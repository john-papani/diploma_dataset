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A14B1" w14:textId="77777777" w:rsidR="00CC2224" w:rsidRPr="00CC2224" w:rsidRDefault="00CC2224" w:rsidP="00CC2224">
      <w:pPr>
        <w:spacing w:after="0" w:line="360" w:lineRule="auto"/>
        <w:rPr>
          <w:ins w:id="0" w:author="Φλούδα Χριστίνα" w:date="2019-03-29T13:21:00Z"/>
          <w:rFonts w:eastAsia="Times New Roman"/>
          <w:szCs w:val="24"/>
          <w:lang w:eastAsia="en-US"/>
        </w:rPr>
      </w:pPr>
      <w:ins w:id="1" w:author="Φλούδα Χριστίνα" w:date="2019-03-29T13:21:00Z">
        <w:r w:rsidRPr="00CC222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B088E7D" w14:textId="77777777" w:rsidR="00CC2224" w:rsidRPr="00CC2224" w:rsidRDefault="00CC2224" w:rsidP="00CC2224">
      <w:pPr>
        <w:spacing w:after="0" w:line="360" w:lineRule="auto"/>
        <w:rPr>
          <w:ins w:id="2" w:author="Φλούδα Χριστίνα" w:date="2019-03-29T13:21:00Z"/>
          <w:rFonts w:eastAsia="Times New Roman"/>
          <w:szCs w:val="24"/>
          <w:lang w:eastAsia="en-US"/>
        </w:rPr>
      </w:pPr>
    </w:p>
    <w:p w14:paraId="324F1020" w14:textId="77777777" w:rsidR="00CC2224" w:rsidRPr="00CC2224" w:rsidRDefault="00CC2224" w:rsidP="00CC2224">
      <w:pPr>
        <w:spacing w:after="0" w:line="360" w:lineRule="auto"/>
        <w:rPr>
          <w:ins w:id="3" w:author="Φλούδα Χριστίνα" w:date="2019-03-29T13:21:00Z"/>
          <w:rFonts w:eastAsia="Times New Roman"/>
          <w:szCs w:val="24"/>
          <w:lang w:eastAsia="en-US"/>
        </w:rPr>
      </w:pPr>
      <w:ins w:id="4" w:author="Φλούδα Χριστίνα" w:date="2019-03-29T13:21:00Z">
        <w:r w:rsidRPr="00CC2224">
          <w:rPr>
            <w:rFonts w:eastAsia="Times New Roman"/>
            <w:szCs w:val="24"/>
            <w:lang w:eastAsia="en-US"/>
          </w:rPr>
          <w:t>ΠΙΝΑΚΑΣ ΠΕΡΙΕΧΟΜΕΝΩΝ</w:t>
        </w:r>
      </w:ins>
    </w:p>
    <w:p w14:paraId="1E2A76BD" w14:textId="77777777" w:rsidR="00CC2224" w:rsidRPr="00CC2224" w:rsidRDefault="00CC2224" w:rsidP="00CC2224">
      <w:pPr>
        <w:spacing w:after="0" w:line="360" w:lineRule="auto"/>
        <w:rPr>
          <w:ins w:id="5" w:author="Φλούδα Χριστίνα" w:date="2019-03-29T13:21:00Z"/>
          <w:rFonts w:eastAsia="Times New Roman"/>
          <w:szCs w:val="24"/>
          <w:lang w:eastAsia="en-US"/>
        </w:rPr>
      </w:pPr>
      <w:ins w:id="6" w:author="Φλούδα Χριστίνα" w:date="2019-03-29T13:21:00Z">
        <w:r w:rsidRPr="00CC2224">
          <w:rPr>
            <w:rFonts w:eastAsia="Times New Roman"/>
            <w:szCs w:val="24"/>
            <w:lang w:eastAsia="en-US"/>
          </w:rPr>
          <w:t xml:space="preserve">ΙΖ΄ ΠΕΡΙΟΔΟΣ </w:t>
        </w:r>
      </w:ins>
    </w:p>
    <w:p w14:paraId="5E1A05B4" w14:textId="77777777" w:rsidR="00CC2224" w:rsidRPr="00CC2224" w:rsidRDefault="00CC2224" w:rsidP="00CC2224">
      <w:pPr>
        <w:spacing w:after="0" w:line="360" w:lineRule="auto"/>
        <w:rPr>
          <w:ins w:id="7" w:author="Φλούδα Χριστίνα" w:date="2019-03-29T13:21:00Z"/>
          <w:rFonts w:eastAsia="Times New Roman"/>
          <w:szCs w:val="24"/>
          <w:lang w:eastAsia="en-US"/>
        </w:rPr>
      </w:pPr>
      <w:ins w:id="8" w:author="Φλούδα Χριστίνα" w:date="2019-03-29T13:21:00Z">
        <w:r w:rsidRPr="00CC2224">
          <w:rPr>
            <w:rFonts w:eastAsia="Times New Roman"/>
            <w:szCs w:val="24"/>
            <w:lang w:eastAsia="en-US"/>
          </w:rPr>
          <w:t>ΠΡΟΕΔΡΕΥΟΜΕΝΗΣ ΚΟΙΝΟΒΟΥΛΕΥΤΙΚΗΣ ΔΗΜΟΚΡΑΤΙΑΣ</w:t>
        </w:r>
      </w:ins>
    </w:p>
    <w:p w14:paraId="2759AA73" w14:textId="77777777" w:rsidR="00CC2224" w:rsidRPr="00CC2224" w:rsidRDefault="00CC2224" w:rsidP="00CC2224">
      <w:pPr>
        <w:spacing w:after="0" w:line="360" w:lineRule="auto"/>
        <w:rPr>
          <w:ins w:id="9" w:author="Φλούδα Χριστίνα" w:date="2019-03-29T13:21:00Z"/>
          <w:rFonts w:eastAsia="Times New Roman"/>
          <w:szCs w:val="24"/>
          <w:lang w:eastAsia="en-US"/>
        </w:rPr>
      </w:pPr>
      <w:ins w:id="10" w:author="Φλούδα Χριστίνα" w:date="2019-03-29T13:21:00Z">
        <w:r w:rsidRPr="00CC2224">
          <w:rPr>
            <w:rFonts w:eastAsia="Times New Roman"/>
            <w:szCs w:val="24"/>
            <w:lang w:eastAsia="en-US"/>
          </w:rPr>
          <w:t>ΣΥΝΟΔΟΣ Δ΄</w:t>
        </w:r>
      </w:ins>
    </w:p>
    <w:p w14:paraId="35ECD25F" w14:textId="77777777" w:rsidR="00CC2224" w:rsidRPr="00CC2224" w:rsidRDefault="00CC2224" w:rsidP="00CC2224">
      <w:pPr>
        <w:spacing w:after="0" w:line="360" w:lineRule="auto"/>
        <w:rPr>
          <w:ins w:id="11" w:author="Φλούδα Χριστίνα" w:date="2019-03-29T13:21:00Z"/>
          <w:rFonts w:eastAsia="Times New Roman"/>
          <w:szCs w:val="24"/>
          <w:lang w:eastAsia="en-US"/>
        </w:rPr>
      </w:pPr>
    </w:p>
    <w:p w14:paraId="594F631F" w14:textId="77777777" w:rsidR="00CC2224" w:rsidRPr="00CC2224" w:rsidRDefault="00CC2224" w:rsidP="00CC2224">
      <w:pPr>
        <w:spacing w:after="0" w:line="360" w:lineRule="auto"/>
        <w:rPr>
          <w:ins w:id="12" w:author="Φλούδα Χριστίνα" w:date="2019-03-29T13:21:00Z"/>
          <w:rFonts w:eastAsia="Times New Roman"/>
          <w:szCs w:val="24"/>
          <w:lang w:eastAsia="en-US"/>
        </w:rPr>
      </w:pPr>
      <w:ins w:id="13" w:author="Φλούδα Χριστίνα" w:date="2019-03-29T13:21:00Z">
        <w:r w:rsidRPr="00CC2224">
          <w:rPr>
            <w:rFonts w:eastAsia="Times New Roman"/>
            <w:szCs w:val="24"/>
            <w:lang w:eastAsia="en-US"/>
          </w:rPr>
          <w:t>ΣΥΝΕΔΡΙΑΣΗ Ρ΄</w:t>
        </w:r>
      </w:ins>
    </w:p>
    <w:p w14:paraId="559A8995" w14:textId="77777777" w:rsidR="00CC2224" w:rsidRPr="00CC2224" w:rsidRDefault="00CC2224" w:rsidP="00CC2224">
      <w:pPr>
        <w:spacing w:after="0" w:line="360" w:lineRule="auto"/>
        <w:rPr>
          <w:ins w:id="14" w:author="Φλούδα Χριστίνα" w:date="2019-03-29T13:21:00Z"/>
          <w:rFonts w:eastAsia="Times New Roman"/>
          <w:szCs w:val="24"/>
          <w:lang w:eastAsia="en-US"/>
        </w:rPr>
      </w:pPr>
      <w:ins w:id="15" w:author="Φλούδα Χριστίνα" w:date="2019-03-29T13:21:00Z">
        <w:r w:rsidRPr="00CC2224">
          <w:rPr>
            <w:rFonts w:eastAsia="Times New Roman"/>
            <w:szCs w:val="24"/>
            <w:lang w:eastAsia="en-US"/>
          </w:rPr>
          <w:t>Παρασκευή  22 Μαρτίου 2019</w:t>
        </w:r>
      </w:ins>
    </w:p>
    <w:p w14:paraId="249CF37F" w14:textId="77777777" w:rsidR="00CC2224" w:rsidRPr="00CC2224" w:rsidRDefault="00CC2224" w:rsidP="00CC2224">
      <w:pPr>
        <w:spacing w:after="0" w:line="360" w:lineRule="auto"/>
        <w:rPr>
          <w:ins w:id="16" w:author="Φλούδα Χριστίνα" w:date="2019-03-29T13:21:00Z"/>
          <w:rFonts w:eastAsia="Times New Roman"/>
          <w:szCs w:val="24"/>
          <w:lang w:eastAsia="en-US"/>
        </w:rPr>
      </w:pPr>
    </w:p>
    <w:p w14:paraId="343604DD" w14:textId="77777777" w:rsidR="00CC2224" w:rsidRPr="00CC2224" w:rsidRDefault="00CC2224" w:rsidP="00CC2224">
      <w:pPr>
        <w:spacing w:after="0" w:line="360" w:lineRule="auto"/>
        <w:rPr>
          <w:ins w:id="17" w:author="Φλούδα Χριστίνα" w:date="2019-03-29T13:21:00Z"/>
          <w:rFonts w:eastAsia="Times New Roman"/>
          <w:szCs w:val="24"/>
          <w:lang w:eastAsia="en-US"/>
        </w:rPr>
      </w:pPr>
      <w:ins w:id="18" w:author="Φλούδα Χριστίνα" w:date="2019-03-29T13:21:00Z">
        <w:r w:rsidRPr="00CC2224">
          <w:rPr>
            <w:rFonts w:eastAsia="Times New Roman"/>
            <w:szCs w:val="24"/>
            <w:lang w:eastAsia="en-US"/>
          </w:rPr>
          <w:t>ΘΕΜΑΤΑ</w:t>
        </w:r>
      </w:ins>
    </w:p>
    <w:p w14:paraId="17654ED4" w14:textId="77777777" w:rsidR="00CC2224" w:rsidRPr="00CC2224" w:rsidRDefault="00CC2224" w:rsidP="00CC2224">
      <w:pPr>
        <w:spacing w:after="0" w:line="360" w:lineRule="auto"/>
        <w:rPr>
          <w:ins w:id="19" w:author="Φλούδα Χριστίνα" w:date="2019-03-29T13:21:00Z"/>
          <w:rFonts w:eastAsia="Times New Roman"/>
          <w:szCs w:val="24"/>
          <w:lang w:eastAsia="en-US"/>
        </w:rPr>
      </w:pPr>
      <w:ins w:id="20" w:author="Φλούδα Χριστίνα" w:date="2019-03-29T13:21:00Z">
        <w:r w:rsidRPr="00CC2224">
          <w:rPr>
            <w:rFonts w:eastAsia="Times New Roman"/>
            <w:szCs w:val="24"/>
            <w:lang w:eastAsia="en-US"/>
          </w:rPr>
          <w:t xml:space="preserve"> </w:t>
        </w:r>
        <w:r w:rsidRPr="00CC2224">
          <w:rPr>
            <w:rFonts w:eastAsia="Times New Roman"/>
            <w:szCs w:val="24"/>
            <w:lang w:eastAsia="en-US"/>
          </w:rPr>
          <w:br/>
          <w:t xml:space="preserve">Α. ΕΙΔΙΚΑ ΘΕΜΑΤΑ </w:t>
        </w:r>
        <w:r w:rsidRPr="00CC2224">
          <w:rPr>
            <w:rFonts w:eastAsia="Times New Roman"/>
            <w:szCs w:val="24"/>
            <w:lang w:eastAsia="en-US"/>
          </w:rPr>
          <w:br/>
          <w:t xml:space="preserve">1. Ανακοινώνεται ότι τη συνεδρίαση παρακολουθούν μαθητές από το Γυμνάσιο Δανίας </w:t>
        </w:r>
        <w:proofErr w:type="spellStart"/>
        <w:r w:rsidRPr="00CC2224">
          <w:rPr>
            <w:rFonts w:eastAsia="Times New Roman"/>
            <w:szCs w:val="24"/>
            <w:lang w:eastAsia="en-US"/>
          </w:rPr>
          <w:t>Frederiksberg</w:t>
        </w:r>
        <w:proofErr w:type="spellEnd"/>
        <w:r w:rsidRPr="00CC2224">
          <w:rPr>
            <w:rFonts w:eastAsia="Times New Roman"/>
            <w:szCs w:val="24"/>
            <w:lang w:eastAsia="en-US"/>
          </w:rPr>
          <w:t xml:space="preserve"> </w:t>
        </w:r>
        <w:proofErr w:type="spellStart"/>
        <w:r w:rsidRPr="00CC2224">
          <w:rPr>
            <w:rFonts w:eastAsia="Times New Roman"/>
            <w:szCs w:val="24"/>
            <w:lang w:eastAsia="en-US"/>
          </w:rPr>
          <w:t>Gymnasium</w:t>
        </w:r>
        <w:proofErr w:type="spellEnd"/>
        <w:r w:rsidRPr="00CC2224">
          <w:rPr>
            <w:rFonts w:eastAsia="Times New Roman"/>
            <w:szCs w:val="24"/>
            <w:lang w:eastAsia="en-US"/>
          </w:rPr>
          <w:t xml:space="preserve">, σελ. </w:t>
        </w:r>
        <w:r w:rsidRPr="00CC2224">
          <w:rPr>
            <w:rFonts w:eastAsia="Times New Roman"/>
            <w:szCs w:val="24"/>
            <w:lang w:eastAsia="en-US"/>
          </w:rPr>
          <w:br/>
          <w:t xml:space="preserve">2. Επί διαδικαστικού θέματος, σελ. </w:t>
        </w:r>
        <w:r w:rsidRPr="00CC2224">
          <w:rPr>
            <w:rFonts w:eastAsia="Times New Roman"/>
            <w:szCs w:val="24"/>
            <w:lang w:eastAsia="en-US"/>
          </w:rPr>
          <w:br/>
          <w:t xml:space="preserve"> </w:t>
        </w:r>
        <w:r w:rsidRPr="00CC2224">
          <w:rPr>
            <w:rFonts w:eastAsia="Times New Roman"/>
            <w:szCs w:val="24"/>
            <w:lang w:eastAsia="en-US"/>
          </w:rPr>
          <w:br/>
          <w:t xml:space="preserve">Β. ΚΟΙΝΟΒΟΥΛΕΥΤΙΚΟΣ ΕΛΕΓΧΟΣ </w:t>
        </w:r>
        <w:r w:rsidRPr="00CC2224">
          <w:rPr>
            <w:rFonts w:eastAsia="Times New Roman"/>
            <w:szCs w:val="24"/>
            <w:lang w:eastAsia="en-US"/>
          </w:rPr>
          <w:br/>
          <w:t>Συζήτηση επικαίρων ερωτήσεων:</w:t>
        </w:r>
      </w:ins>
    </w:p>
    <w:p w14:paraId="248DEBDE" w14:textId="77777777" w:rsidR="00CC2224" w:rsidRPr="00CC2224" w:rsidRDefault="00CC2224" w:rsidP="00CC2224">
      <w:pPr>
        <w:spacing w:after="0" w:line="360" w:lineRule="auto"/>
        <w:rPr>
          <w:ins w:id="21" w:author="Φλούδα Χριστίνα" w:date="2019-03-29T13:21:00Z"/>
          <w:rFonts w:eastAsia="Times New Roman"/>
          <w:szCs w:val="24"/>
          <w:lang w:eastAsia="en-US"/>
        </w:rPr>
      </w:pPr>
      <w:ins w:id="22" w:author="Φλούδα Χριστίνα" w:date="2019-03-29T13:21:00Z">
        <w:r w:rsidRPr="00CC2224">
          <w:rPr>
            <w:rFonts w:eastAsia="Times New Roman"/>
            <w:szCs w:val="24"/>
            <w:lang w:eastAsia="en-US"/>
          </w:rPr>
          <w:t>Προς τον Υπουργό Παιδείας,  Έρευνας και Θρησκευμάτων:</w:t>
        </w:r>
        <w:r w:rsidRPr="00CC2224">
          <w:rPr>
            <w:rFonts w:eastAsia="Times New Roman"/>
            <w:szCs w:val="24"/>
            <w:lang w:eastAsia="en-US"/>
          </w:rPr>
          <w:br/>
          <w:t xml:space="preserve">      i. σχετικά με την Υπουργική Απόφαση με θέμα: «Εισαγωγή φοιτητών σε Τμήματα Μουσικών Σπουδών», σελ. </w:t>
        </w:r>
        <w:r w:rsidRPr="00CC2224">
          <w:rPr>
            <w:rFonts w:eastAsia="Times New Roman"/>
            <w:szCs w:val="24"/>
            <w:lang w:eastAsia="en-US"/>
          </w:rPr>
          <w:br/>
          <w:t xml:space="preserve">      </w:t>
        </w:r>
        <w:proofErr w:type="spellStart"/>
        <w:r w:rsidRPr="00CC2224">
          <w:rPr>
            <w:rFonts w:eastAsia="Times New Roman"/>
            <w:szCs w:val="24"/>
            <w:lang w:eastAsia="en-US"/>
          </w:rPr>
          <w:t>ii</w:t>
        </w:r>
        <w:proofErr w:type="spellEnd"/>
        <w:r w:rsidRPr="00CC2224">
          <w:rPr>
            <w:rFonts w:eastAsia="Times New Roman"/>
            <w:szCs w:val="24"/>
            <w:lang w:eastAsia="en-US"/>
          </w:rPr>
          <w:t xml:space="preserve">. με θέμα: «Μπλοκάρει τα όνειρα των μαθητών η νέα Υπουργική Απόφαση για την εισαγωγή φοιτητών στα Μουσικά Τμήματα της χώρας», σελ. </w:t>
        </w:r>
        <w:r w:rsidRPr="00CC2224">
          <w:rPr>
            <w:rFonts w:eastAsia="Times New Roman"/>
            <w:szCs w:val="24"/>
            <w:lang w:eastAsia="en-US"/>
          </w:rPr>
          <w:br/>
          <w:t xml:space="preserve">      </w:t>
        </w:r>
        <w:proofErr w:type="spellStart"/>
        <w:r w:rsidRPr="00CC2224">
          <w:rPr>
            <w:rFonts w:eastAsia="Times New Roman"/>
            <w:szCs w:val="24"/>
            <w:lang w:eastAsia="en-US"/>
          </w:rPr>
          <w:t>iii</w:t>
        </w:r>
        <w:proofErr w:type="spellEnd"/>
        <w:r w:rsidRPr="00CC2224">
          <w:rPr>
            <w:rFonts w:eastAsia="Times New Roman"/>
            <w:szCs w:val="24"/>
            <w:lang w:eastAsia="en-US"/>
          </w:rPr>
          <w:t xml:space="preserve">. με θέμα: «Επαναλειτουργία του Γενικού Λυκείου Μαγούλας ως Εξεταστικό Κέντρο», σελ. </w:t>
        </w:r>
        <w:r w:rsidRPr="00CC2224">
          <w:rPr>
            <w:rFonts w:eastAsia="Times New Roman"/>
            <w:szCs w:val="24"/>
            <w:lang w:eastAsia="en-US"/>
          </w:rPr>
          <w:br/>
          <w:t xml:space="preserve">      </w:t>
        </w:r>
        <w:proofErr w:type="spellStart"/>
        <w:r w:rsidRPr="00CC2224">
          <w:rPr>
            <w:rFonts w:eastAsia="Times New Roman"/>
            <w:szCs w:val="24"/>
            <w:lang w:eastAsia="en-US"/>
          </w:rPr>
          <w:t>iv</w:t>
        </w:r>
        <w:proofErr w:type="spellEnd"/>
        <w:r w:rsidRPr="00CC2224">
          <w:rPr>
            <w:rFonts w:eastAsia="Times New Roman"/>
            <w:szCs w:val="24"/>
            <w:lang w:eastAsia="en-US"/>
          </w:rPr>
          <w:t xml:space="preserve">. σχετικά «με τη λύση της σύμπραξης του Δημοκριτείου Πανεπιστημίου Θράκης (ΔΠΘ) - ΤΕΙ Ανατολικής Μακεδονίας και Θράκης (ΑΜΘ)», σελ. </w:t>
        </w:r>
        <w:r w:rsidRPr="00CC2224">
          <w:rPr>
            <w:rFonts w:eastAsia="Times New Roman"/>
            <w:szCs w:val="24"/>
            <w:lang w:eastAsia="en-US"/>
          </w:rPr>
          <w:br/>
        </w:r>
      </w:ins>
    </w:p>
    <w:p w14:paraId="739E56BF" w14:textId="77777777" w:rsidR="00CC2224" w:rsidRPr="00CC2224" w:rsidRDefault="00CC2224" w:rsidP="00CC2224">
      <w:pPr>
        <w:spacing w:after="0" w:line="360" w:lineRule="auto"/>
        <w:rPr>
          <w:ins w:id="23" w:author="Φλούδα Χριστίνα" w:date="2019-03-29T13:21:00Z"/>
          <w:rFonts w:eastAsia="Times New Roman"/>
          <w:szCs w:val="24"/>
          <w:lang w:eastAsia="en-US"/>
        </w:rPr>
      </w:pPr>
      <w:ins w:id="24" w:author="Φλούδα Χριστίνα" w:date="2019-03-29T13:21:00Z">
        <w:r w:rsidRPr="00CC2224">
          <w:rPr>
            <w:rFonts w:eastAsia="Times New Roman"/>
            <w:szCs w:val="24"/>
            <w:lang w:eastAsia="en-US"/>
          </w:rPr>
          <w:t>ΠΡΟΕΔΡΕΥΩΝ</w:t>
        </w:r>
      </w:ins>
    </w:p>
    <w:p w14:paraId="1C72D8F2" w14:textId="77777777" w:rsidR="00CC2224" w:rsidRPr="00CC2224" w:rsidRDefault="00CC2224" w:rsidP="00CC2224">
      <w:pPr>
        <w:spacing w:after="0" w:line="360" w:lineRule="auto"/>
        <w:rPr>
          <w:ins w:id="25" w:author="Φλούδα Χριστίνα" w:date="2019-03-29T13:21:00Z"/>
          <w:rFonts w:eastAsia="Times New Roman"/>
          <w:szCs w:val="24"/>
          <w:lang w:eastAsia="en-US"/>
        </w:rPr>
      </w:pPr>
    </w:p>
    <w:p w14:paraId="7CF9839E" w14:textId="77777777" w:rsidR="00CC2224" w:rsidRPr="00CC2224" w:rsidRDefault="00CC2224" w:rsidP="00CC2224">
      <w:pPr>
        <w:spacing w:after="0" w:line="360" w:lineRule="auto"/>
        <w:rPr>
          <w:ins w:id="26" w:author="Φλούδα Χριστίνα" w:date="2019-03-29T13:21:00Z"/>
          <w:rFonts w:eastAsia="Times New Roman"/>
          <w:szCs w:val="24"/>
          <w:lang w:eastAsia="en-US"/>
        </w:rPr>
      </w:pPr>
      <w:ins w:id="27" w:author="Φλούδα Χριστίνα" w:date="2019-03-29T13:21:00Z">
        <w:r w:rsidRPr="00CC2224">
          <w:rPr>
            <w:rFonts w:eastAsia="Times New Roman"/>
            <w:szCs w:val="24"/>
            <w:lang w:eastAsia="en-US"/>
          </w:rPr>
          <w:t>ΓΕΩΡΓΙΑΔΗΣ Μ. , σελ.</w:t>
        </w:r>
        <w:r w:rsidRPr="00CC2224">
          <w:rPr>
            <w:rFonts w:eastAsia="Times New Roman"/>
            <w:szCs w:val="24"/>
            <w:lang w:eastAsia="en-US"/>
          </w:rPr>
          <w:br/>
        </w:r>
      </w:ins>
    </w:p>
    <w:p w14:paraId="0B3B3E16" w14:textId="77777777" w:rsidR="00CC2224" w:rsidRPr="00CC2224" w:rsidRDefault="00CC2224" w:rsidP="00CC2224">
      <w:pPr>
        <w:spacing w:after="0" w:line="360" w:lineRule="auto"/>
        <w:rPr>
          <w:ins w:id="28" w:author="Φλούδα Χριστίνα" w:date="2019-03-29T13:21:00Z"/>
          <w:rFonts w:eastAsia="Times New Roman"/>
          <w:szCs w:val="24"/>
          <w:lang w:eastAsia="en-US"/>
        </w:rPr>
      </w:pPr>
    </w:p>
    <w:p w14:paraId="7AC984DE" w14:textId="77777777" w:rsidR="00CC2224" w:rsidRPr="00CC2224" w:rsidRDefault="00CC2224" w:rsidP="00CC2224">
      <w:pPr>
        <w:spacing w:after="0" w:line="360" w:lineRule="auto"/>
        <w:rPr>
          <w:ins w:id="29" w:author="Φλούδα Χριστίνα" w:date="2019-03-29T13:21:00Z"/>
          <w:rFonts w:eastAsia="Times New Roman"/>
          <w:szCs w:val="24"/>
          <w:lang w:eastAsia="en-US"/>
        </w:rPr>
      </w:pPr>
      <w:ins w:id="30" w:author="Φλούδα Χριστίνα" w:date="2019-03-29T13:21:00Z">
        <w:r w:rsidRPr="00CC2224">
          <w:rPr>
            <w:rFonts w:eastAsia="Times New Roman"/>
            <w:szCs w:val="24"/>
            <w:lang w:eastAsia="en-US"/>
          </w:rPr>
          <w:t>ΟΜΙΛΗΤΕΣ</w:t>
        </w:r>
      </w:ins>
    </w:p>
    <w:p w14:paraId="1FFB1F4D" w14:textId="77777777" w:rsidR="00CC2224" w:rsidRPr="00CC2224" w:rsidRDefault="00CC2224" w:rsidP="00CC2224">
      <w:pPr>
        <w:spacing w:after="0" w:line="360" w:lineRule="auto"/>
        <w:rPr>
          <w:ins w:id="31" w:author="Φλούδα Χριστίνα" w:date="2019-03-29T13:21:00Z"/>
          <w:rFonts w:eastAsia="Times New Roman"/>
          <w:szCs w:val="24"/>
          <w:lang w:eastAsia="en-US"/>
        </w:rPr>
      </w:pPr>
      <w:ins w:id="32" w:author="Φλούδα Χριστίνα" w:date="2019-03-29T13:21:00Z">
        <w:r w:rsidRPr="00CC2224">
          <w:rPr>
            <w:rFonts w:eastAsia="Times New Roman"/>
            <w:szCs w:val="24"/>
            <w:lang w:eastAsia="en-US"/>
          </w:rPr>
          <w:br/>
          <w:t>Α. Επί διαδικαστικού θέματος:</w:t>
        </w:r>
        <w:r w:rsidRPr="00CC2224">
          <w:rPr>
            <w:rFonts w:eastAsia="Times New Roman"/>
            <w:szCs w:val="24"/>
            <w:lang w:eastAsia="en-US"/>
          </w:rPr>
          <w:br/>
          <w:t>ΓΕΩΡΓΙΑΔΗΣ Μ. , σελ.</w:t>
        </w:r>
        <w:r w:rsidRPr="00CC2224">
          <w:rPr>
            <w:rFonts w:eastAsia="Times New Roman"/>
            <w:szCs w:val="24"/>
            <w:lang w:eastAsia="en-US"/>
          </w:rPr>
          <w:br/>
          <w:t>ΚΥΡΙΑΖΙΔΗΣ Δ. , σελ.</w:t>
        </w:r>
        <w:r w:rsidRPr="00CC2224">
          <w:rPr>
            <w:rFonts w:eastAsia="Times New Roman"/>
            <w:szCs w:val="24"/>
            <w:lang w:eastAsia="en-US"/>
          </w:rPr>
          <w:br/>
        </w:r>
        <w:r w:rsidRPr="00CC2224">
          <w:rPr>
            <w:rFonts w:eastAsia="Times New Roman"/>
            <w:szCs w:val="24"/>
            <w:lang w:eastAsia="en-US"/>
          </w:rPr>
          <w:br/>
          <w:t>Β. Επί των επικαίρων ερωτήσεων:</w:t>
        </w:r>
        <w:r w:rsidRPr="00CC2224">
          <w:rPr>
            <w:rFonts w:eastAsia="Times New Roman"/>
            <w:szCs w:val="24"/>
            <w:lang w:eastAsia="en-US"/>
          </w:rPr>
          <w:br/>
          <w:t>ΓΑΒΡΟΓΛΟΥ Κ. , σελ.</w:t>
        </w:r>
        <w:r w:rsidRPr="00CC2224">
          <w:rPr>
            <w:rFonts w:eastAsia="Times New Roman"/>
            <w:szCs w:val="24"/>
            <w:lang w:eastAsia="en-US"/>
          </w:rPr>
          <w:br/>
          <w:t>ΔΕΛΗΣ Ι. , σελ.</w:t>
        </w:r>
        <w:r w:rsidRPr="00CC2224">
          <w:rPr>
            <w:rFonts w:eastAsia="Times New Roman"/>
            <w:szCs w:val="24"/>
            <w:lang w:eastAsia="en-US"/>
          </w:rPr>
          <w:br/>
          <w:t>ΚΥΡΙΑΖΙΔΗΣ Δ. , σελ.</w:t>
        </w:r>
        <w:r w:rsidRPr="00CC2224">
          <w:rPr>
            <w:rFonts w:eastAsia="Times New Roman"/>
            <w:szCs w:val="24"/>
            <w:lang w:eastAsia="en-US"/>
          </w:rPr>
          <w:br/>
          <w:t>ΜΠΟΥΡΑΣ Α. , σελ.</w:t>
        </w:r>
        <w:r w:rsidRPr="00CC2224">
          <w:rPr>
            <w:rFonts w:eastAsia="Times New Roman"/>
            <w:szCs w:val="24"/>
            <w:lang w:eastAsia="en-US"/>
          </w:rPr>
          <w:br/>
          <w:t>ΣΑΡΙΔΗΣ Ι. , σελ.</w:t>
        </w:r>
        <w:r w:rsidRPr="00CC2224">
          <w:rPr>
            <w:rFonts w:eastAsia="Times New Roman"/>
            <w:szCs w:val="24"/>
            <w:lang w:eastAsia="en-US"/>
          </w:rPr>
          <w:br/>
        </w:r>
      </w:ins>
    </w:p>
    <w:p w14:paraId="7FECA11D" w14:textId="77777777" w:rsidR="00CC2224" w:rsidRPr="00CC2224" w:rsidRDefault="00CC2224" w:rsidP="00CC2224">
      <w:pPr>
        <w:spacing w:after="0" w:line="360" w:lineRule="auto"/>
        <w:rPr>
          <w:ins w:id="33" w:author="Φλούδα Χριστίνα" w:date="2019-03-29T13:21:00Z"/>
          <w:rFonts w:eastAsia="Times New Roman"/>
          <w:szCs w:val="24"/>
          <w:lang w:eastAsia="en-US"/>
        </w:rPr>
      </w:pPr>
      <w:ins w:id="34" w:author="Φλούδα Χριστίνα" w:date="2019-03-29T13:21:00Z">
        <w:r w:rsidRPr="00CC2224">
          <w:rPr>
            <w:rFonts w:eastAsia="Times New Roman"/>
            <w:szCs w:val="24"/>
            <w:lang w:eastAsia="en-US"/>
          </w:rPr>
          <w:t>ΠΑΡΕΜΒΑΣΕΙΣ:</w:t>
        </w:r>
      </w:ins>
    </w:p>
    <w:p w14:paraId="23841C9A" w14:textId="33EDD510" w:rsidR="00CC2224" w:rsidRDefault="00CC2224" w:rsidP="00CC2224">
      <w:pPr>
        <w:spacing w:line="600" w:lineRule="auto"/>
        <w:ind w:firstLine="720"/>
        <w:jc w:val="center"/>
        <w:rPr>
          <w:ins w:id="35" w:author="Φλούδα Χριστίνα" w:date="2019-03-29T13:21:00Z"/>
          <w:rFonts w:eastAsia="Times New Roman"/>
          <w:szCs w:val="24"/>
        </w:rPr>
      </w:pPr>
      <w:ins w:id="36" w:author="Φλούδα Χριστίνα" w:date="2019-03-29T13:21:00Z">
        <w:r w:rsidRPr="00CC2224">
          <w:rPr>
            <w:rFonts w:eastAsia="Times New Roman"/>
            <w:szCs w:val="24"/>
            <w:lang w:eastAsia="en-US"/>
          </w:rPr>
          <w:t>ΓΕΩΡΓΙΑΔΗΣ Μ. , σελ.</w:t>
        </w:r>
        <w:r w:rsidRPr="00CC2224">
          <w:rPr>
            <w:rFonts w:eastAsia="Times New Roman"/>
            <w:szCs w:val="24"/>
            <w:lang w:eastAsia="en-US"/>
          </w:rPr>
          <w:br/>
        </w:r>
        <w:bookmarkStart w:id="37" w:name="_GoBack"/>
        <w:bookmarkEnd w:id="37"/>
      </w:ins>
    </w:p>
    <w:p w14:paraId="5920C7FB" w14:textId="73B5E0F5" w:rsidR="00A4209A" w:rsidRDefault="00CC2224">
      <w:pPr>
        <w:spacing w:line="600" w:lineRule="auto"/>
        <w:ind w:firstLine="720"/>
        <w:jc w:val="center"/>
        <w:rPr>
          <w:rFonts w:eastAsia="Times New Roman"/>
          <w:szCs w:val="24"/>
        </w:rPr>
      </w:pPr>
      <w:r>
        <w:rPr>
          <w:rFonts w:eastAsia="Times New Roman"/>
          <w:szCs w:val="24"/>
        </w:rPr>
        <w:t>ΠΡΑΚΤΙΚΑ ΒΟΥΛΗΣ</w:t>
      </w:r>
    </w:p>
    <w:p w14:paraId="5920C7FC" w14:textId="77777777" w:rsidR="00A4209A" w:rsidRDefault="00CC2224">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5920C7FD" w14:textId="77777777" w:rsidR="00A4209A" w:rsidRDefault="00CC2224">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920C7FE" w14:textId="77777777" w:rsidR="00A4209A" w:rsidRDefault="00CC2224">
      <w:pPr>
        <w:spacing w:line="600" w:lineRule="auto"/>
        <w:ind w:firstLine="720"/>
        <w:jc w:val="center"/>
        <w:rPr>
          <w:rFonts w:eastAsia="Times New Roman"/>
          <w:szCs w:val="24"/>
        </w:rPr>
      </w:pPr>
      <w:r>
        <w:rPr>
          <w:rFonts w:eastAsia="Times New Roman"/>
          <w:szCs w:val="24"/>
        </w:rPr>
        <w:t>ΣΥΝΟΔΟΣ Δ΄</w:t>
      </w:r>
    </w:p>
    <w:p w14:paraId="5920C7FF" w14:textId="77777777" w:rsidR="00A4209A" w:rsidRDefault="00CC2224">
      <w:pPr>
        <w:spacing w:line="600" w:lineRule="auto"/>
        <w:ind w:firstLine="720"/>
        <w:jc w:val="center"/>
        <w:rPr>
          <w:rFonts w:eastAsia="Times New Roman"/>
          <w:szCs w:val="24"/>
        </w:rPr>
      </w:pPr>
      <w:r>
        <w:rPr>
          <w:rFonts w:eastAsia="Times New Roman"/>
          <w:szCs w:val="24"/>
        </w:rPr>
        <w:t>ΣΥΝΕΔΡΙΑΣΗ  Ρ΄</w:t>
      </w:r>
    </w:p>
    <w:p w14:paraId="5920C800" w14:textId="77777777" w:rsidR="00A4209A" w:rsidRDefault="00CC2224">
      <w:pPr>
        <w:spacing w:line="600" w:lineRule="auto"/>
        <w:ind w:firstLine="720"/>
        <w:jc w:val="center"/>
        <w:rPr>
          <w:rFonts w:eastAsia="Times New Roman"/>
          <w:szCs w:val="24"/>
        </w:rPr>
      </w:pPr>
      <w:r>
        <w:rPr>
          <w:rFonts w:eastAsia="Times New Roman"/>
          <w:szCs w:val="24"/>
        </w:rPr>
        <w:t>Παρασκευή 22 Μαρτίου 2019</w:t>
      </w:r>
    </w:p>
    <w:p w14:paraId="5920C801" w14:textId="77777777" w:rsidR="00A4209A" w:rsidRDefault="00CC2224">
      <w:pPr>
        <w:spacing w:line="600" w:lineRule="auto"/>
        <w:ind w:firstLine="720"/>
        <w:jc w:val="both"/>
        <w:rPr>
          <w:rFonts w:eastAsia="Times New Roman"/>
          <w:szCs w:val="24"/>
        </w:rPr>
      </w:pPr>
      <w:r>
        <w:rPr>
          <w:rFonts w:eastAsia="Times New Roman"/>
          <w:szCs w:val="24"/>
        </w:rPr>
        <w:t xml:space="preserve">Αθήνα, σήμερα στις 22 Μαρτίου 2019, ημέρα Παρασκευή και ώρα </w:t>
      </w:r>
      <w:r>
        <w:rPr>
          <w:rFonts w:eastAsia="Times New Roman"/>
          <w:szCs w:val="24"/>
        </w:rPr>
        <w:t xml:space="preserve">9.41΄, συνήλθε στην Αίθουσα των συνεδριάσεων του Βουλευτηρίου η Βουλή σε ολομέλεια για να συνεδριάσει υπό την προεδρία του Ζ΄ Αντιπροέδρου αυτής κ. </w:t>
      </w:r>
      <w:r w:rsidRPr="00D66857">
        <w:rPr>
          <w:rFonts w:eastAsia="Times New Roman"/>
          <w:b/>
          <w:szCs w:val="24"/>
        </w:rPr>
        <w:t>ΜΑΡΙΟΥ ΓΕΩΡΓΙΑΔΗ</w:t>
      </w:r>
      <w:r>
        <w:rPr>
          <w:rFonts w:eastAsia="Times New Roman"/>
          <w:szCs w:val="24"/>
        </w:rPr>
        <w:t xml:space="preserve">. </w:t>
      </w:r>
    </w:p>
    <w:p w14:paraId="5920C802" w14:textId="77777777" w:rsidR="00A4209A" w:rsidRDefault="00CC2224">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Κυρίες και κύριοι συνάδελφοι, αρχίζει η συνεδρίαση.</w:t>
      </w:r>
    </w:p>
    <w:p w14:paraId="5920C803" w14:textId="77777777" w:rsidR="00A4209A" w:rsidRDefault="00CC2224">
      <w:pPr>
        <w:spacing w:line="600" w:lineRule="auto"/>
        <w:ind w:firstLine="720"/>
        <w:jc w:val="both"/>
        <w:rPr>
          <w:rFonts w:eastAsia="Times New Roman"/>
          <w:szCs w:val="24"/>
        </w:rPr>
      </w:pPr>
      <w:r>
        <w:rPr>
          <w:rFonts w:eastAsia="Times New Roman"/>
          <w:szCs w:val="24"/>
        </w:rPr>
        <w:t>Εισερ</w:t>
      </w:r>
      <w:r>
        <w:rPr>
          <w:rFonts w:eastAsia="Times New Roman"/>
          <w:szCs w:val="24"/>
        </w:rPr>
        <w:t xml:space="preserve">χόμαστε στη συζήτηση των </w:t>
      </w:r>
    </w:p>
    <w:p w14:paraId="5920C804" w14:textId="77777777" w:rsidR="00A4209A" w:rsidRDefault="00CC2224">
      <w:pPr>
        <w:spacing w:line="600" w:lineRule="auto"/>
        <w:ind w:firstLine="720"/>
        <w:jc w:val="center"/>
        <w:rPr>
          <w:rFonts w:eastAsia="Times New Roman"/>
          <w:b/>
          <w:szCs w:val="24"/>
        </w:rPr>
      </w:pPr>
      <w:r>
        <w:rPr>
          <w:rFonts w:eastAsia="Times New Roman"/>
          <w:b/>
          <w:szCs w:val="24"/>
        </w:rPr>
        <w:t>ΕΠΙΚΑΙΡΩΝ ΕΡΩΤΗΣΕΩΝ</w:t>
      </w:r>
    </w:p>
    <w:p w14:paraId="5920C805"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Κατ’ αρχάς</w:t>
      </w:r>
      <w:r w:rsidRPr="00F733C7">
        <w:rPr>
          <w:rFonts w:eastAsiaTheme="minorHAnsi"/>
          <w:szCs w:val="24"/>
          <w:lang w:eastAsia="en-US"/>
        </w:rPr>
        <w:t xml:space="preserve"> </w:t>
      </w:r>
      <w:r>
        <w:rPr>
          <w:rFonts w:eastAsiaTheme="minorHAnsi"/>
          <w:szCs w:val="24"/>
          <w:lang w:eastAsia="en-US"/>
        </w:rPr>
        <w:t>θα ήθελα να κάνω γνωστό στο Σώμα ότι</w:t>
      </w:r>
      <w:r w:rsidRPr="00636294">
        <w:rPr>
          <w:rFonts w:ascii="Calibri" w:eastAsiaTheme="minorHAnsi" w:hAnsi="Calibri" w:cstheme="minorBidi"/>
          <w:sz w:val="22"/>
          <w:lang w:eastAsia="en-US"/>
        </w:rPr>
        <w:t xml:space="preserve"> </w:t>
      </w:r>
      <w:r w:rsidRPr="009C5BCF">
        <w:rPr>
          <w:rFonts w:eastAsiaTheme="minorHAnsi"/>
          <w:szCs w:val="24"/>
          <w:lang w:eastAsia="en-US"/>
        </w:rPr>
        <w:t xml:space="preserve">τη συνεδρίασή μας παρακολουθούν από τα άνω δυτικά θεωρεία, </w:t>
      </w:r>
      <w:r w:rsidRPr="009C5BCF">
        <w:rPr>
          <w:rFonts w:eastAsiaTheme="minorHAnsi"/>
          <w:szCs w:val="24"/>
          <w:lang w:eastAsia="en-US"/>
        </w:rPr>
        <w:lastRenderedPageBreak/>
        <w:t xml:space="preserve">αφού προηγουμένως ξεναγήθηκαν στην έκθεση της αίθουσας «ΕΛΕΥΘΕΡΙΟΣ ΒΕΝΙΖΕΛΟΣ» και ενημερώθηκαν για την </w:t>
      </w:r>
      <w:r w:rsidRPr="009C5BCF">
        <w:rPr>
          <w:rFonts w:eastAsiaTheme="minorHAnsi"/>
          <w:szCs w:val="24"/>
          <w:lang w:eastAsia="en-US"/>
        </w:rPr>
        <w:t xml:space="preserve">ιστορία του κτηρίου και τον τρόπο οργάνωσης και λειτουργίας της Βουλής, </w:t>
      </w:r>
      <w:r>
        <w:rPr>
          <w:rFonts w:eastAsiaTheme="minorHAnsi"/>
          <w:szCs w:val="24"/>
          <w:lang w:eastAsia="en-US"/>
        </w:rPr>
        <w:t xml:space="preserve">είκοσι δύο </w:t>
      </w:r>
      <w:r w:rsidRPr="009C5BCF">
        <w:rPr>
          <w:rFonts w:eastAsiaTheme="minorHAnsi"/>
          <w:szCs w:val="24"/>
          <w:lang w:eastAsia="en-US"/>
        </w:rPr>
        <w:t xml:space="preserve">μαθήτριες και μαθητές και </w:t>
      </w:r>
      <w:r>
        <w:rPr>
          <w:rFonts w:eastAsiaTheme="minorHAnsi"/>
          <w:szCs w:val="24"/>
          <w:lang w:eastAsia="en-US"/>
        </w:rPr>
        <w:t>ένας εκπαιδευτικός συνοδός</w:t>
      </w:r>
      <w:r w:rsidRPr="009C5BCF">
        <w:rPr>
          <w:rFonts w:eastAsiaTheme="minorHAnsi"/>
          <w:szCs w:val="24"/>
          <w:lang w:eastAsia="en-US"/>
        </w:rPr>
        <w:t xml:space="preserve"> από το </w:t>
      </w:r>
      <w:r>
        <w:rPr>
          <w:rFonts w:eastAsiaTheme="minorHAnsi"/>
          <w:szCs w:val="24"/>
          <w:lang w:eastAsia="en-US"/>
        </w:rPr>
        <w:t xml:space="preserve">Γυμνάσιο της Δανίας </w:t>
      </w:r>
      <w:proofErr w:type="spellStart"/>
      <w:r w:rsidRPr="009C5BCF">
        <w:rPr>
          <w:rFonts w:eastAsiaTheme="minorHAnsi"/>
          <w:szCs w:val="24"/>
          <w:lang w:eastAsia="en-US"/>
        </w:rPr>
        <w:t>Frederiksberg</w:t>
      </w:r>
      <w:proofErr w:type="spellEnd"/>
      <w:r w:rsidRPr="009C5BCF">
        <w:rPr>
          <w:rFonts w:eastAsiaTheme="minorHAnsi"/>
          <w:szCs w:val="24"/>
          <w:lang w:eastAsia="en-US"/>
        </w:rPr>
        <w:t xml:space="preserve"> </w:t>
      </w:r>
      <w:proofErr w:type="spellStart"/>
      <w:r w:rsidRPr="009C5BCF">
        <w:rPr>
          <w:rFonts w:eastAsiaTheme="minorHAnsi"/>
          <w:szCs w:val="24"/>
          <w:lang w:eastAsia="en-US"/>
        </w:rPr>
        <w:t>Gymnasium</w:t>
      </w:r>
      <w:proofErr w:type="spellEnd"/>
      <w:r w:rsidRPr="009C5BCF">
        <w:rPr>
          <w:rFonts w:eastAsiaTheme="minorHAnsi"/>
          <w:szCs w:val="24"/>
          <w:lang w:eastAsia="en-US"/>
        </w:rPr>
        <w:t xml:space="preserve">. </w:t>
      </w:r>
    </w:p>
    <w:p w14:paraId="5920C806" w14:textId="77777777" w:rsidR="00A4209A" w:rsidRDefault="00CC2224">
      <w:pPr>
        <w:spacing w:line="600" w:lineRule="auto"/>
        <w:ind w:firstLine="720"/>
        <w:jc w:val="both"/>
        <w:rPr>
          <w:rFonts w:eastAsia="Times New Roman" w:cs="Times New Roman"/>
        </w:rPr>
      </w:pPr>
      <w:r w:rsidRPr="00636294">
        <w:rPr>
          <w:rFonts w:eastAsia="Times New Roman" w:cs="Times New Roman"/>
        </w:rPr>
        <w:t xml:space="preserve">Η Βουλή τούς καλωσορίζει. </w:t>
      </w:r>
    </w:p>
    <w:p w14:paraId="5920C807" w14:textId="77777777" w:rsidR="00A4209A" w:rsidRDefault="00CC2224">
      <w:pPr>
        <w:spacing w:line="600" w:lineRule="auto"/>
        <w:ind w:firstLine="709"/>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w:t>
      </w:r>
      <w:r w:rsidRPr="00636294">
        <w:rPr>
          <w:rFonts w:eastAsia="Times New Roman" w:cs="Times New Roman"/>
        </w:rPr>
        <w:t>ς Βουλής)</w:t>
      </w:r>
    </w:p>
    <w:p w14:paraId="5920C808"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Απλώς πρέπει να σας εξηγήσουμε ότι θα διεξαχθεί η συζήτηση των</w:t>
      </w:r>
      <w:r w:rsidRPr="00F733C7">
        <w:rPr>
          <w:rFonts w:eastAsiaTheme="minorHAnsi"/>
          <w:szCs w:val="24"/>
          <w:lang w:eastAsia="en-US"/>
        </w:rPr>
        <w:t xml:space="preserve"> </w:t>
      </w:r>
      <w:r>
        <w:rPr>
          <w:rFonts w:eastAsiaTheme="minorHAnsi"/>
          <w:szCs w:val="24"/>
          <w:lang w:eastAsia="en-US"/>
        </w:rPr>
        <w:t xml:space="preserve">επικαίρων ερωτήσεων και γι’ αυτό στην Ολομέλεια είναι </w:t>
      </w:r>
      <w:r w:rsidRPr="00F733C7">
        <w:rPr>
          <w:rFonts w:eastAsiaTheme="minorHAnsi"/>
          <w:szCs w:val="24"/>
          <w:lang w:eastAsia="en-US"/>
        </w:rPr>
        <w:t>μόνο ορισμένοι συνάδελφοι εδώ</w:t>
      </w:r>
      <w:r>
        <w:rPr>
          <w:rFonts w:eastAsiaTheme="minorHAnsi"/>
          <w:szCs w:val="24"/>
          <w:lang w:eastAsia="en-US"/>
        </w:rPr>
        <w:t>. Είναι η διαδικασία όπου οι Βουλευτές ρωτούν τον Υ</w:t>
      </w:r>
      <w:r w:rsidRPr="00F733C7">
        <w:rPr>
          <w:rFonts w:eastAsiaTheme="minorHAnsi"/>
          <w:szCs w:val="24"/>
          <w:lang w:eastAsia="en-US"/>
        </w:rPr>
        <w:t xml:space="preserve">πουργό για ένα θέμα της επικαιρότητας και ο </w:t>
      </w:r>
      <w:r w:rsidRPr="00F733C7">
        <w:rPr>
          <w:rFonts w:eastAsiaTheme="minorHAnsi"/>
          <w:szCs w:val="24"/>
          <w:lang w:eastAsia="en-US"/>
        </w:rPr>
        <w:t>αρμόδιος</w:t>
      </w:r>
      <w:r>
        <w:rPr>
          <w:rFonts w:eastAsiaTheme="minorHAnsi"/>
          <w:szCs w:val="24"/>
          <w:lang w:eastAsia="en-US"/>
        </w:rPr>
        <w:t xml:space="preserve"> Υπ</w:t>
      </w:r>
      <w:r w:rsidRPr="00F733C7">
        <w:rPr>
          <w:rFonts w:eastAsiaTheme="minorHAnsi"/>
          <w:szCs w:val="24"/>
          <w:lang w:eastAsia="en-US"/>
        </w:rPr>
        <w:t>ουργός είναι εδώ για να απαντήσει</w:t>
      </w:r>
      <w:r>
        <w:rPr>
          <w:rFonts w:eastAsiaTheme="minorHAnsi"/>
          <w:szCs w:val="24"/>
          <w:lang w:eastAsia="en-US"/>
        </w:rPr>
        <w:t>. Τα</w:t>
      </w:r>
      <w:r w:rsidRPr="00F733C7">
        <w:rPr>
          <w:rFonts w:eastAsiaTheme="minorHAnsi"/>
          <w:szCs w:val="24"/>
          <w:lang w:eastAsia="en-US"/>
        </w:rPr>
        <w:t xml:space="preserve"> θέματα που θα συζητήσουμε είναι θέματα παιδείας και σας αφορούν σίγουρα</w:t>
      </w:r>
      <w:r>
        <w:rPr>
          <w:rFonts w:eastAsiaTheme="minorHAnsi"/>
          <w:szCs w:val="24"/>
          <w:lang w:eastAsia="en-US"/>
        </w:rPr>
        <w:t>,</w:t>
      </w:r>
      <w:r w:rsidRPr="00F733C7">
        <w:rPr>
          <w:rFonts w:eastAsiaTheme="minorHAnsi"/>
          <w:szCs w:val="24"/>
          <w:lang w:eastAsia="en-US"/>
        </w:rPr>
        <w:t xml:space="preserve"> οπότε θεωρώ </w:t>
      </w:r>
      <w:r>
        <w:rPr>
          <w:rFonts w:eastAsiaTheme="minorHAnsi"/>
          <w:szCs w:val="24"/>
          <w:lang w:eastAsia="en-US"/>
        </w:rPr>
        <w:t>ότι η</w:t>
      </w:r>
      <w:r w:rsidRPr="00F733C7">
        <w:rPr>
          <w:rFonts w:eastAsiaTheme="minorHAnsi"/>
          <w:szCs w:val="24"/>
          <w:lang w:eastAsia="en-US"/>
        </w:rPr>
        <w:t xml:space="preserve"> παρουσία σας είναι ενδιαφέρουσα</w:t>
      </w:r>
      <w:r>
        <w:rPr>
          <w:rFonts w:eastAsiaTheme="minorHAnsi"/>
          <w:szCs w:val="24"/>
          <w:lang w:eastAsia="en-US"/>
        </w:rPr>
        <w:t>.</w:t>
      </w:r>
    </w:p>
    <w:p w14:paraId="5920C809"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lastRenderedPageBreak/>
        <w:t xml:space="preserve">Τέσσερις ερωτήσεις θα απαντηθούν στη σημερινή </w:t>
      </w:r>
      <w:r w:rsidRPr="00F733C7">
        <w:rPr>
          <w:rFonts w:eastAsiaTheme="minorHAnsi"/>
          <w:szCs w:val="24"/>
          <w:lang w:eastAsia="en-US"/>
        </w:rPr>
        <w:t>συνεδρίαση</w:t>
      </w:r>
      <w:r>
        <w:rPr>
          <w:rFonts w:eastAsiaTheme="minorHAnsi"/>
          <w:szCs w:val="24"/>
          <w:lang w:eastAsia="en-US"/>
        </w:rPr>
        <w:t xml:space="preserve">. </w:t>
      </w:r>
      <w:r>
        <w:rPr>
          <w:rFonts w:eastAsiaTheme="minorHAnsi"/>
          <w:szCs w:val="24"/>
          <w:lang w:eastAsia="en-US"/>
        </w:rPr>
        <w:t xml:space="preserve">Σε </w:t>
      </w:r>
      <w:r>
        <w:rPr>
          <w:rFonts w:eastAsiaTheme="minorHAnsi"/>
          <w:szCs w:val="24"/>
          <w:lang w:eastAsia="en-US"/>
        </w:rPr>
        <w:t>αυτές θα απαντήσει ο Υ</w:t>
      </w:r>
      <w:r w:rsidRPr="00F733C7">
        <w:rPr>
          <w:rFonts w:eastAsiaTheme="minorHAnsi"/>
          <w:szCs w:val="24"/>
          <w:lang w:eastAsia="en-US"/>
        </w:rPr>
        <w:t xml:space="preserve">πουργός </w:t>
      </w:r>
      <w:r>
        <w:rPr>
          <w:rFonts w:eastAsiaTheme="minorHAnsi"/>
          <w:szCs w:val="24"/>
          <w:lang w:eastAsia="en-US"/>
        </w:rPr>
        <w:t>Παιδείας, Έρευνας και Θρησκευμάτων</w:t>
      </w:r>
      <w:r w:rsidRPr="00F733C7">
        <w:rPr>
          <w:rFonts w:eastAsiaTheme="minorHAnsi"/>
          <w:szCs w:val="24"/>
          <w:lang w:eastAsia="en-US"/>
        </w:rPr>
        <w:t xml:space="preserve"> κ</w:t>
      </w:r>
      <w:r>
        <w:rPr>
          <w:rFonts w:eastAsiaTheme="minorHAnsi"/>
          <w:szCs w:val="24"/>
          <w:lang w:eastAsia="en-US"/>
        </w:rPr>
        <w:t>.</w:t>
      </w:r>
      <w:r w:rsidRPr="00F733C7">
        <w:rPr>
          <w:rFonts w:eastAsiaTheme="minorHAnsi"/>
          <w:szCs w:val="24"/>
          <w:lang w:eastAsia="en-US"/>
        </w:rPr>
        <w:t xml:space="preserve"> </w:t>
      </w:r>
      <w:proofErr w:type="spellStart"/>
      <w:r w:rsidRPr="00F733C7">
        <w:rPr>
          <w:rFonts w:eastAsiaTheme="minorHAnsi"/>
          <w:szCs w:val="24"/>
          <w:lang w:eastAsia="en-US"/>
        </w:rPr>
        <w:t>Γαβρόγλου</w:t>
      </w:r>
      <w:proofErr w:type="spellEnd"/>
      <w:r>
        <w:rPr>
          <w:rFonts w:eastAsiaTheme="minorHAnsi"/>
          <w:szCs w:val="24"/>
          <w:lang w:eastAsia="en-US"/>
        </w:rPr>
        <w:t>.</w:t>
      </w:r>
    </w:p>
    <w:p w14:paraId="5920C80A"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Ξεκινούμε λοιπόν με τη</w:t>
      </w:r>
      <w:r>
        <w:rPr>
          <w:rFonts w:eastAsiaTheme="minorHAnsi"/>
          <w:szCs w:val="24"/>
          <w:lang w:eastAsia="en-US"/>
        </w:rPr>
        <w:t xml:space="preserve"> συζήτηση της</w:t>
      </w:r>
      <w:r>
        <w:rPr>
          <w:rFonts w:ascii="Verdana" w:eastAsiaTheme="minorHAnsi" w:hAnsi="Verdana" w:cstheme="minorBidi"/>
          <w:color w:val="000000"/>
          <w:sz w:val="17"/>
          <w:szCs w:val="17"/>
          <w:shd w:val="clear" w:color="auto" w:fill="FFFFFF"/>
          <w:lang w:eastAsia="en-US"/>
        </w:rPr>
        <w:t xml:space="preserve"> </w:t>
      </w:r>
      <w:r w:rsidRPr="00C35B95">
        <w:rPr>
          <w:rFonts w:eastAsiaTheme="minorHAnsi"/>
          <w:szCs w:val="24"/>
          <w:lang w:eastAsia="en-US"/>
        </w:rPr>
        <w:t>δεύτερη</w:t>
      </w:r>
      <w:r>
        <w:rPr>
          <w:rFonts w:eastAsiaTheme="minorHAnsi"/>
          <w:szCs w:val="24"/>
          <w:lang w:eastAsia="en-US"/>
        </w:rPr>
        <w:t>ς</w:t>
      </w:r>
      <w:r w:rsidRPr="00C35B95">
        <w:rPr>
          <w:rFonts w:eastAsiaTheme="minorHAnsi"/>
          <w:szCs w:val="24"/>
          <w:lang w:eastAsia="en-US"/>
        </w:rPr>
        <w:t xml:space="preserve"> </w:t>
      </w:r>
      <w:r w:rsidRPr="00C35B95">
        <w:rPr>
          <w:rFonts w:eastAsiaTheme="minorHAnsi"/>
          <w:color w:val="000000"/>
          <w:szCs w:val="24"/>
          <w:shd w:val="clear" w:color="auto" w:fill="FFFFFF"/>
          <w:lang w:eastAsia="en-US"/>
        </w:rPr>
        <w:t xml:space="preserve">με αριθμό </w:t>
      </w:r>
      <w:r w:rsidRPr="00C35B95">
        <w:rPr>
          <w:rFonts w:eastAsiaTheme="minorHAnsi"/>
          <w:szCs w:val="24"/>
          <w:lang w:eastAsia="en-US"/>
        </w:rPr>
        <w:t>418/12-3-2019 επίκαιρη</w:t>
      </w:r>
      <w:r>
        <w:rPr>
          <w:rFonts w:eastAsiaTheme="minorHAnsi"/>
          <w:szCs w:val="24"/>
          <w:lang w:eastAsia="en-US"/>
        </w:rPr>
        <w:t>ς</w:t>
      </w:r>
      <w:r w:rsidRPr="00C35B95">
        <w:rPr>
          <w:rFonts w:eastAsiaTheme="minorHAnsi"/>
          <w:szCs w:val="24"/>
          <w:lang w:eastAsia="en-US"/>
        </w:rPr>
        <w:t xml:space="preserve"> ερώτηση</w:t>
      </w:r>
      <w:r>
        <w:rPr>
          <w:rFonts w:eastAsiaTheme="minorHAnsi"/>
          <w:szCs w:val="24"/>
          <w:lang w:eastAsia="en-US"/>
        </w:rPr>
        <w:t>ς</w:t>
      </w:r>
      <w:r w:rsidRPr="00C35B95">
        <w:rPr>
          <w:rFonts w:eastAsiaTheme="minorHAnsi"/>
          <w:szCs w:val="24"/>
          <w:lang w:eastAsia="en-US"/>
        </w:rPr>
        <w:t xml:space="preserve"> δεύτερου κύκλου του Βουλευτή Α΄ Θεσσαλονίκης του Κομμ</w:t>
      </w:r>
      <w:r>
        <w:rPr>
          <w:rFonts w:eastAsiaTheme="minorHAnsi"/>
          <w:szCs w:val="24"/>
          <w:lang w:eastAsia="en-US"/>
        </w:rPr>
        <w:t xml:space="preserve">ουνιστικού Κόμματος </w:t>
      </w:r>
      <w:r>
        <w:rPr>
          <w:rFonts w:eastAsiaTheme="minorHAnsi"/>
          <w:szCs w:val="24"/>
          <w:lang w:eastAsia="en-US"/>
        </w:rPr>
        <w:t xml:space="preserve">Ελλάδας </w:t>
      </w:r>
      <w:r>
        <w:rPr>
          <w:rFonts w:eastAsiaTheme="minorHAnsi"/>
          <w:szCs w:val="24"/>
          <w:lang w:eastAsia="en-US"/>
        </w:rPr>
        <w:t>κ.</w:t>
      </w:r>
      <w:r>
        <w:rPr>
          <w:rFonts w:eastAsiaTheme="minorHAnsi"/>
          <w:szCs w:val="24"/>
          <w:lang w:eastAsia="en-US"/>
        </w:rPr>
        <w:t xml:space="preserve"> </w:t>
      </w:r>
      <w:r>
        <w:rPr>
          <w:rFonts w:eastAsiaTheme="minorHAnsi"/>
          <w:szCs w:val="24"/>
          <w:lang w:eastAsia="en-US"/>
        </w:rPr>
        <w:t>Ιωάννη</w:t>
      </w:r>
      <w:r w:rsidRPr="00C35B95">
        <w:rPr>
          <w:rFonts w:eastAsiaTheme="minorHAnsi"/>
          <w:szCs w:val="24"/>
          <w:lang w:eastAsia="en-US"/>
        </w:rPr>
        <w:t xml:space="preserve"> Δελή</w:t>
      </w:r>
      <w:r>
        <w:rPr>
          <w:rFonts w:eastAsiaTheme="minorHAnsi"/>
          <w:szCs w:val="24"/>
          <w:lang w:eastAsia="en-US"/>
        </w:rPr>
        <w:t xml:space="preserve"> </w:t>
      </w:r>
      <w:r w:rsidRPr="00C35B95">
        <w:rPr>
          <w:rFonts w:eastAsiaTheme="minorHAnsi"/>
          <w:szCs w:val="24"/>
          <w:lang w:eastAsia="en-US"/>
        </w:rPr>
        <w:t>προς τον Υπουργ</w:t>
      </w:r>
      <w:r w:rsidRPr="00C35B95">
        <w:rPr>
          <w:rFonts w:eastAsiaTheme="minorHAnsi"/>
          <w:szCs w:val="24"/>
          <w:lang w:eastAsia="en-US"/>
        </w:rPr>
        <w:t>ό</w:t>
      </w:r>
      <w:r>
        <w:rPr>
          <w:rFonts w:eastAsiaTheme="minorHAnsi"/>
          <w:szCs w:val="24"/>
          <w:lang w:eastAsia="en-US"/>
        </w:rPr>
        <w:t xml:space="preserve"> </w:t>
      </w:r>
      <w:r w:rsidRPr="00C35B95">
        <w:rPr>
          <w:rFonts w:eastAsiaTheme="minorHAnsi"/>
          <w:szCs w:val="24"/>
          <w:lang w:eastAsia="en-US"/>
        </w:rPr>
        <w:t>Παιδείας, Έρευνας και Θρησκευμάτων</w:t>
      </w:r>
      <w:r>
        <w:rPr>
          <w:rFonts w:eastAsiaTheme="minorHAnsi"/>
          <w:szCs w:val="24"/>
          <w:lang w:eastAsia="en-US"/>
        </w:rPr>
        <w:t>,</w:t>
      </w:r>
      <w:r>
        <w:rPr>
          <w:rFonts w:eastAsiaTheme="minorHAnsi"/>
          <w:szCs w:val="24"/>
          <w:lang w:eastAsia="en-US"/>
        </w:rPr>
        <w:t xml:space="preserve"> </w:t>
      </w:r>
      <w:r w:rsidRPr="00C35B95">
        <w:rPr>
          <w:rFonts w:eastAsiaTheme="minorHAnsi"/>
          <w:szCs w:val="24"/>
          <w:lang w:eastAsia="en-US"/>
        </w:rPr>
        <w:t xml:space="preserve">σχετικά με την </w:t>
      </w:r>
      <w:r>
        <w:rPr>
          <w:rFonts w:eastAsiaTheme="minorHAnsi"/>
          <w:szCs w:val="24"/>
          <w:lang w:eastAsia="en-US"/>
        </w:rPr>
        <w:t>υ</w:t>
      </w:r>
      <w:r w:rsidRPr="00C35B95">
        <w:rPr>
          <w:rFonts w:eastAsiaTheme="minorHAnsi"/>
          <w:szCs w:val="24"/>
          <w:lang w:eastAsia="en-US"/>
        </w:rPr>
        <w:t xml:space="preserve">πουργική </w:t>
      </w:r>
      <w:r>
        <w:rPr>
          <w:rFonts w:eastAsiaTheme="minorHAnsi"/>
          <w:szCs w:val="24"/>
          <w:lang w:eastAsia="en-US"/>
        </w:rPr>
        <w:t>α</w:t>
      </w:r>
      <w:r w:rsidRPr="00C35B95">
        <w:rPr>
          <w:rFonts w:eastAsiaTheme="minorHAnsi"/>
          <w:szCs w:val="24"/>
          <w:lang w:eastAsia="en-US"/>
        </w:rPr>
        <w:t xml:space="preserve">πόφαση </w:t>
      </w:r>
      <w:r w:rsidRPr="00C35B95">
        <w:rPr>
          <w:rFonts w:eastAsiaTheme="minorHAnsi"/>
          <w:szCs w:val="24"/>
          <w:lang w:eastAsia="en-US"/>
        </w:rPr>
        <w:t>με θέμα «Εισαγωγή φοιτητών σε Τμήματα Μουσικών Σπουδών».</w:t>
      </w:r>
    </w:p>
    <w:p w14:paraId="5920C80B"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Ορίστε, κύριε</w:t>
      </w:r>
      <w:r w:rsidRPr="00F733C7">
        <w:rPr>
          <w:rFonts w:eastAsiaTheme="minorHAnsi"/>
          <w:szCs w:val="24"/>
          <w:lang w:eastAsia="en-US"/>
        </w:rPr>
        <w:t xml:space="preserve"> συνάδελφε</w:t>
      </w:r>
      <w:r>
        <w:rPr>
          <w:rFonts w:eastAsiaTheme="minorHAnsi"/>
          <w:szCs w:val="24"/>
          <w:lang w:eastAsia="en-US"/>
        </w:rPr>
        <w:t xml:space="preserve">, έχετε δύο λεπτά για την </w:t>
      </w:r>
      <w:proofErr w:type="spellStart"/>
      <w:r>
        <w:rPr>
          <w:rFonts w:eastAsiaTheme="minorHAnsi"/>
          <w:szCs w:val="24"/>
          <w:lang w:eastAsia="en-US"/>
        </w:rPr>
        <w:t>πρωτολογία</w:t>
      </w:r>
      <w:proofErr w:type="spellEnd"/>
      <w:r>
        <w:rPr>
          <w:rFonts w:eastAsiaTheme="minorHAnsi"/>
          <w:szCs w:val="24"/>
          <w:lang w:eastAsia="en-US"/>
        </w:rPr>
        <w:t xml:space="preserve"> σας.</w:t>
      </w:r>
    </w:p>
    <w:p w14:paraId="5920C80C" w14:textId="77777777" w:rsidR="00A4209A" w:rsidRDefault="00CC2224">
      <w:pPr>
        <w:spacing w:line="600" w:lineRule="auto"/>
        <w:ind w:firstLine="720"/>
        <w:jc w:val="both"/>
        <w:rPr>
          <w:rFonts w:eastAsiaTheme="minorHAnsi"/>
          <w:szCs w:val="24"/>
          <w:lang w:eastAsia="en-US"/>
        </w:rPr>
      </w:pPr>
      <w:r>
        <w:rPr>
          <w:rFonts w:eastAsiaTheme="minorHAnsi"/>
          <w:b/>
          <w:szCs w:val="24"/>
          <w:lang w:eastAsia="en-US"/>
        </w:rPr>
        <w:t xml:space="preserve">ΙΩΑΝΝΗΣ ΔΕΛΗΣ: </w:t>
      </w:r>
      <w:r>
        <w:rPr>
          <w:rFonts w:eastAsiaTheme="minorHAnsi"/>
          <w:szCs w:val="24"/>
          <w:lang w:eastAsia="en-US"/>
        </w:rPr>
        <w:t>Ευχαριστώ πολύ,</w:t>
      </w:r>
      <w:r w:rsidRPr="00F733C7">
        <w:rPr>
          <w:rFonts w:eastAsiaTheme="minorHAnsi"/>
          <w:szCs w:val="24"/>
          <w:lang w:eastAsia="en-US"/>
        </w:rPr>
        <w:t xml:space="preserve"> κύριε </w:t>
      </w:r>
      <w:r>
        <w:rPr>
          <w:rFonts w:eastAsiaTheme="minorHAnsi"/>
          <w:szCs w:val="24"/>
          <w:lang w:eastAsia="en-US"/>
        </w:rPr>
        <w:t>Πρόεδρε.</w:t>
      </w:r>
    </w:p>
    <w:p w14:paraId="5920C80D"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Ό</w:t>
      </w:r>
      <w:r w:rsidRPr="00F733C7">
        <w:rPr>
          <w:rFonts w:eastAsiaTheme="minorHAnsi"/>
          <w:szCs w:val="24"/>
          <w:lang w:eastAsia="en-US"/>
        </w:rPr>
        <w:t>πως είναι γνωστό</w:t>
      </w:r>
      <w:r>
        <w:rPr>
          <w:rFonts w:eastAsiaTheme="minorHAnsi"/>
          <w:szCs w:val="24"/>
          <w:lang w:eastAsia="en-US"/>
        </w:rPr>
        <w:t>,</w:t>
      </w:r>
      <w:r w:rsidRPr="00F733C7">
        <w:rPr>
          <w:rFonts w:eastAsiaTheme="minorHAnsi"/>
          <w:szCs w:val="24"/>
          <w:lang w:eastAsia="en-US"/>
        </w:rPr>
        <w:t xml:space="preserve"> κύριε </w:t>
      </w:r>
      <w:r>
        <w:rPr>
          <w:rFonts w:eastAsiaTheme="minorHAnsi"/>
          <w:szCs w:val="24"/>
          <w:lang w:eastAsia="en-US"/>
        </w:rPr>
        <w:t>Υ</w:t>
      </w:r>
      <w:r w:rsidRPr="00F733C7">
        <w:rPr>
          <w:rFonts w:eastAsiaTheme="minorHAnsi"/>
          <w:szCs w:val="24"/>
          <w:lang w:eastAsia="en-US"/>
        </w:rPr>
        <w:t>πουργέ</w:t>
      </w:r>
      <w:r>
        <w:rPr>
          <w:rFonts w:eastAsiaTheme="minorHAnsi"/>
          <w:szCs w:val="24"/>
          <w:lang w:eastAsia="en-US"/>
        </w:rPr>
        <w:t>,</w:t>
      </w:r>
      <w:r w:rsidRPr="00F733C7">
        <w:rPr>
          <w:rFonts w:eastAsiaTheme="minorHAnsi"/>
          <w:szCs w:val="24"/>
          <w:lang w:eastAsia="en-US"/>
        </w:rPr>
        <w:t xml:space="preserve"> το καλοκαίρι που μας πέρασε</w:t>
      </w:r>
      <w:r>
        <w:rPr>
          <w:rFonts w:eastAsiaTheme="minorHAnsi"/>
          <w:szCs w:val="24"/>
          <w:lang w:eastAsia="en-US"/>
        </w:rPr>
        <w:t>,</w:t>
      </w:r>
      <w:r w:rsidRPr="00F733C7">
        <w:rPr>
          <w:rFonts w:eastAsiaTheme="minorHAnsi"/>
          <w:szCs w:val="24"/>
          <w:lang w:eastAsia="en-US"/>
        </w:rPr>
        <w:t xml:space="preserve"> το 2018 και συγκεκριμένα με το</w:t>
      </w:r>
      <w:r>
        <w:rPr>
          <w:rFonts w:eastAsiaTheme="minorHAnsi"/>
          <w:szCs w:val="24"/>
          <w:lang w:eastAsia="en-US"/>
        </w:rPr>
        <w:t>ν</w:t>
      </w:r>
      <w:r w:rsidRPr="00F733C7">
        <w:rPr>
          <w:rFonts w:eastAsiaTheme="minorHAnsi"/>
          <w:szCs w:val="24"/>
          <w:lang w:eastAsia="en-US"/>
        </w:rPr>
        <w:t xml:space="preserve"> νόμο για το Ιόνιο </w:t>
      </w:r>
      <w:r>
        <w:rPr>
          <w:rFonts w:eastAsiaTheme="minorHAnsi"/>
          <w:szCs w:val="24"/>
          <w:lang w:eastAsia="en-US"/>
        </w:rPr>
        <w:t>Π</w:t>
      </w:r>
      <w:r w:rsidRPr="00F733C7">
        <w:rPr>
          <w:rFonts w:eastAsiaTheme="minorHAnsi"/>
          <w:szCs w:val="24"/>
          <w:lang w:eastAsia="en-US"/>
        </w:rPr>
        <w:t>ανεπιστήμιο</w:t>
      </w:r>
      <w:r>
        <w:rPr>
          <w:rFonts w:eastAsiaTheme="minorHAnsi"/>
          <w:szCs w:val="24"/>
          <w:lang w:eastAsia="en-US"/>
        </w:rPr>
        <w:t>,</w:t>
      </w:r>
      <w:r w:rsidRPr="00F733C7">
        <w:rPr>
          <w:rFonts w:eastAsiaTheme="minorHAnsi"/>
          <w:szCs w:val="24"/>
          <w:lang w:eastAsia="en-US"/>
        </w:rPr>
        <w:t xml:space="preserve"> αν θυμάμαι καλά </w:t>
      </w:r>
      <w:r>
        <w:rPr>
          <w:rFonts w:eastAsiaTheme="minorHAnsi"/>
          <w:szCs w:val="24"/>
          <w:lang w:eastAsia="en-US"/>
        </w:rPr>
        <w:t>και για το Π</w:t>
      </w:r>
      <w:r w:rsidRPr="00F733C7">
        <w:rPr>
          <w:rFonts w:eastAsiaTheme="minorHAnsi"/>
          <w:szCs w:val="24"/>
          <w:lang w:eastAsia="en-US"/>
        </w:rPr>
        <w:t>ανεπιστήμιο Ιωαννίνων</w:t>
      </w:r>
      <w:r>
        <w:rPr>
          <w:rFonts w:eastAsiaTheme="minorHAnsi"/>
          <w:szCs w:val="24"/>
          <w:lang w:eastAsia="en-US"/>
        </w:rPr>
        <w:t>, άλλαξε</w:t>
      </w:r>
      <w:r w:rsidRPr="00F733C7">
        <w:rPr>
          <w:rFonts w:eastAsiaTheme="minorHAnsi"/>
          <w:szCs w:val="24"/>
          <w:lang w:eastAsia="en-US"/>
        </w:rPr>
        <w:t xml:space="preserve"> ο τρόπος εισαγωγής των μαθητών στις πανεπιστημιακές σχολές μουσικών σπουδών</w:t>
      </w:r>
      <w:r>
        <w:rPr>
          <w:rFonts w:eastAsiaTheme="minorHAnsi"/>
          <w:szCs w:val="24"/>
          <w:lang w:eastAsia="en-US"/>
        </w:rPr>
        <w:t>,</w:t>
      </w:r>
      <w:r w:rsidRPr="00F733C7">
        <w:rPr>
          <w:rFonts w:eastAsiaTheme="minorHAnsi"/>
          <w:szCs w:val="24"/>
          <w:lang w:eastAsia="en-US"/>
        </w:rPr>
        <w:t xml:space="preserve"> όχι σε όλες</w:t>
      </w:r>
      <w:r w:rsidRPr="00F733C7">
        <w:rPr>
          <w:rFonts w:eastAsiaTheme="minorHAnsi"/>
          <w:szCs w:val="24"/>
          <w:lang w:eastAsia="en-US"/>
        </w:rPr>
        <w:t xml:space="preserve"> </w:t>
      </w:r>
      <w:r>
        <w:rPr>
          <w:rFonts w:eastAsiaTheme="minorHAnsi"/>
          <w:szCs w:val="24"/>
          <w:lang w:eastAsia="en-US"/>
        </w:rPr>
        <w:t xml:space="preserve">-προσέξτε, αυτό δεν το </w:t>
      </w:r>
      <w:r>
        <w:rPr>
          <w:rFonts w:eastAsiaTheme="minorHAnsi"/>
          <w:szCs w:val="24"/>
          <w:lang w:eastAsia="en-US"/>
        </w:rPr>
        <w:lastRenderedPageBreak/>
        <w:t xml:space="preserve">καταλάβαμε- αλλά </w:t>
      </w:r>
      <w:r w:rsidRPr="00F733C7">
        <w:rPr>
          <w:rFonts w:eastAsiaTheme="minorHAnsi"/>
          <w:szCs w:val="24"/>
          <w:lang w:eastAsia="en-US"/>
        </w:rPr>
        <w:t>στις τέσσερις από τις έξι</w:t>
      </w:r>
      <w:r>
        <w:rPr>
          <w:rFonts w:eastAsiaTheme="minorHAnsi"/>
          <w:szCs w:val="24"/>
          <w:lang w:eastAsia="en-US"/>
        </w:rPr>
        <w:t>. Εξαιρέθηκαν και παρέμεινε</w:t>
      </w:r>
      <w:r w:rsidRPr="00F733C7">
        <w:rPr>
          <w:rFonts w:eastAsiaTheme="minorHAnsi"/>
          <w:szCs w:val="24"/>
          <w:lang w:eastAsia="en-US"/>
        </w:rPr>
        <w:t xml:space="preserve"> να ισχύει το παλ</w:t>
      </w:r>
      <w:r>
        <w:rPr>
          <w:rFonts w:eastAsiaTheme="minorHAnsi"/>
          <w:szCs w:val="24"/>
          <w:lang w:eastAsia="en-US"/>
        </w:rPr>
        <w:t>α</w:t>
      </w:r>
      <w:r w:rsidRPr="00F733C7">
        <w:rPr>
          <w:rFonts w:eastAsiaTheme="minorHAnsi"/>
          <w:szCs w:val="24"/>
          <w:lang w:eastAsia="en-US"/>
        </w:rPr>
        <w:t xml:space="preserve">ιό σύστημα εισαγωγής και η </w:t>
      </w:r>
      <w:r>
        <w:rPr>
          <w:rFonts w:eastAsiaTheme="minorHAnsi"/>
          <w:szCs w:val="24"/>
          <w:lang w:eastAsia="en-US"/>
        </w:rPr>
        <w:t>Σχολή Μουσικών Σπουδών του Αριστοτελείου της</w:t>
      </w:r>
      <w:r w:rsidRPr="00F733C7">
        <w:rPr>
          <w:rFonts w:eastAsiaTheme="minorHAnsi"/>
          <w:szCs w:val="24"/>
          <w:lang w:eastAsia="en-US"/>
        </w:rPr>
        <w:t xml:space="preserve"> Θεσσαλονίκης</w:t>
      </w:r>
      <w:r>
        <w:rPr>
          <w:rFonts w:eastAsiaTheme="minorHAnsi"/>
          <w:szCs w:val="24"/>
          <w:lang w:eastAsia="en-US"/>
        </w:rPr>
        <w:t>, όπως βεβαίως</w:t>
      </w:r>
      <w:r w:rsidRPr="00F733C7">
        <w:rPr>
          <w:rFonts w:eastAsiaTheme="minorHAnsi"/>
          <w:szCs w:val="24"/>
          <w:lang w:eastAsia="en-US"/>
        </w:rPr>
        <w:t xml:space="preserve"> και η παρόμοια σχολή </w:t>
      </w:r>
      <w:r>
        <w:rPr>
          <w:rFonts w:eastAsiaTheme="minorHAnsi"/>
          <w:szCs w:val="24"/>
          <w:lang w:eastAsia="en-US"/>
        </w:rPr>
        <w:t>του Πανεπιστημίου</w:t>
      </w:r>
      <w:r w:rsidRPr="00F733C7">
        <w:rPr>
          <w:rFonts w:eastAsiaTheme="minorHAnsi"/>
          <w:szCs w:val="24"/>
          <w:lang w:eastAsia="en-US"/>
        </w:rPr>
        <w:t xml:space="preserve"> της Αθή</w:t>
      </w:r>
      <w:r w:rsidRPr="00F733C7">
        <w:rPr>
          <w:rFonts w:eastAsiaTheme="minorHAnsi"/>
          <w:szCs w:val="24"/>
          <w:lang w:eastAsia="en-US"/>
        </w:rPr>
        <w:t>νας</w:t>
      </w:r>
      <w:r>
        <w:rPr>
          <w:rFonts w:eastAsiaTheme="minorHAnsi"/>
          <w:szCs w:val="24"/>
          <w:lang w:eastAsia="en-US"/>
        </w:rPr>
        <w:t>.</w:t>
      </w:r>
    </w:p>
    <w:p w14:paraId="5920C80E"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Στις</w:t>
      </w:r>
      <w:r w:rsidRPr="00F733C7">
        <w:rPr>
          <w:rFonts w:eastAsiaTheme="minorHAnsi"/>
          <w:szCs w:val="24"/>
          <w:lang w:eastAsia="en-US"/>
        </w:rPr>
        <w:t xml:space="preserve"> σχολές αυτές τώρα</w:t>
      </w:r>
      <w:r>
        <w:rPr>
          <w:rFonts w:eastAsiaTheme="minorHAnsi"/>
          <w:szCs w:val="24"/>
          <w:lang w:eastAsia="en-US"/>
        </w:rPr>
        <w:t>,</w:t>
      </w:r>
      <w:r w:rsidRPr="00F733C7">
        <w:rPr>
          <w:rFonts w:eastAsiaTheme="minorHAnsi"/>
          <w:szCs w:val="24"/>
          <w:lang w:eastAsia="en-US"/>
        </w:rPr>
        <w:t xml:space="preserve"> τις άλλες τέσσερις δηλαδή</w:t>
      </w:r>
      <w:r>
        <w:rPr>
          <w:rFonts w:eastAsiaTheme="minorHAnsi"/>
          <w:szCs w:val="24"/>
          <w:lang w:eastAsia="en-US"/>
        </w:rPr>
        <w:t>,</w:t>
      </w:r>
      <w:r w:rsidRPr="00F733C7">
        <w:rPr>
          <w:rFonts w:eastAsiaTheme="minorHAnsi"/>
          <w:szCs w:val="24"/>
          <w:lang w:eastAsia="en-US"/>
        </w:rPr>
        <w:t xml:space="preserve"> στην Κέρκυρα</w:t>
      </w:r>
      <w:r>
        <w:rPr>
          <w:rFonts w:eastAsiaTheme="minorHAnsi"/>
          <w:szCs w:val="24"/>
          <w:lang w:eastAsia="en-US"/>
        </w:rPr>
        <w:t>,</w:t>
      </w:r>
      <w:r w:rsidRPr="00F733C7">
        <w:rPr>
          <w:rFonts w:eastAsiaTheme="minorHAnsi"/>
          <w:szCs w:val="24"/>
          <w:lang w:eastAsia="en-US"/>
        </w:rPr>
        <w:t xml:space="preserve"> στα Γιάννενα</w:t>
      </w:r>
      <w:r>
        <w:rPr>
          <w:rFonts w:eastAsiaTheme="minorHAnsi"/>
          <w:szCs w:val="24"/>
          <w:lang w:eastAsia="en-US"/>
        </w:rPr>
        <w:t>,</w:t>
      </w:r>
      <w:r w:rsidRPr="00F733C7">
        <w:rPr>
          <w:rFonts w:eastAsiaTheme="minorHAnsi"/>
          <w:szCs w:val="24"/>
          <w:lang w:eastAsia="en-US"/>
        </w:rPr>
        <w:t xml:space="preserve"> στο </w:t>
      </w:r>
      <w:r>
        <w:rPr>
          <w:rFonts w:eastAsiaTheme="minorHAnsi"/>
          <w:szCs w:val="24"/>
          <w:lang w:eastAsia="en-US"/>
        </w:rPr>
        <w:t>Π</w:t>
      </w:r>
      <w:r w:rsidRPr="00F733C7">
        <w:rPr>
          <w:rFonts w:eastAsiaTheme="minorHAnsi"/>
          <w:szCs w:val="24"/>
          <w:lang w:eastAsia="en-US"/>
        </w:rPr>
        <w:t>ανεπιστήμιο Μακεδονίας της Θεσσαλονίκης</w:t>
      </w:r>
      <w:r>
        <w:rPr>
          <w:rFonts w:eastAsiaTheme="minorHAnsi"/>
          <w:szCs w:val="24"/>
          <w:lang w:eastAsia="en-US"/>
        </w:rPr>
        <w:t>,</w:t>
      </w:r>
      <w:r w:rsidRPr="00F733C7">
        <w:rPr>
          <w:rFonts w:eastAsiaTheme="minorHAnsi"/>
          <w:szCs w:val="24"/>
          <w:lang w:eastAsia="en-US"/>
        </w:rPr>
        <w:t xml:space="preserve"> αλλάζει ο τρόπος εισαγωγής</w:t>
      </w:r>
      <w:r>
        <w:rPr>
          <w:rFonts w:eastAsiaTheme="minorHAnsi"/>
          <w:szCs w:val="24"/>
          <w:lang w:eastAsia="en-US"/>
        </w:rPr>
        <w:t>. Α</w:t>
      </w:r>
      <w:r w:rsidRPr="00F733C7">
        <w:rPr>
          <w:rFonts w:eastAsiaTheme="minorHAnsi"/>
          <w:szCs w:val="24"/>
          <w:lang w:eastAsia="en-US"/>
        </w:rPr>
        <w:t>υτό</w:t>
      </w:r>
      <w:r>
        <w:rPr>
          <w:rFonts w:eastAsiaTheme="minorHAnsi"/>
          <w:szCs w:val="24"/>
          <w:lang w:eastAsia="en-US"/>
        </w:rPr>
        <w:t>,</w:t>
      </w:r>
      <w:r w:rsidRPr="00F733C7">
        <w:rPr>
          <w:rFonts w:eastAsiaTheme="minorHAnsi"/>
          <w:szCs w:val="24"/>
          <w:lang w:eastAsia="en-US"/>
        </w:rPr>
        <w:t xml:space="preserve"> λοιπόν</w:t>
      </w:r>
      <w:r>
        <w:rPr>
          <w:rFonts w:eastAsiaTheme="minorHAnsi"/>
          <w:szCs w:val="24"/>
          <w:lang w:eastAsia="en-US"/>
        </w:rPr>
        <w:t>,</w:t>
      </w:r>
      <w:r w:rsidRPr="00F733C7">
        <w:rPr>
          <w:rFonts w:eastAsiaTheme="minorHAnsi"/>
          <w:szCs w:val="24"/>
          <w:lang w:eastAsia="en-US"/>
        </w:rPr>
        <w:t xml:space="preserve"> προβλέπει ο σχετικός νόμος</w:t>
      </w:r>
      <w:r>
        <w:rPr>
          <w:rFonts w:eastAsiaTheme="minorHAnsi"/>
          <w:szCs w:val="24"/>
          <w:lang w:eastAsia="en-US"/>
        </w:rPr>
        <w:t>, ο ν.</w:t>
      </w:r>
      <w:r w:rsidRPr="00F733C7">
        <w:rPr>
          <w:rFonts w:eastAsiaTheme="minorHAnsi"/>
          <w:szCs w:val="24"/>
          <w:lang w:eastAsia="en-US"/>
        </w:rPr>
        <w:t>4559</w:t>
      </w:r>
      <w:r>
        <w:rPr>
          <w:rFonts w:eastAsiaTheme="minorHAnsi"/>
          <w:szCs w:val="24"/>
          <w:lang w:eastAsia="en-US"/>
        </w:rPr>
        <w:t>,</w:t>
      </w:r>
      <w:r w:rsidRPr="00F733C7">
        <w:rPr>
          <w:rFonts w:eastAsiaTheme="minorHAnsi"/>
          <w:szCs w:val="24"/>
          <w:lang w:eastAsia="en-US"/>
        </w:rPr>
        <w:t xml:space="preserve"> αλλά η έκδοση υπουργικής απόφασης που θα εξειδ</w:t>
      </w:r>
      <w:r w:rsidRPr="00F733C7">
        <w:rPr>
          <w:rFonts w:eastAsiaTheme="minorHAnsi"/>
          <w:szCs w:val="24"/>
          <w:lang w:eastAsia="en-US"/>
        </w:rPr>
        <w:t>ικεύει</w:t>
      </w:r>
      <w:r>
        <w:rPr>
          <w:rFonts w:eastAsiaTheme="minorHAnsi"/>
          <w:szCs w:val="24"/>
          <w:lang w:eastAsia="en-US"/>
        </w:rPr>
        <w:t xml:space="preserve"> και θα αναλύει αυτές τι</w:t>
      </w:r>
      <w:r w:rsidRPr="00F733C7">
        <w:rPr>
          <w:rFonts w:eastAsiaTheme="minorHAnsi"/>
          <w:szCs w:val="24"/>
          <w:lang w:eastAsia="en-US"/>
        </w:rPr>
        <w:t xml:space="preserve">ς διαφορετικού τύπου εξετάσεις καθυστερεί για έξι μήνες και </w:t>
      </w:r>
      <w:r>
        <w:rPr>
          <w:rFonts w:eastAsiaTheme="minorHAnsi"/>
          <w:szCs w:val="24"/>
          <w:lang w:eastAsia="en-US"/>
        </w:rPr>
        <w:t>εκδίδεται</w:t>
      </w:r>
      <w:r w:rsidRPr="00F733C7">
        <w:rPr>
          <w:rFonts w:eastAsiaTheme="minorHAnsi"/>
          <w:szCs w:val="24"/>
          <w:lang w:eastAsia="en-US"/>
        </w:rPr>
        <w:t xml:space="preserve"> μόλις </w:t>
      </w:r>
      <w:r>
        <w:rPr>
          <w:rFonts w:eastAsiaTheme="minorHAnsi"/>
          <w:szCs w:val="24"/>
          <w:lang w:eastAsia="en-US"/>
        </w:rPr>
        <w:t>σ</w:t>
      </w:r>
      <w:r w:rsidRPr="00F733C7">
        <w:rPr>
          <w:rFonts w:eastAsiaTheme="minorHAnsi"/>
          <w:szCs w:val="24"/>
          <w:lang w:eastAsia="en-US"/>
        </w:rPr>
        <w:t xml:space="preserve">τις 14 του Φλεβάρη του </w:t>
      </w:r>
      <w:r>
        <w:rPr>
          <w:rFonts w:eastAsiaTheme="minorHAnsi"/>
          <w:szCs w:val="24"/>
          <w:lang w:eastAsia="en-US"/>
        </w:rPr>
        <w:t>20</w:t>
      </w:r>
      <w:r w:rsidRPr="00F733C7">
        <w:rPr>
          <w:rFonts w:eastAsiaTheme="minorHAnsi"/>
          <w:szCs w:val="24"/>
          <w:lang w:eastAsia="en-US"/>
        </w:rPr>
        <w:t>19 και δημοσιεύεται στο ΦΕΚ στις 20 Φλεβάρη</w:t>
      </w:r>
      <w:r>
        <w:rPr>
          <w:rFonts w:eastAsiaTheme="minorHAnsi"/>
          <w:szCs w:val="24"/>
          <w:lang w:eastAsia="en-US"/>
        </w:rPr>
        <w:t>.</w:t>
      </w:r>
    </w:p>
    <w:p w14:paraId="5920C80F"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Κ</w:t>
      </w:r>
      <w:r w:rsidRPr="00F733C7">
        <w:rPr>
          <w:rFonts w:eastAsiaTheme="minorHAnsi"/>
          <w:szCs w:val="24"/>
          <w:lang w:eastAsia="en-US"/>
        </w:rPr>
        <w:t>οιτάξτε</w:t>
      </w:r>
      <w:r>
        <w:rPr>
          <w:rFonts w:eastAsiaTheme="minorHAnsi"/>
          <w:szCs w:val="24"/>
          <w:lang w:eastAsia="en-US"/>
        </w:rPr>
        <w:t>,</w:t>
      </w:r>
      <w:r w:rsidRPr="00F733C7">
        <w:rPr>
          <w:rFonts w:eastAsiaTheme="minorHAnsi"/>
          <w:szCs w:val="24"/>
          <w:lang w:eastAsia="en-US"/>
        </w:rPr>
        <w:t xml:space="preserve"> τρεις μήνες κυριολεκτικά πριν </w:t>
      </w:r>
      <w:r>
        <w:rPr>
          <w:rFonts w:eastAsiaTheme="minorHAnsi"/>
          <w:szCs w:val="24"/>
          <w:lang w:eastAsia="en-US"/>
        </w:rPr>
        <w:t>τη</w:t>
      </w:r>
      <w:r w:rsidRPr="00F733C7">
        <w:rPr>
          <w:rFonts w:eastAsiaTheme="minorHAnsi"/>
          <w:szCs w:val="24"/>
          <w:lang w:eastAsia="en-US"/>
        </w:rPr>
        <w:t xml:space="preserve"> διεξαγωγή των πανελλαδικών εξετάσεων τ</w:t>
      </w:r>
      <w:r>
        <w:rPr>
          <w:rFonts w:eastAsiaTheme="minorHAnsi"/>
          <w:szCs w:val="24"/>
          <w:lang w:eastAsia="en-US"/>
        </w:rPr>
        <w:t>ο να</w:t>
      </w:r>
      <w:r w:rsidRPr="00F733C7">
        <w:rPr>
          <w:rFonts w:eastAsiaTheme="minorHAnsi"/>
          <w:szCs w:val="24"/>
          <w:lang w:eastAsia="en-US"/>
        </w:rPr>
        <w:t xml:space="preserve"> αλλάζουν οι κανόνες των εξετάσεων</w:t>
      </w:r>
      <w:r>
        <w:rPr>
          <w:rFonts w:eastAsiaTheme="minorHAnsi"/>
          <w:szCs w:val="24"/>
          <w:lang w:eastAsia="en-US"/>
        </w:rPr>
        <w:t xml:space="preserve"> δεν</w:t>
      </w:r>
      <w:r w:rsidRPr="00F733C7">
        <w:rPr>
          <w:rFonts w:eastAsiaTheme="minorHAnsi"/>
          <w:szCs w:val="24"/>
          <w:lang w:eastAsia="en-US"/>
        </w:rPr>
        <w:t xml:space="preserve"> νομίζω ότι είναι και το καλύτερο</w:t>
      </w:r>
      <w:r>
        <w:rPr>
          <w:rFonts w:eastAsiaTheme="minorHAnsi"/>
          <w:szCs w:val="24"/>
          <w:lang w:eastAsia="en-US"/>
        </w:rPr>
        <w:t>,</w:t>
      </w:r>
      <w:r w:rsidRPr="00F733C7">
        <w:rPr>
          <w:rFonts w:eastAsiaTheme="minorHAnsi"/>
          <w:szCs w:val="24"/>
          <w:lang w:eastAsia="en-US"/>
        </w:rPr>
        <w:t xml:space="preserve"> κύριε </w:t>
      </w:r>
      <w:r>
        <w:rPr>
          <w:rFonts w:eastAsiaTheme="minorHAnsi"/>
          <w:szCs w:val="24"/>
          <w:lang w:eastAsia="en-US"/>
        </w:rPr>
        <w:t>Υ</w:t>
      </w:r>
      <w:r w:rsidRPr="00F733C7">
        <w:rPr>
          <w:rFonts w:eastAsiaTheme="minorHAnsi"/>
          <w:szCs w:val="24"/>
          <w:lang w:eastAsia="en-US"/>
        </w:rPr>
        <w:t>πουργέ</w:t>
      </w:r>
      <w:r>
        <w:rPr>
          <w:rFonts w:eastAsiaTheme="minorHAnsi"/>
          <w:szCs w:val="24"/>
          <w:lang w:eastAsia="en-US"/>
        </w:rPr>
        <w:t>. Δεν</w:t>
      </w:r>
      <w:r w:rsidRPr="00F733C7">
        <w:rPr>
          <w:rFonts w:eastAsiaTheme="minorHAnsi"/>
          <w:szCs w:val="24"/>
          <w:lang w:eastAsia="en-US"/>
        </w:rPr>
        <w:t xml:space="preserve"> καταλαβαίνουμε γιατί καθυστέρησε για έξι ολόκληρους μήνες </w:t>
      </w:r>
      <w:r w:rsidRPr="00F733C7">
        <w:rPr>
          <w:rFonts w:eastAsiaTheme="minorHAnsi"/>
          <w:szCs w:val="24"/>
          <w:lang w:eastAsia="en-US"/>
        </w:rPr>
        <w:lastRenderedPageBreak/>
        <w:t xml:space="preserve">αυτή η απόφαση και </w:t>
      </w:r>
      <w:r>
        <w:rPr>
          <w:rFonts w:eastAsiaTheme="minorHAnsi"/>
          <w:szCs w:val="24"/>
          <w:lang w:eastAsia="en-US"/>
        </w:rPr>
        <w:t>προς τι αυτή</w:t>
      </w:r>
      <w:r w:rsidRPr="00F733C7">
        <w:rPr>
          <w:rFonts w:eastAsiaTheme="minorHAnsi"/>
          <w:szCs w:val="24"/>
          <w:lang w:eastAsia="en-US"/>
        </w:rPr>
        <w:t xml:space="preserve"> </w:t>
      </w:r>
      <w:r>
        <w:rPr>
          <w:rFonts w:eastAsiaTheme="minorHAnsi"/>
          <w:szCs w:val="24"/>
          <w:lang w:eastAsia="en-US"/>
        </w:rPr>
        <w:t>η βιασύνη να εφαρμοστεί γρήγορα</w:t>
      </w:r>
      <w:r>
        <w:rPr>
          <w:rFonts w:eastAsiaTheme="minorHAnsi"/>
          <w:szCs w:val="24"/>
          <w:lang w:eastAsia="en-US"/>
        </w:rPr>
        <w:t>-</w:t>
      </w:r>
      <w:r w:rsidRPr="00F733C7">
        <w:rPr>
          <w:rFonts w:eastAsiaTheme="minorHAnsi"/>
          <w:szCs w:val="24"/>
          <w:lang w:eastAsia="en-US"/>
        </w:rPr>
        <w:t>γρήγορα</w:t>
      </w:r>
      <w:r>
        <w:rPr>
          <w:rFonts w:eastAsiaTheme="minorHAnsi"/>
          <w:szCs w:val="24"/>
          <w:lang w:eastAsia="en-US"/>
        </w:rPr>
        <w:t>. Ό</w:t>
      </w:r>
      <w:r w:rsidRPr="00F733C7">
        <w:rPr>
          <w:rFonts w:eastAsiaTheme="minorHAnsi"/>
          <w:szCs w:val="24"/>
          <w:lang w:eastAsia="en-US"/>
        </w:rPr>
        <w:t>πως καταλαβαίνετε</w:t>
      </w:r>
      <w:r>
        <w:rPr>
          <w:rFonts w:eastAsiaTheme="minorHAnsi"/>
          <w:szCs w:val="24"/>
          <w:lang w:eastAsia="en-US"/>
        </w:rPr>
        <w:t>,</w:t>
      </w:r>
      <w:r w:rsidRPr="00F733C7">
        <w:rPr>
          <w:rFonts w:eastAsiaTheme="minorHAnsi"/>
          <w:szCs w:val="24"/>
          <w:lang w:eastAsia="en-US"/>
        </w:rPr>
        <w:t xml:space="preserve"> είναι αρκετά δύσκολο </w:t>
      </w:r>
      <w:r>
        <w:rPr>
          <w:rFonts w:eastAsiaTheme="minorHAnsi"/>
          <w:szCs w:val="24"/>
          <w:lang w:eastAsia="en-US"/>
        </w:rPr>
        <w:t xml:space="preserve">–έως </w:t>
      </w:r>
      <w:r w:rsidRPr="00F733C7">
        <w:rPr>
          <w:rFonts w:eastAsiaTheme="minorHAnsi"/>
          <w:szCs w:val="24"/>
          <w:lang w:eastAsia="en-US"/>
        </w:rPr>
        <w:t>αδύνατο</w:t>
      </w:r>
      <w:r>
        <w:rPr>
          <w:rFonts w:eastAsiaTheme="minorHAnsi"/>
          <w:szCs w:val="24"/>
          <w:lang w:eastAsia="en-US"/>
        </w:rPr>
        <w:t>-</w:t>
      </w:r>
      <w:r w:rsidRPr="00F733C7">
        <w:rPr>
          <w:rFonts w:eastAsiaTheme="minorHAnsi"/>
          <w:szCs w:val="24"/>
          <w:lang w:eastAsia="en-US"/>
        </w:rPr>
        <w:t xml:space="preserve"> για τους υποψήφιους να προετοιμαστούν</w:t>
      </w:r>
      <w:r>
        <w:rPr>
          <w:rFonts w:eastAsiaTheme="minorHAnsi"/>
          <w:szCs w:val="24"/>
          <w:lang w:eastAsia="en-US"/>
        </w:rPr>
        <w:t xml:space="preserve">. </w:t>
      </w:r>
    </w:p>
    <w:p w14:paraId="5920C810" w14:textId="77777777" w:rsidR="00A4209A" w:rsidRDefault="00CC2224">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κτυπάει τ</w:t>
      </w:r>
      <w:r w:rsidRPr="003231A5">
        <w:rPr>
          <w:rFonts w:eastAsia="Times New Roman" w:cs="Times New Roman"/>
          <w:szCs w:val="24"/>
        </w:rPr>
        <w:t>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5920C811"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Μάλιστα, όσοι</w:t>
      </w:r>
      <w:r w:rsidRPr="00F733C7">
        <w:rPr>
          <w:rFonts w:eastAsiaTheme="minorHAnsi"/>
          <w:szCs w:val="24"/>
          <w:lang w:eastAsia="en-US"/>
        </w:rPr>
        <w:t xml:space="preserve"> μαθητές επιλέξουν </w:t>
      </w:r>
      <w:r>
        <w:rPr>
          <w:rFonts w:eastAsiaTheme="minorHAnsi"/>
          <w:szCs w:val="24"/>
          <w:lang w:eastAsia="en-US"/>
        </w:rPr>
        <w:t>τον κλάδο των μουσικών σπουδώ</w:t>
      </w:r>
      <w:r w:rsidRPr="00F733C7">
        <w:rPr>
          <w:rFonts w:eastAsiaTheme="minorHAnsi"/>
          <w:szCs w:val="24"/>
          <w:lang w:eastAsia="en-US"/>
        </w:rPr>
        <w:t>ν</w:t>
      </w:r>
      <w:r>
        <w:rPr>
          <w:rFonts w:eastAsiaTheme="minorHAnsi"/>
          <w:szCs w:val="24"/>
          <w:lang w:eastAsia="en-US"/>
        </w:rPr>
        <w:t xml:space="preserve"> –τελ</w:t>
      </w:r>
      <w:r>
        <w:rPr>
          <w:rFonts w:eastAsiaTheme="minorHAnsi"/>
          <w:szCs w:val="24"/>
          <w:lang w:eastAsia="en-US"/>
        </w:rPr>
        <w:t xml:space="preserve">ειώνω, </w:t>
      </w:r>
      <w:r w:rsidRPr="00F733C7">
        <w:rPr>
          <w:rFonts w:eastAsiaTheme="minorHAnsi"/>
          <w:szCs w:val="24"/>
          <w:lang w:eastAsia="en-US"/>
        </w:rPr>
        <w:t xml:space="preserve">κύριε </w:t>
      </w:r>
      <w:r>
        <w:rPr>
          <w:rFonts w:eastAsiaTheme="minorHAnsi"/>
          <w:szCs w:val="24"/>
          <w:lang w:eastAsia="en-US"/>
        </w:rPr>
        <w:t>Π</w:t>
      </w:r>
      <w:r w:rsidRPr="00F733C7">
        <w:rPr>
          <w:rFonts w:eastAsiaTheme="minorHAnsi"/>
          <w:szCs w:val="24"/>
          <w:lang w:eastAsia="en-US"/>
        </w:rPr>
        <w:t>ρόεδρε</w:t>
      </w:r>
      <w:r>
        <w:rPr>
          <w:rFonts w:eastAsiaTheme="minorHAnsi"/>
          <w:szCs w:val="24"/>
          <w:lang w:eastAsia="en-US"/>
        </w:rPr>
        <w:t>-</w:t>
      </w:r>
      <w:r w:rsidRPr="00F733C7">
        <w:rPr>
          <w:rFonts w:eastAsiaTheme="minorHAnsi"/>
          <w:szCs w:val="24"/>
          <w:lang w:eastAsia="en-US"/>
        </w:rPr>
        <w:t xml:space="preserve"> θα πρέπει να </w:t>
      </w:r>
      <w:r>
        <w:rPr>
          <w:rFonts w:eastAsiaTheme="minorHAnsi"/>
          <w:szCs w:val="24"/>
          <w:lang w:eastAsia="en-US"/>
        </w:rPr>
        <w:t xml:space="preserve">προετοιμαστούν </w:t>
      </w:r>
      <w:r w:rsidRPr="00F733C7">
        <w:rPr>
          <w:rFonts w:eastAsiaTheme="minorHAnsi"/>
          <w:szCs w:val="24"/>
          <w:lang w:eastAsia="en-US"/>
        </w:rPr>
        <w:t xml:space="preserve">και </w:t>
      </w:r>
      <w:r>
        <w:rPr>
          <w:rFonts w:eastAsiaTheme="minorHAnsi"/>
          <w:szCs w:val="24"/>
          <w:lang w:eastAsia="en-US"/>
        </w:rPr>
        <w:t>γ</w:t>
      </w:r>
      <w:r w:rsidRPr="00F733C7">
        <w:rPr>
          <w:rFonts w:eastAsiaTheme="minorHAnsi"/>
          <w:szCs w:val="24"/>
          <w:lang w:eastAsia="en-US"/>
        </w:rPr>
        <w:t>ια δύο δι</w:t>
      </w:r>
      <w:r>
        <w:rPr>
          <w:rFonts w:eastAsiaTheme="minorHAnsi"/>
          <w:szCs w:val="24"/>
          <w:lang w:eastAsia="en-US"/>
        </w:rPr>
        <w:t>αφορετικού τύπου εξετάσεις, εάν θέλουν να πάνε στην Αθήνα ή</w:t>
      </w:r>
      <w:r w:rsidRPr="00F733C7">
        <w:rPr>
          <w:rFonts w:eastAsiaTheme="minorHAnsi"/>
          <w:szCs w:val="24"/>
          <w:lang w:eastAsia="en-US"/>
        </w:rPr>
        <w:t xml:space="preserve"> στο </w:t>
      </w:r>
      <w:r>
        <w:rPr>
          <w:rFonts w:eastAsiaTheme="minorHAnsi"/>
          <w:szCs w:val="24"/>
          <w:lang w:eastAsia="en-US"/>
        </w:rPr>
        <w:t>Α</w:t>
      </w:r>
      <w:r w:rsidRPr="00F733C7">
        <w:rPr>
          <w:rFonts w:eastAsiaTheme="minorHAnsi"/>
          <w:szCs w:val="24"/>
          <w:lang w:eastAsia="en-US"/>
        </w:rPr>
        <w:t>ριστοτέλειο με το παλ</w:t>
      </w:r>
      <w:r>
        <w:rPr>
          <w:rFonts w:eastAsiaTheme="minorHAnsi"/>
          <w:szCs w:val="24"/>
          <w:lang w:eastAsia="en-US"/>
        </w:rPr>
        <w:t>α</w:t>
      </w:r>
      <w:r w:rsidRPr="00F733C7">
        <w:rPr>
          <w:rFonts w:eastAsiaTheme="minorHAnsi"/>
          <w:szCs w:val="24"/>
          <w:lang w:eastAsia="en-US"/>
        </w:rPr>
        <w:t>ιό σύστημα και αν θέλουν τις καινούργιες σχολές</w:t>
      </w:r>
      <w:r>
        <w:rPr>
          <w:rFonts w:eastAsiaTheme="minorHAnsi"/>
          <w:szCs w:val="24"/>
          <w:lang w:eastAsia="en-US"/>
        </w:rPr>
        <w:t>, τις άλλες</w:t>
      </w:r>
      <w:r w:rsidRPr="00F733C7">
        <w:rPr>
          <w:rFonts w:eastAsiaTheme="minorHAnsi"/>
          <w:szCs w:val="24"/>
          <w:lang w:eastAsia="en-US"/>
        </w:rPr>
        <w:t xml:space="preserve"> τέσσερις σχολές</w:t>
      </w:r>
      <w:r>
        <w:rPr>
          <w:rFonts w:eastAsiaTheme="minorHAnsi"/>
          <w:szCs w:val="24"/>
          <w:lang w:eastAsia="en-US"/>
        </w:rPr>
        <w:t>,</w:t>
      </w:r>
      <w:r w:rsidRPr="00F733C7">
        <w:rPr>
          <w:rFonts w:eastAsiaTheme="minorHAnsi"/>
          <w:szCs w:val="24"/>
          <w:lang w:eastAsia="en-US"/>
        </w:rPr>
        <w:t xml:space="preserve"> με το καινούργιο σύστημα</w:t>
      </w:r>
      <w:r>
        <w:rPr>
          <w:rFonts w:eastAsiaTheme="minorHAnsi"/>
          <w:szCs w:val="24"/>
          <w:lang w:eastAsia="en-US"/>
        </w:rPr>
        <w:t xml:space="preserve">. </w:t>
      </w:r>
    </w:p>
    <w:p w14:paraId="5920C812"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Κα</w:t>
      </w:r>
      <w:r>
        <w:rPr>
          <w:rFonts w:eastAsiaTheme="minorHAnsi"/>
          <w:szCs w:val="24"/>
          <w:lang w:eastAsia="en-US"/>
        </w:rPr>
        <w:t>ταλαβαίνετε</w:t>
      </w:r>
      <w:r w:rsidRPr="00F733C7">
        <w:rPr>
          <w:rFonts w:eastAsiaTheme="minorHAnsi"/>
          <w:szCs w:val="24"/>
          <w:lang w:eastAsia="en-US"/>
        </w:rPr>
        <w:t xml:space="preserve"> ότι κάτι τέτοιο δημιουργεί πολύ σοβαρά προβλήματα και μάλιστα για ένα αντικείμενο </w:t>
      </w:r>
      <w:r>
        <w:rPr>
          <w:rFonts w:eastAsiaTheme="minorHAnsi"/>
          <w:szCs w:val="24"/>
          <w:lang w:eastAsia="en-US"/>
        </w:rPr>
        <w:t xml:space="preserve">για </w:t>
      </w:r>
      <w:r w:rsidRPr="00F733C7">
        <w:rPr>
          <w:rFonts w:eastAsiaTheme="minorHAnsi"/>
          <w:szCs w:val="24"/>
          <w:lang w:eastAsia="en-US"/>
        </w:rPr>
        <w:t xml:space="preserve">το οποίο </w:t>
      </w:r>
      <w:r>
        <w:rPr>
          <w:rFonts w:eastAsiaTheme="minorHAnsi"/>
          <w:szCs w:val="24"/>
          <w:lang w:eastAsia="en-US"/>
        </w:rPr>
        <w:t>δεν</w:t>
      </w:r>
      <w:r w:rsidRPr="00F733C7">
        <w:rPr>
          <w:rFonts w:eastAsiaTheme="minorHAnsi"/>
          <w:szCs w:val="24"/>
          <w:lang w:eastAsia="en-US"/>
        </w:rPr>
        <w:t xml:space="preserve"> υπάρχει συγκεκριμένη ύλη στο σχολείο και βεβαίως δεν υπάρχουν τα αντίστοιχα εγχειρίδια</w:t>
      </w:r>
      <w:r>
        <w:rPr>
          <w:rFonts w:eastAsiaTheme="minorHAnsi"/>
          <w:szCs w:val="24"/>
          <w:lang w:eastAsia="en-US"/>
        </w:rPr>
        <w:t>.</w:t>
      </w:r>
    </w:p>
    <w:p w14:paraId="5920C813"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Σας</w:t>
      </w:r>
      <w:r w:rsidRPr="00F733C7">
        <w:rPr>
          <w:rFonts w:eastAsiaTheme="minorHAnsi"/>
          <w:szCs w:val="24"/>
          <w:lang w:eastAsia="en-US"/>
        </w:rPr>
        <w:t xml:space="preserve"> καλούμε</w:t>
      </w:r>
      <w:r>
        <w:rPr>
          <w:rFonts w:eastAsiaTheme="minorHAnsi"/>
          <w:szCs w:val="24"/>
          <w:lang w:eastAsia="en-US"/>
        </w:rPr>
        <w:t>,</w:t>
      </w:r>
      <w:r w:rsidRPr="00F733C7">
        <w:rPr>
          <w:rFonts w:eastAsiaTheme="minorHAnsi"/>
          <w:szCs w:val="24"/>
          <w:lang w:eastAsia="en-US"/>
        </w:rPr>
        <w:t xml:space="preserve"> λοιπόν</w:t>
      </w:r>
      <w:r>
        <w:rPr>
          <w:rFonts w:eastAsiaTheme="minorHAnsi"/>
          <w:szCs w:val="24"/>
          <w:lang w:eastAsia="en-US"/>
        </w:rPr>
        <w:t>,</w:t>
      </w:r>
      <w:r w:rsidRPr="00F733C7">
        <w:rPr>
          <w:rFonts w:eastAsiaTheme="minorHAnsi"/>
          <w:szCs w:val="24"/>
          <w:lang w:eastAsia="en-US"/>
        </w:rPr>
        <w:t xml:space="preserve"> κύριε </w:t>
      </w:r>
      <w:r>
        <w:rPr>
          <w:rFonts w:eastAsiaTheme="minorHAnsi"/>
          <w:szCs w:val="24"/>
          <w:lang w:eastAsia="en-US"/>
        </w:rPr>
        <w:t>Υ</w:t>
      </w:r>
      <w:r w:rsidRPr="00F733C7">
        <w:rPr>
          <w:rFonts w:eastAsiaTheme="minorHAnsi"/>
          <w:szCs w:val="24"/>
          <w:lang w:eastAsia="en-US"/>
        </w:rPr>
        <w:t>πουργέ</w:t>
      </w:r>
      <w:r>
        <w:rPr>
          <w:rFonts w:eastAsiaTheme="minorHAnsi"/>
          <w:szCs w:val="24"/>
          <w:lang w:eastAsia="en-US"/>
        </w:rPr>
        <w:t>,</w:t>
      </w:r>
      <w:r w:rsidRPr="00F733C7">
        <w:rPr>
          <w:rFonts w:eastAsiaTheme="minorHAnsi"/>
          <w:szCs w:val="24"/>
          <w:lang w:eastAsia="en-US"/>
        </w:rPr>
        <w:t xml:space="preserve"> να αναστείλετε αυτήν την υπουργική σας απόφαση</w:t>
      </w:r>
      <w:r>
        <w:rPr>
          <w:rFonts w:eastAsiaTheme="minorHAnsi"/>
          <w:szCs w:val="24"/>
          <w:lang w:eastAsia="en-US"/>
        </w:rPr>
        <w:t>. Δεν</w:t>
      </w:r>
      <w:r w:rsidRPr="00F733C7">
        <w:rPr>
          <w:rFonts w:eastAsiaTheme="minorHAnsi"/>
          <w:szCs w:val="24"/>
          <w:lang w:eastAsia="en-US"/>
        </w:rPr>
        <w:t xml:space="preserve"> σας το ζητάμε μόνο εμείς</w:t>
      </w:r>
      <w:r>
        <w:rPr>
          <w:rFonts w:eastAsiaTheme="minorHAnsi"/>
          <w:szCs w:val="24"/>
          <w:lang w:eastAsia="en-US"/>
        </w:rPr>
        <w:t xml:space="preserve">. </w:t>
      </w:r>
      <w:r>
        <w:rPr>
          <w:rFonts w:eastAsiaTheme="minorHAnsi"/>
          <w:szCs w:val="24"/>
          <w:lang w:eastAsia="en-US"/>
        </w:rPr>
        <w:lastRenderedPageBreak/>
        <w:t>Σας</w:t>
      </w:r>
      <w:r w:rsidRPr="00F733C7">
        <w:rPr>
          <w:rFonts w:eastAsiaTheme="minorHAnsi"/>
          <w:szCs w:val="24"/>
          <w:lang w:eastAsia="en-US"/>
        </w:rPr>
        <w:t xml:space="preserve"> το ζητ</w:t>
      </w:r>
      <w:r>
        <w:rPr>
          <w:rFonts w:eastAsiaTheme="minorHAnsi"/>
          <w:szCs w:val="24"/>
          <w:lang w:eastAsia="en-US"/>
        </w:rPr>
        <w:t>ούν</w:t>
      </w:r>
      <w:r w:rsidRPr="00F733C7">
        <w:rPr>
          <w:rFonts w:eastAsiaTheme="minorHAnsi"/>
          <w:szCs w:val="24"/>
          <w:lang w:eastAsia="en-US"/>
        </w:rPr>
        <w:t xml:space="preserve"> οι γονείς</w:t>
      </w:r>
      <w:r>
        <w:rPr>
          <w:rFonts w:eastAsiaTheme="minorHAnsi"/>
          <w:szCs w:val="24"/>
          <w:lang w:eastAsia="en-US"/>
        </w:rPr>
        <w:t>, τα παιδιά. Το ζητάει ακόμα και το Π</w:t>
      </w:r>
      <w:r w:rsidRPr="00F733C7">
        <w:rPr>
          <w:rFonts w:eastAsiaTheme="minorHAnsi"/>
          <w:szCs w:val="24"/>
          <w:lang w:eastAsia="en-US"/>
        </w:rPr>
        <w:t>ανεπιστ</w:t>
      </w:r>
      <w:r>
        <w:rPr>
          <w:rFonts w:eastAsiaTheme="minorHAnsi"/>
          <w:szCs w:val="24"/>
          <w:lang w:eastAsia="en-US"/>
        </w:rPr>
        <w:t xml:space="preserve">ήμιο Μακεδονίας με την επιστολή που σας έστειλε και τη </w:t>
      </w:r>
      <w:r w:rsidRPr="00F733C7">
        <w:rPr>
          <w:rFonts w:eastAsiaTheme="minorHAnsi"/>
          <w:szCs w:val="24"/>
          <w:lang w:eastAsia="en-US"/>
        </w:rPr>
        <w:t>γνωρίζετε</w:t>
      </w:r>
      <w:r>
        <w:rPr>
          <w:rFonts w:eastAsiaTheme="minorHAnsi"/>
          <w:szCs w:val="24"/>
          <w:lang w:eastAsia="en-US"/>
        </w:rPr>
        <w:t>.</w:t>
      </w:r>
    </w:p>
    <w:p w14:paraId="5920C814"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Πρέπει,</w:t>
      </w:r>
      <w:r w:rsidRPr="00F733C7">
        <w:rPr>
          <w:rFonts w:eastAsiaTheme="minorHAnsi"/>
          <w:szCs w:val="24"/>
          <w:lang w:eastAsia="en-US"/>
        </w:rPr>
        <w:t xml:space="preserve"> βεβαίως</w:t>
      </w:r>
      <w:r>
        <w:rPr>
          <w:rFonts w:eastAsiaTheme="minorHAnsi"/>
          <w:szCs w:val="24"/>
          <w:lang w:eastAsia="en-US"/>
        </w:rPr>
        <w:t>,</w:t>
      </w:r>
      <w:r w:rsidRPr="00F733C7">
        <w:rPr>
          <w:rFonts w:eastAsiaTheme="minorHAnsi"/>
          <w:szCs w:val="24"/>
          <w:lang w:eastAsia="en-US"/>
        </w:rPr>
        <w:t xml:space="preserve"> </w:t>
      </w:r>
      <w:r>
        <w:rPr>
          <w:rFonts w:eastAsiaTheme="minorHAnsi"/>
          <w:szCs w:val="24"/>
          <w:lang w:eastAsia="en-US"/>
        </w:rPr>
        <w:t>να μεριμνήσετε κι εσείς και</w:t>
      </w:r>
      <w:r>
        <w:rPr>
          <w:rFonts w:eastAsiaTheme="minorHAnsi"/>
          <w:szCs w:val="24"/>
          <w:lang w:eastAsia="en-US"/>
        </w:rPr>
        <w:t xml:space="preserve"> το Υ</w:t>
      </w:r>
      <w:r w:rsidRPr="00F733C7">
        <w:rPr>
          <w:rFonts w:eastAsiaTheme="minorHAnsi"/>
          <w:szCs w:val="24"/>
          <w:lang w:eastAsia="en-US"/>
        </w:rPr>
        <w:t xml:space="preserve">πουργείο σας έτσι ώστε οι μαθητές να </w:t>
      </w:r>
      <w:r>
        <w:rPr>
          <w:rFonts w:eastAsiaTheme="minorHAnsi"/>
          <w:szCs w:val="24"/>
          <w:lang w:eastAsia="en-US"/>
        </w:rPr>
        <w:t>λάβουν</w:t>
      </w:r>
      <w:r w:rsidRPr="00F733C7">
        <w:rPr>
          <w:rFonts w:eastAsiaTheme="minorHAnsi"/>
          <w:szCs w:val="24"/>
          <w:lang w:eastAsia="en-US"/>
        </w:rPr>
        <w:t xml:space="preserve"> τα</w:t>
      </w:r>
      <w:r>
        <w:rPr>
          <w:rFonts w:eastAsiaTheme="minorHAnsi"/>
          <w:szCs w:val="24"/>
          <w:lang w:eastAsia="en-US"/>
        </w:rPr>
        <w:t xml:space="preserve"> απαραίτητα εγχειρίδια και να μπορούν</w:t>
      </w:r>
      <w:r w:rsidRPr="00F733C7">
        <w:rPr>
          <w:rFonts w:eastAsiaTheme="minorHAnsi"/>
          <w:szCs w:val="24"/>
          <w:lang w:eastAsia="en-US"/>
        </w:rPr>
        <w:t xml:space="preserve"> να προετοιμάζονται έγκαιρα και κανονικά στα σχολεία και όχι βεβαίως στην εκπαιδευτική αγ</w:t>
      </w:r>
      <w:r>
        <w:rPr>
          <w:rFonts w:eastAsiaTheme="minorHAnsi"/>
          <w:szCs w:val="24"/>
          <w:lang w:eastAsia="en-US"/>
        </w:rPr>
        <w:t>ορά.</w:t>
      </w:r>
    </w:p>
    <w:p w14:paraId="5920C815"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 xml:space="preserve">Σας </w:t>
      </w:r>
      <w:r w:rsidRPr="00F733C7">
        <w:rPr>
          <w:rFonts w:eastAsiaTheme="minorHAnsi"/>
          <w:szCs w:val="24"/>
          <w:lang w:eastAsia="en-US"/>
        </w:rPr>
        <w:t>ευχαριστώ</w:t>
      </w:r>
      <w:r>
        <w:rPr>
          <w:rFonts w:eastAsiaTheme="minorHAnsi"/>
          <w:szCs w:val="24"/>
          <w:lang w:eastAsia="en-US"/>
        </w:rPr>
        <w:t>.</w:t>
      </w:r>
    </w:p>
    <w:p w14:paraId="5920C816" w14:textId="77777777" w:rsidR="00A4209A" w:rsidRDefault="00CC2224">
      <w:pPr>
        <w:spacing w:line="600" w:lineRule="auto"/>
        <w:ind w:firstLine="720"/>
        <w:jc w:val="both"/>
        <w:rPr>
          <w:rFonts w:eastAsiaTheme="minorHAnsi"/>
          <w:szCs w:val="24"/>
          <w:lang w:eastAsia="en-US"/>
        </w:rPr>
      </w:pPr>
      <w:r>
        <w:rPr>
          <w:rFonts w:eastAsiaTheme="minorHAnsi"/>
          <w:b/>
          <w:szCs w:val="24"/>
          <w:lang w:eastAsia="en-US"/>
        </w:rPr>
        <w:t xml:space="preserve">ΠΡΟΕΔΡΕΥΩΝ (Μάριος Γεωργιάδης): </w:t>
      </w:r>
      <w:r w:rsidRPr="00EC788B">
        <w:rPr>
          <w:rFonts w:eastAsiaTheme="minorHAnsi"/>
          <w:szCs w:val="24"/>
          <w:lang w:eastAsia="en-US"/>
        </w:rPr>
        <w:t>Κύριε</w:t>
      </w:r>
      <w:r w:rsidRPr="00F733C7">
        <w:rPr>
          <w:rFonts w:eastAsiaTheme="minorHAnsi"/>
          <w:szCs w:val="24"/>
          <w:lang w:eastAsia="en-US"/>
        </w:rPr>
        <w:t xml:space="preserve"> </w:t>
      </w:r>
      <w:r>
        <w:rPr>
          <w:rFonts w:eastAsiaTheme="minorHAnsi"/>
          <w:szCs w:val="24"/>
          <w:lang w:eastAsia="en-US"/>
        </w:rPr>
        <w:t>Υ</w:t>
      </w:r>
      <w:r w:rsidRPr="00F733C7">
        <w:rPr>
          <w:rFonts w:eastAsiaTheme="minorHAnsi"/>
          <w:szCs w:val="24"/>
          <w:lang w:eastAsia="en-US"/>
        </w:rPr>
        <w:t>πουργέ</w:t>
      </w:r>
      <w:r>
        <w:rPr>
          <w:rFonts w:eastAsiaTheme="minorHAnsi"/>
          <w:szCs w:val="24"/>
          <w:lang w:eastAsia="en-US"/>
        </w:rPr>
        <w:t>,</w:t>
      </w:r>
      <w:r w:rsidRPr="00F733C7">
        <w:rPr>
          <w:rFonts w:eastAsiaTheme="minorHAnsi"/>
          <w:szCs w:val="24"/>
          <w:lang w:eastAsia="en-US"/>
        </w:rPr>
        <w:t xml:space="preserve"> επειδή ο κ</w:t>
      </w:r>
      <w:r>
        <w:rPr>
          <w:rFonts w:eastAsiaTheme="minorHAnsi"/>
          <w:szCs w:val="24"/>
          <w:lang w:eastAsia="en-US"/>
        </w:rPr>
        <w:t>.</w:t>
      </w:r>
      <w:r w:rsidRPr="00F733C7">
        <w:rPr>
          <w:rFonts w:eastAsiaTheme="minorHAnsi"/>
          <w:szCs w:val="24"/>
          <w:lang w:eastAsia="en-US"/>
        </w:rPr>
        <w:t xml:space="preserve"> </w:t>
      </w:r>
      <w:proofErr w:type="spellStart"/>
      <w:r w:rsidRPr="00F733C7">
        <w:rPr>
          <w:rFonts w:eastAsiaTheme="minorHAnsi"/>
          <w:szCs w:val="24"/>
          <w:lang w:eastAsia="en-US"/>
        </w:rPr>
        <w:t>Σ</w:t>
      </w:r>
      <w:r>
        <w:rPr>
          <w:rFonts w:eastAsiaTheme="minorHAnsi"/>
          <w:szCs w:val="24"/>
          <w:lang w:eastAsia="en-US"/>
        </w:rPr>
        <w:t>αρίδης</w:t>
      </w:r>
      <w:proofErr w:type="spellEnd"/>
      <w:r>
        <w:rPr>
          <w:rFonts w:eastAsiaTheme="minorHAnsi"/>
          <w:szCs w:val="24"/>
          <w:lang w:eastAsia="en-US"/>
        </w:rPr>
        <w:t xml:space="preserve"> έχει ερώτηση με σχεδόν το ίδιο θέμα, θα είχατε πρόβλημα </w:t>
      </w:r>
      <w:r w:rsidRPr="00F733C7">
        <w:rPr>
          <w:rFonts w:eastAsiaTheme="minorHAnsi"/>
          <w:szCs w:val="24"/>
          <w:lang w:eastAsia="en-US"/>
        </w:rPr>
        <w:t xml:space="preserve">να συζητηθούν ταυτόχρονα </w:t>
      </w:r>
      <w:r>
        <w:rPr>
          <w:rFonts w:eastAsiaTheme="minorHAnsi"/>
          <w:szCs w:val="24"/>
          <w:lang w:eastAsia="en-US"/>
        </w:rPr>
        <w:t>οι ερωτήσεις και να έχετε διπλάσιο</w:t>
      </w:r>
      <w:r w:rsidRPr="00F733C7">
        <w:rPr>
          <w:rFonts w:eastAsiaTheme="minorHAnsi"/>
          <w:szCs w:val="24"/>
          <w:lang w:eastAsia="en-US"/>
        </w:rPr>
        <w:t xml:space="preserve"> χρόνο </w:t>
      </w:r>
      <w:r>
        <w:rPr>
          <w:rFonts w:eastAsiaTheme="minorHAnsi"/>
          <w:szCs w:val="24"/>
          <w:lang w:eastAsia="en-US"/>
        </w:rPr>
        <w:t>να απαντήσετε</w:t>
      </w:r>
      <w:r w:rsidRPr="00F733C7">
        <w:rPr>
          <w:rFonts w:eastAsiaTheme="minorHAnsi"/>
          <w:szCs w:val="24"/>
          <w:lang w:eastAsia="en-US"/>
        </w:rPr>
        <w:t xml:space="preserve"> και στους δύο</w:t>
      </w:r>
      <w:r>
        <w:rPr>
          <w:rFonts w:eastAsiaTheme="minorHAnsi"/>
          <w:szCs w:val="24"/>
          <w:lang w:eastAsia="en-US"/>
        </w:rPr>
        <w:t>;</w:t>
      </w:r>
    </w:p>
    <w:p w14:paraId="5920C817" w14:textId="77777777" w:rsidR="00A4209A" w:rsidRDefault="00CC2224">
      <w:pPr>
        <w:spacing w:line="600" w:lineRule="auto"/>
        <w:ind w:firstLine="720"/>
        <w:jc w:val="both"/>
        <w:rPr>
          <w:rFonts w:eastAsiaTheme="minorHAnsi"/>
          <w:szCs w:val="24"/>
          <w:lang w:eastAsia="en-US"/>
        </w:rPr>
      </w:pPr>
      <w:r>
        <w:rPr>
          <w:rFonts w:eastAsiaTheme="minorHAnsi"/>
          <w:b/>
          <w:szCs w:val="24"/>
          <w:lang w:eastAsia="en-US"/>
        </w:rPr>
        <w:t xml:space="preserve">ΚΩΝΣΤΑΝΤΙΝΟΣ ΓΑΒΡΟΓΛΟΥ (Υπουργός Παιδείας, Έρευνας και Θρησκευμάτων): </w:t>
      </w:r>
      <w:r>
        <w:rPr>
          <w:rFonts w:eastAsiaTheme="minorHAnsi"/>
          <w:szCs w:val="24"/>
          <w:lang w:eastAsia="en-US"/>
        </w:rPr>
        <w:t>Δεν έχω κανένα πρόβλημα, κύ</w:t>
      </w:r>
      <w:r>
        <w:rPr>
          <w:rFonts w:eastAsiaTheme="minorHAnsi"/>
          <w:szCs w:val="24"/>
          <w:lang w:eastAsia="en-US"/>
        </w:rPr>
        <w:t>ριε Πρόεδρε.</w:t>
      </w:r>
    </w:p>
    <w:p w14:paraId="5920C818" w14:textId="77777777" w:rsidR="00A4209A" w:rsidRDefault="00CC2224">
      <w:pPr>
        <w:spacing w:line="600" w:lineRule="auto"/>
        <w:ind w:firstLine="720"/>
        <w:jc w:val="both"/>
        <w:rPr>
          <w:rFonts w:eastAsiaTheme="minorHAnsi"/>
          <w:szCs w:val="24"/>
          <w:lang w:eastAsia="en-US"/>
        </w:rPr>
      </w:pPr>
      <w:r>
        <w:rPr>
          <w:rFonts w:eastAsiaTheme="minorHAnsi"/>
          <w:b/>
          <w:szCs w:val="24"/>
          <w:lang w:eastAsia="en-US"/>
        </w:rPr>
        <w:t xml:space="preserve">ΠΡΟΕΔΡΕΥΩΝ (Μάριος Γεωργιάδης): </w:t>
      </w:r>
      <w:r>
        <w:rPr>
          <w:rFonts w:eastAsiaTheme="minorHAnsi"/>
          <w:szCs w:val="24"/>
          <w:lang w:eastAsia="en-US"/>
        </w:rPr>
        <w:t>Ο</w:t>
      </w:r>
      <w:r w:rsidRPr="00F733C7">
        <w:rPr>
          <w:rFonts w:eastAsiaTheme="minorHAnsi"/>
          <w:szCs w:val="24"/>
          <w:lang w:eastAsia="en-US"/>
        </w:rPr>
        <w:t>πότε</w:t>
      </w:r>
      <w:r>
        <w:rPr>
          <w:rFonts w:eastAsiaTheme="minorHAnsi"/>
          <w:szCs w:val="24"/>
          <w:lang w:eastAsia="en-US"/>
        </w:rPr>
        <w:t>,</w:t>
      </w:r>
      <w:r w:rsidRPr="00F733C7">
        <w:rPr>
          <w:rFonts w:eastAsiaTheme="minorHAnsi"/>
          <w:szCs w:val="24"/>
          <w:lang w:eastAsia="en-US"/>
        </w:rPr>
        <w:t xml:space="preserve"> για την οικονομία του χρόνου </w:t>
      </w:r>
      <w:r>
        <w:rPr>
          <w:rFonts w:eastAsiaTheme="minorHAnsi"/>
          <w:szCs w:val="24"/>
          <w:lang w:eastAsia="en-US"/>
        </w:rPr>
        <w:t xml:space="preserve">θα ήθελα </w:t>
      </w:r>
      <w:r w:rsidRPr="00F733C7">
        <w:rPr>
          <w:rFonts w:eastAsiaTheme="minorHAnsi"/>
          <w:szCs w:val="24"/>
          <w:lang w:eastAsia="en-US"/>
        </w:rPr>
        <w:t>να αναγνώσω και την ερώτηση του κ</w:t>
      </w:r>
      <w:r>
        <w:rPr>
          <w:rFonts w:eastAsiaTheme="minorHAnsi"/>
          <w:szCs w:val="24"/>
          <w:lang w:eastAsia="en-US"/>
        </w:rPr>
        <w:t>.</w:t>
      </w:r>
      <w:r w:rsidRPr="00F733C7">
        <w:rPr>
          <w:rFonts w:eastAsiaTheme="minorHAnsi"/>
          <w:szCs w:val="24"/>
          <w:lang w:eastAsia="en-US"/>
        </w:rPr>
        <w:t xml:space="preserve"> </w:t>
      </w:r>
      <w:proofErr w:type="spellStart"/>
      <w:r w:rsidRPr="00F733C7">
        <w:rPr>
          <w:rFonts w:eastAsiaTheme="minorHAnsi"/>
          <w:szCs w:val="24"/>
          <w:lang w:eastAsia="en-US"/>
        </w:rPr>
        <w:t>Σα</w:t>
      </w:r>
      <w:r>
        <w:rPr>
          <w:rFonts w:eastAsiaTheme="minorHAnsi"/>
          <w:szCs w:val="24"/>
          <w:lang w:eastAsia="en-US"/>
        </w:rPr>
        <w:t>ρίδη</w:t>
      </w:r>
      <w:proofErr w:type="spellEnd"/>
      <w:r>
        <w:rPr>
          <w:rFonts w:eastAsiaTheme="minorHAnsi"/>
          <w:szCs w:val="24"/>
          <w:lang w:eastAsia="en-US"/>
        </w:rPr>
        <w:t xml:space="preserve">. </w:t>
      </w:r>
    </w:p>
    <w:p w14:paraId="5920C819"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lastRenderedPageBreak/>
        <w:t>Πρόκειται για την τέταρτη με αριθμό 395/1-3-2019 ε</w:t>
      </w:r>
      <w:r w:rsidRPr="00D96F20">
        <w:rPr>
          <w:rFonts w:eastAsiaTheme="minorHAnsi"/>
          <w:szCs w:val="24"/>
          <w:lang w:eastAsia="en-US"/>
        </w:rPr>
        <w:t xml:space="preserve">πίκαιρη </w:t>
      </w:r>
      <w:r>
        <w:rPr>
          <w:rFonts w:eastAsiaTheme="minorHAnsi"/>
          <w:szCs w:val="24"/>
          <w:lang w:eastAsia="en-US"/>
        </w:rPr>
        <w:t>ε</w:t>
      </w:r>
      <w:r w:rsidRPr="00D96F20">
        <w:rPr>
          <w:rFonts w:eastAsiaTheme="minorHAnsi"/>
          <w:szCs w:val="24"/>
          <w:lang w:eastAsia="en-US"/>
        </w:rPr>
        <w:t>ρώτηση</w:t>
      </w:r>
      <w:r>
        <w:rPr>
          <w:rFonts w:eastAsiaTheme="minorHAnsi"/>
          <w:szCs w:val="24"/>
          <w:lang w:eastAsia="en-US"/>
        </w:rPr>
        <w:t xml:space="preserve"> δεύτερου κύκλου</w:t>
      </w:r>
      <w:r w:rsidRPr="00D96F20">
        <w:rPr>
          <w:rFonts w:eastAsiaTheme="minorHAnsi"/>
          <w:szCs w:val="24"/>
          <w:lang w:eastAsia="en-US"/>
        </w:rPr>
        <w:t xml:space="preserve"> του Βουλευτή Α΄ Θεσσαλονίκης της Ένωσης </w:t>
      </w:r>
      <w:r w:rsidRPr="00D96F20">
        <w:rPr>
          <w:rFonts w:eastAsiaTheme="minorHAnsi"/>
          <w:szCs w:val="24"/>
          <w:lang w:eastAsia="en-US"/>
        </w:rPr>
        <w:t>Κεντρώων κ.</w:t>
      </w:r>
      <w:r>
        <w:rPr>
          <w:rFonts w:eastAsiaTheme="minorHAnsi"/>
          <w:szCs w:val="24"/>
          <w:lang w:eastAsia="en-US"/>
        </w:rPr>
        <w:t xml:space="preserve"> </w:t>
      </w:r>
      <w:r w:rsidRPr="005B28A5">
        <w:rPr>
          <w:rFonts w:eastAsiaTheme="minorHAnsi"/>
          <w:bCs/>
          <w:szCs w:val="24"/>
          <w:lang w:eastAsia="en-US"/>
        </w:rPr>
        <w:t xml:space="preserve">Ιωάννη </w:t>
      </w:r>
      <w:proofErr w:type="spellStart"/>
      <w:r w:rsidRPr="005B28A5">
        <w:rPr>
          <w:rFonts w:eastAsiaTheme="minorHAnsi"/>
          <w:bCs/>
          <w:szCs w:val="24"/>
          <w:lang w:eastAsia="en-US"/>
        </w:rPr>
        <w:t>Σαρίδη</w:t>
      </w:r>
      <w:proofErr w:type="spellEnd"/>
      <w:r>
        <w:rPr>
          <w:rFonts w:eastAsiaTheme="minorHAnsi"/>
          <w:szCs w:val="24"/>
          <w:lang w:eastAsia="en-US"/>
        </w:rPr>
        <w:t xml:space="preserve"> </w:t>
      </w:r>
      <w:r w:rsidRPr="00D96F20">
        <w:rPr>
          <w:rFonts w:eastAsiaTheme="minorHAnsi"/>
          <w:szCs w:val="24"/>
          <w:lang w:eastAsia="en-US"/>
        </w:rPr>
        <w:t>προς τον Υπουργό</w:t>
      </w:r>
      <w:r>
        <w:rPr>
          <w:rFonts w:eastAsiaTheme="minorHAnsi"/>
          <w:szCs w:val="24"/>
          <w:lang w:eastAsia="en-US"/>
        </w:rPr>
        <w:t xml:space="preserve"> </w:t>
      </w:r>
      <w:r w:rsidRPr="005B28A5">
        <w:rPr>
          <w:rFonts w:eastAsiaTheme="minorHAnsi"/>
          <w:bCs/>
          <w:szCs w:val="24"/>
          <w:lang w:eastAsia="en-US"/>
        </w:rPr>
        <w:t>Παιδείας, Έρευνας και Θρησκευμάτων,</w:t>
      </w:r>
      <w:r w:rsidRPr="00D96F20">
        <w:rPr>
          <w:rFonts w:eastAsiaTheme="minorHAnsi"/>
          <w:szCs w:val="24"/>
          <w:lang w:eastAsia="en-US"/>
        </w:rPr>
        <w:t xml:space="preserve"> με θέμα: «Μπλοκάρει τα όνειρα των μαθητών η νέα </w:t>
      </w:r>
      <w:r>
        <w:rPr>
          <w:rFonts w:eastAsiaTheme="minorHAnsi"/>
          <w:szCs w:val="24"/>
          <w:lang w:eastAsia="en-US"/>
        </w:rPr>
        <w:t>υ</w:t>
      </w:r>
      <w:r w:rsidRPr="00D96F20">
        <w:rPr>
          <w:rFonts w:eastAsiaTheme="minorHAnsi"/>
          <w:szCs w:val="24"/>
          <w:lang w:eastAsia="en-US"/>
        </w:rPr>
        <w:t xml:space="preserve">πουργική </w:t>
      </w:r>
      <w:r>
        <w:rPr>
          <w:rFonts w:eastAsiaTheme="minorHAnsi"/>
          <w:szCs w:val="24"/>
          <w:lang w:eastAsia="en-US"/>
        </w:rPr>
        <w:t>α</w:t>
      </w:r>
      <w:r w:rsidRPr="00D96F20">
        <w:rPr>
          <w:rFonts w:eastAsiaTheme="minorHAnsi"/>
          <w:szCs w:val="24"/>
          <w:lang w:eastAsia="en-US"/>
        </w:rPr>
        <w:t>πόφαση</w:t>
      </w:r>
      <w:r w:rsidRPr="00D96F20">
        <w:rPr>
          <w:rFonts w:eastAsiaTheme="minorHAnsi"/>
          <w:szCs w:val="24"/>
          <w:lang w:eastAsia="en-US"/>
        </w:rPr>
        <w:t xml:space="preserve"> για την εισαγωγή φοιτητών στα </w:t>
      </w:r>
      <w:r>
        <w:rPr>
          <w:rFonts w:eastAsiaTheme="minorHAnsi"/>
          <w:szCs w:val="24"/>
          <w:lang w:eastAsia="en-US"/>
        </w:rPr>
        <w:t>μ</w:t>
      </w:r>
      <w:r w:rsidRPr="00D96F20">
        <w:rPr>
          <w:rFonts w:eastAsiaTheme="minorHAnsi"/>
          <w:szCs w:val="24"/>
          <w:lang w:eastAsia="en-US"/>
        </w:rPr>
        <w:t xml:space="preserve">ουσικά </w:t>
      </w:r>
      <w:r>
        <w:rPr>
          <w:rFonts w:eastAsiaTheme="minorHAnsi"/>
          <w:szCs w:val="24"/>
          <w:lang w:eastAsia="en-US"/>
        </w:rPr>
        <w:t>τ</w:t>
      </w:r>
      <w:r w:rsidRPr="00D96F20">
        <w:rPr>
          <w:rFonts w:eastAsiaTheme="minorHAnsi"/>
          <w:szCs w:val="24"/>
          <w:lang w:eastAsia="en-US"/>
        </w:rPr>
        <w:t xml:space="preserve">μήματα </w:t>
      </w:r>
      <w:r w:rsidRPr="00D96F20">
        <w:rPr>
          <w:rFonts w:eastAsiaTheme="minorHAnsi"/>
          <w:szCs w:val="24"/>
          <w:lang w:eastAsia="en-US"/>
        </w:rPr>
        <w:t>της χώρας».</w:t>
      </w:r>
      <w:r>
        <w:rPr>
          <w:rFonts w:eastAsiaTheme="minorHAnsi"/>
          <w:szCs w:val="24"/>
          <w:lang w:eastAsia="en-US"/>
        </w:rPr>
        <w:t xml:space="preserve"> </w:t>
      </w:r>
    </w:p>
    <w:p w14:paraId="5920C81A"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Κύριε</w:t>
      </w:r>
      <w:r w:rsidRPr="00F733C7">
        <w:rPr>
          <w:rFonts w:eastAsiaTheme="minorHAnsi"/>
          <w:szCs w:val="24"/>
          <w:lang w:eastAsia="en-US"/>
        </w:rPr>
        <w:t xml:space="preserve"> </w:t>
      </w:r>
      <w:proofErr w:type="spellStart"/>
      <w:r w:rsidRPr="00F733C7">
        <w:rPr>
          <w:rFonts w:eastAsiaTheme="minorHAnsi"/>
          <w:szCs w:val="24"/>
          <w:lang w:eastAsia="en-US"/>
        </w:rPr>
        <w:t>Σαρίδη</w:t>
      </w:r>
      <w:proofErr w:type="spellEnd"/>
      <w:r>
        <w:rPr>
          <w:rFonts w:eastAsiaTheme="minorHAnsi"/>
          <w:szCs w:val="24"/>
          <w:lang w:eastAsia="en-US"/>
        </w:rPr>
        <w:t xml:space="preserve">, έχετε κι εσείς δύο λεπτά </w:t>
      </w:r>
      <w:r w:rsidRPr="00F733C7">
        <w:rPr>
          <w:rFonts w:eastAsiaTheme="minorHAnsi"/>
          <w:szCs w:val="24"/>
          <w:lang w:eastAsia="en-US"/>
        </w:rPr>
        <w:t xml:space="preserve">για την </w:t>
      </w:r>
      <w:proofErr w:type="spellStart"/>
      <w:r w:rsidRPr="00F733C7">
        <w:rPr>
          <w:rFonts w:eastAsiaTheme="minorHAnsi"/>
          <w:szCs w:val="24"/>
          <w:lang w:eastAsia="en-US"/>
        </w:rPr>
        <w:t>πρωτολογία</w:t>
      </w:r>
      <w:proofErr w:type="spellEnd"/>
      <w:r>
        <w:rPr>
          <w:rFonts w:eastAsiaTheme="minorHAnsi"/>
          <w:szCs w:val="24"/>
          <w:lang w:eastAsia="en-US"/>
        </w:rPr>
        <w:t xml:space="preserve"> σας.</w:t>
      </w:r>
    </w:p>
    <w:p w14:paraId="5920C81B" w14:textId="77777777" w:rsidR="00A4209A" w:rsidRDefault="00CC2224">
      <w:pPr>
        <w:spacing w:line="600" w:lineRule="auto"/>
        <w:ind w:firstLine="720"/>
        <w:jc w:val="both"/>
        <w:rPr>
          <w:rFonts w:eastAsiaTheme="minorHAnsi"/>
          <w:szCs w:val="24"/>
          <w:lang w:eastAsia="en-US"/>
        </w:rPr>
      </w:pPr>
      <w:r>
        <w:rPr>
          <w:rFonts w:eastAsiaTheme="minorHAnsi"/>
          <w:b/>
          <w:szCs w:val="24"/>
          <w:lang w:eastAsia="en-US"/>
        </w:rPr>
        <w:t xml:space="preserve">ΙΩΑΝΝΗΣ ΣΑΡΙΔΗΣ: </w:t>
      </w:r>
      <w:r>
        <w:rPr>
          <w:rFonts w:eastAsiaTheme="minorHAnsi"/>
          <w:szCs w:val="24"/>
          <w:lang w:eastAsia="en-US"/>
        </w:rPr>
        <w:t>Ευχαριστώ πολύ,</w:t>
      </w:r>
      <w:r w:rsidRPr="00F733C7">
        <w:rPr>
          <w:rFonts w:eastAsiaTheme="minorHAnsi"/>
          <w:szCs w:val="24"/>
          <w:lang w:eastAsia="en-US"/>
        </w:rPr>
        <w:t xml:space="preserve"> κύριε </w:t>
      </w:r>
      <w:r>
        <w:rPr>
          <w:rFonts w:eastAsiaTheme="minorHAnsi"/>
          <w:szCs w:val="24"/>
          <w:lang w:eastAsia="en-US"/>
        </w:rPr>
        <w:t>Π</w:t>
      </w:r>
      <w:r w:rsidRPr="00F733C7">
        <w:rPr>
          <w:rFonts w:eastAsiaTheme="minorHAnsi"/>
          <w:szCs w:val="24"/>
          <w:lang w:eastAsia="en-US"/>
        </w:rPr>
        <w:t>ρόεδρε</w:t>
      </w:r>
      <w:r>
        <w:rPr>
          <w:rFonts w:eastAsiaTheme="minorHAnsi"/>
          <w:szCs w:val="24"/>
          <w:lang w:eastAsia="en-US"/>
        </w:rPr>
        <w:t>.</w:t>
      </w:r>
    </w:p>
    <w:p w14:paraId="5920C81C"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Κύριε Υπουργέ,</w:t>
      </w:r>
      <w:r w:rsidRPr="00F733C7">
        <w:rPr>
          <w:rFonts w:eastAsiaTheme="minorHAnsi"/>
          <w:szCs w:val="24"/>
          <w:lang w:eastAsia="en-US"/>
        </w:rPr>
        <w:t xml:space="preserve"> </w:t>
      </w:r>
      <w:r>
        <w:rPr>
          <w:rFonts w:eastAsiaTheme="minorHAnsi"/>
          <w:szCs w:val="24"/>
          <w:lang w:eastAsia="en-US"/>
        </w:rPr>
        <w:t>ξεκινά ένας μαθητής με κάποιους κανόνες, με κάποιους όρους,</w:t>
      </w:r>
      <w:r w:rsidRPr="00F733C7">
        <w:rPr>
          <w:rFonts w:eastAsiaTheme="minorHAnsi"/>
          <w:szCs w:val="24"/>
          <w:lang w:eastAsia="en-US"/>
        </w:rPr>
        <w:t xml:space="preserve"> τον Σεπτέμβρ</w:t>
      </w:r>
      <w:r>
        <w:rPr>
          <w:rFonts w:eastAsiaTheme="minorHAnsi"/>
          <w:szCs w:val="24"/>
          <w:lang w:eastAsia="en-US"/>
        </w:rPr>
        <w:t>ιο για την καινούργια του χρονιά,</w:t>
      </w:r>
      <w:r w:rsidRPr="00F733C7">
        <w:rPr>
          <w:rFonts w:eastAsiaTheme="minorHAnsi"/>
          <w:szCs w:val="24"/>
          <w:lang w:eastAsia="en-US"/>
        </w:rPr>
        <w:t xml:space="preserve"> για να μπορέσει να διεκδικήσει </w:t>
      </w:r>
      <w:r>
        <w:rPr>
          <w:rFonts w:eastAsiaTheme="minorHAnsi"/>
          <w:szCs w:val="24"/>
          <w:lang w:eastAsia="en-US"/>
        </w:rPr>
        <w:t>και να πραγματοποιήσει τα όνειρά</w:t>
      </w:r>
      <w:r w:rsidRPr="00F733C7">
        <w:rPr>
          <w:rFonts w:eastAsiaTheme="minorHAnsi"/>
          <w:szCs w:val="24"/>
          <w:lang w:eastAsia="en-US"/>
        </w:rPr>
        <w:t xml:space="preserve"> του</w:t>
      </w:r>
      <w:r>
        <w:rPr>
          <w:rFonts w:eastAsiaTheme="minorHAnsi"/>
          <w:szCs w:val="24"/>
          <w:lang w:eastAsia="en-US"/>
        </w:rPr>
        <w:t>. Κα</w:t>
      </w:r>
      <w:r>
        <w:rPr>
          <w:rFonts w:eastAsiaTheme="minorHAnsi"/>
          <w:szCs w:val="24"/>
          <w:lang w:eastAsia="en-US"/>
        </w:rPr>
        <w:t>τά τη</w:t>
      </w:r>
      <w:r w:rsidRPr="00F733C7">
        <w:rPr>
          <w:rFonts w:eastAsiaTheme="minorHAnsi"/>
          <w:szCs w:val="24"/>
          <w:lang w:eastAsia="en-US"/>
        </w:rPr>
        <w:t xml:space="preserve"> διάρκεια του σχολικού έτους αλλάζουν αυτοί οι κανόνες του παιχνιδιού</w:t>
      </w:r>
      <w:r>
        <w:rPr>
          <w:rFonts w:eastAsiaTheme="minorHAnsi"/>
          <w:szCs w:val="24"/>
          <w:lang w:eastAsia="en-US"/>
        </w:rPr>
        <w:t xml:space="preserve">. Έρχεται μία υπουργική απόφαση στις </w:t>
      </w:r>
      <w:r w:rsidRPr="00F733C7">
        <w:rPr>
          <w:rFonts w:eastAsiaTheme="minorHAnsi"/>
          <w:szCs w:val="24"/>
          <w:lang w:eastAsia="en-US"/>
        </w:rPr>
        <w:t xml:space="preserve">22 του Φεβρουαρίου </w:t>
      </w:r>
      <w:r>
        <w:rPr>
          <w:rFonts w:eastAsiaTheme="minorHAnsi"/>
          <w:szCs w:val="24"/>
          <w:lang w:eastAsia="en-US"/>
        </w:rPr>
        <w:t>γι’</w:t>
      </w:r>
      <w:r w:rsidRPr="00F733C7">
        <w:rPr>
          <w:rFonts w:eastAsiaTheme="minorHAnsi"/>
          <w:szCs w:val="24"/>
          <w:lang w:eastAsia="en-US"/>
        </w:rPr>
        <w:t xml:space="preserve"> </w:t>
      </w:r>
      <w:r>
        <w:rPr>
          <w:rFonts w:eastAsiaTheme="minorHAnsi"/>
          <w:szCs w:val="24"/>
          <w:lang w:eastAsia="en-US"/>
        </w:rPr>
        <w:t>αυτούς τους</w:t>
      </w:r>
      <w:r w:rsidRPr="00F733C7">
        <w:rPr>
          <w:rFonts w:eastAsiaTheme="minorHAnsi"/>
          <w:szCs w:val="24"/>
          <w:lang w:eastAsia="en-US"/>
        </w:rPr>
        <w:t xml:space="preserve"> μαθητές</w:t>
      </w:r>
      <w:r>
        <w:rPr>
          <w:rFonts w:eastAsiaTheme="minorHAnsi"/>
          <w:szCs w:val="24"/>
          <w:lang w:eastAsia="en-US"/>
        </w:rPr>
        <w:t>,</w:t>
      </w:r>
      <w:r w:rsidRPr="00F733C7">
        <w:rPr>
          <w:rFonts w:eastAsiaTheme="minorHAnsi"/>
          <w:szCs w:val="24"/>
          <w:lang w:eastAsia="en-US"/>
        </w:rPr>
        <w:t xml:space="preserve"> οι οποίοι είναι στα γενικά </w:t>
      </w:r>
      <w:r>
        <w:rPr>
          <w:rFonts w:eastAsiaTheme="minorHAnsi"/>
          <w:szCs w:val="24"/>
          <w:lang w:eastAsia="en-US"/>
        </w:rPr>
        <w:t>λύκεια και θέλουν</w:t>
      </w:r>
      <w:r w:rsidRPr="00F733C7">
        <w:rPr>
          <w:rFonts w:eastAsiaTheme="minorHAnsi"/>
          <w:szCs w:val="24"/>
          <w:lang w:eastAsia="en-US"/>
        </w:rPr>
        <w:t xml:space="preserve"> να πετύχουν ουσιαστικά το όνειρό τους σε κάποια μουσικά </w:t>
      </w:r>
      <w:r w:rsidRPr="00F733C7">
        <w:rPr>
          <w:rFonts w:eastAsiaTheme="minorHAnsi"/>
          <w:szCs w:val="24"/>
          <w:lang w:eastAsia="en-US"/>
        </w:rPr>
        <w:t>τμήματα πανεπιστημιακών σχολών και αλλάζουν οι κανόνες του παιχνιδιού</w:t>
      </w:r>
      <w:r>
        <w:rPr>
          <w:rFonts w:eastAsiaTheme="minorHAnsi"/>
          <w:szCs w:val="24"/>
          <w:lang w:eastAsia="en-US"/>
        </w:rPr>
        <w:t xml:space="preserve">. Από </w:t>
      </w:r>
      <w:r w:rsidRPr="00F733C7">
        <w:rPr>
          <w:rFonts w:eastAsiaTheme="minorHAnsi"/>
          <w:szCs w:val="24"/>
          <w:lang w:eastAsia="en-US"/>
        </w:rPr>
        <w:t xml:space="preserve">δύο ειδικά </w:t>
      </w:r>
      <w:r w:rsidRPr="00F733C7">
        <w:rPr>
          <w:rFonts w:eastAsiaTheme="minorHAnsi"/>
          <w:szCs w:val="24"/>
          <w:lang w:eastAsia="en-US"/>
        </w:rPr>
        <w:lastRenderedPageBreak/>
        <w:t xml:space="preserve">μαθήματα τα οποία θα </w:t>
      </w:r>
      <w:r>
        <w:rPr>
          <w:rFonts w:eastAsiaTheme="minorHAnsi"/>
          <w:szCs w:val="24"/>
          <w:lang w:eastAsia="en-US"/>
        </w:rPr>
        <w:t>έπρεπε ουσιαστικά να μελετήσουν,</w:t>
      </w:r>
      <w:r w:rsidRPr="00F733C7">
        <w:rPr>
          <w:rFonts w:eastAsiaTheme="minorHAnsi"/>
          <w:szCs w:val="24"/>
          <w:lang w:eastAsia="en-US"/>
        </w:rPr>
        <w:t xml:space="preserve"> τροποποιούνται τα πάντα</w:t>
      </w:r>
      <w:r>
        <w:rPr>
          <w:rFonts w:eastAsiaTheme="minorHAnsi"/>
          <w:szCs w:val="24"/>
          <w:lang w:eastAsia="en-US"/>
        </w:rPr>
        <w:t>.</w:t>
      </w:r>
    </w:p>
    <w:p w14:paraId="5920C81D"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Ρωτούμε, λοιπόν, τον</w:t>
      </w:r>
      <w:r w:rsidRPr="00F733C7">
        <w:rPr>
          <w:rFonts w:eastAsiaTheme="minorHAnsi"/>
          <w:szCs w:val="24"/>
          <w:lang w:eastAsia="en-US"/>
        </w:rPr>
        <w:t xml:space="preserve"> κύριο </w:t>
      </w:r>
      <w:r>
        <w:rPr>
          <w:rFonts w:eastAsiaTheme="minorHAnsi"/>
          <w:szCs w:val="24"/>
          <w:lang w:eastAsia="en-US"/>
        </w:rPr>
        <w:t>Υ</w:t>
      </w:r>
      <w:r w:rsidRPr="00F733C7">
        <w:rPr>
          <w:rFonts w:eastAsiaTheme="minorHAnsi"/>
          <w:szCs w:val="24"/>
          <w:lang w:eastAsia="en-US"/>
        </w:rPr>
        <w:t>πουργό</w:t>
      </w:r>
      <w:r>
        <w:rPr>
          <w:rFonts w:eastAsiaTheme="minorHAnsi"/>
          <w:szCs w:val="24"/>
          <w:lang w:eastAsia="en-US"/>
        </w:rPr>
        <w:t>,</w:t>
      </w:r>
      <w:r w:rsidRPr="00F733C7">
        <w:rPr>
          <w:rFonts w:eastAsiaTheme="minorHAnsi"/>
          <w:szCs w:val="24"/>
          <w:lang w:eastAsia="en-US"/>
        </w:rPr>
        <w:t xml:space="preserve"> καθώς </w:t>
      </w:r>
      <w:r>
        <w:rPr>
          <w:rFonts w:eastAsiaTheme="minorHAnsi"/>
          <w:szCs w:val="24"/>
          <w:lang w:eastAsia="en-US"/>
        </w:rPr>
        <w:t>ήδη</w:t>
      </w:r>
      <w:r w:rsidRPr="00F733C7">
        <w:rPr>
          <w:rFonts w:eastAsiaTheme="minorHAnsi"/>
          <w:szCs w:val="24"/>
          <w:lang w:eastAsia="en-US"/>
        </w:rPr>
        <w:t xml:space="preserve"> τοποθετήθηκε </w:t>
      </w:r>
      <w:r>
        <w:rPr>
          <w:rFonts w:eastAsiaTheme="minorHAnsi"/>
          <w:szCs w:val="24"/>
          <w:lang w:eastAsia="en-US"/>
        </w:rPr>
        <w:t xml:space="preserve">και </w:t>
      </w:r>
      <w:r w:rsidRPr="00F733C7">
        <w:rPr>
          <w:rFonts w:eastAsiaTheme="minorHAnsi"/>
          <w:szCs w:val="24"/>
          <w:lang w:eastAsia="en-US"/>
        </w:rPr>
        <w:t xml:space="preserve">ο συνάδελφος </w:t>
      </w:r>
      <w:r>
        <w:rPr>
          <w:rFonts w:eastAsiaTheme="minorHAnsi"/>
          <w:szCs w:val="24"/>
          <w:lang w:eastAsia="en-US"/>
        </w:rPr>
        <w:t>κ. Δελής πάνω σ</w:t>
      </w:r>
      <w:r>
        <w:rPr>
          <w:rFonts w:eastAsiaTheme="minorHAnsi"/>
          <w:szCs w:val="24"/>
          <w:lang w:eastAsia="en-US"/>
        </w:rPr>
        <w:t xml:space="preserve">το ίδιο θέμα, </w:t>
      </w:r>
      <w:r w:rsidRPr="00F733C7">
        <w:rPr>
          <w:rFonts w:eastAsiaTheme="minorHAnsi"/>
          <w:szCs w:val="24"/>
          <w:lang w:eastAsia="en-US"/>
        </w:rPr>
        <w:t>με ποιο κριτήριο εφαρμόζονται οι α</w:t>
      </w:r>
      <w:r>
        <w:rPr>
          <w:rFonts w:eastAsiaTheme="minorHAnsi"/>
          <w:szCs w:val="24"/>
          <w:lang w:eastAsia="en-US"/>
        </w:rPr>
        <w:t>λλαγές αυτές τρεις μήνες πριν από τη</w:t>
      </w:r>
      <w:r w:rsidRPr="00F733C7">
        <w:rPr>
          <w:rFonts w:eastAsiaTheme="minorHAnsi"/>
          <w:szCs w:val="24"/>
          <w:lang w:eastAsia="en-US"/>
        </w:rPr>
        <w:t xml:space="preserve"> διεξαγωγή των πανελληνίων εξετάσεων και όχι από την αρχή του επόμενου σχολικού έτους</w:t>
      </w:r>
      <w:r>
        <w:rPr>
          <w:rFonts w:eastAsiaTheme="minorHAnsi"/>
          <w:szCs w:val="24"/>
          <w:lang w:eastAsia="en-US"/>
        </w:rPr>
        <w:t>,</w:t>
      </w:r>
      <w:r w:rsidRPr="00F733C7">
        <w:rPr>
          <w:rFonts w:eastAsiaTheme="minorHAnsi"/>
          <w:szCs w:val="24"/>
          <w:lang w:eastAsia="en-US"/>
        </w:rPr>
        <w:t xml:space="preserve"> όπως έπρεπε και πότε θα διατεθούν σε </w:t>
      </w:r>
      <w:r>
        <w:rPr>
          <w:rFonts w:eastAsiaTheme="minorHAnsi"/>
          <w:szCs w:val="24"/>
          <w:lang w:eastAsia="en-US"/>
        </w:rPr>
        <w:t>εκ</w:t>
      </w:r>
      <w:r w:rsidRPr="00F733C7">
        <w:rPr>
          <w:rFonts w:eastAsiaTheme="minorHAnsi"/>
          <w:szCs w:val="24"/>
          <w:lang w:eastAsia="en-US"/>
        </w:rPr>
        <w:t xml:space="preserve">παιδευτικούς και μαθητές εγχειρίδια μελέτης </w:t>
      </w:r>
      <w:r w:rsidRPr="00F733C7">
        <w:rPr>
          <w:rFonts w:eastAsiaTheme="minorHAnsi"/>
          <w:szCs w:val="24"/>
          <w:lang w:eastAsia="en-US"/>
        </w:rPr>
        <w:t>που θα περιλαμβάν</w:t>
      </w:r>
      <w:r>
        <w:rPr>
          <w:rFonts w:eastAsiaTheme="minorHAnsi"/>
          <w:szCs w:val="24"/>
          <w:lang w:eastAsia="en-US"/>
        </w:rPr>
        <w:t>ουν</w:t>
      </w:r>
      <w:r w:rsidRPr="00F733C7">
        <w:rPr>
          <w:rFonts w:eastAsiaTheme="minorHAnsi"/>
          <w:szCs w:val="24"/>
          <w:lang w:eastAsia="en-US"/>
        </w:rPr>
        <w:t xml:space="preserve"> τις αλλαγές στην ύλη που προέβλεπε </w:t>
      </w:r>
      <w:r>
        <w:rPr>
          <w:rFonts w:eastAsiaTheme="minorHAnsi"/>
          <w:szCs w:val="24"/>
          <w:lang w:eastAsia="en-US"/>
        </w:rPr>
        <w:t xml:space="preserve">η </w:t>
      </w:r>
      <w:r w:rsidRPr="00F733C7">
        <w:rPr>
          <w:rFonts w:eastAsiaTheme="minorHAnsi"/>
          <w:szCs w:val="24"/>
          <w:lang w:eastAsia="en-US"/>
        </w:rPr>
        <w:t>υπουργική απόφαση</w:t>
      </w:r>
      <w:r>
        <w:rPr>
          <w:rFonts w:eastAsiaTheme="minorHAnsi"/>
          <w:szCs w:val="24"/>
          <w:lang w:eastAsia="en-US"/>
        </w:rPr>
        <w:t>;</w:t>
      </w:r>
    </w:p>
    <w:p w14:paraId="5920C81E"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Είναι σχετικά καταρτισμένοι</w:t>
      </w:r>
      <w:r w:rsidRPr="00F733C7">
        <w:rPr>
          <w:rFonts w:eastAsiaTheme="minorHAnsi"/>
          <w:szCs w:val="24"/>
          <w:lang w:eastAsia="en-US"/>
        </w:rPr>
        <w:t xml:space="preserve"> οι εκπαιδευτικοί για να μπορέσου</w:t>
      </w:r>
      <w:r>
        <w:rPr>
          <w:rFonts w:eastAsiaTheme="minorHAnsi"/>
          <w:szCs w:val="24"/>
          <w:lang w:eastAsia="en-US"/>
        </w:rPr>
        <w:t xml:space="preserve">ν να </w:t>
      </w:r>
      <w:proofErr w:type="spellStart"/>
      <w:r>
        <w:rPr>
          <w:rFonts w:eastAsiaTheme="minorHAnsi"/>
          <w:szCs w:val="24"/>
          <w:lang w:eastAsia="en-US"/>
        </w:rPr>
        <w:t>αντεπεξέλθουν</w:t>
      </w:r>
      <w:proofErr w:type="spellEnd"/>
      <w:r>
        <w:rPr>
          <w:rFonts w:eastAsiaTheme="minorHAnsi"/>
          <w:szCs w:val="24"/>
          <w:lang w:eastAsia="en-US"/>
        </w:rPr>
        <w:t xml:space="preserve"> σ’ </w:t>
      </w:r>
      <w:r w:rsidRPr="00F733C7">
        <w:rPr>
          <w:rFonts w:eastAsiaTheme="minorHAnsi"/>
          <w:szCs w:val="24"/>
          <w:lang w:eastAsia="en-US"/>
        </w:rPr>
        <w:t xml:space="preserve">αυτό </w:t>
      </w:r>
      <w:r>
        <w:rPr>
          <w:rFonts w:eastAsiaTheme="minorHAnsi"/>
          <w:szCs w:val="24"/>
          <w:lang w:eastAsia="en-US"/>
        </w:rPr>
        <w:t xml:space="preserve">το </w:t>
      </w:r>
      <w:r w:rsidRPr="00F733C7">
        <w:rPr>
          <w:rFonts w:eastAsiaTheme="minorHAnsi"/>
          <w:szCs w:val="24"/>
          <w:lang w:eastAsia="en-US"/>
        </w:rPr>
        <w:t>πολύ σύντομο χρονικό διάστημα και να προστατέψουν</w:t>
      </w:r>
      <w:r>
        <w:rPr>
          <w:rFonts w:eastAsiaTheme="minorHAnsi"/>
          <w:szCs w:val="24"/>
          <w:lang w:eastAsia="en-US"/>
        </w:rPr>
        <w:t>,</w:t>
      </w:r>
      <w:r w:rsidRPr="00F733C7">
        <w:rPr>
          <w:rFonts w:eastAsiaTheme="minorHAnsi"/>
          <w:szCs w:val="24"/>
          <w:lang w:eastAsia="en-US"/>
        </w:rPr>
        <w:t xml:space="preserve"> όπως γίνεται</w:t>
      </w:r>
      <w:r>
        <w:rPr>
          <w:rFonts w:eastAsiaTheme="minorHAnsi"/>
          <w:szCs w:val="24"/>
          <w:lang w:eastAsia="en-US"/>
        </w:rPr>
        <w:t>,</w:t>
      </w:r>
      <w:r w:rsidRPr="00F733C7">
        <w:rPr>
          <w:rFonts w:eastAsiaTheme="minorHAnsi"/>
          <w:szCs w:val="24"/>
          <w:lang w:eastAsia="en-US"/>
        </w:rPr>
        <w:t xml:space="preserve"> όπως πρέπει και όπως έχο</w:t>
      </w:r>
      <w:r w:rsidRPr="00F733C7">
        <w:rPr>
          <w:rFonts w:eastAsiaTheme="minorHAnsi"/>
          <w:szCs w:val="24"/>
          <w:lang w:eastAsia="en-US"/>
        </w:rPr>
        <w:t>υν την ευθύνη</w:t>
      </w:r>
      <w:r>
        <w:rPr>
          <w:rFonts w:eastAsiaTheme="minorHAnsi"/>
          <w:szCs w:val="24"/>
          <w:lang w:eastAsia="en-US"/>
        </w:rPr>
        <w:t>,</w:t>
      </w:r>
      <w:r w:rsidRPr="00F733C7">
        <w:rPr>
          <w:rFonts w:eastAsiaTheme="minorHAnsi"/>
          <w:szCs w:val="24"/>
          <w:lang w:eastAsia="en-US"/>
        </w:rPr>
        <w:t xml:space="preserve"> το δικαίωμα των μαθητών για ίση μεταχείριση στην προσπάθειά τους για εισαγωγή στα μουσικά τμήματα </w:t>
      </w:r>
      <w:r>
        <w:rPr>
          <w:rFonts w:eastAsiaTheme="minorHAnsi"/>
          <w:szCs w:val="24"/>
          <w:lang w:eastAsia="en-US"/>
        </w:rPr>
        <w:t>του Ιονίου</w:t>
      </w:r>
      <w:r w:rsidRPr="00F733C7">
        <w:rPr>
          <w:rFonts w:eastAsiaTheme="minorHAnsi"/>
          <w:szCs w:val="24"/>
          <w:lang w:eastAsia="en-US"/>
        </w:rPr>
        <w:t xml:space="preserve"> Πανεπιστημίου</w:t>
      </w:r>
      <w:r>
        <w:rPr>
          <w:rFonts w:eastAsiaTheme="minorHAnsi"/>
          <w:szCs w:val="24"/>
          <w:lang w:eastAsia="en-US"/>
        </w:rPr>
        <w:t>, του Πανεπιστημίου</w:t>
      </w:r>
      <w:r w:rsidRPr="00F733C7">
        <w:rPr>
          <w:rFonts w:eastAsiaTheme="minorHAnsi"/>
          <w:szCs w:val="24"/>
          <w:lang w:eastAsia="en-US"/>
        </w:rPr>
        <w:t xml:space="preserve"> Μακεδονίας και του Πανεπιστημίου Ιωαννίνων</w:t>
      </w:r>
      <w:r>
        <w:rPr>
          <w:rFonts w:eastAsiaTheme="minorHAnsi"/>
          <w:szCs w:val="24"/>
          <w:lang w:eastAsia="en-US"/>
        </w:rPr>
        <w:t>;</w:t>
      </w:r>
    </w:p>
    <w:p w14:paraId="5920C81F"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Ευχαριστώ πολύ, κύριε Πρόεδρε.</w:t>
      </w:r>
    </w:p>
    <w:p w14:paraId="5920C820" w14:textId="77777777" w:rsidR="00A4209A" w:rsidRDefault="00CC2224">
      <w:pPr>
        <w:spacing w:line="600" w:lineRule="auto"/>
        <w:ind w:firstLine="720"/>
        <w:jc w:val="both"/>
        <w:rPr>
          <w:rFonts w:eastAsiaTheme="minorHAnsi"/>
          <w:szCs w:val="24"/>
          <w:lang w:eastAsia="en-US"/>
        </w:rPr>
      </w:pPr>
      <w:r w:rsidRPr="00324184">
        <w:rPr>
          <w:rFonts w:eastAsiaTheme="minorHAnsi"/>
          <w:b/>
          <w:szCs w:val="24"/>
          <w:lang w:eastAsia="en-US"/>
        </w:rPr>
        <w:lastRenderedPageBreak/>
        <w:t>ΠΡΟΕΔΡΕΥΩΝ (Μάριος Γεωργ</w:t>
      </w:r>
      <w:r w:rsidRPr="00324184">
        <w:rPr>
          <w:rFonts w:eastAsiaTheme="minorHAnsi"/>
          <w:b/>
          <w:szCs w:val="24"/>
          <w:lang w:eastAsia="en-US"/>
        </w:rPr>
        <w:t>ιάδης):</w:t>
      </w:r>
      <w:r>
        <w:rPr>
          <w:rFonts w:ascii="Calibri" w:eastAsiaTheme="minorHAnsi" w:hAnsi="Calibri"/>
          <w:b/>
          <w:sz w:val="22"/>
          <w:szCs w:val="21"/>
          <w:lang w:eastAsia="en-US"/>
        </w:rPr>
        <w:t xml:space="preserve"> </w:t>
      </w:r>
      <w:r>
        <w:rPr>
          <w:rFonts w:eastAsiaTheme="minorHAnsi"/>
          <w:szCs w:val="24"/>
          <w:lang w:eastAsia="en-US"/>
        </w:rPr>
        <w:t>Κύριε Υ</w:t>
      </w:r>
      <w:r w:rsidRPr="00F733C7">
        <w:rPr>
          <w:rFonts w:eastAsiaTheme="minorHAnsi"/>
          <w:szCs w:val="24"/>
          <w:lang w:eastAsia="en-US"/>
        </w:rPr>
        <w:t>πουργέ</w:t>
      </w:r>
      <w:r>
        <w:rPr>
          <w:rFonts w:eastAsiaTheme="minorHAnsi"/>
          <w:szCs w:val="24"/>
          <w:lang w:eastAsia="en-US"/>
        </w:rPr>
        <w:t>, επειδή μιλάμε για</w:t>
      </w:r>
      <w:r w:rsidRPr="00F733C7">
        <w:rPr>
          <w:rFonts w:eastAsiaTheme="minorHAnsi"/>
          <w:szCs w:val="24"/>
          <w:lang w:eastAsia="en-US"/>
        </w:rPr>
        <w:t xml:space="preserve"> μουσική και επειδή έχουν ειπωθεί πάρα πολλά τις τελευταίες ημέρες και λόγω τ</w:t>
      </w:r>
      <w:r>
        <w:rPr>
          <w:rFonts w:eastAsiaTheme="minorHAnsi"/>
          <w:szCs w:val="24"/>
          <w:lang w:eastAsia="en-US"/>
        </w:rPr>
        <w:t>ης στρατιωτικής και της μαθητικής</w:t>
      </w:r>
      <w:r w:rsidRPr="00F733C7">
        <w:rPr>
          <w:rFonts w:eastAsiaTheme="minorHAnsi"/>
          <w:szCs w:val="24"/>
          <w:lang w:eastAsia="en-US"/>
        </w:rPr>
        <w:t xml:space="preserve"> παρέλασης και για το αν θα παιχτεί το εμβατήριο </w:t>
      </w:r>
      <w:r>
        <w:rPr>
          <w:rFonts w:eastAsiaTheme="minorHAnsi"/>
          <w:szCs w:val="24"/>
          <w:lang w:eastAsia="en-US"/>
        </w:rPr>
        <w:t>«</w:t>
      </w:r>
      <w:r w:rsidRPr="00F733C7">
        <w:rPr>
          <w:rFonts w:eastAsiaTheme="minorHAnsi"/>
          <w:szCs w:val="24"/>
          <w:lang w:eastAsia="en-US"/>
        </w:rPr>
        <w:t>Μακεδον</w:t>
      </w:r>
      <w:r>
        <w:rPr>
          <w:rFonts w:eastAsiaTheme="minorHAnsi"/>
          <w:szCs w:val="24"/>
          <w:lang w:eastAsia="en-US"/>
        </w:rPr>
        <w:t>ία</w:t>
      </w:r>
      <w:r w:rsidRPr="00F733C7">
        <w:rPr>
          <w:rFonts w:eastAsiaTheme="minorHAnsi"/>
          <w:szCs w:val="24"/>
          <w:lang w:eastAsia="en-US"/>
        </w:rPr>
        <w:t xml:space="preserve"> ξακουστή</w:t>
      </w:r>
      <w:r>
        <w:rPr>
          <w:rFonts w:eastAsiaTheme="minorHAnsi"/>
          <w:szCs w:val="24"/>
          <w:lang w:eastAsia="en-US"/>
        </w:rPr>
        <w:t>»</w:t>
      </w:r>
      <w:r w:rsidRPr="00F733C7">
        <w:rPr>
          <w:rFonts w:eastAsiaTheme="minorHAnsi"/>
          <w:szCs w:val="24"/>
          <w:lang w:eastAsia="en-US"/>
        </w:rPr>
        <w:t xml:space="preserve"> </w:t>
      </w:r>
      <w:r>
        <w:rPr>
          <w:rFonts w:eastAsiaTheme="minorHAnsi"/>
          <w:szCs w:val="24"/>
          <w:lang w:eastAsia="en-US"/>
        </w:rPr>
        <w:t xml:space="preserve">από </w:t>
      </w:r>
      <w:r w:rsidRPr="00F733C7">
        <w:rPr>
          <w:rFonts w:eastAsiaTheme="minorHAnsi"/>
          <w:szCs w:val="24"/>
          <w:lang w:eastAsia="en-US"/>
        </w:rPr>
        <w:t>τις μπάντες</w:t>
      </w:r>
      <w:r>
        <w:rPr>
          <w:rFonts w:eastAsiaTheme="minorHAnsi"/>
          <w:szCs w:val="24"/>
          <w:lang w:eastAsia="en-US"/>
        </w:rPr>
        <w:t>, θα μπορούσα να ρωτή</w:t>
      </w:r>
      <w:r>
        <w:rPr>
          <w:rFonts w:eastAsiaTheme="minorHAnsi"/>
          <w:szCs w:val="24"/>
          <w:lang w:eastAsia="en-US"/>
        </w:rPr>
        <w:t>σω</w:t>
      </w:r>
      <w:r w:rsidRPr="00F733C7">
        <w:rPr>
          <w:rFonts w:eastAsiaTheme="minorHAnsi"/>
          <w:szCs w:val="24"/>
          <w:lang w:eastAsia="en-US"/>
        </w:rPr>
        <w:t xml:space="preserve"> αν όντως ισχύουν αυτά που λένε ότι έχει δοθεί εντολή να σταματήσει πλέον να παίζεται από τις μπάντες μας το </w:t>
      </w:r>
      <w:r>
        <w:rPr>
          <w:rFonts w:eastAsiaTheme="minorHAnsi"/>
          <w:szCs w:val="24"/>
          <w:lang w:eastAsia="en-US"/>
        </w:rPr>
        <w:t>«</w:t>
      </w:r>
      <w:r w:rsidRPr="00F733C7">
        <w:rPr>
          <w:rFonts w:eastAsiaTheme="minorHAnsi"/>
          <w:szCs w:val="24"/>
          <w:lang w:eastAsia="en-US"/>
        </w:rPr>
        <w:t>Μακεδονία ξακουστή</w:t>
      </w:r>
      <w:r>
        <w:rPr>
          <w:rFonts w:eastAsiaTheme="minorHAnsi"/>
          <w:szCs w:val="24"/>
          <w:lang w:eastAsia="en-US"/>
        </w:rPr>
        <w:t>»; Πείτε μας αν</w:t>
      </w:r>
      <w:r w:rsidRPr="00F733C7">
        <w:rPr>
          <w:rFonts w:eastAsiaTheme="minorHAnsi"/>
          <w:szCs w:val="24"/>
          <w:lang w:eastAsia="en-US"/>
        </w:rPr>
        <w:t xml:space="preserve"> έχετε κάποια άποψη</w:t>
      </w:r>
      <w:r>
        <w:rPr>
          <w:rFonts w:eastAsiaTheme="minorHAnsi"/>
          <w:szCs w:val="24"/>
          <w:lang w:eastAsia="en-US"/>
        </w:rPr>
        <w:t>,</w:t>
      </w:r>
      <w:r w:rsidRPr="00F733C7">
        <w:rPr>
          <w:rFonts w:eastAsiaTheme="minorHAnsi"/>
          <w:szCs w:val="24"/>
          <w:lang w:eastAsia="en-US"/>
        </w:rPr>
        <w:t xml:space="preserve"> κάποια πληροφόρηση </w:t>
      </w:r>
      <w:r>
        <w:rPr>
          <w:rFonts w:eastAsiaTheme="minorHAnsi"/>
          <w:szCs w:val="24"/>
          <w:lang w:eastAsia="en-US"/>
        </w:rPr>
        <w:t>επ’ αυτού,</w:t>
      </w:r>
      <w:r w:rsidRPr="00F733C7">
        <w:rPr>
          <w:rFonts w:eastAsiaTheme="minorHAnsi"/>
          <w:szCs w:val="24"/>
          <w:lang w:eastAsia="en-US"/>
        </w:rPr>
        <w:t xml:space="preserve"> γιατί ν</w:t>
      </w:r>
      <w:r>
        <w:rPr>
          <w:rFonts w:eastAsiaTheme="minorHAnsi"/>
          <w:szCs w:val="24"/>
          <w:lang w:eastAsia="en-US"/>
        </w:rPr>
        <w:t>ομίζω ότι απασχολεί όλους τους Έλληνες. Καταλαβαίνετε</w:t>
      </w:r>
      <w:r w:rsidRPr="00F733C7">
        <w:rPr>
          <w:rFonts w:eastAsiaTheme="minorHAnsi"/>
          <w:szCs w:val="24"/>
          <w:lang w:eastAsia="en-US"/>
        </w:rPr>
        <w:t xml:space="preserve"> ότι είναι ένα θέμα της επικαιρότητας</w:t>
      </w:r>
      <w:r>
        <w:rPr>
          <w:rFonts w:eastAsiaTheme="minorHAnsi"/>
          <w:szCs w:val="24"/>
          <w:lang w:eastAsia="en-US"/>
        </w:rPr>
        <w:t>. Γι’ αυτόν τον</w:t>
      </w:r>
      <w:r w:rsidRPr="00F733C7">
        <w:rPr>
          <w:rFonts w:eastAsiaTheme="minorHAnsi"/>
          <w:szCs w:val="24"/>
          <w:lang w:eastAsia="en-US"/>
        </w:rPr>
        <w:t xml:space="preserve"> λόγο δράττομαι της ευκαιρίας</w:t>
      </w:r>
      <w:r>
        <w:rPr>
          <w:rFonts w:eastAsiaTheme="minorHAnsi"/>
          <w:szCs w:val="24"/>
          <w:lang w:eastAsia="en-US"/>
        </w:rPr>
        <w:t xml:space="preserve"> να το θέσω,</w:t>
      </w:r>
      <w:r w:rsidRPr="00F733C7">
        <w:rPr>
          <w:rFonts w:eastAsiaTheme="minorHAnsi"/>
          <w:szCs w:val="24"/>
          <w:lang w:eastAsia="en-US"/>
        </w:rPr>
        <w:t xml:space="preserve"> μια και μιλάμε για μουσική</w:t>
      </w:r>
      <w:r>
        <w:rPr>
          <w:rFonts w:eastAsiaTheme="minorHAnsi"/>
          <w:szCs w:val="24"/>
          <w:lang w:eastAsia="en-US"/>
        </w:rPr>
        <w:t>,</w:t>
      </w:r>
      <w:r w:rsidRPr="00F733C7">
        <w:rPr>
          <w:rFonts w:eastAsiaTheme="minorHAnsi"/>
          <w:szCs w:val="24"/>
          <w:lang w:eastAsia="en-US"/>
        </w:rPr>
        <w:t xml:space="preserve"> μήπως μας απαντήσετε και γι' αυτό ταυτόχρονα</w:t>
      </w:r>
      <w:r>
        <w:rPr>
          <w:rFonts w:eastAsiaTheme="minorHAnsi"/>
          <w:szCs w:val="24"/>
          <w:lang w:eastAsia="en-US"/>
        </w:rPr>
        <w:t>.</w:t>
      </w:r>
    </w:p>
    <w:p w14:paraId="5920C821"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 xml:space="preserve">Ορίστε, κύριε Υπουργέ, έχετε τον λόγο για έξι λεπτά για την </w:t>
      </w:r>
      <w:proofErr w:type="spellStart"/>
      <w:r>
        <w:rPr>
          <w:rFonts w:eastAsiaTheme="minorHAnsi"/>
          <w:szCs w:val="24"/>
          <w:lang w:eastAsia="en-US"/>
        </w:rPr>
        <w:t>πρωτολογία</w:t>
      </w:r>
      <w:proofErr w:type="spellEnd"/>
      <w:r>
        <w:rPr>
          <w:rFonts w:eastAsiaTheme="minorHAnsi"/>
          <w:szCs w:val="24"/>
          <w:lang w:eastAsia="en-US"/>
        </w:rPr>
        <w:t xml:space="preserve"> σας.</w:t>
      </w:r>
      <w:r w:rsidRPr="00F733C7">
        <w:rPr>
          <w:rFonts w:eastAsiaTheme="minorHAnsi"/>
          <w:szCs w:val="24"/>
          <w:lang w:eastAsia="en-US"/>
        </w:rPr>
        <w:t xml:space="preserve"> </w:t>
      </w:r>
    </w:p>
    <w:p w14:paraId="5920C822" w14:textId="77777777" w:rsidR="00A4209A" w:rsidRDefault="00CC2224">
      <w:pPr>
        <w:spacing w:line="600" w:lineRule="auto"/>
        <w:ind w:firstLine="720"/>
        <w:jc w:val="both"/>
        <w:rPr>
          <w:rFonts w:eastAsiaTheme="minorHAnsi"/>
          <w:szCs w:val="24"/>
          <w:lang w:eastAsia="en-US"/>
        </w:rPr>
      </w:pPr>
      <w:r>
        <w:rPr>
          <w:rFonts w:eastAsiaTheme="minorHAnsi"/>
          <w:b/>
          <w:szCs w:val="24"/>
          <w:lang w:eastAsia="en-US"/>
        </w:rPr>
        <w:t>ΚΩΝΣΤΑΝΤΙΝΟ</w:t>
      </w:r>
      <w:r>
        <w:rPr>
          <w:rFonts w:eastAsiaTheme="minorHAnsi"/>
          <w:b/>
          <w:szCs w:val="24"/>
          <w:lang w:eastAsia="en-US"/>
        </w:rPr>
        <w:t xml:space="preserve">Σ ΓΑΒΡΟΓΛΟΥ (Υπουργός Παιδείας, Έρευνας και Θρησκευμάτων): </w:t>
      </w:r>
      <w:r>
        <w:rPr>
          <w:rFonts w:eastAsiaTheme="minorHAnsi"/>
          <w:szCs w:val="24"/>
          <w:lang w:eastAsia="en-US"/>
        </w:rPr>
        <w:t>Κύριε Π</w:t>
      </w:r>
      <w:r w:rsidRPr="00F733C7">
        <w:rPr>
          <w:rFonts w:eastAsiaTheme="minorHAnsi"/>
          <w:szCs w:val="24"/>
          <w:lang w:eastAsia="en-US"/>
        </w:rPr>
        <w:t>ρόεδρε</w:t>
      </w:r>
      <w:r>
        <w:rPr>
          <w:rFonts w:eastAsiaTheme="minorHAnsi"/>
          <w:szCs w:val="24"/>
          <w:lang w:eastAsia="en-US"/>
        </w:rPr>
        <w:t>,</w:t>
      </w:r>
      <w:r w:rsidRPr="00F733C7">
        <w:rPr>
          <w:rFonts w:eastAsiaTheme="minorHAnsi"/>
          <w:szCs w:val="24"/>
          <w:lang w:eastAsia="en-US"/>
        </w:rPr>
        <w:t xml:space="preserve"> με κάθε σεβασμό το ερώτημα που θέτε</w:t>
      </w:r>
      <w:r>
        <w:rPr>
          <w:rFonts w:eastAsiaTheme="minorHAnsi"/>
          <w:szCs w:val="24"/>
          <w:lang w:eastAsia="en-US"/>
        </w:rPr>
        <w:t>τε</w:t>
      </w:r>
      <w:r w:rsidRPr="00F733C7">
        <w:rPr>
          <w:rFonts w:eastAsiaTheme="minorHAnsi"/>
          <w:szCs w:val="24"/>
          <w:lang w:eastAsia="en-US"/>
        </w:rPr>
        <w:t xml:space="preserve"> δεν είναι θέμα μουσικής και νομίζω ότι σήμερα είμαστε εδώ </w:t>
      </w:r>
      <w:r>
        <w:rPr>
          <w:rFonts w:eastAsiaTheme="minorHAnsi"/>
          <w:szCs w:val="24"/>
          <w:lang w:eastAsia="en-US"/>
        </w:rPr>
        <w:t>και ήρθα εγώ</w:t>
      </w:r>
      <w:r w:rsidRPr="00F733C7">
        <w:rPr>
          <w:rFonts w:eastAsiaTheme="minorHAnsi"/>
          <w:szCs w:val="24"/>
          <w:lang w:eastAsia="en-US"/>
        </w:rPr>
        <w:t xml:space="preserve"> προετοιμασμένος για να απαντήσω τις ερωτήσεις</w:t>
      </w:r>
      <w:r>
        <w:rPr>
          <w:rFonts w:eastAsiaTheme="minorHAnsi"/>
          <w:szCs w:val="24"/>
          <w:lang w:eastAsia="en-US"/>
        </w:rPr>
        <w:t>. Είναι ένα</w:t>
      </w:r>
      <w:r w:rsidRPr="00F733C7">
        <w:rPr>
          <w:rFonts w:eastAsiaTheme="minorHAnsi"/>
          <w:szCs w:val="24"/>
          <w:lang w:eastAsia="en-US"/>
        </w:rPr>
        <w:t xml:space="preserve"> θέμα το οποίο</w:t>
      </w:r>
      <w:r>
        <w:rPr>
          <w:rFonts w:eastAsiaTheme="minorHAnsi"/>
          <w:szCs w:val="24"/>
          <w:lang w:eastAsia="en-US"/>
        </w:rPr>
        <w:t>…</w:t>
      </w:r>
    </w:p>
    <w:p w14:paraId="5920C823" w14:textId="77777777" w:rsidR="00A4209A" w:rsidRDefault="00CC2224">
      <w:pPr>
        <w:spacing w:line="600" w:lineRule="auto"/>
        <w:ind w:firstLine="720"/>
        <w:jc w:val="both"/>
        <w:rPr>
          <w:rFonts w:eastAsiaTheme="minorHAnsi"/>
          <w:szCs w:val="24"/>
          <w:lang w:eastAsia="en-US"/>
        </w:rPr>
      </w:pPr>
      <w:r w:rsidRPr="00917001">
        <w:rPr>
          <w:rFonts w:eastAsiaTheme="minorHAnsi"/>
          <w:b/>
          <w:szCs w:val="24"/>
          <w:lang w:eastAsia="en-US"/>
        </w:rPr>
        <w:lastRenderedPageBreak/>
        <w:t>ΠΡΟΕΔΡΕΥΩΝ (Μάριος Γεωργιάδης):</w:t>
      </w:r>
      <w:r>
        <w:rPr>
          <w:rFonts w:eastAsiaTheme="minorHAnsi"/>
          <w:b/>
          <w:szCs w:val="24"/>
          <w:lang w:eastAsia="en-US"/>
        </w:rPr>
        <w:t xml:space="preserve"> </w:t>
      </w:r>
      <w:r>
        <w:rPr>
          <w:rFonts w:eastAsiaTheme="minorHAnsi"/>
          <w:szCs w:val="24"/>
          <w:lang w:eastAsia="en-US"/>
        </w:rPr>
        <w:t xml:space="preserve">Σεβαστό, αλλά </w:t>
      </w:r>
      <w:r w:rsidRPr="00F733C7">
        <w:rPr>
          <w:rFonts w:eastAsiaTheme="minorHAnsi"/>
          <w:szCs w:val="24"/>
          <w:lang w:eastAsia="en-US"/>
        </w:rPr>
        <w:t>βρήκα την ευκαιρία γιατί είναι και θέμα παιδείας</w:t>
      </w:r>
      <w:r>
        <w:rPr>
          <w:rFonts w:eastAsiaTheme="minorHAnsi"/>
          <w:szCs w:val="24"/>
          <w:lang w:eastAsia="en-US"/>
        </w:rPr>
        <w:t>. Το ξέρετε αυτό.</w:t>
      </w:r>
    </w:p>
    <w:p w14:paraId="5920C824" w14:textId="77777777" w:rsidR="00A4209A" w:rsidRDefault="00CC2224">
      <w:pPr>
        <w:spacing w:line="600" w:lineRule="auto"/>
        <w:ind w:firstLine="720"/>
        <w:jc w:val="both"/>
        <w:rPr>
          <w:rFonts w:eastAsiaTheme="minorHAnsi"/>
          <w:szCs w:val="24"/>
          <w:lang w:eastAsia="en-US"/>
        </w:rPr>
      </w:pPr>
      <w:r w:rsidRPr="00917001">
        <w:rPr>
          <w:rFonts w:eastAsiaTheme="minorHAnsi"/>
          <w:b/>
          <w:szCs w:val="24"/>
          <w:lang w:eastAsia="en-US"/>
        </w:rPr>
        <w:t>ΚΩΝΣΤΑΝΤΙΝΟΣ ΓΑΒΡΟΓΛΟΥ (Υπουργός Παιδείας, Έρευνας και Θρησκευμάτων):</w:t>
      </w:r>
      <w:r>
        <w:rPr>
          <w:rFonts w:eastAsiaTheme="minorHAnsi"/>
          <w:b/>
          <w:szCs w:val="24"/>
          <w:lang w:eastAsia="en-US"/>
        </w:rPr>
        <w:t xml:space="preserve"> </w:t>
      </w:r>
      <w:r>
        <w:rPr>
          <w:rFonts w:eastAsiaTheme="minorHAnsi"/>
          <w:szCs w:val="24"/>
          <w:lang w:eastAsia="en-US"/>
        </w:rPr>
        <w:t>Κ</w:t>
      </w:r>
      <w:r w:rsidRPr="00F733C7">
        <w:rPr>
          <w:rFonts w:eastAsiaTheme="minorHAnsi"/>
          <w:szCs w:val="24"/>
          <w:lang w:eastAsia="en-US"/>
        </w:rPr>
        <w:t>ατά μία έννοια</w:t>
      </w:r>
      <w:r>
        <w:rPr>
          <w:rFonts w:eastAsiaTheme="minorHAnsi"/>
          <w:szCs w:val="24"/>
          <w:lang w:eastAsia="en-US"/>
        </w:rPr>
        <w:t>,</w:t>
      </w:r>
      <w:r w:rsidRPr="00F733C7">
        <w:rPr>
          <w:rFonts w:eastAsiaTheme="minorHAnsi"/>
          <w:szCs w:val="24"/>
          <w:lang w:eastAsia="en-US"/>
        </w:rPr>
        <w:t xml:space="preserve"> τα πάντα είναι θέμα </w:t>
      </w:r>
      <w:r>
        <w:rPr>
          <w:rFonts w:eastAsiaTheme="minorHAnsi"/>
          <w:szCs w:val="24"/>
          <w:lang w:eastAsia="en-US"/>
        </w:rPr>
        <w:t xml:space="preserve">παιδείας. Το </w:t>
      </w:r>
      <w:r w:rsidRPr="00F733C7">
        <w:rPr>
          <w:rFonts w:eastAsiaTheme="minorHAnsi"/>
          <w:szCs w:val="24"/>
          <w:lang w:eastAsia="en-US"/>
        </w:rPr>
        <w:t>ξέρετε κι εσείς αυτό</w:t>
      </w:r>
      <w:r>
        <w:rPr>
          <w:rFonts w:eastAsiaTheme="minorHAnsi"/>
          <w:szCs w:val="24"/>
          <w:lang w:eastAsia="en-US"/>
        </w:rPr>
        <w:t>.</w:t>
      </w:r>
    </w:p>
    <w:p w14:paraId="5920C825"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Κα</w:t>
      </w:r>
      <w:r>
        <w:rPr>
          <w:rFonts w:eastAsiaTheme="minorHAnsi"/>
          <w:szCs w:val="24"/>
          <w:lang w:eastAsia="en-US"/>
        </w:rPr>
        <w:t xml:space="preserve">τ’ </w:t>
      </w:r>
      <w:r>
        <w:rPr>
          <w:rFonts w:eastAsiaTheme="minorHAnsi"/>
          <w:szCs w:val="24"/>
          <w:lang w:eastAsia="en-US"/>
        </w:rPr>
        <w:t>αρχάς</w:t>
      </w:r>
      <w:r>
        <w:rPr>
          <w:rFonts w:eastAsiaTheme="minorHAnsi"/>
          <w:szCs w:val="24"/>
          <w:lang w:eastAsia="en-US"/>
        </w:rPr>
        <w:t>, θα ήθελα να</w:t>
      </w:r>
      <w:r w:rsidRPr="00F733C7">
        <w:rPr>
          <w:rFonts w:eastAsiaTheme="minorHAnsi"/>
          <w:szCs w:val="24"/>
          <w:lang w:eastAsia="en-US"/>
        </w:rPr>
        <w:t xml:space="preserve"> ζητήσω συ</w:t>
      </w:r>
      <w:r>
        <w:rPr>
          <w:rFonts w:eastAsiaTheme="minorHAnsi"/>
          <w:szCs w:val="24"/>
          <w:lang w:eastAsia="en-US"/>
        </w:rPr>
        <w:t>γ</w:t>
      </w:r>
      <w:r w:rsidRPr="00F733C7">
        <w:rPr>
          <w:rFonts w:eastAsiaTheme="minorHAnsi"/>
          <w:szCs w:val="24"/>
          <w:lang w:eastAsia="en-US"/>
        </w:rPr>
        <w:t>γνώμη</w:t>
      </w:r>
      <w:r>
        <w:rPr>
          <w:rFonts w:eastAsiaTheme="minorHAnsi"/>
          <w:szCs w:val="24"/>
          <w:lang w:eastAsia="en-US"/>
        </w:rPr>
        <w:t>,</w:t>
      </w:r>
      <w:r w:rsidRPr="00F733C7">
        <w:rPr>
          <w:rFonts w:eastAsiaTheme="minorHAnsi"/>
          <w:szCs w:val="24"/>
          <w:lang w:eastAsia="en-US"/>
        </w:rPr>
        <w:t xml:space="preserve"> επειδή άργησ</w:t>
      </w:r>
      <w:r>
        <w:rPr>
          <w:rFonts w:eastAsiaTheme="minorHAnsi"/>
          <w:szCs w:val="24"/>
          <w:lang w:eastAsia="en-US"/>
        </w:rPr>
        <w:t>α δέκα λεπτά.</w:t>
      </w:r>
    </w:p>
    <w:p w14:paraId="5920C826"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t>Πρέπει να</w:t>
      </w:r>
      <w:r w:rsidRPr="00F733C7">
        <w:rPr>
          <w:rFonts w:eastAsiaTheme="minorHAnsi"/>
          <w:szCs w:val="24"/>
          <w:lang w:eastAsia="en-US"/>
        </w:rPr>
        <w:t xml:space="preserve"> ξεκαθαρίσουμε ότι είναι σημαντικό τα πανεπιστημιακά μας τμήματα να μην είναι εντελώς </w:t>
      </w:r>
      <w:proofErr w:type="spellStart"/>
      <w:r w:rsidRPr="00F733C7">
        <w:rPr>
          <w:rFonts w:eastAsiaTheme="minorHAnsi"/>
          <w:szCs w:val="24"/>
          <w:lang w:eastAsia="en-US"/>
        </w:rPr>
        <w:t>ομογενοποιημένα</w:t>
      </w:r>
      <w:proofErr w:type="spellEnd"/>
      <w:r w:rsidRPr="00F733C7">
        <w:rPr>
          <w:rFonts w:eastAsiaTheme="minorHAnsi"/>
          <w:szCs w:val="24"/>
          <w:lang w:eastAsia="en-US"/>
        </w:rPr>
        <w:t xml:space="preserve"> στα προγράμματα σπουδών που παρέχουν στις φοιτήτριες</w:t>
      </w:r>
      <w:r>
        <w:rPr>
          <w:rFonts w:eastAsiaTheme="minorHAnsi"/>
          <w:szCs w:val="24"/>
          <w:lang w:eastAsia="en-US"/>
        </w:rPr>
        <w:t xml:space="preserve"> και</w:t>
      </w:r>
      <w:r w:rsidRPr="00F733C7">
        <w:rPr>
          <w:rFonts w:eastAsiaTheme="minorHAnsi"/>
          <w:szCs w:val="24"/>
          <w:lang w:eastAsia="en-US"/>
        </w:rPr>
        <w:t xml:space="preserve"> τους φοιτητές </w:t>
      </w:r>
      <w:r>
        <w:rPr>
          <w:rFonts w:eastAsiaTheme="minorHAnsi"/>
          <w:szCs w:val="24"/>
          <w:lang w:eastAsia="en-US"/>
        </w:rPr>
        <w:t>μας. Υ</w:t>
      </w:r>
      <w:r w:rsidRPr="00F733C7">
        <w:rPr>
          <w:rFonts w:eastAsiaTheme="minorHAnsi"/>
          <w:szCs w:val="24"/>
          <w:lang w:eastAsia="en-US"/>
        </w:rPr>
        <w:t>πάρ</w:t>
      </w:r>
      <w:r w:rsidRPr="00F733C7">
        <w:rPr>
          <w:rFonts w:eastAsiaTheme="minorHAnsi"/>
          <w:szCs w:val="24"/>
          <w:lang w:eastAsia="en-US"/>
        </w:rPr>
        <w:t xml:space="preserve">χουν διαφοροποιήσεις από </w:t>
      </w:r>
      <w:r>
        <w:rPr>
          <w:rFonts w:eastAsiaTheme="minorHAnsi"/>
          <w:szCs w:val="24"/>
          <w:lang w:eastAsia="en-US"/>
        </w:rPr>
        <w:t xml:space="preserve">το </w:t>
      </w:r>
      <w:r w:rsidRPr="00F733C7">
        <w:rPr>
          <w:rFonts w:eastAsiaTheme="minorHAnsi"/>
          <w:szCs w:val="24"/>
          <w:lang w:eastAsia="en-US"/>
        </w:rPr>
        <w:t>ένα</w:t>
      </w:r>
      <w:r>
        <w:rPr>
          <w:rFonts w:eastAsiaTheme="minorHAnsi"/>
          <w:szCs w:val="24"/>
          <w:lang w:eastAsia="en-US"/>
        </w:rPr>
        <w:t xml:space="preserve"> τμήμα στο άλλο, γι’ </w:t>
      </w:r>
      <w:r w:rsidRPr="00F733C7">
        <w:rPr>
          <w:rFonts w:eastAsiaTheme="minorHAnsi"/>
          <w:szCs w:val="24"/>
          <w:lang w:eastAsia="en-US"/>
        </w:rPr>
        <w:t xml:space="preserve">αυτό και πολλές φορές οι επιλογές που γίνονται από τους υποψήφιους φοιτητές και φοιτήτριες είναι προτιμήσεις όχι μόνο </w:t>
      </w:r>
      <w:r>
        <w:rPr>
          <w:rFonts w:eastAsiaTheme="minorHAnsi"/>
          <w:szCs w:val="24"/>
          <w:lang w:eastAsia="en-US"/>
        </w:rPr>
        <w:t>ανά πόλη,</w:t>
      </w:r>
      <w:r w:rsidRPr="00F733C7">
        <w:rPr>
          <w:rFonts w:eastAsiaTheme="minorHAnsi"/>
          <w:szCs w:val="24"/>
          <w:lang w:eastAsia="en-US"/>
        </w:rPr>
        <w:t xml:space="preserve"> αλλά και ανά τμήμα</w:t>
      </w:r>
      <w:r>
        <w:rPr>
          <w:rFonts w:eastAsiaTheme="minorHAnsi"/>
          <w:szCs w:val="24"/>
          <w:lang w:eastAsia="en-US"/>
        </w:rPr>
        <w:t>, διότι</w:t>
      </w:r>
      <w:r w:rsidRPr="00F733C7">
        <w:rPr>
          <w:rFonts w:eastAsiaTheme="minorHAnsi"/>
          <w:szCs w:val="24"/>
          <w:lang w:eastAsia="en-US"/>
        </w:rPr>
        <w:t xml:space="preserve"> θεωρούν πως το ένα τμήμα προσφέρει πράγματα που εί</w:t>
      </w:r>
      <w:r w:rsidRPr="00F733C7">
        <w:rPr>
          <w:rFonts w:eastAsiaTheme="minorHAnsi"/>
          <w:szCs w:val="24"/>
          <w:lang w:eastAsia="en-US"/>
        </w:rPr>
        <w:t>ναι πιο κοντά στα δικά τους ενδιαφέρ</w:t>
      </w:r>
      <w:r>
        <w:rPr>
          <w:rFonts w:eastAsiaTheme="minorHAnsi"/>
          <w:szCs w:val="24"/>
          <w:lang w:eastAsia="en-US"/>
        </w:rPr>
        <w:t>οντα</w:t>
      </w:r>
    </w:p>
    <w:p w14:paraId="5920C827" w14:textId="77777777" w:rsidR="00A4209A" w:rsidRDefault="00CC2224">
      <w:pPr>
        <w:spacing w:line="600" w:lineRule="auto"/>
        <w:ind w:firstLine="720"/>
        <w:jc w:val="both"/>
        <w:rPr>
          <w:rFonts w:eastAsiaTheme="minorHAnsi"/>
          <w:szCs w:val="24"/>
          <w:lang w:eastAsia="en-US"/>
        </w:rPr>
      </w:pPr>
      <w:r>
        <w:rPr>
          <w:rFonts w:eastAsiaTheme="minorHAnsi"/>
          <w:szCs w:val="24"/>
          <w:lang w:eastAsia="en-US"/>
        </w:rPr>
        <w:lastRenderedPageBreak/>
        <w:t>Μ</w:t>
      </w:r>
      <w:r>
        <w:rPr>
          <w:rFonts w:eastAsiaTheme="minorHAnsi"/>
          <w:szCs w:val="24"/>
          <w:lang w:eastAsia="en-US"/>
        </w:rPr>
        <w:t>ε</w:t>
      </w:r>
      <w:r>
        <w:rPr>
          <w:rFonts w:eastAsiaTheme="minorHAnsi"/>
          <w:szCs w:val="24"/>
          <w:lang w:eastAsia="en-US"/>
        </w:rPr>
        <w:t xml:space="preserve"> αυτή τη λογική</w:t>
      </w:r>
      <w:r w:rsidRPr="00F733C7">
        <w:rPr>
          <w:rFonts w:eastAsiaTheme="minorHAnsi"/>
          <w:szCs w:val="24"/>
          <w:lang w:eastAsia="en-US"/>
        </w:rPr>
        <w:t xml:space="preserve"> είμαστε σε μία συνεχή συνεννόηση με τα τμήματα</w:t>
      </w:r>
      <w:r>
        <w:rPr>
          <w:rFonts w:eastAsiaTheme="minorHAnsi"/>
          <w:szCs w:val="24"/>
          <w:lang w:eastAsia="en-US"/>
        </w:rPr>
        <w:t xml:space="preserve">, προκειμένου </w:t>
      </w:r>
      <w:r w:rsidRPr="00F733C7">
        <w:rPr>
          <w:rFonts w:eastAsiaTheme="minorHAnsi"/>
          <w:szCs w:val="24"/>
          <w:lang w:eastAsia="en-US"/>
        </w:rPr>
        <w:t>να δούμε εάν χρειάζονται κάποιες επιπλέον γνώσεις</w:t>
      </w:r>
      <w:r>
        <w:rPr>
          <w:rFonts w:eastAsiaTheme="minorHAnsi"/>
          <w:szCs w:val="24"/>
          <w:lang w:eastAsia="en-US"/>
        </w:rPr>
        <w:t>,</w:t>
      </w:r>
      <w:r w:rsidRPr="00F733C7">
        <w:rPr>
          <w:rFonts w:eastAsiaTheme="minorHAnsi"/>
          <w:szCs w:val="24"/>
          <w:lang w:eastAsia="en-US"/>
        </w:rPr>
        <w:t xml:space="preserve"> για να μπορούν τα παιδιά που εισάγονται στα πανεπιστήμια να παρακολουθήσουν καλύτερα κ</w:t>
      </w:r>
      <w:r w:rsidRPr="00F733C7">
        <w:rPr>
          <w:rFonts w:eastAsiaTheme="minorHAnsi"/>
          <w:szCs w:val="24"/>
          <w:lang w:eastAsia="en-US"/>
        </w:rPr>
        <w:t>αι επαρκέστερα το πρόγραμμα</w:t>
      </w:r>
      <w:r>
        <w:rPr>
          <w:rFonts w:eastAsiaTheme="minorHAnsi"/>
          <w:szCs w:val="24"/>
          <w:lang w:eastAsia="en-US"/>
        </w:rPr>
        <w:t>.</w:t>
      </w:r>
    </w:p>
    <w:p w14:paraId="5920C828"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t>Αυτή ήταν η λογική</w:t>
      </w:r>
      <w:r w:rsidRPr="00173BDB">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ο γεγονός ότι κάτι τέτοιο δεν συμβαίνει με το Μουσικό </w:t>
      </w:r>
      <w:r w:rsidRPr="00173BDB">
        <w:rPr>
          <w:rFonts w:eastAsia="Times New Roman" w:cs="Times New Roman"/>
          <w:szCs w:val="24"/>
        </w:rPr>
        <w:t>Τ</w:t>
      </w:r>
      <w:r>
        <w:rPr>
          <w:rFonts w:eastAsia="Times New Roman" w:cs="Times New Roman"/>
          <w:szCs w:val="24"/>
        </w:rPr>
        <w:t xml:space="preserve">μήμα του Πανεπιστημίου Θεσσαλονίκης και του Πανεπιστημίου Αθηνών είναι διότι αυτά τα </w:t>
      </w:r>
      <w:r>
        <w:rPr>
          <w:rFonts w:eastAsia="Times New Roman" w:cs="Times New Roman"/>
          <w:szCs w:val="24"/>
        </w:rPr>
        <w:t xml:space="preserve">τμήματα </w:t>
      </w:r>
      <w:r>
        <w:rPr>
          <w:rFonts w:eastAsia="Times New Roman" w:cs="Times New Roman"/>
          <w:szCs w:val="24"/>
        </w:rPr>
        <w:t>έχουν ένα πρόγραμμα περισσότερο θεωρητικού χαρακτήρα -αυτό</w:t>
      </w:r>
      <w:r>
        <w:rPr>
          <w:rFonts w:eastAsia="Times New Roman" w:cs="Times New Roman"/>
          <w:szCs w:val="24"/>
        </w:rPr>
        <w:t xml:space="preserve"> δεν είναι για να υποτιμηθεί το πρόγραμμα σπουδών- παρά ένα πρόγραμμα που ενισχύει πάρα πολύ και την εκμάθηση συγκεκριμένων οργάνων.</w:t>
      </w:r>
    </w:p>
    <w:p w14:paraId="5920C829"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t>Τώρα θέλω να σας ρωτήσω αν τα τελευταία χρόνια -όχι μόνο λόγω της δικής μας Κυβέρνησης- υπήρχε κάτι που να θεσμοθετείται κα</w:t>
      </w:r>
      <w:r>
        <w:rPr>
          <w:rFonts w:eastAsia="Times New Roman" w:cs="Times New Roman"/>
          <w:szCs w:val="24"/>
        </w:rPr>
        <w:t>ι να μην υπάρχει μία αντίδραση να αναβληθεί για έναν χρόνο. Το γενικεύω προφανώς, αλλά κάποια στιγμή πρέπει να μπούμε σε μία κανονικότητα. Από πέρυσι τον Αύγουστο ήταν γνωστό αυτό. Συμφωνώ μαζί σας ότι υπάρχει μία υπουργική απόφαση που βγήκε τον Φεβρουάριο</w:t>
      </w:r>
      <w:r>
        <w:rPr>
          <w:rFonts w:eastAsia="Times New Roman" w:cs="Times New Roman"/>
          <w:szCs w:val="24"/>
        </w:rPr>
        <w:t xml:space="preserve">, όχι για να το καθιερώσει, </w:t>
      </w:r>
      <w:r>
        <w:rPr>
          <w:rFonts w:eastAsia="Times New Roman" w:cs="Times New Roman"/>
          <w:szCs w:val="24"/>
        </w:rPr>
        <w:lastRenderedPageBreak/>
        <w:t xml:space="preserve">αλλά για να πει λεπτομέρειες τού πώς θα συγκροτούνται οι ερωτήσεις. Ξέρετε όμως, το βασικό που μας ενδιαφέρει είναι να απομακρυνθούμε από μία λογική ότι πρέπει οι υπουργικές αποφάσεις να λένε ως την παραμικρή λεπτομέρεια για το </w:t>
      </w:r>
      <w:r>
        <w:rPr>
          <w:rFonts w:eastAsia="Times New Roman" w:cs="Times New Roman"/>
          <w:szCs w:val="24"/>
        </w:rPr>
        <w:t>τι θα εξεταστεί, πώς θα εξεταστεί κ</w:t>
      </w:r>
      <w:r>
        <w:rPr>
          <w:rFonts w:eastAsia="Times New Roman" w:cs="Times New Roman"/>
          <w:szCs w:val="24"/>
        </w:rPr>
        <w:t>.</w:t>
      </w:r>
      <w:r>
        <w:rPr>
          <w:rFonts w:eastAsia="Times New Roman" w:cs="Times New Roman"/>
          <w:szCs w:val="24"/>
        </w:rPr>
        <w:t>λπ.. Ή θα μάθουμε τη γενικότερη παιδεία και έξω από αυτό το εξαιρετικά στενό πλαίσιο νομοθέτησής της, της όποιας νομοθέτησης, ή όλα θα είναι με αυτόν τον κωδικοποιημένο τρόπο, που στο τέλος τα παιδιά μαθαίνουν πώς να περ</w:t>
      </w:r>
      <w:r>
        <w:rPr>
          <w:rFonts w:eastAsia="Times New Roman" w:cs="Times New Roman"/>
          <w:szCs w:val="24"/>
        </w:rPr>
        <w:t>άσουν εξετάσεις και δεν μαθαίνουν καθόλου το περιεχόμενο αυτό.</w:t>
      </w:r>
    </w:p>
    <w:p w14:paraId="5920C82A"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t>Άρα τον Αύγουστο το ξέραμε. Με σαφήνεια το ξαναείπαμε τον Νοέμβριο του 2018. Η ύλη των εξετάσεων καλύπτεται πλήρως από τα βιβλία μουσικής γενικής παιδείας της Α΄, Β΄ και Γ΄ Λυκείου, δεν είναι ε</w:t>
      </w:r>
      <w:r>
        <w:rPr>
          <w:rFonts w:eastAsia="Times New Roman" w:cs="Times New Roman"/>
          <w:szCs w:val="24"/>
        </w:rPr>
        <w:t>κτός αυτού.</w:t>
      </w:r>
    </w:p>
    <w:p w14:paraId="5920C82B"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φέτος, για πρώτη φορά είναι ο μέσος όρος των δύο εξεταζόμενων μαθημάτων. Ξέρετε, αν κανείς έπαιρνε κάτω από τη βάση σε ένα από τα δύο, δεν μπορούσε να προχωρήσει. </w:t>
      </w:r>
    </w:p>
    <w:p w14:paraId="5920C82C"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εμείς νομίζουμε ότι η συγκεκριμένη ρύθμιση αντα</w:t>
      </w:r>
      <w:r>
        <w:rPr>
          <w:rFonts w:eastAsia="Times New Roman" w:cs="Times New Roman"/>
          <w:szCs w:val="24"/>
        </w:rPr>
        <w:t xml:space="preserve">ποκρίνεται στις ανάγκες των φοιτητών και φοιτητριών για αυτά τα δύο </w:t>
      </w:r>
      <w:r>
        <w:rPr>
          <w:rFonts w:eastAsia="Times New Roman" w:cs="Times New Roman"/>
          <w:szCs w:val="24"/>
        </w:rPr>
        <w:t xml:space="preserve">τμήματα </w:t>
      </w:r>
      <w:r>
        <w:rPr>
          <w:rFonts w:eastAsia="Times New Roman" w:cs="Times New Roman"/>
          <w:szCs w:val="24"/>
        </w:rPr>
        <w:t>που σας ανέφερα.</w:t>
      </w:r>
    </w:p>
    <w:p w14:paraId="5920C82D"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t>Δεύτερον, ενισχύει πάρα πολύ και τη γενικότερη διαμόρφωσή τους ως υποψηφίων φοιτητών για αυτό που θέλουν να σπουδάσουν.</w:t>
      </w:r>
    </w:p>
    <w:p w14:paraId="5920C82E"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t>Με αφορμή αυτό θα μου επιτρέψετε για ένα λεπτό, κύριε Πρόεδρε, να πω κάτι που το αναφέραμε και στην Σύνοδο των Πρυτάνεων στο Ηράκλειο το περασμένο Σάββατο. Έχει πάρα πολύ μεγάλη σημασία τα πανεπιστήμιά μας να εμπλακούν και αυτά στις διαδικασίες προετοιμασί</w:t>
      </w:r>
      <w:r>
        <w:rPr>
          <w:rFonts w:eastAsia="Times New Roman" w:cs="Times New Roman"/>
          <w:szCs w:val="24"/>
        </w:rPr>
        <w:t>ας των μαθητών μας για εισαγωγή στα πανεπιστήμια. Τι εννοούμε με αυτό; Πρέπει ανά γνωστική περιοχή, παραδείγματος χάριν οι μαθηματικοί, οι φιλόλογοι, όλα τα τμήματα, σε όλα τα πανεπιστήμιά μας να μας πουν τι είδους πρωτοετείς φοιτητές και φοιτήτριες θέλουν</w:t>
      </w:r>
      <w:r>
        <w:rPr>
          <w:rFonts w:eastAsia="Times New Roman" w:cs="Times New Roman"/>
          <w:szCs w:val="24"/>
        </w:rPr>
        <w:t>. Έχει μεγάλη σημασία στην προετοιμασία των παιδιών να ξέρουν και οι εκπαιδευτικοί, αλλά και η πολιτεία τι είδους προφίλ χρειάζονται τα πα</w:t>
      </w:r>
      <w:r>
        <w:rPr>
          <w:rFonts w:eastAsia="Times New Roman" w:cs="Times New Roman"/>
          <w:szCs w:val="24"/>
        </w:rPr>
        <w:lastRenderedPageBreak/>
        <w:t xml:space="preserve">νεπιστήμια. Αυτό θα βοηθήσει πάρα πολύ σε έναν ακόμη περισσότερο </w:t>
      </w:r>
      <w:proofErr w:type="spellStart"/>
      <w:r>
        <w:rPr>
          <w:rFonts w:eastAsia="Times New Roman" w:cs="Times New Roman"/>
          <w:szCs w:val="24"/>
        </w:rPr>
        <w:t>εξορθολογισμό</w:t>
      </w:r>
      <w:proofErr w:type="spellEnd"/>
      <w:r>
        <w:rPr>
          <w:rFonts w:eastAsia="Times New Roman" w:cs="Times New Roman"/>
          <w:szCs w:val="24"/>
        </w:rPr>
        <w:t xml:space="preserve"> αυτών των εξαιρετικά πιεστικών και πολλ</w:t>
      </w:r>
      <w:r>
        <w:rPr>
          <w:rFonts w:eastAsia="Times New Roman" w:cs="Times New Roman"/>
          <w:szCs w:val="24"/>
        </w:rPr>
        <w:t>ές φορές ψυχοφθόρων πανελλαδικών εξετάσεων.</w:t>
      </w:r>
    </w:p>
    <w:p w14:paraId="5920C82F"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920C830" w14:textId="77777777" w:rsidR="00A4209A" w:rsidRDefault="00CC2224">
      <w:pPr>
        <w:spacing w:line="600" w:lineRule="auto"/>
        <w:ind w:firstLine="720"/>
        <w:contextualSpacing/>
        <w:jc w:val="both"/>
        <w:rPr>
          <w:rFonts w:eastAsia="Times New Roman" w:cs="Times New Roman"/>
          <w:szCs w:val="24"/>
        </w:rPr>
      </w:pPr>
      <w:r w:rsidRPr="00E97CCB">
        <w:rPr>
          <w:rFonts w:eastAsia="Times New Roman" w:cs="Times New Roman"/>
          <w:b/>
          <w:szCs w:val="24"/>
        </w:rPr>
        <w:t>ΠΡΟΕΔΡΕΥΩΝ (Μάριος Γεωργιάδης):</w:t>
      </w:r>
      <w:r w:rsidRPr="00E97CCB">
        <w:rPr>
          <w:rFonts w:eastAsia="Times New Roman" w:cs="Times New Roman"/>
          <w:szCs w:val="24"/>
        </w:rPr>
        <w:t xml:space="preserve"> </w:t>
      </w:r>
      <w:r>
        <w:rPr>
          <w:rFonts w:eastAsia="Times New Roman" w:cs="Times New Roman"/>
          <w:szCs w:val="24"/>
        </w:rPr>
        <w:t>Ευχαριστούμε τον κύριο Υπουργό.</w:t>
      </w:r>
    </w:p>
    <w:p w14:paraId="5920C831"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t>Ο κ. Δελής έχει τον λόγο για τρία λεπτά.</w:t>
      </w:r>
    </w:p>
    <w:p w14:paraId="5920C832" w14:textId="77777777" w:rsidR="00A4209A" w:rsidRDefault="00CC2224">
      <w:pPr>
        <w:spacing w:line="600" w:lineRule="auto"/>
        <w:ind w:firstLine="720"/>
        <w:contextualSpacing/>
        <w:jc w:val="both"/>
        <w:rPr>
          <w:rFonts w:eastAsia="Times New Roman" w:cs="Times New Roman"/>
          <w:szCs w:val="24"/>
        </w:rPr>
      </w:pPr>
      <w:r w:rsidRPr="00E97CCB">
        <w:rPr>
          <w:rFonts w:eastAsia="Times New Roman" w:cs="Times New Roman"/>
          <w:b/>
          <w:szCs w:val="24"/>
        </w:rPr>
        <w:t xml:space="preserve">ΙΩΑΝΝΗΣ ΔΕΛΗΣ: </w:t>
      </w:r>
      <w:r>
        <w:rPr>
          <w:rFonts w:eastAsia="Times New Roman" w:cs="Times New Roman"/>
          <w:szCs w:val="24"/>
        </w:rPr>
        <w:t xml:space="preserve"> Κύριε Υπουργέ, κατ’ </w:t>
      </w:r>
      <w:r>
        <w:rPr>
          <w:rFonts w:eastAsia="Times New Roman" w:cs="Times New Roman"/>
          <w:szCs w:val="24"/>
        </w:rPr>
        <w:t xml:space="preserve">αρχάς </w:t>
      </w:r>
      <w:r>
        <w:rPr>
          <w:rFonts w:eastAsia="Times New Roman" w:cs="Times New Roman"/>
          <w:szCs w:val="24"/>
        </w:rPr>
        <w:t>να πω ότι οι απαντήσεις που δώσατε δεν είναι πειστικές</w:t>
      </w:r>
      <w:r>
        <w:rPr>
          <w:rFonts w:eastAsia="Times New Roman" w:cs="Times New Roman"/>
          <w:szCs w:val="24"/>
        </w:rPr>
        <w:t xml:space="preserve">, ιδίως σε ό,τι αφορά τη διαφοροποίηση των πανεπιστημιακών τμημάτων. Όπως είναι γνωστό, το ΚΚΕ είναι υπέρ της ενιαίας ανώτατης εκπαίδευσης. Βεβαίως, θα υπάρχουν διαφορές, αλλά διαφορές επιμέρους και σε κάθε περίπτωση όχι διαφορές θεωρίας και πράξης. Γιατί </w:t>
      </w:r>
      <w:r>
        <w:rPr>
          <w:rFonts w:eastAsia="Times New Roman" w:cs="Times New Roman"/>
          <w:szCs w:val="24"/>
        </w:rPr>
        <w:t xml:space="preserve">δεν μπορεί να υπάρχουν πανεπιστημιακά τμήματα </w:t>
      </w:r>
      <w:r>
        <w:rPr>
          <w:rFonts w:eastAsia="Times New Roman" w:cs="Times New Roman"/>
          <w:szCs w:val="24"/>
        </w:rPr>
        <w:t>μουσικών σπουδών</w:t>
      </w:r>
      <w:r>
        <w:rPr>
          <w:rFonts w:eastAsia="Times New Roman" w:cs="Times New Roman"/>
          <w:szCs w:val="24"/>
        </w:rPr>
        <w:t xml:space="preserve"> που να ασχολούνται μόνο με τη θεωρία και αντίστοιχα πανεπιστημιακά τμήματα μόνο με την πράξη. Νομίζουμε ότι ειδικά στη μουσική η θεωρία και η πράξη συμβαδίζουν, για να μην πω και στη ζωή.</w:t>
      </w:r>
    </w:p>
    <w:p w14:paraId="5920C833"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lastRenderedPageBreak/>
        <w:t>Εν πά</w:t>
      </w:r>
      <w:r>
        <w:rPr>
          <w:rFonts w:eastAsia="Times New Roman" w:cs="Times New Roman"/>
          <w:szCs w:val="24"/>
        </w:rPr>
        <w:t xml:space="preserve">ση </w:t>
      </w:r>
      <w:proofErr w:type="spellStart"/>
      <w:r>
        <w:rPr>
          <w:rFonts w:eastAsia="Times New Roman" w:cs="Times New Roman"/>
          <w:szCs w:val="24"/>
        </w:rPr>
        <w:t>περιπτώσει</w:t>
      </w:r>
      <w:proofErr w:type="spellEnd"/>
      <w:r>
        <w:rPr>
          <w:rFonts w:eastAsia="Times New Roman" w:cs="Times New Roman"/>
          <w:szCs w:val="24"/>
        </w:rPr>
        <w:t xml:space="preserve">, δεν θεωρούμε ότι είναι λεπτομέρεια το να μαθαίνουν τα παιδιά τέλη Φλεβάρη πώς ακριβώς θα συμμετέχουν, με ποιον τρόπο και σε τι ακριβώς θα εξετάζονται τα παιδιά που θέλουν να πάνε σε αυτά τα </w:t>
      </w:r>
      <w:r>
        <w:rPr>
          <w:rFonts w:eastAsia="Times New Roman" w:cs="Times New Roman"/>
          <w:szCs w:val="24"/>
        </w:rPr>
        <w:t>μουσικά τμήματα</w:t>
      </w:r>
      <w:r>
        <w:rPr>
          <w:rFonts w:eastAsia="Times New Roman" w:cs="Times New Roman"/>
          <w:szCs w:val="24"/>
        </w:rPr>
        <w:t>, σε αυτές τις ειδικές εξετάσεις. Δε</w:t>
      </w:r>
      <w:r>
        <w:rPr>
          <w:rFonts w:eastAsia="Times New Roman" w:cs="Times New Roman"/>
          <w:szCs w:val="24"/>
        </w:rPr>
        <w:t xml:space="preserve">ν θεωρούμε ότι είναι λεπτομέρεια. Για παράδειγμα, δεν θα έπρεπε το Υπουργείο να σκεφτεί, εν πάση </w:t>
      </w:r>
      <w:proofErr w:type="spellStart"/>
      <w:r>
        <w:rPr>
          <w:rFonts w:eastAsia="Times New Roman" w:cs="Times New Roman"/>
          <w:szCs w:val="24"/>
        </w:rPr>
        <w:t>περιπτώσει</w:t>
      </w:r>
      <w:proofErr w:type="spellEnd"/>
      <w:r>
        <w:rPr>
          <w:rFonts w:eastAsia="Times New Roman" w:cs="Times New Roman"/>
          <w:szCs w:val="24"/>
        </w:rPr>
        <w:t>, να δώσει το δικαίωμα σε κάποιους υποψηφίους, να δώσουν αυτές τις εξετάσεις με το παλαιότερο σύστημα, με αυτό που ήταν γνωστό όλα τα προηγούμενα χρό</w:t>
      </w:r>
      <w:r>
        <w:rPr>
          <w:rFonts w:eastAsia="Times New Roman" w:cs="Times New Roman"/>
          <w:szCs w:val="24"/>
        </w:rPr>
        <w:t>νια;</w:t>
      </w:r>
    </w:p>
    <w:p w14:paraId="5920C834"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t>Και για να πάμε να δούμε, επειδή έχω στα χέρια μου εδώ την υπουργική σας απόφαση, τη «</w:t>
      </w:r>
      <w:r>
        <w:rPr>
          <w:rFonts w:eastAsia="Times New Roman" w:cs="Times New Roman"/>
          <w:szCs w:val="24"/>
        </w:rPr>
        <w:t>Μουσική Εκτέλεση</w:t>
      </w:r>
      <w:r>
        <w:rPr>
          <w:rFonts w:eastAsia="Times New Roman" w:cs="Times New Roman"/>
          <w:szCs w:val="24"/>
        </w:rPr>
        <w:t>» και τη «</w:t>
      </w:r>
      <w:r>
        <w:rPr>
          <w:rFonts w:eastAsia="Times New Roman" w:cs="Times New Roman"/>
          <w:szCs w:val="24"/>
        </w:rPr>
        <w:t xml:space="preserve">Μουσική Αντίληψη </w:t>
      </w:r>
      <w:r>
        <w:rPr>
          <w:rFonts w:eastAsia="Times New Roman" w:cs="Times New Roman"/>
          <w:szCs w:val="24"/>
        </w:rPr>
        <w:t xml:space="preserve">και </w:t>
      </w:r>
      <w:r>
        <w:rPr>
          <w:rFonts w:eastAsia="Times New Roman" w:cs="Times New Roman"/>
          <w:szCs w:val="24"/>
        </w:rPr>
        <w:t>Γνώση</w:t>
      </w:r>
      <w:r>
        <w:rPr>
          <w:rFonts w:eastAsia="Times New Roman" w:cs="Times New Roman"/>
          <w:szCs w:val="24"/>
        </w:rPr>
        <w:t xml:space="preserve">», τα μαθήματα δηλαδή στα οποία θα εξεταστούν τα παιδιά. Διδάσκονται αυτά στο πλαίσιο της </w:t>
      </w:r>
      <w:r>
        <w:rPr>
          <w:rFonts w:eastAsia="Times New Roman" w:cs="Times New Roman"/>
          <w:szCs w:val="24"/>
        </w:rPr>
        <w:t>δευτεροβάθμιας εκπαίδευ</w:t>
      </w:r>
      <w:r>
        <w:rPr>
          <w:rFonts w:eastAsia="Times New Roman" w:cs="Times New Roman"/>
          <w:szCs w:val="24"/>
        </w:rPr>
        <w:t>σης</w:t>
      </w:r>
      <w:r>
        <w:rPr>
          <w:rFonts w:eastAsia="Times New Roman" w:cs="Times New Roman"/>
          <w:szCs w:val="24"/>
        </w:rPr>
        <w:t>; Διδάσκονται με επάρκεια; Όχι βέβαια. Διδάσκονται στα ΓΕΛ και στα ΕΠΑΛ; Η ιστορία της μουσικής διδάσκεται μεν, διδάσκεται κυρίως στα μουσικά σχολεία, αλλά χωρίς να υπάρχει το αντίστοιχο βιβλίο και συνήθως από σημειώσεις που δίνουν οι καθηγητές. Εγχειρί</w:t>
      </w:r>
      <w:r>
        <w:rPr>
          <w:rFonts w:eastAsia="Times New Roman" w:cs="Times New Roman"/>
          <w:szCs w:val="24"/>
        </w:rPr>
        <w:t xml:space="preserve">δια μελέτης για την </w:t>
      </w:r>
      <w:r>
        <w:rPr>
          <w:rFonts w:eastAsia="Times New Roman" w:cs="Times New Roman"/>
          <w:szCs w:val="24"/>
        </w:rPr>
        <w:lastRenderedPageBreak/>
        <w:t xml:space="preserve">ευρωπαϊκή και βυζαντινή μουσική -σας λέω τώρα σκέλη εκπαιδευτικά, στα οποία θα εξεταστούν οι μαθητές προκειμένου να περάσουν σε αυτά τα </w:t>
      </w:r>
      <w:r>
        <w:rPr>
          <w:rFonts w:eastAsia="Times New Roman" w:cs="Times New Roman"/>
          <w:szCs w:val="24"/>
        </w:rPr>
        <w:t>μουσικά τμήματα</w:t>
      </w:r>
      <w:r>
        <w:rPr>
          <w:rFonts w:eastAsia="Times New Roman" w:cs="Times New Roman"/>
          <w:szCs w:val="24"/>
        </w:rPr>
        <w:t>- δεν υπάρχουν. Υπάρχουν βεβαίως στο εμπόριο, το υποδεικνύει ο εκπαιδευτικός και οι γ</w:t>
      </w:r>
      <w:r>
        <w:rPr>
          <w:rFonts w:eastAsia="Times New Roman" w:cs="Times New Roman"/>
          <w:szCs w:val="24"/>
        </w:rPr>
        <w:t xml:space="preserve">ονείς πηγαίνουν και το αγοράζουν και μπορεί να είναι και διαφορετικά αυτά τα βιβλία. Εν πάση </w:t>
      </w:r>
      <w:proofErr w:type="spellStart"/>
      <w:r>
        <w:rPr>
          <w:rFonts w:eastAsia="Times New Roman" w:cs="Times New Roman"/>
          <w:szCs w:val="24"/>
        </w:rPr>
        <w:t>περιπτώσει</w:t>
      </w:r>
      <w:proofErr w:type="spellEnd"/>
      <w:r>
        <w:rPr>
          <w:rFonts w:eastAsia="Times New Roman" w:cs="Times New Roman"/>
          <w:szCs w:val="24"/>
        </w:rPr>
        <w:t xml:space="preserve">, ούτε η </w:t>
      </w:r>
      <w:proofErr w:type="spellStart"/>
      <w:r>
        <w:rPr>
          <w:rFonts w:eastAsia="Times New Roman" w:cs="Times New Roman"/>
          <w:szCs w:val="24"/>
        </w:rPr>
        <w:t>αδιαβλητότητα</w:t>
      </w:r>
      <w:proofErr w:type="spellEnd"/>
      <w:r>
        <w:rPr>
          <w:rFonts w:eastAsia="Times New Roman" w:cs="Times New Roman"/>
          <w:szCs w:val="24"/>
        </w:rPr>
        <w:t xml:space="preserve"> φυσικά εξασφαλίζεται πίσω από ένα παραβάν, σχετικά με την ικανότητα ενός υποψηφίου στην εκτέλεση ενός οργάνου.</w:t>
      </w:r>
    </w:p>
    <w:p w14:paraId="5920C835"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w:t>
      </w:r>
      <w:r>
        <w:rPr>
          <w:rFonts w:eastAsia="Times New Roman" w:cs="Times New Roman"/>
          <w:szCs w:val="24"/>
        </w:rPr>
        <w:t xml:space="preserve">κύριε Υπουργέ, σας το ζητάει, όπως σας είπα, και το Τμήμα Μουσικής Επιστήμης και Τέχνης του Πανεπιστημίου Μακεδονίας στη Θεσσαλονίκη και θα καταθέσω στα Πρακτικά την επιστολή του συγκεκριμένου πανεπιστημιακού </w:t>
      </w:r>
      <w:r>
        <w:rPr>
          <w:rFonts w:eastAsia="Times New Roman" w:cs="Times New Roman"/>
          <w:szCs w:val="24"/>
        </w:rPr>
        <w:t>τμήματος</w:t>
      </w:r>
      <w:r>
        <w:rPr>
          <w:rFonts w:eastAsia="Times New Roman" w:cs="Times New Roman"/>
          <w:szCs w:val="24"/>
        </w:rPr>
        <w:t>. Σας ζητάνε και αυτοί -έχοντας καταθέσ</w:t>
      </w:r>
      <w:r>
        <w:rPr>
          <w:rFonts w:eastAsia="Times New Roman" w:cs="Times New Roman"/>
          <w:szCs w:val="24"/>
        </w:rPr>
        <w:t xml:space="preserve">ει και τις ενστάσεις τους για επιμέρους ζητήματα που θέτουν σχετικά με τις εξετάσεις- να αναστείλετε αυτό το μέτρο για φέτος. Και δεν θεωρούμε ότι είναι πειστική επίσης και η απάντησή σας για το ότι συνήθως έτσι γίνεται. Τώρα υπάρχει πολύ σοβαρός και πολύ </w:t>
      </w:r>
      <w:r>
        <w:rPr>
          <w:rFonts w:eastAsia="Times New Roman" w:cs="Times New Roman"/>
          <w:szCs w:val="24"/>
        </w:rPr>
        <w:t xml:space="preserve">συγκεκριμένος λόγος -το καταλαβαίνουν όλοι- για την αναστολή </w:t>
      </w:r>
      <w:r>
        <w:rPr>
          <w:rFonts w:eastAsia="Times New Roman" w:cs="Times New Roman"/>
          <w:szCs w:val="24"/>
        </w:rPr>
        <w:lastRenderedPageBreak/>
        <w:t xml:space="preserve">αυτού του μέτρου, εν πάση </w:t>
      </w:r>
      <w:proofErr w:type="spellStart"/>
      <w:r>
        <w:rPr>
          <w:rFonts w:eastAsia="Times New Roman" w:cs="Times New Roman"/>
          <w:szCs w:val="24"/>
        </w:rPr>
        <w:t>περιπτώσει</w:t>
      </w:r>
      <w:proofErr w:type="spellEnd"/>
      <w:r>
        <w:rPr>
          <w:rFonts w:eastAsia="Times New Roman" w:cs="Times New Roman"/>
          <w:szCs w:val="24"/>
        </w:rPr>
        <w:t>, από τις επόμενες πανελλαδικές εξετάσεις.</w:t>
      </w:r>
    </w:p>
    <w:p w14:paraId="5920C836"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Ιωάννης Δελής</w:t>
      </w:r>
      <w:r w:rsidRPr="00D56BCC">
        <w:rPr>
          <w:rFonts w:eastAsia="Times New Roman" w:cs="Times New Roman"/>
          <w:szCs w:val="24"/>
        </w:rPr>
        <w:t xml:space="preserve"> καταθέτει για τα Πρακτικά το προαναφερθέν έγγραφο, το οποίο βρίσκεται </w:t>
      </w:r>
      <w:r w:rsidRPr="00D56BCC">
        <w:rPr>
          <w:rFonts w:eastAsia="Times New Roman" w:cs="Times New Roman"/>
          <w:szCs w:val="24"/>
        </w:rPr>
        <w:t>στο αρχείο του Τμήματος Γραμματείας της Διεύθυνσης Στενογραφίας και Πρακτικών της Βουλής)</w:t>
      </w:r>
    </w:p>
    <w:p w14:paraId="5920C837"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t>Και μιας και το έφερε η κουβέντα και για τις πανελλαδικές εξετάσεις και μιας και μαγειρεύεται, κύριε Υπουργέ, το νέο σύστημα πρόσβασης στην τριτοβάθμια εκπαίδευση, να</w:t>
      </w:r>
      <w:r>
        <w:rPr>
          <w:rFonts w:eastAsia="Times New Roman" w:cs="Times New Roman"/>
          <w:szCs w:val="24"/>
        </w:rPr>
        <w:t xml:space="preserve"> πω ότι είναι ένα σύστημα με το οποίο ακυρώνεται στην ουσία, </w:t>
      </w:r>
      <w:proofErr w:type="spellStart"/>
      <w:r>
        <w:rPr>
          <w:rFonts w:eastAsia="Times New Roman" w:cs="Times New Roman"/>
          <w:szCs w:val="24"/>
        </w:rPr>
        <w:t>φροντιστηριοποιείται</w:t>
      </w:r>
      <w:proofErr w:type="spellEnd"/>
      <w:r>
        <w:rPr>
          <w:rFonts w:eastAsia="Times New Roman" w:cs="Times New Roman"/>
          <w:szCs w:val="24"/>
        </w:rPr>
        <w:t xml:space="preserve"> κυριολεκτικά η Γ΄ Λυκείου. Και για πρώτη φορά, ενώ μέχρι τώρα σε όλη την ιστορική εξέλιξη αυξάνονται τα χρόνια των σχολικών σπουδών, στην πραγματικότητα μειώνονται. Η Γ΄ Λυκε</w:t>
      </w:r>
      <w:r>
        <w:rPr>
          <w:rFonts w:eastAsia="Times New Roman" w:cs="Times New Roman"/>
          <w:szCs w:val="24"/>
        </w:rPr>
        <w:t xml:space="preserve">ίου παύει να είναι μία κανονική σχολική τάξη και γίνεται μία τάξη φροντιστηρίου. Οι μόνοι που σας χειροκροτούν γι’ αυτό είναι οι </w:t>
      </w:r>
      <w:proofErr w:type="spellStart"/>
      <w:r>
        <w:rPr>
          <w:rFonts w:eastAsia="Times New Roman" w:cs="Times New Roman"/>
          <w:szCs w:val="24"/>
        </w:rPr>
        <w:t>φροντιστηριάρχες</w:t>
      </w:r>
      <w:proofErr w:type="spellEnd"/>
      <w:r>
        <w:rPr>
          <w:rFonts w:eastAsia="Times New Roman" w:cs="Times New Roman"/>
          <w:szCs w:val="24"/>
        </w:rPr>
        <w:t>. Γονείς, μαθητές, εκπαιδευτικοί, όλοι είναι απέναντι. Εσείς επιμένετε. Ζηλέψατε φαίνεται τη δόξα του παλαιότερ</w:t>
      </w:r>
      <w:r>
        <w:rPr>
          <w:rFonts w:eastAsia="Times New Roman" w:cs="Times New Roman"/>
          <w:szCs w:val="24"/>
        </w:rPr>
        <w:t xml:space="preserve">ου, του </w:t>
      </w:r>
      <w:r>
        <w:rPr>
          <w:rFonts w:eastAsia="Times New Roman" w:cs="Times New Roman"/>
          <w:szCs w:val="24"/>
        </w:rPr>
        <w:t xml:space="preserve">κ. </w:t>
      </w:r>
      <w:r>
        <w:rPr>
          <w:rFonts w:eastAsia="Times New Roman" w:cs="Times New Roman"/>
          <w:szCs w:val="24"/>
        </w:rPr>
        <w:t xml:space="preserve">Αρσένη. </w:t>
      </w:r>
    </w:p>
    <w:p w14:paraId="5920C838"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δίνουμε μία συμβουλή</w:t>
      </w:r>
      <w:r w:rsidRPr="00B011C6">
        <w:rPr>
          <w:rFonts w:eastAsia="Times New Roman" w:cs="Times New Roman"/>
          <w:szCs w:val="24"/>
        </w:rPr>
        <w:t xml:space="preserve">, </w:t>
      </w:r>
      <w:r>
        <w:rPr>
          <w:rFonts w:eastAsia="Times New Roman" w:cs="Times New Roman"/>
          <w:szCs w:val="24"/>
        </w:rPr>
        <w:t>κύριε Υπουργέ, να μην το καταθέσετε ούτε να σκεφτόσαστε ότι αυτό μπορεί να γίνει και να περάσει πιο εύκολα, εκεί μέσα στο Πάσχα ή γύρω από αυτό, γιατί θα βρείτε απέναντί σας και τους γονείς και τους μαθητές και</w:t>
      </w:r>
      <w:r>
        <w:rPr>
          <w:rFonts w:eastAsia="Times New Roman" w:cs="Times New Roman"/>
          <w:szCs w:val="24"/>
        </w:rPr>
        <w:t xml:space="preserve"> τους εκπαιδευτικούς.</w:t>
      </w:r>
    </w:p>
    <w:p w14:paraId="5920C839"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920C83A"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Δελή.</w:t>
      </w:r>
    </w:p>
    <w:p w14:paraId="5920C83B"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 για τρία λεπτά.</w:t>
      </w:r>
    </w:p>
    <w:p w14:paraId="5920C83C"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 Ευχαριστώ πολύ, κύριε Πρόεδρε.</w:t>
      </w:r>
    </w:p>
    <w:p w14:paraId="5920C83D"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συμφωνήσω μαζί σας ότι θα πρέπει τα πανεπιστήμια να</w:t>
      </w:r>
      <w:r>
        <w:rPr>
          <w:rFonts w:eastAsia="Times New Roman" w:cs="Times New Roman"/>
          <w:szCs w:val="24"/>
        </w:rPr>
        <w:t xml:space="preserve"> εμπλακούν στην διαδικασία για το τι φοιτητές χρειαζόμαστε στο μέλλον ως κοινωνία και ως χώρα. Επίσης, θα συμφωνήσω μαζί σας ότι πραγματικά υπάρχουν πανεπιστήμια με λίγο διαφορετικά προγράμματα σπουδών και με αυτόν τον τρόπο εξυπηρετείται κατά κάποιον τρόπ</w:t>
      </w:r>
      <w:r>
        <w:rPr>
          <w:rFonts w:eastAsia="Times New Roman" w:cs="Times New Roman"/>
          <w:szCs w:val="24"/>
        </w:rPr>
        <w:t>ο και η παιδεία. Θα διαφωνήσω μαζί σας στη σκέψη ότι μπορούμε να διαφοροποιήσουμε -και επανέρχομαι πάλι σε αυτό- τους κανόνες του παιχνιδιού ακριβώς στη μέση μιας σχολικής χρονιάς.</w:t>
      </w:r>
    </w:p>
    <w:p w14:paraId="5920C83E" w14:textId="77777777" w:rsidR="00A4209A" w:rsidRDefault="00CC2224">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επαναστατικό, κύριε Υπουργέ, το να αλλάζουμε τους κανόνες σε αυτά</w:t>
      </w:r>
      <w:r>
        <w:rPr>
          <w:rFonts w:eastAsia="Times New Roman" w:cs="Times New Roman"/>
          <w:szCs w:val="24"/>
        </w:rPr>
        <w:t xml:space="preserve"> τα παιδιά τα οποία προσπαθούν και έχουν κάποια όνειρα. Θα μπορούσε, λοιπόν, αυτή η υπουργική σας απόφαση να βγει δύο μήνες μετά, θα μπορούσε να βγει δύο μήνες πιο πριν, για να είναι περισσότερο προετοιμασμένοι οι μαθητές αυτοί και να μπορέσουν να διεκδική</w:t>
      </w:r>
      <w:r>
        <w:rPr>
          <w:rFonts w:eastAsia="Times New Roman" w:cs="Times New Roman"/>
          <w:szCs w:val="24"/>
        </w:rPr>
        <w:t xml:space="preserve">σουν με τον καλύτερο δυνατό τρόπο την είσοδό τους στα </w:t>
      </w:r>
      <w:r>
        <w:rPr>
          <w:rFonts w:eastAsia="Times New Roman" w:cs="Times New Roman"/>
          <w:szCs w:val="24"/>
        </w:rPr>
        <w:t xml:space="preserve">μουσικά τμήματα </w:t>
      </w:r>
      <w:r>
        <w:rPr>
          <w:rFonts w:eastAsia="Times New Roman" w:cs="Times New Roman"/>
          <w:szCs w:val="24"/>
        </w:rPr>
        <w:t>τα οποία επιλέγουν. Σε κάθε περίπτωση, κύριε Υπουργέ, επειδή ακούστηκαν όλα τα επιχειρήματα και από τον προηγούμενο συνάδελφο, εγώ θα σας ζητήσω την αναστολή της υπουργικής αυτής απόφαση</w:t>
      </w:r>
      <w:r>
        <w:rPr>
          <w:rFonts w:eastAsia="Times New Roman" w:cs="Times New Roman"/>
          <w:szCs w:val="24"/>
        </w:rPr>
        <w:t xml:space="preserve">ς, να λήξει αυτή η σχολική χρονιά με τον καλύτερο τρόπο, ομαλό για όλους, για τους μαθητές, για τους γονείς και για την Κυβέρνηση, κύριε Υπουργέ. Διότι </w:t>
      </w:r>
      <w:r w:rsidRPr="00235DB6">
        <w:rPr>
          <w:rFonts w:eastAsia="Times New Roman" w:cs="Times New Roman"/>
          <w:szCs w:val="24"/>
        </w:rPr>
        <w:t>τέτοιου είδους αποφάσεις κάνουν κακό στους μαθητές</w:t>
      </w:r>
      <w:r>
        <w:rPr>
          <w:rFonts w:eastAsia="Times New Roman" w:cs="Times New Roman"/>
          <w:szCs w:val="24"/>
        </w:rPr>
        <w:t>,</w:t>
      </w:r>
      <w:r w:rsidRPr="00235DB6">
        <w:rPr>
          <w:rFonts w:eastAsia="Times New Roman" w:cs="Times New Roman"/>
          <w:szCs w:val="24"/>
        </w:rPr>
        <w:t xml:space="preserve"> στους γονείς</w:t>
      </w:r>
      <w:r>
        <w:rPr>
          <w:rFonts w:eastAsia="Times New Roman" w:cs="Times New Roman"/>
          <w:szCs w:val="24"/>
        </w:rPr>
        <w:t xml:space="preserve"> και κυρίως στην Κυβέρνηση.</w:t>
      </w:r>
    </w:p>
    <w:p w14:paraId="5920C83F" w14:textId="77777777" w:rsidR="00A4209A" w:rsidRDefault="00CC2224">
      <w:pPr>
        <w:tabs>
          <w:tab w:val="left" w:pos="6168"/>
        </w:tabs>
        <w:spacing w:line="600" w:lineRule="auto"/>
        <w:ind w:firstLine="720"/>
        <w:jc w:val="both"/>
        <w:rPr>
          <w:rFonts w:eastAsia="Times New Roman" w:cs="Times New Roman"/>
          <w:szCs w:val="24"/>
        </w:rPr>
      </w:pPr>
      <w:r w:rsidRPr="00235DB6">
        <w:rPr>
          <w:rFonts w:eastAsia="Times New Roman" w:cs="Times New Roman"/>
          <w:szCs w:val="24"/>
        </w:rPr>
        <w:t>Σας ευχαριστ</w:t>
      </w:r>
      <w:r w:rsidRPr="00235DB6">
        <w:rPr>
          <w:rFonts w:eastAsia="Times New Roman" w:cs="Times New Roman"/>
          <w:szCs w:val="24"/>
        </w:rPr>
        <w:t>ώ πάρα πολύ</w:t>
      </w:r>
      <w:r>
        <w:rPr>
          <w:rFonts w:eastAsia="Times New Roman" w:cs="Times New Roman"/>
          <w:szCs w:val="24"/>
        </w:rPr>
        <w:t>.</w:t>
      </w:r>
    </w:p>
    <w:p w14:paraId="5920C840" w14:textId="77777777" w:rsidR="00A4209A" w:rsidRDefault="00CC222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sidRPr="00235DB6">
        <w:rPr>
          <w:rFonts w:eastAsia="Times New Roman" w:cs="Times New Roman"/>
          <w:szCs w:val="24"/>
        </w:rPr>
        <w:t xml:space="preserve">Ευχαριστούμε </w:t>
      </w:r>
      <w:r>
        <w:rPr>
          <w:rFonts w:eastAsia="Times New Roman" w:cs="Times New Roman"/>
          <w:szCs w:val="24"/>
        </w:rPr>
        <w:t xml:space="preserve">για τον χρόνο τον κ. </w:t>
      </w:r>
      <w:proofErr w:type="spellStart"/>
      <w:r>
        <w:rPr>
          <w:rFonts w:eastAsia="Times New Roman" w:cs="Times New Roman"/>
          <w:szCs w:val="24"/>
        </w:rPr>
        <w:t>Σαρ</w:t>
      </w:r>
      <w:r w:rsidRPr="00235DB6">
        <w:rPr>
          <w:rFonts w:eastAsia="Times New Roman" w:cs="Times New Roman"/>
          <w:szCs w:val="24"/>
        </w:rPr>
        <w:t>ίδη</w:t>
      </w:r>
      <w:proofErr w:type="spellEnd"/>
      <w:r>
        <w:rPr>
          <w:rFonts w:eastAsia="Times New Roman" w:cs="Times New Roman"/>
          <w:szCs w:val="24"/>
        </w:rPr>
        <w:t>.</w:t>
      </w:r>
    </w:p>
    <w:p w14:paraId="5920C841" w14:textId="77777777" w:rsidR="00A4209A" w:rsidRDefault="00CC2224">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για έξι λεπτά. </w:t>
      </w:r>
    </w:p>
    <w:p w14:paraId="5920C842" w14:textId="77777777" w:rsidR="00A4209A" w:rsidRDefault="00CC2224">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sidRPr="00235DB6">
        <w:rPr>
          <w:rFonts w:eastAsia="Times New Roman" w:cs="Times New Roman"/>
          <w:szCs w:val="24"/>
        </w:rPr>
        <w:t>Ευχαριστώ</w:t>
      </w:r>
      <w:r>
        <w:rPr>
          <w:rFonts w:eastAsia="Times New Roman" w:cs="Times New Roman"/>
          <w:szCs w:val="24"/>
        </w:rPr>
        <w:t>,</w:t>
      </w:r>
      <w:r w:rsidRPr="00235DB6">
        <w:rPr>
          <w:rFonts w:eastAsia="Times New Roman" w:cs="Times New Roman"/>
          <w:szCs w:val="24"/>
        </w:rPr>
        <w:t xml:space="preserve"> κύριε Πρόεδρε</w:t>
      </w:r>
      <w:r>
        <w:rPr>
          <w:rFonts w:eastAsia="Times New Roman" w:cs="Times New Roman"/>
          <w:szCs w:val="24"/>
        </w:rPr>
        <w:t>.</w:t>
      </w:r>
    </w:p>
    <w:p w14:paraId="5920C843" w14:textId="77777777" w:rsidR="00A4209A" w:rsidRDefault="00CC2224">
      <w:pPr>
        <w:spacing w:line="600" w:lineRule="auto"/>
        <w:ind w:firstLine="720"/>
        <w:jc w:val="both"/>
        <w:rPr>
          <w:rFonts w:eastAsia="Times New Roman" w:cs="Times New Roman"/>
          <w:szCs w:val="24"/>
        </w:rPr>
      </w:pPr>
      <w:r w:rsidRPr="00235DB6">
        <w:rPr>
          <w:rFonts w:eastAsia="Times New Roman" w:cs="Times New Roman"/>
          <w:szCs w:val="24"/>
        </w:rPr>
        <w:t xml:space="preserve">Επιμένουμε ότι αυτό ήταν </w:t>
      </w:r>
      <w:r w:rsidRPr="00235DB6">
        <w:rPr>
          <w:rFonts w:eastAsia="Times New Roman" w:cs="Times New Roman"/>
          <w:szCs w:val="24"/>
        </w:rPr>
        <w:t>γνωστό από τον</w:t>
      </w:r>
      <w:r>
        <w:rPr>
          <w:rFonts w:eastAsia="Times New Roman" w:cs="Times New Roman"/>
          <w:szCs w:val="24"/>
        </w:rPr>
        <w:t xml:space="preserve"> Αύγουστο.</w:t>
      </w:r>
      <w:r w:rsidRPr="00235DB6">
        <w:rPr>
          <w:rFonts w:eastAsia="Times New Roman" w:cs="Times New Roman"/>
          <w:szCs w:val="24"/>
        </w:rPr>
        <w:t xml:space="preserve"> Υπάρχει η εξέταση στη βασική χρήση του οργάνου και την μουσική παιδεία των υποψηφίων</w:t>
      </w:r>
      <w:r>
        <w:rPr>
          <w:rFonts w:eastAsia="Times New Roman" w:cs="Times New Roman"/>
          <w:szCs w:val="24"/>
        </w:rPr>
        <w:t>.</w:t>
      </w:r>
      <w:r w:rsidRPr="00235DB6">
        <w:rPr>
          <w:rFonts w:eastAsia="Times New Roman" w:cs="Times New Roman"/>
          <w:szCs w:val="24"/>
        </w:rPr>
        <w:t xml:space="preserve"> Αυτό είναι κάτι το οποίο έχουμε συζητήσει πολύ συστηματικά εδώ και πολύ καιρό με τα αντίστοιχα τμήματα και καταλήξαμε σε κάτι το οποίο είναι μία </w:t>
      </w:r>
      <w:r w:rsidRPr="00235DB6">
        <w:rPr>
          <w:rFonts w:eastAsia="Times New Roman" w:cs="Times New Roman"/>
          <w:szCs w:val="24"/>
        </w:rPr>
        <w:t>βέλτιστη λύση για όλους</w:t>
      </w:r>
      <w:r>
        <w:rPr>
          <w:rFonts w:eastAsia="Times New Roman" w:cs="Times New Roman"/>
          <w:szCs w:val="24"/>
        </w:rPr>
        <w:t>.</w:t>
      </w:r>
    </w:p>
    <w:p w14:paraId="5920C844" w14:textId="77777777" w:rsidR="00A4209A" w:rsidRDefault="00CC2224">
      <w:pPr>
        <w:spacing w:line="600" w:lineRule="auto"/>
        <w:ind w:firstLine="720"/>
        <w:jc w:val="both"/>
        <w:rPr>
          <w:rFonts w:eastAsia="Times New Roman" w:cs="Times New Roman"/>
          <w:szCs w:val="24"/>
        </w:rPr>
      </w:pPr>
      <w:r w:rsidRPr="00235DB6">
        <w:rPr>
          <w:rFonts w:eastAsia="Times New Roman" w:cs="Times New Roman"/>
          <w:szCs w:val="24"/>
        </w:rPr>
        <w:t>Θα ήθελα</w:t>
      </w:r>
      <w:r>
        <w:rPr>
          <w:rFonts w:eastAsia="Times New Roman" w:cs="Times New Roman"/>
          <w:szCs w:val="24"/>
        </w:rPr>
        <w:t>,</w:t>
      </w:r>
      <w:r w:rsidRPr="00235DB6">
        <w:rPr>
          <w:rFonts w:eastAsia="Times New Roman" w:cs="Times New Roman"/>
          <w:szCs w:val="24"/>
        </w:rPr>
        <w:t xml:space="preserve"> </w:t>
      </w:r>
      <w:r>
        <w:rPr>
          <w:rFonts w:eastAsia="Times New Roman" w:cs="Times New Roman"/>
          <w:szCs w:val="24"/>
        </w:rPr>
        <w:t>όμως,</w:t>
      </w:r>
      <w:r w:rsidRPr="00235DB6">
        <w:rPr>
          <w:rFonts w:eastAsia="Times New Roman" w:cs="Times New Roman"/>
          <w:szCs w:val="24"/>
        </w:rPr>
        <w:t xml:space="preserve"> να κάνω ορισμένα σχόλια για όσα είπε ο κ</w:t>
      </w:r>
      <w:r>
        <w:rPr>
          <w:rFonts w:eastAsia="Times New Roman" w:cs="Times New Roman"/>
          <w:szCs w:val="24"/>
        </w:rPr>
        <w:t>.</w:t>
      </w:r>
      <w:r w:rsidRPr="00235DB6">
        <w:rPr>
          <w:rFonts w:eastAsia="Times New Roman" w:cs="Times New Roman"/>
          <w:szCs w:val="24"/>
        </w:rPr>
        <w:t xml:space="preserve"> Δελής</w:t>
      </w:r>
      <w:r>
        <w:rPr>
          <w:rFonts w:eastAsia="Times New Roman" w:cs="Times New Roman"/>
          <w:szCs w:val="24"/>
        </w:rPr>
        <w:t>, ο οποίος α</w:t>
      </w:r>
      <w:r w:rsidRPr="00235DB6">
        <w:rPr>
          <w:rFonts w:eastAsia="Times New Roman" w:cs="Times New Roman"/>
          <w:szCs w:val="24"/>
        </w:rPr>
        <w:t xml:space="preserve">ναφέρθηκε στην πρόταση που κάνουμε και έχουμε βγάλει στη διαβούλευση για τη νέα </w:t>
      </w:r>
      <w:r>
        <w:rPr>
          <w:rFonts w:eastAsia="Times New Roman" w:cs="Times New Roman"/>
          <w:szCs w:val="24"/>
        </w:rPr>
        <w:t>Γ΄ Λ</w:t>
      </w:r>
      <w:r w:rsidRPr="00235DB6">
        <w:rPr>
          <w:rFonts w:eastAsia="Times New Roman" w:cs="Times New Roman"/>
          <w:szCs w:val="24"/>
        </w:rPr>
        <w:t>υκείου</w:t>
      </w:r>
      <w:r>
        <w:rPr>
          <w:rFonts w:eastAsia="Times New Roman" w:cs="Times New Roman"/>
          <w:szCs w:val="24"/>
        </w:rPr>
        <w:t>. Την χαρακτήρισε</w:t>
      </w:r>
      <w:r w:rsidRPr="00235DB6">
        <w:rPr>
          <w:rFonts w:eastAsia="Times New Roman" w:cs="Times New Roman"/>
          <w:szCs w:val="24"/>
        </w:rPr>
        <w:t xml:space="preserve"> ως </w:t>
      </w:r>
      <w:r>
        <w:rPr>
          <w:rFonts w:eastAsia="Times New Roman" w:cs="Times New Roman"/>
          <w:szCs w:val="24"/>
        </w:rPr>
        <w:t>«</w:t>
      </w:r>
      <w:r w:rsidRPr="00235DB6">
        <w:rPr>
          <w:rFonts w:eastAsia="Times New Roman" w:cs="Times New Roman"/>
          <w:szCs w:val="24"/>
        </w:rPr>
        <w:t>μαγειρέματα</w:t>
      </w:r>
      <w:r>
        <w:rPr>
          <w:rFonts w:eastAsia="Times New Roman" w:cs="Times New Roman"/>
          <w:szCs w:val="24"/>
        </w:rPr>
        <w:t>». Ας πούμε ότι ήταν</w:t>
      </w:r>
      <w:r w:rsidRPr="00235DB6">
        <w:rPr>
          <w:rFonts w:eastAsia="Times New Roman" w:cs="Times New Roman"/>
          <w:szCs w:val="24"/>
        </w:rPr>
        <w:t xml:space="preserve"> μία λέξη που</w:t>
      </w:r>
      <w:r w:rsidRPr="00235DB6">
        <w:rPr>
          <w:rFonts w:eastAsia="Times New Roman" w:cs="Times New Roman"/>
          <w:szCs w:val="24"/>
        </w:rPr>
        <w:t xml:space="preserve"> του ξέφυγε</w:t>
      </w:r>
      <w:r>
        <w:rPr>
          <w:rFonts w:eastAsia="Times New Roman" w:cs="Times New Roman"/>
          <w:szCs w:val="24"/>
        </w:rPr>
        <w:t>. Διότι δεν μπορούμε να μιλάμε με αυτούς τους όρους για κάτι το οποίο ε</w:t>
      </w:r>
      <w:r w:rsidRPr="00235DB6">
        <w:rPr>
          <w:rFonts w:eastAsia="Times New Roman" w:cs="Times New Roman"/>
          <w:szCs w:val="24"/>
        </w:rPr>
        <w:t>πί ένα</w:t>
      </w:r>
      <w:r>
        <w:rPr>
          <w:rFonts w:eastAsia="Times New Roman" w:cs="Times New Roman"/>
          <w:szCs w:val="24"/>
        </w:rPr>
        <w:t>ν</w:t>
      </w:r>
      <w:r w:rsidRPr="00235DB6">
        <w:rPr>
          <w:rFonts w:eastAsia="Times New Roman" w:cs="Times New Roman"/>
          <w:szCs w:val="24"/>
        </w:rPr>
        <w:t xml:space="preserve"> χρόνο το συζητάμε και για το οποίο μόνο κραυγές ακούσαμε από το κόμμα </w:t>
      </w:r>
      <w:r>
        <w:rPr>
          <w:rFonts w:eastAsia="Times New Roman" w:cs="Times New Roman"/>
          <w:szCs w:val="24"/>
        </w:rPr>
        <w:t>σας.</w:t>
      </w:r>
      <w:r w:rsidRPr="00235DB6">
        <w:rPr>
          <w:rFonts w:eastAsia="Times New Roman" w:cs="Times New Roman"/>
          <w:szCs w:val="24"/>
        </w:rPr>
        <w:t xml:space="preserve"> Ποτέ </w:t>
      </w:r>
      <w:r>
        <w:rPr>
          <w:rFonts w:eastAsia="Times New Roman" w:cs="Times New Roman"/>
          <w:szCs w:val="24"/>
        </w:rPr>
        <w:t xml:space="preserve">δεν ακούσαμε </w:t>
      </w:r>
      <w:r w:rsidRPr="00235DB6">
        <w:rPr>
          <w:rFonts w:eastAsia="Times New Roman" w:cs="Times New Roman"/>
          <w:szCs w:val="24"/>
        </w:rPr>
        <w:t>μία πρόταση</w:t>
      </w:r>
      <w:r>
        <w:rPr>
          <w:rFonts w:eastAsia="Times New Roman" w:cs="Times New Roman"/>
          <w:szCs w:val="24"/>
        </w:rPr>
        <w:t xml:space="preserve"> εδώ. </w:t>
      </w:r>
      <w:r w:rsidRPr="00235DB6">
        <w:rPr>
          <w:rFonts w:eastAsia="Times New Roman" w:cs="Times New Roman"/>
          <w:szCs w:val="24"/>
        </w:rPr>
        <w:t xml:space="preserve">Λέτε </w:t>
      </w:r>
      <w:r>
        <w:rPr>
          <w:rFonts w:eastAsia="Times New Roman" w:cs="Times New Roman"/>
          <w:szCs w:val="24"/>
        </w:rPr>
        <w:t>ότι είναι α</w:t>
      </w:r>
      <w:r w:rsidRPr="00235DB6">
        <w:rPr>
          <w:rFonts w:eastAsia="Times New Roman" w:cs="Times New Roman"/>
          <w:szCs w:val="24"/>
        </w:rPr>
        <w:t xml:space="preserve">παράδεκτο </w:t>
      </w:r>
      <w:r>
        <w:rPr>
          <w:rFonts w:eastAsia="Times New Roman" w:cs="Times New Roman"/>
          <w:szCs w:val="24"/>
        </w:rPr>
        <w:t xml:space="preserve">το να </w:t>
      </w:r>
      <w:r w:rsidRPr="00235DB6">
        <w:rPr>
          <w:rFonts w:eastAsia="Times New Roman" w:cs="Times New Roman"/>
          <w:szCs w:val="24"/>
        </w:rPr>
        <w:t>μειώνονται τα χρόνια της</w:t>
      </w:r>
      <w:r w:rsidRPr="00235DB6">
        <w:rPr>
          <w:rFonts w:eastAsia="Times New Roman" w:cs="Times New Roman"/>
          <w:szCs w:val="24"/>
        </w:rPr>
        <w:t xml:space="preserve"> γενικής παιδείας</w:t>
      </w:r>
      <w:r>
        <w:rPr>
          <w:rFonts w:eastAsia="Times New Roman" w:cs="Times New Roman"/>
          <w:szCs w:val="24"/>
        </w:rPr>
        <w:t>,</w:t>
      </w:r>
      <w:r w:rsidRPr="00235DB6">
        <w:rPr>
          <w:rFonts w:eastAsia="Times New Roman" w:cs="Times New Roman"/>
          <w:szCs w:val="24"/>
        </w:rPr>
        <w:t xml:space="preserve"> ενώ σε όλο τον κόσμο αυξάνονται</w:t>
      </w:r>
      <w:r>
        <w:rPr>
          <w:rFonts w:eastAsia="Times New Roman" w:cs="Times New Roman"/>
          <w:szCs w:val="24"/>
        </w:rPr>
        <w:t>.</w:t>
      </w:r>
    </w:p>
    <w:p w14:paraId="5920C845" w14:textId="77777777" w:rsidR="00A4209A" w:rsidRDefault="00CC2224">
      <w:pPr>
        <w:spacing w:line="600" w:lineRule="auto"/>
        <w:ind w:firstLine="720"/>
        <w:jc w:val="both"/>
        <w:rPr>
          <w:rFonts w:eastAsia="Times New Roman" w:cs="Times New Roman"/>
          <w:szCs w:val="24"/>
        </w:rPr>
      </w:pPr>
      <w:r>
        <w:rPr>
          <w:rFonts w:eastAsia="Times New Roman" w:cs="Times New Roman"/>
          <w:szCs w:val="24"/>
        </w:rPr>
        <w:lastRenderedPageBreak/>
        <w:t>Είστε</w:t>
      </w:r>
      <w:r w:rsidRPr="00235DB6">
        <w:rPr>
          <w:rFonts w:eastAsia="Times New Roman" w:cs="Times New Roman"/>
          <w:szCs w:val="24"/>
        </w:rPr>
        <w:t xml:space="preserve"> ευ</w:t>
      </w:r>
      <w:r>
        <w:rPr>
          <w:rFonts w:eastAsia="Times New Roman" w:cs="Times New Roman"/>
          <w:szCs w:val="24"/>
        </w:rPr>
        <w:t>χαριστημένοι</w:t>
      </w:r>
      <w:r w:rsidRPr="00235DB6">
        <w:rPr>
          <w:rFonts w:eastAsia="Times New Roman" w:cs="Times New Roman"/>
          <w:szCs w:val="24"/>
        </w:rPr>
        <w:t xml:space="preserve"> ως κόμμα </w:t>
      </w:r>
      <w:r>
        <w:rPr>
          <w:rFonts w:eastAsia="Times New Roman" w:cs="Times New Roman"/>
          <w:szCs w:val="24"/>
        </w:rPr>
        <w:t>με αυτό που γίνεται στην Γ΄ Λ</w:t>
      </w:r>
      <w:r w:rsidRPr="00235DB6">
        <w:rPr>
          <w:rFonts w:eastAsia="Times New Roman" w:cs="Times New Roman"/>
          <w:szCs w:val="24"/>
        </w:rPr>
        <w:t>υκείου σήμερα</w:t>
      </w:r>
      <w:r>
        <w:rPr>
          <w:rFonts w:eastAsia="Times New Roman" w:cs="Times New Roman"/>
          <w:szCs w:val="24"/>
        </w:rPr>
        <w:t>; Θεωρείτε</w:t>
      </w:r>
      <w:r w:rsidRPr="00235DB6">
        <w:rPr>
          <w:rFonts w:eastAsia="Times New Roman" w:cs="Times New Roman"/>
          <w:szCs w:val="24"/>
        </w:rPr>
        <w:t xml:space="preserve"> ότι τα παιδιά</w:t>
      </w:r>
      <w:r>
        <w:rPr>
          <w:rFonts w:eastAsia="Times New Roman" w:cs="Times New Roman"/>
          <w:szCs w:val="24"/>
        </w:rPr>
        <w:t>,</w:t>
      </w:r>
      <w:r w:rsidRPr="00235DB6">
        <w:rPr>
          <w:rFonts w:eastAsia="Times New Roman" w:cs="Times New Roman"/>
          <w:szCs w:val="24"/>
        </w:rPr>
        <w:t xml:space="preserve"> έτσι όπως είναι δομημένο το σύστημα</w:t>
      </w:r>
      <w:r>
        <w:rPr>
          <w:rFonts w:eastAsia="Times New Roman" w:cs="Times New Roman"/>
          <w:szCs w:val="24"/>
        </w:rPr>
        <w:t>,</w:t>
      </w:r>
      <w:r w:rsidRPr="00235DB6">
        <w:rPr>
          <w:rFonts w:eastAsia="Times New Roman" w:cs="Times New Roman"/>
          <w:szCs w:val="24"/>
        </w:rPr>
        <w:t xml:space="preserve"> παίρνουν γενική παιδεία</w:t>
      </w:r>
      <w:r>
        <w:rPr>
          <w:rFonts w:eastAsia="Times New Roman" w:cs="Times New Roman"/>
          <w:szCs w:val="24"/>
        </w:rPr>
        <w:t xml:space="preserve"> ή</w:t>
      </w:r>
      <w:r w:rsidRPr="00235DB6">
        <w:rPr>
          <w:rFonts w:eastAsia="Times New Roman" w:cs="Times New Roman"/>
          <w:szCs w:val="24"/>
        </w:rPr>
        <w:t xml:space="preserve"> θέλετε να συνεχίσει ένα σύστημα με απίστευτες παθογένειες</w:t>
      </w:r>
      <w:r>
        <w:rPr>
          <w:rFonts w:eastAsia="Times New Roman" w:cs="Times New Roman"/>
          <w:szCs w:val="24"/>
        </w:rPr>
        <w:t>;</w:t>
      </w:r>
      <w:r w:rsidRPr="00235DB6">
        <w:rPr>
          <w:rFonts w:eastAsia="Times New Roman" w:cs="Times New Roman"/>
          <w:szCs w:val="24"/>
        </w:rPr>
        <w:t xml:space="preserve"> Αυτό δεν έχει πολλές απαντήσεις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«ν</w:t>
      </w:r>
      <w:r w:rsidRPr="00235DB6">
        <w:rPr>
          <w:rFonts w:eastAsia="Times New Roman" w:cs="Times New Roman"/>
          <w:szCs w:val="24"/>
        </w:rPr>
        <w:t>αι</w:t>
      </w:r>
      <w:r>
        <w:rPr>
          <w:rFonts w:eastAsia="Times New Roman" w:cs="Times New Roman"/>
          <w:szCs w:val="24"/>
        </w:rPr>
        <w:t>»</w:t>
      </w:r>
      <w:r w:rsidRPr="00235DB6">
        <w:rPr>
          <w:rFonts w:eastAsia="Times New Roman" w:cs="Times New Roman"/>
          <w:szCs w:val="24"/>
        </w:rPr>
        <w:t xml:space="preserve"> </w:t>
      </w:r>
      <w:r>
        <w:rPr>
          <w:rFonts w:eastAsia="Times New Roman" w:cs="Times New Roman"/>
          <w:szCs w:val="24"/>
        </w:rPr>
        <w:t xml:space="preserve">ή </w:t>
      </w:r>
      <w:r w:rsidRPr="00235DB6">
        <w:rPr>
          <w:rFonts w:eastAsia="Times New Roman" w:cs="Times New Roman"/>
          <w:szCs w:val="24"/>
        </w:rPr>
        <w:t xml:space="preserve">είναι </w:t>
      </w:r>
      <w:r>
        <w:rPr>
          <w:rFonts w:eastAsia="Times New Roman" w:cs="Times New Roman"/>
          <w:szCs w:val="24"/>
        </w:rPr>
        <w:t>«</w:t>
      </w:r>
      <w:r w:rsidRPr="00235DB6">
        <w:rPr>
          <w:rFonts w:eastAsia="Times New Roman" w:cs="Times New Roman"/>
          <w:szCs w:val="24"/>
        </w:rPr>
        <w:t>όχι</w:t>
      </w:r>
      <w:r>
        <w:rPr>
          <w:rFonts w:eastAsia="Times New Roman" w:cs="Times New Roman"/>
          <w:szCs w:val="24"/>
        </w:rPr>
        <w:t>».</w:t>
      </w:r>
      <w:r w:rsidRPr="00235DB6">
        <w:rPr>
          <w:rFonts w:eastAsia="Times New Roman" w:cs="Times New Roman"/>
          <w:szCs w:val="24"/>
        </w:rPr>
        <w:t xml:space="preserve"> Από τη στάση σας λέτε </w:t>
      </w:r>
      <w:r>
        <w:rPr>
          <w:rFonts w:eastAsia="Times New Roman" w:cs="Times New Roman"/>
          <w:szCs w:val="24"/>
        </w:rPr>
        <w:t>«</w:t>
      </w:r>
      <w:r w:rsidRPr="00235DB6">
        <w:rPr>
          <w:rFonts w:eastAsia="Times New Roman" w:cs="Times New Roman"/>
          <w:szCs w:val="24"/>
        </w:rPr>
        <w:t>ναι</w:t>
      </w:r>
      <w:r>
        <w:rPr>
          <w:rFonts w:eastAsia="Times New Roman" w:cs="Times New Roman"/>
          <w:szCs w:val="24"/>
        </w:rPr>
        <w:t>».</w:t>
      </w:r>
    </w:p>
    <w:p w14:paraId="5920C846" w14:textId="77777777" w:rsidR="00A4209A" w:rsidRDefault="00CC2224">
      <w:pPr>
        <w:spacing w:line="600" w:lineRule="auto"/>
        <w:ind w:firstLine="720"/>
        <w:jc w:val="both"/>
        <w:rPr>
          <w:rFonts w:eastAsia="Times New Roman" w:cs="Times New Roman"/>
          <w:szCs w:val="24"/>
        </w:rPr>
      </w:pPr>
      <w:r w:rsidRPr="00235DB6">
        <w:rPr>
          <w:rFonts w:eastAsia="Times New Roman" w:cs="Times New Roman"/>
          <w:szCs w:val="24"/>
        </w:rPr>
        <w:t>Θέλω να ξέρω ποιος είναι ο τρόπος που εσείς επιλέγετε για να μπαίνουν τα παιδιά στα πανεπιστήμια</w:t>
      </w:r>
      <w:r>
        <w:rPr>
          <w:rFonts w:eastAsia="Times New Roman" w:cs="Times New Roman"/>
          <w:szCs w:val="24"/>
        </w:rPr>
        <w:t>.</w:t>
      </w:r>
      <w:r w:rsidRPr="00235DB6">
        <w:rPr>
          <w:rFonts w:eastAsia="Times New Roman" w:cs="Times New Roman"/>
          <w:szCs w:val="24"/>
        </w:rPr>
        <w:t xml:space="preserve"> Ξέρετε ποιος είναι </w:t>
      </w:r>
      <w:r>
        <w:rPr>
          <w:rFonts w:eastAsia="Times New Roman" w:cs="Times New Roman"/>
          <w:szCs w:val="24"/>
        </w:rPr>
        <w:t>αυτός;</w:t>
      </w:r>
      <w:r w:rsidRPr="00235DB6">
        <w:rPr>
          <w:rFonts w:eastAsia="Times New Roman" w:cs="Times New Roman"/>
          <w:szCs w:val="24"/>
        </w:rPr>
        <w:t xml:space="preserve"> </w:t>
      </w:r>
      <w:r>
        <w:rPr>
          <w:rFonts w:eastAsia="Times New Roman" w:cs="Times New Roman"/>
          <w:szCs w:val="24"/>
        </w:rPr>
        <w:t xml:space="preserve">Ο τρόπος που εσείς επιλέγετε είναι ο </w:t>
      </w:r>
      <w:r w:rsidRPr="00235DB6">
        <w:rPr>
          <w:rFonts w:eastAsia="Times New Roman" w:cs="Times New Roman"/>
          <w:szCs w:val="24"/>
        </w:rPr>
        <w:t>σημερινό</w:t>
      </w:r>
      <w:r>
        <w:rPr>
          <w:rFonts w:eastAsia="Times New Roman" w:cs="Times New Roman"/>
          <w:szCs w:val="24"/>
        </w:rPr>
        <w:t>ς,</w:t>
      </w:r>
      <w:r w:rsidRPr="00235DB6">
        <w:rPr>
          <w:rFonts w:eastAsia="Times New Roman" w:cs="Times New Roman"/>
          <w:szCs w:val="24"/>
        </w:rPr>
        <w:t xml:space="preserve"> δηλαδή περισσότερα</w:t>
      </w:r>
      <w:r>
        <w:rPr>
          <w:rFonts w:eastAsia="Times New Roman" w:cs="Times New Roman"/>
          <w:szCs w:val="24"/>
        </w:rPr>
        <w:t xml:space="preserve"> φροντιστήρια, περισσότερα ιδιαίτερα…</w:t>
      </w:r>
      <w:r w:rsidRPr="00235DB6">
        <w:rPr>
          <w:rFonts w:eastAsia="Times New Roman" w:cs="Times New Roman"/>
          <w:szCs w:val="24"/>
        </w:rPr>
        <w:t xml:space="preserve"> </w:t>
      </w:r>
    </w:p>
    <w:p w14:paraId="5920C847" w14:textId="77777777" w:rsidR="00A4209A" w:rsidRDefault="00CC2224">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Κάνετε λάθος και το ξέρετε.</w:t>
      </w:r>
    </w:p>
    <w:p w14:paraId="5920C848" w14:textId="77777777" w:rsidR="00A4209A" w:rsidRDefault="00CC2224">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Δυστυχώς, δ</w:t>
      </w:r>
      <w:r>
        <w:rPr>
          <w:rFonts w:eastAsia="Times New Roman" w:cs="Times New Roman"/>
          <w:szCs w:val="24"/>
        </w:rPr>
        <w:t xml:space="preserve">εν κάνω λάθος. Και λέω «δυστυχώς», </w:t>
      </w:r>
      <w:r w:rsidRPr="00235DB6">
        <w:rPr>
          <w:rFonts w:eastAsia="Times New Roman" w:cs="Times New Roman"/>
          <w:szCs w:val="24"/>
        </w:rPr>
        <w:t xml:space="preserve">διότι έχω διαβάσει τα κείμενά </w:t>
      </w:r>
      <w:r>
        <w:rPr>
          <w:rFonts w:eastAsia="Times New Roman" w:cs="Times New Roman"/>
          <w:szCs w:val="24"/>
        </w:rPr>
        <w:t>σας,</w:t>
      </w:r>
      <w:r w:rsidRPr="00235DB6">
        <w:rPr>
          <w:rFonts w:eastAsia="Times New Roman" w:cs="Times New Roman"/>
          <w:szCs w:val="24"/>
        </w:rPr>
        <w:t xml:space="preserve"> του κόμματός </w:t>
      </w:r>
      <w:r>
        <w:rPr>
          <w:rFonts w:eastAsia="Times New Roman" w:cs="Times New Roman"/>
          <w:szCs w:val="24"/>
        </w:rPr>
        <w:t>σας,</w:t>
      </w:r>
      <w:r w:rsidRPr="00235DB6">
        <w:rPr>
          <w:rFonts w:eastAsia="Times New Roman" w:cs="Times New Roman"/>
          <w:szCs w:val="24"/>
        </w:rPr>
        <w:t xml:space="preserve"> τόσο προσεκτικά όσο </w:t>
      </w:r>
      <w:r>
        <w:rPr>
          <w:rFonts w:eastAsia="Times New Roman" w:cs="Times New Roman"/>
          <w:szCs w:val="24"/>
        </w:rPr>
        <w:t>εσείς.</w:t>
      </w:r>
      <w:r w:rsidRPr="00235DB6">
        <w:rPr>
          <w:rFonts w:eastAsia="Times New Roman" w:cs="Times New Roman"/>
          <w:szCs w:val="24"/>
        </w:rPr>
        <w:t xml:space="preserve"> Και αναζητώ αυτή την πρόταση</w:t>
      </w:r>
      <w:r>
        <w:rPr>
          <w:rFonts w:eastAsia="Times New Roman" w:cs="Times New Roman"/>
          <w:szCs w:val="24"/>
        </w:rPr>
        <w:t>,</w:t>
      </w:r>
      <w:r w:rsidRPr="00235DB6">
        <w:rPr>
          <w:rFonts w:eastAsia="Times New Roman" w:cs="Times New Roman"/>
          <w:szCs w:val="24"/>
        </w:rPr>
        <w:t xml:space="preserve"> η οποία θα φέρει αυτήν την ριζοσπαστική</w:t>
      </w:r>
      <w:r>
        <w:rPr>
          <w:rFonts w:eastAsia="Times New Roman" w:cs="Times New Roman"/>
          <w:szCs w:val="24"/>
        </w:rPr>
        <w:t>,</w:t>
      </w:r>
      <w:r w:rsidRPr="00235DB6">
        <w:rPr>
          <w:rFonts w:eastAsia="Times New Roman" w:cs="Times New Roman"/>
          <w:szCs w:val="24"/>
        </w:rPr>
        <w:t xml:space="preserve"> επαναστατική αλλαγή που λέτε </w:t>
      </w:r>
      <w:r>
        <w:rPr>
          <w:rFonts w:eastAsia="Times New Roman" w:cs="Times New Roman"/>
          <w:szCs w:val="24"/>
        </w:rPr>
        <w:t>εσείς.</w:t>
      </w:r>
    </w:p>
    <w:p w14:paraId="5920C849" w14:textId="77777777" w:rsidR="00A4209A" w:rsidRDefault="00CC2224">
      <w:pPr>
        <w:spacing w:line="600" w:lineRule="auto"/>
        <w:ind w:firstLine="720"/>
        <w:jc w:val="both"/>
        <w:rPr>
          <w:rFonts w:eastAsia="Times New Roman" w:cs="Times New Roman"/>
          <w:szCs w:val="24"/>
        </w:rPr>
      </w:pPr>
      <w:r w:rsidRPr="00235DB6">
        <w:rPr>
          <w:rFonts w:eastAsia="Times New Roman" w:cs="Times New Roman"/>
          <w:szCs w:val="24"/>
        </w:rPr>
        <w:lastRenderedPageBreak/>
        <w:t xml:space="preserve">Εμείς </w:t>
      </w:r>
      <w:r>
        <w:rPr>
          <w:rFonts w:eastAsia="Times New Roman" w:cs="Times New Roman"/>
          <w:szCs w:val="24"/>
        </w:rPr>
        <w:t>λ</w:t>
      </w:r>
      <w:r w:rsidRPr="00235DB6">
        <w:rPr>
          <w:rFonts w:eastAsia="Times New Roman" w:cs="Times New Roman"/>
          <w:szCs w:val="24"/>
        </w:rPr>
        <w:t>οιπόν τι λέμε</w:t>
      </w:r>
      <w:r>
        <w:rPr>
          <w:rFonts w:eastAsia="Times New Roman" w:cs="Times New Roman"/>
          <w:szCs w:val="24"/>
        </w:rPr>
        <w:t>;</w:t>
      </w:r>
      <w:r w:rsidRPr="00235DB6">
        <w:rPr>
          <w:rFonts w:eastAsia="Times New Roman" w:cs="Times New Roman"/>
          <w:szCs w:val="24"/>
        </w:rPr>
        <w:t xml:space="preserve"> Λέμε να ακολ</w:t>
      </w:r>
      <w:r w:rsidRPr="00235DB6">
        <w:rPr>
          <w:rFonts w:eastAsia="Times New Roman" w:cs="Times New Roman"/>
          <w:szCs w:val="24"/>
        </w:rPr>
        <w:t>ουθήσουμε κάτι που</w:t>
      </w:r>
      <w:r>
        <w:rPr>
          <w:rFonts w:eastAsia="Times New Roman" w:cs="Times New Roman"/>
          <w:szCs w:val="24"/>
        </w:rPr>
        <w:t>,</w:t>
      </w:r>
      <w:r w:rsidRPr="00235DB6">
        <w:rPr>
          <w:rFonts w:eastAsia="Times New Roman" w:cs="Times New Roman"/>
          <w:szCs w:val="24"/>
        </w:rPr>
        <w:t xml:space="preserve"> εν πάση </w:t>
      </w:r>
      <w:proofErr w:type="spellStart"/>
      <w:r w:rsidRPr="00235DB6">
        <w:rPr>
          <w:rFonts w:eastAsia="Times New Roman" w:cs="Times New Roman"/>
          <w:szCs w:val="24"/>
        </w:rPr>
        <w:t>περιπτώσει</w:t>
      </w:r>
      <w:proofErr w:type="spellEnd"/>
      <w:r>
        <w:rPr>
          <w:rFonts w:eastAsia="Times New Roman" w:cs="Times New Roman"/>
          <w:szCs w:val="24"/>
        </w:rPr>
        <w:t>,</w:t>
      </w:r>
      <w:r w:rsidRPr="00235DB6">
        <w:rPr>
          <w:rFonts w:eastAsia="Times New Roman" w:cs="Times New Roman"/>
          <w:szCs w:val="24"/>
        </w:rPr>
        <w:t xml:space="preserve"> δεν είναι και κάτι που γίνεται για πρώτη φορά στην Ελλάδα</w:t>
      </w:r>
      <w:r>
        <w:rPr>
          <w:rFonts w:eastAsia="Times New Roman" w:cs="Times New Roman"/>
          <w:szCs w:val="24"/>
        </w:rPr>
        <w:t>.</w:t>
      </w:r>
      <w:r w:rsidRPr="00235DB6">
        <w:rPr>
          <w:rFonts w:eastAsia="Times New Roman" w:cs="Times New Roman"/>
          <w:szCs w:val="24"/>
        </w:rPr>
        <w:t xml:space="preserve"> Ποιο είναι αυτό</w:t>
      </w:r>
      <w:r>
        <w:rPr>
          <w:rFonts w:eastAsia="Times New Roman" w:cs="Times New Roman"/>
          <w:szCs w:val="24"/>
        </w:rPr>
        <w:t>;</w:t>
      </w:r>
      <w:r w:rsidRPr="00235DB6">
        <w:rPr>
          <w:rFonts w:eastAsia="Times New Roman" w:cs="Times New Roman"/>
          <w:szCs w:val="24"/>
        </w:rPr>
        <w:t xml:space="preserve"> Σε άπειρα μέρη του κόσμου </w:t>
      </w:r>
      <w:r>
        <w:rPr>
          <w:rFonts w:eastAsia="Times New Roman" w:cs="Times New Roman"/>
          <w:szCs w:val="24"/>
        </w:rPr>
        <w:t>-</w:t>
      </w:r>
      <w:r w:rsidRPr="00235DB6">
        <w:rPr>
          <w:rFonts w:eastAsia="Times New Roman" w:cs="Times New Roman"/>
          <w:szCs w:val="24"/>
        </w:rPr>
        <w:t>για να μη σας πω σε όλα τα μέρη του κόσμου</w:t>
      </w:r>
      <w:r>
        <w:rPr>
          <w:rFonts w:eastAsia="Times New Roman" w:cs="Times New Roman"/>
          <w:szCs w:val="24"/>
        </w:rPr>
        <w:t>-</w:t>
      </w:r>
      <w:r w:rsidRPr="00235DB6">
        <w:rPr>
          <w:rFonts w:eastAsia="Times New Roman" w:cs="Times New Roman"/>
          <w:szCs w:val="24"/>
        </w:rPr>
        <w:t xml:space="preserve"> η </w:t>
      </w:r>
      <w:r>
        <w:rPr>
          <w:rFonts w:eastAsia="Times New Roman" w:cs="Times New Roman"/>
          <w:szCs w:val="24"/>
        </w:rPr>
        <w:t>Γ΄ Λ</w:t>
      </w:r>
      <w:r w:rsidRPr="00235DB6">
        <w:rPr>
          <w:rFonts w:eastAsia="Times New Roman" w:cs="Times New Roman"/>
          <w:szCs w:val="24"/>
        </w:rPr>
        <w:t>υκείου είναι ένας ενδιάμεσος χ</w:t>
      </w:r>
      <w:r>
        <w:rPr>
          <w:rFonts w:eastAsia="Times New Roman" w:cs="Times New Roman"/>
          <w:szCs w:val="24"/>
        </w:rPr>
        <w:t>ρόνος που είναι η συνέχεια της Β΄</w:t>
      </w:r>
      <w:r>
        <w:rPr>
          <w:rFonts w:eastAsia="Times New Roman" w:cs="Times New Roman"/>
          <w:szCs w:val="24"/>
        </w:rPr>
        <w:t xml:space="preserve"> Λυκείου</w:t>
      </w:r>
      <w:r w:rsidRPr="00235DB6">
        <w:rPr>
          <w:rFonts w:eastAsia="Times New Roman" w:cs="Times New Roman"/>
          <w:szCs w:val="24"/>
        </w:rPr>
        <w:t xml:space="preserve"> σε επίπεδο γενικής παιδείας και η προετοιμασία για το πανεπιστήμιο</w:t>
      </w:r>
      <w:r>
        <w:rPr>
          <w:rFonts w:eastAsia="Times New Roman" w:cs="Times New Roman"/>
          <w:szCs w:val="24"/>
        </w:rPr>
        <w:t>.</w:t>
      </w:r>
      <w:r w:rsidRPr="00235DB6">
        <w:rPr>
          <w:rFonts w:eastAsia="Times New Roman" w:cs="Times New Roman"/>
          <w:szCs w:val="24"/>
        </w:rPr>
        <w:t xml:space="preserve"> Δεν υπάρχει άλλη λύση</w:t>
      </w:r>
      <w:r>
        <w:rPr>
          <w:rFonts w:eastAsia="Times New Roman" w:cs="Times New Roman"/>
          <w:szCs w:val="24"/>
        </w:rPr>
        <w:t>.</w:t>
      </w:r>
      <w:r w:rsidRPr="00235DB6">
        <w:rPr>
          <w:rFonts w:eastAsia="Times New Roman" w:cs="Times New Roman"/>
          <w:szCs w:val="24"/>
        </w:rPr>
        <w:t xml:space="preserve"> Δεν υπάρχει άλλο μοντέλο</w:t>
      </w:r>
      <w:r>
        <w:rPr>
          <w:rFonts w:eastAsia="Times New Roman" w:cs="Times New Roman"/>
          <w:szCs w:val="24"/>
        </w:rPr>
        <w:t>.</w:t>
      </w:r>
      <w:r w:rsidRPr="00235DB6">
        <w:rPr>
          <w:rFonts w:eastAsia="Times New Roman" w:cs="Times New Roman"/>
          <w:szCs w:val="24"/>
        </w:rPr>
        <w:t xml:space="preserve"> </w:t>
      </w:r>
    </w:p>
    <w:p w14:paraId="5920C84A" w14:textId="77777777" w:rsidR="00A4209A" w:rsidRDefault="00CC2224">
      <w:pPr>
        <w:spacing w:line="600" w:lineRule="auto"/>
        <w:ind w:firstLine="720"/>
        <w:jc w:val="both"/>
        <w:rPr>
          <w:rFonts w:eastAsia="Times New Roman" w:cs="Times New Roman"/>
          <w:szCs w:val="24"/>
        </w:rPr>
      </w:pPr>
      <w:r w:rsidRPr="00235DB6">
        <w:rPr>
          <w:rFonts w:eastAsia="Times New Roman" w:cs="Times New Roman"/>
          <w:szCs w:val="24"/>
        </w:rPr>
        <w:t xml:space="preserve">Και </w:t>
      </w:r>
      <w:r>
        <w:rPr>
          <w:rFonts w:eastAsia="Times New Roman" w:cs="Times New Roman"/>
          <w:szCs w:val="24"/>
        </w:rPr>
        <w:t>μ</w:t>
      </w:r>
      <w:r w:rsidRPr="00235DB6">
        <w:rPr>
          <w:rFonts w:eastAsia="Times New Roman" w:cs="Times New Roman"/>
          <w:szCs w:val="24"/>
        </w:rPr>
        <w:t>ην υποτιμάτε αυτό που εμείς προτείνουμε</w:t>
      </w:r>
      <w:r>
        <w:rPr>
          <w:rFonts w:eastAsia="Times New Roman" w:cs="Times New Roman"/>
          <w:szCs w:val="24"/>
        </w:rPr>
        <w:t xml:space="preserve">, δηλαδή τα λίγα μαθήματα, τα τέσσερα </w:t>
      </w:r>
      <w:r w:rsidRPr="00235DB6">
        <w:rPr>
          <w:rFonts w:eastAsia="Times New Roman" w:cs="Times New Roman"/>
          <w:szCs w:val="24"/>
        </w:rPr>
        <w:t xml:space="preserve">μαθήματα </w:t>
      </w:r>
      <w:r>
        <w:rPr>
          <w:rFonts w:eastAsia="Times New Roman" w:cs="Times New Roman"/>
          <w:szCs w:val="24"/>
        </w:rPr>
        <w:t xml:space="preserve">και τις </w:t>
      </w:r>
      <w:r w:rsidRPr="00235DB6">
        <w:rPr>
          <w:rFonts w:eastAsia="Times New Roman" w:cs="Times New Roman"/>
          <w:szCs w:val="24"/>
        </w:rPr>
        <w:t>έξι ώρες</w:t>
      </w:r>
      <w:r>
        <w:rPr>
          <w:rFonts w:eastAsia="Times New Roman" w:cs="Times New Roman"/>
          <w:szCs w:val="24"/>
        </w:rPr>
        <w:t xml:space="preserve">. Μην λέτε </w:t>
      </w:r>
      <w:r w:rsidRPr="00235DB6">
        <w:rPr>
          <w:rFonts w:eastAsia="Times New Roman" w:cs="Times New Roman"/>
          <w:szCs w:val="24"/>
        </w:rPr>
        <w:t>ότι αυτό θα</w:t>
      </w:r>
      <w:r w:rsidRPr="00235DB6">
        <w:rPr>
          <w:rFonts w:eastAsia="Times New Roman" w:cs="Times New Roman"/>
          <w:szCs w:val="24"/>
        </w:rPr>
        <w:t xml:space="preserve"> αυξήσει τα φροντιστήρια</w:t>
      </w:r>
      <w:r>
        <w:rPr>
          <w:rFonts w:eastAsia="Times New Roman" w:cs="Times New Roman"/>
          <w:szCs w:val="24"/>
        </w:rPr>
        <w:t xml:space="preserve">. Γιατί </w:t>
      </w:r>
      <w:r w:rsidRPr="00235DB6">
        <w:rPr>
          <w:rFonts w:eastAsia="Times New Roman" w:cs="Times New Roman"/>
          <w:szCs w:val="24"/>
        </w:rPr>
        <w:t xml:space="preserve"> </w:t>
      </w:r>
      <w:r>
        <w:rPr>
          <w:rFonts w:eastAsia="Times New Roman" w:cs="Times New Roman"/>
          <w:szCs w:val="24"/>
        </w:rPr>
        <w:t xml:space="preserve">να πηγαίνουν </w:t>
      </w:r>
      <w:r w:rsidRPr="00235DB6">
        <w:rPr>
          <w:rFonts w:eastAsia="Times New Roman" w:cs="Times New Roman"/>
          <w:szCs w:val="24"/>
        </w:rPr>
        <w:t>τα παιδιά στα φροντιστήρια</w:t>
      </w:r>
      <w:r>
        <w:rPr>
          <w:rFonts w:eastAsia="Times New Roman" w:cs="Times New Roman"/>
          <w:szCs w:val="24"/>
        </w:rPr>
        <w:t>,</w:t>
      </w:r>
      <w:r w:rsidRPr="00235DB6">
        <w:rPr>
          <w:rFonts w:eastAsia="Times New Roman" w:cs="Times New Roman"/>
          <w:szCs w:val="24"/>
        </w:rPr>
        <w:t xml:space="preserve"> όταν θα έχουν τέσσερα μόνο μαθήματα και μεγάλη άνεση με μία ύλη</w:t>
      </w:r>
      <w:r>
        <w:rPr>
          <w:rFonts w:eastAsia="Times New Roman" w:cs="Times New Roman"/>
          <w:szCs w:val="24"/>
        </w:rPr>
        <w:t>,</w:t>
      </w:r>
      <w:r w:rsidRPr="00235DB6">
        <w:rPr>
          <w:rFonts w:eastAsia="Times New Roman" w:cs="Times New Roman"/>
          <w:szCs w:val="24"/>
        </w:rPr>
        <w:t xml:space="preserve"> η οποία είναι εντελώς</w:t>
      </w:r>
      <w:r>
        <w:rPr>
          <w:rFonts w:eastAsia="Times New Roman" w:cs="Times New Roman"/>
          <w:szCs w:val="24"/>
        </w:rPr>
        <w:t>, μ</w:t>
      </w:r>
      <w:r w:rsidRPr="00235DB6">
        <w:rPr>
          <w:rFonts w:eastAsia="Times New Roman" w:cs="Times New Roman"/>
          <w:szCs w:val="24"/>
        </w:rPr>
        <w:t>α εντελώς</w:t>
      </w:r>
      <w:r>
        <w:rPr>
          <w:rFonts w:eastAsia="Times New Roman" w:cs="Times New Roman"/>
          <w:szCs w:val="24"/>
        </w:rPr>
        <w:t>,</w:t>
      </w:r>
      <w:r w:rsidRPr="00235DB6">
        <w:rPr>
          <w:rFonts w:eastAsia="Times New Roman" w:cs="Times New Roman"/>
          <w:szCs w:val="24"/>
        </w:rPr>
        <w:t xml:space="preserve"> </w:t>
      </w:r>
      <w:proofErr w:type="spellStart"/>
      <w:r w:rsidRPr="00235DB6">
        <w:rPr>
          <w:rFonts w:eastAsia="Times New Roman" w:cs="Times New Roman"/>
          <w:szCs w:val="24"/>
        </w:rPr>
        <w:t>διαχειρίσιμη</w:t>
      </w:r>
      <w:proofErr w:type="spellEnd"/>
      <w:r>
        <w:rPr>
          <w:rFonts w:eastAsia="Times New Roman" w:cs="Times New Roman"/>
          <w:szCs w:val="24"/>
        </w:rPr>
        <w:t>;</w:t>
      </w:r>
      <w:r w:rsidRPr="00235DB6">
        <w:rPr>
          <w:rFonts w:eastAsia="Times New Roman" w:cs="Times New Roman"/>
          <w:szCs w:val="24"/>
        </w:rPr>
        <w:t xml:space="preserve"> </w:t>
      </w:r>
    </w:p>
    <w:p w14:paraId="5920C84B" w14:textId="77777777" w:rsidR="00A4209A" w:rsidRDefault="00CC2224">
      <w:pPr>
        <w:spacing w:line="600" w:lineRule="auto"/>
        <w:ind w:firstLine="720"/>
        <w:jc w:val="both"/>
        <w:rPr>
          <w:rFonts w:eastAsia="Times New Roman" w:cs="Times New Roman"/>
          <w:szCs w:val="24"/>
        </w:rPr>
      </w:pPr>
      <w:r>
        <w:rPr>
          <w:rFonts w:eastAsia="Times New Roman" w:cs="Times New Roman"/>
          <w:szCs w:val="24"/>
        </w:rPr>
        <w:t>Παίζετε</w:t>
      </w:r>
      <w:r w:rsidRPr="00235DB6">
        <w:rPr>
          <w:rFonts w:eastAsia="Times New Roman" w:cs="Times New Roman"/>
          <w:szCs w:val="24"/>
        </w:rPr>
        <w:t xml:space="preserve"> πολύ κακό ρόλο στην κοινωνία</w:t>
      </w:r>
      <w:r>
        <w:rPr>
          <w:rFonts w:eastAsia="Times New Roman" w:cs="Times New Roman"/>
          <w:szCs w:val="24"/>
        </w:rPr>
        <w:t>, όταν πανικοβάλλετε</w:t>
      </w:r>
      <w:r w:rsidRPr="00235DB6">
        <w:rPr>
          <w:rFonts w:eastAsia="Times New Roman" w:cs="Times New Roman"/>
          <w:szCs w:val="24"/>
        </w:rPr>
        <w:t xml:space="preserve"> τον κόσμο </w:t>
      </w:r>
      <w:r w:rsidRPr="00235DB6">
        <w:rPr>
          <w:rFonts w:eastAsia="Times New Roman" w:cs="Times New Roman"/>
          <w:szCs w:val="24"/>
        </w:rPr>
        <w:t>ότι αυτό το πράγμα είναι διπλασιασμός</w:t>
      </w:r>
      <w:r>
        <w:rPr>
          <w:rFonts w:eastAsia="Times New Roman" w:cs="Times New Roman"/>
          <w:szCs w:val="24"/>
        </w:rPr>
        <w:t>,</w:t>
      </w:r>
      <w:r w:rsidRPr="00235DB6">
        <w:rPr>
          <w:rFonts w:eastAsia="Times New Roman" w:cs="Times New Roman"/>
          <w:szCs w:val="24"/>
        </w:rPr>
        <w:t xml:space="preserve"> τριπλασιασμός της ύλης</w:t>
      </w:r>
      <w:r>
        <w:rPr>
          <w:rFonts w:eastAsia="Times New Roman" w:cs="Times New Roman"/>
          <w:szCs w:val="24"/>
        </w:rPr>
        <w:t>,</w:t>
      </w:r>
      <w:r w:rsidRPr="00235DB6">
        <w:rPr>
          <w:rFonts w:eastAsia="Times New Roman" w:cs="Times New Roman"/>
          <w:szCs w:val="24"/>
        </w:rPr>
        <w:t xml:space="preserve"> ότι όλο αυτό είναι </w:t>
      </w:r>
      <w:proofErr w:type="spellStart"/>
      <w:r>
        <w:rPr>
          <w:rFonts w:eastAsia="Times New Roman" w:cs="Times New Roman"/>
          <w:szCs w:val="24"/>
        </w:rPr>
        <w:t>φροντιστηριοποίηση</w:t>
      </w:r>
      <w:proofErr w:type="spellEnd"/>
      <w:r>
        <w:rPr>
          <w:rFonts w:eastAsia="Times New Roman" w:cs="Times New Roman"/>
          <w:szCs w:val="24"/>
        </w:rPr>
        <w:t xml:space="preserve"> </w:t>
      </w:r>
      <w:r w:rsidRPr="00235DB6">
        <w:rPr>
          <w:rFonts w:eastAsia="Times New Roman" w:cs="Times New Roman"/>
          <w:szCs w:val="24"/>
        </w:rPr>
        <w:t xml:space="preserve">και </w:t>
      </w:r>
      <w:r>
        <w:rPr>
          <w:rFonts w:eastAsia="Times New Roman" w:cs="Times New Roman"/>
          <w:szCs w:val="24"/>
        </w:rPr>
        <w:t>ότι υπονομεύει τη γ</w:t>
      </w:r>
      <w:r w:rsidRPr="00235DB6">
        <w:rPr>
          <w:rFonts w:eastAsia="Times New Roman" w:cs="Times New Roman"/>
          <w:szCs w:val="24"/>
        </w:rPr>
        <w:t>ενική παιδεία</w:t>
      </w:r>
      <w:r>
        <w:rPr>
          <w:rFonts w:eastAsia="Times New Roman" w:cs="Times New Roman"/>
          <w:szCs w:val="24"/>
        </w:rPr>
        <w:t>.</w:t>
      </w:r>
      <w:r w:rsidRPr="00235DB6">
        <w:rPr>
          <w:rFonts w:eastAsia="Times New Roman" w:cs="Times New Roman"/>
          <w:szCs w:val="24"/>
        </w:rPr>
        <w:t xml:space="preserve"> Γενική </w:t>
      </w:r>
      <w:r>
        <w:rPr>
          <w:rFonts w:eastAsia="Times New Roman" w:cs="Times New Roman"/>
          <w:szCs w:val="24"/>
        </w:rPr>
        <w:t>παιδεία δεν είναι να έχεις δεκαπέντε</w:t>
      </w:r>
      <w:r w:rsidRPr="00235DB6">
        <w:rPr>
          <w:rFonts w:eastAsia="Times New Roman" w:cs="Times New Roman"/>
          <w:szCs w:val="24"/>
        </w:rPr>
        <w:t xml:space="preserve"> μαθήματα</w:t>
      </w:r>
      <w:r>
        <w:rPr>
          <w:rFonts w:eastAsia="Times New Roman" w:cs="Times New Roman"/>
          <w:szCs w:val="24"/>
        </w:rPr>
        <w:t xml:space="preserve">, το ένα μία ώρα, το άλλο δύο ώρες. </w:t>
      </w:r>
      <w:r w:rsidRPr="00235DB6">
        <w:rPr>
          <w:rFonts w:eastAsia="Times New Roman" w:cs="Times New Roman"/>
          <w:szCs w:val="24"/>
        </w:rPr>
        <w:t xml:space="preserve"> Η γε</w:t>
      </w:r>
      <w:r w:rsidRPr="00235DB6">
        <w:rPr>
          <w:rFonts w:eastAsia="Times New Roman" w:cs="Times New Roman"/>
          <w:szCs w:val="24"/>
        </w:rPr>
        <w:lastRenderedPageBreak/>
        <w:t>νική παιδεία είναι να μπ</w:t>
      </w:r>
      <w:r w:rsidRPr="00235DB6">
        <w:rPr>
          <w:rFonts w:eastAsia="Times New Roman" w:cs="Times New Roman"/>
          <w:szCs w:val="24"/>
        </w:rPr>
        <w:t>ορείς να μορφώνεσαι και να προετοιμάζεσαι</w:t>
      </w:r>
      <w:r>
        <w:rPr>
          <w:rFonts w:eastAsia="Times New Roman" w:cs="Times New Roman"/>
          <w:szCs w:val="24"/>
        </w:rPr>
        <w:t>.</w:t>
      </w:r>
      <w:r w:rsidRPr="00235DB6">
        <w:rPr>
          <w:rFonts w:eastAsia="Times New Roman" w:cs="Times New Roman"/>
          <w:szCs w:val="24"/>
        </w:rPr>
        <w:t xml:space="preserve"> Και η προετοιμασία προς το πανεπιστήμιο είναι μέρος αυτής της μόρφωσης</w:t>
      </w:r>
      <w:r>
        <w:rPr>
          <w:rFonts w:eastAsia="Times New Roman" w:cs="Times New Roman"/>
          <w:szCs w:val="24"/>
        </w:rPr>
        <w:t>.</w:t>
      </w:r>
      <w:r w:rsidRPr="00235DB6">
        <w:rPr>
          <w:rFonts w:eastAsia="Times New Roman" w:cs="Times New Roman"/>
          <w:szCs w:val="24"/>
        </w:rPr>
        <w:t xml:space="preserve"> Το </w:t>
      </w:r>
      <w:r>
        <w:rPr>
          <w:rFonts w:eastAsia="Times New Roman" w:cs="Times New Roman"/>
          <w:szCs w:val="24"/>
        </w:rPr>
        <w:t>σχολείο, λ</w:t>
      </w:r>
      <w:r w:rsidRPr="00235DB6">
        <w:rPr>
          <w:rFonts w:eastAsia="Times New Roman" w:cs="Times New Roman"/>
          <w:szCs w:val="24"/>
        </w:rPr>
        <w:t>οιπόν</w:t>
      </w:r>
      <w:r>
        <w:rPr>
          <w:rFonts w:eastAsia="Times New Roman" w:cs="Times New Roman"/>
          <w:szCs w:val="24"/>
        </w:rPr>
        <w:t>,</w:t>
      </w:r>
      <w:r w:rsidRPr="00235DB6">
        <w:rPr>
          <w:rFonts w:eastAsia="Times New Roman" w:cs="Times New Roman"/>
          <w:szCs w:val="24"/>
        </w:rPr>
        <w:t xml:space="preserve"> θα μορφώνει και δεν θα είναι αυτό το οποίο θα προετοιμάζει αποκλειστικά για τις εξετάσεις στο πανεπιστήμιο</w:t>
      </w:r>
      <w:r>
        <w:rPr>
          <w:rFonts w:eastAsia="Times New Roman" w:cs="Times New Roman"/>
          <w:szCs w:val="24"/>
        </w:rPr>
        <w:t>.</w:t>
      </w:r>
      <w:r w:rsidRPr="00235DB6">
        <w:rPr>
          <w:rFonts w:eastAsia="Times New Roman" w:cs="Times New Roman"/>
          <w:szCs w:val="24"/>
        </w:rPr>
        <w:t xml:space="preserve"> </w:t>
      </w:r>
    </w:p>
    <w:p w14:paraId="5920C84C" w14:textId="77777777" w:rsidR="00A4209A" w:rsidRDefault="00CC2224">
      <w:pPr>
        <w:spacing w:line="600" w:lineRule="auto"/>
        <w:ind w:firstLine="720"/>
        <w:jc w:val="both"/>
        <w:rPr>
          <w:rFonts w:eastAsia="Times New Roman" w:cs="Times New Roman"/>
          <w:szCs w:val="24"/>
        </w:rPr>
      </w:pPr>
      <w:r w:rsidRPr="00235DB6">
        <w:rPr>
          <w:rFonts w:eastAsia="Times New Roman" w:cs="Times New Roman"/>
          <w:szCs w:val="24"/>
        </w:rPr>
        <w:t>Ξέρετε</w:t>
      </w:r>
      <w:r>
        <w:rPr>
          <w:rFonts w:eastAsia="Times New Roman" w:cs="Times New Roman"/>
          <w:szCs w:val="24"/>
        </w:rPr>
        <w:t>,</w:t>
      </w:r>
      <w:r w:rsidRPr="00235DB6">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σ</w:t>
      </w:r>
      <w:r w:rsidRPr="00235DB6">
        <w:rPr>
          <w:rFonts w:eastAsia="Times New Roman" w:cs="Times New Roman"/>
          <w:szCs w:val="24"/>
        </w:rPr>
        <w:t>τα τελε</w:t>
      </w:r>
      <w:r>
        <w:rPr>
          <w:rFonts w:eastAsia="Times New Roman" w:cs="Times New Roman"/>
          <w:szCs w:val="24"/>
        </w:rPr>
        <w:t>υταία εξήντα</w:t>
      </w:r>
      <w:r w:rsidRPr="00235DB6">
        <w:rPr>
          <w:rFonts w:eastAsia="Times New Roman" w:cs="Times New Roman"/>
          <w:szCs w:val="24"/>
        </w:rPr>
        <w:t xml:space="preserve"> χρόνια </w:t>
      </w:r>
      <w:r>
        <w:rPr>
          <w:rFonts w:eastAsia="Times New Roman" w:cs="Times New Roman"/>
          <w:szCs w:val="24"/>
        </w:rPr>
        <w:t>-</w:t>
      </w:r>
      <w:r w:rsidRPr="00235DB6">
        <w:rPr>
          <w:rFonts w:eastAsia="Times New Roman" w:cs="Times New Roman"/>
          <w:szCs w:val="24"/>
        </w:rPr>
        <w:t>και θα σας παρακαλούσα να τα μελετήσετε τα διάφορα συστήματα</w:t>
      </w:r>
      <w:r>
        <w:rPr>
          <w:rFonts w:eastAsia="Times New Roman" w:cs="Times New Roman"/>
          <w:szCs w:val="24"/>
        </w:rPr>
        <w:t>-</w:t>
      </w:r>
      <w:r w:rsidRPr="00235DB6">
        <w:rPr>
          <w:rFonts w:eastAsia="Times New Roman" w:cs="Times New Roman"/>
          <w:szCs w:val="24"/>
        </w:rPr>
        <w:t xml:space="preserve"> είναι η πρώτη φορά που δίνεται η δυνατότητα για ελεύθερη πρόσβαση στα παιδιά</w:t>
      </w:r>
      <w:r>
        <w:rPr>
          <w:rFonts w:eastAsia="Times New Roman" w:cs="Times New Roman"/>
          <w:szCs w:val="24"/>
        </w:rPr>
        <w:t>.</w:t>
      </w:r>
      <w:r w:rsidRPr="00235DB6">
        <w:rPr>
          <w:rFonts w:eastAsia="Times New Roman" w:cs="Times New Roman"/>
          <w:szCs w:val="24"/>
        </w:rPr>
        <w:t xml:space="preserve"> Και θέλω να τοποθετηθείτε</w:t>
      </w:r>
      <w:r>
        <w:rPr>
          <w:rFonts w:eastAsia="Times New Roman" w:cs="Times New Roman"/>
          <w:szCs w:val="24"/>
        </w:rPr>
        <w:t>:</w:t>
      </w:r>
      <w:r w:rsidRPr="00235DB6">
        <w:rPr>
          <w:rFonts w:eastAsia="Times New Roman" w:cs="Times New Roman"/>
          <w:szCs w:val="24"/>
        </w:rPr>
        <w:t xml:space="preserve"> Είστε υπέρ ή κατά</w:t>
      </w:r>
      <w:r>
        <w:rPr>
          <w:rFonts w:eastAsia="Times New Roman" w:cs="Times New Roman"/>
          <w:szCs w:val="24"/>
        </w:rPr>
        <w:t>;</w:t>
      </w:r>
      <w:r w:rsidRPr="00235DB6">
        <w:rPr>
          <w:rFonts w:eastAsia="Times New Roman" w:cs="Times New Roman"/>
          <w:szCs w:val="24"/>
        </w:rPr>
        <w:t xml:space="preserve"> </w:t>
      </w:r>
      <w:r>
        <w:rPr>
          <w:rFonts w:eastAsia="Times New Roman" w:cs="Times New Roman"/>
          <w:szCs w:val="24"/>
        </w:rPr>
        <w:t>Διότι ό,τι</w:t>
      </w:r>
      <w:r w:rsidRPr="00235DB6">
        <w:rPr>
          <w:rFonts w:eastAsia="Times New Roman" w:cs="Times New Roman"/>
          <w:szCs w:val="24"/>
        </w:rPr>
        <w:t xml:space="preserve"> κάναμε για να διευρύνουμε τις</w:t>
      </w:r>
      <w:r w:rsidRPr="00235DB6">
        <w:rPr>
          <w:rFonts w:eastAsia="Times New Roman" w:cs="Times New Roman"/>
          <w:szCs w:val="24"/>
        </w:rPr>
        <w:t xml:space="preserve"> δυνατότητες για εκπαίδευση στην κοινωνία το έχετε καταψηφίσει</w:t>
      </w:r>
      <w:r>
        <w:rPr>
          <w:rFonts w:eastAsia="Times New Roman" w:cs="Times New Roman"/>
          <w:szCs w:val="24"/>
        </w:rPr>
        <w:t>.</w:t>
      </w:r>
      <w:r w:rsidRPr="00235DB6">
        <w:rPr>
          <w:rFonts w:eastAsia="Times New Roman" w:cs="Times New Roman"/>
          <w:szCs w:val="24"/>
        </w:rPr>
        <w:t xml:space="preserve"> </w:t>
      </w:r>
      <w:r>
        <w:rPr>
          <w:rFonts w:eastAsia="Times New Roman" w:cs="Times New Roman"/>
          <w:szCs w:val="24"/>
        </w:rPr>
        <w:t xml:space="preserve">Σας θυμίζω τη </w:t>
      </w:r>
      <w:r w:rsidRPr="00235DB6">
        <w:rPr>
          <w:rFonts w:eastAsia="Times New Roman" w:cs="Times New Roman"/>
          <w:szCs w:val="24"/>
        </w:rPr>
        <w:t>δίχρονη προσχολική εκπαίδευση</w:t>
      </w:r>
      <w:r>
        <w:rPr>
          <w:rFonts w:eastAsia="Times New Roman" w:cs="Times New Roman"/>
          <w:szCs w:val="24"/>
        </w:rPr>
        <w:t>,</w:t>
      </w:r>
      <w:r w:rsidRPr="00235DB6">
        <w:rPr>
          <w:rFonts w:eastAsia="Times New Roman" w:cs="Times New Roman"/>
          <w:szCs w:val="24"/>
        </w:rPr>
        <w:t xml:space="preserve"> αυτό </w:t>
      </w:r>
      <w:r>
        <w:rPr>
          <w:rFonts w:eastAsia="Times New Roman" w:cs="Times New Roman"/>
          <w:szCs w:val="24"/>
        </w:rPr>
        <w:t xml:space="preserve">που </w:t>
      </w:r>
      <w:r w:rsidRPr="00235DB6">
        <w:rPr>
          <w:rFonts w:eastAsia="Times New Roman" w:cs="Times New Roman"/>
          <w:szCs w:val="24"/>
        </w:rPr>
        <w:t xml:space="preserve">τώρα </w:t>
      </w:r>
      <w:r>
        <w:rPr>
          <w:rFonts w:eastAsia="Times New Roman" w:cs="Times New Roman"/>
          <w:szCs w:val="24"/>
        </w:rPr>
        <w:t>μόνο</w:t>
      </w:r>
      <w:r w:rsidRPr="00235DB6">
        <w:rPr>
          <w:rFonts w:eastAsia="Times New Roman" w:cs="Times New Roman"/>
          <w:szCs w:val="24"/>
        </w:rPr>
        <w:t xml:space="preserve"> με</w:t>
      </w:r>
      <w:r>
        <w:rPr>
          <w:rFonts w:eastAsia="Times New Roman" w:cs="Times New Roman"/>
          <w:szCs w:val="24"/>
        </w:rPr>
        <w:t xml:space="preserve"> πανικόβλητους όρους προβάλλετε.</w:t>
      </w:r>
    </w:p>
    <w:p w14:paraId="5920C84D" w14:textId="77777777" w:rsidR="00A4209A" w:rsidRDefault="00CC2224">
      <w:pPr>
        <w:spacing w:line="600" w:lineRule="auto"/>
        <w:ind w:firstLine="720"/>
        <w:jc w:val="both"/>
        <w:rPr>
          <w:rFonts w:eastAsia="Times New Roman" w:cs="Times New Roman"/>
          <w:szCs w:val="24"/>
        </w:rPr>
      </w:pPr>
      <w:r w:rsidRPr="00235DB6">
        <w:rPr>
          <w:rFonts w:eastAsia="Times New Roman" w:cs="Times New Roman"/>
          <w:szCs w:val="24"/>
        </w:rPr>
        <w:t>Θα σας παρακαλούσα</w:t>
      </w:r>
      <w:r>
        <w:rPr>
          <w:rFonts w:eastAsia="Times New Roman" w:cs="Times New Roman"/>
          <w:szCs w:val="24"/>
        </w:rPr>
        <w:t>,</w:t>
      </w:r>
      <w:r w:rsidRPr="00235DB6">
        <w:rPr>
          <w:rFonts w:eastAsia="Times New Roman" w:cs="Times New Roman"/>
          <w:szCs w:val="24"/>
        </w:rPr>
        <w:t xml:space="preserve"> λοιπόν</w:t>
      </w:r>
      <w:r>
        <w:rPr>
          <w:rFonts w:eastAsia="Times New Roman" w:cs="Times New Roman"/>
          <w:szCs w:val="24"/>
        </w:rPr>
        <w:t>, να πέσουν οι τόνοι και να μας φέρετε π</w:t>
      </w:r>
      <w:r w:rsidRPr="00235DB6">
        <w:rPr>
          <w:rFonts w:eastAsia="Times New Roman" w:cs="Times New Roman"/>
          <w:szCs w:val="24"/>
        </w:rPr>
        <w:t>ροτάσεις</w:t>
      </w:r>
      <w:r>
        <w:rPr>
          <w:rFonts w:eastAsia="Times New Roman" w:cs="Times New Roman"/>
          <w:szCs w:val="24"/>
        </w:rPr>
        <w:t>.</w:t>
      </w:r>
      <w:r w:rsidRPr="00235DB6">
        <w:rPr>
          <w:rFonts w:eastAsia="Times New Roman" w:cs="Times New Roman"/>
          <w:szCs w:val="24"/>
        </w:rPr>
        <w:t xml:space="preserve"> Δεν είχατε προτάσεις για τους διορισμούς</w:t>
      </w:r>
      <w:r>
        <w:rPr>
          <w:rFonts w:eastAsia="Times New Roman" w:cs="Times New Roman"/>
          <w:szCs w:val="24"/>
        </w:rPr>
        <w:t>.</w:t>
      </w:r>
      <w:r w:rsidRPr="00235DB6">
        <w:rPr>
          <w:rFonts w:eastAsia="Times New Roman" w:cs="Times New Roman"/>
          <w:szCs w:val="24"/>
        </w:rPr>
        <w:t xml:space="preserve"> Δεν είχατε προτάσεις για τίποτα</w:t>
      </w:r>
      <w:r>
        <w:rPr>
          <w:rFonts w:eastAsia="Times New Roman" w:cs="Times New Roman"/>
          <w:szCs w:val="24"/>
        </w:rPr>
        <w:t>,</w:t>
      </w:r>
      <w:r w:rsidRPr="00235DB6">
        <w:rPr>
          <w:rFonts w:eastAsia="Times New Roman" w:cs="Times New Roman"/>
          <w:szCs w:val="24"/>
        </w:rPr>
        <w:t xml:space="preserve"> παρά μόνον μία κριτική</w:t>
      </w:r>
      <w:r>
        <w:rPr>
          <w:rFonts w:eastAsia="Times New Roman" w:cs="Times New Roman"/>
          <w:szCs w:val="24"/>
        </w:rPr>
        <w:t>.</w:t>
      </w:r>
      <w:r w:rsidRPr="00235DB6">
        <w:rPr>
          <w:rFonts w:eastAsia="Times New Roman" w:cs="Times New Roman"/>
          <w:szCs w:val="24"/>
        </w:rPr>
        <w:t xml:space="preserve"> </w:t>
      </w:r>
      <w:r>
        <w:rPr>
          <w:rFonts w:eastAsia="Times New Roman" w:cs="Times New Roman"/>
          <w:szCs w:val="24"/>
        </w:rPr>
        <w:t>Α</w:t>
      </w:r>
      <w:r w:rsidRPr="00235DB6">
        <w:rPr>
          <w:rFonts w:eastAsia="Times New Roman" w:cs="Times New Roman"/>
          <w:szCs w:val="24"/>
        </w:rPr>
        <w:t>ν</w:t>
      </w:r>
      <w:r>
        <w:rPr>
          <w:rFonts w:eastAsia="Times New Roman" w:cs="Times New Roman"/>
          <w:szCs w:val="24"/>
        </w:rPr>
        <w:t xml:space="preserve"> λοιπόν</w:t>
      </w:r>
      <w:r w:rsidRPr="00235DB6">
        <w:rPr>
          <w:rFonts w:eastAsia="Times New Roman" w:cs="Times New Roman"/>
          <w:szCs w:val="24"/>
        </w:rPr>
        <w:t xml:space="preserve"> είναι η κριτική για τέτοιου είδους ζητήματα</w:t>
      </w:r>
      <w:r>
        <w:rPr>
          <w:rFonts w:eastAsia="Times New Roman" w:cs="Times New Roman"/>
          <w:szCs w:val="24"/>
        </w:rPr>
        <w:t>,</w:t>
      </w:r>
      <w:r w:rsidRPr="00235DB6">
        <w:rPr>
          <w:rFonts w:eastAsia="Times New Roman" w:cs="Times New Roman"/>
          <w:szCs w:val="24"/>
        </w:rPr>
        <w:t xml:space="preserve"> τότε να είναι με ένα</w:t>
      </w:r>
      <w:r>
        <w:rPr>
          <w:rFonts w:eastAsia="Times New Roman" w:cs="Times New Roman"/>
          <w:szCs w:val="24"/>
        </w:rPr>
        <w:t>ν</w:t>
      </w:r>
      <w:r w:rsidRPr="00235DB6">
        <w:rPr>
          <w:rFonts w:eastAsia="Times New Roman" w:cs="Times New Roman"/>
          <w:szCs w:val="24"/>
        </w:rPr>
        <w:t xml:space="preserve"> τρόπο που πραγματικά να αντανακλά την πραγματικότητα και όχι να φτιά</w:t>
      </w:r>
      <w:r>
        <w:rPr>
          <w:rFonts w:eastAsia="Times New Roman" w:cs="Times New Roman"/>
          <w:szCs w:val="24"/>
        </w:rPr>
        <w:t>χνει τη δικ</w:t>
      </w:r>
      <w:r>
        <w:rPr>
          <w:rFonts w:eastAsia="Times New Roman" w:cs="Times New Roman"/>
          <w:szCs w:val="24"/>
        </w:rPr>
        <w:t>ή της πραγματικότητα.</w:t>
      </w:r>
    </w:p>
    <w:p w14:paraId="5920C84E" w14:textId="77777777" w:rsidR="00A4209A" w:rsidRDefault="00CC2224">
      <w:pPr>
        <w:spacing w:line="600" w:lineRule="auto"/>
        <w:ind w:firstLine="720"/>
        <w:jc w:val="both"/>
        <w:rPr>
          <w:rFonts w:eastAsia="Times New Roman" w:cs="Times New Roman"/>
          <w:szCs w:val="24"/>
        </w:rPr>
      </w:pPr>
      <w:r>
        <w:rPr>
          <w:rFonts w:eastAsia="Times New Roman" w:cs="Times New Roman"/>
          <w:szCs w:val="24"/>
        </w:rPr>
        <w:lastRenderedPageBreak/>
        <w:t>Σας</w:t>
      </w:r>
      <w:r w:rsidRPr="00235DB6">
        <w:rPr>
          <w:rFonts w:eastAsia="Times New Roman" w:cs="Times New Roman"/>
          <w:szCs w:val="24"/>
        </w:rPr>
        <w:t xml:space="preserve"> ευχαριστώ</w:t>
      </w:r>
      <w:r>
        <w:rPr>
          <w:rFonts w:eastAsia="Times New Roman" w:cs="Times New Roman"/>
          <w:szCs w:val="24"/>
        </w:rPr>
        <w:t>.</w:t>
      </w:r>
    </w:p>
    <w:p w14:paraId="5920C84F" w14:textId="77777777" w:rsidR="00A4209A" w:rsidRDefault="00CC2224">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Το ότι δεν σας αρέσουν οι προτάσεις μας δεν σημαίνει ότι δεν υπάρχουν. </w:t>
      </w:r>
      <w:r w:rsidRPr="00235DB6">
        <w:rPr>
          <w:rFonts w:eastAsia="Times New Roman" w:cs="Times New Roman"/>
          <w:szCs w:val="24"/>
        </w:rPr>
        <w:t xml:space="preserve"> </w:t>
      </w:r>
    </w:p>
    <w:p w14:paraId="5920C850" w14:textId="77777777" w:rsidR="00A4209A" w:rsidRDefault="00CC222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Σας παρακαλώ, κύριε συνάδελφε, δεν ακούγεστε. </w:t>
      </w:r>
    </w:p>
    <w:p w14:paraId="5920C851" w14:textId="77777777" w:rsidR="00A4209A" w:rsidRDefault="00CC2224">
      <w:pPr>
        <w:spacing w:line="600" w:lineRule="auto"/>
        <w:ind w:firstLine="720"/>
        <w:jc w:val="both"/>
        <w:rPr>
          <w:rFonts w:eastAsia="Times New Roman" w:cs="Times New Roman"/>
          <w:szCs w:val="24"/>
        </w:rPr>
      </w:pPr>
      <w:r>
        <w:rPr>
          <w:rFonts w:eastAsia="Times New Roman" w:cs="Times New Roman"/>
          <w:szCs w:val="24"/>
        </w:rPr>
        <w:t xml:space="preserve">Ευχαριστούμε τον κύριο Υπουργό. </w:t>
      </w:r>
    </w:p>
    <w:p w14:paraId="5920C852" w14:textId="77777777" w:rsidR="00A4209A" w:rsidRDefault="00CC2224">
      <w:pPr>
        <w:spacing w:line="600" w:lineRule="auto"/>
        <w:ind w:firstLine="720"/>
        <w:jc w:val="both"/>
        <w:rPr>
          <w:rFonts w:eastAsia="Times New Roman" w:cs="Times New Roman"/>
          <w:szCs w:val="24"/>
        </w:rPr>
      </w:pPr>
      <w:r>
        <w:rPr>
          <w:rFonts w:eastAsia="Times New Roman" w:cs="Times New Roman"/>
          <w:szCs w:val="24"/>
        </w:rPr>
        <w:t>Η δεύτερη με αριθμό</w:t>
      </w:r>
      <w:r>
        <w:rPr>
          <w:rFonts w:eastAsia="Times New Roman" w:cs="Times New Roman"/>
          <w:szCs w:val="24"/>
        </w:rPr>
        <w:t xml:space="preserve"> 424/18-3-2019 επίκαιρη ερώτηση πρώτου κύκλου του Βουλευτή Δωδεκανήσου της Νέας Δημοκρατίας κ. Εμμανουήλ </w:t>
      </w:r>
      <w:proofErr w:type="spellStart"/>
      <w:r>
        <w:rPr>
          <w:rFonts w:eastAsia="Times New Roman" w:cs="Times New Roman"/>
          <w:szCs w:val="24"/>
        </w:rPr>
        <w:t>Κόνσολα</w:t>
      </w:r>
      <w:proofErr w:type="spellEnd"/>
      <w:r>
        <w:rPr>
          <w:rFonts w:eastAsia="Times New Roman" w:cs="Times New Roman"/>
          <w:szCs w:val="24"/>
        </w:rPr>
        <w:t xml:space="preserve"> προς τον Υπουργό Παιδείας, Έρευνας και Θρησκευμάτων, με θέμα: «Ίδρυση τμήματος Τουρισμού με έδρα τη Ρόδο και </w:t>
      </w:r>
      <w:proofErr w:type="spellStart"/>
      <w:r>
        <w:rPr>
          <w:rFonts w:eastAsia="Times New Roman" w:cs="Times New Roman"/>
          <w:szCs w:val="24"/>
        </w:rPr>
        <w:t>ανωτατοποίηση</w:t>
      </w:r>
      <w:proofErr w:type="spellEnd"/>
      <w:r>
        <w:rPr>
          <w:rFonts w:eastAsia="Times New Roman" w:cs="Times New Roman"/>
          <w:szCs w:val="24"/>
        </w:rPr>
        <w:t xml:space="preserve"> της </w:t>
      </w:r>
      <w:r w:rsidRPr="00277146">
        <w:rPr>
          <w:rFonts w:eastAsia="Times New Roman" w:cs="Times New Roman"/>
          <w:szCs w:val="24"/>
        </w:rPr>
        <w:t>“</w:t>
      </w:r>
      <w:r>
        <w:rPr>
          <w:rFonts w:eastAsia="Times New Roman" w:cs="Times New Roman"/>
          <w:szCs w:val="24"/>
        </w:rPr>
        <w:t>ΑΣΤΕΡ</w:t>
      </w:r>
      <w:r w:rsidRPr="00277146">
        <w:rPr>
          <w:rFonts w:eastAsia="Times New Roman" w:cs="Times New Roman"/>
          <w:szCs w:val="24"/>
        </w:rPr>
        <w:t>”</w:t>
      </w:r>
      <w:r>
        <w:rPr>
          <w:rFonts w:eastAsia="Times New Roman" w:cs="Times New Roman"/>
          <w:szCs w:val="24"/>
        </w:rPr>
        <w:t xml:space="preserve"> με την έ</w:t>
      </w:r>
      <w:r>
        <w:rPr>
          <w:rFonts w:eastAsia="Times New Roman" w:cs="Times New Roman"/>
          <w:szCs w:val="24"/>
        </w:rPr>
        <w:t xml:space="preserve">νταξή της στο Πανεπιστήμιο Αιγαίου», δεν θα συζητηθεί λόγω κωλύματος του ερωτώντος Βουλευτή κ. </w:t>
      </w:r>
      <w:proofErr w:type="spellStart"/>
      <w:r>
        <w:rPr>
          <w:rFonts w:eastAsia="Times New Roman" w:cs="Times New Roman"/>
          <w:szCs w:val="24"/>
        </w:rPr>
        <w:t>Κόνσολα</w:t>
      </w:r>
      <w:proofErr w:type="spellEnd"/>
      <w:r>
        <w:rPr>
          <w:rFonts w:eastAsia="Times New Roman" w:cs="Times New Roman"/>
          <w:szCs w:val="24"/>
        </w:rPr>
        <w:t xml:space="preserve">. </w:t>
      </w:r>
    </w:p>
    <w:p w14:paraId="5920C853" w14:textId="77777777" w:rsidR="00A4209A" w:rsidRDefault="00CC2224">
      <w:pPr>
        <w:spacing w:line="600" w:lineRule="auto"/>
        <w:ind w:firstLine="720"/>
        <w:jc w:val="both"/>
        <w:rPr>
          <w:rFonts w:eastAsia="Times New Roman" w:cs="Times New Roman"/>
          <w:szCs w:val="24"/>
        </w:rPr>
      </w:pPr>
      <w:r>
        <w:rPr>
          <w:rFonts w:eastAsia="Times New Roman" w:cs="Times New Roman"/>
          <w:szCs w:val="24"/>
        </w:rPr>
        <w:t xml:space="preserve">Η πρώτη με αριθμό 427/19-3-2019 επίκαιρη ερώτηση πρώτου κύκλου του Βουλευτή Β΄ Αθηνών του Συνασπισμού Ριζοσπαστικής Αριστεράς κ.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π</w:t>
      </w:r>
      <w:r>
        <w:rPr>
          <w:rFonts w:eastAsia="Times New Roman" w:cs="Times New Roman"/>
          <w:szCs w:val="24"/>
        </w:rPr>
        <w:t xml:space="preserve">ρος τον Υπουργό Περιβάλλοντος και Ενέργειας, με θέμα: «Ανταποδοτικά </w:t>
      </w:r>
      <w:r>
        <w:rPr>
          <w:rFonts w:eastAsia="Times New Roman" w:cs="Times New Roman"/>
          <w:szCs w:val="24"/>
        </w:rPr>
        <w:lastRenderedPageBreak/>
        <w:t>τέλη μεγάλων υδροηλεκτρικών σταθμών», δεν θα συζητηθεί εξαιτίας κωλύματος του Υπουργού Περιβάλλοντος και Ενέργειας κ. Γεωργίου Σταθάκη</w:t>
      </w:r>
      <w:r>
        <w:rPr>
          <w:rFonts w:eastAsia="Times New Roman" w:cs="Times New Roman"/>
          <w:szCs w:val="24"/>
        </w:rPr>
        <w:t>,</w:t>
      </w:r>
      <w:r>
        <w:rPr>
          <w:rFonts w:eastAsia="Times New Roman" w:cs="Times New Roman"/>
          <w:szCs w:val="24"/>
        </w:rPr>
        <w:t xml:space="preserve"> λόγω φόρτου εργασίας. </w:t>
      </w:r>
    </w:p>
    <w:p w14:paraId="5920C854" w14:textId="77777777" w:rsidR="00A4209A" w:rsidRDefault="00CC2224">
      <w:pPr>
        <w:spacing w:line="600" w:lineRule="auto"/>
        <w:ind w:firstLine="720"/>
        <w:jc w:val="both"/>
        <w:rPr>
          <w:rFonts w:eastAsia="Times New Roman" w:cs="Times New Roman"/>
          <w:szCs w:val="24"/>
        </w:rPr>
      </w:pPr>
      <w:r>
        <w:rPr>
          <w:rFonts w:eastAsia="Times New Roman" w:cs="Times New Roman"/>
          <w:szCs w:val="24"/>
        </w:rPr>
        <w:t>Η πρώτη με αριθμό 425/18-3-20</w:t>
      </w:r>
      <w:r>
        <w:rPr>
          <w:rFonts w:eastAsia="Times New Roman" w:cs="Times New Roman"/>
          <w:szCs w:val="24"/>
        </w:rPr>
        <w:t>19 επίκαιρη ερώτηση δεύτερου κύκλου του Βουλευτή Λέσβου της Νέας Δημοκρατίας κ. Χαράλαμπου Αθανασίου προς τον Υπουργό Μεταναστευτικής Πολιτικής, με θέμα: «Απάνθρωπη και εξευτελιστική</w:t>
      </w:r>
      <w:r>
        <w:rPr>
          <w:rFonts w:eastAsia="Times New Roman" w:cs="Times New Roman"/>
          <w:szCs w:val="24"/>
        </w:rPr>
        <w:t>,</w:t>
      </w:r>
      <w:r>
        <w:rPr>
          <w:rFonts w:eastAsia="Times New Roman" w:cs="Times New Roman"/>
          <w:szCs w:val="24"/>
        </w:rPr>
        <w:t xml:space="preserve"> για τη Λέσβο και την Ελλάδα</w:t>
      </w:r>
      <w:r>
        <w:rPr>
          <w:rFonts w:eastAsia="Times New Roman" w:cs="Times New Roman"/>
          <w:szCs w:val="24"/>
        </w:rPr>
        <w:t>,</w:t>
      </w:r>
      <w:r>
        <w:rPr>
          <w:rFonts w:eastAsia="Times New Roman" w:cs="Times New Roman"/>
          <w:szCs w:val="24"/>
        </w:rPr>
        <w:t xml:space="preserve"> η υφιστάμενη κατάσταση στο Κέντρο Υποδοχής </w:t>
      </w:r>
      <w:r>
        <w:rPr>
          <w:rFonts w:eastAsia="Times New Roman" w:cs="Times New Roman"/>
          <w:szCs w:val="24"/>
        </w:rPr>
        <w:t xml:space="preserve">της </w:t>
      </w:r>
      <w:proofErr w:type="spellStart"/>
      <w:r>
        <w:rPr>
          <w:rFonts w:eastAsia="Times New Roman" w:cs="Times New Roman"/>
          <w:szCs w:val="24"/>
        </w:rPr>
        <w:t>Μόριας</w:t>
      </w:r>
      <w:proofErr w:type="spellEnd"/>
      <w:r>
        <w:rPr>
          <w:rFonts w:eastAsia="Times New Roman" w:cs="Times New Roman"/>
          <w:szCs w:val="24"/>
        </w:rPr>
        <w:t>», δεν θα συζητηθεί εξαιτίας κωλύματος του Υπουργού Μεταναστευτικής Πολιτικής κ. Βίτσα</w:t>
      </w:r>
      <w:r>
        <w:rPr>
          <w:rFonts w:eastAsia="Times New Roman" w:cs="Times New Roman"/>
          <w:szCs w:val="24"/>
        </w:rPr>
        <w:t>,</w:t>
      </w:r>
      <w:r>
        <w:rPr>
          <w:rFonts w:eastAsia="Times New Roman" w:cs="Times New Roman"/>
          <w:szCs w:val="24"/>
        </w:rPr>
        <w:t xml:space="preserve"> λόγω φόρτου εργασίας. </w:t>
      </w:r>
    </w:p>
    <w:p w14:paraId="5920C855" w14:textId="77777777" w:rsidR="00A4209A" w:rsidRDefault="00CC2224">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279/15-1-2019 επίκαιρη ερώτηση δεύτερου κύκλου του Βουλευτή Ηρακλείου της Δημοκρατικής Συμπαράταξης κ. Βασιλείου </w:t>
      </w:r>
      <w:proofErr w:type="spellStart"/>
      <w:r>
        <w:rPr>
          <w:rFonts w:eastAsia="Times New Roman" w:cs="Times New Roman"/>
          <w:szCs w:val="24"/>
        </w:rPr>
        <w:t>Κεγ</w:t>
      </w:r>
      <w:r>
        <w:rPr>
          <w:rFonts w:eastAsia="Times New Roman" w:cs="Times New Roman"/>
          <w:szCs w:val="24"/>
        </w:rPr>
        <w:t>κέρογλου</w:t>
      </w:r>
      <w:proofErr w:type="spellEnd"/>
      <w:r>
        <w:rPr>
          <w:rFonts w:eastAsia="Times New Roman" w:cs="Times New Roman"/>
          <w:szCs w:val="24"/>
        </w:rPr>
        <w:t xml:space="preserve"> προς τον Υπουργό Ναυτιλίας και Νησιωτικής Πολιτικής, με θέμα: «Άμεσες ενέργειες για να ενταχθεί η Κρήτη στο </w:t>
      </w:r>
      <w:r>
        <w:rPr>
          <w:rFonts w:eastAsia="Times New Roman" w:cs="Times New Roman"/>
          <w:szCs w:val="24"/>
        </w:rPr>
        <w:t>μεταφορικό ισοδύναμο</w:t>
      </w:r>
      <w:r>
        <w:rPr>
          <w:rFonts w:eastAsia="Times New Roman" w:cs="Times New Roman"/>
          <w:szCs w:val="24"/>
        </w:rPr>
        <w:t>» δεν θα συζητηθεί εξαιτίας κωλύματος του Αναπληρωτή Υπουργού Ναυτιλίας και Νησιωτικής Πολιτικής κ. Νεκτάριου Σαντορινι</w:t>
      </w:r>
      <w:r>
        <w:rPr>
          <w:rFonts w:eastAsia="Times New Roman" w:cs="Times New Roman"/>
          <w:szCs w:val="24"/>
        </w:rPr>
        <w:t>ού</w:t>
      </w:r>
      <w:r>
        <w:rPr>
          <w:rFonts w:eastAsia="Times New Roman" w:cs="Times New Roman"/>
          <w:szCs w:val="24"/>
        </w:rPr>
        <w:t>,</w:t>
      </w:r>
      <w:r>
        <w:rPr>
          <w:rFonts w:eastAsia="Times New Roman" w:cs="Times New Roman"/>
          <w:szCs w:val="24"/>
        </w:rPr>
        <w:t xml:space="preserve"> λόγω του ότι έχει ξανασυζητηθεί η ίδιου περιεχομένου ερώτηση του ίδιου Βουλευτή. </w:t>
      </w:r>
    </w:p>
    <w:p w14:paraId="5920C856" w14:textId="77777777" w:rsidR="00A4209A" w:rsidRDefault="00CC2224">
      <w:pPr>
        <w:spacing w:line="600" w:lineRule="auto"/>
        <w:ind w:firstLine="720"/>
        <w:jc w:val="both"/>
        <w:rPr>
          <w:rFonts w:eastAsia="Times New Roman" w:cs="Times New Roman"/>
          <w:szCs w:val="24"/>
        </w:rPr>
      </w:pPr>
      <w:r>
        <w:rPr>
          <w:rFonts w:eastAsia="Times New Roman" w:cs="Times New Roman"/>
          <w:szCs w:val="24"/>
        </w:rPr>
        <w:lastRenderedPageBreak/>
        <w:t xml:space="preserve">Για όλα τα παραπάνω υπάρχει σχετική επιστολή από τη Γραμματεία της Κυβέρνησης και τον κ. </w:t>
      </w:r>
      <w:proofErr w:type="spellStart"/>
      <w:r>
        <w:rPr>
          <w:rFonts w:eastAsia="Times New Roman" w:cs="Times New Roman"/>
          <w:szCs w:val="24"/>
        </w:rPr>
        <w:t>Καϊδατζή</w:t>
      </w:r>
      <w:proofErr w:type="spellEnd"/>
      <w:r>
        <w:rPr>
          <w:rFonts w:eastAsia="Times New Roman" w:cs="Times New Roman"/>
          <w:szCs w:val="24"/>
        </w:rPr>
        <w:t xml:space="preserve">. </w:t>
      </w:r>
    </w:p>
    <w:p w14:paraId="5920C857" w14:textId="77777777" w:rsidR="00A4209A" w:rsidRDefault="00CC2224">
      <w:pPr>
        <w:spacing w:line="600" w:lineRule="auto"/>
        <w:ind w:firstLine="720"/>
        <w:jc w:val="both"/>
        <w:rPr>
          <w:rFonts w:eastAsia="Times New Roman" w:cs="Times New Roman"/>
          <w:szCs w:val="24"/>
        </w:rPr>
      </w:pPr>
      <w:r>
        <w:rPr>
          <w:rFonts w:eastAsia="Times New Roman" w:cs="Times New Roman"/>
          <w:szCs w:val="24"/>
        </w:rPr>
        <w:t>Τώρα θα συζητηθεί η τρίτη με αριθμό 400/4-3-2019 επίκαιρη ερώτηση δεύτ</w:t>
      </w:r>
      <w:r>
        <w:rPr>
          <w:rFonts w:eastAsia="Times New Roman" w:cs="Times New Roman"/>
          <w:szCs w:val="24"/>
        </w:rPr>
        <w:t xml:space="preserve">ερου κύκλου του Βουλευτή Αττικής της Νέας Δημοκρατίας κ. Αθανάσιου Μπούρα προς τον Υπουργό Παιδείας, Έρευνας και Θρησκευμάτων, με θέμα: «Επαναλειτουργία του Γενικού Λυκείου Μαγούλας ως </w:t>
      </w:r>
      <w:r>
        <w:rPr>
          <w:rFonts w:eastAsia="Times New Roman" w:cs="Times New Roman"/>
          <w:szCs w:val="24"/>
        </w:rPr>
        <w:t>εξεταστικό κέντρο</w:t>
      </w:r>
      <w:r>
        <w:rPr>
          <w:rFonts w:eastAsia="Times New Roman" w:cs="Times New Roman"/>
          <w:szCs w:val="24"/>
        </w:rPr>
        <w:t xml:space="preserve">». </w:t>
      </w:r>
    </w:p>
    <w:p w14:paraId="5920C858" w14:textId="77777777" w:rsidR="00A4209A" w:rsidRDefault="00CC2224">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για </w:t>
      </w:r>
      <w:r>
        <w:rPr>
          <w:rFonts w:eastAsia="Times New Roman" w:cs="Times New Roman"/>
          <w:szCs w:val="24"/>
        </w:rPr>
        <w:t xml:space="preserve">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5920C859" w14:textId="77777777" w:rsidR="00A4209A" w:rsidRDefault="00CC2224">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Ευχαριστώ, κύριε Πρόεδρε. </w:t>
      </w:r>
    </w:p>
    <w:p w14:paraId="5920C85A" w14:textId="77777777" w:rsidR="00A4209A" w:rsidRDefault="00CC2224">
      <w:pPr>
        <w:spacing w:line="600" w:lineRule="auto"/>
        <w:ind w:firstLine="720"/>
        <w:jc w:val="both"/>
        <w:rPr>
          <w:rFonts w:eastAsia="Times New Roman" w:cs="Times New Roman"/>
          <w:szCs w:val="24"/>
        </w:rPr>
      </w:pPr>
      <w:r w:rsidRPr="00235DB6">
        <w:rPr>
          <w:rFonts w:eastAsia="Times New Roman" w:cs="Times New Roman"/>
          <w:szCs w:val="24"/>
        </w:rPr>
        <w:t>Κύριε Υπουργέ</w:t>
      </w:r>
      <w:r>
        <w:rPr>
          <w:rFonts w:eastAsia="Times New Roman" w:cs="Times New Roman"/>
          <w:szCs w:val="24"/>
        </w:rPr>
        <w:t>,</w:t>
      </w:r>
      <w:r w:rsidRPr="00235DB6">
        <w:rPr>
          <w:rFonts w:eastAsia="Times New Roman" w:cs="Times New Roman"/>
          <w:szCs w:val="24"/>
        </w:rPr>
        <w:t xml:space="preserve"> θα </w:t>
      </w:r>
      <w:r>
        <w:rPr>
          <w:rFonts w:eastAsia="Times New Roman" w:cs="Times New Roman"/>
          <w:szCs w:val="24"/>
        </w:rPr>
        <w:t xml:space="preserve">σας </w:t>
      </w:r>
      <w:r w:rsidRPr="00235DB6">
        <w:rPr>
          <w:rFonts w:eastAsia="Times New Roman" w:cs="Times New Roman"/>
          <w:szCs w:val="24"/>
        </w:rPr>
        <w:t xml:space="preserve">θυμίσω την ιδιαίτερη ευαισθησία που έχετε και </w:t>
      </w:r>
      <w:r>
        <w:rPr>
          <w:rFonts w:eastAsia="Times New Roman" w:cs="Times New Roman"/>
          <w:szCs w:val="24"/>
        </w:rPr>
        <w:t>εσείς, όπως</w:t>
      </w:r>
      <w:r w:rsidRPr="00235DB6">
        <w:rPr>
          <w:rFonts w:eastAsia="Times New Roman" w:cs="Times New Roman"/>
          <w:szCs w:val="24"/>
        </w:rPr>
        <w:t xml:space="preserve"> και εγώ</w:t>
      </w:r>
      <w:r>
        <w:rPr>
          <w:rFonts w:eastAsia="Times New Roman" w:cs="Times New Roman"/>
          <w:szCs w:val="24"/>
        </w:rPr>
        <w:t>,</w:t>
      </w:r>
      <w:r w:rsidRPr="00235DB6">
        <w:rPr>
          <w:rFonts w:eastAsia="Times New Roman" w:cs="Times New Roman"/>
          <w:szCs w:val="24"/>
        </w:rPr>
        <w:t xml:space="preserve"> στα θέματα της εκπαίδευσης</w:t>
      </w:r>
      <w:r>
        <w:rPr>
          <w:rFonts w:eastAsia="Times New Roman" w:cs="Times New Roman"/>
          <w:szCs w:val="24"/>
        </w:rPr>
        <w:t>, μιας</w:t>
      </w:r>
      <w:r w:rsidRPr="00235DB6">
        <w:rPr>
          <w:rFonts w:eastAsia="Times New Roman" w:cs="Times New Roman"/>
          <w:szCs w:val="24"/>
        </w:rPr>
        <w:t xml:space="preserve"> και την επαγγελματική μας σταδιοδρομία την εξαντλήσαμε ως καθηγητές</w:t>
      </w:r>
      <w:r w:rsidRPr="00235DB6">
        <w:rPr>
          <w:rFonts w:eastAsia="Times New Roman" w:cs="Times New Roman"/>
          <w:szCs w:val="24"/>
        </w:rPr>
        <w:t xml:space="preserve"> στα τριτοβάθμια ιδρύματα</w:t>
      </w:r>
      <w:r>
        <w:rPr>
          <w:rFonts w:eastAsia="Times New Roman" w:cs="Times New Roman"/>
          <w:szCs w:val="24"/>
        </w:rPr>
        <w:t xml:space="preserve">. </w:t>
      </w:r>
      <w:r w:rsidRPr="00235DB6">
        <w:rPr>
          <w:rFonts w:eastAsia="Times New Roman" w:cs="Times New Roman"/>
          <w:szCs w:val="24"/>
        </w:rPr>
        <w:t xml:space="preserve">Πριν περίπου </w:t>
      </w:r>
      <w:r>
        <w:rPr>
          <w:rFonts w:eastAsia="Times New Roman" w:cs="Times New Roman"/>
          <w:szCs w:val="24"/>
        </w:rPr>
        <w:t>από</w:t>
      </w:r>
      <w:r w:rsidRPr="00235DB6">
        <w:rPr>
          <w:rFonts w:eastAsia="Times New Roman" w:cs="Times New Roman"/>
          <w:szCs w:val="24"/>
        </w:rPr>
        <w:t xml:space="preserve"> ένα</w:t>
      </w:r>
      <w:r>
        <w:rPr>
          <w:rFonts w:eastAsia="Times New Roman" w:cs="Times New Roman"/>
          <w:szCs w:val="24"/>
        </w:rPr>
        <w:t>ν</w:t>
      </w:r>
      <w:r w:rsidRPr="00235DB6">
        <w:rPr>
          <w:rFonts w:eastAsia="Times New Roman" w:cs="Times New Roman"/>
          <w:szCs w:val="24"/>
        </w:rPr>
        <w:t xml:space="preserve"> χρόνο δείξατε </w:t>
      </w:r>
      <w:r>
        <w:rPr>
          <w:rFonts w:eastAsia="Times New Roman" w:cs="Times New Roman"/>
          <w:szCs w:val="24"/>
        </w:rPr>
        <w:t xml:space="preserve">αυτήν την ευαισθησία </w:t>
      </w:r>
      <w:r w:rsidRPr="00235DB6">
        <w:rPr>
          <w:rFonts w:eastAsia="Times New Roman" w:cs="Times New Roman"/>
          <w:szCs w:val="24"/>
        </w:rPr>
        <w:t>ανάλογα σε αυτή την ίδια περιοχή μετά τις καταστροφικές πλημμύρες της Μάνδρας</w:t>
      </w:r>
      <w:r>
        <w:rPr>
          <w:rFonts w:eastAsia="Times New Roman" w:cs="Times New Roman"/>
          <w:szCs w:val="24"/>
        </w:rPr>
        <w:t>,</w:t>
      </w:r>
      <w:r w:rsidRPr="00235DB6">
        <w:rPr>
          <w:rFonts w:eastAsia="Times New Roman" w:cs="Times New Roman"/>
          <w:szCs w:val="24"/>
        </w:rPr>
        <w:t xml:space="preserve"> με τη ρύθμιση την </w:t>
      </w:r>
      <w:r>
        <w:rPr>
          <w:rFonts w:eastAsia="Times New Roman" w:cs="Times New Roman"/>
          <w:szCs w:val="24"/>
        </w:rPr>
        <w:t>οποία κάνατε μ</w:t>
      </w:r>
      <w:r w:rsidRPr="00235DB6">
        <w:rPr>
          <w:rFonts w:eastAsia="Times New Roman" w:cs="Times New Roman"/>
          <w:szCs w:val="24"/>
        </w:rPr>
        <w:t>ετά από δική μου πάλι επίκαιρη ερώτηση</w:t>
      </w:r>
      <w:r>
        <w:rPr>
          <w:rFonts w:eastAsia="Times New Roman" w:cs="Times New Roman"/>
          <w:szCs w:val="24"/>
        </w:rPr>
        <w:t>,</w:t>
      </w:r>
      <w:r w:rsidRPr="00235DB6">
        <w:rPr>
          <w:rFonts w:eastAsia="Times New Roman" w:cs="Times New Roman"/>
          <w:szCs w:val="24"/>
        </w:rPr>
        <w:t xml:space="preserve"> στην οπ</w:t>
      </w:r>
      <w:r>
        <w:rPr>
          <w:rFonts w:eastAsia="Times New Roman" w:cs="Times New Roman"/>
          <w:szCs w:val="24"/>
        </w:rPr>
        <w:t>οία ανταποκριθ</w:t>
      </w:r>
      <w:r>
        <w:rPr>
          <w:rFonts w:eastAsia="Times New Roman" w:cs="Times New Roman"/>
          <w:szCs w:val="24"/>
        </w:rPr>
        <w:t>ήκατε θετικά και δ</w:t>
      </w:r>
      <w:r w:rsidRPr="00235DB6">
        <w:rPr>
          <w:rFonts w:eastAsia="Times New Roman" w:cs="Times New Roman"/>
          <w:szCs w:val="24"/>
        </w:rPr>
        <w:t xml:space="preserve">ώσατε την </w:t>
      </w:r>
      <w:r w:rsidRPr="00235DB6">
        <w:rPr>
          <w:rFonts w:eastAsia="Times New Roman" w:cs="Times New Roman"/>
          <w:szCs w:val="24"/>
        </w:rPr>
        <w:lastRenderedPageBreak/>
        <w:t xml:space="preserve">ιδιαίτερη </w:t>
      </w:r>
      <w:proofErr w:type="spellStart"/>
      <w:r w:rsidRPr="00235DB6">
        <w:rPr>
          <w:rFonts w:eastAsia="Times New Roman" w:cs="Times New Roman"/>
          <w:szCs w:val="24"/>
        </w:rPr>
        <w:t>μοριοδότηση</w:t>
      </w:r>
      <w:proofErr w:type="spellEnd"/>
      <w:r w:rsidRPr="00235DB6">
        <w:rPr>
          <w:rFonts w:eastAsia="Times New Roman" w:cs="Times New Roman"/>
          <w:szCs w:val="24"/>
        </w:rPr>
        <w:t xml:space="preserve"> στα παιδιά της Μάνδρας</w:t>
      </w:r>
      <w:r>
        <w:rPr>
          <w:rFonts w:eastAsia="Times New Roman" w:cs="Times New Roman"/>
          <w:szCs w:val="24"/>
        </w:rPr>
        <w:t>,</w:t>
      </w:r>
      <w:r w:rsidRPr="00235DB6">
        <w:rPr>
          <w:rFonts w:eastAsia="Times New Roman" w:cs="Times New Roman"/>
          <w:szCs w:val="24"/>
        </w:rPr>
        <w:t xml:space="preserve"> της Μαγούλας και της Νέας </w:t>
      </w:r>
      <w:proofErr w:type="spellStart"/>
      <w:r w:rsidRPr="00235DB6">
        <w:rPr>
          <w:rFonts w:eastAsia="Times New Roman" w:cs="Times New Roman"/>
          <w:szCs w:val="24"/>
        </w:rPr>
        <w:t>Περάμου</w:t>
      </w:r>
      <w:proofErr w:type="spellEnd"/>
      <w:r>
        <w:rPr>
          <w:rFonts w:eastAsia="Times New Roman" w:cs="Times New Roman"/>
          <w:szCs w:val="24"/>
        </w:rPr>
        <w:t>.</w:t>
      </w:r>
    </w:p>
    <w:p w14:paraId="5920C85B" w14:textId="77777777" w:rsidR="00A4209A" w:rsidRDefault="00CC2224">
      <w:pPr>
        <w:spacing w:line="600" w:lineRule="auto"/>
        <w:ind w:firstLine="720"/>
        <w:jc w:val="both"/>
        <w:rPr>
          <w:rFonts w:eastAsia="Times New Roman" w:cs="Times New Roman"/>
          <w:szCs w:val="24"/>
        </w:rPr>
      </w:pPr>
      <w:r>
        <w:rPr>
          <w:rFonts w:eastAsia="Times New Roman" w:cs="Times New Roman"/>
          <w:szCs w:val="24"/>
        </w:rPr>
        <w:t xml:space="preserve">Θα ήθελα να θυμίσω, </w:t>
      </w:r>
      <w:r w:rsidRPr="00235DB6">
        <w:rPr>
          <w:rFonts w:eastAsia="Times New Roman" w:cs="Times New Roman"/>
          <w:szCs w:val="24"/>
        </w:rPr>
        <w:t>μπαίνοντας στο θέμα</w:t>
      </w:r>
      <w:r>
        <w:rPr>
          <w:rFonts w:eastAsia="Times New Roman" w:cs="Times New Roman"/>
          <w:szCs w:val="24"/>
        </w:rPr>
        <w:t xml:space="preserve">, αυτό που ανέφερε και ο Πρόεδρος, δηλαδή </w:t>
      </w:r>
      <w:r w:rsidRPr="00235DB6">
        <w:rPr>
          <w:rFonts w:eastAsia="Times New Roman" w:cs="Times New Roman"/>
          <w:szCs w:val="24"/>
        </w:rPr>
        <w:t>την επαναλειτουργία του Γενικού Λυκείου Μαγούλας ως εξεταστικού κέ</w:t>
      </w:r>
      <w:r w:rsidRPr="00235DB6">
        <w:rPr>
          <w:rFonts w:eastAsia="Times New Roman" w:cs="Times New Roman"/>
          <w:szCs w:val="24"/>
        </w:rPr>
        <w:t>ντρου</w:t>
      </w:r>
      <w:r>
        <w:rPr>
          <w:rFonts w:eastAsia="Times New Roman" w:cs="Times New Roman"/>
          <w:szCs w:val="24"/>
        </w:rPr>
        <w:t>.</w:t>
      </w:r>
      <w:r w:rsidRPr="00235DB6">
        <w:rPr>
          <w:rFonts w:eastAsia="Times New Roman" w:cs="Times New Roman"/>
          <w:szCs w:val="24"/>
        </w:rPr>
        <w:t xml:space="preserve"> Να σας πω μόνο ότι και αυτή τη στιγμή που μιλάμε η περιοχή </w:t>
      </w:r>
      <w:r>
        <w:rPr>
          <w:rFonts w:eastAsia="Times New Roman" w:cs="Times New Roman"/>
          <w:szCs w:val="24"/>
        </w:rPr>
        <w:t xml:space="preserve">αυτή, </w:t>
      </w:r>
      <w:r w:rsidRPr="00235DB6">
        <w:rPr>
          <w:rFonts w:eastAsia="Times New Roman" w:cs="Times New Roman"/>
          <w:szCs w:val="24"/>
        </w:rPr>
        <w:t xml:space="preserve">δηλαδή </w:t>
      </w:r>
      <w:r>
        <w:rPr>
          <w:rFonts w:eastAsia="Times New Roman" w:cs="Times New Roman"/>
          <w:szCs w:val="24"/>
        </w:rPr>
        <w:t xml:space="preserve">η </w:t>
      </w:r>
      <w:r w:rsidRPr="00235DB6">
        <w:rPr>
          <w:rFonts w:eastAsia="Times New Roman" w:cs="Times New Roman"/>
          <w:szCs w:val="24"/>
        </w:rPr>
        <w:t>Μάν</w:t>
      </w:r>
      <w:r>
        <w:rPr>
          <w:rFonts w:eastAsia="Times New Roman" w:cs="Times New Roman"/>
          <w:szCs w:val="24"/>
        </w:rPr>
        <w:t>δ</w:t>
      </w:r>
      <w:r w:rsidRPr="00235DB6">
        <w:rPr>
          <w:rFonts w:eastAsia="Times New Roman" w:cs="Times New Roman"/>
          <w:szCs w:val="24"/>
        </w:rPr>
        <w:t>ρα</w:t>
      </w:r>
      <w:r>
        <w:rPr>
          <w:rFonts w:eastAsia="Times New Roman" w:cs="Times New Roman"/>
          <w:szCs w:val="24"/>
        </w:rPr>
        <w:t>,</w:t>
      </w:r>
      <w:r w:rsidRPr="00235DB6">
        <w:rPr>
          <w:rFonts w:eastAsia="Times New Roman" w:cs="Times New Roman"/>
          <w:szCs w:val="24"/>
        </w:rPr>
        <w:t xml:space="preserve"> η Μαγούλα και η Νέα </w:t>
      </w:r>
      <w:proofErr w:type="spellStart"/>
      <w:r w:rsidRPr="00235DB6">
        <w:rPr>
          <w:rFonts w:eastAsia="Times New Roman" w:cs="Times New Roman"/>
          <w:szCs w:val="24"/>
        </w:rPr>
        <w:t>Πέραμος</w:t>
      </w:r>
      <w:proofErr w:type="spellEnd"/>
      <w:r>
        <w:rPr>
          <w:rFonts w:eastAsia="Times New Roman" w:cs="Times New Roman"/>
          <w:szCs w:val="24"/>
        </w:rPr>
        <w:t>,</w:t>
      </w:r>
      <w:r w:rsidRPr="00235DB6">
        <w:rPr>
          <w:rFonts w:eastAsia="Times New Roman" w:cs="Times New Roman"/>
          <w:szCs w:val="24"/>
        </w:rPr>
        <w:t xml:space="preserve"> βρίσκεται ακόμα κηρυγμένη σε κατάσταση εκτάκτου ανάγκης</w:t>
      </w:r>
      <w:r>
        <w:rPr>
          <w:rFonts w:eastAsia="Times New Roman" w:cs="Times New Roman"/>
          <w:szCs w:val="24"/>
        </w:rPr>
        <w:t>,</w:t>
      </w:r>
      <w:r w:rsidRPr="00235DB6">
        <w:rPr>
          <w:rFonts w:eastAsia="Times New Roman" w:cs="Times New Roman"/>
          <w:szCs w:val="24"/>
        </w:rPr>
        <w:t xml:space="preserve"> μετά και τη δεύτερη πλημμύρα η οποία έγινε τον Ιούνιο του 2018</w:t>
      </w:r>
      <w:r>
        <w:rPr>
          <w:rFonts w:eastAsia="Times New Roman" w:cs="Times New Roman"/>
          <w:szCs w:val="24"/>
        </w:rPr>
        <w:t>,</w:t>
      </w:r>
      <w:r w:rsidRPr="00235DB6">
        <w:rPr>
          <w:rFonts w:eastAsia="Times New Roman" w:cs="Times New Roman"/>
          <w:szCs w:val="24"/>
        </w:rPr>
        <w:t xml:space="preserve"> δηλαδή πριν</w:t>
      </w:r>
      <w:r>
        <w:rPr>
          <w:rFonts w:eastAsia="Times New Roman" w:cs="Times New Roman"/>
          <w:szCs w:val="24"/>
        </w:rPr>
        <w:t xml:space="preserve"> από</w:t>
      </w:r>
      <w:r w:rsidRPr="00235DB6">
        <w:rPr>
          <w:rFonts w:eastAsia="Times New Roman" w:cs="Times New Roman"/>
          <w:szCs w:val="24"/>
        </w:rPr>
        <w:t xml:space="preserve"> λ</w:t>
      </w:r>
      <w:r w:rsidRPr="00235DB6">
        <w:rPr>
          <w:rFonts w:eastAsia="Times New Roman" w:cs="Times New Roman"/>
          <w:szCs w:val="24"/>
        </w:rPr>
        <w:t>ίγους μήνες</w:t>
      </w:r>
      <w:r>
        <w:rPr>
          <w:rFonts w:eastAsia="Times New Roman" w:cs="Times New Roman"/>
          <w:szCs w:val="24"/>
        </w:rPr>
        <w:t>.</w:t>
      </w:r>
      <w:r w:rsidRPr="00235DB6">
        <w:rPr>
          <w:rFonts w:eastAsia="Times New Roman" w:cs="Times New Roman"/>
          <w:szCs w:val="24"/>
        </w:rPr>
        <w:t xml:space="preserve"> Δεν έχει συμπληρωθεί ακόμα χρόνος</w:t>
      </w:r>
      <w:r>
        <w:rPr>
          <w:rFonts w:eastAsia="Times New Roman" w:cs="Times New Roman"/>
          <w:szCs w:val="24"/>
        </w:rPr>
        <w:t>.</w:t>
      </w:r>
    </w:p>
    <w:p w14:paraId="5920C85C" w14:textId="77777777" w:rsidR="00A4209A" w:rsidRDefault="00CC2224">
      <w:pPr>
        <w:spacing w:line="600" w:lineRule="auto"/>
        <w:ind w:firstLine="720"/>
        <w:jc w:val="both"/>
        <w:rPr>
          <w:rFonts w:eastAsia="Times New Roman" w:cs="Times New Roman"/>
          <w:szCs w:val="24"/>
        </w:rPr>
      </w:pPr>
      <w:r w:rsidRPr="00235DB6">
        <w:rPr>
          <w:rFonts w:eastAsia="Times New Roman" w:cs="Times New Roman"/>
          <w:szCs w:val="24"/>
        </w:rPr>
        <w:t xml:space="preserve">Πρέπει </w:t>
      </w:r>
      <w:r>
        <w:rPr>
          <w:rFonts w:eastAsia="Times New Roman" w:cs="Times New Roman"/>
          <w:szCs w:val="24"/>
        </w:rPr>
        <w:t xml:space="preserve">να σας πω ότι </w:t>
      </w:r>
      <w:r w:rsidRPr="00235DB6">
        <w:rPr>
          <w:rFonts w:eastAsia="Times New Roman" w:cs="Times New Roman"/>
          <w:szCs w:val="24"/>
        </w:rPr>
        <w:t>οι άνθρωποι</w:t>
      </w:r>
      <w:r>
        <w:rPr>
          <w:rFonts w:eastAsia="Times New Roman" w:cs="Times New Roman"/>
          <w:szCs w:val="24"/>
        </w:rPr>
        <w:t>,</w:t>
      </w:r>
      <w:r w:rsidRPr="00235DB6">
        <w:rPr>
          <w:rFonts w:eastAsia="Times New Roman" w:cs="Times New Roman"/>
          <w:szCs w:val="24"/>
        </w:rPr>
        <w:t xml:space="preserve"> οι μαθητές</w:t>
      </w:r>
      <w:r>
        <w:rPr>
          <w:rFonts w:eastAsia="Times New Roman" w:cs="Times New Roman"/>
          <w:szCs w:val="24"/>
        </w:rPr>
        <w:t>,</w:t>
      </w:r>
      <w:r w:rsidRPr="00235DB6">
        <w:rPr>
          <w:rFonts w:eastAsia="Times New Roman" w:cs="Times New Roman"/>
          <w:szCs w:val="24"/>
        </w:rPr>
        <w:t xml:space="preserve"> οι γονείς και </w:t>
      </w:r>
      <w:r>
        <w:rPr>
          <w:rFonts w:eastAsia="Times New Roman" w:cs="Times New Roman"/>
          <w:szCs w:val="24"/>
        </w:rPr>
        <w:t xml:space="preserve">οι </w:t>
      </w:r>
      <w:r w:rsidRPr="00235DB6">
        <w:rPr>
          <w:rFonts w:eastAsia="Times New Roman" w:cs="Times New Roman"/>
          <w:szCs w:val="24"/>
        </w:rPr>
        <w:t xml:space="preserve">κηδεμόνες των μαθητών της Μαγούλας </w:t>
      </w:r>
      <w:r>
        <w:rPr>
          <w:rFonts w:eastAsia="Times New Roman" w:cs="Times New Roman"/>
          <w:szCs w:val="24"/>
        </w:rPr>
        <w:t xml:space="preserve">ζουν σε μία περιοχή </w:t>
      </w:r>
      <w:r w:rsidRPr="00235DB6">
        <w:rPr>
          <w:rFonts w:eastAsia="Times New Roman" w:cs="Times New Roman"/>
          <w:szCs w:val="24"/>
        </w:rPr>
        <w:t xml:space="preserve">που θα πρέπει να θυμίσω ότι ήταν </w:t>
      </w:r>
      <w:r>
        <w:rPr>
          <w:rFonts w:eastAsia="Times New Roman" w:cs="Times New Roman"/>
          <w:szCs w:val="24"/>
        </w:rPr>
        <w:t>ιδιαίτερος δ</w:t>
      </w:r>
      <w:r w:rsidRPr="00235DB6">
        <w:rPr>
          <w:rFonts w:eastAsia="Times New Roman" w:cs="Times New Roman"/>
          <w:szCs w:val="24"/>
        </w:rPr>
        <w:t>ήμος</w:t>
      </w:r>
      <w:r>
        <w:rPr>
          <w:rFonts w:eastAsia="Times New Roman" w:cs="Times New Roman"/>
          <w:szCs w:val="24"/>
        </w:rPr>
        <w:t>, μεγάλος δ</w:t>
      </w:r>
      <w:r w:rsidRPr="00235DB6">
        <w:rPr>
          <w:rFonts w:eastAsia="Times New Roman" w:cs="Times New Roman"/>
          <w:szCs w:val="24"/>
        </w:rPr>
        <w:t>ήμος</w:t>
      </w:r>
      <w:r>
        <w:rPr>
          <w:rFonts w:eastAsia="Times New Roman" w:cs="Times New Roman"/>
          <w:szCs w:val="24"/>
        </w:rPr>
        <w:t>,</w:t>
      </w:r>
      <w:r w:rsidRPr="00235DB6">
        <w:rPr>
          <w:rFonts w:eastAsia="Times New Roman" w:cs="Times New Roman"/>
          <w:szCs w:val="24"/>
        </w:rPr>
        <w:t xml:space="preserve"> στο κέντρο μιας περιοχής</w:t>
      </w:r>
      <w:r>
        <w:rPr>
          <w:rFonts w:eastAsia="Times New Roman" w:cs="Times New Roman"/>
          <w:szCs w:val="24"/>
        </w:rPr>
        <w:t>,</w:t>
      </w:r>
      <w:r w:rsidRPr="00235DB6">
        <w:rPr>
          <w:rFonts w:eastAsia="Times New Roman" w:cs="Times New Roman"/>
          <w:szCs w:val="24"/>
        </w:rPr>
        <w:t xml:space="preserve"> του </w:t>
      </w:r>
      <w:proofErr w:type="spellStart"/>
      <w:r w:rsidRPr="00235DB6">
        <w:rPr>
          <w:rFonts w:eastAsia="Times New Roman" w:cs="Times New Roman"/>
          <w:szCs w:val="24"/>
        </w:rPr>
        <w:t>Θριασίου</w:t>
      </w:r>
      <w:proofErr w:type="spellEnd"/>
      <w:r w:rsidRPr="00235DB6">
        <w:rPr>
          <w:rFonts w:eastAsia="Times New Roman" w:cs="Times New Roman"/>
          <w:szCs w:val="24"/>
        </w:rPr>
        <w:t xml:space="preserve"> Πεδίου</w:t>
      </w:r>
      <w:r>
        <w:rPr>
          <w:rFonts w:eastAsia="Times New Roman" w:cs="Times New Roman"/>
          <w:szCs w:val="24"/>
        </w:rPr>
        <w:t>,</w:t>
      </w:r>
      <w:r w:rsidRPr="00235DB6">
        <w:rPr>
          <w:rFonts w:eastAsia="Times New Roman" w:cs="Times New Roman"/>
          <w:szCs w:val="24"/>
        </w:rPr>
        <w:t xml:space="preserve"> </w:t>
      </w:r>
      <w:r>
        <w:rPr>
          <w:rFonts w:eastAsia="Times New Roman" w:cs="Times New Roman"/>
          <w:szCs w:val="24"/>
        </w:rPr>
        <w:t>που τόσα προσφέρει στην ε</w:t>
      </w:r>
      <w:r w:rsidRPr="00235DB6">
        <w:rPr>
          <w:rFonts w:eastAsia="Times New Roman" w:cs="Times New Roman"/>
          <w:szCs w:val="24"/>
        </w:rPr>
        <w:t>θνική οικονομία</w:t>
      </w:r>
      <w:r>
        <w:rPr>
          <w:rFonts w:eastAsia="Times New Roman" w:cs="Times New Roman"/>
          <w:szCs w:val="24"/>
        </w:rPr>
        <w:t>.</w:t>
      </w:r>
      <w:r w:rsidRPr="00235DB6">
        <w:rPr>
          <w:rFonts w:eastAsia="Times New Roman" w:cs="Times New Roman"/>
          <w:szCs w:val="24"/>
        </w:rPr>
        <w:t xml:space="preserve"> </w:t>
      </w:r>
      <w:r>
        <w:rPr>
          <w:rFonts w:eastAsia="Times New Roman" w:cs="Times New Roman"/>
          <w:szCs w:val="24"/>
        </w:rPr>
        <w:t xml:space="preserve">Διότι </w:t>
      </w:r>
      <w:r w:rsidRPr="00235DB6">
        <w:rPr>
          <w:rFonts w:eastAsia="Times New Roman" w:cs="Times New Roman"/>
          <w:szCs w:val="24"/>
        </w:rPr>
        <w:t>σε αυτή την περιοχή</w:t>
      </w:r>
      <w:r>
        <w:rPr>
          <w:rFonts w:eastAsia="Times New Roman" w:cs="Times New Roman"/>
          <w:szCs w:val="24"/>
        </w:rPr>
        <w:t>, κ</w:t>
      </w:r>
      <w:r w:rsidRPr="00235DB6">
        <w:rPr>
          <w:rFonts w:eastAsia="Times New Roman" w:cs="Times New Roman"/>
          <w:szCs w:val="24"/>
        </w:rPr>
        <w:t>ύριε Υπουργέ</w:t>
      </w:r>
      <w:r>
        <w:rPr>
          <w:rFonts w:eastAsia="Times New Roman" w:cs="Times New Roman"/>
          <w:szCs w:val="24"/>
        </w:rPr>
        <w:t>,</w:t>
      </w:r>
      <w:r w:rsidRPr="00235DB6">
        <w:rPr>
          <w:rFonts w:eastAsia="Times New Roman" w:cs="Times New Roman"/>
          <w:szCs w:val="24"/>
        </w:rPr>
        <w:t xml:space="preserve"> φιλοξενείται το 40% της βαριάς βιομηχανίας</w:t>
      </w:r>
      <w:r>
        <w:rPr>
          <w:rFonts w:eastAsia="Times New Roman" w:cs="Times New Roman"/>
          <w:szCs w:val="24"/>
        </w:rPr>
        <w:t>.</w:t>
      </w:r>
      <w:r w:rsidRPr="00235DB6">
        <w:rPr>
          <w:rFonts w:eastAsia="Times New Roman" w:cs="Times New Roman"/>
          <w:szCs w:val="24"/>
        </w:rPr>
        <w:t xml:space="preserve"> Εκεί είναι ο ένας και μόνο</w:t>
      </w:r>
      <w:r>
        <w:rPr>
          <w:rFonts w:eastAsia="Times New Roman" w:cs="Times New Roman"/>
          <w:szCs w:val="24"/>
        </w:rPr>
        <w:t>ς χώρος υ</w:t>
      </w:r>
      <w:r w:rsidRPr="00235DB6">
        <w:rPr>
          <w:rFonts w:eastAsia="Times New Roman" w:cs="Times New Roman"/>
          <w:szCs w:val="24"/>
        </w:rPr>
        <w:t>γειονομικής ταφής</w:t>
      </w:r>
      <w:r>
        <w:rPr>
          <w:rFonts w:eastAsia="Times New Roman" w:cs="Times New Roman"/>
          <w:szCs w:val="24"/>
        </w:rPr>
        <w:t>,</w:t>
      </w:r>
      <w:r w:rsidRPr="00235DB6">
        <w:rPr>
          <w:rFonts w:eastAsia="Times New Roman" w:cs="Times New Roman"/>
          <w:szCs w:val="24"/>
        </w:rPr>
        <w:t xml:space="preserve"> στη </w:t>
      </w:r>
      <w:r>
        <w:rPr>
          <w:rFonts w:eastAsia="Times New Roman" w:cs="Times New Roman"/>
          <w:szCs w:val="24"/>
        </w:rPr>
        <w:t>Φυ</w:t>
      </w:r>
      <w:r w:rsidRPr="00235DB6">
        <w:rPr>
          <w:rFonts w:eastAsia="Times New Roman" w:cs="Times New Roman"/>
          <w:szCs w:val="24"/>
        </w:rPr>
        <w:t>λή</w:t>
      </w:r>
      <w:r>
        <w:rPr>
          <w:rFonts w:eastAsia="Times New Roman" w:cs="Times New Roman"/>
          <w:szCs w:val="24"/>
        </w:rPr>
        <w:t>,</w:t>
      </w:r>
      <w:r w:rsidRPr="00235DB6">
        <w:rPr>
          <w:rFonts w:eastAsia="Times New Roman" w:cs="Times New Roman"/>
          <w:szCs w:val="24"/>
        </w:rPr>
        <w:t xml:space="preserve"> δίπλ</w:t>
      </w:r>
      <w:r>
        <w:rPr>
          <w:rFonts w:eastAsia="Times New Roman" w:cs="Times New Roman"/>
          <w:szCs w:val="24"/>
        </w:rPr>
        <w:t>α.</w:t>
      </w:r>
      <w:r w:rsidRPr="00235DB6">
        <w:rPr>
          <w:rFonts w:eastAsia="Times New Roman" w:cs="Times New Roman"/>
          <w:szCs w:val="24"/>
        </w:rPr>
        <w:t xml:space="preserve"> Εκεί είναι τα μεγάλα διυλιστήρια της χώρας</w:t>
      </w:r>
      <w:r>
        <w:rPr>
          <w:rFonts w:eastAsia="Times New Roman" w:cs="Times New Roman"/>
          <w:szCs w:val="24"/>
        </w:rPr>
        <w:t>.</w:t>
      </w:r>
      <w:r w:rsidRPr="00235DB6">
        <w:rPr>
          <w:rFonts w:eastAsia="Times New Roman" w:cs="Times New Roman"/>
          <w:szCs w:val="24"/>
        </w:rPr>
        <w:t xml:space="preserve"> Εκεί </w:t>
      </w:r>
      <w:r w:rsidRPr="00235DB6">
        <w:rPr>
          <w:rFonts w:eastAsia="Times New Roman" w:cs="Times New Roman"/>
          <w:szCs w:val="24"/>
        </w:rPr>
        <w:lastRenderedPageBreak/>
        <w:t>είναι οι βαριές βιομηχανίες</w:t>
      </w:r>
      <w:r>
        <w:rPr>
          <w:rFonts w:eastAsia="Times New Roman" w:cs="Times New Roman"/>
          <w:szCs w:val="24"/>
        </w:rPr>
        <w:t>,</w:t>
      </w:r>
      <w:r w:rsidRPr="00235DB6">
        <w:rPr>
          <w:rFonts w:eastAsia="Times New Roman" w:cs="Times New Roman"/>
          <w:szCs w:val="24"/>
        </w:rPr>
        <w:t xml:space="preserve"> </w:t>
      </w:r>
      <w:r>
        <w:rPr>
          <w:rFonts w:eastAsia="Times New Roman" w:cs="Times New Roman"/>
          <w:szCs w:val="24"/>
        </w:rPr>
        <w:t xml:space="preserve">οι </w:t>
      </w:r>
      <w:r w:rsidRPr="00235DB6">
        <w:rPr>
          <w:rFonts w:eastAsia="Times New Roman" w:cs="Times New Roman"/>
          <w:szCs w:val="24"/>
        </w:rPr>
        <w:t>μεταλλουργίες</w:t>
      </w:r>
      <w:r>
        <w:rPr>
          <w:rFonts w:eastAsia="Times New Roman" w:cs="Times New Roman"/>
          <w:szCs w:val="24"/>
        </w:rPr>
        <w:t>.</w:t>
      </w:r>
      <w:r w:rsidRPr="00235DB6">
        <w:rPr>
          <w:rFonts w:eastAsia="Times New Roman" w:cs="Times New Roman"/>
          <w:szCs w:val="24"/>
        </w:rPr>
        <w:t xml:space="preserve"> Εκεί είναι τα </w:t>
      </w:r>
      <w:r w:rsidRPr="00235DB6">
        <w:rPr>
          <w:rFonts w:eastAsia="Times New Roman" w:cs="Times New Roman"/>
          <w:szCs w:val="24"/>
          <w:lang w:val="en-US"/>
        </w:rPr>
        <w:t>logistics</w:t>
      </w:r>
      <w:r w:rsidRPr="00235DB6">
        <w:rPr>
          <w:rFonts w:eastAsia="Times New Roman" w:cs="Times New Roman"/>
          <w:szCs w:val="24"/>
        </w:rPr>
        <w:t xml:space="preserve"> που διακινούν τα προϊόντα σε όλη τη χώρα</w:t>
      </w:r>
      <w:r>
        <w:rPr>
          <w:rFonts w:eastAsia="Times New Roman" w:cs="Times New Roman"/>
          <w:szCs w:val="24"/>
        </w:rPr>
        <w:t>.</w:t>
      </w:r>
      <w:r w:rsidRPr="00235DB6">
        <w:rPr>
          <w:rFonts w:eastAsia="Times New Roman" w:cs="Times New Roman"/>
          <w:szCs w:val="24"/>
        </w:rPr>
        <w:t xml:space="preserve"> </w:t>
      </w:r>
    </w:p>
    <w:p w14:paraId="5920C85D"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Θέλω να σας πω ότι σ’ αυτήν την περιοχή οι άνθρωποι είναι φιλόξενοι για να βοηθήσουν τη χώρα</w:t>
      </w:r>
      <w:r>
        <w:rPr>
          <w:rFonts w:eastAsia="Times New Roman"/>
          <w:szCs w:val="24"/>
        </w:rPr>
        <w:t>, όμως περιμένουν και από την πολιτεία κάποια αντίστοιχη ανταπόκριση.</w:t>
      </w:r>
    </w:p>
    <w:p w14:paraId="5920C85E"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Εγώ σας κάνω έκκληση, γιατί πρέπει να σας πω τι ζητούν. Έκαναν όλα τα δέοντα. Ζητούν την επαναλειτουργία του Γενικού Λυκείου Μαγούλας ως εξεταστικού κέντρου. Εγκαίρως εγώ ανταποκρίθηκα ω</w:t>
      </w:r>
      <w:r>
        <w:rPr>
          <w:rFonts w:eastAsia="Times New Roman"/>
          <w:szCs w:val="24"/>
        </w:rPr>
        <w:t xml:space="preserve">ς Βουλευτής της </w:t>
      </w:r>
      <w:r>
        <w:rPr>
          <w:rFonts w:eastAsia="Times New Roman"/>
          <w:szCs w:val="24"/>
        </w:rPr>
        <w:t>δ</w:t>
      </w:r>
      <w:r>
        <w:rPr>
          <w:rFonts w:eastAsia="Times New Roman"/>
          <w:szCs w:val="24"/>
        </w:rPr>
        <w:t xml:space="preserve">υτικής Αττικής πλέον, μετά και τον χωρισμό, όπως ξέρετε, σε </w:t>
      </w:r>
      <w:r>
        <w:rPr>
          <w:rFonts w:eastAsia="Times New Roman"/>
          <w:szCs w:val="24"/>
        </w:rPr>
        <w:t>α</w:t>
      </w:r>
      <w:r>
        <w:rPr>
          <w:rFonts w:eastAsia="Times New Roman"/>
          <w:szCs w:val="24"/>
        </w:rPr>
        <w:t xml:space="preserve">νατολική και </w:t>
      </w:r>
      <w:r>
        <w:rPr>
          <w:rFonts w:eastAsia="Times New Roman"/>
          <w:szCs w:val="24"/>
        </w:rPr>
        <w:t>δ</w:t>
      </w:r>
      <w:r>
        <w:rPr>
          <w:rFonts w:eastAsia="Times New Roman"/>
          <w:szCs w:val="24"/>
        </w:rPr>
        <w:t>υτική Αττική. Ζητούν την επαναλειτουργία, γιατί λειτουργούσε ως κέντρο μέχρι το 2010 που έγινε ο νόμος του «</w:t>
      </w:r>
      <w:r>
        <w:rPr>
          <w:rFonts w:eastAsia="Times New Roman"/>
          <w:szCs w:val="24"/>
        </w:rPr>
        <w:t>ΚΑΛΛΙΚΡΑΤΗ</w:t>
      </w:r>
      <w:r>
        <w:rPr>
          <w:rFonts w:eastAsia="Times New Roman"/>
          <w:szCs w:val="24"/>
        </w:rPr>
        <w:t xml:space="preserve">» και –για να θυμίσω- ο νόμος </w:t>
      </w:r>
      <w:proofErr w:type="spellStart"/>
      <w:r>
        <w:rPr>
          <w:rFonts w:eastAsia="Times New Roman"/>
          <w:szCs w:val="24"/>
        </w:rPr>
        <w:t>Ραγκούση</w:t>
      </w:r>
      <w:proofErr w:type="spellEnd"/>
      <w:r>
        <w:rPr>
          <w:rFonts w:eastAsia="Times New Roman"/>
          <w:szCs w:val="24"/>
        </w:rPr>
        <w:t>, που απ</w:t>
      </w:r>
      <w:r>
        <w:rPr>
          <w:rFonts w:eastAsia="Times New Roman"/>
          <w:szCs w:val="24"/>
        </w:rPr>
        <w:t>ότομα διέκοψε τη λειτουργία. Πληρούνται όλα τα στοιχεία που πρέπει να πληρούνται. Ο εξοπλισμός υπάρχει. Τα σχετικά με τις διαδικασίες έγιναν.</w:t>
      </w:r>
    </w:p>
    <w:p w14:paraId="5920C85F"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 Εγώ κατέθεσα γραπτή ερώτηση στις 29 Ιανουαρίου. Δεν πήρα απάντηση</w:t>
      </w:r>
      <w:r w:rsidRPr="00785F10">
        <w:rPr>
          <w:rFonts w:eastAsia="Times New Roman"/>
          <w:szCs w:val="24"/>
        </w:rPr>
        <w:t xml:space="preserve"> </w:t>
      </w:r>
      <w:r>
        <w:rPr>
          <w:rFonts w:eastAsia="Times New Roman"/>
          <w:szCs w:val="24"/>
        </w:rPr>
        <w:t>σε είκοσι μέρες, όπως προβλέπεται, και αναγκάστ</w:t>
      </w:r>
      <w:r>
        <w:rPr>
          <w:rFonts w:eastAsia="Times New Roman"/>
          <w:szCs w:val="24"/>
        </w:rPr>
        <w:t>ηκα, επειδή πλησιάζει ο χρόνος που θα βγάλετε την υ</w:t>
      </w:r>
      <w:r>
        <w:rPr>
          <w:rFonts w:eastAsia="Times New Roman"/>
          <w:szCs w:val="24"/>
        </w:rPr>
        <w:lastRenderedPageBreak/>
        <w:t xml:space="preserve">πουργική απόφαση καθορισμού των εξεταστικών κέντρων και έκανα προ </w:t>
      </w:r>
      <w:proofErr w:type="spellStart"/>
      <w:r>
        <w:rPr>
          <w:rFonts w:eastAsia="Times New Roman"/>
          <w:szCs w:val="24"/>
        </w:rPr>
        <w:t>εικοσαημέρου</w:t>
      </w:r>
      <w:proofErr w:type="spellEnd"/>
      <w:r>
        <w:rPr>
          <w:rFonts w:eastAsia="Times New Roman"/>
          <w:szCs w:val="24"/>
        </w:rPr>
        <w:t xml:space="preserve"> περίπου αυτήν την επίκαιρη ερώτηση επανερχόμενος στο θέμα και ζητώντας –σας παρακαλώ- να συμπεριλάβετε το Γενικό Λύκειο Μαγούλ</w:t>
      </w:r>
      <w:r>
        <w:rPr>
          <w:rFonts w:eastAsia="Times New Roman"/>
          <w:szCs w:val="24"/>
        </w:rPr>
        <w:t>ας ως εξεταστικό κέντρο.</w:t>
      </w:r>
    </w:p>
    <w:p w14:paraId="5920C860"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Τα υπόλοιπα θα τα πω στη δευτερολογία μου.</w:t>
      </w:r>
    </w:p>
    <w:p w14:paraId="5920C861"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Σας ευχαριστώ.</w:t>
      </w:r>
    </w:p>
    <w:p w14:paraId="5920C862" w14:textId="77777777" w:rsidR="00A4209A" w:rsidRDefault="00CC2224">
      <w:pPr>
        <w:tabs>
          <w:tab w:val="left" w:pos="709"/>
          <w:tab w:val="center" w:pos="4753"/>
        </w:tabs>
        <w:spacing w:line="600" w:lineRule="auto"/>
        <w:ind w:firstLine="720"/>
        <w:contextualSpacing/>
        <w:jc w:val="both"/>
        <w:rPr>
          <w:rFonts w:eastAsia="Times New Roman"/>
          <w:szCs w:val="24"/>
        </w:rPr>
      </w:pPr>
      <w:r w:rsidRPr="00785F10">
        <w:rPr>
          <w:rFonts w:eastAsia="Times New Roman"/>
          <w:b/>
          <w:szCs w:val="24"/>
        </w:rPr>
        <w:t>ΠΡΟΕΔΡΕΥΩΝ (Μάριος Γεωργιάδης):</w:t>
      </w:r>
      <w:r w:rsidRPr="00774014">
        <w:rPr>
          <w:rFonts w:eastAsia="Times New Roman"/>
          <w:szCs w:val="24"/>
        </w:rPr>
        <w:t xml:space="preserve"> </w:t>
      </w:r>
      <w:r>
        <w:rPr>
          <w:rFonts w:eastAsia="Times New Roman"/>
          <w:szCs w:val="24"/>
        </w:rPr>
        <w:t>Ευχαριστούμε τον κύριο συνάδελφο.</w:t>
      </w:r>
    </w:p>
    <w:p w14:paraId="5920C863"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Κύριε Υπουργέ, έχετε τον λόγο για τρία λεπτά.</w:t>
      </w:r>
    </w:p>
    <w:p w14:paraId="5920C864" w14:textId="77777777" w:rsidR="00A4209A" w:rsidRDefault="00CC2224">
      <w:pPr>
        <w:tabs>
          <w:tab w:val="left" w:pos="709"/>
          <w:tab w:val="center" w:pos="4753"/>
        </w:tabs>
        <w:spacing w:line="600" w:lineRule="auto"/>
        <w:ind w:firstLine="720"/>
        <w:contextualSpacing/>
        <w:jc w:val="both"/>
        <w:rPr>
          <w:rFonts w:eastAsia="Times New Roman"/>
          <w:szCs w:val="24"/>
        </w:rPr>
      </w:pPr>
      <w:r w:rsidRPr="00785F10">
        <w:rPr>
          <w:rFonts w:eastAsia="Times New Roman"/>
          <w:b/>
          <w:szCs w:val="24"/>
        </w:rPr>
        <w:t>ΚΩΝΣΤΑΝΤΙΝΟΣ ΓΑΒΡΟΓΛΟΥ (Υπουργός Παιδείας, Έρευνας και</w:t>
      </w:r>
      <w:r>
        <w:rPr>
          <w:rFonts w:eastAsia="Times New Roman"/>
          <w:szCs w:val="24"/>
        </w:rPr>
        <w:t xml:space="preserve"> </w:t>
      </w:r>
      <w:r w:rsidRPr="00785F10">
        <w:rPr>
          <w:rFonts w:eastAsia="Times New Roman"/>
          <w:b/>
          <w:szCs w:val="24"/>
        </w:rPr>
        <w:t xml:space="preserve">Θρησκευμάτων): </w:t>
      </w:r>
      <w:r>
        <w:rPr>
          <w:rFonts w:eastAsia="Times New Roman"/>
          <w:szCs w:val="24"/>
        </w:rPr>
        <w:t>Κύριε Μπούρα, σωστά είπατε ότι το Γενικό Λύκειο Μαγούλας μέχρι το 2010 ήταν εξεταστικό κέντρο και σωστά αναφερθήκατε στα προβλήματα που αντιμετωπίζει και μάλιστα πρόσφατα αντιμετώπισε ξανά η συγκεκριμένη περιοχή. Γνωρίζετε ότι πέρσι ήταν στη</w:t>
      </w:r>
      <w:r>
        <w:rPr>
          <w:rFonts w:eastAsia="Times New Roman"/>
          <w:szCs w:val="24"/>
        </w:rPr>
        <w:t>ν Ελευσίνα το 1</w:t>
      </w:r>
      <w:r w:rsidRPr="00AC01AC">
        <w:rPr>
          <w:rFonts w:eastAsia="Times New Roman"/>
          <w:szCs w:val="24"/>
          <w:vertAlign w:val="superscript"/>
        </w:rPr>
        <w:t>ο</w:t>
      </w:r>
      <w:r>
        <w:rPr>
          <w:rFonts w:eastAsia="Times New Roman"/>
          <w:szCs w:val="24"/>
        </w:rPr>
        <w:t xml:space="preserve"> και 2</w:t>
      </w:r>
      <w:r w:rsidRPr="00AC01AC">
        <w:rPr>
          <w:rFonts w:eastAsia="Times New Roman"/>
          <w:szCs w:val="24"/>
          <w:vertAlign w:val="superscript"/>
        </w:rPr>
        <w:t>ο</w:t>
      </w:r>
      <w:r>
        <w:rPr>
          <w:rFonts w:eastAsia="Times New Roman"/>
          <w:szCs w:val="24"/>
        </w:rPr>
        <w:t xml:space="preserve"> ΓΕΛ, στον Ασπρόπυργο, στη Μάνδρα, στη Νέα </w:t>
      </w:r>
      <w:proofErr w:type="spellStart"/>
      <w:r>
        <w:rPr>
          <w:rFonts w:eastAsia="Times New Roman"/>
          <w:szCs w:val="24"/>
        </w:rPr>
        <w:t>Πέραμο</w:t>
      </w:r>
      <w:proofErr w:type="spellEnd"/>
      <w:r>
        <w:rPr>
          <w:rFonts w:eastAsia="Times New Roman"/>
          <w:szCs w:val="24"/>
        </w:rPr>
        <w:t xml:space="preserve">, στα Μέγαρα, στα Άνω Λιόσια και στο </w:t>
      </w:r>
      <w:proofErr w:type="spellStart"/>
      <w:r>
        <w:rPr>
          <w:rFonts w:eastAsia="Times New Roman"/>
          <w:szCs w:val="24"/>
        </w:rPr>
        <w:t>Ζεφύρι</w:t>
      </w:r>
      <w:proofErr w:type="spellEnd"/>
      <w:r>
        <w:rPr>
          <w:rFonts w:eastAsia="Times New Roman"/>
          <w:szCs w:val="24"/>
        </w:rPr>
        <w:t xml:space="preserve"> τα εξεταστικά κέντρα. </w:t>
      </w:r>
    </w:p>
    <w:p w14:paraId="5920C865"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lastRenderedPageBreak/>
        <w:t xml:space="preserve">Απ’ ό,τι καταλαβαίνω, υπάρχει ένας αριθμός </w:t>
      </w:r>
      <w:r>
        <w:rPr>
          <w:rFonts w:eastAsia="Times New Roman"/>
          <w:szCs w:val="24"/>
        </w:rPr>
        <w:t>πενήντα οκτ</w:t>
      </w:r>
      <w:r>
        <w:rPr>
          <w:rFonts w:eastAsia="Times New Roman"/>
          <w:szCs w:val="24"/>
        </w:rPr>
        <w:t>ώ</w:t>
      </w:r>
      <w:r>
        <w:rPr>
          <w:rFonts w:eastAsia="Times New Roman"/>
          <w:szCs w:val="24"/>
        </w:rPr>
        <w:t xml:space="preserve"> </w:t>
      </w:r>
      <w:r w:rsidRPr="004D279D">
        <w:rPr>
          <w:rFonts w:eastAsia="Times New Roman"/>
          <w:szCs w:val="24"/>
        </w:rPr>
        <w:t>-</w:t>
      </w:r>
      <w:r>
        <w:rPr>
          <w:rFonts w:eastAsia="Times New Roman"/>
          <w:szCs w:val="24"/>
        </w:rPr>
        <w:t xml:space="preserve">πενήντα εννέα </w:t>
      </w:r>
      <w:r>
        <w:rPr>
          <w:rFonts w:eastAsia="Times New Roman"/>
          <w:szCs w:val="24"/>
        </w:rPr>
        <w:t xml:space="preserve">παιδιών. Δεν έχει σημασία ο ακριβής αριθμός, αλλά είναι ανάμεσα στα </w:t>
      </w:r>
      <w:r>
        <w:rPr>
          <w:rFonts w:eastAsia="Times New Roman"/>
          <w:szCs w:val="24"/>
        </w:rPr>
        <w:t>πενήντα</w:t>
      </w:r>
      <w:r>
        <w:rPr>
          <w:rFonts w:eastAsia="Times New Roman"/>
          <w:szCs w:val="24"/>
        </w:rPr>
        <w:t xml:space="preserve"> και στα </w:t>
      </w:r>
      <w:r>
        <w:rPr>
          <w:rFonts w:eastAsia="Times New Roman"/>
          <w:szCs w:val="24"/>
        </w:rPr>
        <w:t>εξήντα</w:t>
      </w:r>
      <w:r>
        <w:rPr>
          <w:rFonts w:eastAsia="Times New Roman"/>
          <w:szCs w:val="24"/>
        </w:rPr>
        <w:t xml:space="preserve"> παιδιά. Είναι σε μια περιοχή ταλαιπωρημένη. Παρ’ όλο που τα άλλα εξεταστικά κέντρα είναι πολύ κοντά, στα δυόμισι χιλιόμετρα, νομίζω ότι πρέπει να κάνουμε αποδεκτό το</w:t>
      </w:r>
      <w:r>
        <w:rPr>
          <w:rFonts w:eastAsia="Times New Roman"/>
          <w:szCs w:val="24"/>
        </w:rPr>
        <w:t xml:space="preserve"> αίτημά σας, που είναι ένα αίτημα και άλλων Βουλευτών. Ο κ. </w:t>
      </w:r>
      <w:proofErr w:type="spellStart"/>
      <w:r>
        <w:rPr>
          <w:rFonts w:eastAsia="Times New Roman"/>
          <w:szCs w:val="24"/>
        </w:rPr>
        <w:t>Πάντζας</w:t>
      </w:r>
      <w:proofErr w:type="spellEnd"/>
      <w:r>
        <w:rPr>
          <w:rFonts w:eastAsia="Times New Roman"/>
          <w:szCs w:val="24"/>
        </w:rPr>
        <w:t xml:space="preserve"> και ο κ. Μπαλτάς το έχουν αναφέρει. Νομίζω ότι πρέπει να ικανοποιηθεί αυτό το αίτημα και είμαστε στη διαδικασία ικανοποίησής του και να το μεταφέρετε και στους ενδιαφερόμενους. Θα βγει μια</w:t>
      </w:r>
      <w:r>
        <w:rPr>
          <w:rFonts w:eastAsia="Times New Roman"/>
          <w:szCs w:val="24"/>
        </w:rPr>
        <w:t xml:space="preserve"> υπουργική απόφαση η οποία βγαίνει με όλα τα εξεταστικά κέντρα και σίγουρα θα συμπεριλαμβάνεται και το ΓΕΛ Μαγούλας σε αυτά.</w:t>
      </w:r>
    </w:p>
    <w:p w14:paraId="5920C866" w14:textId="77777777" w:rsidR="00A4209A" w:rsidRDefault="00CC2224">
      <w:pPr>
        <w:tabs>
          <w:tab w:val="left" w:pos="709"/>
          <w:tab w:val="center" w:pos="4753"/>
        </w:tabs>
        <w:spacing w:line="600" w:lineRule="auto"/>
        <w:ind w:firstLine="720"/>
        <w:contextualSpacing/>
        <w:jc w:val="both"/>
        <w:rPr>
          <w:rFonts w:eastAsia="Times New Roman"/>
          <w:szCs w:val="24"/>
        </w:rPr>
      </w:pPr>
      <w:r w:rsidRPr="00785F10">
        <w:rPr>
          <w:rFonts w:eastAsia="Times New Roman"/>
          <w:b/>
          <w:szCs w:val="24"/>
        </w:rPr>
        <w:t>ΠΡΟΕΔΡΕΥΩΝ (Μάριος Γεωργιάδης):</w:t>
      </w:r>
      <w:r w:rsidRPr="00730545">
        <w:rPr>
          <w:rFonts w:eastAsia="Times New Roman"/>
          <w:szCs w:val="24"/>
        </w:rPr>
        <w:t xml:space="preserve"> </w:t>
      </w:r>
      <w:r>
        <w:rPr>
          <w:rFonts w:eastAsia="Times New Roman"/>
          <w:szCs w:val="24"/>
        </w:rPr>
        <w:t>Ευχαριστούμε τον κύριο Υπουργό.</w:t>
      </w:r>
    </w:p>
    <w:p w14:paraId="5920C867"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Ο κ. Μπούρας έχει τον λόγο για τρία λεπτά.</w:t>
      </w:r>
    </w:p>
    <w:p w14:paraId="5920C868" w14:textId="77777777" w:rsidR="00A4209A" w:rsidRDefault="00CC2224">
      <w:pPr>
        <w:tabs>
          <w:tab w:val="left" w:pos="709"/>
          <w:tab w:val="center" w:pos="4753"/>
        </w:tabs>
        <w:spacing w:line="600" w:lineRule="auto"/>
        <w:ind w:firstLine="720"/>
        <w:contextualSpacing/>
        <w:jc w:val="both"/>
        <w:rPr>
          <w:rFonts w:eastAsia="Times New Roman"/>
          <w:szCs w:val="24"/>
        </w:rPr>
      </w:pPr>
      <w:r w:rsidRPr="00785F10">
        <w:rPr>
          <w:rFonts w:eastAsia="Times New Roman"/>
          <w:b/>
          <w:szCs w:val="24"/>
        </w:rPr>
        <w:t>ΑΘΑΝΑΣΙΟΣ ΜΠΟΥΡΑΣ:</w:t>
      </w:r>
      <w:r w:rsidRPr="00730545">
        <w:rPr>
          <w:rFonts w:eastAsia="Times New Roman"/>
          <w:szCs w:val="24"/>
        </w:rPr>
        <w:t xml:space="preserve"> </w:t>
      </w:r>
      <w:r>
        <w:rPr>
          <w:rFonts w:eastAsia="Times New Roman"/>
          <w:szCs w:val="24"/>
        </w:rPr>
        <w:t>Χαίρο</w:t>
      </w:r>
      <w:r>
        <w:rPr>
          <w:rFonts w:eastAsia="Times New Roman"/>
          <w:szCs w:val="24"/>
        </w:rPr>
        <w:t xml:space="preserve">μαι ιδιαίτερα και μένω πλήρως ικανοποιημένος και αυτήν τη στιγμή πιστεύω, κύριε Υπουργέ, ότι ικανοποιείτε το γενικότερο αίσθημα της περιοχής. Αναφέρατε και άλλες περιοχές εκεί. Όλες είναι ευαίσθητες και όλες </w:t>
      </w:r>
      <w:r>
        <w:rPr>
          <w:rFonts w:eastAsia="Times New Roman"/>
          <w:szCs w:val="24"/>
        </w:rPr>
        <w:lastRenderedPageBreak/>
        <w:t>αξίζουν ιδιαίτερης βοήθειας. Μάλιστα, σε όλες εί</w:t>
      </w:r>
      <w:r>
        <w:rPr>
          <w:rFonts w:eastAsia="Times New Roman"/>
          <w:szCs w:val="24"/>
        </w:rPr>
        <w:t>ναι πρώην δήμοι που συμπτύχθηκαν, γιατί –</w:t>
      </w:r>
      <w:proofErr w:type="spellStart"/>
      <w:r>
        <w:rPr>
          <w:rFonts w:eastAsia="Times New Roman"/>
          <w:szCs w:val="24"/>
        </w:rPr>
        <w:t>φερ</w:t>
      </w:r>
      <w:proofErr w:type="spellEnd"/>
      <w:r>
        <w:rPr>
          <w:rFonts w:eastAsia="Times New Roman"/>
          <w:szCs w:val="24"/>
        </w:rPr>
        <w:t xml:space="preserve">’ ειπείν- το </w:t>
      </w:r>
      <w:proofErr w:type="spellStart"/>
      <w:r>
        <w:rPr>
          <w:rFonts w:eastAsia="Times New Roman"/>
          <w:szCs w:val="24"/>
        </w:rPr>
        <w:t>Ζεφύρι</w:t>
      </w:r>
      <w:proofErr w:type="spellEnd"/>
      <w:r>
        <w:rPr>
          <w:rFonts w:eastAsia="Times New Roman"/>
          <w:szCs w:val="24"/>
        </w:rPr>
        <w:t xml:space="preserve"> που είπατε είναι τώρα στον ενιαίο Δήμο Φυλής. Η Νέα </w:t>
      </w:r>
      <w:proofErr w:type="spellStart"/>
      <w:r>
        <w:rPr>
          <w:rFonts w:eastAsia="Times New Roman"/>
          <w:szCs w:val="24"/>
        </w:rPr>
        <w:t>Πέραμος</w:t>
      </w:r>
      <w:proofErr w:type="spellEnd"/>
      <w:r>
        <w:rPr>
          <w:rFonts w:eastAsia="Times New Roman"/>
          <w:szCs w:val="24"/>
        </w:rPr>
        <w:t xml:space="preserve"> που αναφέρατε είναι στον ενιαίο Δήμο Μεγάρων. Έτσι και τώρα η Μαγούλα, που είναι στον ενιαίο Δήμο Ελευσίνας – Μαγούλας, ήταν η μόνη </w:t>
      </w:r>
      <w:r>
        <w:rPr>
          <w:rFonts w:eastAsia="Times New Roman"/>
          <w:szCs w:val="24"/>
        </w:rPr>
        <w:t xml:space="preserve">περιοχή που ξεχώριζε. </w:t>
      </w:r>
    </w:p>
    <w:p w14:paraId="5920C869"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Από εκεί και πέρα, οι άνθρωποι αυτοί μαζί με όλη την κοινωνία –ειλικρινά σας λέω, ήταν συγκινητικό το γεγονός- από την έγκαιρη προθεσμία, από τον Δεκέμβριο, είχαν κάνει όλα τα βήματα, ενημερώνοντας τον </w:t>
      </w:r>
      <w:r>
        <w:rPr>
          <w:rFonts w:eastAsia="Times New Roman"/>
          <w:szCs w:val="24"/>
        </w:rPr>
        <w:t>δ</w:t>
      </w:r>
      <w:r>
        <w:rPr>
          <w:rFonts w:eastAsia="Times New Roman"/>
          <w:szCs w:val="24"/>
        </w:rPr>
        <w:t>ιευθυντή δευτεροβάθμιας εκπαίδ</w:t>
      </w:r>
      <w:r>
        <w:rPr>
          <w:rFonts w:eastAsia="Times New Roman"/>
          <w:szCs w:val="24"/>
        </w:rPr>
        <w:t xml:space="preserve">ευσης, στη συνέχεια τον </w:t>
      </w:r>
      <w:r>
        <w:rPr>
          <w:rFonts w:eastAsia="Times New Roman"/>
          <w:szCs w:val="24"/>
        </w:rPr>
        <w:t>π</w:t>
      </w:r>
      <w:r>
        <w:rPr>
          <w:rFonts w:eastAsia="Times New Roman"/>
          <w:szCs w:val="24"/>
        </w:rPr>
        <w:t xml:space="preserve">εριφερειακό </w:t>
      </w:r>
      <w:r>
        <w:rPr>
          <w:rFonts w:eastAsia="Times New Roman"/>
          <w:szCs w:val="24"/>
        </w:rPr>
        <w:t>δ</w:t>
      </w:r>
      <w:r>
        <w:rPr>
          <w:rFonts w:eastAsia="Times New Roman"/>
          <w:szCs w:val="24"/>
        </w:rPr>
        <w:t xml:space="preserve">ιευθυντή με τη συνηγορία του </w:t>
      </w:r>
      <w:r>
        <w:rPr>
          <w:rFonts w:eastAsia="Times New Roman"/>
          <w:szCs w:val="24"/>
        </w:rPr>
        <w:t>δ</w:t>
      </w:r>
      <w:r>
        <w:rPr>
          <w:rFonts w:eastAsia="Times New Roman"/>
          <w:szCs w:val="24"/>
        </w:rPr>
        <w:t xml:space="preserve">ιευθυντή </w:t>
      </w:r>
      <w:r>
        <w:rPr>
          <w:rFonts w:eastAsia="Times New Roman"/>
          <w:szCs w:val="24"/>
        </w:rPr>
        <w:t>ε</w:t>
      </w:r>
      <w:r>
        <w:rPr>
          <w:rFonts w:eastAsia="Times New Roman"/>
          <w:szCs w:val="24"/>
        </w:rPr>
        <w:t>κπαίδευσης και ημών και πιστεύω ότι και τα παιδιά αυτά τώρα θα νιώσουν πιο ικανοποιημένα και θα απαλλαγούν από ένα άγχος. Σας είπα στην αρχή ότι κι εσείς κι εγώ υπηρετήσαμε την π</w:t>
      </w:r>
      <w:r>
        <w:rPr>
          <w:rFonts w:eastAsia="Times New Roman"/>
          <w:szCs w:val="24"/>
        </w:rPr>
        <w:t xml:space="preserve">αιδεία για πολλά χρόνια και ιδιαίτερα την τριτοβάθμια εκπαίδευση και ξέρουμε την ψυχολογία που έχει το παιδί, έστω μετακινούμενο και κατά πολύ λίγο, παρά το γεγονός ότι η Μαγούλα ειδικά –δεν ξέρω αν ξέρετε την περιοχή- πληροί </w:t>
      </w:r>
      <w:r>
        <w:rPr>
          <w:rFonts w:eastAsia="Times New Roman"/>
          <w:szCs w:val="24"/>
        </w:rPr>
        <w:lastRenderedPageBreak/>
        <w:t>τα πέντε χιλιόμετρα, δηλαδή απ</w:t>
      </w:r>
      <w:r>
        <w:rPr>
          <w:rFonts w:eastAsia="Times New Roman"/>
          <w:szCs w:val="24"/>
        </w:rPr>
        <w:t xml:space="preserve">έχει πέραν των πέντε χιλιομέτρων. Όμως, δεν είναι μόνο αυτό. Εν πάση </w:t>
      </w:r>
      <w:proofErr w:type="spellStart"/>
      <w:r>
        <w:rPr>
          <w:rFonts w:eastAsia="Times New Roman"/>
          <w:szCs w:val="24"/>
        </w:rPr>
        <w:t>περιπτώσει</w:t>
      </w:r>
      <w:proofErr w:type="spellEnd"/>
      <w:r>
        <w:rPr>
          <w:rFonts w:eastAsia="Times New Roman"/>
          <w:szCs w:val="24"/>
        </w:rPr>
        <w:t xml:space="preserve">, αυτά τα λέω για ιστορικούς λόγους. </w:t>
      </w:r>
    </w:p>
    <w:p w14:paraId="5920C86A"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Κύριε Πρόεδρε, όπως βλέπετε, δεν χρειάστηκε να πάρω όλον τον χρόνο της δευτερολογίας μου μετά τη θετική απάντηση του Υπουργού  και αναμένετ</w:t>
      </w:r>
      <w:r>
        <w:rPr>
          <w:rFonts w:eastAsia="Times New Roman"/>
          <w:szCs w:val="24"/>
        </w:rPr>
        <w:t>αι εντός των ημερών να βγει και η σχετική απόφαση.</w:t>
      </w:r>
    </w:p>
    <w:p w14:paraId="5920C86B"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Σας ευχαριστώ πολύ.</w:t>
      </w:r>
    </w:p>
    <w:p w14:paraId="5920C86C" w14:textId="77777777" w:rsidR="00A4209A" w:rsidRDefault="00CC2224">
      <w:pPr>
        <w:tabs>
          <w:tab w:val="left" w:pos="709"/>
          <w:tab w:val="center" w:pos="4753"/>
        </w:tabs>
        <w:spacing w:line="600" w:lineRule="auto"/>
        <w:ind w:firstLine="720"/>
        <w:contextualSpacing/>
        <w:jc w:val="both"/>
        <w:rPr>
          <w:rFonts w:eastAsia="Times New Roman"/>
          <w:szCs w:val="24"/>
        </w:rPr>
      </w:pPr>
      <w:r w:rsidRPr="00785F10">
        <w:rPr>
          <w:rFonts w:eastAsia="Times New Roman"/>
          <w:b/>
          <w:szCs w:val="24"/>
        </w:rPr>
        <w:t>ΠΡΟΕΔΡΕΥΩΝ (Μάριος Γεωργιάδης):</w:t>
      </w:r>
      <w:r>
        <w:rPr>
          <w:rFonts w:eastAsia="Times New Roman"/>
          <w:szCs w:val="24"/>
        </w:rPr>
        <w:t xml:space="preserve"> Κύριε Υπουργέ, έχετε τον λόγο.</w:t>
      </w:r>
    </w:p>
    <w:p w14:paraId="5920C86D" w14:textId="77777777" w:rsidR="00A4209A" w:rsidRDefault="00CC2224">
      <w:pPr>
        <w:tabs>
          <w:tab w:val="left" w:pos="709"/>
          <w:tab w:val="center" w:pos="4753"/>
        </w:tabs>
        <w:spacing w:line="600" w:lineRule="auto"/>
        <w:ind w:firstLine="720"/>
        <w:contextualSpacing/>
        <w:jc w:val="both"/>
        <w:rPr>
          <w:rFonts w:eastAsia="Times New Roman"/>
          <w:szCs w:val="24"/>
        </w:rPr>
      </w:pPr>
      <w:r w:rsidRPr="00785F10">
        <w:rPr>
          <w:rFonts w:eastAsia="Times New Roman"/>
          <w:b/>
          <w:szCs w:val="24"/>
        </w:rPr>
        <w:t>ΚΩΝΣΤΑΝΤΙΝΟΣ ΓΑΒΡΟΓΛΟΥ (Υπουργός Παιδείας, Έρευνας και</w:t>
      </w:r>
      <w:r>
        <w:rPr>
          <w:rFonts w:eastAsia="Times New Roman"/>
          <w:szCs w:val="24"/>
        </w:rPr>
        <w:t xml:space="preserve"> </w:t>
      </w:r>
      <w:r w:rsidRPr="00785F10">
        <w:rPr>
          <w:rFonts w:eastAsia="Times New Roman"/>
          <w:b/>
          <w:szCs w:val="24"/>
        </w:rPr>
        <w:t>Θρησκευμάτων):</w:t>
      </w:r>
      <w:r w:rsidRPr="00730545">
        <w:rPr>
          <w:rFonts w:eastAsia="Times New Roman"/>
          <w:szCs w:val="24"/>
        </w:rPr>
        <w:t xml:space="preserve"> </w:t>
      </w:r>
      <w:r>
        <w:rPr>
          <w:rFonts w:eastAsia="Times New Roman"/>
          <w:szCs w:val="24"/>
        </w:rPr>
        <w:t>Δεν έχω να προσθέσω κάτι, κύριε Πρόεδρε.</w:t>
      </w:r>
    </w:p>
    <w:p w14:paraId="5920C86E" w14:textId="77777777" w:rsidR="00A4209A" w:rsidRDefault="00CC2224">
      <w:pPr>
        <w:tabs>
          <w:tab w:val="left" w:pos="709"/>
          <w:tab w:val="center" w:pos="4753"/>
        </w:tabs>
        <w:spacing w:line="600" w:lineRule="auto"/>
        <w:ind w:firstLine="720"/>
        <w:contextualSpacing/>
        <w:jc w:val="both"/>
        <w:rPr>
          <w:rFonts w:eastAsia="Times New Roman"/>
          <w:szCs w:val="24"/>
        </w:rPr>
      </w:pPr>
      <w:r w:rsidRPr="00785F10">
        <w:rPr>
          <w:rFonts w:eastAsia="Times New Roman"/>
          <w:b/>
          <w:szCs w:val="24"/>
        </w:rPr>
        <w:t xml:space="preserve">ΠΡΟΕΔΡΕΥΩΝ </w:t>
      </w:r>
      <w:r w:rsidRPr="00785F10">
        <w:rPr>
          <w:rFonts w:eastAsia="Times New Roman"/>
          <w:b/>
          <w:szCs w:val="24"/>
        </w:rPr>
        <w:t>(Μάριος Γεωργιάδης):</w:t>
      </w:r>
      <w:r w:rsidRPr="00730545">
        <w:rPr>
          <w:rFonts w:eastAsia="Times New Roman"/>
          <w:szCs w:val="24"/>
        </w:rPr>
        <w:t xml:space="preserve"> </w:t>
      </w:r>
      <w:r>
        <w:rPr>
          <w:rFonts w:eastAsia="Times New Roman"/>
          <w:szCs w:val="24"/>
        </w:rPr>
        <w:t>Θα συμφωνήσω. Ευχαριστώ και τους δυο σας για την οικονομία του χρόνου.</w:t>
      </w:r>
    </w:p>
    <w:p w14:paraId="5920C86F"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Θα συζητηθεί η πρώτη με αριθμό 4659/3-1-2019 ερώτηση </w:t>
      </w:r>
      <w:r>
        <w:rPr>
          <w:rFonts w:eastAsia="Times New Roman"/>
          <w:szCs w:val="24"/>
        </w:rPr>
        <w:t xml:space="preserve">του κύκλου </w:t>
      </w:r>
      <w:r>
        <w:rPr>
          <w:rFonts w:eastAsia="Times New Roman"/>
          <w:szCs w:val="24"/>
        </w:rPr>
        <w:t>των αναφορών</w:t>
      </w:r>
      <w:r>
        <w:rPr>
          <w:rFonts w:eastAsia="Times New Roman"/>
          <w:szCs w:val="24"/>
        </w:rPr>
        <w:t xml:space="preserve"> και </w:t>
      </w:r>
      <w:r>
        <w:rPr>
          <w:rFonts w:eastAsia="Times New Roman"/>
          <w:szCs w:val="24"/>
        </w:rPr>
        <w:t xml:space="preserve">ερωτήσεων του Βουλευτή Δράμας της Νέας Δημοκρατίας κ. Δημητρίου Κυριαζίδη προς τον </w:t>
      </w:r>
      <w:r>
        <w:rPr>
          <w:rFonts w:eastAsia="Times New Roman"/>
          <w:szCs w:val="24"/>
        </w:rPr>
        <w:lastRenderedPageBreak/>
        <w:t xml:space="preserve">Υπουργό Παιδείας, Έρευνας και Θρησκευμάτων, σχετικά «με τη λύση της σύμπραξης του Δημοκριτείου Πανεπιστημίου Θράκης (ΔΠΘ) – ΤΕΙ </w:t>
      </w:r>
      <w:r>
        <w:rPr>
          <w:rFonts w:eastAsia="Times New Roman"/>
          <w:szCs w:val="24"/>
        </w:rPr>
        <w:t>α</w:t>
      </w:r>
      <w:r>
        <w:rPr>
          <w:rFonts w:eastAsia="Times New Roman"/>
          <w:szCs w:val="24"/>
        </w:rPr>
        <w:t>νατολικής Μακεδονίας και Θράκης (ΑΜΘ)».</w:t>
      </w:r>
    </w:p>
    <w:p w14:paraId="5920C870"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Κύριε συνάδελφε, έχετε δύο λεπτά για την </w:t>
      </w:r>
      <w:proofErr w:type="spellStart"/>
      <w:r>
        <w:rPr>
          <w:rFonts w:eastAsia="Times New Roman"/>
          <w:szCs w:val="24"/>
        </w:rPr>
        <w:t>πρωτολογία</w:t>
      </w:r>
      <w:proofErr w:type="spellEnd"/>
      <w:r>
        <w:rPr>
          <w:rFonts w:eastAsia="Times New Roman"/>
          <w:szCs w:val="24"/>
        </w:rPr>
        <w:t xml:space="preserve"> σας.</w:t>
      </w:r>
    </w:p>
    <w:p w14:paraId="5920C871" w14:textId="77777777" w:rsidR="00A4209A" w:rsidRDefault="00CC2224">
      <w:pPr>
        <w:tabs>
          <w:tab w:val="left" w:pos="709"/>
          <w:tab w:val="center" w:pos="4753"/>
        </w:tabs>
        <w:spacing w:line="600" w:lineRule="auto"/>
        <w:ind w:firstLine="720"/>
        <w:contextualSpacing/>
        <w:jc w:val="both"/>
        <w:rPr>
          <w:rFonts w:eastAsia="Times New Roman"/>
          <w:szCs w:val="24"/>
        </w:rPr>
      </w:pPr>
      <w:r w:rsidRPr="00785F10">
        <w:rPr>
          <w:rFonts w:eastAsia="Times New Roman"/>
          <w:b/>
          <w:szCs w:val="24"/>
        </w:rPr>
        <w:t>ΔΗΜΗΤΡΙΟΣ ΚΥΡΙΑΖΙΔΗΣ:</w:t>
      </w:r>
      <w:r w:rsidRPr="00F31955">
        <w:rPr>
          <w:rFonts w:eastAsia="Times New Roman"/>
          <w:szCs w:val="24"/>
        </w:rPr>
        <w:t xml:space="preserve"> </w:t>
      </w:r>
      <w:r>
        <w:rPr>
          <w:rFonts w:eastAsia="Times New Roman"/>
          <w:szCs w:val="24"/>
        </w:rPr>
        <w:t>Ευχαριστ</w:t>
      </w:r>
      <w:r>
        <w:rPr>
          <w:rFonts w:eastAsia="Times New Roman"/>
          <w:szCs w:val="24"/>
        </w:rPr>
        <w:t>ώ, κύριε Πρόεδρε.</w:t>
      </w:r>
    </w:p>
    <w:p w14:paraId="5920C872"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Η επίκαιρη ερώτηση σήμερα έρχεται ως ένα προϊόν ερώτησης από τις αρχές του χρόνου, η οποία ήταν πολυσέλιδη. Εδώ έχω ένα ζήτημα. Θα παρακαλέσω να έχω την ανοχή σας.</w:t>
      </w:r>
    </w:p>
    <w:p w14:paraId="5920C873"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ab/>
        <w:t>Κύριε Υπουργέ, πέρσι τον Μάιο προσπαθήσαμε να κάνουμε μια κουβέντα αναφορ</w:t>
      </w:r>
      <w:r>
        <w:rPr>
          <w:rFonts w:eastAsia="Times New Roman"/>
          <w:szCs w:val="24"/>
        </w:rPr>
        <w:t xml:space="preserve">ικά με τη σύμπραξη-συνέργεια-απορρόφηση του ΤΕΙ </w:t>
      </w:r>
      <w:r>
        <w:rPr>
          <w:rFonts w:eastAsia="Times New Roman"/>
          <w:szCs w:val="24"/>
        </w:rPr>
        <w:t>α</w:t>
      </w:r>
      <w:r>
        <w:rPr>
          <w:rFonts w:eastAsia="Times New Roman"/>
          <w:szCs w:val="24"/>
        </w:rPr>
        <w:t>νατολικής Μακεδονίας και Θράκης στο Διεθνές Πανεπιστήμιο Ελλάδος –αγγλόφωνο βέβαια, μεταπτυχιακού χαρακτήρα- που έχει έδρα τη Θεσσαλονίκη, αποκλείοντας δηλαδή το Δημοκρίτειο Πανεπιστήμιο Θράκης, εκπρόσωποι τ</w:t>
      </w:r>
      <w:r>
        <w:rPr>
          <w:rFonts w:eastAsia="Times New Roman"/>
          <w:szCs w:val="24"/>
        </w:rPr>
        <w:t xml:space="preserve">ου οποίου ούτε καν εκλήθησαν να συμμετάσχουν στην </w:t>
      </w:r>
      <w:r>
        <w:rPr>
          <w:rFonts w:eastAsia="Times New Roman"/>
          <w:szCs w:val="24"/>
        </w:rPr>
        <w:t>ε</w:t>
      </w:r>
      <w:r>
        <w:rPr>
          <w:rFonts w:eastAsia="Times New Roman"/>
          <w:szCs w:val="24"/>
        </w:rPr>
        <w:t xml:space="preserve">πιτροπή που συγκροτήσατε. Τότε αναφέρατε δημόσια ότι δική σας πρόθεση είναι μέσα από τις συγκεκριμένες ομάδες εργασίας να αφήσουν την ακαδημαϊκή κοινότητα να κάνει τη δουλειά της </w:t>
      </w:r>
      <w:r>
        <w:rPr>
          <w:rFonts w:eastAsia="Times New Roman"/>
          <w:szCs w:val="24"/>
        </w:rPr>
        <w:lastRenderedPageBreak/>
        <w:t xml:space="preserve">πρώτα αυτή, δηλαδή εμείς μέσα από τις διάφορες συζητήσεις είπαμε ποιος θέλει </w:t>
      </w:r>
      <w:r>
        <w:rPr>
          <w:rFonts w:eastAsia="Times New Roman"/>
          <w:szCs w:val="24"/>
        </w:rPr>
        <w:t xml:space="preserve">να συμμετέχει σε μια ομάδα εργασίας, ώστε να φέρει ένα πόρισμα για την αναβάθμιση της τριτοβάθμιας εκπαίδευσης στη συγκεκριμένη περιοχή. </w:t>
      </w:r>
    </w:p>
    <w:p w14:paraId="5920C874"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Αυτό δεν το κάνατε. Προχωρήσατε μονομερώς, αποκλείοντας το Δημοκρίτειο Πανεπιστήμιο από τη συμμετοχή, μολονότι λέγατε </w:t>
      </w:r>
      <w:r>
        <w:rPr>
          <w:rFonts w:eastAsia="Times New Roman"/>
          <w:szCs w:val="24"/>
        </w:rPr>
        <w:t xml:space="preserve">ότι αυτό είναι μια καθαρή θέση των πρυτανικών αρχών, της πανεπιστημιακής κοινότητας, πράγμα που δυστυχώς δεν τηρήσατε. Βεβαίως, το έργο της </w:t>
      </w:r>
      <w:r>
        <w:rPr>
          <w:rFonts w:eastAsia="Times New Roman"/>
          <w:szCs w:val="24"/>
        </w:rPr>
        <w:t>ε</w:t>
      </w:r>
      <w:r>
        <w:rPr>
          <w:rFonts w:eastAsia="Times New Roman"/>
          <w:szCs w:val="24"/>
        </w:rPr>
        <w:t>πιτροπής έχει περατωθεί. Το αγνοούμε τελείως. Βεβαίως, δόθηκε στη δημοσιότητα, ενώ είχατε δεσμευτεί για μια συζήτησ</w:t>
      </w:r>
      <w:r>
        <w:rPr>
          <w:rFonts w:eastAsia="Times New Roman"/>
          <w:szCs w:val="24"/>
        </w:rPr>
        <w:t>η με φορείς</w:t>
      </w:r>
      <w:r w:rsidRPr="00B12D45">
        <w:rPr>
          <w:rFonts w:eastAsia="Times New Roman"/>
          <w:szCs w:val="24"/>
        </w:rPr>
        <w:t xml:space="preserve">. </w:t>
      </w:r>
      <w:r>
        <w:rPr>
          <w:rFonts w:eastAsia="Times New Roman"/>
          <w:szCs w:val="24"/>
        </w:rPr>
        <w:t xml:space="preserve">Καλέσατε τους Βουλευτές του ΣΥΡΙΖΑ, όχι των άλλων κομμάτων. Για εσάς ενδεχομένως καλώς πράξατε. Προχωράτε βεβαίως σ’ αυτήν την απορρόφηση του ΤΕΙ </w:t>
      </w:r>
      <w:r>
        <w:rPr>
          <w:rFonts w:eastAsia="Times New Roman"/>
          <w:szCs w:val="24"/>
        </w:rPr>
        <w:t>α</w:t>
      </w:r>
      <w:r>
        <w:rPr>
          <w:rFonts w:eastAsia="Times New Roman"/>
          <w:szCs w:val="24"/>
        </w:rPr>
        <w:t>νατολικής Μακεδονίας και Θράκης στο Διεθνές Πανεπιστήμιο, χωρίς να υπάρχουν όλα εκείνα τα πανεπι</w:t>
      </w:r>
      <w:r>
        <w:rPr>
          <w:rFonts w:eastAsia="Times New Roman"/>
          <w:szCs w:val="24"/>
        </w:rPr>
        <w:t xml:space="preserve">στημιακά δεδομένα, δηλαδή κριτήρια, αρχές, διασφάλιση, χρηματοδότηση, επιστημονικό προσωπικό. Άλλωστε και εξ αυτού παραιτήθηκε </w:t>
      </w:r>
      <w:r>
        <w:rPr>
          <w:rFonts w:eastAsia="Times New Roman"/>
          <w:szCs w:val="24"/>
        </w:rPr>
        <w:lastRenderedPageBreak/>
        <w:t xml:space="preserve">και ο Πρόεδρος της </w:t>
      </w:r>
      <w:r>
        <w:rPr>
          <w:rFonts w:eastAsia="Times New Roman"/>
          <w:szCs w:val="24"/>
        </w:rPr>
        <w:t>δ</w:t>
      </w:r>
      <w:r>
        <w:rPr>
          <w:rFonts w:eastAsia="Times New Roman"/>
          <w:szCs w:val="24"/>
        </w:rPr>
        <w:t xml:space="preserve">ιοικούσας </w:t>
      </w:r>
      <w:r>
        <w:rPr>
          <w:rFonts w:eastAsia="Times New Roman"/>
          <w:szCs w:val="24"/>
        </w:rPr>
        <w:t>ε</w:t>
      </w:r>
      <w:r>
        <w:rPr>
          <w:rFonts w:eastAsia="Times New Roman"/>
          <w:szCs w:val="24"/>
        </w:rPr>
        <w:t>πιτροπής του Διεθνούς Πανεπιστημίου, ο κ. Κώστας Γραμμένος, ένας καθηγητής εγνωσμένου κύρους εντός</w:t>
      </w:r>
      <w:r>
        <w:rPr>
          <w:rFonts w:eastAsia="Times New Roman"/>
          <w:szCs w:val="24"/>
        </w:rPr>
        <w:t xml:space="preserve"> και εκτός της χώρας. </w:t>
      </w:r>
    </w:p>
    <w:p w14:paraId="5920C875"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Δημιουργήσατε σαράντα ένα τμήματα σε έξι πόλεις, ένα πολυεδρικό μοντέλο, ένα παγκόσμιο φαινόμενο –θα έλεγα- όχι μόνο στη χώρα μας, αλλά και αλλού. Άλλωστε, εσείς έχετε διδάξει και εκτός χώρας. Δεν ξέρω πού υπάρχει αυτό εδώ το μοντέλο</w:t>
      </w:r>
      <w:r>
        <w:rPr>
          <w:rFonts w:eastAsia="Times New Roman"/>
          <w:szCs w:val="24"/>
        </w:rPr>
        <w:t xml:space="preserve"> που εσείς μας φέρνετε. </w:t>
      </w:r>
    </w:p>
    <w:p w14:paraId="5920C876" w14:textId="77777777" w:rsidR="00A4209A" w:rsidRDefault="00CC2224">
      <w:pPr>
        <w:tabs>
          <w:tab w:val="left" w:pos="709"/>
          <w:tab w:val="center" w:pos="4753"/>
        </w:tabs>
        <w:spacing w:line="600" w:lineRule="auto"/>
        <w:ind w:firstLine="720"/>
        <w:contextualSpacing/>
        <w:jc w:val="both"/>
        <w:rPr>
          <w:rFonts w:eastAsia="Times New Roman"/>
          <w:szCs w:val="24"/>
        </w:rPr>
      </w:pPr>
      <w:r>
        <w:rPr>
          <w:rFonts w:eastAsia="Times New Roman"/>
          <w:szCs w:val="24"/>
        </w:rPr>
        <w:t>Τελικά γεννώνται τεράστια ερωτήματα καθότι λείπουν ικανοί πόροι, λείπει ή όποια στρατηγική. Υπάρχει έλλειψη επιστημονικού προσωπικού. Πού θα βρεθεί;</w:t>
      </w:r>
    </w:p>
    <w:p w14:paraId="5920C877" w14:textId="77777777" w:rsidR="00A4209A" w:rsidRDefault="00CC2224">
      <w:pPr>
        <w:tabs>
          <w:tab w:val="left" w:pos="2738"/>
          <w:tab w:val="center" w:pos="4753"/>
          <w:tab w:val="left" w:pos="5723"/>
        </w:tabs>
        <w:spacing w:line="600" w:lineRule="auto"/>
        <w:ind w:firstLine="720"/>
        <w:jc w:val="both"/>
        <w:rPr>
          <w:rFonts w:eastAsia="Times New Roman"/>
          <w:szCs w:val="24"/>
        </w:rPr>
      </w:pPr>
      <w:r>
        <w:rPr>
          <w:rFonts w:eastAsia="Times New Roman"/>
          <w:szCs w:val="24"/>
        </w:rPr>
        <w:t>Άλλωστε, τονίζεται και σε άλλες συζητήσεις που έγιναν εδώ και από πλευράς του Γενι</w:t>
      </w:r>
      <w:r>
        <w:rPr>
          <w:rFonts w:eastAsia="Times New Roman"/>
          <w:szCs w:val="24"/>
        </w:rPr>
        <w:t xml:space="preserve">κού Λογιστηρίου του Κράτους ότι δεν υπάρχουν οι σχετικές χρηματοδοτήσεις, δαπάνες για το πώς θα λειτουργήσει όλο αυτό το σύστημα και προφανώς, πρέπει να μας το πείτε. </w:t>
      </w:r>
    </w:p>
    <w:p w14:paraId="5920C878" w14:textId="77777777" w:rsidR="00A4209A" w:rsidRDefault="00CC2224">
      <w:pPr>
        <w:tabs>
          <w:tab w:val="left" w:pos="2738"/>
          <w:tab w:val="center" w:pos="4753"/>
          <w:tab w:val="left" w:pos="5723"/>
        </w:tabs>
        <w:spacing w:line="600" w:lineRule="auto"/>
        <w:ind w:firstLine="720"/>
        <w:jc w:val="both"/>
        <w:rPr>
          <w:rFonts w:eastAsia="Times New Roman"/>
          <w:szCs w:val="24"/>
        </w:rPr>
      </w:pPr>
      <w:r>
        <w:rPr>
          <w:rFonts w:eastAsia="Times New Roman"/>
          <w:szCs w:val="24"/>
        </w:rPr>
        <w:t>Τελικά, θα ήθελα να ρωτήσω γιατί αποκλείστηκε το Δημοκρίτειο από την όλη συζήτηση. Σε σχ</w:t>
      </w:r>
      <w:r>
        <w:rPr>
          <w:rFonts w:eastAsia="Times New Roman"/>
          <w:szCs w:val="24"/>
        </w:rPr>
        <w:t xml:space="preserve">έση με το προωθούμενο </w:t>
      </w:r>
      <w:r>
        <w:rPr>
          <w:rFonts w:eastAsia="Times New Roman"/>
          <w:szCs w:val="24"/>
        </w:rPr>
        <w:lastRenderedPageBreak/>
        <w:t xml:space="preserve">σχέδιο, ελλείψει ικανού αριθμού μελών ΔΕΠ, πώς θα λειτουργήσουν εβδομήντα μέλη ΔΕΠ σε σαράντα μία σχολές και τμήματα; Αυτό είναι πρωτόγνωρο. Πιστεύουμε ότι θα έχετε κάτι να μας πείτε και για αυτό. </w:t>
      </w:r>
    </w:p>
    <w:p w14:paraId="5920C879" w14:textId="77777777" w:rsidR="00A4209A" w:rsidRDefault="00CC2224">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Στη συζήτηση που κάναμε είχατε πει ότι δεν είναι δυνατόν να δημιουργηθούν δύο πανεπιστήμια στην </w:t>
      </w:r>
      <w:r>
        <w:rPr>
          <w:rFonts w:eastAsia="Times New Roman"/>
          <w:szCs w:val="24"/>
        </w:rPr>
        <w:t>α</w:t>
      </w:r>
      <w:r>
        <w:rPr>
          <w:rFonts w:eastAsia="Times New Roman"/>
          <w:szCs w:val="24"/>
        </w:rPr>
        <w:t>νατολική Μακεδονία και Θράκη. Βλέπουμε, όμως, τώρα στην Κρήτη δύο πανεπιστήμια και το ΤΕΙ και τελικά, δημιουργείται και ένα τρίτο πανεπιστήμιο, διότι δεν γίνετ</w:t>
      </w:r>
      <w:r>
        <w:rPr>
          <w:rFonts w:eastAsia="Times New Roman"/>
          <w:szCs w:val="24"/>
        </w:rPr>
        <w:t xml:space="preserve">αι αποδεκτό ή δεν βρέθηκε ένα αποτέλεσμα –θα έλεγα- από τις συζητήσεις. </w:t>
      </w:r>
    </w:p>
    <w:p w14:paraId="5920C87A" w14:textId="77777777" w:rsidR="00A4209A" w:rsidRDefault="00CC2224">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Κυριαζίδη, ολοκληρώστε. </w:t>
      </w:r>
    </w:p>
    <w:p w14:paraId="5920C87B" w14:textId="77777777" w:rsidR="00A4209A" w:rsidRDefault="00CC2224">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Τελειώνω, κύριε Πρόεδρε. </w:t>
      </w:r>
    </w:p>
    <w:p w14:paraId="5920C87C" w14:textId="77777777" w:rsidR="00A4209A" w:rsidRDefault="00CC2224">
      <w:pPr>
        <w:tabs>
          <w:tab w:val="left" w:pos="2738"/>
          <w:tab w:val="center" w:pos="4753"/>
          <w:tab w:val="left" w:pos="5723"/>
        </w:tabs>
        <w:spacing w:line="600" w:lineRule="auto"/>
        <w:ind w:firstLine="720"/>
        <w:jc w:val="both"/>
        <w:rPr>
          <w:rFonts w:eastAsia="Times New Roman"/>
          <w:szCs w:val="24"/>
        </w:rPr>
      </w:pPr>
      <w:r>
        <w:rPr>
          <w:rFonts w:eastAsia="Times New Roman"/>
          <w:szCs w:val="24"/>
        </w:rPr>
        <w:t>Τι τύχη, λοιπόν, έχουν τα τμήματα στη Δράμα, όταν τα γεωπονικά τμήματα τ</w:t>
      </w:r>
      <w:r>
        <w:rPr>
          <w:rFonts w:eastAsia="Times New Roman"/>
          <w:szCs w:val="24"/>
        </w:rPr>
        <w:t xml:space="preserve">ης χώρας έχουν φθάσει σε διψήφιο αριθμό και τα δασολογικά σε πέντε, όταν η Γερμανία έχει τέσσερα με τετραπλάσια έκταση; </w:t>
      </w:r>
    </w:p>
    <w:p w14:paraId="5920C87D"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szCs w:val="24"/>
        </w:rPr>
        <w:lastRenderedPageBreak/>
        <w:t>Για ποιον λόγο αφαιρείτε το υφιστάμενο Τμήμα Αρχιτεκτονικής από τη Δράμα και το μεταφέρετε στις Σέρρες; Δεν αρκούν τα τμήματα στις Σέρρ</w:t>
      </w:r>
      <w:r>
        <w:rPr>
          <w:rFonts w:eastAsia="Times New Roman"/>
          <w:szCs w:val="24"/>
        </w:rPr>
        <w:t xml:space="preserve">ες; Πώς στην Καβάλα προτείνετε Τμήμα Λογιστικής και Χρηματοοικονομικής και </w:t>
      </w:r>
      <w:r w:rsidRPr="008533B7">
        <w:rPr>
          <w:rFonts w:eastAsia="Times New Roman"/>
          <w:szCs w:val="24"/>
        </w:rPr>
        <w:t xml:space="preserve">ταυτοχρόνως, </w:t>
      </w:r>
      <w:r>
        <w:rPr>
          <w:rFonts w:eastAsia="Times New Roman"/>
          <w:szCs w:val="24"/>
        </w:rPr>
        <w:t xml:space="preserve">Τμήμα </w:t>
      </w:r>
      <w:r>
        <w:rPr>
          <w:rFonts w:eastAsia="Times New Roman"/>
          <w:color w:val="212121"/>
          <w:szCs w:val="24"/>
        </w:rPr>
        <w:t>Οικονομικών Ε</w:t>
      </w:r>
      <w:r w:rsidRPr="008533B7">
        <w:rPr>
          <w:rFonts w:eastAsia="Times New Roman"/>
          <w:color w:val="212121"/>
          <w:szCs w:val="24"/>
        </w:rPr>
        <w:t xml:space="preserve">πιστημών </w:t>
      </w:r>
      <w:r>
        <w:rPr>
          <w:rFonts w:eastAsia="Times New Roman"/>
          <w:color w:val="212121"/>
          <w:szCs w:val="24"/>
        </w:rPr>
        <w:t>στις Σέρρες με σοβαρές επικαλύψεις; Π</w:t>
      </w:r>
      <w:r w:rsidRPr="008533B7">
        <w:rPr>
          <w:rFonts w:eastAsia="Times New Roman"/>
          <w:color w:val="212121"/>
          <w:szCs w:val="24"/>
        </w:rPr>
        <w:t>ώς είναι δυνατό</w:t>
      </w:r>
      <w:r>
        <w:rPr>
          <w:rFonts w:eastAsia="Times New Roman"/>
          <w:color w:val="212121"/>
          <w:szCs w:val="24"/>
        </w:rPr>
        <w:t xml:space="preserve">ν το ίδιο πανεπιστήμιο να έχει Τμήμα Λογιστικής και Χρηματοοικονομικής </w:t>
      </w:r>
      <w:r w:rsidRPr="008533B7">
        <w:rPr>
          <w:rFonts w:eastAsia="Times New Roman"/>
          <w:color w:val="212121"/>
          <w:szCs w:val="24"/>
        </w:rPr>
        <w:t xml:space="preserve">στην Καβάλα και </w:t>
      </w:r>
      <w:r>
        <w:rPr>
          <w:rFonts w:eastAsia="Times New Roman"/>
          <w:color w:val="212121"/>
          <w:szCs w:val="24"/>
        </w:rPr>
        <w:t>Τ</w:t>
      </w:r>
      <w:r>
        <w:rPr>
          <w:rFonts w:eastAsia="Times New Roman"/>
          <w:color w:val="212121"/>
          <w:szCs w:val="24"/>
        </w:rPr>
        <w:t>μήμα Λογιστικής και Π</w:t>
      </w:r>
      <w:r w:rsidRPr="008533B7">
        <w:rPr>
          <w:rFonts w:eastAsia="Times New Roman"/>
          <w:color w:val="212121"/>
          <w:szCs w:val="24"/>
        </w:rPr>
        <w:t>ληροφορικών Συστημάτων στη Θεσσαλονίκη</w:t>
      </w:r>
      <w:r>
        <w:rPr>
          <w:rFonts w:eastAsia="Times New Roman"/>
          <w:color w:val="212121"/>
          <w:szCs w:val="24"/>
        </w:rPr>
        <w:t>;</w:t>
      </w:r>
    </w:p>
    <w:p w14:paraId="5920C87E" w14:textId="77777777" w:rsidR="00A4209A" w:rsidRDefault="00CC2224">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συνάδελφε, ολοκληρώστε. Έχουμε φθάσει στα πέντε λεπτά. Σας παρακαλώ πολύ! </w:t>
      </w:r>
    </w:p>
    <w:p w14:paraId="5920C87F" w14:textId="77777777" w:rsidR="00A4209A" w:rsidRDefault="00CC2224">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Τέλειωσα, κύριε Πρόεδρε. </w:t>
      </w:r>
    </w:p>
    <w:p w14:paraId="5920C880"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Πώς είναι δυνατόν το ίδιο το πανεπ</w:t>
      </w:r>
      <w:r>
        <w:rPr>
          <w:rFonts w:eastAsia="Times New Roman"/>
          <w:color w:val="212121"/>
          <w:szCs w:val="24"/>
        </w:rPr>
        <w:t xml:space="preserve">ιστήμιο να έχει Τμήμα Δημόσιας Διοίκησης και στη Θεσσαλονίκη και Τμήμα Διοίκησης και Επιστήμης και Τεχνολογίας στην Καβάλα; </w:t>
      </w:r>
    </w:p>
    <w:p w14:paraId="5920C881"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Το θνησιγενές των συγχωνεύσεων-απορροφήσεων </w:t>
      </w:r>
      <w:r w:rsidRPr="008533B7">
        <w:rPr>
          <w:rFonts w:eastAsia="Times New Roman"/>
          <w:color w:val="212121"/>
          <w:szCs w:val="24"/>
        </w:rPr>
        <w:t xml:space="preserve">ομολογείται </w:t>
      </w:r>
      <w:r>
        <w:rPr>
          <w:rFonts w:eastAsia="Times New Roman"/>
          <w:color w:val="212121"/>
          <w:szCs w:val="24"/>
        </w:rPr>
        <w:t>-</w:t>
      </w:r>
      <w:r w:rsidRPr="008533B7">
        <w:rPr>
          <w:rFonts w:eastAsia="Times New Roman"/>
          <w:color w:val="212121"/>
          <w:szCs w:val="24"/>
        </w:rPr>
        <w:t>αν θέλετε</w:t>
      </w:r>
      <w:r>
        <w:rPr>
          <w:rFonts w:eastAsia="Times New Roman"/>
          <w:color w:val="212121"/>
          <w:szCs w:val="24"/>
        </w:rPr>
        <w:t>- και από εσά</w:t>
      </w:r>
      <w:r w:rsidRPr="008533B7">
        <w:rPr>
          <w:rFonts w:eastAsia="Times New Roman"/>
          <w:color w:val="212121"/>
          <w:szCs w:val="24"/>
        </w:rPr>
        <w:t>ς</w:t>
      </w:r>
      <w:r>
        <w:rPr>
          <w:rFonts w:eastAsia="Times New Roman"/>
          <w:color w:val="212121"/>
          <w:szCs w:val="24"/>
        </w:rPr>
        <w:t>,</w:t>
      </w:r>
      <w:r w:rsidRPr="008533B7">
        <w:rPr>
          <w:rFonts w:eastAsia="Times New Roman"/>
          <w:color w:val="212121"/>
          <w:szCs w:val="24"/>
        </w:rPr>
        <w:t xml:space="preserve"> καθ</w:t>
      </w:r>
      <w:r>
        <w:rPr>
          <w:rFonts w:eastAsia="Times New Roman"/>
          <w:color w:val="212121"/>
          <w:szCs w:val="24"/>
        </w:rPr>
        <w:t xml:space="preserve">’ </w:t>
      </w:r>
      <w:r w:rsidRPr="008533B7">
        <w:rPr>
          <w:rFonts w:eastAsia="Times New Roman"/>
          <w:color w:val="212121"/>
          <w:szCs w:val="24"/>
        </w:rPr>
        <w:t>ότι στο νομοθέτημα α</w:t>
      </w:r>
      <w:r w:rsidRPr="008533B7">
        <w:rPr>
          <w:rFonts w:eastAsia="Times New Roman"/>
          <w:color w:val="212121"/>
          <w:szCs w:val="24"/>
        </w:rPr>
        <w:lastRenderedPageBreak/>
        <w:t xml:space="preserve">πορρόφησης του ΤΕΙ Θεσσαλίας και ΤΕΙ Στερεάς από το Πανεπιστήμιο Θεσσαλίας </w:t>
      </w:r>
      <w:r>
        <w:rPr>
          <w:rFonts w:eastAsia="Times New Roman"/>
          <w:color w:val="212121"/>
          <w:szCs w:val="24"/>
        </w:rPr>
        <w:t>στο άρθρο 34 δημιουργείται Ακαδημαϊκό Σ</w:t>
      </w:r>
      <w:r w:rsidRPr="008533B7">
        <w:rPr>
          <w:rFonts w:eastAsia="Times New Roman"/>
          <w:color w:val="212121"/>
          <w:szCs w:val="24"/>
        </w:rPr>
        <w:t>υμβο</w:t>
      </w:r>
      <w:r>
        <w:rPr>
          <w:rFonts w:eastAsia="Times New Roman"/>
          <w:color w:val="212121"/>
          <w:szCs w:val="24"/>
        </w:rPr>
        <w:t>ύλιο Ε</w:t>
      </w:r>
      <w:r w:rsidRPr="008533B7">
        <w:rPr>
          <w:rFonts w:eastAsia="Times New Roman"/>
          <w:color w:val="212121"/>
          <w:szCs w:val="24"/>
        </w:rPr>
        <w:t xml:space="preserve">κπαίδευσης </w:t>
      </w:r>
      <w:r>
        <w:rPr>
          <w:rFonts w:eastAsia="Times New Roman"/>
          <w:color w:val="212121"/>
          <w:szCs w:val="24"/>
        </w:rPr>
        <w:t xml:space="preserve">-στην προηγούμενη συγχώνευση-απορρόφηση των </w:t>
      </w:r>
      <w:r>
        <w:rPr>
          <w:rFonts w:eastAsia="Times New Roman"/>
          <w:color w:val="212121"/>
          <w:szCs w:val="24"/>
        </w:rPr>
        <w:t>τ</w:t>
      </w:r>
      <w:r>
        <w:rPr>
          <w:rFonts w:eastAsia="Times New Roman"/>
          <w:color w:val="212121"/>
          <w:szCs w:val="24"/>
        </w:rPr>
        <w:t xml:space="preserve">μημάτων </w:t>
      </w:r>
      <w:r w:rsidRPr="008533B7">
        <w:rPr>
          <w:rFonts w:eastAsia="Times New Roman"/>
          <w:color w:val="212121"/>
          <w:szCs w:val="24"/>
        </w:rPr>
        <w:t>Στερεάς Ελλάδας και της Θεσσαλίας</w:t>
      </w:r>
      <w:r>
        <w:rPr>
          <w:rFonts w:eastAsia="Times New Roman"/>
          <w:color w:val="212121"/>
          <w:szCs w:val="24"/>
        </w:rPr>
        <w:t>-</w:t>
      </w:r>
      <w:r w:rsidRPr="008533B7">
        <w:rPr>
          <w:rFonts w:eastAsia="Times New Roman"/>
          <w:color w:val="212121"/>
          <w:szCs w:val="24"/>
        </w:rPr>
        <w:t xml:space="preserve"> και δημιουργε</w:t>
      </w:r>
      <w:r w:rsidRPr="008533B7">
        <w:rPr>
          <w:rFonts w:eastAsia="Times New Roman"/>
          <w:color w:val="212121"/>
          <w:szCs w:val="24"/>
        </w:rPr>
        <w:t xml:space="preserve">ίται ένα </w:t>
      </w:r>
      <w:r>
        <w:rPr>
          <w:rFonts w:eastAsia="Times New Roman"/>
          <w:color w:val="212121"/>
          <w:szCs w:val="24"/>
        </w:rPr>
        <w:t>κ</w:t>
      </w:r>
      <w:r w:rsidRPr="008533B7">
        <w:rPr>
          <w:rFonts w:eastAsia="Times New Roman"/>
          <w:color w:val="212121"/>
          <w:szCs w:val="24"/>
        </w:rPr>
        <w:t xml:space="preserve">έντρο </w:t>
      </w:r>
      <w:r>
        <w:rPr>
          <w:rFonts w:eastAsia="Times New Roman"/>
          <w:color w:val="212121"/>
          <w:szCs w:val="24"/>
        </w:rPr>
        <w:t xml:space="preserve">ή ένα Συμβούλιο Εκπαίδευσης και Έρευνας, </w:t>
      </w:r>
      <w:r w:rsidRPr="008533B7">
        <w:rPr>
          <w:rFonts w:eastAsia="Times New Roman"/>
          <w:color w:val="212121"/>
          <w:szCs w:val="24"/>
        </w:rPr>
        <w:t xml:space="preserve">προκειμένου να μελετήσει </w:t>
      </w:r>
      <w:r>
        <w:rPr>
          <w:rFonts w:eastAsia="Times New Roman"/>
          <w:color w:val="212121"/>
          <w:szCs w:val="24"/>
        </w:rPr>
        <w:t xml:space="preserve">τις </w:t>
      </w:r>
      <w:r w:rsidRPr="008533B7">
        <w:rPr>
          <w:rFonts w:eastAsia="Times New Roman"/>
          <w:color w:val="212121"/>
          <w:szCs w:val="24"/>
        </w:rPr>
        <w:t xml:space="preserve">προϋποθέσεις ίδρυσης </w:t>
      </w:r>
      <w:r>
        <w:rPr>
          <w:rFonts w:eastAsia="Times New Roman"/>
          <w:color w:val="212121"/>
          <w:szCs w:val="24"/>
        </w:rPr>
        <w:t>ΑΕΙ και ερευνητικών κέντρων στην Π</w:t>
      </w:r>
      <w:r w:rsidRPr="008533B7">
        <w:rPr>
          <w:rFonts w:eastAsia="Times New Roman"/>
          <w:color w:val="212121"/>
          <w:szCs w:val="24"/>
        </w:rPr>
        <w:t>εριφέρεια Στερεάς Ελλάδας</w:t>
      </w:r>
      <w:r>
        <w:rPr>
          <w:rFonts w:eastAsia="Times New Roman"/>
          <w:color w:val="212121"/>
          <w:szCs w:val="24"/>
        </w:rPr>
        <w:t>.</w:t>
      </w:r>
    </w:p>
    <w:p w14:paraId="5920C882"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8533B7">
        <w:rPr>
          <w:rFonts w:eastAsia="Times New Roman"/>
          <w:color w:val="212121"/>
          <w:szCs w:val="24"/>
        </w:rPr>
        <w:t xml:space="preserve">εν έπρεπε να συμβεί το αυτό και στην </w:t>
      </w:r>
      <w:r>
        <w:rPr>
          <w:rFonts w:eastAsia="Times New Roman"/>
          <w:color w:val="212121"/>
          <w:szCs w:val="24"/>
        </w:rPr>
        <w:t>α</w:t>
      </w:r>
      <w:r w:rsidRPr="008533B7">
        <w:rPr>
          <w:rFonts w:eastAsia="Times New Roman"/>
          <w:color w:val="212121"/>
          <w:szCs w:val="24"/>
        </w:rPr>
        <w:t>νατολική Μακεδονία και Θράκη</w:t>
      </w:r>
      <w:r>
        <w:rPr>
          <w:rFonts w:eastAsia="Times New Roman"/>
          <w:color w:val="212121"/>
          <w:szCs w:val="24"/>
        </w:rPr>
        <w:t>,</w:t>
      </w:r>
      <w:r w:rsidRPr="008533B7">
        <w:rPr>
          <w:rFonts w:eastAsia="Times New Roman"/>
          <w:color w:val="212121"/>
          <w:szCs w:val="24"/>
        </w:rPr>
        <w:t xml:space="preserve"> αναφορικά με το </w:t>
      </w:r>
      <w:r>
        <w:rPr>
          <w:rFonts w:eastAsia="Times New Roman"/>
          <w:color w:val="212121"/>
          <w:szCs w:val="24"/>
        </w:rPr>
        <w:t>ΤΕΙ</w:t>
      </w:r>
      <w:r>
        <w:rPr>
          <w:rFonts w:eastAsia="Times New Roman"/>
          <w:color w:val="212121"/>
          <w:szCs w:val="24"/>
        </w:rPr>
        <w:t xml:space="preserve"> που </w:t>
      </w:r>
      <w:r w:rsidRPr="008533B7">
        <w:rPr>
          <w:rFonts w:eastAsia="Times New Roman"/>
          <w:color w:val="212121"/>
          <w:szCs w:val="24"/>
        </w:rPr>
        <w:t>υπάρχει και λειτουργεί</w:t>
      </w:r>
      <w:r>
        <w:rPr>
          <w:rFonts w:eastAsia="Times New Roman"/>
          <w:color w:val="212121"/>
          <w:szCs w:val="24"/>
        </w:rPr>
        <w:t>;</w:t>
      </w:r>
    </w:p>
    <w:p w14:paraId="5920C883"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8533B7">
        <w:rPr>
          <w:rFonts w:eastAsia="Times New Roman"/>
          <w:color w:val="212121"/>
          <w:szCs w:val="24"/>
        </w:rPr>
        <w:t>υγ</w:t>
      </w:r>
      <w:r>
        <w:rPr>
          <w:rFonts w:eastAsia="Times New Roman"/>
          <w:color w:val="212121"/>
          <w:szCs w:val="24"/>
        </w:rPr>
        <w:t>γ</w:t>
      </w:r>
      <w:r w:rsidRPr="008533B7">
        <w:rPr>
          <w:rFonts w:eastAsia="Times New Roman"/>
          <w:color w:val="212121"/>
          <w:szCs w:val="24"/>
        </w:rPr>
        <w:t>νώμη</w:t>
      </w:r>
      <w:r>
        <w:rPr>
          <w:rFonts w:eastAsia="Times New Roman"/>
          <w:color w:val="212121"/>
          <w:szCs w:val="24"/>
        </w:rPr>
        <w:t xml:space="preserve">, κύριε Πρόεδρε, δεν μπορούσα να τελειώσω στην ώρα μου. </w:t>
      </w:r>
    </w:p>
    <w:p w14:paraId="5920C884" w14:textId="77777777" w:rsidR="00A4209A" w:rsidRDefault="00CC2224">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συνάδελφε, καταλαβαίνετε ότι ο χρόνος της </w:t>
      </w:r>
      <w:proofErr w:type="spellStart"/>
      <w:r>
        <w:rPr>
          <w:rFonts w:eastAsia="Times New Roman"/>
          <w:szCs w:val="24"/>
        </w:rPr>
        <w:t>πρωτολογίας</w:t>
      </w:r>
      <w:proofErr w:type="spellEnd"/>
      <w:r>
        <w:rPr>
          <w:rFonts w:eastAsia="Times New Roman"/>
          <w:szCs w:val="24"/>
        </w:rPr>
        <w:t xml:space="preserve"> είναι περιορισμένος στα δύο λεπτά. Να υπάρχει μία ανοχή για τα τρία λε</w:t>
      </w:r>
      <w:r>
        <w:rPr>
          <w:rFonts w:eastAsia="Times New Roman"/>
          <w:szCs w:val="24"/>
        </w:rPr>
        <w:t xml:space="preserve">πτά, να υπάρχει μία ανοχή για ένα λεπτό, δύο το πολύ. Έχουμε, όμως, φθάσει στα έξι λεπτά. </w:t>
      </w:r>
    </w:p>
    <w:p w14:paraId="5920C885"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b/>
          <w:szCs w:val="24"/>
        </w:rPr>
        <w:lastRenderedPageBreak/>
        <w:t xml:space="preserve">ΔΗΜΗΤΡΙΟΣ ΚΥΡΙΑΖΙΔΗΣ: </w:t>
      </w:r>
      <w:r>
        <w:rPr>
          <w:rFonts w:eastAsia="Times New Roman"/>
          <w:szCs w:val="24"/>
        </w:rPr>
        <w:t xml:space="preserve">Καταλαβαίνω, απλώς σας είπα αρχικά, κύριε Πρόεδρε, ότι επρόκειτο </w:t>
      </w:r>
      <w:r w:rsidRPr="008533B7">
        <w:rPr>
          <w:rFonts w:eastAsia="Times New Roman"/>
          <w:color w:val="212121"/>
          <w:szCs w:val="24"/>
        </w:rPr>
        <w:t>για μία ερώτηση</w:t>
      </w:r>
      <w:r>
        <w:rPr>
          <w:rFonts w:eastAsia="Times New Roman"/>
          <w:color w:val="212121"/>
          <w:szCs w:val="24"/>
        </w:rPr>
        <w:t>…</w:t>
      </w:r>
    </w:p>
    <w:p w14:paraId="5920C886"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Ό</w:t>
      </w:r>
      <w:r w:rsidRPr="008533B7">
        <w:rPr>
          <w:rFonts w:eastAsia="Times New Roman"/>
          <w:color w:val="212121"/>
          <w:szCs w:val="24"/>
        </w:rPr>
        <w:t>λες οι ερωτήσεις όλων των συ</w:t>
      </w:r>
      <w:r w:rsidRPr="008533B7">
        <w:rPr>
          <w:rFonts w:eastAsia="Times New Roman"/>
          <w:color w:val="212121"/>
          <w:szCs w:val="24"/>
        </w:rPr>
        <w:t>ναδέλφων είναι πολύ σημαντικές και επίκαιρες</w:t>
      </w:r>
      <w:r>
        <w:rPr>
          <w:rFonts w:eastAsia="Times New Roman"/>
          <w:color w:val="212121"/>
          <w:szCs w:val="24"/>
        </w:rPr>
        <w:t xml:space="preserve">. </w:t>
      </w:r>
      <w:r w:rsidRPr="008533B7">
        <w:rPr>
          <w:rFonts w:eastAsia="Times New Roman"/>
          <w:color w:val="212121"/>
          <w:szCs w:val="24"/>
        </w:rPr>
        <w:t xml:space="preserve"> </w:t>
      </w:r>
    </w:p>
    <w:p w14:paraId="5920C887"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b/>
          <w:szCs w:val="24"/>
        </w:rPr>
        <w:t xml:space="preserve">ΔΗΜΗΤΡΙΟΣ ΚΥΡΙΑΖΙΔΗΣ: </w:t>
      </w:r>
      <w:r>
        <w:rPr>
          <w:rFonts w:eastAsia="Times New Roman"/>
          <w:szCs w:val="24"/>
        </w:rPr>
        <w:t xml:space="preserve">Όχι, άλλο </w:t>
      </w:r>
      <w:r w:rsidRPr="008533B7">
        <w:rPr>
          <w:rFonts w:eastAsia="Times New Roman"/>
          <w:color w:val="212121"/>
          <w:szCs w:val="24"/>
        </w:rPr>
        <w:t xml:space="preserve">θέλω να </w:t>
      </w:r>
      <w:r>
        <w:rPr>
          <w:rFonts w:eastAsia="Times New Roman"/>
          <w:color w:val="212121"/>
          <w:szCs w:val="24"/>
        </w:rPr>
        <w:t>σας πω για να το καταλάβετε.</w:t>
      </w:r>
    </w:p>
    <w:p w14:paraId="5920C888"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Ο χρόνος </w:t>
      </w:r>
      <w:r w:rsidRPr="008533B7">
        <w:rPr>
          <w:rFonts w:eastAsia="Times New Roman"/>
          <w:color w:val="212121"/>
          <w:szCs w:val="24"/>
        </w:rPr>
        <w:t>είναι συγκεκριμένος</w:t>
      </w:r>
      <w:r>
        <w:rPr>
          <w:rFonts w:eastAsia="Times New Roman"/>
          <w:color w:val="212121"/>
          <w:szCs w:val="24"/>
        </w:rPr>
        <w:t>.</w:t>
      </w:r>
    </w:p>
    <w:p w14:paraId="5920C889" w14:textId="77777777" w:rsidR="00A4209A" w:rsidRDefault="00CC2224">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Λέγω ότι η ερώτηση κατατέθηκε ως απλή ερώτηση. </w:t>
      </w:r>
    </w:p>
    <w:p w14:paraId="5920C88A"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Δ</w:t>
      </w:r>
      <w:r w:rsidRPr="008533B7">
        <w:rPr>
          <w:rFonts w:eastAsia="Times New Roman"/>
          <w:color w:val="212121"/>
          <w:szCs w:val="24"/>
        </w:rPr>
        <w:t>εν θέλω κάποια δικαιολογία</w:t>
      </w:r>
      <w:r>
        <w:rPr>
          <w:rFonts w:eastAsia="Times New Roman"/>
          <w:color w:val="212121"/>
          <w:szCs w:val="24"/>
        </w:rPr>
        <w:t>.</w:t>
      </w:r>
    </w:p>
    <w:p w14:paraId="5920C88B" w14:textId="77777777" w:rsidR="00A4209A" w:rsidRDefault="00CC2224">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Κατατέθηκε ως απλή ερώτηση αρχ</w:t>
      </w:r>
      <w:r>
        <w:rPr>
          <w:rFonts w:eastAsia="Times New Roman"/>
          <w:szCs w:val="24"/>
        </w:rPr>
        <w:t>έ</w:t>
      </w:r>
      <w:r>
        <w:rPr>
          <w:rFonts w:eastAsia="Times New Roman"/>
          <w:szCs w:val="24"/>
        </w:rPr>
        <w:t xml:space="preserve">ς Γενάρη και ήρθε προς συζήτηση ως επίκαιρη, αλλά το περιεχόμενό της ήταν συγκεκριμένο. </w:t>
      </w:r>
    </w:p>
    <w:p w14:paraId="5920C88C"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sidRPr="002A5E00">
        <w:rPr>
          <w:rFonts w:eastAsia="Times New Roman"/>
          <w:b/>
          <w:szCs w:val="24"/>
        </w:rPr>
        <w:lastRenderedPageBreak/>
        <w:t>ΠΡΟΕΔΡΕΥΩΝ (Μάριος Γεωργιάδης):</w:t>
      </w:r>
      <w:r>
        <w:rPr>
          <w:rFonts w:eastAsia="Times New Roman"/>
          <w:b/>
          <w:szCs w:val="24"/>
        </w:rPr>
        <w:t xml:space="preserve"> </w:t>
      </w:r>
      <w:r>
        <w:rPr>
          <w:rFonts w:eastAsia="Times New Roman"/>
          <w:szCs w:val="24"/>
        </w:rPr>
        <w:t>Κύριε συνάδελφε, γενι</w:t>
      </w:r>
      <w:r>
        <w:rPr>
          <w:rFonts w:eastAsia="Times New Roman"/>
          <w:szCs w:val="24"/>
        </w:rPr>
        <w:t>κότερα το κάνω ως ένα σχόλιο. Π</w:t>
      </w:r>
      <w:r w:rsidRPr="008533B7">
        <w:rPr>
          <w:rFonts w:eastAsia="Times New Roman"/>
          <w:color w:val="212121"/>
          <w:szCs w:val="24"/>
        </w:rPr>
        <w:t xml:space="preserve">αράκληση προς όλους τους </w:t>
      </w:r>
      <w:r>
        <w:rPr>
          <w:rFonts w:eastAsia="Times New Roman"/>
          <w:color w:val="212121"/>
          <w:szCs w:val="24"/>
        </w:rPr>
        <w:t xml:space="preserve">συναδέλφους: </w:t>
      </w:r>
      <w:r w:rsidRPr="008533B7">
        <w:rPr>
          <w:rFonts w:eastAsia="Times New Roman"/>
          <w:color w:val="212121"/>
          <w:szCs w:val="24"/>
        </w:rPr>
        <w:t xml:space="preserve"> </w:t>
      </w:r>
      <w:r>
        <w:rPr>
          <w:rFonts w:eastAsia="Times New Roman"/>
          <w:color w:val="212121"/>
          <w:szCs w:val="24"/>
        </w:rPr>
        <w:t>Γ</w:t>
      </w:r>
      <w:r w:rsidRPr="008533B7">
        <w:rPr>
          <w:rFonts w:eastAsia="Times New Roman"/>
          <w:color w:val="212121"/>
          <w:szCs w:val="24"/>
        </w:rPr>
        <w:t xml:space="preserve">νωρίζετε τους χρόνους </w:t>
      </w:r>
      <w:r>
        <w:rPr>
          <w:rFonts w:eastAsia="Times New Roman"/>
          <w:color w:val="212121"/>
          <w:szCs w:val="24"/>
        </w:rPr>
        <w:t xml:space="preserve">σας, </w:t>
      </w:r>
      <w:r w:rsidRPr="008533B7">
        <w:rPr>
          <w:rFonts w:eastAsia="Times New Roman"/>
          <w:color w:val="212121"/>
          <w:szCs w:val="24"/>
        </w:rPr>
        <w:t>προσαρμόστε αυτούς τους χρόνους</w:t>
      </w:r>
      <w:r>
        <w:rPr>
          <w:rFonts w:eastAsia="Times New Roman"/>
          <w:color w:val="212121"/>
          <w:szCs w:val="24"/>
        </w:rPr>
        <w:t>…</w:t>
      </w:r>
    </w:p>
    <w:p w14:paraId="5920C88D" w14:textId="77777777" w:rsidR="00A4209A" w:rsidRDefault="00CC2224">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Δεν είναι επίκαιρη ερώτηση, κύριε Πρόεδρε. Ήρθε ως επίκαιρη ερώτηση ύστερα από μία απλή ερώτηση, που το</w:t>
      </w:r>
      <w:r>
        <w:rPr>
          <w:rFonts w:eastAsia="Times New Roman"/>
          <w:szCs w:val="24"/>
        </w:rPr>
        <w:t xml:space="preserve"> περιεχόμενό της ήταν άλλο. </w:t>
      </w:r>
    </w:p>
    <w:p w14:paraId="5920C88E" w14:textId="77777777" w:rsidR="00A4209A" w:rsidRDefault="00CC2224">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Και σας είπα ότι ένα, δύο λεπτά, το καταλαβαίνω. Τα έξι λεπτά είναι υπερβολή. </w:t>
      </w:r>
    </w:p>
    <w:p w14:paraId="5920C88F" w14:textId="77777777" w:rsidR="00A4209A" w:rsidRDefault="00CC2224">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Ευχαριστώ, κύριε Πρόεδρε. </w:t>
      </w:r>
    </w:p>
    <w:p w14:paraId="5920C890" w14:textId="77777777" w:rsidR="00A4209A" w:rsidRDefault="00CC2224">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Ορίστε, κύριε Υπουργέ, έχετε τον λό</w:t>
      </w:r>
      <w:r>
        <w:rPr>
          <w:rFonts w:eastAsia="Times New Roman"/>
          <w:szCs w:val="24"/>
        </w:rPr>
        <w:t xml:space="preserve">γο. </w:t>
      </w:r>
    </w:p>
    <w:p w14:paraId="5920C891"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sidRPr="009967B9">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Κύριε Κυριαζίδη, από σεβασμό στο πρόσωπό σας -</w:t>
      </w:r>
      <w:r w:rsidRPr="008533B7">
        <w:rPr>
          <w:rFonts w:eastAsia="Times New Roman"/>
          <w:color w:val="212121"/>
          <w:szCs w:val="24"/>
        </w:rPr>
        <w:t>και θέλω να το σημειώσετε αυτό</w:t>
      </w:r>
      <w:r>
        <w:rPr>
          <w:rFonts w:eastAsia="Times New Roman"/>
          <w:color w:val="212121"/>
          <w:szCs w:val="24"/>
        </w:rPr>
        <w:t>-</w:t>
      </w:r>
      <w:r w:rsidRPr="008533B7">
        <w:rPr>
          <w:rFonts w:eastAsia="Times New Roman"/>
          <w:color w:val="212121"/>
          <w:szCs w:val="24"/>
        </w:rPr>
        <w:t xml:space="preserve"> δεν θέλω να σας κάνω διευκρινιστικές ερωτήσεις </w:t>
      </w:r>
      <w:r>
        <w:rPr>
          <w:rFonts w:eastAsia="Times New Roman"/>
          <w:color w:val="212121"/>
          <w:szCs w:val="24"/>
        </w:rPr>
        <w:t xml:space="preserve">επί των ερωτήσεων που μου κάνατε. </w:t>
      </w:r>
    </w:p>
    <w:p w14:paraId="5920C892" w14:textId="77777777" w:rsidR="00A4209A" w:rsidRDefault="00CC2224">
      <w:pPr>
        <w:tabs>
          <w:tab w:val="left" w:pos="2738"/>
          <w:tab w:val="center" w:pos="4753"/>
          <w:tab w:val="left" w:pos="5723"/>
        </w:tabs>
        <w:spacing w:line="600" w:lineRule="auto"/>
        <w:ind w:firstLine="720"/>
        <w:jc w:val="both"/>
        <w:rPr>
          <w:rFonts w:eastAsia="Times New Roman"/>
          <w:szCs w:val="24"/>
        </w:rPr>
      </w:pPr>
      <w:r>
        <w:rPr>
          <w:rFonts w:eastAsia="Times New Roman"/>
          <w:b/>
          <w:szCs w:val="24"/>
        </w:rPr>
        <w:lastRenderedPageBreak/>
        <w:t>ΔΗΜΗΤΡΙΟΣ ΚΥΡΙΑΖΙΔΗΣ:</w:t>
      </w:r>
      <w:r>
        <w:rPr>
          <w:rFonts w:eastAsia="Times New Roman"/>
          <w:b/>
          <w:szCs w:val="24"/>
        </w:rPr>
        <w:t xml:space="preserve"> </w:t>
      </w:r>
      <w:r>
        <w:rPr>
          <w:rFonts w:eastAsia="Times New Roman"/>
          <w:szCs w:val="24"/>
        </w:rPr>
        <w:t xml:space="preserve">Δεν έχω πρόβλημα, κύριε Υπουργέ και ευχαριστώ για την εκτίμηση. </w:t>
      </w:r>
    </w:p>
    <w:p w14:paraId="5920C893"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sidRPr="009967B9">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Δ</w:t>
      </w:r>
      <w:r w:rsidRPr="008533B7">
        <w:rPr>
          <w:rFonts w:eastAsia="Times New Roman"/>
          <w:color w:val="212121"/>
          <w:szCs w:val="24"/>
        </w:rPr>
        <w:t xml:space="preserve">ιότι αυτές οι ερωτήσεις προκύπτουν από μία πλήρη άγνοια του προβλήματος και προφανώς δεν είναι δική </w:t>
      </w:r>
      <w:r>
        <w:rPr>
          <w:rFonts w:eastAsia="Times New Roman"/>
          <w:color w:val="212121"/>
          <w:szCs w:val="24"/>
        </w:rPr>
        <w:t>σας,</w:t>
      </w:r>
      <w:r w:rsidRPr="008533B7">
        <w:rPr>
          <w:rFonts w:eastAsia="Times New Roman"/>
          <w:color w:val="212121"/>
          <w:szCs w:val="24"/>
        </w:rPr>
        <w:t xml:space="preserve"> αλλά είναι των</w:t>
      </w:r>
      <w:r w:rsidRPr="008533B7">
        <w:rPr>
          <w:rFonts w:eastAsia="Times New Roman"/>
          <w:color w:val="212121"/>
          <w:szCs w:val="24"/>
        </w:rPr>
        <w:t xml:space="preserve"> συνεργατών </w:t>
      </w:r>
      <w:r>
        <w:rPr>
          <w:rFonts w:eastAsia="Times New Roman"/>
          <w:color w:val="212121"/>
          <w:szCs w:val="24"/>
        </w:rPr>
        <w:t>σας.</w:t>
      </w:r>
    </w:p>
    <w:p w14:paraId="5920C894"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8533B7">
        <w:rPr>
          <w:rFonts w:eastAsia="Times New Roman"/>
          <w:color w:val="212121"/>
          <w:szCs w:val="24"/>
        </w:rPr>
        <w:t>οιτάξτε</w:t>
      </w:r>
      <w:r>
        <w:rPr>
          <w:rFonts w:eastAsia="Times New Roman"/>
          <w:color w:val="212121"/>
          <w:szCs w:val="24"/>
        </w:rPr>
        <w:t xml:space="preserve">, </w:t>
      </w:r>
      <w:r w:rsidRPr="008533B7">
        <w:rPr>
          <w:rFonts w:eastAsia="Times New Roman"/>
          <w:color w:val="212121"/>
          <w:szCs w:val="24"/>
        </w:rPr>
        <w:t>συζητάμε αυτό το θέμα εδώ και ένα</w:t>
      </w:r>
      <w:r>
        <w:rPr>
          <w:rFonts w:eastAsia="Times New Roman"/>
          <w:color w:val="212121"/>
          <w:szCs w:val="24"/>
        </w:rPr>
        <w:t>ν</w:t>
      </w:r>
      <w:r w:rsidRPr="008533B7">
        <w:rPr>
          <w:rFonts w:eastAsia="Times New Roman"/>
          <w:color w:val="212121"/>
          <w:szCs w:val="24"/>
        </w:rPr>
        <w:t xml:space="preserve"> χρόνο</w:t>
      </w:r>
      <w:r>
        <w:rPr>
          <w:rFonts w:eastAsia="Times New Roman"/>
          <w:color w:val="212121"/>
          <w:szCs w:val="24"/>
        </w:rPr>
        <w:t>. Δ</w:t>
      </w:r>
      <w:r w:rsidRPr="008533B7">
        <w:rPr>
          <w:rFonts w:eastAsia="Times New Roman"/>
          <w:color w:val="212121"/>
          <w:szCs w:val="24"/>
        </w:rPr>
        <w:t xml:space="preserve">εν θα έπρεπε να ενημερωθείτε </w:t>
      </w:r>
      <w:r>
        <w:rPr>
          <w:rFonts w:eastAsia="Times New Roman"/>
          <w:color w:val="212121"/>
          <w:szCs w:val="24"/>
        </w:rPr>
        <w:t xml:space="preserve">για το </w:t>
      </w:r>
      <w:r w:rsidRPr="008533B7">
        <w:rPr>
          <w:rFonts w:eastAsia="Times New Roman"/>
          <w:color w:val="212121"/>
          <w:szCs w:val="24"/>
        </w:rPr>
        <w:t>τι γίνεται επί της ουσίας</w:t>
      </w:r>
      <w:r>
        <w:rPr>
          <w:rFonts w:eastAsia="Times New Roman"/>
          <w:color w:val="212121"/>
          <w:szCs w:val="24"/>
        </w:rPr>
        <w:t xml:space="preserve">, </w:t>
      </w:r>
      <w:r w:rsidRPr="008533B7">
        <w:rPr>
          <w:rFonts w:eastAsia="Times New Roman"/>
          <w:color w:val="212121"/>
          <w:szCs w:val="24"/>
        </w:rPr>
        <w:t>να πάτε να μιλήσετε με τους ανθρώπους εκεί</w:t>
      </w:r>
      <w:r>
        <w:rPr>
          <w:rFonts w:eastAsia="Times New Roman"/>
          <w:color w:val="212121"/>
          <w:szCs w:val="24"/>
        </w:rPr>
        <w:t xml:space="preserve">; </w:t>
      </w:r>
    </w:p>
    <w:p w14:paraId="5920C895"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Γ</w:t>
      </w:r>
      <w:r w:rsidRPr="008533B7">
        <w:rPr>
          <w:rFonts w:eastAsia="Times New Roman"/>
          <w:color w:val="212121"/>
          <w:szCs w:val="24"/>
        </w:rPr>
        <w:t>ια ποιο</w:t>
      </w:r>
      <w:r>
        <w:rPr>
          <w:rFonts w:eastAsia="Times New Roman"/>
          <w:color w:val="212121"/>
          <w:szCs w:val="24"/>
        </w:rPr>
        <w:t>ν</w:t>
      </w:r>
      <w:r w:rsidRPr="008533B7">
        <w:rPr>
          <w:rFonts w:eastAsia="Times New Roman"/>
          <w:color w:val="212121"/>
          <w:szCs w:val="24"/>
        </w:rPr>
        <w:t xml:space="preserve"> λόγο γίνεται αυτή η προσπάθεια να δημιουργηθούν εντυπώσεις για κάτι στο οποίο υπάρχει εντυπωσιακή ομοφωνία από την επιτροπή η οποία μας έδωσε το πόρισμα</w:t>
      </w:r>
      <w:r>
        <w:rPr>
          <w:rFonts w:eastAsia="Times New Roman"/>
          <w:color w:val="212121"/>
          <w:szCs w:val="24"/>
        </w:rPr>
        <w:t>; Α</w:t>
      </w:r>
      <w:r w:rsidRPr="008533B7">
        <w:rPr>
          <w:rFonts w:eastAsia="Times New Roman"/>
          <w:color w:val="212121"/>
          <w:szCs w:val="24"/>
        </w:rPr>
        <w:t xml:space="preserve">υτά δεν έχουν ξαναγίνει </w:t>
      </w:r>
      <w:r>
        <w:rPr>
          <w:rFonts w:eastAsia="Times New Roman"/>
          <w:color w:val="212121"/>
          <w:szCs w:val="24"/>
        </w:rPr>
        <w:t>από τη Μεταπολίτευση και μετά. Δ</w:t>
      </w:r>
      <w:r w:rsidRPr="008533B7">
        <w:rPr>
          <w:rFonts w:eastAsia="Times New Roman"/>
          <w:color w:val="212121"/>
          <w:szCs w:val="24"/>
        </w:rPr>
        <w:t>εν θέλω να πάω πριν</w:t>
      </w:r>
      <w:r>
        <w:rPr>
          <w:rFonts w:eastAsia="Times New Roman"/>
          <w:color w:val="212121"/>
          <w:szCs w:val="24"/>
        </w:rPr>
        <w:t xml:space="preserve">, γιατί </w:t>
      </w:r>
      <w:r w:rsidRPr="008533B7">
        <w:rPr>
          <w:rFonts w:eastAsia="Times New Roman"/>
          <w:color w:val="212121"/>
          <w:szCs w:val="24"/>
        </w:rPr>
        <w:t xml:space="preserve">δεν </w:t>
      </w:r>
      <w:r>
        <w:rPr>
          <w:rFonts w:eastAsia="Times New Roman"/>
          <w:color w:val="212121"/>
          <w:szCs w:val="24"/>
        </w:rPr>
        <w:t>έχει και</w:t>
      </w:r>
      <w:r w:rsidRPr="008533B7">
        <w:rPr>
          <w:rFonts w:eastAsia="Times New Roman"/>
          <w:color w:val="212121"/>
          <w:szCs w:val="24"/>
        </w:rPr>
        <w:t xml:space="preserve"> κανέ</w:t>
      </w:r>
      <w:r w:rsidRPr="008533B7">
        <w:rPr>
          <w:rFonts w:eastAsia="Times New Roman"/>
          <w:color w:val="212121"/>
          <w:szCs w:val="24"/>
        </w:rPr>
        <w:t>να νόημα</w:t>
      </w:r>
      <w:r>
        <w:rPr>
          <w:rFonts w:eastAsia="Times New Roman"/>
          <w:color w:val="212121"/>
          <w:szCs w:val="24"/>
        </w:rPr>
        <w:t>.</w:t>
      </w:r>
    </w:p>
    <w:p w14:paraId="5920C896"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Λέω, λ</w:t>
      </w:r>
      <w:r w:rsidRPr="008533B7">
        <w:rPr>
          <w:rFonts w:eastAsia="Times New Roman"/>
          <w:color w:val="212121"/>
          <w:szCs w:val="24"/>
        </w:rPr>
        <w:t>οιπόν</w:t>
      </w:r>
      <w:r>
        <w:rPr>
          <w:rFonts w:eastAsia="Times New Roman"/>
          <w:color w:val="212121"/>
          <w:szCs w:val="24"/>
        </w:rPr>
        <w:t xml:space="preserve">, </w:t>
      </w:r>
      <w:r w:rsidRPr="008533B7">
        <w:rPr>
          <w:rFonts w:eastAsia="Times New Roman"/>
          <w:color w:val="212121"/>
          <w:szCs w:val="24"/>
        </w:rPr>
        <w:t>πρώτα από όλα</w:t>
      </w:r>
      <w:r>
        <w:rPr>
          <w:rFonts w:eastAsia="Times New Roman"/>
          <w:color w:val="212121"/>
          <w:szCs w:val="24"/>
        </w:rPr>
        <w:t>,</w:t>
      </w:r>
      <w:r w:rsidRPr="008533B7">
        <w:rPr>
          <w:rFonts w:eastAsia="Times New Roman"/>
          <w:color w:val="212121"/>
          <w:szCs w:val="24"/>
        </w:rPr>
        <w:t xml:space="preserve"> να σεβόμαστε το έργο</w:t>
      </w:r>
      <w:r>
        <w:rPr>
          <w:rFonts w:eastAsia="Times New Roman"/>
          <w:color w:val="212121"/>
          <w:szCs w:val="24"/>
        </w:rPr>
        <w:t xml:space="preserve">, τις γνώσεις και τις </w:t>
      </w:r>
      <w:r w:rsidRPr="008533B7">
        <w:rPr>
          <w:rFonts w:eastAsia="Times New Roman"/>
          <w:color w:val="212121"/>
          <w:szCs w:val="24"/>
        </w:rPr>
        <w:t xml:space="preserve">άπειρες ώρες που </w:t>
      </w:r>
      <w:r>
        <w:rPr>
          <w:rFonts w:eastAsia="Times New Roman"/>
          <w:color w:val="212121"/>
          <w:szCs w:val="24"/>
        </w:rPr>
        <w:t>δούλεψαν</w:t>
      </w:r>
      <w:r w:rsidRPr="008533B7">
        <w:rPr>
          <w:rFonts w:eastAsia="Times New Roman"/>
          <w:color w:val="212121"/>
          <w:szCs w:val="24"/>
        </w:rPr>
        <w:t xml:space="preserve"> αυτοί οι άνθρωποι </w:t>
      </w:r>
      <w:r>
        <w:rPr>
          <w:rFonts w:eastAsia="Times New Roman"/>
          <w:color w:val="212121"/>
          <w:szCs w:val="24"/>
        </w:rPr>
        <w:t xml:space="preserve">για </w:t>
      </w:r>
      <w:r w:rsidRPr="008533B7">
        <w:rPr>
          <w:rFonts w:eastAsia="Times New Roman"/>
          <w:color w:val="212121"/>
          <w:szCs w:val="24"/>
        </w:rPr>
        <w:t>να δώσουν ένα τέτοιο πόρισμα</w:t>
      </w:r>
      <w:r>
        <w:rPr>
          <w:rFonts w:eastAsia="Times New Roman"/>
          <w:color w:val="212121"/>
          <w:szCs w:val="24"/>
        </w:rPr>
        <w:t>.</w:t>
      </w:r>
    </w:p>
    <w:p w14:paraId="5920C897"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Δ</w:t>
      </w:r>
      <w:r w:rsidRPr="008533B7">
        <w:rPr>
          <w:rFonts w:eastAsia="Times New Roman"/>
          <w:color w:val="212121"/>
          <w:szCs w:val="24"/>
        </w:rPr>
        <w:t>εύτερον</w:t>
      </w:r>
      <w:r>
        <w:rPr>
          <w:rFonts w:eastAsia="Times New Roman"/>
          <w:color w:val="212121"/>
          <w:szCs w:val="24"/>
        </w:rPr>
        <w:t xml:space="preserve"> -</w:t>
      </w:r>
      <w:r w:rsidRPr="008533B7">
        <w:rPr>
          <w:rFonts w:eastAsia="Times New Roman"/>
          <w:color w:val="212121"/>
          <w:szCs w:val="24"/>
        </w:rPr>
        <w:t>θα σας παρακαλούσα πάρα πολύ</w:t>
      </w:r>
      <w:r>
        <w:rPr>
          <w:rFonts w:eastAsia="Times New Roman"/>
          <w:color w:val="212121"/>
          <w:szCs w:val="24"/>
        </w:rPr>
        <w:t>-</w:t>
      </w:r>
      <w:r w:rsidRPr="008533B7">
        <w:rPr>
          <w:rFonts w:eastAsia="Times New Roman"/>
          <w:color w:val="212121"/>
          <w:szCs w:val="24"/>
        </w:rPr>
        <w:t xml:space="preserve"> σύμπραξη</w:t>
      </w:r>
      <w:r>
        <w:rPr>
          <w:rFonts w:eastAsia="Times New Roman"/>
          <w:color w:val="212121"/>
          <w:szCs w:val="24"/>
        </w:rPr>
        <w:t xml:space="preserve">, συνέργεια και συνένωση </w:t>
      </w:r>
      <w:r w:rsidRPr="008533B7">
        <w:rPr>
          <w:rFonts w:eastAsia="Times New Roman"/>
          <w:color w:val="212121"/>
          <w:szCs w:val="24"/>
        </w:rPr>
        <w:t>είναι ένα από τα πολλά στ</w:t>
      </w:r>
      <w:r w:rsidRPr="008533B7">
        <w:rPr>
          <w:rFonts w:eastAsia="Times New Roman"/>
          <w:color w:val="212121"/>
          <w:szCs w:val="24"/>
        </w:rPr>
        <w:t>οιχεία της νέας αρχιτεκτονικής που προτείνουμε</w:t>
      </w:r>
      <w:r>
        <w:rPr>
          <w:rFonts w:eastAsia="Times New Roman"/>
          <w:color w:val="212121"/>
          <w:szCs w:val="24"/>
        </w:rPr>
        <w:t>. Κ</w:t>
      </w:r>
      <w:r w:rsidRPr="008533B7">
        <w:rPr>
          <w:rFonts w:eastAsia="Times New Roman"/>
          <w:color w:val="212121"/>
          <w:szCs w:val="24"/>
        </w:rPr>
        <w:t xml:space="preserve">αταλαβαίνω </w:t>
      </w:r>
      <w:r>
        <w:rPr>
          <w:rFonts w:eastAsia="Times New Roman"/>
          <w:color w:val="212121"/>
          <w:szCs w:val="24"/>
        </w:rPr>
        <w:t xml:space="preserve">ότι </w:t>
      </w:r>
      <w:r w:rsidRPr="008533B7">
        <w:rPr>
          <w:rFonts w:eastAsia="Times New Roman"/>
          <w:color w:val="212121"/>
          <w:szCs w:val="24"/>
        </w:rPr>
        <w:t xml:space="preserve">το κόμμα σας έχει μία πολύ μεγάλη δυσκολία </w:t>
      </w:r>
      <w:r>
        <w:rPr>
          <w:rFonts w:eastAsia="Times New Roman"/>
          <w:color w:val="212121"/>
          <w:szCs w:val="24"/>
        </w:rPr>
        <w:t xml:space="preserve">για </w:t>
      </w:r>
      <w:r w:rsidRPr="008533B7">
        <w:rPr>
          <w:rFonts w:eastAsia="Times New Roman"/>
          <w:color w:val="212121"/>
          <w:szCs w:val="24"/>
        </w:rPr>
        <w:t xml:space="preserve"> αυτό </w:t>
      </w:r>
      <w:r>
        <w:rPr>
          <w:rFonts w:eastAsia="Times New Roman"/>
          <w:color w:val="212121"/>
          <w:szCs w:val="24"/>
        </w:rPr>
        <w:t>και αυτό</w:t>
      </w:r>
      <w:r w:rsidRPr="008533B7">
        <w:rPr>
          <w:rFonts w:eastAsia="Times New Roman"/>
          <w:color w:val="212121"/>
          <w:szCs w:val="24"/>
        </w:rPr>
        <w:t xml:space="preserve"> γιατί </w:t>
      </w:r>
      <w:r>
        <w:rPr>
          <w:rFonts w:eastAsia="Times New Roman"/>
          <w:color w:val="212121"/>
          <w:szCs w:val="24"/>
        </w:rPr>
        <w:t>έχει πλέον</w:t>
      </w:r>
      <w:r w:rsidRPr="008533B7">
        <w:rPr>
          <w:rFonts w:eastAsia="Times New Roman"/>
          <w:color w:val="212121"/>
          <w:szCs w:val="24"/>
        </w:rPr>
        <w:t xml:space="preserve"> πολύ μεγάλη δυσκολία στο να κάνει μία πρόταση για το πώς θα είναι το μέλλον των πανεπιστημίων μας σε μία Ευρώπη</w:t>
      </w:r>
      <w:r>
        <w:rPr>
          <w:rFonts w:eastAsia="Times New Roman"/>
          <w:color w:val="212121"/>
          <w:szCs w:val="24"/>
        </w:rPr>
        <w:t xml:space="preserve"> </w:t>
      </w:r>
      <w:r w:rsidRPr="008533B7">
        <w:rPr>
          <w:rFonts w:eastAsia="Times New Roman"/>
          <w:color w:val="212121"/>
          <w:szCs w:val="24"/>
        </w:rPr>
        <w:t>π</w:t>
      </w:r>
      <w:r w:rsidRPr="008533B7">
        <w:rPr>
          <w:rFonts w:eastAsia="Times New Roman"/>
          <w:color w:val="212121"/>
          <w:szCs w:val="24"/>
        </w:rPr>
        <w:t xml:space="preserve">ου </w:t>
      </w:r>
      <w:r>
        <w:rPr>
          <w:rFonts w:eastAsia="Times New Roman"/>
          <w:color w:val="212121"/>
          <w:szCs w:val="24"/>
        </w:rPr>
        <w:t>αλλάζει</w:t>
      </w:r>
      <w:r w:rsidRPr="008533B7">
        <w:rPr>
          <w:rFonts w:eastAsia="Times New Roman"/>
          <w:color w:val="212121"/>
          <w:szCs w:val="24"/>
        </w:rPr>
        <w:t xml:space="preserve"> συγκλονιστικά ως προς την πανεπιστημιακή εκπαίδευση</w:t>
      </w:r>
      <w:r>
        <w:rPr>
          <w:rFonts w:eastAsia="Times New Roman"/>
          <w:color w:val="212121"/>
          <w:szCs w:val="24"/>
        </w:rPr>
        <w:t>.</w:t>
      </w:r>
    </w:p>
    <w:p w14:paraId="5920C898"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Εμείς, λοιπόν, τι λέμε; Τ</w:t>
      </w:r>
      <w:r w:rsidRPr="008533B7">
        <w:rPr>
          <w:rFonts w:eastAsia="Times New Roman"/>
          <w:color w:val="212121"/>
          <w:szCs w:val="24"/>
        </w:rPr>
        <w:t>α πανεπιστήμια από το 1982 γι</w:t>
      </w:r>
      <w:r>
        <w:rPr>
          <w:rFonts w:eastAsia="Times New Roman"/>
          <w:color w:val="212121"/>
          <w:szCs w:val="24"/>
        </w:rPr>
        <w:t>α πρώτη φορά άρχισαν να συζητούν</w:t>
      </w:r>
      <w:r w:rsidRPr="008533B7">
        <w:rPr>
          <w:rFonts w:eastAsia="Times New Roman"/>
          <w:color w:val="212121"/>
          <w:szCs w:val="24"/>
        </w:rPr>
        <w:t xml:space="preserve"> τα ίδια για το μέλλον </w:t>
      </w:r>
      <w:r>
        <w:rPr>
          <w:rFonts w:eastAsia="Times New Roman"/>
          <w:color w:val="212121"/>
          <w:szCs w:val="24"/>
        </w:rPr>
        <w:t>τους. Α</w:t>
      </w:r>
      <w:r w:rsidRPr="008533B7">
        <w:rPr>
          <w:rFonts w:eastAsia="Times New Roman"/>
          <w:color w:val="212121"/>
          <w:szCs w:val="24"/>
        </w:rPr>
        <w:t>υτό είναι μέσα σε μία αρχιτεκτονική που χαρακτηρίζεται από τέσσερα στοιχεία</w:t>
      </w:r>
      <w:r>
        <w:rPr>
          <w:rFonts w:eastAsia="Times New Roman"/>
          <w:color w:val="212121"/>
          <w:szCs w:val="24"/>
        </w:rPr>
        <w:t>,</w:t>
      </w:r>
      <w:r>
        <w:rPr>
          <w:rFonts w:eastAsia="Times New Roman"/>
          <w:color w:val="212121"/>
          <w:szCs w:val="24"/>
        </w:rPr>
        <w:t xml:space="preserve"> τ</w:t>
      </w:r>
      <w:r w:rsidRPr="008533B7">
        <w:rPr>
          <w:rFonts w:eastAsia="Times New Roman"/>
          <w:color w:val="212121"/>
          <w:szCs w:val="24"/>
        </w:rPr>
        <w:t xml:space="preserve">η </w:t>
      </w:r>
      <w:r>
        <w:rPr>
          <w:rFonts w:eastAsia="Times New Roman"/>
          <w:color w:val="212121"/>
          <w:szCs w:val="24"/>
        </w:rPr>
        <w:t xml:space="preserve">δημιουργία </w:t>
      </w:r>
      <w:r w:rsidRPr="008533B7">
        <w:rPr>
          <w:rFonts w:eastAsia="Times New Roman"/>
          <w:color w:val="212121"/>
          <w:szCs w:val="24"/>
        </w:rPr>
        <w:t>νέων γνωστικών αντικειμένων</w:t>
      </w:r>
      <w:r>
        <w:rPr>
          <w:rFonts w:eastAsia="Times New Roman"/>
          <w:color w:val="212121"/>
          <w:szCs w:val="24"/>
        </w:rPr>
        <w:t>, την αναβάθμιση</w:t>
      </w:r>
      <w:r w:rsidRPr="008533B7">
        <w:rPr>
          <w:rFonts w:eastAsia="Times New Roman"/>
          <w:color w:val="212121"/>
          <w:szCs w:val="24"/>
        </w:rPr>
        <w:t xml:space="preserve"> των τμημάτων ΤΕΙ</w:t>
      </w:r>
      <w:r>
        <w:rPr>
          <w:rFonts w:eastAsia="Times New Roman"/>
          <w:color w:val="212121"/>
          <w:szCs w:val="24"/>
        </w:rPr>
        <w:t xml:space="preserve">, </w:t>
      </w:r>
      <w:r w:rsidRPr="008533B7">
        <w:rPr>
          <w:rFonts w:eastAsia="Times New Roman"/>
          <w:color w:val="212121"/>
          <w:szCs w:val="24"/>
        </w:rPr>
        <w:t>ορισμένα από τα οποία είναι εξαιρετικής ποιότητας</w:t>
      </w:r>
      <w:r>
        <w:rPr>
          <w:rFonts w:eastAsia="Times New Roman"/>
          <w:color w:val="212121"/>
          <w:szCs w:val="24"/>
        </w:rPr>
        <w:t xml:space="preserve">, τη </w:t>
      </w:r>
      <w:r w:rsidRPr="008533B7">
        <w:rPr>
          <w:rFonts w:eastAsia="Times New Roman"/>
          <w:color w:val="212121"/>
          <w:szCs w:val="24"/>
        </w:rPr>
        <w:t xml:space="preserve">δημιουργία πανεπιστημιακών ερευνητικών κέντρων με ινστιτούτα </w:t>
      </w:r>
      <w:r>
        <w:rPr>
          <w:rFonts w:eastAsia="Times New Roman"/>
          <w:color w:val="212121"/>
          <w:szCs w:val="24"/>
        </w:rPr>
        <w:t>-</w:t>
      </w:r>
      <w:r w:rsidRPr="008533B7">
        <w:rPr>
          <w:rFonts w:eastAsia="Times New Roman"/>
          <w:color w:val="212121"/>
          <w:szCs w:val="24"/>
        </w:rPr>
        <w:t>καινούργιος θεσμός</w:t>
      </w:r>
      <w:r>
        <w:rPr>
          <w:rFonts w:eastAsia="Times New Roman"/>
          <w:color w:val="212121"/>
          <w:szCs w:val="24"/>
        </w:rPr>
        <w:t xml:space="preserve">- </w:t>
      </w:r>
      <w:r w:rsidRPr="008533B7">
        <w:rPr>
          <w:rFonts w:eastAsia="Times New Roman"/>
          <w:color w:val="212121"/>
          <w:szCs w:val="24"/>
        </w:rPr>
        <w:t>και τη δημιουργία διετών προγραμμάτων σπουδ</w:t>
      </w:r>
      <w:r w:rsidRPr="008533B7">
        <w:rPr>
          <w:rFonts w:eastAsia="Times New Roman"/>
          <w:color w:val="212121"/>
          <w:szCs w:val="24"/>
        </w:rPr>
        <w:t>ών</w:t>
      </w:r>
      <w:r>
        <w:rPr>
          <w:rFonts w:eastAsia="Times New Roman"/>
          <w:color w:val="212121"/>
          <w:szCs w:val="24"/>
        </w:rPr>
        <w:t>,</w:t>
      </w:r>
      <w:r w:rsidRPr="008533B7">
        <w:rPr>
          <w:rFonts w:eastAsia="Times New Roman"/>
          <w:color w:val="212121"/>
          <w:szCs w:val="24"/>
        </w:rPr>
        <w:t xml:space="preserve"> στα οποία θα έχουν πρόσβαση οι απόφοιτοι των ΕΠΑΛ χωρίς εξετάσεις</w:t>
      </w:r>
      <w:r>
        <w:rPr>
          <w:rFonts w:eastAsia="Times New Roman"/>
          <w:color w:val="212121"/>
          <w:szCs w:val="24"/>
        </w:rPr>
        <w:t>,</w:t>
      </w:r>
      <w:r w:rsidRPr="008533B7">
        <w:rPr>
          <w:rFonts w:eastAsia="Times New Roman"/>
          <w:color w:val="212121"/>
          <w:szCs w:val="24"/>
        </w:rPr>
        <w:t xml:space="preserve"> δωρεάν</w:t>
      </w:r>
      <w:r>
        <w:rPr>
          <w:rFonts w:eastAsia="Times New Roman"/>
          <w:color w:val="212121"/>
          <w:szCs w:val="24"/>
        </w:rPr>
        <w:t>,</w:t>
      </w:r>
      <w:r w:rsidRPr="008533B7">
        <w:rPr>
          <w:rFonts w:eastAsia="Times New Roman"/>
          <w:color w:val="212121"/>
          <w:szCs w:val="24"/>
        </w:rPr>
        <w:t xml:space="preserve"> για να μπορούν να παίρνουν </w:t>
      </w:r>
      <w:r>
        <w:rPr>
          <w:rFonts w:eastAsia="Times New Roman"/>
          <w:color w:val="212121"/>
          <w:szCs w:val="24"/>
        </w:rPr>
        <w:t xml:space="preserve">επαγγελματικά </w:t>
      </w:r>
      <w:r w:rsidRPr="008533B7">
        <w:rPr>
          <w:rFonts w:eastAsia="Times New Roman"/>
          <w:color w:val="212121"/>
          <w:szCs w:val="24"/>
        </w:rPr>
        <w:t>πιστοποιητικά</w:t>
      </w:r>
      <w:r>
        <w:rPr>
          <w:rFonts w:eastAsia="Times New Roman"/>
          <w:color w:val="212121"/>
          <w:szCs w:val="24"/>
        </w:rPr>
        <w:t xml:space="preserve">. </w:t>
      </w:r>
    </w:p>
    <w:p w14:paraId="5920C899"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Α</w:t>
      </w:r>
      <w:r w:rsidRPr="008533B7">
        <w:rPr>
          <w:rFonts w:eastAsia="Times New Roman"/>
          <w:color w:val="212121"/>
          <w:szCs w:val="24"/>
        </w:rPr>
        <w:t xml:space="preserve">υτή είναι η αρχιτεκτονική και σε αυτή την αρχιτεκτονική </w:t>
      </w:r>
      <w:r>
        <w:rPr>
          <w:rFonts w:eastAsia="Times New Roman"/>
          <w:color w:val="212121"/>
          <w:szCs w:val="24"/>
        </w:rPr>
        <w:t xml:space="preserve">τώρα έρχονται </w:t>
      </w:r>
      <w:r w:rsidRPr="008533B7">
        <w:rPr>
          <w:rFonts w:eastAsia="Times New Roman"/>
          <w:color w:val="212121"/>
          <w:szCs w:val="24"/>
        </w:rPr>
        <w:t>τα ιδρύματα μέσω των επιτροπών</w:t>
      </w:r>
      <w:r>
        <w:rPr>
          <w:rFonts w:eastAsia="Times New Roman"/>
          <w:color w:val="212121"/>
          <w:szCs w:val="24"/>
        </w:rPr>
        <w:t>,</w:t>
      </w:r>
      <w:r w:rsidRPr="008533B7">
        <w:rPr>
          <w:rFonts w:eastAsia="Times New Roman"/>
          <w:color w:val="212121"/>
          <w:szCs w:val="24"/>
        </w:rPr>
        <w:t xml:space="preserve"> μέσω των συζητήσε</w:t>
      </w:r>
      <w:r>
        <w:rPr>
          <w:rFonts w:eastAsia="Times New Roman"/>
          <w:color w:val="212121"/>
          <w:szCs w:val="24"/>
        </w:rPr>
        <w:t>ων που γίνονται στις συγκλήτους. Διότι</w:t>
      </w:r>
      <w:r w:rsidRPr="008533B7">
        <w:rPr>
          <w:rFonts w:eastAsia="Times New Roman"/>
          <w:color w:val="212121"/>
          <w:szCs w:val="24"/>
        </w:rPr>
        <w:t xml:space="preserve"> αυτές οι επιτροπές δεν </w:t>
      </w:r>
      <w:r>
        <w:rPr>
          <w:rFonts w:eastAsia="Times New Roman"/>
          <w:color w:val="212121"/>
          <w:szCs w:val="24"/>
        </w:rPr>
        <w:t xml:space="preserve">είναι </w:t>
      </w:r>
      <w:r w:rsidRPr="008533B7">
        <w:rPr>
          <w:rFonts w:eastAsia="Times New Roman"/>
          <w:color w:val="212121"/>
          <w:szCs w:val="24"/>
        </w:rPr>
        <w:t>ανεξάρτητες</w:t>
      </w:r>
      <w:r>
        <w:rPr>
          <w:rFonts w:eastAsia="Times New Roman"/>
          <w:color w:val="212121"/>
          <w:szCs w:val="24"/>
        </w:rPr>
        <w:t>, δεν τις επέλεξε κανείς από το Υ</w:t>
      </w:r>
      <w:r w:rsidRPr="008533B7">
        <w:rPr>
          <w:rFonts w:eastAsia="Times New Roman"/>
          <w:color w:val="212121"/>
          <w:szCs w:val="24"/>
        </w:rPr>
        <w:t>πουργείο</w:t>
      </w:r>
      <w:r>
        <w:rPr>
          <w:rFonts w:eastAsia="Times New Roman"/>
          <w:color w:val="212121"/>
          <w:szCs w:val="24"/>
        </w:rPr>
        <w:t xml:space="preserve">. Τα </w:t>
      </w:r>
      <w:r w:rsidRPr="008533B7">
        <w:rPr>
          <w:rFonts w:eastAsia="Times New Roman"/>
          <w:color w:val="212121"/>
          <w:szCs w:val="24"/>
        </w:rPr>
        <w:t>ίδια τα ιδρύματα πρότειναν ανθρώπους που έχουν</w:t>
      </w:r>
      <w:r>
        <w:rPr>
          <w:rFonts w:eastAsia="Times New Roman"/>
          <w:color w:val="212121"/>
          <w:szCs w:val="24"/>
        </w:rPr>
        <w:t xml:space="preserve"> -</w:t>
      </w:r>
      <w:r w:rsidRPr="008533B7">
        <w:rPr>
          <w:rFonts w:eastAsia="Times New Roman"/>
          <w:color w:val="212121"/>
          <w:szCs w:val="24"/>
        </w:rPr>
        <w:t>τέλος πάντων</w:t>
      </w:r>
      <w:r>
        <w:rPr>
          <w:rFonts w:eastAsia="Times New Roman"/>
          <w:color w:val="212121"/>
          <w:szCs w:val="24"/>
        </w:rPr>
        <w:t>-</w:t>
      </w:r>
      <w:r w:rsidRPr="008533B7">
        <w:rPr>
          <w:rFonts w:eastAsia="Times New Roman"/>
          <w:color w:val="212121"/>
          <w:szCs w:val="24"/>
        </w:rPr>
        <w:t xml:space="preserve"> και τεράστιο κύρος και τεράστια γνώση</w:t>
      </w:r>
      <w:r>
        <w:rPr>
          <w:rFonts w:eastAsia="Times New Roman"/>
          <w:color w:val="212121"/>
          <w:szCs w:val="24"/>
        </w:rPr>
        <w:t>. Α</w:t>
      </w:r>
      <w:r w:rsidRPr="008533B7">
        <w:rPr>
          <w:rFonts w:eastAsia="Times New Roman"/>
          <w:color w:val="212121"/>
          <w:szCs w:val="24"/>
        </w:rPr>
        <w:t>υ</w:t>
      </w:r>
      <w:r>
        <w:rPr>
          <w:rFonts w:eastAsia="Times New Roman"/>
          <w:color w:val="212121"/>
          <w:szCs w:val="24"/>
        </w:rPr>
        <w:t>τό τώρα το συγκεκριμενοποιεί</w:t>
      </w:r>
      <w:r>
        <w:rPr>
          <w:rFonts w:eastAsia="Times New Roman"/>
          <w:color w:val="212121"/>
          <w:szCs w:val="24"/>
        </w:rPr>
        <w:t xml:space="preserve"> </w:t>
      </w:r>
      <w:r w:rsidRPr="008533B7">
        <w:rPr>
          <w:rFonts w:eastAsia="Times New Roman"/>
          <w:color w:val="212121"/>
          <w:szCs w:val="24"/>
        </w:rPr>
        <w:t>κάθε χώρος</w:t>
      </w:r>
      <w:r>
        <w:rPr>
          <w:rFonts w:eastAsia="Times New Roman"/>
          <w:color w:val="212121"/>
          <w:szCs w:val="24"/>
        </w:rPr>
        <w:t>.</w:t>
      </w:r>
    </w:p>
    <w:p w14:paraId="5920C89A"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sidRPr="008533B7">
        <w:rPr>
          <w:rFonts w:eastAsia="Times New Roman"/>
          <w:color w:val="212121"/>
          <w:szCs w:val="24"/>
        </w:rPr>
        <w:t xml:space="preserve">Με αυτή τη λογική καταλήξαμε </w:t>
      </w:r>
      <w:r>
        <w:rPr>
          <w:rFonts w:eastAsia="Times New Roman"/>
          <w:color w:val="212121"/>
          <w:szCs w:val="24"/>
        </w:rPr>
        <w:t xml:space="preserve">σε </w:t>
      </w:r>
      <w:r w:rsidRPr="008533B7">
        <w:rPr>
          <w:rFonts w:eastAsia="Times New Roman"/>
          <w:color w:val="212121"/>
          <w:szCs w:val="24"/>
        </w:rPr>
        <w:t>αυτό που είναι σε διαβούλευ</w:t>
      </w:r>
      <w:r>
        <w:rPr>
          <w:rFonts w:eastAsia="Times New Roman"/>
          <w:color w:val="212121"/>
          <w:szCs w:val="24"/>
        </w:rPr>
        <w:t>ση εδώ και αρκετό καιρό για το Διεθνές Π</w:t>
      </w:r>
      <w:r w:rsidRPr="008533B7">
        <w:rPr>
          <w:rFonts w:eastAsia="Times New Roman"/>
          <w:color w:val="212121"/>
          <w:szCs w:val="24"/>
        </w:rPr>
        <w:t>ανεπιστήμιο</w:t>
      </w:r>
      <w:r>
        <w:rPr>
          <w:rFonts w:eastAsia="Times New Roman"/>
          <w:color w:val="212121"/>
          <w:szCs w:val="24"/>
        </w:rPr>
        <w:t>. Διότι</w:t>
      </w:r>
      <w:r w:rsidRPr="008533B7">
        <w:rPr>
          <w:rFonts w:eastAsia="Times New Roman"/>
          <w:color w:val="212121"/>
          <w:szCs w:val="24"/>
        </w:rPr>
        <w:t xml:space="preserve"> εδώ υπάρχει </w:t>
      </w:r>
      <w:r>
        <w:rPr>
          <w:rFonts w:eastAsia="Times New Roman"/>
          <w:color w:val="212121"/>
          <w:szCs w:val="24"/>
        </w:rPr>
        <w:t xml:space="preserve">πάλι </w:t>
      </w:r>
      <w:r w:rsidRPr="008533B7">
        <w:rPr>
          <w:rFonts w:eastAsia="Times New Roman"/>
          <w:color w:val="212121"/>
          <w:szCs w:val="24"/>
        </w:rPr>
        <w:t>από το κόμμα σας μία άλλο</w:t>
      </w:r>
      <w:r>
        <w:rPr>
          <w:rFonts w:eastAsia="Times New Roman"/>
          <w:color w:val="212121"/>
          <w:szCs w:val="24"/>
        </w:rPr>
        <w:t>υ είδους φ</w:t>
      </w:r>
      <w:r w:rsidRPr="008533B7">
        <w:rPr>
          <w:rFonts w:eastAsia="Times New Roman"/>
          <w:color w:val="212121"/>
          <w:szCs w:val="24"/>
        </w:rPr>
        <w:t>ιλολογία</w:t>
      </w:r>
      <w:r>
        <w:rPr>
          <w:rFonts w:eastAsia="Times New Roman"/>
          <w:color w:val="212121"/>
          <w:szCs w:val="24"/>
        </w:rPr>
        <w:t>,</w:t>
      </w:r>
      <w:r w:rsidRPr="008533B7">
        <w:rPr>
          <w:rFonts w:eastAsia="Times New Roman"/>
          <w:color w:val="212121"/>
          <w:szCs w:val="24"/>
        </w:rPr>
        <w:t xml:space="preserve"> ότι ήταν ένα εξαιρετικά επ</w:t>
      </w:r>
      <w:r>
        <w:rPr>
          <w:rFonts w:eastAsia="Times New Roman"/>
          <w:color w:val="212121"/>
          <w:szCs w:val="24"/>
        </w:rPr>
        <w:t>ιτυχημένο εγχείρημα το Διεθνές Π</w:t>
      </w:r>
      <w:r w:rsidRPr="008533B7">
        <w:rPr>
          <w:rFonts w:eastAsia="Times New Roman"/>
          <w:color w:val="212121"/>
          <w:szCs w:val="24"/>
        </w:rPr>
        <w:t>ανεπι</w:t>
      </w:r>
      <w:r w:rsidRPr="008533B7">
        <w:rPr>
          <w:rFonts w:eastAsia="Times New Roman"/>
          <w:color w:val="212121"/>
          <w:szCs w:val="24"/>
        </w:rPr>
        <w:t>στήμιο και με αυτά που κάνουμε το οδηγούμε σε μαρασ</w:t>
      </w:r>
      <w:r>
        <w:rPr>
          <w:rFonts w:eastAsia="Times New Roman"/>
          <w:color w:val="212121"/>
          <w:szCs w:val="24"/>
        </w:rPr>
        <w:t xml:space="preserve">μό και οδηγούμε και σε παραιτήσεις </w:t>
      </w:r>
      <w:r w:rsidRPr="008533B7">
        <w:rPr>
          <w:rFonts w:eastAsia="Times New Roman"/>
          <w:color w:val="212121"/>
          <w:szCs w:val="24"/>
        </w:rPr>
        <w:t>και τα λοιπά</w:t>
      </w:r>
      <w:r>
        <w:rPr>
          <w:rFonts w:eastAsia="Times New Roman"/>
          <w:color w:val="212121"/>
          <w:szCs w:val="24"/>
        </w:rPr>
        <w:t>.</w:t>
      </w:r>
    </w:p>
    <w:p w14:paraId="5920C89B"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8533B7">
        <w:rPr>
          <w:rFonts w:eastAsia="Times New Roman"/>
          <w:color w:val="212121"/>
          <w:szCs w:val="24"/>
        </w:rPr>
        <w:t xml:space="preserve">ίποτα δεν </w:t>
      </w:r>
      <w:r>
        <w:rPr>
          <w:rFonts w:eastAsia="Times New Roman"/>
          <w:color w:val="212121"/>
          <w:szCs w:val="24"/>
        </w:rPr>
        <w:t xml:space="preserve">είναι </w:t>
      </w:r>
      <w:proofErr w:type="spellStart"/>
      <w:r>
        <w:rPr>
          <w:rFonts w:eastAsia="Times New Roman"/>
          <w:color w:val="212121"/>
          <w:szCs w:val="24"/>
        </w:rPr>
        <w:t>αναληθέστερο</w:t>
      </w:r>
      <w:proofErr w:type="spellEnd"/>
      <w:r>
        <w:rPr>
          <w:rFonts w:eastAsia="Times New Roman"/>
          <w:color w:val="212121"/>
          <w:szCs w:val="24"/>
        </w:rPr>
        <w:t xml:space="preserve"> και σας μιλάω πραγματικά, διότι το Δ</w:t>
      </w:r>
      <w:r w:rsidRPr="008533B7">
        <w:rPr>
          <w:rFonts w:eastAsia="Times New Roman"/>
          <w:color w:val="212121"/>
          <w:szCs w:val="24"/>
        </w:rPr>
        <w:t>ι</w:t>
      </w:r>
      <w:r>
        <w:rPr>
          <w:rFonts w:eastAsia="Times New Roman"/>
          <w:color w:val="212121"/>
          <w:szCs w:val="24"/>
        </w:rPr>
        <w:t>εθνές Π</w:t>
      </w:r>
      <w:r w:rsidRPr="008533B7">
        <w:rPr>
          <w:rFonts w:eastAsia="Times New Roman"/>
          <w:color w:val="212121"/>
          <w:szCs w:val="24"/>
        </w:rPr>
        <w:t xml:space="preserve">ανεπιστήμιο μετά από τόσα χρόνια έχει </w:t>
      </w:r>
      <w:r>
        <w:rPr>
          <w:rFonts w:eastAsia="Times New Roman"/>
          <w:color w:val="212121"/>
          <w:szCs w:val="24"/>
        </w:rPr>
        <w:t>οκτώ ή εννέα</w:t>
      </w:r>
      <w:r w:rsidRPr="008533B7">
        <w:rPr>
          <w:rFonts w:eastAsia="Times New Roman"/>
          <w:color w:val="212121"/>
          <w:szCs w:val="24"/>
        </w:rPr>
        <w:t xml:space="preserve"> μέλη διδακτικού προσωπικού</w:t>
      </w:r>
      <w:r>
        <w:rPr>
          <w:rFonts w:eastAsia="Times New Roman"/>
          <w:color w:val="212121"/>
          <w:szCs w:val="24"/>
        </w:rPr>
        <w:t xml:space="preserve">, </w:t>
      </w:r>
      <w:r w:rsidRPr="008533B7">
        <w:rPr>
          <w:rFonts w:eastAsia="Times New Roman"/>
          <w:color w:val="212121"/>
          <w:szCs w:val="24"/>
        </w:rPr>
        <w:t xml:space="preserve">τα </w:t>
      </w:r>
      <w:r w:rsidRPr="008533B7">
        <w:rPr>
          <w:rFonts w:eastAsia="Times New Roman"/>
          <w:color w:val="212121"/>
          <w:szCs w:val="24"/>
        </w:rPr>
        <w:t>οικονομικά του είναι σε πολύ προβλημα</w:t>
      </w:r>
      <w:r>
        <w:rPr>
          <w:rFonts w:eastAsia="Times New Roman"/>
          <w:color w:val="212121"/>
          <w:szCs w:val="24"/>
        </w:rPr>
        <w:t>τική κατάσταση και δεν υπήρχε μι</w:t>
      </w:r>
      <w:r w:rsidRPr="008533B7">
        <w:rPr>
          <w:rFonts w:eastAsia="Times New Roman"/>
          <w:color w:val="212121"/>
          <w:szCs w:val="24"/>
        </w:rPr>
        <w:t>α προοπτική η οποία να δένει και με τα υπόλοιπα πανεπιστήμια</w:t>
      </w:r>
      <w:r>
        <w:rPr>
          <w:rFonts w:eastAsia="Times New Roman"/>
          <w:color w:val="212121"/>
          <w:szCs w:val="24"/>
        </w:rPr>
        <w:t>.</w:t>
      </w:r>
    </w:p>
    <w:p w14:paraId="5920C89C"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Εμείς, λ</w:t>
      </w:r>
      <w:r w:rsidRPr="008533B7">
        <w:rPr>
          <w:rFonts w:eastAsia="Times New Roman"/>
          <w:color w:val="212121"/>
          <w:szCs w:val="24"/>
        </w:rPr>
        <w:t>οιπόν</w:t>
      </w:r>
      <w:r>
        <w:rPr>
          <w:rFonts w:eastAsia="Times New Roman"/>
          <w:color w:val="212121"/>
          <w:szCs w:val="24"/>
        </w:rPr>
        <w:t>,</w:t>
      </w:r>
      <w:r w:rsidRPr="008533B7">
        <w:rPr>
          <w:rFonts w:eastAsia="Times New Roman"/>
          <w:color w:val="212121"/>
          <w:szCs w:val="24"/>
        </w:rPr>
        <w:t xml:space="preserve"> αναβαθμίζουμε με αυτό</w:t>
      </w:r>
      <w:r>
        <w:rPr>
          <w:rFonts w:eastAsia="Times New Roman"/>
          <w:color w:val="212121"/>
          <w:szCs w:val="24"/>
        </w:rPr>
        <w:t>ν τον τρόπο το Δ</w:t>
      </w:r>
      <w:r w:rsidRPr="008533B7">
        <w:rPr>
          <w:rFonts w:eastAsia="Times New Roman"/>
          <w:color w:val="212121"/>
          <w:szCs w:val="24"/>
        </w:rPr>
        <w:t xml:space="preserve">ιεθνές </w:t>
      </w:r>
      <w:r>
        <w:rPr>
          <w:rFonts w:eastAsia="Times New Roman"/>
          <w:color w:val="212121"/>
          <w:szCs w:val="24"/>
        </w:rPr>
        <w:t>Π</w:t>
      </w:r>
      <w:r w:rsidRPr="008533B7">
        <w:rPr>
          <w:rFonts w:eastAsia="Times New Roman"/>
          <w:color w:val="212121"/>
          <w:szCs w:val="24"/>
        </w:rPr>
        <w:t xml:space="preserve">ανεπιστήμιο </w:t>
      </w:r>
      <w:r>
        <w:rPr>
          <w:rFonts w:eastAsia="Times New Roman"/>
          <w:color w:val="212121"/>
          <w:szCs w:val="24"/>
        </w:rPr>
        <w:t>-σε σχέση με ό,τι ήταν-</w:t>
      </w:r>
      <w:r w:rsidRPr="008533B7">
        <w:rPr>
          <w:rFonts w:eastAsia="Times New Roman"/>
          <w:color w:val="212121"/>
          <w:szCs w:val="24"/>
        </w:rPr>
        <w:t xml:space="preserve"> και με αυτή τη συνέργεια και </w:t>
      </w:r>
      <w:r w:rsidRPr="008533B7">
        <w:rPr>
          <w:rFonts w:eastAsia="Times New Roman"/>
          <w:color w:val="212121"/>
          <w:szCs w:val="24"/>
        </w:rPr>
        <w:t xml:space="preserve">των υπολοίπων ιδρυμάτων </w:t>
      </w:r>
      <w:r>
        <w:rPr>
          <w:rFonts w:eastAsia="Times New Roman"/>
          <w:color w:val="212121"/>
          <w:szCs w:val="24"/>
        </w:rPr>
        <w:t>θα έχουμε ένα πάρα πολύ ισχυρό εκπαιδευτικό ί</w:t>
      </w:r>
      <w:r w:rsidRPr="008533B7">
        <w:rPr>
          <w:rFonts w:eastAsia="Times New Roman"/>
          <w:color w:val="212121"/>
          <w:szCs w:val="24"/>
        </w:rPr>
        <w:t xml:space="preserve">δρυμα στην </w:t>
      </w:r>
      <w:r>
        <w:rPr>
          <w:rFonts w:eastAsia="Times New Roman"/>
          <w:color w:val="212121"/>
          <w:szCs w:val="24"/>
        </w:rPr>
        <w:t>α</w:t>
      </w:r>
      <w:r w:rsidRPr="008533B7">
        <w:rPr>
          <w:rFonts w:eastAsia="Times New Roman"/>
          <w:color w:val="212121"/>
          <w:szCs w:val="24"/>
        </w:rPr>
        <w:t>νατολική Μακεδονία και Θράκη</w:t>
      </w:r>
      <w:r>
        <w:rPr>
          <w:rFonts w:eastAsia="Times New Roman"/>
          <w:color w:val="212121"/>
          <w:szCs w:val="24"/>
        </w:rPr>
        <w:t>.</w:t>
      </w:r>
    </w:p>
    <w:p w14:paraId="5920C89D"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Ν</w:t>
      </w:r>
      <w:r w:rsidRPr="008533B7">
        <w:rPr>
          <w:rFonts w:eastAsia="Times New Roman"/>
          <w:color w:val="212121"/>
          <w:szCs w:val="24"/>
        </w:rPr>
        <w:t xml:space="preserve">α ξέρετε </w:t>
      </w:r>
      <w:r>
        <w:rPr>
          <w:rFonts w:eastAsia="Times New Roman"/>
          <w:color w:val="212121"/>
          <w:szCs w:val="24"/>
        </w:rPr>
        <w:t xml:space="preserve">ότι </w:t>
      </w:r>
      <w:r w:rsidRPr="008533B7">
        <w:rPr>
          <w:rFonts w:eastAsia="Times New Roman"/>
          <w:color w:val="212121"/>
          <w:szCs w:val="24"/>
        </w:rPr>
        <w:t>για το θέμα του διδα</w:t>
      </w:r>
      <w:r>
        <w:rPr>
          <w:rFonts w:eastAsia="Times New Roman"/>
          <w:color w:val="212121"/>
          <w:szCs w:val="24"/>
        </w:rPr>
        <w:t>κτικού προσωπικού δεσμευτήκαμε τ</w:t>
      </w:r>
      <w:r w:rsidRPr="008533B7">
        <w:rPr>
          <w:rFonts w:eastAsia="Times New Roman"/>
          <w:color w:val="212121"/>
          <w:szCs w:val="24"/>
        </w:rPr>
        <w:t>ο</w:t>
      </w:r>
      <w:r>
        <w:rPr>
          <w:rFonts w:eastAsia="Times New Roman"/>
          <w:color w:val="212121"/>
          <w:szCs w:val="24"/>
        </w:rPr>
        <w:t xml:space="preserve"> Σάββατο πάλι στη σ</w:t>
      </w:r>
      <w:r w:rsidRPr="008533B7">
        <w:rPr>
          <w:rFonts w:eastAsia="Times New Roman"/>
          <w:color w:val="212121"/>
          <w:szCs w:val="24"/>
        </w:rPr>
        <w:t xml:space="preserve">ύνοδο πρυτάνεων για </w:t>
      </w:r>
      <w:r>
        <w:rPr>
          <w:rFonts w:eastAsia="Times New Roman"/>
          <w:color w:val="212121"/>
          <w:szCs w:val="24"/>
        </w:rPr>
        <w:t xml:space="preserve">πεντακόσιες </w:t>
      </w:r>
      <w:r w:rsidRPr="008533B7">
        <w:rPr>
          <w:rFonts w:eastAsia="Times New Roman"/>
          <w:color w:val="212121"/>
          <w:szCs w:val="24"/>
        </w:rPr>
        <w:t xml:space="preserve">καινούργιες θέσεις </w:t>
      </w:r>
      <w:r w:rsidRPr="008533B7">
        <w:rPr>
          <w:rFonts w:eastAsia="Times New Roman"/>
          <w:color w:val="212121"/>
          <w:szCs w:val="24"/>
        </w:rPr>
        <w:t>προσωπικού</w:t>
      </w:r>
      <w:r>
        <w:rPr>
          <w:rFonts w:eastAsia="Times New Roman"/>
          <w:color w:val="212121"/>
          <w:szCs w:val="24"/>
        </w:rPr>
        <w:t xml:space="preserve"> κ</w:t>
      </w:r>
      <w:r w:rsidRPr="008533B7">
        <w:rPr>
          <w:rFonts w:eastAsia="Times New Roman"/>
          <w:color w:val="212121"/>
          <w:szCs w:val="24"/>
        </w:rPr>
        <w:t>αι επιπλέον</w:t>
      </w:r>
      <w:r>
        <w:rPr>
          <w:rFonts w:eastAsia="Times New Roman"/>
          <w:color w:val="212121"/>
          <w:szCs w:val="24"/>
        </w:rPr>
        <w:t>, για πρώτη φορά μετά</w:t>
      </w:r>
      <w:r w:rsidRPr="008533B7">
        <w:rPr>
          <w:rFonts w:eastAsia="Times New Roman"/>
          <w:color w:val="212121"/>
          <w:szCs w:val="24"/>
        </w:rPr>
        <w:t xml:space="preserve"> την κρίση</w:t>
      </w:r>
      <w:r>
        <w:rPr>
          <w:rFonts w:eastAsia="Times New Roman"/>
          <w:color w:val="212121"/>
          <w:szCs w:val="24"/>
        </w:rPr>
        <w:t>,</w:t>
      </w:r>
      <w:r w:rsidRPr="008533B7">
        <w:rPr>
          <w:rFonts w:eastAsia="Times New Roman"/>
          <w:color w:val="212121"/>
          <w:szCs w:val="24"/>
        </w:rPr>
        <w:t xml:space="preserve"> μετά το 2010</w:t>
      </w:r>
      <w:r>
        <w:rPr>
          <w:rFonts w:eastAsia="Times New Roman"/>
          <w:color w:val="212121"/>
          <w:szCs w:val="24"/>
        </w:rPr>
        <w:t>,</w:t>
      </w:r>
      <w:r w:rsidRPr="008533B7">
        <w:rPr>
          <w:rFonts w:eastAsia="Times New Roman"/>
          <w:color w:val="212121"/>
          <w:szCs w:val="24"/>
        </w:rPr>
        <w:t xml:space="preserve"> νομοθετούμε τη δυνατότητα που θα έχουν τα ίδια τα ιδρύματα να προκηρύξουν τις θέσεις των καθηγητών που παίρνουν σύνταξη</w:t>
      </w:r>
      <w:r>
        <w:rPr>
          <w:rFonts w:eastAsia="Times New Roman"/>
          <w:color w:val="212121"/>
          <w:szCs w:val="24"/>
        </w:rPr>
        <w:t>,</w:t>
      </w:r>
      <w:r w:rsidRPr="008533B7">
        <w:rPr>
          <w:rFonts w:eastAsia="Times New Roman"/>
          <w:color w:val="212121"/>
          <w:szCs w:val="24"/>
        </w:rPr>
        <w:t xml:space="preserve"> κάτι που είχε παύσει να ισχύει από το 2010 και μετά</w:t>
      </w:r>
      <w:r>
        <w:rPr>
          <w:rFonts w:eastAsia="Times New Roman"/>
          <w:color w:val="212121"/>
          <w:szCs w:val="24"/>
        </w:rPr>
        <w:t>.</w:t>
      </w:r>
    </w:p>
    <w:p w14:paraId="5920C89E"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Σας ευχαριστ</w:t>
      </w:r>
      <w:r>
        <w:rPr>
          <w:rFonts w:eastAsia="Times New Roman"/>
          <w:color w:val="212121"/>
          <w:szCs w:val="24"/>
        </w:rPr>
        <w:t xml:space="preserve">ώ. </w:t>
      </w:r>
    </w:p>
    <w:p w14:paraId="5920C89F" w14:textId="77777777" w:rsidR="00A4209A" w:rsidRDefault="00CC2224">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Ευχαριστούμε τον κύριο Υπουργό. </w:t>
      </w:r>
    </w:p>
    <w:p w14:paraId="5920C8A0" w14:textId="77777777" w:rsidR="00A4209A" w:rsidRDefault="00CC2224">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Ορίστε, κύριε Κυριαζίδη, έχετε τον λόγο για τρία λεπτά. </w:t>
      </w:r>
    </w:p>
    <w:p w14:paraId="5920C8A1"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b/>
          <w:szCs w:val="24"/>
        </w:rPr>
        <w:lastRenderedPageBreak/>
        <w:t xml:space="preserve">ΔΗΜΗΤΡΙΟΣ ΚΥΡΙΑΖΙΔΗΣ: </w:t>
      </w:r>
      <w:r>
        <w:rPr>
          <w:rFonts w:eastAsia="Times New Roman"/>
          <w:szCs w:val="24"/>
        </w:rPr>
        <w:t xml:space="preserve">Κύριε Υπουργέ, </w:t>
      </w:r>
      <w:r w:rsidRPr="008533B7">
        <w:rPr>
          <w:rFonts w:eastAsia="Times New Roman"/>
          <w:color w:val="212121"/>
          <w:szCs w:val="24"/>
        </w:rPr>
        <w:t xml:space="preserve">το </w:t>
      </w:r>
      <w:r>
        <w:rPr>
          <w:rFonts w:eastAsia="Times New Roman"/>
          <w:color w:val="212121"/>
          <w:szCs w:val="24"/>
        </w:rPr>
        <w:t>Διεθνές Π</w:t>
      </w:r>
      <w:r w:rsidRPr="008533B7">
        <w:rPr>
          <w:rFonts w:eastAsia="Times New Roman"/>
          <w:color w:val="212121"/>
          <w:szCs w:val="24"/>
        </w:rPr>
        <w:t>ανεπιστήμιο είχε έναν άλλο χαρακτήρα</w:t>
      </w:r>
      <w:r>
        <w:rPr>
          <w:rFonts w:eastAsia="Times New Roman"/>
          <w:color w:val="212121"/>
          <w:szCs w:val="24"/>
        </w:rPr>
        <w:t>. Εσείς τώρα, βεβαίως, το μετουσιώνετε</w:t>
      </w:r>
      <w:r w:rsidRPr="008533B7">
        <w:rPr>
          <w:rFonts w:eastAsia="Times New Roman"/>
          <w:color w:val="212121"/>
          <w:szCs w:val="24"/>
        </w:rPr>
        <w:t xml:space="preserve"> κάπως </w:t>
      </w:r>
      <w:r w:rsidRPr="008533B7">
        <w:rPr>
          <w:rFonts w:eastAsia="Times New Roman"/>
          <w:color w:val="212121"/>
          <w:szCs w:val="24"/>
        </w:rPr>
        <w:t>διαφορετικά ή τελείως διαφορετικά</w:t>
      </w:r>
      <w:r>
        <w:rPr>
          <w:rFonts w:eastAsia="Times New Roman"/>
          <w:color w:val="212121"/>
          <w:szCs w:val="24"/>
        </w:rPr>
        <w:t>.</w:t>
      </w:r>
    </w:p>
    <w:p w14:paraId="5920C8A2"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Ά</w:t>
      </w:r>
      <w:r w:rsidRPr="008533B7">
        <w:rPr>
          <w:rFonts w:eastAsia="Times New Roman"/>
          <w:color w:val="212121"/>
          <w:szCs w:val="24"/>
        </w:rPr>
        <w:t>λλωστε</w:t>
      </w:r>
      <w:r>
        <w:rPr>
          <w:rFonts w:eastAsia="Times New Roman"/>
          <w:color w:val="212121"/>
          <w:szCs w:val="24"/>
        </w:rPr>
        <w:t>, αυτό τονίστηκε και από τον κ. Γ</w:t>
      </w:r>
      <w:r w:rsidRPr="008533B7">
        <w:rPr>
          <w:rFonts w:eastAsia="Times New Roman"/>
          <w:color w:val="212121"/>
          <w:szCs w:val="24"/>
        </w:rPr>
        <w:t>ραμμ</w:t>
      </w:r>
      <w:r>
        <w:rPr>
          <w:rFonts w:eastAsia="Times New Roman"/>
          <w:color w:val="212121"/>
          <w:szCs w:val="24"/>
        </w:rPr>
        <w:t xml:space="preserve">ένο, </w:t>
      </w:r>
      <w:r w:rsidRPr="008533B7">
        <w:rPr>
          <w:rFonts w:eastAsia="Times New Roman"/>
          <w:color w:val="212121"/>
          <w:szCs w:val="24"/>
        </w:rPr>
        <w:t>σας το είπα</w:t>
      </w:r>
      <w:r>
        <w:rPr>
          <w:rFonts w:eastAsia="Times New Roman"/>
          <w:color w:val="212121"/>
          <w:szCs w:val="24"/>
        </w:rPr>
        <w:t>. Και για</w:t>
      </w:r>
      <w:r w:rsidRPr="008533B7">
        <w:rPr>
          <w:rFonts w:eastAsia="Times New Roman"/>
          <w:color w:val="212121"/>
          <w:szCs w:val="24"/>
        </w:rPr>
        <w:t xml:space="preserve"> το ίδιο </w:t>
      </w:r>
      <w:r>
        <w:rPr>
          <w:rFonts w:eastAsia="Times New Roman"/>
          <w:color w:val="212121"/>
          <w:szCs w:val="24"/>
        </w:rPr>
        <w:t>-</w:t>
      </w:r>
      <w:r w:rsidRPr="008533B7">
        <w:rPr>
          <w:rFonts w:eastAsia="Times New Roman"/>
          <w:color w:val="212121"/>
          <w:szCs w:val="24"/>
        </w:rPr>
        <w:t>αν θέλετε</w:t>
      </w:r>
      <w:r>
        <w:rPr>
          <w:rFonts w:eastAsia="Times New Roman"/>
          <w:color w:val="212121"/>
          <w:szCs w:val="24"/>
        </w:rPr>
        <w:t>-</w:t>
      </w:r>
      <w:r w:rsidRPr="008533B7">
        <w:rPr>
          <w:rFonts w:eastAsia="Times New Roman"/>
          <w:color w:val="212121"/>
          <w:szCs w:val="24"/>
        </w:rPr>
        <w:t xml:space="preserve"> γεγονός</w:t>
      </w:r>
      <w:r>
        <w:rPr>
          <w:rFonts w:eastAsia="Times New Roman"/>
          <w:color w:val="212121"/>
          <w:szCs w:val="24"/>
        </w:rPr>
        <w:t xml:space="preserve">, περιεχόμενο που πάτε </w:t>
      </w:r>
      <w:r w:rsidRPr="008533B7">
        <w:rPr>
          <w:rFonts w:eastAsia="Times New Roman"/>
          <w:color w:val="212121"/>
          <w:szCs w:val="24"/>
        </w:rPr>
        <w:t>με ένα</w:t>
      </w:r>
      <w:r>
        <w:rPr>
          <w:rFonts w:eastAsia="Times New Roman"/>
          <w:color w:val="212121"/>
          <w:szCs w:val="24"/>
        </w:rPr>
        <w:t>ν</w:t>
      </w:r>
      <w:r w:rsidRPr="008533B7">
        <w:rPr>
          <w:rFonts w:eastAsia="Times New Roman"/>
          <w:color w:val="212121"/>
          <w:szCs w:val="24"/>
        </w:rPr>
        <w:t xml:space="preserve"> </w:t>
      </w:r>
      <w:r>
        <w:rPr>
          <w:rFonts w:eastAsia="Times New Roman"/>
          <w:color w:val="212121"/>
          <w:szCs w:val="24"/>
        </w:rPr>
        <w:t xml:space="preserve">βίαιο </w:t>
      </w:r>
      <w:r w:rsidRPr="008533B7">
        <w:rPr>
          <w:rFonts w:eastAsia="Times New Roman"/>
          <w:color w:val="212121"/>
          <w:szCs w:val="24"/>
        </w:rPr>
        <w:t xml:space="preserve">τρόπο </w:t>
      </w:r>
      <w:r>
        <w:rPr>
          <w:rFonts w:eastAsia="Times New Roman"/>
          <w:color w:val="212121"/>
          <w:szCs w:val="24"/>
        </w:rPr>
        <w:t>-</w:t>
      </w:r>
      <w:r w:rsidRPr="008533B7">
        <w:rPr>
          <w:rFonts w:eastAsia="Times New Roman"/>
          <w:color w:val="212121"/>
          <w:szCs w:val="24"/>
        </w:rPr>
        <w:t xml:space="preserve">θα </w:t>
      </w:r>
      <w:r>
        <w:rPr>
          <w:rFonts w:eastAsia="Times New Roman"/>
          <w:color w:val="212121"/>
          <w:szCs w:val="24"/>
        </w:rPr>
        <w:t>έ</w:t>
      </w:r>
      <w:r w:rsidRPr="008533B7">
        <w:rPr>
          <w:rFonts w:eastAsia="Times New Roman"/>
          <w:color w:val="212121"/>
          <w:szCs w:val="24"/>
        </w:rPr>
        <w:t>λεγα</w:t>
      </w:r>
      <w:r>
        <w:rPr>
          <w:rFonts w:eastAsia="Times New Roman"/>
          <w:color w:val="212121"/>
          <w:szCs w:val="24"/>
        </w:rPr>
        <w:t>- να νομοθετή</w:t>
      </w:r>
      <w:r w:rsidRPr="008533B7">
        <w:rPr>
          <w:rFonts w:eastAsia="Times New Roman"/>
          <w:color w:val="212121"/>
          <w:szCs w:val="24"/>
        </w:rPr>
        <w:t xml:space="preserve">σετε δεν συμφωνεί και η </w:t>
      </w:r>
      <w:r>
        <w:rPr>
          <w:rFonts w:eastAsia="Times New Roman"/>
          <w:color w:val="212121"/>
          <w:szCs w:val="24"/>
        </w:rPr>
        <w:t>Ανεξάρτητη Αρχή Διασφάλισης της Π</w:t>
      </w:r>
      <w:r w:rsidRPr="008533B7">
        <w:rPr>
          <w:rFonts w:eastAsia="Times New Roman"/>
          <w:color w:val="212121"/>
          <w:szCs w:val="24"/>
        </w:rPr>
        <w:t>οι</w:t>
      </w:r>
      <w:r w:rsidRPr="008533B7">
        <w:rPr>
          <w:rFonts w:eastAsia="Times New Roman"/>
          <w:color w:val="212121"/>
          <w:szCs w:val="24"/>
        </w:rPr>
        <w:t>ότητας</w:t>
      </w:r>
      <w:r>
        <w:rPr>
          <w:rFonts w:eastAsia="Times New Roman"/>
          <w:color w:val="212121"/>
          <w:szCs w:val="24"/>
        </w:rPr>
        <w:t>. Το αναφέρει ως μία άναρχη διάταξη σ</w:t>
      </w:r>
      <w:r w:rsidRPr="008533B7">
        <w:rPr>
          <w:rFonts w:eastAsia="Times New Roman"/>
          <w:color w:val="212121"/>
          <w:szCs w:val="24"/>
        </w:rPr>
        <w:t>τον ακαδημαϊκό χάρτη της χώρας</w:t>
      </w:r>
      <w:r>
        <w:rPr>
          <w:rFonts w:eastAsia="Times New Roman"/>
          <w:color w:val="212121"/>
          <w:szCs w:val="24"/>
        </w:rPr>
        <w:t>.</w:t>
      </w:r>
    </w:p>
    <w:p w14:paraId="5920C8A3"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Βεβαίως, η Νέα Δημοκρατία έχει μία άλλη αντίληψη για το πώς πρέπει να λειτουργήσει και </w:t>
      </w:r>
      <w:r w:rsidRPr="008533B7">
        <w:rPr>
          <w:rFonts w:eastAsia="Times New Roman"/>
          <w:color w:val="212121"/>
          <w:szCs w:val="24"/>
        </w:rPr>
        <w:t>η τεχνολογική εκπαίδευση</w:t>
      </w:r>
      <w:r>
        <w:rPr>
          <w:rFonts w:eastAsia="Times New Roman"/>
          <w:color w:val="212121"/>
          <w:szCs w:val="24"/>
        </w:rPr>
        <w:t xml:space="preserve">, βεβαίως </w:t>
      </w:r>
      <w:r w:rsidRPr="008533B7">
        <w:rPr>
          <w:rFonts w:eastAsia="Times New Roman"/>
          <w:color w:val="212121"/>
          <w:szCs w:val="24"/>
        </w:rPr>
        <w:t>σε ανώτατο βαθμό</w:t>
      </w:r>
      <w:r>
        <w:rPr>
          <w:rFonts w:eastAsia="Times New Roman"/>
          <w:color w:val="212121"/>
          <w:szCs w:val="24"/>
        </w:rPr>
        <w:t xml:space="preserve">, </w:t>
      </w:r>
      <w:r w:rsidRPr="008533B7">
        <w:rPr>
          <w:rFonts w:eastAsia="Times New Roman"/>
          <w:color w:val="212121"/>
          <w:szCs w:val="24"/>
        </w:rPr>
        <w:t>με μία αναβάθμιση</w:t>
      </w:r>
      <w:r>
        <w:rPr>
          <w:rFonts w:eastAsia="Times New Roman"/>
          <w:color w:val="212121"/>
          <w:szCs w:val="24"/>
        </w:rPr>
        <w:t xml:space="preserve">, αλλά όχι με έναν τύπου </w:t>
      </w:r>
      <w:r>
        <w:rPr>
          <w:rFonts w:eastAsia="Times New Roman"/>
          <w:color w:val="212121"/>
          <w:szCs w:val="24"/>
        </w:rPr>
        <w:t>αχταρμά. Α</w:t>
      </w:r>
      <w:r w:rsidRPr="008533B7">
        <w:rPr>
          <w:rFonts w:eastAsia="Times New Roman"/>
          <w:color w:val="212121"/>
          <w:szCs w:val="24"/>
        </w:rPr>
        <w:t>υτό πάτε να κάνετε</w:t>
      </w:r>
      <w:r>
        <w:rPr>
          <w:rFonts w:eastAsia="Times New Roman"/>
          <w:color w:val="212121"/>
          <w:szCs w:val="24"/>
        </w:rPr>
        <w:t>. Αυτό τονίζεται</w:t>
      </w:r>
      <w:r w:rsidRPr="008533B7">
        <w:rPr>
          <w:rFonts w:eastAsia="Times New Roman"/>
          <w:color w:val="212121"/>
          <w:szCs w:val="24"/>
        </w:rPr>
        <w:t xml:space="preserve"> από όλους</w:t>
      </w:r>
      <w:r>
        <w:rPr>
          <w:rFonts w:eastAsia="Times New Roman"/>
          <w:color w:val="212121"/>
          <w:szCs w:val="24"/>
        </w:rPr>
        <w:t xml:space="preserve">. Το ομολογήσατε </w:t>
      </w:r>
      <w:r w:rsidRPr="008533B7">
        <w:rPr>
          <w:rFonts w:eastAsia="Times New Roman"/>
          <w:color w:val="212121"/>
          <w:szCs w:val="24"/>
        </w:rPr>
        <w:t>και εσείς προηγουμένως</w:t>
      </w:r>
      <w:r>
        <w:rPr>
          <w:rFonts w:eastAsia="Times New Roman"/>
          <w:color w:val="212121"/>
          <w:szCs w:val="24"/>
        </w:rPr>
        <w:t>.</w:t>
      </w:r>
    </w:p>
    <w:p w14:paraId="5920C8A4"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8533B7">
        <w:rPr>
          <w:rFonts w:eastAsia="Times New Roman"/>
          <w:color w:val="212121"/>
          <w:szCs w:val="24"/>
        </w:rPr>
        <w:t>πό την άλλη πλευρά</w:t>
      </w:r>
      <w:r>
        <w:rPr>
          <w:rFonts w:eastAsia="Times New Roman"/>
          <w:color w:val="212121"/>
          <w:szCs w:val="24"/>
        </w:rPr>
        <w:t>, β</w:t>
      </w:r>
      <w:r w:rsidRPr="008533B7">
        <w:rPr>
          <w:rFonts w:eastAsia="Times New Roman"/>
          <w:color w:val="212121"/>
          <w:szCs w:val="24"/>
        </w:rPr>
        <w:t>εβαίως</w:t>
      </w:r>
      <w:r>
        <w:rPr>
          <w:rFonts w:eastAsia="Times New Roman"/>
          <w:color w:val="212121"/>
          <w:szCs w:val="24"/>
        </w:rPr>
        <w:t>, σ</w:t>
      </w:r>
      <w:r w:rsidRPr="008533B7">
        <w:rPr>
          <w:rFonts w:eastAsia="Times New Roman"/>
          <w:color w:val="212121"/>
          <w:szCs w:val="24"/>
        </w:rPr>
        <w:t>ας ρώτησα γιατ</w:t>
      </w:r>
      <w:r>
        <w:rPr>
          <w:rFonts w:eastAsia="Times New Roman"/>
          <w:color w:val="212121"/>
          <w:szCs w:val="24"/>
        </w:rPr>
        <w:t>ί δεν μετείχε στον διάλογο το Δημοκρίτειο Πανεπιστήμιο.</w:t>
      </w:r>
      <w:r w:rsidRPr="008533B7">
        <w:rPr>
          <w:rFonts w:eastAsia="Times New Roman"/>
          <w:color w:val="212121"/>
          <w:szCs w:val="24"/>
        </w:rPr>
        <w:t xml:space="preserve"> Δεν μου απαντήσατε</w:t>
      </w:r>
      <w:r>
        <w:rPr>
          <w:rFonts w:eastAsia="Times New Roman"/>
          <w:color w:val="212121"/>
          <w:szCs w:val="24"/>
        </w:rPr>
        <w:t xml:space="preserve">. </w:t>
      </w:r>
    </w:p>
    <w:p w14:paraId="5920C8A5" w14:textId="77777777" w:rsidR="00A4209A" w:rsidRDefault="00CC222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Σας λέγω,</w:t>
      </w:r>
      <w:r w:rsidRPr="008533B7">
        <w:rPr>
          <w:rFonts w:eastAsia="Times New Roman"/>
          <w:color w:val="212121"/>
          <w:szCs w:val="24"/>
        </w:rPr>
        <w:t xml:space="preserve"> από την άλλη πλευρά</w:t>
      </w:r>
      <w:r>
        <w:rPr>
          <w:rFonts w:eastAsia="Times New Roman"/>
          <w:color w:val="212121"/>
          <w:szCs w:val="24"/>
        </w:rPr>
        <w:t>, ότι υ</w:t>
      </w:r>
      <w:r w:rsidRPr="008533B7">
        <w:rPr>
          <w:rFonts w:eastAsia="Times New Roman"/>
          <w:color w:val="212121"/>
          <w:szCs w:val="24"/>
        </w:rPr>
        <w:t xml:space="preserve">πάρχουν δύο πανεπιστήμια στην Κρήτη και ένα </w:t>
      </w:r>
      <w:r>
        <w:rPr>
          <w:rFonts w:eastAsia="Times New Roman"/>
          <w:color w:val="212121"/>
          <w:szCs w:val="24"/>
        </w:rPr>
        <w:t xml:space="preserve">ΤΕΙ, </w:t>
      </w:r>
      <w:r w:rsidRPr="008533B7">
        <w:rPr>
          <w:rFonts w:eastAsia="Times New Roman"/>
          <w:color w:val="212121"/>
          <w:szCs w:val="24"/>
        </w:rPr>
        <w:t>τεχνολογικής εκπαίδευσης</w:t>
      </w:r>
      <w:r>
        <w:rPr>
          <w:rFonts w:eastAsia="Times New Roman"/>
          <w:color w:val="212121"/>
          <w:szCs w:val="24"/>
        </w:rPr>
        <w:t xml:space="preserve">. </w:t>
      </w:r>
      <w:r>
        <w:rPr>
          <w:rFonts w:eastAsia="Times New Roman"/>
          <w:color w:val="212121"/>
          <w:szCs w:val="24"/>
        </w:rPr>
        <w:lastRenderedPageBreak/>
        <w:t>Δ</w:t>
      </w:r>
      <w:r w:rsidRPr="008533B7">
        <w:rPr>
          <w:rFonts w:eastAsia="Times New Roman"/>
          <w:color w:val="212121"/>
          <w:szCs w:val="24"/>
        </w:rPr>
        <w:t xml:space="preserve">εν εισέρχεται πουθενά και </w:t>
      </w:r>
      <w:r>
        <w:rPr>
          <w:rFonts w:eastAsia="Times New Roman"/>
          <w:color w:val="212121"/>
          <w:szCs w:val="24"/>
        </w:rPr>
        <w:t>θα δημιουργηθεί</w:t>
      </w:r>
      <w:r w:rsidRPr="008533B7">
        <w:rPr>
          <w:rFonts w:eastAsia="Times New Roman"/>
          <w:color w:val="212121"/>
          <w:szCs w:val="24"/>
        </w:rPr>
        <w:t xml:space="preserve"> ως λέγεται και ένα τρίτο πανεπιστήμιο</w:t>
      </w:r>
      <w:r>
        <w:rPr>
          <w:rFonts w:eastAsia="Times New Roman"/>
          <w:color w:val="212121"/>
          <w:szCs w:val="24"/>
        </w:rPr>
        <w:t xml:space="preserve">. </w:t>
      </w:r>
    </w:p>
    <w:p w14:paraId="5920C8A6" w14:textId="77777777" w:rsidR="00A4209A" w:rsidRDefault="00CC2224">
      <w:pPr>
        <w:tabs>
          <w:tab w:val="left" w:pos="2738"/>
          <w:tab w:val="center" w:pos="4753"/>
          <w:tab w:val="left" w:pos="5723"/>
        </w:tabs>
        <w:spacing w:line="600" w:lineRule="auto"/>
        <w:ind w:firstLine="720"/>
        <w:jc w:val="both"/>
        <w:rPr>
          <w:rFonts w:eastAsia="Times New Roman"/>
          <w:szCs w:val="24"/>
        </w:rPr>
      </w:pPr>
      <w:r>
        <w:rPr>
          <w:rFonts w:eastAsia="Times New Roman"/>
          <w:color w:val="212121"/>
          <w:szCs w:val="24"/>
        </w:rPr>
        <w:t>Κ</w:t>
      </w:r>
      <w:r w:rsidRPr="008533B7">
        <w:rPr>
          <w:rFonts w:eastAsia="Times New Roman"/>
          <w:color w:val="212121"/>
          <w:szCs w:val="24"/>
        </w:rPr>
        <w:t>αι σας λέω</w:t>
      </w:r>
      <w:r>
        <w:rPr>
          <w:rFonts w:eastAsia="Times New Roman"/>
          <w:color w:val="212121"/>
          <w:szCs w:val="24"/>
        </w:rPr>
        <w:t>,</w:t>
      </w:r>
      <w:r w:rsidRPr="008533B7">
        <w:rPr>
          <w:rFonts w:eastAsia="Times New Roman"/>
          <w:color w:val="212121"/>
          <w:szCs w:val="24"/>
        </w:rPr>
        <w:t xml:space="preserve"> λοιπόν</w:t>
      </w:r>
      <w:r>
        <w:rPr>
          <w:rFonts w:eastAsia="Times New Roman"/>
          <w:color w:val="212121"/>
          <w:szCs w:val="24"/>
        </w:rPr>
        <w:t>, γιατί δεν δημιουργείτε</w:t>
      </w:r>
      <w:r w:rsidRPr="008533B7">
        <w:rPr>
          <w:rFonts w:eastAsia="Times New Roman"/>
          <w:color w:val="212121"/>
          <w:szCs w:val="24"/>
        </w:rPr>
        <w:t xml:space="preserve"> ένα δεύτερο </w:t>
      </w:r>
      <w:r>
        <w:rPr>
          <w:rFonts w:eastAsia="Times New Roman"/>
          <w:color w:val="212121"/>
          <w:szCs w:val="24"/>
        </w:rPr>
        <w:t xml:space="preserve">πανεπιστήμιο στην </w:t>
      </w:r>
      <w:r>
        <w:rPr>
          <w:rFonts w:eastAsia="Times New Roman"/>
          <w:color w:val="212121"/>
          <w:szCs w:val="24"/>
        </w:rPr>
        <w:t>α</w:t>
      </w:r>
      <w:r>
        <w:rPr>
          <w:rFonts w:eastAsia="Times New Roman"/>
          <w:color w:val="212121"/>
          <w:szCs w:val="24"/>
        </w:rPr>
        <w:t>νατολικ</w:t>
      </w:r>
      <w:r w:rsidRPr="008533B7">
        <w:rPr>
          <w:rFonts w:eastAsia="Times New Roman"/>
          <w:color w:val="212121"/>
          <w:szCs w:val="24"/>
        </w:rPr>
        <w:t xml:space="preserve">ή Μακεδονία και </w:t>
      </w:r>
      <w:r w:rsidRPr="008533B7">
        <w:rPr>
          <w:rFonts w:eastAsia="Times New Roman"/>
          <w:color w:val="212121"/>
          <w:szCs w:val="24"/>
        </w:rPr>
        <w:t>Θράκη</w:t>
      </w:r>
      <w:r>
        <w:rPr>
          <w:rFonts w:eastAsia="Times New Roman"/>
          <w:color w:val="212121"/>
          <w:szCs w:val="24"/>
        </w:rPr>
        <w:t>, για να ενισχύσετε πολλαπλά ε</w:t>
      </w:r>
      <w:r w:rsidRPr="008533B7">
        <w:rPr>
          <w:rFonts w:eastAsia="Times New Roman"/>
          <w:color w:val="212121"/>
          <w:szCs w:val="24"/>
        </w:rPr>
        <w:t>κείνο τον τόπο</w:t>
      </w:r>
      <w:r>
        <w:rPr>
          <w:rFonts w:eastAsia="Times New Roman"/>
          <w:color w:val="212121"/>
          <w:szCs w:val="24"/>
        </w:rPr>
        <w:t>,</w:t>
      </w:r>
      <w:r w:rsidRPr="008533B7">
        <w:rPr>
          <w:rFonts w:eastAsia="Times New Roman"/>
          <w:color w:val="212121"/>
          <w:szCs w:val="24"/>
        </w:rPr>
        <w:t xml:space="preserve"> με έδρα την Καβάλα </w:t>
      </w:r>
      <w:r>
        <w:rPr>
          <w:rFonts w:eastAsia="Times New Roman"/>
          <w:color w:val="212121"/>
          <w:szCs w:val="24"/>
        </w:rPr>
        <w:t xml:space="preserve">–αν </w:t>
      </w:r>
      <w:r w:rsidRPr="008533B7">
        <w:rPr>
          <w:rFonts w:eastAsia="Times New Roman"/>
          <w:color w:val="212121"/>
          <w:szCs w:val="24"/>
        </w:rPr>
        <w:t>θέλετε</w:t>
      </w:r>
      <w:r>
        <w:rPr>
          <w:rFonts w:eastAsia="Times New Roman"/>
          <w:color w:val="212121"/>
          <w:szCs w:val="24"/>
        </w:rPr>
        <w:t xml:space="preserve">- </w:t>
      </w:r>
      <w:r w:rsidRPr="008533B7">
        <w:rPr>
          <w:rFonts w:eastAsia="Times New Roman"/>
          <w:color w:val="212121"/>
          <w:szCs w:val="24"/>
        </w:rPr>
        <w:t xml:space="preserve">προκειμένου να υπάρχει ένα ανώτατο ίδρυμα τεχνολογικής </w:t>
      </w:r>
      <w:r>
        <w:rPr>
          <w:rFonts w:eastAsia="Times New Roman"/>
          <w:color w:val="212121"/>
          <w:szCs w:val="24"/>
        </w:rPr>
        <w:t>εκπαίδευσης σε αυτή την περιοχή και όχι ν</w:t>
      </w:r>
      <w:r w:rsidRPr="008533B7">
        <w:rPr>
          <w:rFonts w:eastAsia="Times New Roman"/>
          <w:color w:val="212121"/>
          <w:szCs w:val="24"/>
        </w:rPr>
        <w:t>α αποδυναμώνεται</w:t>
      </w:r>
      <w:r>
        <w:rPr>
          <w:rFonts w:eastAsia="Times New Roman"/>
          <w:color w:val="212121"/>
          <w:szCs w:val="24"/>
        </w:rPr>
        <w:t>,</w:t>
      </w:r>
      <w:r w:rsidRPr="008533B7">
        <w:rPr>
          <w:rFonts w:eastAsia="Times New Roman"/>
          <w:color w:val="212121"/>
          <w:szCs w:val="24"/>
        </w:rPr>
        <w:t xml:space="preserve"> ως πάτε να κάνετε με τ</w:t>
      </w:r>
      <w:r>
        <w:rPr>
          <w:rFonts w:eastAsia="Times New Roman"/>
          <w:color w:val="212121"/>
          <w:szCs w:val="24"/>
        </w:rPr>
        <w:t>η δημιουργία και μιας τέτα</w:t>
      </w:r>
      <w:r w:rsidRPr="008533B7">
        <w:rPr>
          <w:rFonts w:eastAsia="Times New Roman"/>
          <w:color w:val="212121"/>
          <w:szCs w:val="24"/>
        </w:rPr>
        <w:t>ρτης Νομικής</w:t>
      </w:r>
      <w:r w:rsidRPr="008533B7">
        <w:rPr>
          <w:rFonts w:eastAsia="Times New Roman"/>
          <w:color w:val="212121"/>
          <w:szCs w:val="24"/>
        </w:rPr>
        <w:t xml:space="preserve"> Σχολής στην Πάτρα</w:t>
      </w:r>
      <w:r>
        <w:rPr>
          <w:rFonts w:eastAsia="Times New Roman"/>
          <w:color w:val="212121"/>
          <w:szCs w:val="24"/>
        </w:rPr>
        <w:t>,</w:t>
      </w:r>
      <w:r w:rsidRPr="008533B7">
        <w:rPr>
          <w:rFonts w:eastAsia="Times New Roman"/>
          <w:color w:val="212121"/>
          <w:szCs w:val="24"/>
        </w:rPr>
        <w:t xml:space="preserve"> αποδυναμώνοντας το Δημοκρίτειο Πανεπιστήμιο</w:t>
      </w:r>
      <w:r>
        <w:rPr>
          <w:rFonts w:eastAsia="Times New Roman"/>
          <w:color w:val="212121"/>
          <w:szCs w:val="24"/>
        </w:rPr>
        <w:t>.</w:t>
      </w:r>
      <w:r w:rsidRPr="008533B7">
        <w:rPr>
          <w:rFonts w:eastAsia="Times New Roman"/>
          <w:color w:val="212121"/>
          <w:szCs w:val="24"/>
        </w:rPr>
        <w:t xml:space="preserve"> </w:t>
      </w:r>
    </w:p>
    <w:p w14:paraId="5920C8A7" w14:textId="77777777" w:rsidR="00A4209A" w:rsidRDefault="00CC2224">
      <w:pPr>
        <w:spacing w:line="600" w:lineRule="auto"/>
        <w:ind w:firstLine="720"/>
        <w:jc w:val="both"/>
        <w:rPr>
          <w:rFonts w:eastAsia="Times New Roman"/>
          <w:color w:val="212121"/>
          <w:szCs w:val="24"/>
          <w:shd w:val="clear" w:color="auto" w:fill="FFFFFF"/>
        </w:rPr>
      </w:pPr>
      <w:r w:rsidRPr="00A22701">
        <w:rPr>
          <w:rFonts w:eastAsia="Times New Roman"/>
          <w:color w:val="212121"/>
          <w:szCs w:val="24"/>
          <w:shd w:val="clear" w:color="auto" w:fill="FFFFFF"/>
        </w:rPr>
        <w:t>Σας ρ</w:t>
      </w:r>
      <w:r>
        <w:rPr>
          <w:rFonts w:eastAsia="Times New Roman"/>
          <w:color w:val="212121"/>
          <w:szCs w:val="24"/>
          <w:shd w:val="clear" w:color="auto" w:fill="FFFFFF"/>
        </w:rPr>
        <w:t>ώτησα επιπλέον γιατί καταργείτε</w:t>
      </w:r>
      <w:r w:rsidRPr="00A22701">
        <w:rPr>
          <w:rFonts w:eastAsia="Times New Roman"/>
          <w:color w:val="212121"/>
          <w:szCs w:val="24"/>
          <w:shd w:val="clear" w:color="auto" w:fill="FFFFFF"/>
        </w:rPr>
        <w:t xml:space="preserve"> την Αρχιτεκτονική Σχολή στη Δρ</w:t>
      </w:r>
      <w:r>
        <w:rPr>
          <w:rFonts w:eastAsia="Times New Roman"/>
          <w:color w:val="212121"/>
          <w:szCs w:val="24"/>
          <w:shd w:val="clear" w:color="auto" w:fill="FFFFFF"/>
        </w:rPr>
        <w:t>άμα που αφορά εκείνον τον τόπο. Σ</w:t>
      </w:r>
      <w:r w:rsidRPr="00A22701">
        <w:rPr>
          <w:rFonts w:eastAsia="Times New Roman"/>
          <w:color w:val="212121"/>
          <w:szCs w:val="24"/>
          <w:shd w:val="clear" w:color="auto" w:fill="FFFFFF"/>
        </w:rPr>
        <w:t xml:space="preserve">ας είπαμε κι </w:t>
      </w:r>
      <w:r>
        <w:rPr>
          <w:rFonts w:eastAsia="Times New Roman"/>
          <w:color w:val="212121"/>
          <w:szCs w:val="24"/>
          <w:shd w:val="clear" w:color="auto" w:fill="FFFFFF"/>
        </w:rPr>
        <w:t>άλλη φορά που κάναμε κουβέντα αν</w:t>
      </w:r>
      <w:r w:rsidRPr="00A22701">
        <w:rPr>
          <w:rFonts w:eastAsia="Times New Roman"/>
          <w:color w:val="212121"/>
          <w:szCs w:val="24"/>
          <w:shd w:val="clear" w:color="auto" w:fill="FFFFFF"/>
        </w:rPr>
        <w:t>αφο</w:t>
      </w:r>
      <w:r>
        <w:rPr>
          <w:rFonts w:eastAsia="Times New Roman"/>
          <w:color w:val="212121"/>
          <w:szCs w:val="24"/>
          <w:shd w:val="clear" w:color="auto" w:fill="FFFFFF"/>
        </w:rPr>
        <w:t>ρικά με τα τμήματα</w:t>
      </w:r>
      <w:r>
        <w:rPr>
          <w:rFonts w:eastAsia="Times New Roman"/>
          <w:color w:val="212121"/>
          <w:szCs w:val="24"/>
          <w:shd w:val="clear" w:color="auto" w:fill="FFFFFF"/>
        </w:rPr>
        <w:t>,</w:t>
      </w:r>
      <w:r>
        <w:rPr>
          <w:rFonts w:eastAsia="Times New Roman"/>
          <w:color w:val="212121"/>
          <w:szCs w:val="24"/>
          <w:shd w:val="clear" w:color="auto" w:fill="FFFFFF"/>
        </w:rPr>
        <w:t xml:space="preserve"> που υπάρχουν εκεί</w:t>
      </w:r>
      <w:r w:rsidRPr="00A22701">
        <w:rPr>
          <w:rFonts w:eastAsia="Times New Roman"/>
          <w:color w:val="212121"/>
          <w:szCs w:val="24"/>
          <w:shd w:val="clear" w:color="auto" w:fill="FFFFFF"/>
        </w:rPr>
        <w:t xml:space="preserve"> και μου είπατε</w:t>
      </w:r>
      <w:r>
        <w:rPr>
          <w:rFonts w:eastAsia="Times New Roman"/>
          <w:color w:val="212121"/>
          <w:szCs w:val="24"/>
          <w:shd w:val="clear" w:color="auto" w:fill="FFFFFF"/>
        </w:rPr>
        <w:t xml:space="preserve"> ότι δεν παρεμβαίνετε εσείς στη</w:t>
      </w:r>
      <w:r w:rsidRPr="00A22701">
        <w:rPr>
          <w:rFonts w:eastAsia="Times New Roman"/>
          <w:color w:val="212121"/>
          <w:szCs w:val="24"/>
          <w:shd w:val="clear" w:color="auto" w:fill="FFFFFF"/>
        </w:rPr>
        <w:t xml:space="preserve"> λειτουργία του </w:t>
      </w:r>
      <w:r>
        <w:rPr>
          <w:rFonts w:eastAsia="Times New Roman"/>
          <w:color w:val="212121"/>
          <w:szCs w:val="24"/>
          <w:shd w:val="clear" w:color="auto" w:fill="FFFFFF"/>
        </w:rPr>
        <w:t>όλου ΑΕΙ, για το πώς θα διανεμηθεί</w:t>
      </w:r>
      <w:r w:rsidRPr="00A22701">
        <w:rPr>
          <w:rFonts w:eastAsia="Times New Roman"/>
          <w:color w:val="212121"/>
          <w:szCs w:val="24"/>
          <w:shd w:val="clear" w:color="auto" w:fill="FFFFFF"/>
        </w:rPr>
        <w:t xml:space="preserve"> </w:t>
      </w:r>
      <w:r>
        <w:rPr>
          <w:rFonts w:eastAsia="Times New Roman"/>
          <w:color w:val="212121"/>
          <w:szCs w:val="24"/>
          <w:shd w:val="clear" w:color="auto" w:fill="FFFFFF"/>
        </w:rPr>
        <w:t xml:space="preserve">-σε εισαγωγικά το λέω </w:t>
      </w:r>
      <w:r w:rsidRPr="00A22701">
        <w:rPr>
          <w:rFonts w:eastAsia="Times New Roman"/>
          <w:color w:val="212121"/>
          <w:szCs w:val="24"/>
          <w:shd w:val="clear" w:color="auto" w:fill="FFFFFF"/>
        </w:rPr>
        <w:t>αυτό</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w:t>
      </w:r>
      <w:r>
        <w:rPr>
          <w:rFonts w:eastAsia="Times New Roman"/>
          <w:color w:val="212121"/>
          <w:szCs w:val="24"/>
          <w:shd w:val="clear" w:color="auto" w:fill="FFFFFF"/>
        </w:rPr>
        <w:t>το επιστημονικό προσωπικό. Σ</w:t>
      </w:r>
      <w:r w:rsidRPr="00A22701">
        <w:rPr>
          <w:rFonts w:eastAsia="Times New Roman"/>
          <w:color w:val="212121"/>
          <w:szCs w:val="24"/>
          <w:shd w:val="clear" w:color="auto" w:fill="FFFFFF"/>
        </w:rPr>
        <w:t>ας είχα πει</w:t>
      </w:r>
      <w:r>
        <w:rPr>
          <w:rFonts w:eastAsia="Times New Roman"/>
          <w:color w:val="212121"/>
          <w:szCs w:val="24"/>
          <w:shd w:val="clear" w:color="auto" w:fill="FFFFFF"/>
        </w:rPr>
        <w:t xml:space="preserve"> ότι  το Τμήμα Ο</w:t>
      </w:r>
      <w:r w:rsidRPr="00A22701">
        <w:rPr>
          <w:rFonts w:eastAsia="Times New Roman"/>
          <w:color w:val="212121"/>
          <w:szCs w:val="24"/>
          <w:shd w:val="clear" w:color="auto" w:fill="FFFFFF"/>
        </w:rPr>
        <w:t xml:space="preserve">ινολογίας λειτουργεί με </w:t>
      </w:r>
      <w:r>
        <w:rPr>
          <w:rFonts w:eastAsia="Times New Roman"/>
          <w:color w:val="212121"/>
          <w:szCs w:val="24"/>
          <w:shd w:val="clear" w:color="auto" w:fill="FFFFFF"/>
        </w:rPr>
        <w:t xml:space="preserve">έναν εκπρόσωπο ΔΕΠ, με </w:t>
      </w:r>
      <w:r w:rsidRPr="00A22701">
        <w:rPr>
          <w:rFonts w:eastAsia="Times New Roman"/>
          <w:color w:val="212121"/>
          <w:szCs w:val="24"/>
          <w:shd w:val="clear" w:color="auto" w:fill="FFFFFF"/>
        </w:rPr>
        <w:t>έναν επιστήμονα</w:t>
      </w:r>
      <w:r>
        <w:rPr>
          <w:rFonts w:eastAsia="Times New Roman"/>
          <w:color w:val="212121"/>
          <w:szCs w:val="24"/>
          <w:shd w:val="clear" w:color="auto" w:fill="FFFFFF"/>
        </w:rPr>
        <w:t xml:space="preserve"> -</w:t>
      </w:r>
      <w:r w:rsidRPr="00A22701">
        <w:rPr>
          <w:rFonts w:eastAsia="Times New Roman"/>
          <w:color w:val="212121"/>
          <w:szCs w:val="24"/>
          <w:shd w:val="clear" w:color="auto" w:fill="FFFFFF"/>
        </w:rPr>
        <w:t>αν είναι δυν</w:t>
      </w:r>
      <w:r w:rsidRPr="00A22701">
        <w:rPr>
          <w:rFonts w:eastAsia="Times New Roman"/>
          <w:color w:val="212121"/>
          <w:szCs w:val="24"/>
          <w:shd w:val="clear" w:color="auto" w:fill="FFFFFF"/>
        </w:rPr>
        <w:t>ατόν</w:t>
      </w:r>
      <w:r>
        <w:rPr>
          <w:rFonts w:eastAsia="Times New Roman"/>
          <w:color w:val="212121"/>
          <w:szCs w:val="24"/>
          <w:shd w:val="clear" w:color="auto" w:fill="FFFFFF"/>
        </w:rPr>
        <w:t xml:space="preserve">!- και εκεί </w:t>
      </w:r>
      <w:r w:rsidRPr="00A22701">
        <w:rPr>
          <w:rFonts w:eastAsia="Times New Roman"/>
          <w:color w:val="212121"/>
          <w:szCs w:val="24"/>
          <w:shd w:val="clear" w:color="auto" w:fill="FFFFFF"/>
        </w:rPr>
        <w:t xml:space="preserve"> μεταφέρθηκαν </w:t>
      </w:r>
      <w:r>
        <w:rPr>
          <w:rFonts w:eastAsia="Times New Roman"/>
          <w:color w:val="212121"/>
          <w:szCs w:val="24"/>
          <w:shd w:val="clear" w:color="auto" w:fill="FFFFFF"/>
        </w:rPr>
        <w:t xml:space="preserve">είκοσι τέσσερα άτομα πέρυσι και </w:t>
      </w:r>
      <w:proofErr w:type="spellStart"/>
      <w:r>
        <w:rPr>
          <w:rFonts w:eastAsia="Times New Roman"/>
          <w:color w:val="212121"/>
          <w:szCs w:val="24"/>
          <w:shd w:val="clear" w:color="auto" w:fill="FFFFFF"/>
        </w:rPr>
        <w:t>πρόπερσι</w:t>
      </w:r>
      <w:proofErr w:type="spellEnd"/>
      <w:r>
        <w:rPr>
          <w:rFonts w:eastAsia="Times New Roman"/>
          <w:color w:val="212121"/>
          <w:szCs w:val="24"/>
          <w:shd w:val="clear" w:color="auto" w:fill="FFFFFF"/>
        </w:rPr>
        <w:t>. Δ</w:t>
      </w:r>
      <w:r w:rsidRPr="00A22701">
        <w:rPr>
          <w:rFonts w:eastAsia="Times New Roman"/>
          <w:color w:val="212121"/>
          <w:szCs w:val="24"/>
          <w:shd w:val="clear" w:color="auto" w:fill="FFFFFF"/>
        </w:rPr>
        <w:t xml:space="preserve">εν </w:t>
      </w:r>
      <w:r>
        <w:rPr>
          <w:rFonts w:eastAsia="Times New Roman"/>
          <w:color w:val="212121"/>
          <w:szCs w:val="24"/>
          <w:shd w:val="clear" w:color="auto" w:fill="FFFFFF"/>
        </w:rPr>
        <w:t>παρεμβήκατε. Έ</w:t>
      </w:r>
      <w:r w:rsidRPr="00A22701">
        <w:rPr>
          <w:rFonts w:eastAsia="Times New Roman"/>
          <w:color w:val="212121"/>
          <w:szCs w:val="24"/>
          <w:shd w:val="clear" w:color="auto" w:fill="FFFFFF"/>
        </w:rPr>
        <w:t xml:space="preserve">τσι θα </w:t>
      </w:r>
      <w:r w:rsidRPr="00A22701">
        <w:rPr>
          <w:rFonts w:eastAsia="Times New Roman"/>
          <w:color w:val="212121"/>
          <w:szCs w:val="24"/>
          <w:shd w:val="clear" w:color="auto" w:fill="FFFFFF"/>
        </w:rPr>
        <w:lastRenderedPageBreak/>
        <w:t xml:space="preserve">καταλήξουν </w:t>
      </w:r>
      <w:r>
        <w:rPr>
          <w:rFonts w:eastAsia="Times New Roman"/>
          <w:color w:val="212121"/>
          <w:szCs w:val="24"/>
          <w:shd w:val="clear" w:color="auto" w:fill="FFFFFF"/>
        </w:rPr>
        <w:t xml:space="preserve">και όλα τα τμήματα </w:t>
      </w:r>
      <w:r w:rsidRPr="00A22701">
        <w:rPr>
          <w:rFonts w:eastAsia="Times New Roman"/>
          <w:color w:val="212121"/>
          <w:szCs w:val="24"/>
          <w:shd w:val="clear" w:color="auto" w:fill="FFFFFF"/>
        </w:rPr>
        <w:t xml:space="preserve">αυτής </w:t>
      </w:r>
      <w:r>
        <w:rPr>
          <w:rFonts w:eastAsia="Times New Roman"/>
          <w:color w:val="212121"/>
          <w:szCs w:val="24"/>
          <w:shd w:val="clear" w:color="auto" w:fill="FFFFFF"/>
        </w:rPr>
        <w:t>της περιοχής. Ό</w:t>
      </w:r>
      <w:r w:rsidRPr="00A22701">
        <w:rPr>
          <w:rFonts w:eastAsia="Times New Roman"/>
          <w:color w:val="212121"/>
          <w:szCs w:val="24"/>
          <w:shd w:val="clear" w:color="auto" w:fill="FFFFFF"/>
        </w:rPr>
        <w:t xml:space="preserve">λα θα εισρεύσουν ή θα </w:t>
      </w:r>
      <w:proofErr w:type="spellStart"/>
      <w:r w:rsidRPr="00A22701">
        <w:rPr>
          <w:rFonts w:eastAsia="Times New Roman"/>
          <w:color w:val="212121"/>
          <w:szCs w:val="24"/>
          <w:shd w:val="clear" w:color="auto" w:fill="FFFFFF"/>
        </w:rPr>
        <w:t>απορροφηθούν</w:t>
      </w:r>
      <w:proofErr w:type="spellEnd"/>
      <w:r w:rsidRPr="00A22701">
        <w:rPr>
          <w:rFonts w:eastAsia="Times New Roman"/>
          <w:color w:val="212121"/>
          <w:szCs w:val="24"/>
          <w:shd w:val="clear" w:color="auto" w:fill="FFFFFF"/>
        </w:rPr>
        <w:t xml:space="preserve"> στο Διεθνές </w:t>
      </w:r>
      <w:r w:rsidRPr="009C4744">
        <w:rPr>
          <w:rFonts w:eastAsia="Times New Roman"/>
          <w:color w:val="212121"/>
          <w:szCs w:val="24"/>
          <w:shd w:val="clear" w:color="auto" w:fill="FFFFFF"/>
        </w:rPr>
        <w:t>Πανεπιστήμιο</w:t>
      </w:r>
      <w:r>
        <w:rPr>
          <w:rFonts w:eastAsia="Times New Roman"/>
          <w:color w:val="212121"/>
          <w:szCs w:val="24"/>
          <w:shd w:val="clear" w:color="auto" w:fill="FFFFFF"/>
        </w:rPr>
        <w:t xml:space="preserve"> </w:t>
      </w:r>
      <w:r w:rsidRPr="00A22701">
        <w:rPr>
          <w:rFonts w:eastAsia="Times New Roman"/>
          <w:color w:val="212121"/>
          <w:szCs w:val="24"/>
          <w:shd w:val="clear" w:color="auto" w:fill="FFFFFF"/>
        </w:rPr>
        <w:t xml:space="preserve">με το αντίστοιχο </w:t>
      </w:r>
      <w:r>
        <w:rPr>
          <w:rFonts w:eastAsia="Times New Roman"/>
          <w:color w:val="212121"/>
          <w:szCs w:val="24"/>
          <w:shd w:val="clear" w:color="auto" w:fill="FFFFFF"/>
        </w:rPr>
        <w:t>ΤΕΙ</w:t>
      </w:r>
      <w:r w:rsidRPr="00A22701">
        <w:rPr>
          <w:rFonts w:eastAsia="Times New Roman"/>
          <w:color w:val="212121"/>
          <w:szCs w:val="24"/>
          <w:shd w:val="clear" w:color="auto" w:fill="FFFFFF"/>
        </w:rPr>
        <w:t xml:space="preserve"> της Θεσσαλονίκης και </w:t>
      </w:r>
      <w:r>
        <w:rPr>
          <w:rFonts w:eastAsia="Times New Roman"/>
          <w:color w:val="212121"/>
          <w:szCs w:val="24"/>
          <w:shd w:val="clear" w:color="auto" w:fill="FFFFFF"/>
        </w:rPr>
        <w:t>ε</w:t>
      </w:r>
      <w:r w:rsidRPr="00A22701">
        <w:rPr>
          <w:rFonts w:eastAsia="Times New Roman"/>
          <w:color w:val="212121"/>
          <w:szCs w:val="24"/>
          <w:shd w:val="clear" w:color="auto" w:fill="FFFFFF"/>
        </w:rPr>
        <w:t>με</w:t>
      </w:r>
      <w:r>
        <w:rPr>
          <w:rFonts w:eastAsia="Times New Roman"/>
          <w:color w:val="212121"/>
          <w:szCs w:val="24"/>
          <w:shd w:val="clear" w:color="auto" w:fill="FFFFFF"/>
        </w:rPr>
        <w:t xml:space="preserve">ίς </w:t>
      </w:r>
      <w:r>
        <w:rPr>
          <w:rFonts w:eastAsia="Times New Roman"/>
          <w:color w:val="212121"/>
          <w:szCs w:val="24"/>
          <w:shd w:val="clear" w:color="auto" w:fill="FFFFFF"/>
        </w:rPr>
        <w:t xml:space="preserve">θα είμαστε εκεί απλοί θεατές, </w:t>
      </w:r>
      <w:r w:rsidRPr="00A22701">
        <w:rPr>
          <w:rFonts w:eastAsia="Times New Roman"/>
          <w:color w:val="212121"/>
          <w:szCs w:val="24"/>
          <w:shd w:val="clear" w:color="auto" w:fill="FFFFFF"/>
        </w:rPr>
        <w:t>αν θέλετε</w:t>
      </w:r>
      <w:r>
        <w:rPr>
          <w:rFonts w:eastAsia="Times New Roman"/>
          <w:color w:val="212121"/>
          <w:szCs w:val="24"/>
          <w:shd w:val="clear" w:color="auto" w:fill="FFFFFF"/>
        </w:rPr>
        <w:t>, της όλης</w:t>
      </w:r>
      <w:r w:rsidRPr="00A22701">
        <w:rPr>
          <w:rFonts w:eastAsia="Times New Roman"/>
          <w:color w:val="212121"/>
          <w:szCs w:val="24"/>
          <w:shd w:val="clear" w:color="auto" w:fill="FFFFFF"/>
        </w:rPr>
        <w:t xml:space="preserve"> διαδρομής της ανώτατη</w:t>
      </w:r>
      <w:r>
        <w:rPr>
          <w:rFonts w:eastAsia="Times New Roman"/>
          <w:color w:val="212121"/>
          <w:szCs w:val="24"/>
          <w:shd w:val="clear" w:color="auto" w:fill="FFFFFF"/>
        </w:rPr>
        <w:t xml:space="preserve">ς τεχνολογικής εκπαίδευσης στη χώρα. </w:t>
      </w:r>
    </w:p>
    <w:p w14:paraId="5920C8A8"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A22701">
        <w:rPr>
          <w:rFonts w:eastAsia="Times New Roman"/>
          <w:color w:val="212121"/>
          <w:szCs w:val="24"/>
          <w:shd w:val="clear" w:color="auto" w:fill="FFFFFF"/>
        </w:rPr>
        <w:t>υτό είναι μί</w:t>
      </w:r>
      <w:r>
        <w:rPr>
          <w:rFonts w:eastAsia="Times New Roman"/>
          <w:color w:val="212121"/>
          <w:szCs w:val="24"/>
          <w:shd w:val="clear" w:color="auto" w:fill="FFFFFF"/>
        </w:rPr>
        <w:t>α σκληρή πραγματικότητα, διότι τη ζούμε, κύριε Υπουργέ. Δ</w:t>
      </w:r>
      <w:r w:rsidRPr="00A22701">
        <w:rPr>
          <w:rFonts w:eastAsia="Times New Roman"/>
          <w:color w:val="212121"/>
          <w:szCs w:val="24"/>
          <w:shd w:val="clear" w:color="auto" w:fill="FFFFFF"/>
        </w:rPr>
        <w:t>εν καταλαβαίνω κάτω από ποιες διαθέσεις πάτε να το πρα</w:t>
      </w:r>
      <w:r>
        <w:rPr>
          <w:rFonts w:eastAsia="Times New Roman"/>
          <w:color w:val="212121"/>
          <w:szCs w:val="24"/>
          <w:shd w:val="clear" w:color="auto" w:fill="FFFFFF"/>
        </w:rPr>
        <w:t>γματοποιήσετε</w:t>
      </w:r>
      <w:r w:rsidRPr="003A2CBF">
        <w:rPr>
          <w:rFonts w:eastAsia="Times New Roman"/>
          <w:color w:val="212121"/>
          <w:szCs w:val="24"/>
          <w:shd w:val="clear" w:color="auto" w:fill="FFFFFF"/>
        </w:rPr>
        <w:t xml:space="preserve"> </w:t>
      </w:r>
      <w:r w:rsidRPr="00A22701">
        <w:rPr>
          <w:rFonts w:eastAsia="Times New Roman"/>
          <w:color w:val="212121"/>
          <w:szCs w:val="24"/>
          <w:shd w:val="clear" w:color="auto" w:fill="FFFFFF"/>
        </w:rPr>
        <w:t>αυτό εγχε</w:t>
      </w:r>
      <w:r w:rsidRPr="00A22701">
        <w:rPr>
          <w:rFonts w:eastAsia="Times New Roman"/>
          <w:color w:val="212121"/>
          <w:szCs w:val="24"/>
          <w:shd w:val="clear" w:color="auto" w:fill="FFFFFF"/>
        </w:rPr>
        <w:t>ίρημα</w:t>
      </w:r>
      <w:r>
        <w:rPr>
          <w:rFonts w:eastAsia="Times New Roman"/>
          <w:color w:val="212121"/>
          <w:szCs w:val="24"/>
          <w:shd w:val="clear" w:color="auto" w:fill="FFFFFF"/>
        </w:rPr>
        <w:t>. Σ</w:t>
      </w:r>
      <w:r w:rsidRPr="00A22701">
        <w:rPr>
          <w:rFonts w:eastAsia="Times New Roman"/>
          <w:color w:val="212121"/>
          <w:szCs w:val="24"/>
          <w:shd w:val="clear" w:color="auto" w:fill="FFFFFF"/>
        </w:rPr>
        <w:t xml:space="preserve">ας λέω </w:t>
      </w:r>
      <w:r>
        <w:rPr>
          <w:rFonts w:eastAsia="Times New Roman"/>
          <w:color w:val="212121"/>
          <w:szCs w:val="24"/>
          <w:shd w:val="clear" w:color="auto" w:fill="FFFFFF"/>
        </w:rPr>
        <w:t>ότι</w:t>
      </w:r>
      <w:r w:rsidRPr="00A22701">
        <w:rPr>
          <w:rFonts w:eastAsia="Times New Roman"/>
          <w:color w:val="212121"/>
          <w:szCs w:val="24"/>
          <w:shd w:val="clear" w:color="auto" w:fill="FFFFFF"/>
        </w:rPr>
        <w:t xml:space="preserve"> ένα άστοχο</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Απλά θα υπάρξει μία έκδοση</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όπως το είπατε</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πανεπιστημιακών </w:t>
      </w:r>
      <w:r>
        <w:rPr>
          <w:rFonts w:eastAsia="Times New Roman"/>
          <w:color w:val="212121"/>
          <w:szCs w:val="24"/>
          <w:shd w:val="clear" w:color="auto" w:fill="FFFFFF"/>
        </w:rPr>
        <w:t>-</w:t>
      </w:r>
      <w:r w:rsidRPr="00A22701">
        <w:rPr>
          <w:rFonts w:eastAsia="Times New Roman"/>
          <w:color w:val="212121"/>
          <w:szCs w:val="24"/>
          <w:shd w:val="clear" w:color="auto" w:fill="FFFFFF"/>
        </w:rPr>
        <w:t>σε εισαγωγικά</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τίτλων για κορνίζα</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χωρίς περιεχόμενο</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Αυτή είναι η σκληρή πραγματικότητα</w:t>
      </w:r>
      <w:r>
        <w:rPr>
          <w:rFonts w:eastAsia="Times New Roman"/>
          <w:color w:val="212121"/>
          <w:szCs w:val="24"/>
          <w:shd w:val="clear" w:color="auto" w:fill="FFFFFF"/>
        </w:rPr>
        <w:t>.</w:t>
      </w:r>
    </w:p>
    <w:p w14:paraId="5920C8A9"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 Περιμένω στη δευτερολογία σας ή ε</w:t>
      </w:r>
      <w:r w:rsidRPr="00A22701">
        <w:rPr>
          <w:rFonts w:eastAsia="Times New Roman"/>
          <w:color w:val="212121"/>
          <w:szCs w:val="24"/>
          <w:shd w:val="clear" w:color="auto" w:fill="FFFFFF"/>
        </w:rPr>
        <w:t xml:space="preserve">ν πάση </w:t>
      </w:r>
      <w:proofErr w:type="spellStart"/>
      <w:r w:rsidRPr="00A22701">
        <w:rPr>
          <w:rFonts w:eastAsia="Times New Roman"/>
          <w:color w:val="212121"/>
          <w:szCs w:val="24"/>
          <w:shd w:val="clear" w:color="auto" w:fill="FFFFFF"/>
        </w:rPr>
        <w:t>περιπτώσει</w:t>
      </w:r>
      <w:proofErr w:type="spellEnd"/>
      <w:r w:rsidRPr="00A22701">
        <w:rPr>
          <w:rFonts w:eastAsia="Times New Roman"/>
          <w:color w:val="212121"/>
          <w:szCs w:val="24"/>
          <w:shd w:val="clear" w:color="auto" w:fill="FFFFFF"/>
        </w:rPr>
        <w:t xml:space="preserve"> ό</w:t>
      </w:r>
      <w:r>
        <w:rPr>
          <w:rFonts w:eastAsia="Times New Roman"/>
          <w:color w:val="212121"/>
          <w:szCs w:val="24"/>
          <w:shd w:val="clear" w:color="auto" w:fill="FFFFFF"/>
        </w:rPr>
        <w:t xml:space="preserve">ταν θα έρθει το </w:t>
      </w:r>
      <w:r>
        <w:rPr>
          <w:rFonts w:eastAsia="Times New Roman"/>
          <w:color w:val="212121"/>
          <w:szCs w:val="24"/>
          <w:shd w:val="clear" w:color="auto" w:fill="FFFFFF"/>
        </w:rPr>
        <w:t>νομοσχέδιο -ε</w:t>
      </w:r>
      <w:r w:rsidRPr="00A22701">
        <w:rPr>
          <w:rFonts w:eastAsia="Times New Roman"/>
          <w:color w:val="212121"/>
          <w:szCs w:val="24"/>
          <w:shd w:val="clear" w:color="auto" w:fill="FFFFFF"/>
        </w:rPr>
        <w:t>ύχομαι να μην έρθει</w:t>
      </w:r>
      <w:r>
        <w:rPr>
          <w:rFonts w:eastAsia="Times New Roman"/>
          <w:color w:val="212121"/>
          <w:szCs w:val="24"/>
          <w:shd w:val="clear" w:color="auto" w:fill="FFFFFF"/>
        </w:rPr>
        <w:t>- να καθίσουμε να συζητήσουμε, να υπάρχει δυνατότητα μ</w:t>
      </w:r>
      <w:r w:rsidRPr="00A22701">
        <w:rPr>
          <w:rFonts w:eastAsia="Times New Roman"/>
          <w:color w:val="212121"/>
          <w:szCs w:val="24"/>
          <w:shd w:val="clear" w:color="auto" w:fill="FFFFFF"/>
        </w:rPr>
        <w:t>ιας εύρυθμης και παραγωγι</w:t>
      </w:r>
      <w:r>
        <w:rPr>
          <w:rFonts w:eastAsia="Times New Roman"/>
          <w:color w:val="212121"/>
          <w:szCs w:val="24"/>
          <w:shd w:val="clear" w:color="auto" w:fill="FFFFFF"/>
        </w:rPr>
        <w:t>κής λειτουργίας διασφαλίζοντας</w:t>
      </w:r>
      <w:r>
        <w:rPr>
          <w:rFonts w:eastAsia="Times New Roman"/>
          <w:color w:val="212121"/>
          <w:szCs w:val="24"/>
          <w:shd w:val="clear" w:color="auto" w:fill="FFFFFF"/>
        </w:rPr>
        <w:t>,</w:t>
      </w:r>
      <w:r>
        <w:rPr>
          <w:rFonts w:eastAsia="Times New Roman"/>
          <w:color w:val="212121"/>
          <w:szCs w:val="24"/>
          <w:shd w:val="clear" w:color="auto" w:fill="FFFFFF"/>
        </w:rPr>
        <w:t xml:space="preserve"> π</w:t>
      </w:r>
      <w:r w:rsidRPr="00A22701">
        <w:rPr>
          <w:rFonts w:eastAsia="Times New Roman"/>
          <w:color w:val="212121"/>
          <w:szCs w:val="24"/>
          <w:shd w:val="clear" w:color="auto" w:fill="FFFFFF"/>
        </w:rPr>
        <w:t>ράγματι</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και τα επαγγελματικά δικαιώματα των αποφοίτων </w:t>
      </w:r>
      <w:r w:rsidRPr="009C4744">
        <w:rPr>
          <w:rFonts w:eastAsia="Times New Roman"/>
          <w:color w:val="212121"/>
          <w:szCs w:val="24"/>
          <w:shd w:val="clear" w:color="auto" w:fill="FFFFFF"/>
        </w:rPr>
        <w:t>που με το σημερινό καθεστώς δεν συμβαίνει αυτό που πάτε ν</w:t>
      </w:r>
      <w:r w:rsidRPr="009C4744">
        <w:rPr>
          <w:rFonts w:eastAsia="Times New Roman"/>
          <w:color w:val="212121"/>
          <w:szCs w:val="24"/>
          <w:shd w:val="clear" w:color="auto" w:fill="FFFFFF"/>
        </w:rPr>
        <w:t xml:space="preserve">α πραγματοποιήσετε. </w:t>
      </w:r>
    </w:p>
    <w:p w14:paraId="5920C8AA"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Θα</w:t>
      </w:r>
      <w:r w:rsidRPr="00A22701">
        <w:rPr>
          <w:rFonts w:eastAsia="Times New Roman"/>
          <w:color w:val="212121"/>
          <w:szCs w:val="24"/>
          <w:shd w:val="clear" w:color="auto" w:fill="FFFFFF"/>
        </w:rPr>
        <w:t xml:space="preserve"> σας παρακαλούσα</w:t>
      </w:r>
      <w:r>
        <w:rPr>
          <w:rFonts w:eastAsia="Times New Roman"/>
          <w:color w:val="212121"/>
          <w:szCs w:val="24"/>
          <w:shd w:val="clear" w:color="auto" w:fill="FFFFFF"/>
        </w:rPr>
        <w:t xml:space="preserve"> επίσης</w:t>
      </w:r>
      <w:r w:rsidRPr="00A22701">
        <w:rPr>
          <w:rFonts w:eastAsia="Times New Roman"/>
          <w:color w:val="212121"/>
          <w:szCs w:val="24"/>
          <w:shd w:val="clear" w:color="auto" w:fill="FFFFFF"/>
        </w:rPr>
        <w:t xml:space="preserve"> </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είναι </w:t>
      </w:r>
      <w:r>
        <w:rPr>
          <w:rFonts w:eastAsia="Times New Roman"/>
          <w:color w:val="212121"/>
          <w:szCs w:val="24"/>
          <w:shd w:val="clear" w:color="auto" w:fill="FFFFFF"/>
        </w:rPr>
        <w:t>ένα αίτημα κ</w:t>
      </w:r>
      <w:r w:rsidRPr="00A22701">
        <w:rPr>
          <w:rFonts w:eastAsia="Times New Roman"/>
          <w:color w:val="212121"/>
          <w:szCs w:val="24"/>
          <w:shd w:val="clear" w:color="auto" w:fill="FFFFFF"/>
        </w:rPr>
        <w:t>αι από την περιοχή μου</w:t>
      </w:r>
      <w:r>
        <w:rPr>
          <w:rFonts w:eastAsia="Times New Roman"/>
          <w:color w:val="212121"/>
          <w:szCs w:val="24"/>
          <w:shd w:val="clear" w:color="auto" w:fill="FFFFFF"/>
        </w:rPr>
        <w:t>- ότι για όποια, αν θέλετε, αναμόρφωση του π</w:t>
      </w:r>
      <w:r w:rsidRPr="00A22701">
        <w:rPr>
          <w:rFonts w:eastAsia="Times New Roman"/>
          <w:color w:val="212121"/>
          <w:szCs w:val="24"/>
          <w:shd w:val="clear" w:color="auto" w:fill="FFFFFF"/>
        </w:rPr>
        <w:t>ανεπιστημιακού χάρτη</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αλλά και του περιεχομένου </w:t>
      </w:r>
      <w:r>
        <w:rPr>
          <w:rFonts w:eastAsia="Times New Roman"/>
          <w:color w:val="212121"/>
          <w:szCs w:val="24"/>
          <w:shd w:val="clear" w:color="auto" w:fill="FFFFFF"/>
        </w:rPr>
        <w:t>με τις</w:t>
      </w:r>
      <w:r w:rsidRPr="00A22701">
        <w:rPr>
          <w:rFonts w:eastAsia="Times New Roman"/>
          <w:color w:val="212121"/>
          <w:szCs w:val="24"/>
          <w:shd w:val="clear" w:color="auto" w:fill="FFFFFF"/>
        </w:rPr>
        <w:t xml:space="preserve"> πανελλαδικές εξετάσεις</w:t>
      </w:r>
      <w:r>
        <w:rPr>
          <w:rFonts w:eastAsia="Times New Roman"/>
          <w:color w:val="212121"/>
          <w:szCs w:val="24"/>
          <w:shd w:val="clear" w:color="auto" w:fill="FFFFFF"/>
        </w:rPr>
        <w:t xml:space="preserve">  που επιχειρεί κάθε κυβέρνηση -αν και θα έπρεπ</w:t>
      </w:r>
      <w:r>
        <w:rPr>
          <w:rFonts w:eastAsia="Times New Roman"/>
          <w:color w:val="212121"/>
          <w:szCs w:val="24"/>
          <w:shd w:val="clear" w:color="auto" w:fill="FFFFFF"/>
        </w:rPr>
        <w:t>ε να υπάρχουν σταθερές και στα ζητήματα αυτά της παιδείας, που δεν υπάρχουν σε αυτό το κράτος δ</w:t>
      </w:r>
      <w:r w:rsidRPr="00A22701">
        <w:rPr>
          <w:rFonts w:eastAsia="Times New Roman"/>
          <w:color w:val="212121"/>
          <w:szCs w:val="24"/>
          <w:shd w:val="clear" w:color="auto" w:fill="FFFFFF"/>
        </w:rPr>
        <w:t xml:space="preserve">υστυχώς </w:t>
      </w:r>
      <w:r>
        <w:rPr>
          <w:rFonts w:eastAsia="Times New Roman"/>
          <w:color w:val="212121"/>
          <w:szCs w:val="24"/>
          <w:shd w:val="clear" w:color="auto" w:fill="FFFFFF"/>
        </w:rPr>
        <w:t xml:space="preserve">και </w:t>
      </w:r>
      <w:r w:rsidRPr="00A22701">
        <w:rPr>
          <w:rFonts w:eastAsia="Times New Roman"/>
          <w:color w:val="212121"/>
          <w:szCs w:val="24"/>
          <w:shd w:val="clear" w:color="auto" w:fill="FFFFFF"/>
        </w:rPr>
        <w:t>έχουμε και εμείς ευθύνη</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θα έπρεπε</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τουλάχιστον</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να υπά</w:t>
      </w:r>
      <w:r>
        <w:rPr>
          <w:rFonts w:eastAsia="Times New Roman"/>
          <w:color w:val="212121"/>
          <w:szCs w:val="24"/>
          <w:shd w:val="clear" w:color="auto" w:fill="FFFFFF"/>
        </w:rPr>
        <w:t>ρχουν δύο χρόνια προετοιμασίας. Εσείς το αποφασίσα</w:t>
      </w:r>
      <w:r w:rsidRPr="00A22701">
        <w:rPr>
          <w:rFonts w:eastAsia="Times New Roman"/>
          <w:color w:val="212121"/>
          <w:szCs w:val="24"/>
          <w:shd w:val="clear" w:color="auto" w:fill="FFFFFF"/>
        </w:rPr>
        <w:t>τε και σε ένα εξάμηνο</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οκτάμηνο πάτε να δημι</w:t>
      </w:r>
      <w:r w:rsidRPr="00A22701">
        <w:rPr>
          <w:rFonts w:eastAsia="Times New Roman"/>
          <w:color w:val="212121"/>
          <w:szCs w:val="24"/>
          <w:shd w:val="clear" w:color="auto" w:fill="FFFFFF"/>
        </w:rPr>
        <w:t>ουργήσετε ένα άλλο σύστημα εισαγωγικών στα πανεπιστήμια</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w:t>
      </w:r>
      <w:r>
        <w:rPr>
          <w:rFonts w:eastAsia="Times New Roman"/>
          <w:color w:val="212121"/>
          <w:szCs w:val="24"/>
          <w:shd w:val="clear" w:color="auto" w:fill="FFFFFF"/>
        </w:rPr>
        <w:t>πανελλαδικών δηλαδή εξετάσεων, και β</w:t>
      </w:r>
      <w:r w:rsidRPr="00A22701">
        <w:rPr>
          <w:rFonts w:eastAsia="Times New Roman"/>
          <w:color w:val="212121"/>
          <w:szCs w:val="24"/>
          <w:shd w:val="clear" w:color="auto" w:fill="FFFFFF"/>
        </w:rPr>
        <w:t xml:space="preserve">εβαίως </w:t>
      </w:r>
      <w:r>
        <w:rPr>
          <w:rFonts w:eastAsia="Times New Roman"/>
          <w:color w:val="212121"/>
          <w:szCs w:val="24"/>
          <w:shd w:val="clear" w:color="auto" w:fill="FFFFFF"/>
        </w:rPr>
        <w:t xml:space="preserve">γεννώνται </w:t>
      </w:r>
      <w:r w:rsidRPr="00A22701">
        <w:rPr>
          <w:rFonts w:eastAsia="Times New Roman"/>
          <w:color w:val="212121"/>
          <w:szCs w:val="24"/>
          <w:shd w:val="clear" w:color="auto" w:fill="FFFFFF"/>
        </w:rPr>
        <w:t>και ζητήματα</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w:t>
      </w:r>
      <w:r>
        <w:rPr>
          <w:rFonts w:eastAsia="Times New Roman"/>
          <w:color w:val="212121"/>
          <w:szCs w:val="24"/>
          <w:shd w:val="clear" w:color="auto" w:fill="FFFFFF"/>
        </w:rPr>
        <w:t xml:space="preserve">κύριε Υπουργέ, που θέτουν υπό αμφισβήτηση την όλη διαδικασία. </w:t>
      </w:r>
    </w:p>
    <w:p w14:paraId="5920C8AB"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w:t>
      </w:r>
      <w:r w:rsidRPr="00A22701">
        <w:rPr>
          <w:rFonts w:eastAsia="Times New Roman"/>
          <w:color w:val="212121"/>
          <w:szCs w:val="24"/>
          <w:shd w:val="clear" w:color="auto" w:fill="FFFFFF"/>
        </w:rPr>
        <w:t>ιστεύω να έχω μία δεύτερη</w:t>
      </w:r>
      <w:r>
        <w:rPr>
          <w:rFonts w:eastAsia="Times New Roman"/>
          <w:color w:val="212121"/>
          <w:szCs w:val="24"/>
          <w:shd w:val="clear" w:color="auto" w:fill="FFFFFF"/>
        </w:rPr>
        <w:t xml:space="preserve"> απάντηση</w:t>
      </w:r>
      <w:r w:rsidRPr="00A22701">
        <w:rPr>
          <w:rFonts w:eastAsia="Times New Roman"/>
          <w:color w:val="212121"/>
          <w:szCs w:val="24"/>
          <w:shd w:val="clear" w:color="auto" w:fill="FFFFFF"/>
        </w:rPr>
        <w:t xml:space="preserve"> που να ικανοποιεί σε ένα βαθμό ή να το ξανασκεφτούμε</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διότι</w:t>
      </w:r>
      <w:r>
        <w:rPr>
          <w:rFonts w:eastAsia="Times New Roman"/>
          <w:color w:val="212121"/>
          <w:szCs w:val="24"/>
          <w:shd w:val="clear" w:color="auto" w:fill="FFFFFF"/>
        </w:rPr>
        <w:t xml:space="preserve"> πράγματι η τεχνολογική εκπαίδευση της χ</w:t>
      </w:r>
      <w:r w:rsidRPr="00A22701">
        <w:rPr>
          <w:rFonts w:eastAsia="Times New Roman"/>
          <w:color w:val="212121"/>
          <w:szCs w:val="24"/>
          <w:shd w:val="clear" w:color="auto" w:fill="FFFFFF"/>
        </w:rPr>
        <w:t>ώρας μας πάσχει και περιμέναμε</w:t>
      </w:r>
      <w:r>
        <w:rPr>
          <w:rFonts w:eastAsia="Times New Roman"/>
          <w:color w:val="212121"/>
          <w:szCs w:val="24"/>
          <w:shd w:val="clear" w:color="auto" w:fill="FFFFFF"/>
        </w:rPr>
        <w:t>, ότι,</w:t>
      </w:r>
      <w:r w:rsidRPr="00A22701">
        <w:rPr>
          <w:rFonts w:eastAsia="Times New Roman"/>
          <w:color w:val="212121"/>
          <w:szCs w:val="24"/>
          <w:shd w:val="clear" w:color="auto" w:fill="FFFFFF"/>
        </w:rPr>
        <w:t xml:space="preserve"> έχοντας και εσείς μία εμπ</w:t>
      </w:r>
      <w:r>
        <w:rPr>
          <w:rFonts w:eastAsia="Times New Roman"/>
          <w:color w:val="212121"/>
          <w:szCs w:val="24"/>
          <w:shd w:val="clear" w:color="auto" w:fill="FFFFFF"/>
        </w:rPr>
        <w:t xml:space="preserve">ειρία εντός και εκτός της χώρας, </w:t>
      </w:r>
      <w:r w:rsidRPr="00A22701">
        <w:rPr>
          <w:rFonts w:eastAsia="Times New Roman"/>
          <w:color w:val="212121"/>
          <w:szCs w:val="24"/>
          <w:shd w:val="clear" w:color="auto" w:fill="FFFFFF"/>
        </w:rPr>
        <w:t xml:space="preserve">θα </w:t>
      </w:r>
      <w:r>
        <w:rPr>
          <w:rFonts w:eastAsia="Times New Roman"/>
          <w:color w:val="212121"/>
          <w:szCs w:val="24"/>
          <w:shd w:val="clear" w:color="auto" w:fill="FFFFFF"/>
        </w:rPr>
        <w:t>βοηθούσατε προς αυτήν την κατεύθυνση.</w:t>
      </w:r>
    </w:p>
    <w:p w14:paraId="5920C8AC" w14:textId="77777777" w:rsidR="00A4209A" w:rsidRDefault="00CC2224">
      <w:pPr>
        <w:spacing w:line="600" w:lineRule="auto"/>
        <w:ind w:firstLine="720"/>
        <w:jc w:val="both"/>
        <w:rPr>
          <w:rFonts w:eastAsia="Times New Roman"/>
          <w:color w:val="212121"/>
          <w:szCs w:val="24"/>
          <w:shd w:val="clear" w:color="auto" w:fill="FFFFFF"/>
        </w:rPr>
      </w:pPr>
      <w:r w:rsidRPr="00964A68">
        <w:rPr>
          <w:rFonts w:eastAsia="Times New Roman"/>
          <w:b/>
          <w:color w:val="212121"/>
          <w:szCs w:val="24"/>
          <w:shd w:val="clear" w:color="auto" w:fill="FFFFFF"/>
        </w:rPr>
        <w:t>ΠΡΟΕΔΡΕ</w:t>
      </w:r>
      <w:r>
        <w:rPr>
          <w:rFonts w:eastAsia="Times New Roman"/>
          <w:b/>
          <w:color w:val="212121"/>
          <w:szCs w:val="24"/>
          <w:shd w:val="clear" w:color="auto" w:fill="FFFFFF"/>
        </w:rPr>
        <w:t>Υ</w:t>
      </w:r>
      <w:r w:rsidRPr="00964A68">
        <w:rPr>
          <w:rFonts w:eastAsia="Times New Roman"/>
          <w:b/>
          <w:color w:val="212121"/>
          <w:szCs w:val="24"/>
          <w:shd w:val="clear" w:color="auto" w:fill="FFFFFF"/>
        </w:rPr>
        <w:t>ΩΝ (Μάριος Γ</w:t>
      </w:r>
      <w:r w:rsidRPr="00964A68">
        <w:rPr>
          <w:rFonts w:eastAsia="Times New Roman"/>
          <w:b/>
          <w:color w:val="212121"/>
          <w:szCs w:val="24"/>
          <w:shd w:val="clear" w:color="auto" w:fill="FFFFFF"/>
        </w:rPr>
        <w:t xml:space="preserve">εωργιάδης): </w:t>
      </w:r>
      <w:r>
        <w:rPr>
          <w:rFonts w:eastAsia="Times New Roman"/>
          <w:color w:val="212121"/>
          <w:szCs w:val="24"/>
          <w:shd w:val="clear" w:color="auto" w:fill="FFFFFF"/>
        </w:rPr>
        <w:t xml:space="preserve">Κύριε Υπουργέ, έχετε </w:t>
      </w:r>
      <w:r w:rsidRPr="00A22701">
        <w:rPr>
          <w:rFonts w:eastAsia="Times New Roman"/>
          <w:color w:val="212121"/>
          <w:szCs w:val="24"/>
          <w:shd w:val="clear" w:color="auto" w:fill="FFFFFF"/>
        </w:rPr>
        <w:t>τρία λεπτά</w:t>
      </w:r>
      <w:r>
        <w:rPr>
          <w:rFonts w:eastAsia="Times New Roman"/>
          <w:color w:val="212121"/>
          <w:szCs w:val="24"/>
          <w:shd w:val="clear" w:color="auto" w:fill="FFFFFF"/>
        </w:rPr>
        <w:t xml:space="preserve"> για τη δευτερολογία σας.</w:t>
      </w:r>
    </w:p>
    <w:p w14:paraId="5920C8AD" w14:textId="77777777" w:rsidR="00A4209A" w:rsidRDefault="00CC2224">
      <w:pPr>
        <w:spacing w:line="600" w:lineRule="auto"/>
        <w:ind w:firstLine="720"/>
        <w:jc w:val="both"/>
        <w:rPr>
          <w:rFonts w:eastAsia="Times New Roman"/>
          <w:color w:val="212121"/>
          <w:szCs w:val="24"/>
          <w:shd w:val="clear" w:color="auto" w:fill="FFFFFF"/>
        </w:rPr>
      </w:pPr>
      <w:r w:rsidRPr="00964A68">
        <w:rPr>
          <w:rFonts w:eastAsia="Times New Roman"/>
          <w:b/>
          <w:color w:val="212121"/>
          <w:szCs w:val="24"/>
          <w:shd w:val="clear" w:color="auto" w:fill="FFFFFF"/>
        </w:rPr>
        <w:lastRenderedPageBreak/>
        <w:t>ΚΩΝΣΤΑΝΤΙΝΟΣ ΓΑΒΡΟΓΛΟΥ (Υπουργός Παιδείας, Έρευνας και Θρησκευμάτων):</w:t>
      </w:r>
      <w:r>
        <w:rPr>
          <w:rFonts w:eastAsia="Times New Roman"/>
          <w:color w:val="212121"/>
          <w:szCs w:val="24"/>
          <w:shd w:val="clear" w:color="auto" w:fill="FFFFFF"/>
        </w:rPr>
        <w:t xml:space="preserve"> Ευχαριστώ, κύριε Πρόεδρε.</w:t>
      </w:r>
    </w:p>
    <w:p w14:paraId="5920C8AE"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Κυριαζίδη, δεν</w:t>
      </w:r>
      <w:r w:rsidRPr="00A22701">
        <w:rPr>
          <w:rFonts w:eastAsia="Times New Roman"/>
          <w:color w:val="212121"/>
          <w:szCs w:val="24"/>
          <w:shd w:val="clear" w:color="auto" w:fill="FFFFFF"/>
        </w:rPr>
        <w:t xml:space="preserve"> επιτρέπεται το κόμμα σας να χρησιμοποιεί τη λέξη </w:t>
      </w:r>
      <w:r>
        <w:rPr>
          <w:rFonts w:eastAsia="Times New Roman"/>
          <w:color w:val="212121"/>
          <w:szCs w:val="24"/>
          <w:shd w:val="clear" w:color="auto" w:fill="FFFFFF"/>
        </w:rPr>
        <w:t>«</w:t>
      </w:r>
      <w:r w:rsidRPr="00A22701">
        <w:rPr>
          <w:rFonts w:eastAsia="Times New Roman"/>
          <w:color w:val="212121"/>
          <w:szCs w:val="24"/>
          <w:shd w:val="clear" w:color="auto" w:fill="FFFFFF"/>
        </w:rPr>
        <w:t>αχταρμάς</w:t>
      </w:r>
      <w:r>
        <w:rPr>
          <w:rFonts w:eastAsia="Times New Roman"/>
          <w:color w:val="212121"/>
          <w:szCs w:val="24"/>
          <w:shd w:val="clear" w:color="auto" w:fill="FFFFFF"/>
        </w:rPr>
        <w:t>» γι’</w:t>
      </w:r>
      <w:r w:rsidRPr="00A22701">
        <w:rPr>
          <w:rFonts w:eastAsia="Times New Roman"/>
          <w:color w:val="212121"/>
          <w:szCs w:val="24"/>
          <w:shd w:val="clear" w:color="auto" w:fill="FFFFFF"/>
        </w:rPr>
        <w:t xml:space="preserve"> αυτά που κάνουμε</w:t>
      </w:r>
      <w:r>
        <w:rPr>
          <w:rFonts w:eastAsia="Times New Roman"/>
          <w:color w:val="212121"/>
          <w:szCs w:val="24"/>
          <w:shd w:val="clear" w:color="auto" w:fill="FFFFFF"/>
        </w:rPr>
        <w:t xml:space="preserve"> εμείς στην ανώτατη εκπαίδευση. Θ</w:t>
      </w:r>
      <w:r w:rsidRPr="00A22701">
        <w:rPr>
          <w:rFonts w:eastAsia="Times New Roman"/>
          <w:color w:val="212121"/>
          <w:szCs w:val="24"/>
          <w:shd w:val="clear" w:color="auto" w:fill="FFFFFF"/>
        </w:rPr>
        <w:t xml:space="preserve">υμάστε το </w:t>
      </w:r>
      <w:r>
        <w:rPr>
          <w:rFonts w:eastAsia="Times New Roman"/>
          <w:color w:val="212121"/>
          <w:szCs w:val="24"/>
          <w:shd w:val="clear" w:color="auto" w:fill="FFFFFF"/>
        </w:rPr>
        <w:t>«</w:t>
      </w:r>
      <w:r>
        <w:rPr>
          <w:rFonts w:eastAsia="Times New Roman"/>
          <w:color w:val="212121"/>
          <w:szCs w:val="24"/>
          <w:shd w:val="clear" w:color="auto" w:fill="FFFFFF"/>
        </w:rPr>
        <w:t>ΑΘΗΝΑ</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Θυμ</w:t>
      </w:r>
      <w:r>
        <w:rPr>
          <w:rFonts w:eastAsia="Times New Roman"/>
          <w:color w:val="212121"/>
          <w:szCs w:val="24"/>
          <w:shd w:val="clear" w:color="auto" w:fill="FFFFFF"/>
        </w:rPr>
        <w:t xml:space="preserve">άστε πως με πρωτοβουλία της δικής σας </w:t>
      </w:r>
      <w:r>
        <w:rPr>
          <w:rFonts w:eastAsia="Times New Roman"/>
          <w:color w:val="212121"/>
          <w:szCs w:val="24"/>
          <w:shd w:val="clear" w:color="auto" w:fill="FFFFFF"/>
        </w:rPr>
        <w:t>κ</w:t>
      </w:r>
      <w:r w:rsidRPr="00A22701">
        <w:rPr>
          <w:rFonts w:eastAsia="Times New Roman"/>
          <w:color w:val="212121"/>
          <w:szCs w:val="24"/>
          <w:shd w:val="clear" w:color="auto" w:fill="FFFFFF"/>
        </w:rPr>
        <w:t xml:space="preserve">υβέρνησης τινάχτηκε στον αέρα </w:t>
      </w:r>
      <w:r>
        <w:rPr>
          <w:rFonts w:eastAsia="Times New Roman"/>
          <w:color w:val="212121"/>
          <w:szCs w:val="24"/>
          <w:shd w:val="clear" w:color="auto" w:fill="FFFFFF"/>
        </w:rPr>
        <w:t>η τριτοβάθμια εκπαίδευση; Μ</w:t>
      </w:r>
      <w:r w:rsidRPr="00A22701">
        <w:rPr>
          <w:rFonts w:eastAsia="Times New Roman"/>
          <w:color w:val="212121"/>
          <w:szCs w:val="24"/>
          <w:shd w:val="clear" w:color="auto" w:fill="FFFFFF"/>
        </w:rPr>
        <w:t>ιλ</w:t>
      </w:r>
      <w:r>
        <w:rPr>
          <w:rFonts w:eastAsia="Times New Roman"/>
          <w:color w:val="212121"/>
          <w:szCs w:val="24"/>
          <w:shd w:val="clear" w:color="auto" w:fill="FFFFFF"/>
        </w:rPr>
        <w:t>άτε για τεχνολογική εκπαίδευση. Θ</w:t>
      </w:r>
      <w:r w:rsidRPr="00A22701">
        <w:rPr>
          <w:rFonts w:eastAsia="Times New Roman"/>
          <w:color w:val="212121"/>
          <w:szCs w:val="24"/>
          <w:shd w:val="clear" w:color="auto" w:fill="FFFFFF"/>
        </w:rPr>
        <w:t xml:space="preserve">υμάστε </w:t>
      </w:r>
      <w:r>
        <w:rPr>
          <w:rFonts w:eastAsia="Times New Roman"/>
          <w:color w:val="212121"/>
          <w:szCs w:val="24"/>
          <w:shd w:val="clear" w:color="auto" w:fill="FFFFFF"/>
        </w:rPr>
        <w:t xml:space="preserve">τι έγινε </w:t>
      </w:r>
      <w:r w:rsidRPr="00A22701">
        <w:rPr>
          <w:rFonts w:eastAsia="Times New Roman"/>
          <w:color w:val="212121"/>
          <w:szCs w:val="24"/>
          <w:shd w:val="clear" w:color="auto" w:fill="FFFFFF"/>
        </w:rPr>
        <w:t>στα ΤΕΙ</w:t>
      </w:r>
      <w:r>
        <w:rPr>
          <w:rFonts w:eastAsia="Times New Roman"/>
          <w:color w:val="212121"/>
          <w:szCs w:val="24"/>
          <w:shd w:val="clear" w:color="auto" w:fill="FFFFFF"/>
        </w:rPr>
        <w:t>; Εκ</w:t>
      </w:r>
      <w:r w:rsidRPr="00A22701">
        <w:rPr>
          <w:rFonts w:eastAsia="Times New Roman"/>
          <w:color w:val="212121"/>
          <w:szCs w:val="24"/>
          <w:shd w:val="clear" w:color="auto" w:fill="FFFFFF"/>
        </w:rPr>
        <w:t xml:space="preserve">τός </w:t>
      </w:r>
      <w:r>
        <w:rPr>
          <w:rFonts w:eastAsia="Times New Roman"/>
          <w:color w:val="212121"/>
          <w:szCs w:val="24"/>
          <w:shd w:val="clear" w:color="auto" w:fill="FFFFFF"/>
        </w:rPr>
        <w:t>αν το έχετε ξεχάσει. Λ</w:t>
      </w:r>
      <w:r w:rsidRPr="00A22701">
        <w:rPr>
          <w:rFonts w:eastAsia="Times New Roman"/>
          <w:color w:val="212121"/>
          <w:szCs w:val="24"/>
          <w:shd w:val="clear" w:color="auto" w:fill="FFFFFF"/>
        </w:rPr>
        <w:t>έω λοιπόν ότι θέλει μία ηρεμία όταν συζητάμε αυτά διότι</w:t>
      </w:r>
      <w:r>
        <w:rPr>
          <w:rFonts w:eastAsia="Times New Roman"/>
          <w:color w:val="212121"/>
          <w:szCs w:val="24"/>
          <w:shd w:val="clear" w:color="auto" w:fill="FFFFFF"/>
        </w:rPr>
        <w:t>…</w:t>
      </w:r>
    </w:p>
    <w:p w14:paraId="5920C8AF" w14:textId="77777777" w:rsidR="00A4209A" w:rsidRDefault="00CC2224">
      <w:pPr>
        <w:spacing w:line="600" w:lineRule="auto"/>
        <w:ind w:firstLine="720"/>
        <w:jc w:val="both"/>
        <w:rPr>
          <w:rFonts w:eastAsia="Times New Roman"/>
          <w:color w:val="212121"/>
          <w:szCs w:val="24"/>
          <w:shd w:val="clear" w:color="auto" w:fill="FFFFFF"/>
        </w:rPr>
      </w:pPr>
      <w:r w:rsidRPr="00964A68">
        <w:rPr>
          <w:rFonts w:eastAsia="Times New Roman"/>
          <w:b/>
          <w:color w:val="212121"/>
          <w:szCs w:val="24"/>
          <w:shd w:val="clear" w:color="auto" w:fill="FFFFFF"/>
        </w:rPr>
        <w:t xml:space="preserve">ΔΗΜΗΤΡΙΟΣ ΚΥΡΙΑΖΙΔΗΣ: </w:t>
      </w:r>
      <w:r>
        <w:rPr>
          <w:rFonts w:eastAsia="Times New Roman"/>
          <w:color w:val="212121"/>
          <w:szCs w:val="24"/>
          <w:shd w:val="clear" w:color="auto" w:fill="FFFFFF"/>
        </w:rPr>
        <w:t xml:space="preserve">Το κάνετε επί το </w:t>
      </w:r>
      <w:proofErr w:type="spellStart"/>
      <w:r>
        <w:rPr>
          <w:rFonts w:eastAsia="Times New Roman"/>
          <w:color w:val="212121"/>
          <w:szCs w:val="24"/>
          <w:shd w:val="clear" w:color="auto" w:fill="FFFFFF"/>
        </w:rPr>
        <w:t>δυσμενέστερον</w:t>
      </w:r>
      <w:proofErr w:type="spellEnd"/>
      <w:r>
        <w:rPr>
          <w:rFonts w:eastAsia="Times New Roman"/>
          <w:color w:val="212121"/>
          <w:szCs w:val="24"/>
          <w:shd w:val="clear" w:color="auto" w:fill="FFFFFF"/>
        </w:rPr>
        <w:t>. Κάθε πόλη και γήπεδο.</w:t>
      </w:r>
    </w:p>
    <w:p w14:paraId="5920C8B0" w14:textId="77777777" w:rsidR="00A4209A" w:rsidRDefault="00CC2224">
      <w:pPr>
        <w:spacing w:line="600" w:lineRule="auto"/>
        <w:ind w:firstLine="720"/>
        <w:jc w:val="both"/>
        <w:rPr>
          <w:rFonts w:eastAsia="Times New Roman"/>
          <w:color w:val="212121"/>
          <w:szCs w:val="24"/>
          <w:shd w:val="clear" w:color="auto" w:fill="FFFFFF"/>
        </w:rPr>
      </w:pPr>
      <w:r w:rsidRPr="00964A68">
        <w:rPr>
          <w:rFonts w:eastAsia="Times New Roman"/>
          <w:b/>
          <w:color w:val="212121"/>
          <w:szCs w:val="24"/>
          <w:shd w:val="clear" w:color="auto" w:fill="FFFFFF"/>
        </w:rPr>
        <w:t>ΠΡΟΕΔΡΕΥΩΝ (Μάριος Γεωργιάδης):</w:t>
      </w:r>
      <w:r>
        <w:rPr>
          <w:rFonts w:eastAsia="Times New Roman"/>
          <w:color w:val="212121"/>
          <w:szCs w:val="24"/>
          <w:shd w:val="clear" w:color="auto" w:fill="FFFFFF"/>
        </w:rPr>
        <w:t xml:space="preserve"> Κύριε Κυριαζίδη, δεν ακούγεστε.</w:t>
      </w:r>
    </w:p>
    <w:p w14:paraId="5920C8B1"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ΚΩΝΣΤΑΝΤΙΝΟΣ ΓΑΒΡΟΓΛΟΥ (Υπουργός Παιδείας, Έρευνας και Θρησκευμάτων): </w:t>
      </w:r>
      <w:r>
        <w:rPr>
          <w:rFonts w:eastAsia="Times New Roman"/>
          <w:color w:val="212121"/>
          <w:szCs w:val="24"/>
          <w:shd w:val="clear" w:color="auto" w:fill="FFFFFF"/>
        </w:rPr>
        <w:t xml:space="preserve">Είπε ο κ. Κυριαζίδης –το επαναλαμβάνω για να ακουστεί και να μην θεωρηθεί ότι δεν θέλω να απαντήσω- ότι το κάνουμε επί το </w:t>
      </w:r>
      <w:proofErr w:type="spellStart"/>
      <w:r>
        <w:rPr>
          <w:rFonts w:eastAsia="Times New Roman"/>
          <w:color w:val="212121"/>
          <w:szCs w:val="24"/>
          <w:shd w:val="clear" w:color="auto" w:fill="FFFFFF"/>
        </w:rPr>
        <w:t>δυσμενέστερον</w:t>
      </w:r>
      <w:proofErr w:type="spellEnd"/>
      <w:r>
        <w:rPr>
          <w:rFonts w:eastAsia="Times New Roman"/>
          <w:color w:val="212121"/>
          <w:szCs w:val="24"/>
          <w:shd w:val="clear" w:color="auto" w:fill="FFFFFF"/>
        </w:rPr>
        <w:t xml:space="preserve">. Να ρωτήσετε τους φοιτητές και τους καθηγητές των </w:t>
      </w:r>
      <w:r>
        <w:rPr>
          <w:rFonts w:eastAsia="Times New Roman"/>
          <w:color w:val="212121"/>
          <w:szCs w:val="24"/>
          <w:shd w:val="clear" w:color="auto" w:fill="FFFFFF"/>
        </w:rPr>
        <w:t xml:space="preserve">τμημάτων. Γιατί δεν </w:t>
      </w:r>
      <w:r>
        <w:rPr>
          <w:rFonts w:eastAsia="Times New Roman"/>
          <w:color w:val="212121"/>
          <w:szCs w:val="24"/>
          <w:shd w:val="clear" w:color="auto" w:fill="FFFFFF"/>
        </w:rPr>
        <w:lastRenderedPageBreak/>
        <w:t xml:space="preserve">το κάνετε αυτό και έρχεστε εδώ και λέτε όλες αυτές τις κουβέντες; Γιατί δεν πάτε να ρωτήσετε κάποιον; Ο Πρόεδρος του </w:t>
      </w:r>
      <w:r>
        <w:rPr>
          <w:rFonts w:eastAsia="Times New Roman"/>
          <w:color w:val="212121"/>
          <w:szCs w:val="24"/>
          <w:shd w:val="clear" w:color="auto" w:fill="FFFFFF"/>
        </w:rPr>
        <w:t>κ</w:t>
      </w:r>
      <w:r>
        <w:rPr>
          <w:rFonts w:eastAsia="Times New Roman"/>
          <w:color w:val="212121"/>
          <w:szCs w:val="24"/>
          <w:shd w:val="clear" w:color="auto" w:fill="FFFFFF"/>
        </w:rPr>
        <w:t xml:space="preserve">όμματός σας </w:t>
      </w:r>
      <w:proofErr w:type="spellStart"/>
      <w:r>
        <w:rPr>
          <w:rFonts w:eastAsia="Times New Roman"/>
          <w:color w:val="212121"/>
          <w:szCs w:val="24"/>
          <w:shd w:val="clear" w:color="auto" w:fill="FFFFFF"/>
        </w:rPr>
        <w:t>προσέβαλε</w:t>
      </w:r>
      <w:proofErr w:type="spellEnd"/>
      <w:r>
        <w:rPr>
          <w:rFonts w:eastAsia="Times New Roman"/>
          <w:color w:val="212121"/>
          <w:szCs w:val="24"/>
          <w:shd w:val="clear" w:color="auto" w:fill="FFFFFF"/>
        </w:rPr>
        <w:t xml:space="preserve"> τους καθηγητές, οι οποίοι έβγαλαν ομόφωνη απόφαση, λέγοντας «μα τι κάνετε με αυτά τα ιδρύματα ότ</w:t>
      </w:r>
      <w:r>
        <w:rPr>
          <w:rFonts w:eastAsia="Times New Roman"/>
          <w:color w:val="212121"/>
          <w:szCs w:val="24"/>
          <w:shd w:val="clear" w:color="auto" w:fill="FFFFFF"/>
        </w:rPr>
        <w:t xml:space="preserve">αν δεν έχουν αξιολογηθεί;», ενώ είχαν αξιολογηθεί και είχαν αξιολογηθεί και θετικά. Και βγήκαν οι άνθρωποι και είπαν «εν πάση, </w:t>
      </w:r>
      <w:proofErr w:type="spellStart"/>
      <w:r>
        <w:rPr>
          <w:rFonts w:eastAsia="Times New Roman"/>
          <w:color w:val="212121"/>
          <w:szCs w:val="24"/>
          <w:shd w:val="clear" w:color="auto" w:fill="FFFFFF"/>
        </w:rPr>
        <w:t>περιπτώσει</w:t>
      </w:r>
      <w:proofErr w:type="spellEnd"/>
      <w:r>
        <w:rPr>
          <w:rFonts w:eastAsia="Times New Roman"/>
          <w:color w:val="212121"/>
          <w:szCs w:val="24"/>
          <w:shd w:val="clear" w:color="auto" w:fill="FFFFFF"/>
        </w:rPr>
        <w:t xml:space="preserve"> ηρεμία» κ.λπ.</w:t>
      </w:r>
      <w:r>
        <w:rPr>
          <w:rFonts w:eastAsia="Times New Roman"/>
          <w:color w:val="212121"/>
          <w:szCs w:val="24"/>
          <w:shd w:val="clear" w:color="auto" w:fill="FFFFFF"/>
        </w:rPr>
        <w:t>.</w:t>
      </w:r>
    </w:p>
    <w:p w14:paraId="5920C8B2"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ΔΗΜΗΤΡΙΟΣ ΚΥΡΙΑΖΙΔΗΣ:</w:t>
      </w:r>
      <w:r w:rsidRPr="003B5808">
        <w:rPr>
          <w:rFonts w:eastAsia="Times New Roman"/>
          <w:color w:val="212121"/>
          <w:szCs w:val="24"/>
          <w:shd w:val="clear" w:color="auto" w:fill="FFFFFF"/>
        </w:rPr>
        <w:t xml:space="preserve"> Δεν μπαίνω στα </w:t>
      </w:r>
      <w:r>
        <w:rPr>
          <w:rFonts w:eastAsia="Times New Roman"/>
          <w:color w:val="212121"/>
          <w:szCs w:val="24"/>
          <w:shd w:val="clear" w:color="auto" w:fill="FFFFFF"/>
        </w:rPr>
        <w:t>«</w:t>
      </w:r>
      <w:r w:rsidRPr="003B5808">
        <w:rPr>
          <w:rFonts w:eastAsia="Times New Roman"/>
          <w:color w:val="212121"/>
          <w:szCs w:val="24"/>
          <w:shd w:val="clear" w:color="auto" w:fill="FFFFFF"/>
        </w:rPr>
        <w:t>αντίδωρα</w:t>
      </w:r>
      <w:r>
        <w:rPr>
          <w:rFonts w:eastAsia="Times New Roman"/>
          <w:color w:val="212121"/>
          <w:szCs w:val="24"/>
          <w:shd w:val="clear" w:color="auto" w:fill="FFFFFF"/>
        </w:rPr>
        <w:t>»</w:t>
      </w:r>
      <w:r w:rsidRPr="003B5808">
        <w:rPr>
          <w:rFonts w:eastAsia="Times New Roman"/>
          <w:color w:val="212121"/>
          <w:szCs w:val="24"/>
          <w:shd w:val="clear" w:color="auto" w:fill="FFFFFF"/>
        </w:rPr>
        <w:t xml:space="preserve"> -σε εισαγωγικά- που</w:t>
      </w:r>
      <w:r>
        <w:rPr>
          <w:rFonts w:eastAsia="Times New Roman"/>
          <w:color w:val="212121"/>
          <w:szCs w:val="24"/>
          <w:shd w:val="clear" w:color="auto" w:fill="FFFFFF"/>
        </w:rPr>
        <w:t xml:space="preserve"> πάτε να δώσετε για να εξαγοράσετε…</w:t>
      </w:r>
    </w:p>
    <w:p w14:paraId="5920C8B3"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(Μάριος Γεωργιάδης):</w:t>
      </w:r>
      <w:r>
        <w:rPr>
          <w:rFonts w:eastAsia="Times New Roman"/>
          <w:color w:val="212121"/>
          <w:szCs w:val="24"/>
          <w:shd w:val="clear" w:color="auto" w:fill="FFFFFF"/>
        </w:rPr>
        <w:t xml:space="preserve"> Κύριε Κυριαζίδη, δεν σέβεστε καν τον Υπουργό που σας δίνει μία απάντηση. </w:t>
      </w:r>
    </w:p>
    <w:p w14:paraId="5920C8B4"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ΚΩΝΣΤΑΝΤΙΝΟΣ ΓΑΒΡΟΓΛΟΥ (Υπουργός Παιδείας, Έρευνας και Θρησκευμάτων): </w:t>
      </w:r>
      <w:r>
        <w:rPr>
          <w:rFonts w:eastAsia="Times New Roman"/>
          <w:color w:val="212121"/>
          <w:szCs w:val="24"/>
          <w:shd w:val="clear" w:color="auto" w:fill="FFFFFF"/>
        </w:rPr>
        <w:t>Κύριε Κυριαζίδη, το κάνετε χειρότερο.</w:t>
      </w:r>
    </w:p>
    <w:p w14:paraId="5920C8B5"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(Μάριος Γεωργιάδης):</w:t>
      </w:r>
      <w:r>
        <w:rPr>
          <w:rFonts w:eastAsia="Times New Roman"/>
          <w:color w:val="212121"/>
          <w:szCs w:val="24"/>
          <w:shd w:val="clear" w:color="auto" w:fill="FFFFFF"/>
        </w:rPr>
        <w:t xml:space="preserve"> Σας παρακα</w:t>
      </w:r>
      <w:r>
        <w:rPr>
          <w:rFonts w:eastAsia="Times New Roman"/>
          <w:color w:val="212121"/>
          <w:szCs w:val="24"/>
          <w:shd w:val="clear" w:color="auto" w:fill="FFFFFF"/>
        </w:rPr>
        <w:t xml:space="preserve">λώ πολύ. </w:t>
      </w:r>
    </w:p>
    <w:p w14:paraId="5920C8B6"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ΔΗΜΗΤΡΙΟΣ ΚΥΡΙΑΖΙΔΗΣ: </w:t>
      </w:r>
      <w:r>
        <w:rPr>
          <w:rFonts w:eastAsia="Times New Roman"/>
          <w:color w:val="212121"/>
          <w:szCs w:val="24"/>
          <w:shd w:val="clear" w:color="auto" w:fill="FFFFFF"/>
        </w:rPr>
        <w:t>Ο κύριος Υπουργός είναι ανοιχτός στη συζήτηση.</w:t>
      </w:r>
    </w:p>
    <w:p w14:paraId="5920C8B7"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ΠΡΟΕΔΡΕΥΩΝ (Μάριος Γεωργιάδης):</w:t>
      </w:r>
      <w:r>
        <w:rPr>
          <w:rFonts w:eastAsia="Times New Roman"/>
          <w:color w:val="212121"/>
          <w:szCs w:val="24"/>
          <w:shd w:val="clear" w:color="auto" w:fill="FFFFFF"/>
        </w:rPr>
        <w:t xml:space="preserve"> Ναι, αλλά δεν ακούγεστε. Ούτε καν τα Πρακτικά.</w:t>
      </w:r>
    </w:p>
    <w:p w14:paraId="5920C8B8"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ΚΩΝΣΤΑΝΤΙΝΟΣ ΓΑΒΡΟΓΛΟΥ (Υπουργός Παιδείας, Έρευνας και Θρησκευμάτων): </w:t>
      </w:r>
      <w:r>
        <w:rPr>
          <w:rFonts w:eastAsia="Times New Roman"/>
          <w:color w:val="212121"/>
          <w:szCs w:val="24"/>
          <w:shd w:val="clear" w:color="auto" w:fill="FFFFFF"/>
        </w:rPr>
        <w:t xml:space="preserve">Τον επαναλαμβάνω εγώ, οπότε </w:t>
      </w:r>
      <w:r>
        <w:rPr>
          <w:rFonts w:eastAsia="Times New Roman"/>
          <w:color w:val="212121"/>
          <w:szCs w:val="24"/>
          <w:shd w:val="clear" w:color="auto" w:fill="FFFFFF"/>
        </w:rPr>
        <w:t>δεν υπάρχει κανένα πρόβλημα, κύριε Πρόεδρε.</w:t>
      </w:r>
    </w:p>
    <w:p w14:paraId="5920C8B9"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(Μάριος Γεωργιάδης):</w:t>
      </w:r>
      <w:r>
        <w:rPr>
          <w:rFonts w:eastAsia="Times New Roman"/>
          <w:color w:val="212121"/>
          <w:szCs w:val="24"/>
          <w:shd w:val="clear" w:color="auto" w:fill="FFFFFF"/>
        </w:rPr>
        <w:t xml:space="preserve"> Συνεχίστε, κύριε Υπουργέ.</w:t>
      </w:r>
    </w:p>
    <w:p w14:paraId="5920C8BA"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ΚΩΝΣΤΑΝΤΙΝΟΣ ΓΑΒΡΟΓΛΟΥ (Υπουργός Παιδείας, Έρευνας και Θρησκευμάτων): </w:t>
      </w:r>
      <w:r>
        <w:rPr>
          <w:rFonts w:eastAsia="Times New Roman"/>
          <w:color w:val="212121"/>
          <w:szCs w:val="24"/>
          <w:shd w:val="clear" w:color="auto" w:fill="FFFFFF"/>
        </w:rPr>
        <w:t xml:space="preserve">Κύριε Κυριαζίδη, δεν είναι σωστό </w:t>
      </w:r>
      <w:r w:rsidRPr="00A22701">
        <w:rPr>
          <w:rFonts w:eastAsia="Times New Roman"/>
          <w:color w:val="212121"/>
          <w:szCs w:val="24"/>
          <w:shd w:val="clear" w:color="auto" w:fill="FFFFFF"/>
        </w:rPr>
        <w:t xml:space="preserve">να λέτε ότι δίνουμε </w:t>
      </w:r>
      <w:r>
        <w:rPr>
          <w:rFonts w:eastAsia="Times New Roman"/>
          <w:color w:val="212121"/>
          <w:szCs w:val="24"/>
          <w:shd w:val="clear" w:color="auto" w:fill="FFFFFF"/>
        </w:rPr>
        <w:t>«</w:t>
      </w:r>
      <w:r w:rsidRPr="00A22701">
        <w:rPr>
          <w:rFonts w:eastAsia="Times New Roman"/>
          <w:color w:val="212121"/>
          <w:szCs w:val="24"/>
          <w:shd w:val="clear" w:color="auto" w:fill="FFFFFF"/>
        </w:rPr>
        <w:t>αντίδωρα</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στον κόσμο εκεί</w:t>
      </w:r>
      <w:r>
        <w:rPr>
          <w:rFonts w:eastAsia="Times New Roman"/>
          <w:color w:val="212121"/>
          <w:szCs w:val="24"/>
          <w:shd w:val="clear" w:color="auto" w:fill="FFFFFF"/>
        </w:rPr>
        <w:t>. Δ</w:t>
      </w:r>
      <w:r>
        <w:rPr>
          <w:rFonts w:eastAsia="Times New Roman"/>
          <w:color w:val="212121"/>
          <w:szCs w:val="24"/>
          <w:shd w:val="clear" w:color="auto" w:fill="FFFFFF"/>
        </w:rPr>
        <w:t xml:space="preserve">εν είναι σωστό. Υποτιμάτε τον κόσμο εκεί. Αυτόν </w:t>
      </w:r>
      <w:r w:rsidRPr="00A22701">
        <w:rPr>
          <w:rFonts w:eastAsia="Times New Roman"/>
          <w:color w:val="212121"/>
          <w:szCs w:val="24"/>
          <w:shd w:val="clear" w:color="auto" w:fill="FFFFFF"/>
        </w:rPr>
        <w:t>που σας ψηφίζει</w:t>
      </w:r>
      <w:r>
        <w:rPr>
          <w:rFonts w:eastAsia="Times New Roman"/>
          <w:color w:val="212121"/>
          <w:szCs w:val="24"/>
          <w:shd w:val="clear" w:color="auto" w:fill="FFFFFF"/>
        </w:rPr>
        <w:t xml:space="preserve">, αυτόν που σας ακούει, </w:t>
      </w:r>
      <w:r w:rsidRPr="00A22701">
        <w:rPr>
          <w:rFonts w:eastAsia="Times New Roman"/>
          <w:color w:val="212121"/>
          <w:szCs w:val="24"/>
          <w:shd w:val="clear" w:color="auto" w:fill="FFFFFF"/>
        </w:rPr>
        <w:t>αυτό</w:t>
      </w:r>
      <w:r>
        <w:rPr>
          <w:rFonts w:eastAsia="Times New Roman"/>
          <w:color w:val="212121"/>
          <w:szCs w:val="24"/>
          <w:shd w:val="clear" w:color="auto" w:fill="FFFFFF"/>
        </w:rPr>
        <w:t xml:space="preserve">ν που σας εκτιμάει. Μη </w:t>
      </w:r>
      <w:r w:rsidRPr="00A22701">
        <w:rPr>
          <w:rFonts w:eastAsia="Times New Roman"/>
          <w:color w:val="212121"/>
          <w:szCs w:val="24"/>
          <w:shd w:val="clear" w:color="auto" w:fill="FFFFFF"/>
        </w:rPr>
        <w:t>λέτε τέτοιες κουβέντες</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w:t>
      </w:r>
    </w:p>
    <w:p w14:paraId="5920C8BB"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ΔΗΜΗΤΡΙΟΣ ΚΥΡΙΑΖΙΔΗΣ: </w:t>
      </w:r>
      <w:r>
        <w:rPr>
          <w:rFonts w:eastAsia="Times New Roman"/>
          <w:color w:val="212121"/>
          <w:szCs w:val="24"/>
          <w:shd w:val="clear" w:color="auto" w:fill="FFFFFF"/>
        </w:rPr>
        <w:t>Μακάρι να διαψευστώ.</w:t>
      </w:r>
    </w:p>
    <w:p w14:paraId="5920C8BC" w14:textId="77777777" w:rsidR="00A4209A" w:rsidRDefault="00CC222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ΚΩΝΣΤΑΝΤΙΝΟΣ ΓΑΒΡΟΓΛΟΥ (</w:t>
      </w:r>
      <w:r w:rsidRPr="003761EC">
        <w:rPr>
          <w:rFonts w:eastAsia="Times New Roman"/>
          <w:b/>
          <w:color w:val="212121"/>
          <w:szCs w:val="24"/>
          <w:shd w:val="clear" w:color="auto" w:fill="FFFFFF"/>
        </w:rPr>
        <w:t>Υπουργός Παιδείας, Έρευνας και Θρησκευμάτων</w:t>
      </w:r>
      <w:r>
        <w:rPr>
          <w:rFonts w:eastAsia="Times New Roman"/>
          <w:b/>
          <w:color w:val="212121"/>
          <w:szCs w:val="24"/>
          <w:shd w:val="clear" w:color="auto" w:fill="FFFFFF"/>
        </w:rPr>
        <w:t>):</w:t>
      </w:r>
      <w:r>
        <w:rPr>
          <w:rFonts w:eastAsia="Times New Roman"/>
          <w:color w:val="212121"/>
          <w:szCs w:val="24"/>
          <w:shd w:val="clear" w:color="auto" w:fill="FFFFFF"/>
        </w:rPr>
        <w:t xml:space="preserve"> Τα </w:t>
      </w:r>
      <w:r>
        <w:rPr>
          <w:rFonts w:eastAsia="Times New Roman"/>
          <w:color w:val="212121"/>
          <w:szCs w:val="24"/>
          <w:shd w:val="clear" w:color="auto" w:fill="FFFFFF"/>
        </w:rPr>
        <w:t>«</w:t>
      </w:r>
      <w:r>
        <w:rPr>
          <w:rFonts w:eastAsia="Times New Roman"/>
          <w:color w:val="212121"/>
          <w:szCs w:val="24"/>
          <w:shd w:val="clear" w:color="auto" w:fill="FFFFFF"/>
        </w:rPr>
        <w:t>αντίδωρα</w:t>
      </w:r>
      <w:r>
        <w:rPr>
          <w:rFonts w:eastAsia="Times New Roman"/>
          <w:color w:val="212121"/>
          <w:szCs w:val="24"/>
          <w:shd w:val="clear" w:color="auto" w:fill="FFFFFF"/>
        </w:rPr>
        <w:t>»</w:t>
      </w:r>
      <w:r>
        <w:rPr>
          <w:rFonts w:eastAsia="Times New Roman"/>
          <w:color w:val="212121"/>
          <w:szCs w:val="24"/>
          <w:shd w:val="clear" w:color="auto" w:fill="FFFFFF"/>
        </w:rPr>
        <w:t xml:space="preserve"> </w:t>
      </w:r>
      <w:r w:rsidRPr="00A22701">
        <w:rPr>
          <w:rFonts w:eastAsia="Times New Roman"/>
          <w:color w:val="212121"/>
          <w:szCs w:val="24"/>
          <w:shd w:val="clear" w:color="auto" w:fill="FFFFFF"/>
        </w:rPr>
        <w:t>είναι της δικής σας πολιτικής κουλτούρας</w:t>
      </w:r>
      <w:r>
        <w:rPr>
          <w:rFonts w:eastAsia="Times New Roman"/>
          <w:color w:val="212121"/>
          <w:szCs w:val="24"/>
          <w:shd w:val="clear" w:color="auto" w:fill="FFFFFF"/>
        </w:rPr>
        <w:t>,</w:t>
      </w:r>
      <w:r w:rsidRPr="00A22701">
        <w:rPr>
          <w:rFonts w:eastAsia="Times New Roman"/>
          <w:color w:val="212121"/>
          <w:szCs w:val="24"/>
          <w:shd w:val="clear" w:color="auto" w:fill="FFFFFF"/>
        </w:rPr>
        <w:t xml:space="preserve"> της δικής μας πολιτικής κουλτούρας </w:t>
      </w:r>
      <w:r w:rsidRPr="00A22701">
        <w:rPr>
          <w:rFonts w:eastAsia="Times New Roman"/>
          <w:color w:val="212121"/>
          <w:szCs w:val="24"/>
          <w:shd w:val="clear" w:color="auto" w:fill="FFFFFF"/>
        </w:rPr>
        <w:lastRenderedPageBreak/>
        <w:t>δεν είναι αυτή η λογική</w:t>
      </w:r>
      <w:r>
        <w:rPr>
          <w:rFonts w:eastAsia="Times New Roman"/>
          <w:color w:val="212121"/>
          <w:szCs w:val="24"/>
          <w:shd w:val="clear" w:color="auto" w:fill="FFFFFF"/>
        </w:rPr>
        <w:t>. Τ</w:t>
      </w:r>
      <w:r w:rsidRPr="00A22701">
        <w:rPr>
          <w:rFonts w:eastAsia="Times New Roman"/>
          <w:color w:val="212121"/>
          <w:szCs w:val="24"/>
          <w:shd w:val="clear" w:color="auto" w:fill="FFFFFF"/>
        </w:rPr>
        <w:t>ι να κάνουμε</w:t>
      </w:r>
      <w:r>
        <w:rPr>
          <w:rFonts w:eastAsia="Times New Roman"/>
          <w:color w:val="212121"/>
          <w:szCs w:val="24"/>
          <w:shd w:val="clear" w:color="auto" w:fill="FFFFFF"/>
        </w:rPr>
        <w:t>, κύριε Κυριαζίδη;</w:t>
      </w:r>
      <w:r w:rsidRPr="00A22701">
        <w:rPr>
          <w:rFonts w:eastAsia="Times New Roman"/>
          <w:color w:val="212121"/>
          <w:szCs w:val="24"/>
          <w:shd w:val="clear" w:color="auto" w:fill="FFFFFF"/>
        </w:rPr>
        <w:t xml:space="preserve"> </w:t>
      </w:r>
      <w:r>
        <w:rPr>
          <w:rFonts w:eastAsia="Times New Roman"/>
          <w:color w:val="212121"/>
          <w:szCs w:val="24"/>
          <w:shd w:val="clear" w:color="auto" w:fill="FFFFFF"/>
        </w:rPr>
        <w:t xml:space="preserve">Διαφέρουμε και </w:t>
      </w:r>
      <w:r w:rsidRPr="00A22701">
        <w:rPr>
          <w:rFonts w:eastAsia="Times New Roman"/>
          <w:color w:val="212121"/>
          <w:szCs w:val="24"/>
          <w:shd w:val="clear" w:color="auto" w:fill="FFFFFF"/>
        </w:rPr>
        <w:t xml:space="preserve">σε ορισμένα πράγματα </w:t>
      </w:r>
      <w:r>
        <w:rPr>
          <w:rFonts w:eastAsia="Times New Roman"/>
          <w:color w:val="212121"/>
          <w:szCs w:val="24"/>
          <w:shd w:val="clear" w:color="auto" w:fill="FFFFFF"/>
        </w:rPr>
        <w:t>με πάρα πολύ δραματικό τρόπο.</w:t>
      </w:r>
    </w:p>
    <w:p w14:paraId="5920C8BD" w14:textId="77777777" w:rsidR="00A4209A" w:rsidRDefault="00CC2224">
      <w:pPr>
        <w:spacing w:line="600" w:lineRule="auto"/>
        <w:ind w:firstLine="720"/>
        <w:jc w:val="both"/>
        <w:rPr>
          <w:rFonts w:eastAsia="Times New Roman"/>
          <w:szCs w:val="24"/>
        </w:rPr>
      </w:pPr>
      <w:r>
        <w:rPr>
          <w:rFonts w:eastAsia="Times New Roman"/>
          <w:szCs w:val="24"/>
        </w:rPr>
        <w:t xml:space="preserve">Λέω </w:t>
      </w:r>
      <w:r w:rsidRPr="00280600">
        <w:rPr>
          <w:rFonts w:eastAsia="Times New Roman"/>
          <w:szCs w:val="24"/>
        </w:rPr>
        <w:t>λοιπόν</w:t>
      </w:r>
      <w:r>
        <w:rPr>
          <w:rFonts w:eastAsia="Times New Roman"/>
          <w:szCs w:val="24"/>
        </w:rPr>
        <w:t xml:space="preserve"> να πάτε να ρωτήσετε, </w:t>
      </w:r>
      <w:r w:rsidRPr="00280600">
        <w:rPr>
          <w:rFonts w:eastAsia="Times New Roman"/>
          <w:szCs w:val="24"/>
        </w:rPr>
        <w:t>γιατί</w:t>
      </w:r>
      <w:r>
        <w:rPr>
          <w:rFonts w:eastAsia="Times New Roman"/>
          <w:szCs w:val="24"/>
        </w:rPr>
        <w:t xml:space="preserve"> θίξατε ό</w:t>
      </w:r>
      <w:r>
        <w:rPr>
          <w:rFonts w:eastAsia="Times New Roman"/>
          <w:szCs w:val="24"/>
        </w:rPr>
        <w:t xml:space="preserve">λα τα ζητήματα ακριβώς για να μην θίξετε τίποτα. Θίξατε όλα τα ζητήματα. </w:t>
      </w:r>
    </w:p>
    <w:p w14:paraId="5920C8BE" w14:textId="77777777" w:rsidR="00A4209A" w:rsidRDefault="00CC2224">
      <w:pPr>
        <w:spacing w:line="600" w:lineRule="auto"/>
        <w:ind w:firstLine="720"/>
        <w:jc w:val="both"/>
        <w:rPr>
          <w:rFonts w:eastAsia="Times New Roman"/>
          <w:szCs w:val="24"/>
        </w:rPr>
      </w:pPr>
      <w:r>
        <w:rPr>
          <w:rFonts w:eastAsia="Times New Roman"/>
          <w:szCs w:val="24"/>
        </w:rPr>
        <w:t xml:space="preserve">Θέλω, όμως, να μιλήσω για το Δημοκρίτειο Πανεπιστήμιο. Με το Δημοκρίτειο Πανεπιστήμιο είμαστε σε μια συνεννόηση, η οποία θα αποτυπωθεί και στο </w:t>
      </w:r>
      <w:r w:rsidRPr="00280600">
        <w:rPr>
          <w:rFonts w:eastAsia="Times New Roman"/>
          <w:szCs w:val="24"/>
        </w:rPr>
        <w:t>νομοσχέδιο</w:t>
      </w:r>
      <w:r>
        <w:rPr>
          <w:rFonts w:eastAsia="Times New Roman"/>
          <w:szCs w:val="24"/>
        </w:rPr>
        <w:t>, σχετικά με το πώς το ίδιο μ</w:t>
      </w:r>
      <w:r>
        <w:rPr>
          <w:rFonts w:eastAsia="Times New Roman"/>
          <w:szCs w:val="24"/>
        </w:rPr>
        <w:t xml:space="preserve">ας προτείνει κάποια τμήματα και κάποια ινστιτούτα που με αυτό τον </w:t>
      </w:r>
      <w:r w:rsidRPr="00280600">
        <w:rPr>
          <w:rFonts w:eastAsia="Times New Roman"/>
          <w:szCs w:val="24"/>
        </w:rPr>
        <w:t>τρ</w:t>
      </w:r>
      <w:r>
        <w:rPr>
          <w:rFonts w:eastAsia="Times New Roman"/>
          <w:szCs w:val="24"/>
        </w:rPr>
        <w:t xml:space="preserve">όπο βλέπει το ίδιο την εξέλιξή του για το μέλλον. Είμαστε, νομίζω, στις τελευταίες συζητήσεις. </w:t>
      </w:r>
    </w:p>
    <w:p w14:paraId="5920C8BF" w14:textId="77777777" w:rsidR="00A4209A" w:rsidRDefault="00CC2224">
      <w:pPr>
        <w:spacing w:line="600" w:lineRule="auto"/>
        <w:ind w:firstLine="720"/>
        <w:jc w:val="both"/>
        <w:rPr>
          <w:rFonts w:eastAsia="Times New Roman"/>
          <w:szCs w:val="24"/>
          <w:vertAlign w:val="subscript"/>
        </w:rPr>
      </w:pPr>
      <w:r>
        <w:rPr>
          <w:rFonts w:eastAsia="Times New Roman"/>
          <w:szCs w:val="24"/>
        </w:rPr>
        <w:t xml:space="preserve">Οι προτάσεις που έχουν κάνει </w:t>
      </w:r>
      <w:r w:rsidRPr="00280600">
        <w:rPr>
          <w:rFonts w:eastAsia="Times New Roman"/>
          <w:szCs w:val="24"/>
        </w:rPr>
        <w:t>είναι</w:t>
      </w:r>
      <w:r>
        <w:rPr>
          <w:rFonts w:eastAsia="Times New Roman"/>
          <w:szCs w:val="24"/>
        </w:rPr>
        <w:t xml:space="preserve"> απολύτως τεκμηριωμένες και λογικές. </w:t>
      </w:r>
      <w:r w:rsidRPr="00280600">
        <w:rPr>
          <w:rFonts w:eastAsia="Times New Roman"/>
          <w:szCs w:val="24"/>
        </w:rPr>
        <w:t>Υπάρχει</w:t>
      </w:r>
      <w:r>
        <w:rPr>
          <w:rFonts w:eastAsia="Times New Roman"/>
          <w:szCs w:val="24"/>
        </w:rPr>
        <w:t xml:space="preserve"> και η πρόταση για την Κτηνιατρική Σχολή. Όμως, έχουμε πει ότι </w:t>
      </w:r>
      <w:r w:rsidRPr="00280600">
        <w:rPr>
          <w:rFonts w:eastAsia="Times New Roman"/>
          <w:szCs w:val="24"/>
        </w:rPr>
        <w:t>πρέπει</w:t>
      </w:r>
      <w:r>
        <w:rPr>
          <w:rFonts w:eastAsia="Times New Roman"/>
          <w:szCs w:val="24"/>
        </w:rPr>
        <w:t xml:space="preserve"> να γίνει μια ομάδα εργασίας για να μελετήσει τα θέματα των κτηνιατρικών σχολών, </w:t>
      </w:r>
      <w:r w:rsidRPr="00280600">
        <w:rPr>
          <w:rFonts w:eastAsia="Times New Roman"/>
          <w:szCs w:val="24"/>
        </w:rPr>
        <w:t>γιατί</w:t>
      </w:r>
      <w:r>
        <w:rPr>
          <w:rFonts w:eastAsia="Times New Roman"/>
          <w:szCs w:val="24"/>
        </w:rPr>
        <w:t xml:space="preserve"> </w:t>
      </w:r>
      <w:r w:rsidRPr="00280600">
        <w:rPr>
          <w:rFonts w:eastAsia="Times New Roman"/>
          <w:szCs w:val="24"/>
        </w:rPr>
        <w:t>υπάρχει</w:t>
      </w:r>
      <w:r>
        <w:rPr>
          <w:rFonts w:eastAsia="Times New Roman"/>
          <w:szCs w:val="24"/>
        </w:rPr>
        <w:t xml:space="preserve"> και το Γεωπονικό Αθηνών και το Πανεπιστήμιο Πελοποννήσου που διεκδικούν μια τέτοια σχολή. </w:t>
      </w:r>
      <w:r w:rsidRPr="00280600">
        <w:rPr>
          <w:rFonts w:eastAsia="Times New Roman"/>
          <w:szCs w:val="24"/>
        </w:rPr>
        <w:t>Εί</w:t>
      </w:r>
      <w:r w:rsidRPr="00280600">
        <w:rPr>
          <w:rFonts w:eastAsia="Times New Roman"/>
          <w:szCs w:val="24"/>
        </w:rPr>
        <w:t>ναι</w:t>
      </w:r>
      <w:r>
        <w:rPr>
          <w:rFonts w:eastAsia="Times New Roman"/>
          <w:szCs w:val="24"/>
        </w:rPr>
        <w:t xml:space="preserve"> μια ακριβή σχολή </w:t>
      </w:r>
      <w:r>
        <w:rPr>
          <w:rFonts w:eastAsia="Times New Roman"/>
          <w:szCs w:val="24"/>
        </w:rPr>
        <w:lastRenderedPageBreak/>
        <w:t>που θέλει μελέτη και θα προχωρήσουμε στη συγκρότηση αυτής της ομάδας.</w:t>
      </w:r>
    </w:p>
    <w:p w14:paraId="5920C8C0" w14:textId="77777777" w:rsidR="00A4209A" w:rsidRDefault="00CC2224">
      <w:pPr>
        <w:spacing w:line="600" w:lineRule="auto"/>
        <w:ind w:firstLine="720"/>
        <w:jc w:val="both"/>
        <w:rPr>
          <w:rFonts w:eastAsia="Times New Roman"/>
          <w:szCs w:val="24"/>
        </w:rPr>
      </w:pPr>
      <w:r w:rsidRPr="00930D78">
        <w:rPr>
          <w:rFonts w:eastAsia="Times New Roman"/>
          <w:szCs w:val="24"/>
        </w:rPr>
        <w:t>Πάντως, δεν υ</w:t>
      </w:r>
      <w:r>
        <w:rPr>
          <w:rFonts w:eastAsia="Times New Roman"/>
          <w:szCs w:val="24"/>
        </w:rPr>
        <w:t>πάρχει κανένας αποκλεισμός του Δημοκρίτει</w:t>
      </w:r>
      <w:r w:rsidRPr="00930D78">
        <w:rPr>
          <w:rFonts w:eastAsia="Times New Roman"/>
          <w:szCs w:val="24"/>
        </w:rPr>
        <w:t>ου</w:t>
      </w:r>
      <w:r>
        <w:rPr>
          <w:rFonts w:eastAsia="Times New Roman"/>
          <w:szCs w:val="24"/>
        </w:rPr>
        <w:t>, αλλά</w:t>
      </w:r>
      <w:r w:rsidRPr="00930D78">
        <w:rPr>
          <w:rFonts w:eastAsia="Times New Roman"/>
          <w:szCs w:val="24"/>
        </w:rPr>
        <w:t xml:space="preserve"> ακριβώς το αντίθετο</w:t>
      </w:r>
      <w:r>
        <w:rPr>
          <w:rFonts w:eastAsia="Times New Roman"/>
          <w:szCs w:val="24"/>
        </w:rPr>
        <w:t>. Ικανοποιούμε</w:t>
      </w:r>
      <w:r w:rsidRPr="00930D78">
        <w:rPr>
          <w:rFonts w:eastAsia="Times New Roman"/>
          <w:szCs w:val="24"/>
        </w:rPr>
        <w:t xml:space="preserve"> αυτό που το ίδιο το Δημοκρίτειο ζητάει από </w:t>
      </w:r>
      <w:r>
        <w:rPr>
          <w:rFonts w:eastAsia="Times New Roman"/>
          <w:szCs w:val="24"/>
        </w:rPr>
        <w:t>εμά</w:t>
      </w:r>
      <w:r w:rsidRPr="00930D78">
        <w:rPr>
          <w:rFonts w:eastAsia="Times New Roman"/>
          <w:szCs w:val="24"/>
        </w:rPr>
        <w:t>ς</w:t>
      </w:r>
      <w:r>
        <w:rPr>
          <w:rFonts w:eastAsia="Times New Roman"/>
          <w:szCs w:val="24"/>
        </w:rPr>
        <w:t>, εκτός από τη μελέτη</w:t>
      </w:r>
      <w:r>
        <w:rPr>
          <w:rFonts w:eastAsia="Times New Roman"/>
          <w:szCs w:val="24"/>
        </w:rPr>
        <w:t xml:space="preserve"> της Κτηνιατρικής Σ</w:t>
      </w:r>
      <w:r w:rsidRPr="00930D78">
        <w:rPr>
          <w:rFonts w:eastAsia="Times New Roman"/>
          <w:szCs w:val="24"/>
        </w:rPr>
        <w:t>χολής</w:t>
      </w:r>
      <w:r>
        <w:rPr>
          <w:rFonts w:eastAsia="Times New Roman"/>
          <w:szCs w:val="24"/>
        </w:rPr>
        <w:t>.</w:t>
      </w:r>
      <w:r w:rsidRPr="00930D78">
        <w:rPr>
          <w:rFonts w:eastAsia="Times New Roman"/>
          <w:szCs w:val="24"/>
        </w:rPr>
        <w:t xml:space="preserve"> </w:t>
      </w:r>
      <w:r>
        <w:rPr>
          <w:rFonts w:eastAsia="Times New Roman"/>
          <w:szCs w:val="24"/>
        </w:rPr>
        <w:t xml:space="preserve"> </w:t>
      </w:r>
    </w:p>
    <w:p w14:paraId="5920C8C1" w14:textId="77777777" w:rsidR="00A4209A" w:rsidRDefault="00CC2224">
      <w:pPr>
        <w:spacing w:line="600" w:lineRule="auto"/>
        <w:ind w:firstLine="720"/>
        <w:jc w:val="both"/>
        <w:rPr>
          <w:rFonts w:eastAsia="Times New Roman"/>
          <w:szCs w:val="24"/>
        </w:rPr>
      </w:pPr>
      <w:r>
        <w:rPr>
          <w:rFonts w:eastAsia="Times New Roman"/>
          <w:szCs w:val="24"/>
        </w:rPr>
        <w:t>Για τ</w:t>
      </w:r>
      <w:r w:rsidRPr="00930D78">
        <w:rPr>
          <w:rFonts w:eastAsia="Times New Roman"/>
          <w:szCs w:val="24"/>
        </w:rPr>
        <w:t xml:space="preserve">α υπόλοιπα νομίζω </w:t>
      </w:r>
      <w:r>
        <w:rPr>
          <w:rFonts w:eastAsia="Times New Roman"/>
          <w:szCs w:val="24"/>
        </w:rPr>
        <w:t xml:space="preserve">ότι </w:t>
      </w:r>
      <w:r w:rsidRPr="00930D78">
        <w:rPr>
          <w:rFonts w:eastAsia="Times New Roman"/>
          <w:szCs w:val="24"/>
        </w:rPr>
        <w:t>θα ενημερωθείτε πολύ συστηματικά από τους συναδέλφους μας εκεί και όταν θα έρθει για συζήτηση το νομοσχέδιο</w:t>
      </w:r>
      <w:r>
        <w:rPr>
          <w:rFonts w:eastAsia="Times New Roman"/>
          <w:szCs w:val="24"/>
        </w:rPr>
        <w:t>, ε</w:t>
      </w:r>
      <w:r w:rsidRPr="00930D78">
        <w:rPr>
          <w:rFonts w:eastAsia="Times New Roman"/>
          <w:szCs w:val="24"/>
        </w:rPr>
        <w:t>ίμαι σίγουρος ότι θα έχουμε έναν πολύ δημιουργικό διάλογο</w:t>
      </w:r>
      <w:r>
        <w:rPr>
          <w:rFonts w:eastAsia="Times New Roman"/>
          <w:szCs w:val="24"/>
        </w:rPr>
        <w:t>.</w:t>
      </w:r>
    </w:p>
    <w:p w14:paraId="5920C8C2" w14:textId="77777777" w:rsidR="00A4209A" w:rsidRDefault="00CC2224">
      <w:pPr>
        <w:spacing w:line="600" w:lineRule="auto"/>
        <w:ind w:firstLine="720"/>
        <w:jc w:val="both"/>
        <w:rPr>
          <w:rFonts w:eastAsia="Times New Roman"/>
          <w:szCs w:val="24"/>
        </w:rPr>
      </w:pPr>
      <w:r>
        <w:rPr>
          <w:rFonts w:eastAsia="Times New Roman"/>
          <w:szCs w:val="24"/>
        </w:rPr>
        <w:t>Σας ε</w:t>
      </w:r>
      <w:r w:rsidRPr="00930D78">
        <w:rPr>
          <w:rFonts w:eastAsia="Times New Roman"/>
          <w:szCs w:val="24"/>
        </w:rPr>
        <w:t>υχαριστώ</w:t>
      </w:r>
      <w:r>
        <w:rPr>
          <w:rFonts w:eastAsia="Times New Roman"/>
          <w:szCs w:val="24"/>
        </w:rPr>
        <w:t>.</w:t>
      </w:r>
    </w:p>
    <w:p w14:paraId="5920C8C3" w14:textId="77777777" w:rsidR="00A4209A" w:rsidRDefault="00CC2224">
      <w:pPr>
        <w:spacing w:line="600" w:lineRule="auto"/>
        <w:ind w:firstLine="720"/>
        <w:jc w:val="both"/>
        <w:rPr>
          <w:rFonts w:eastAsia="Times New Roman"/>
          <w:szCs w:val="24"/>
        </w:rPr>
      </w:pPr>
      <w:r w:rsidRPr="00930D78">
        <w:rPr>
          <w:rFonts w:eastAsia="Times New Roman"/>
          <w:b/>
          <w:bCs/>
        </w:rPr>
        <w:t>ΠΡΟΕΔΡΕΥΩΝ (</w:t>
      </w:r>
      <w:r>
        <w:rPr>
          <w:rFonts w:eastAsia="Times New Roman"/>
          <w:b/>
          <w:bCs/>
        </w:rPr>
        <w:t>Μάριο</w:t>
      </w:r>
      <w:r>
        <w:rPr>
          <w:rFonts w:eastAsia="Times New Roman"/>
          <w:b/>
          <w:bCs/>
        </w:rPr>
        <w:t>ς Γεωργιάδης</w:t>
      </w:r>
      <w:r w:rsidRPr="00930D78">
        <w:rPr>
          <w:rFonts w:eastAsia="Times New Roman"/>
          <w:b/>
          <w:bCs/>
        </w:rPr>
        <w:t>):</w:t>
      </w:r>
      <w:r w:rsidRPr="00930D78">
        <w:rPr>
          <w:rFonts w:eastAsia="Times New Roman"/>
          <w:szCs w:val="24"/>
        </w:rPr>
        <w:t xml:space="preserve"> </w:t>
      </w:r>
      <w:r>
        <w:rPr>
          <w:rFonts w:eastAsia="Times New Roman"/>
          <w:szCs w:val="24"/>
        </w:rPr>
        <w:t>Ευχαριστούμε πολύ τον κύριο Υπουργό.</w:t>
      </w:r>
    </w:p>
    <w:p w14:paraId="5920C8C4" w14:textId="77777777" w:rsidR="00A4209A" w:rsidRDefault="00CC2224">
      <w:pPr>
        <w:spacing w:line="600" w:lineRule="auto"/>
        <w:ind w:firstLine="720"/>
        <w:jc w:val="both"/>
        <w:rPr>
          <w:rFonts w:eastAsia="Times New Roman"/>
          <w:szCs w:val="24"/>
        </w:rPr>
      </w:pPr>
      <w:r>
        <w:rPr>
          <w:rFonts w:eastAsia="Times New Roman"/>
          <w:szCs w:val="24"/>
        </w:rPr>
        <w:t>Ο</w:t>
      </w:r>
      <w:r>
        <w:rPr>
          <w:rFonts w:eastAsia="Times New Roman"/>
          <w:szCs w:val="24"/>
        </w:rPr>
        <w:t>λοκληρώθηκε η συζήτηση των επικαίρων ερωτήσεων.</w:t>
      </w:r>
    </w:p>
    <w:p w14:paraId="5920C8C5" w14:textId="77777777" w:rsidR="00A4209A" w:rsidRDefault="00CC2224">
      <w:pPr>
        <w:spacing w:line="600" w:lineRule="auto"/>
        <w:ind w:firstLine="720"/>
        <w:jc w:val="both"/>
        <w:rPr>
          <w:rFonts w:eastAsia="Times New Roman"/>
          <w:szCs w:val="24"/>
        </w:rPr>
      </w:pPr>
      <w:r w:rsidRPr="00B95589">
        <w:rPr>
          <w:rFonts w:eastAsia="Times New Roman"/>
          <w:szCs w:val="24"/>
        </w:rPr>
        <w:t>Κ</w:t>
      </w:r>
      <w:r>
        <w:rPr>
          <w:rFonts w:eastAsia="Times New Roman"/>
          <w:szCs w:val="24"/>
        </w:rPr>
        <w:t>υρίες και κ</w:t>
      </w:r>
      <w:r w:rsidRPr="00B95589">
        <w:rPr>
          <w:rFonts w:eastAsia="Times New Roman"/>
          <w:szCs w:val="24"/>
        </w:rPr>
        <w:t>ύριοι συνάδελφοι</w:t>
      </w:r>
      <w:r>
        <w:rPr>
          <w:rFonts w:eastAsia="Times New Roman"/>
          <w:szCs w:val="24"/>
        </w:rPr>
        <w:t>, δ</w:t>
      </w:r>
      <w:r w:rsidRPr="00B95589">
        <w:rPr>
          <w:rFonts w:eastAsia="Times New Roman"/>
          <w:szCs w:val="24"/>
        </w:rPr>
        <w:t>έχεστε στο σημείο αυτό να λύσουμε τη συνεδρίαση;</w:t>
      </w:r>
    </w:p>
    <w:p w14:paraId="5920C8C6" w14:textId="77777777" w:rsidR="00A4209A" w:rsidRDefault="00CC2224">
      <w:pPr>
        <w:spacing w:line="600" w:lineRule="auto"/>
        <w:ind w:firstLine="720"/>
        <w:jc w:val="both"/>
        <w:rPr>
          <w:rFonts w:eastAsia="Times New Roman"/>
          <w:szCs w:val="24"/>
        </w:rPr>
      </w:pPr>
      <w:r w:rsidRPr="00B95589">
        <w:rPr>
          <w:rFonts w:eastAsia="Times New Roman"/>
          <w:b/>
          <w:bCs/>
          <w:szCs w:val="24"/>
        </w:rPr>
        <w:t xml:space="preserve">ΟΛΟΙ ΟΙ ΒΟΥΛΕΥΤΕΣ: </w:t>
      </w:r>
      <w:r w:rsidRPr="00B95589">
        <w:rPr>
          <w:rFonts w:eastAsia="Times New Roman"/>
          <w:szCs w:val="24"/>
        </w:rPr>
        <w:t>Μάλιστα, μάλιστα.</w:t>
      </w:r>
    </w:p>
    <w:p w14:paraId="5920C8C7" w14:textId="77777777" w:rsidR="00A4209A" w:rsidRDefault="00CC2224">
      <w:pPr>
        <w:spacing w:line="600" w:lineRule="auto"/>
        <w:ind w:firstLine="720"/>
        <w:jc w:val="both"/>
        <w:rPr>
          <w:rFonts w:eastAsia="Times New Roman"/>
          <w:szCs w:val="24"/>
        </w:rPr>
      </w:pPr>
      <w:r w:rsidRPr="00930D78">
        <w:rPr>
          <w:rFonts w:eastAsia="Times New Roman"/>
          <w:b/>
          <w:bCs/>
        </w:rPr>
        <w:lastRenderedPageBreak/>
        <w:t>ΠΡΟΕΔΡΕΥΩΝ (</w:t>
      </w:r>
      <w:r>
        <w:rPr>
          <w:rFonts w:eastAsia="Times New Roman"/>
          <w:b/>
          <w:bCs/>
        </w:rPr>
        <w:t>Μάριος Γεωργιάδης</w:t>
      </w:r>
      <w:r w:rsidRPr="00930D78">
        <w:rPr>
          <w:rFonts w:eastAsia="Times New Roman"/>
          <w:b/>
          <w:bCs/>
        </w:rPr>
        <w:t>):</w:t>
      </w:r>
      <w:r w:rsidRPr="00930D78">
        <w:rPr>
          <w:rFonts w:eastAsia="Times New Roman"/>
          <w:szCs w:val="24"/>
        </w:rPr>
        <w:t xml:space="preserve"> </w:t>
      </w:r>
      <w:r>
        <w:rPr>
          <w:rFonts w:eastAsia="Times New Roman"/>
          <w:szCs w:val="24"/>
        </w:rPr>
        <w:t xml:space="preserve"> </w:t>
      </w:r>
      <w:r w:rsidRPr="00B95589">
        <w:rPr>
          <w:rFonts w:eastAsia="Times New Roman"/>
          <w:szCs w:val="24"/>
        </w:rPr>
        <w:t xml:space="preserve">Με τη </w:t>
      </w:r>
      <w:r>
        <w:rPr>
          <w:rFonts w:eastAsia="Times New Roman"/>
          <w:szCs w:val="24"/>
        </w:rPr>
        <w:t>συναίνεση του Σώματος και ώρα 10.4</w:t>
      </w:r>
      <w:r w:rsidRPr="00B95589">
        <w:rPr>
          <w:rFonts w:eastAsia="Times New Roman"/>
          <w:szCs w:val="24"/>
        </w:rPr>
        <w:t>0</w:t>
      </w:r>
      <w:r>
        <w:rPr>
          <w:rFonts w:eastAsia="Times New Roman"/>
          <w:szCs w:val="24"/>
        </w:rPr>
        <w:t>΄</w:t>
      </w:r>
      <w:r w:rsidRPr="00B95589">
        <w:rPr>
          <w:rFonts w:eastAsia="Times New Roman"/>
          <w:szCs w:val="24"/>
        </w:rPr>
        <w:t xml:space="preserve"> </w:t>
      </w:r>
      <w:proofErr w:type="spellStart"/>
      <w:r w:rsidRPr="00B95589">
        <w:rPr>
          <w:rFonts w:eastAsia="Times New Roman"/>
          <w:szCs w:val="24"/>
        </w:rPr>
        <w:t>λύεται</w:t>
      </w:r>
      <w:proofErr w:type="spellEnd"/>
      <w:r w:rsidRPr="00B95589">
        <w:rPr>
          <w:rFonts w:eastAsia="Times New Roman"/>
          <w:szCs w:val="24"/>
        </w:rPr>
        <w:t xml:space="preserve"> η συνεδρίαση</w:t>
      </w:r>
      <w:r>
        <w:rPr>
          <w:rFonts w:eastAsia="Times New Roman"/>
          <w:szCs w:val="24"/>
        </w:rPr>
        <w:t>.</w:t>
      </w:r>
      <w:r w:rsidRPr="00B95589">
        <w:rPr>
          <w:rFonts w:eastAsia="Times New Roman"/>
          <w:szCs w:val="24"/>
        </w:rPr>
        <w:t xml:space="preserve"> </w:t>
      </w:r>
    </w:p>
    <w:p w14:paraId="5920C8C8" w14:textId="77777777" w:rsidR="00A4209A" w:rsidRDefault="00CC2224">
      <w:pPr>
        <w:spacing w:line="600" w:lineRule="auto"/>
        <w:ind w:firstLine="720"/>
        <w:rPr>
          <w:rFonts w:eastAsia="Times New Roman"/>
          <w:szCs w:val="24"/>
        </w:rPr>
      </w:pPr>
      <w:r w:rsidRPr="00B95589">
        <w:rPr>
          <w:rFonts w:eastAsia="Times New Roman"/>
          <w:b/>
          <w:bCs/>
          <w:szCs w:val="24"/>
        </w:rPr>
        <w:t xml:space="preserve">Ο ΠΡΟΕΔΡΟΣ                                             </w:t>
      </w:r>
      <w:r>
        <w:rPr>
          <w:rFonts w:eastAsia="Times New Roman"/>
          <w:b/>
          <w:bCs/>
          <w:szCs w:val="24"/>
        </w:rPr>
        <w:t xml:space="preserve">    </w:t>
      </w:r>
      <w:r w:rsidRPr="00B95589">
        <w:rPr>
          <w:rFonts w:eastAsia="Times New Roman"/>
          <w:b/>
          <w:bCs/>
          <w:szCs w:val="24"/>
        </w:rPr>
        <w:t>ΟΙ ΓΡΑΜΜΑΤΕΙΣ</w:t>
      </w:r>
    </w:p>
    <w:sectPr w:rsidR="00A4209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u76tcaeKNN+3Q9EeZXu+9VLGGcE=" w:salt="f7wKgm7yrc5EcCGzl4bQF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09A"/>
    <w:rsid w:val="003C31FF"/>
    <w:rsid w:val="00A4209A"/>
    <w:rsid w:val="00CC22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C7FB"/>
  <w15:docId w15:val="{2934D5FA-BD24-45DA-A81D-0F3A5A06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54C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154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811</MetadataID>
    <Session xmlns="641f345b-441b-4b81-9152-adc2e73ba5e1">Δ´</Session>
    <Date xmlns="641f345b-441b-4b81-9152-adc2e73ba5e1">2019-03-21T22:00:00+00:00</Date>
    <Status xmlns="641f345b-441b-4b81-9152-adc2e73ba5e1">
      <Url>https://intra.parliament.gr/praktika/Lists/Incoming_Metadata/EditForm.aspx?ID=811&amp;Source=/praktika/Recordings_Library/Forms/AllItems.aspx</Url>
      <Description>Δημοσιεύτηκε</Description>
    </Status>
    <Meeting xmlns="641f345b-441b-4b81-9152-adc2e73ba5e1">Ρ´</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01449F-46AA-48C2-86E2-491D2E22017D}">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641f345b-441b-4b81-9152-adc2e73ba5e1"/>
    <ds:schemaRef ds:uri="http://purl.org/dc/elements/1.1/"/>
    <ds:schemaRef ds:uri="http://www.w3.org/XML/1998/namespace"/>
  </ds:schemaRefs>
</ds:datastoreItem>
</file>

<file path=customXml/itemProps2.xml><?xml version="1.0" encoding="utf-8"?>
<ds:datastoreItem xmlns:ds="http://schemas.openxmlformats.org/officeDocument/2006/customXml" ds:itemID="{220B1A4D-2620-4E5E-BC9C-35E2232BF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39E32B-3578-4202-B214-88C71FC282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7815</Words>
  <Characters>42201</Characters>
  <Application>Microsoft Office Word</Application>
  <DocSecurity>0</DocSecurity>
  <Lines>351</Lines>
  <Paragraphs>99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2019-03-29T11:22:00Z</dcterms:created>
  <dcterms:modified xsi:type="dcterms:W3CDTF">2019-03-29T11:22:00Z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