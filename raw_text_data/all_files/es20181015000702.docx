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398870" w14:textId="77777777" w:rsidR="00261246" w:rsidRPr="00261246" w:rsidRDefault="00261246" w:rsidP="00261246">
      <w:pPr>
        <w:spacing w:after="0" w:line="360" w:lineRule="auto"/>
        <w:rPr>
          <w:ins w:id="0" w:author="Φλούδα Χριστίνα" w:date="2018-10-19T13:27:00Z"/>
          <w:rFonts w:eastAsia="Times New Roman"/>
          <w:szCs w:val="24"/>
          <w:lang w:eastAsia="en-US"/>
        </w:rPr>
      </w:pPr>
      <w:bookmarkStart w:id="1" w:name="_GoBack"/>
      <w:bookmarkEnd w:id="1"/>
      <w:ins w:id="2" w:author="Φλούδα Χριστίνα" w:date="2018-10-19T13:27:00Z">
        <w:r w:rsidRPr="0026124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133F71F" w14:textId="77777777" w:rsidR="00261246" w:rsidRPr="00261246" w:rsidRDefault="00261246" w:rsidP="00261246">
      <w:pPr>
        <w:spacing w:after="0" w:line="360" w:lineRule="auto"/>
        <w:rPr>
          <w:ins w:id="3" w:author="Φλούδα Χριστίνα" w:date="2018-10-19T13:27:00Z"/>
          <w:rFonts w:eastAsia="Times New Roman"/>
          <w:szCs w:val="24"/>
          <w:lang w:eastAsia="en-US"/>
        </w:rPr>
      </w:pPr>
    </w:p>
    <w:p w14:paraId="619C3035" w14:textId="77777777" w:rsidR="00261246" w:rsidRPr="00261246" w:rsidRDefault="00261246" w:rsidP="00261246">
      <w:pPr>
        <w:spacing w:after="0" w:line="360" w:lineRule="auto"/>
        <w:rPr>
          <w:ins w:id="4" w:author="Φλούδα Χριστίνα" w:date="2018-10-19T13:27:00Z"/>
          <w:rFonts w:eastAsia="Times New Roman"/>
          <w:szCs w:val="24"/>
          <w:lang w:eastAsia="en-US"/>
        </w:rPr>
      </w:pPr>
      <w:ins w:id="5" w:author="Φλούδα Χριστίνα" w:date="2018-10-19T13:27:00Z">
        <w:r w:rsidRPr="00261246">
          <w:rPr>
            <w:rFonts w:eastAsia="Times New Roman"/>
            <w:szCs w:val="24"/>
            <w:lang w:eastAsia="en-US"/>
          </w:rPr>
          <w:t>ΠΙΝΑΚΑΣ ΠΕΡΙΕΧΟΜΕΝΩΝ</w:t>
        </w:r>
      </w:ins>
    </w:p>
    <w:p w14:paraId="3FF25A30" w14:textId="77777777" w:rsidR="00261246" w:rsidRPr="00261246" w:rsidRDefault="00261246" w:rsidP="00261246">
      <w:pPr>
        <w:spacing w:after="0" w:line="360" w:lineRule="auto"/>
        <w:rPr>
          <w:ins w:id="6" w:author="Φλούδα Χριστίνα" w:date="2018-10-19T13:27:00Z"/>
          <w:rFonts w:eastAsia="Times New Roman"/>
          <w:szCs w:val="24"/>
          <w:lang w:eastAsia="en-US"/>
        </w:rPr>
      </w:pPr>
      <w:ins w:id="7" w:author="Φλούδα Χριστίνα" w:date="2018-10-19T13:27:00Z">
        <w:r w:rsidRPr="00261246">
          <w:rPr>
            <w:rFonts w:eastAsia="Times New Roman"/>
            <w:szCs w:val="24"/>
            <w:lang w:eastAsia="en-US"/>
          </w:rPr>
          <w:t xml:space="preserve">ΙΖ΄ ΠΕΡΙΟΔΟΣ </w:t>
        </w:r>
      </w:ins>
    </w:p>
    <w:p w14:paraId="4F7AC3B8" w14:textId="77777777" w:rsidR="00261246" w:rsidRPr="00261246" w:rsidRDefault="00261246" w:rsidP="00261246">
      <w:pPr>
        <w:spacing w:after="0" w:line="360" w:lineRule="auto"/>
        <w:rPr>
          <w:ins w:id="8" w:author="Φλούδα Χριστίνα" w:date="2018-10-19T13:27:00Z"/>
          <w:rFonts w:eastAsia="Times New Roman"/>
          <w:szCs w:val="24"/>
          <w:lang w:eastAsia="en-US"/>
        </w:rPr>
      </w:pPr>
      <w:ins w:id="9" w:author="Φλούδα Χριστίνα" w:date="2018-10-19T13:27:00Z">
        <w:r w:rsidRPr="00261246">
          <w:rPr>
            <w:rFonts w:eastAsia="Times New Roman"/>
            <w:szCs w:val="24"/>
            <w:lang w:eastAsia="en-US"/>
          </w:rPr>
          <w:t>ΠΡΟΕΔΡΕΥΟΜΕΝΗΣ ΚΟΙΝΟΒΟΥΛΕΥΤΙΚΗΣ ΔΗΜΟΚΡΑΤΙΑΣ</w:t>
        </w:r>
      </w:ins>
    </w:p>
    <w:p w14:paraId="33B35358" w14:textId="77777777" w:rsidR="00261246" w:rsidRPr="00261246" w:rsidRDefault="00261246" w:rsidP="00261246">
      <w:pPr>
        <w:spacing w:after="0" w:line="360" w:lineRule="auto"/>
        <w:rPr>
          <w:ins w:id="10" w:author="Φλούδα Χριστίνα" w:date="2018-10-19T13:27:00Z"/>
          <w:rFonts w:eastAsia="Times New Roman"/>
          <w:szCs w:val="24"/>
          <w:lang w:eastAsia="en-US"/>
        </w:rPr>
      </w:pPr>
      <w:ins w:id="11" w:author="Φλούδα Χριστίνα" w:date="2018-10-19T13:27:00Z">
        <w:r w:rsidRPr="00261246">
          <w:rPr>
            <w:rFonts w:eastAsia="Times New Roman"/>
            <w:szCs w:val="24"/>
            <w:lang w:eastAsia="en-US"/>
          </w:rPr>
          <w:t>ΣΥΝΟΔΟΣ Δ΄</w:t>
        </w:r>
      </w:ins>
    </w:p>
    <w:p w14:paraId="01912739" w14:textId="77777777" w:rsidR="00261246" w:rsidRPr="00261246" w:rsidRDefault="00261246" w:rsidP="00261246">
      <w:pPr>
        <w:spacing w:after="0" w:line="360" w:lineRule="auto"/>
        <w:rPr>
          <w:ins w:id="12" w:author="Φλούδα Χριστίνα" w:date="2018-10-19T13:27:00Z"/>
          <w:rFonts w:eastAsia="Times New Roman"/>
          <w:szCs w:val="24"/>
          <w:lang w:eastAsia="en-US"/>
        </w:rPr>
      </w:pPr>
    </w:p>
    <w:p w14:paraId="389A576D" w14:textId="77777777" w:rsidR="00261246" w:rsidRPr="00261246" w:rsidRDefault="00261246" w:rsidP="00261246">
      <w:pPr>
        <w:spacing w:after="0" w:line="360" w:lineRule="auto"/>
        <w:rPr>
          <w:ins w:id="13" w:author="Φλούδα Χριστίνα" w:date="2018-10-19T13:27:00Z"/>
          <w:rFonts w:eastAsia="Times New Roman"/>
          <w:szCs w:val="24"/>
          <w:lang w:eastAsia="en-US"/>
        </w:rPr>
      </w:pPr>
      <w:ins w:id="14" w:author="Φλούδα Χριστίνα" w:date="2018-10-19T13:27:00Z">
        <w:r w:rsidRPr="00261246">
          <w:rPr>
            <w:rFonts w:eastAsia="Times New Roman"/>
            <w:szCs w:val="24"/>
            <w:lang w:eastAsia="en-US"/>
          </w:rPr>
          <w:t>ΣΥΝΕΔΡΙΑΣΗ Ι΄</w:t>
        </w:r>
      </w:ins>
    </w:p>
    <w:p w14:paraId="1418C067" w14:textId="77777777" w:rsidR="00261246" w:rsidRPr="00261246" w:rsidRDefault="00261246" w:rsidP="00261246">
      <w:pPr>
        <w:spacing w:after="0" w:line="360" w:lineRule="auto"/>
        <w:rPr>
          <w:ins w:id="15" w:author="Φλούδα Χριστίνα" w:date="2018-10-19T13:27:00Z"/>
          <w:rFonts w:eastAsia="Times New Roman"/>
          <w:szCs w:val="24"/>
          <w:lang w:eastAsia="en-US"/>
        </w:rPr>
      </w:pPr>
      <w:ins w:id="16" w:author="Φλούδα Χριστίνα" w:date="2018-10-19T13:27:00Z">
        <w:r w:rsidRPr="00261246">
          <w:rPr>
            <w:rFonts w:eastAsia="Times New Roman"/>
            <w:szCs w:val="24"/>
            <w:lang w:eastAsia="en-US"/>
          </w:rPr>
          <w:t>Δευτέρα  15 Οκτωβρίου 2018</w:t>
        </w:r>
      </w:ins>
    </w:p>
    <w:p w14:paraId="1499D928" w14:textId="77777777" w:rsidR="00261246" w:rsidRPr="00261246" w:rsidRDefault="00261246" w:rsidP="00261246">
      <w:pPr>
        <w:spacing w:after="0" w:line="360" w:lineRule="auto"/>
        <w:rPr>
          <w:ins w:id="17" w:author="Φλούδα Χριστίνα" w:date="2018-10-19T13:27:00Z"/>
          <w:rFonts w:eastAsia="Times New Roman"/>
          <w:szCs w:val="24"/>
          <w:lang w:eastAsia="en-US"/>
        </w:rPr>
      </w:pPr>
    </w:p>
    <w:p w14:paraId="6D2C8DAC" w14:textId="77777777" w:rsidR="00261246" w:rsidRPr="00261246" w:rsidRDefault="00261246" w:rsidP="00261246">
      <w:pPr>
        <w:spacing w:after="0" w:line="360" w:lineRule="auto"/>
        <w:rPr>
          <w:ins w:id="18" w:author="Φλούδα Χριστίνα" w:date="2018-10-19T13:27:00Z"/>
          <w:rFonts w:eastAsia="Times New Roman"/>
          <w:szCs w:val="24"/>
          <w:lang w:eastAsia="en-US"/>
        </w:rPr>
      </w:pPr>
      <w:ins w:id="19" w:author="Φλούδα Χριστίνα" w:date="2018-10-19T13:27:00Z">
        <w:r w:rsidRPr="00261246">
          <w:rPr>
            <w:rFonts w:eastAsia="Times New Roman"/>
            <w:szCs w:val="24"/>
            <w:lang w:eastAsia="en-US"/>
          </w:rPr>
          <w:t>ΘΕΜΑΤΑ</w:t>
        </w:r>
      </w:ins>
    </w:p>
    <w:p w14:paraId="6143FDE3" w14:textId="77777777" w:rsidR="00261246" w:rsidRPr="00261246" w:rsidRDefault="00261246" w:rsidP="00261246">
      <w:pPr>
        <w:spacing w:after="0" w:line="360" w:lineRule="auto"/>
        <w:rPr>
          <w:ins w:id="20" w:author="Φλούδα Χριστίνα" w:date="2018-10-19T13:27:00Z"/>
          <w:rFonts w:eastAsia="Times New Roman"/>
          <w:szCs w:val="24"/>
          <w:lang w:eastAsia="en-US"/>
        </w:rPr>
      </w:pPr>
      <w:ins w:id="21" w:author="Φλούδα Χριστίνα" w:date="2018-10-19T13:27:00Z">
        <w:r w:rsidRPr="00261246">
          <w:rPr>
            <w:rFonts w:eastAsia="Times New Roman"/>
            <w:szCs w:val="24"/>
            <w:lang w:eastAsia="en-US"/>
          </w:rPr>
          <w:t xml:space="preserve"> </w:t>
        </w:r>
        <w:r w:rsidRPr="00261246">
          <w:rPr>
            <w:rFonts w:eastAsia="Times New Roman"/>
            <w:szCs w:val="24"/>
            <w:lang w:eastAsia="en-US"/>
          </w:rPr>
          <w:br/>
          <w:t xml:space="preserve">Α. ΕΙΔΙΚΑ ΘΕΜΑΤΑ </w:t>
        </w:r>
        <w:r w:rsidRPr="00261246">
          <w:rPr>
            <w:rFonts w:eastAsia="Times New Roman"/>
            <w:szCs w:val="24"/>
            <w:lang w:eastAsia="en-US"/>
          </w:rPr>
          <w:br/>
          <w:t xml:space="preserve">1.  Άδεια απουσίας του Βουλευτή κ. Π. </w:t>
        </w:r>
        <w:proofErr w:type="spellStart"/>
        <w:r w:rsidRPr="00261246">
          <w:rPr>
            <w:rFonts w:eastAsia="Times New Roman"/>
            <w:szCs w:val="24"/>
            <w:lang w:eastAsia="en-US"/>
          </w:rPr>
          <w:t>Μηταράκη</w:t>
        </w:r>
        <w:proofErr w:type="spellEnd"/>
        <w:r w:rsidRPr="00261246">
          <w:rPr>
            <w:rFonts w:eastAsia="Times New Roman"/>
            <w:szCs w:val="24"/>
            <w:lang w:eastAsia="en-US"/>
          </w:rPr>
          <w:t xml:space="preserve">, σελ. </w:t>
        </w:r>
        <w:r w:rsidRPr="00261246">
          <w:rPr>
            <w:rFonts w:eastAsia="Times New Roman"/>
            <w:szCs w:val="24"/>
            <w:lang w:eastAsia="en-US"/>
          </w:rPr>
          <w:br/>
          <w:t xml:space="preserve">2. Ανακοινώνεται ότι με την υπ’ αριθμόν 12802/8023, από 15 Οκτωβρίου 2018, απόφαση του Προέδρου της Βουλής συγκροτήθηκαν οι προβλεπόμενες, από το άρθρο 43Α του Κανονισμού της Βουλής, Υποεπιτροπές των Ειδικών Μόνιμων Επιτροπών: α) Υποεπιτροπή Υδατικών Πόρων της Ειδικής Μόνιμης Επιτροπής Προστασίας Περιβάλλοντος, β) Υποεπιτροπή για τα θέματα των Ατόμων με Αναπηρία της Ειδικής Μόνιμης Επιτροπής Ισότητας, Νεολαίας και Δικαιωμάτων του Ανθρώπου και γ) Υποεπιτροπή Νησιωτικών και Ορεινών Περιοχών της Ειδικής Μόνιμης Επιτροπής Περιφερειών, σελ. </w:t>
        </w:r>
        <w:r w:rsidRPr="00261246">
          <w:rPr>
            <w:rFonts w:eastAsia="Times New Roman"/>
            <w:szCs w:val="24"/>
            <w:lang w:eastAsia="en-US"/>
          </w:rPr>
          <w:br/>
          <w:t xml:space="preserve">3. Επί διαδικαστικού θέματος, σελ. </w:t>
        </w:r>
        <w:r w:rsidRPr="00261246">
          <w:rPr>
            <w:rFonts w:eastAsia="Times New Roman"/>
            <w:szCs w:val="24"/>
            <w:lang w:eastAsia="en-US"/>
          </w:rPr>
          <w:br/>
          <w:t xml:space="preserve"> </w:t>
        </w:r>
        <w:r w:rsidRPr="00261246">
          <w:rPr>
            <w:rFonts w:eastAsia="Times New Roman"/>
            <w:szCs w:val="24"/>
            <w:lang w:eastAsia="en-US"/>
          </w:rPr>
          <w:br/>
          <w:t xml:space="preserve">Β. ΚΟΙΝΟΒΟΥΛΕΥΤΙΚΟΣ ΕΛΕΓΧΟΣ </w:t>
        </w:r>
        <w:r w:rsidRPr="00261246">
          <w:rPr>
            <w:rFonts w:eastAsia="Times New Roman"/>
            <w:szCs w:val="24"/>
            <w:lang w:eastAsia="en-US"/>
          </w:rPr>
          <w:br/>
          <w:t xml:space="preserve">Συζήτηση επίκαιρης ερώτησης προς τον Υπουργό Υγείας, με θέμα: «Αναφορικά με τη σοβαρή καταγγελία εργαζομένου στο Κεντρικό Εργαστήριο Δημόσιας Υγείας για τη δημιουργία </w:t>
        </w:r>
        <w:proofErr w:type="spellStart"/>
        <w:r w:rsidRPr="00261246">
          <w:rPr>
            <w:rFonts w:eastAsia="Times New Roman"/>
            <w:szCs w:val="24"/>
            <w:lang w:eastAsia="en-US"/>
          </w:rPr>
          <w:t>bitcoin</w:t>
        </w:r>
        <w:proofErr w:type="spellEnd"/>
        <w:r w:rsidRPr="00261246">
          <w:rPr>
            <w:rFonts w:eastAsia="Times New Roman"/>
            <w:szCs w:val="24"/>
            <w:lang w:eastAsia="en-US"/>
          </w:rPr>
          <w:t xml:space="preserve"> στο χώρο του μηχανοστασίου», σελ. </w:t>
        </w:r>
        <w:r w:rsidRPr="00261246">
          <w:rPr>
            <w:rFonts w:eastAsia="Times New Roman"/>
            <w:szCs w:val="24"/>
            <w:lang w:eastAsia="en-US"/>
          </w:rPr>
          <w:br/>
        </w:r>
      </w:ins>
    </w:p>
    <w:p w14:paraId="086FD7CB" w14:textId="77777777" w:rsidR="00261246" w:rsidRPr="00261246" w:rsidRDefault="00261246" w:rsidP="00261246">
      <w:pPr>
        <w:spacing w:after="0" w:line="360" w:lineRule="auto"/>
        <w:rPr>
          <w:ins w:id="22" w:author="Φλούδα Χριστίνα" w:date="2018-10-19T13:27:00Z"/>
          <w:rFonts w:eastAsia="Times New Roman"/>
          <w:szCs w:val="24"/>
          <w:lang w:eastAsia="en-US"/>
        </w:rPr>
      </w:pPr>
      <w:ins w:id="23" w:author="Φλούδα Χριστίνα" w:date="2018-10-19T13:27:00Z">
        <w:r w:rsidRPr="00261246">
          <w:rPr>
            <w:rFonts w:eastAsia="Times New Roman"/>
            <w:szCs w:val="24"/>
            <w:lang w:eastAsia="en-US"/>
          </w:rPr>
          <w:t>ΠΡΟΕΔΡΕΥΩΝ</w:t>
        </w:r>
      </w:ins>
    </w:p>
    <w:p w14:paraId="45B6308E" w14:textId="77777777" w:rsidR="00261246" w:rsidRPr="00261246" w:rsidRDefault="00261246" w:rsidP="00261246">
      <w:pPr>
        <w:spacing w:after="0" w:line="360" w:lineRule="auto"/>
        <w:rPr>
          <w:ins w:id="24" w:author="Φλούδα Χριστίνα" w:date="2018-10-19T13:27:00Z"/>
          <w:rFonts w:eastAsia="Times New Roman"/>
          <w:szCs w:val="24"/>
          <w:lang w:eastAsia="en-US"/>
        </w:rPr>
      </w:pPr>
      <w:ins w:id="25" w:author="Φλούδα Χριστίνα" w:date="2018-10-19T13:27:00Z">
        <w:r w:rsidRPr="00261246">
          <w:rPr>
            <w:rFonts w:eastAsia="Times New Roman"/>
            <w:szCs w:val="24"/>
            <w:lang w:eastAsia="en-US"/>
          </w:rPr>
          <w:t>ΚΡΕΜΑΣΤΙΝΟΣ Δ. , σελ.</w:t>
        </w:r>
        <w:r w:rsidRPr="00261246">
          <w:rPr>
            <w:rFonts w:eastAsia="Times New Roman"/>
            <w:szCs w:val="24"/>
            <w:lang w:eastAsia="en-US"/>
          </w:rPr>
          <w:br/>
        </w:r>
      </w:ins>
    </w:p>
    <w:p w14:paraId="79719F0F" w14:textId="77777777" w:rsidR="00261246" w:rsidRPr="00261246" w:rsidRDefault="00261246" w:rsidP="00261246">
      <w:pPr>
        <w:spacing w:after="0" w:line="360" w:lineRule="auto"/>
        <w:rPr>
          <w:ins w:id="26" w:author="Φλούδα Χριστίνα" w:date="2018-10-19T13:27:00Z"/>
          <w:rFonts w:eastAsia="Times New Roman"/>
          <w:szCs w:val="24"/>
          <w:lang w:eastAsia="en-US"/>
        </w:rPr>
      </w:pPr>
      <w:ins w:id="27" w:author="Φλούδα Χριστίνα" w:date="2018-10-19T13:27:00Z">
        <w:r w:rsidRPr="00261246">
          <w:rPr>
            <w:rFonts w:eastAsia="Times New Roman"/>
            <w:szCs w:val="24"/>
            <w:lang w:eastAsia="en-US"/>
          </w:rPr>
          <w:t>ΟΜΙΛΗΤΕΣ</w:t>
        </w:r>
      </w:ins>
    </w:p>
    <w:p w14:paraId="0A630167" w14:textId="16EFFCBC" w:rsidR="00261246" w:rsidRDefault="00261246" w:rsidP="00261246">
      <w:pPr>
        <w:spacing w:line="600" w:lineRule="auto"/>
        <w:ind w:firstLine="720"/>
        <w:contextualSpacing/>
        <w:jc w:val="center"/>
        <w:rPr>
          <w:ins w:id="28" w:author="Φλούδα Χριστίνα" w:date="2018-10-19T13:27:00Z"/>
          <w:rFonts w:eastAsia="Times New Roman"/>
          <w:szCs w:val="24"/>
        </w:rPr>
      </w:pPr>
      <w:ins w:id="29" w:author="Φλούδα Χριστίνα" w:date="2018-10-19T13:27:00Z">
        <w:r w:rsidRPr="00261246">
          <w:rPr>
            <w:rFonts w:eastAsia="Times New Roman"/>
            <w:szCs w:val="24"/>
            <w:lang w:eastAsia="en-US"/>
          </w:rPr>
          <w:br/>
          <w:t>Α. Επί διαδικαστικού θέματος:</w:t>
        </w:r>
        <w:r w:rsidRPr="00261246">
          <w:rPr>
            <w:rFonts w:eastAsia="Times New Roman"/>
            <w:szCs w:val="24"/>
            <w:lang w:eastAsia="en-US"/>
          </w:rPr>
          <w:br/>
          <w:t>ΚΡΕΜΑΣΤΙΝΟΣ Δ. , σελ.</w:t>
        </w:r>
        <w:r w:rsidRPr="00261246">
          <w:rPr>
            <w:rFonts w:eastAsia="Times New Roman"/>
            <w:szCs w:val="24"/>
            <w:lang w:eastAsia="en-US"/>
          </w:rPr>
          <w:br/>
        </w:r>
        <w:r w:rsidRPr="00261246">
          <w:rPr>
            <w:rFonts w:eastAsia="Times New Roman"/>
            <w:szCs w:val="24"/>
            <w:lang w:eastAsia="en-US"/>
          </w:rPr>
          <w:br/>
          <w:t>Β. Επί της  επίκαιρης ερώτησης:</w:t>
        </w:r>
        <w:r w:rsidRPr="00261246">
          <w:rPr>
            <w:rFonts w:eastAsia="Times New Roman"/>
            <w:szCs w:val="24"/>
            <w:lang w:eastAsia="en-US"/>
          </w:rPr>
          <w:br/>
          <w:t>ΓΕΩΡΓΙΑΔΗΣ Σ. , σελ.</w:t>
        </w:r>
        <w:r w:rsidRPr="00261246">
          <w:rPr>
            <w:rFonts w:eastAsia="Times New Roman"/>
            <w:szCs w:val="24"/>
            <w:lang w:eastAsia="en-US"/>
          </w:rPr>
          <w:br/>
          <w:t>ΞΑΝΘΟΣ Α. , σελ.</w:t>
        </w:r>
        <w:r w:rsidRPr="00261246">
          <w:rPr>
            <w:rFonts w:eastAsia="Times New Roman"/>
            <w:szCs w:val="24"/>
            <w:lang w:eastAsia="en-US"/>
          </w:rPr>
          <w:br/>
        </w:r>
      </w:ins>
    </w:p>
    <w:p w14:paraId="0AB90547" w14:textId="30D22F08" w:rsidR="000B27DE" w:rsidRDefault="00261246">
      <w:pPr>
        <w:spacing w:line="600" w:lineRule="auto"/>
        <w:ind w:firstLine="720"/>
        <w:contextualSpacing/>
        <w:jc w:val="center"/>
        <w:rPr>
          <w:rFonts w:eastAsia="Times New Roman"/>
          <w:szCs w:val="24"/>
        </w:rPr>
      </w:pPr>
      <w:r w:rsidRPr="00752790">
        <w:rPr>
          <w:rFonts w:eastAsia="Times New Roman"/>
          <w:szCs w:val="24"/>
        </w:rPr>
        <w:t>ΠΡΑΚΤΙΚΑ ΒΟΥΛΗΣ</w:t>
      </w:r>
    </w:p>
    <w:p w14:paraId="0AB90548" w14:textId="77777777" w:rsidR="000B27DE" w:rsidRDefault="00261246">
      <w:pPr>
        <w:spacing w:line="600" w:lineRule="auto"/>
        <w:ind w:firstLine="720"/>
        <w:contextualSpacing/>
        <w:jc w:val="center"/>
        <w:rPr>
          <w:rFonts w:eastAsia="Times New Roman"/>
          <w:szCs w:val="24"/>
        </w:rPr>
      </w:pPr>
      <w:r>
        <w:rPr>
          <w:rFonts w:eastAsia="Times New Roman"/>
          <w:szCs w:val="24"/>
        </w:rPr>
        <w:t>Ι</w:t>
      </w:r>
      <w:r>
        <w:rPr>
          <w:rFonts w:eastAsia="Times New Roman"/>
          <w:szCs w:val="24"/>
        </w:rPr>
        <w:t>Ζ</w:t>
      </w:r>
      <w:r w:rsidRPr="007D000B">
        <w:rPr>
          <w:rFonts w:eastAsia="Times New Roman"/>
          <w:szCs w:val="24"/>
        </w:rPr>
        <w:t>΄ ΠΕΡΙΟΔΟΣ</w:t>
      </w:r>
    </w:p>
    <w:p w14:paraId="0AB90549" w14:textId="77777777" w:rsidR="000B27DE" w:rsidRDefault="00261246">
      <w:pPr>
        <w:spacing w:line="600" w:lineRule="auto"/>
        <w:ind w:firstLine="720"/>
        <w:contextualSpacing/>
        <w:jc w:val="center"/>
        <w:rPr>
          <w:rFonts w:eastAsia="Times New Roman"/>
          <w:szCs w:val="24"/>
        </w:rPr>
      </w:pPr>
      <w:r w:rsidRPr="00752790">
        <w:rPr>
          <w:rFonts w:eastAsia="Times New Roman"/>
          <w:szCs w:val="24"/>
        </w:rPr>
        <w:t>ΠΡΟΕΔΡΕΥΟΜΕΝΗΣ ΚΟΙΝΟΒΟΥΛΕΥΤΙΚΗΣ ΔΗΜΟΚΡΑΤΙΑΣ</w:t>
      </w:r>
    </w:p>
    <w:p w14:paraId="0AB9054A" w14:textId="77777777" w:rsidR="000B27DE" w:rsidRDefault="00261246">
      <w:pPr>
        <w:spacing w:line="600" w:lineRule="auto"/>
        <w:ind w:firstLine="720"/>
        <w:contextualSpacing/>
        <w:jc w:val="center"/>
        <w:rPr>
          <w:rFonts w:eastAsia="Times New Roman"/>
          <w:szCs w:val="24"/>
        </w:rPr>
      </w:pPr>
      <w:r w:rsidRPr="007D000B">
        <w:rPr>
          <w:rFonts w:eastAsia="Times New Roman"/>
          <w:szCs w:val="24"/>
        </w:rPr>
        <w:t xml:space="preserve">ΣΥΝΟΔΟΣ </w:t>
      </w:r>
      <w:r>
        <w:rPr>
          <w:rFonts w:eastAsia="Times New Roman"/>
          <w:szCs w:val="24"/>
        </w:rPr>
        <w:t>Δ</w:t>
      </w:r>
      <w:r w:rsidRPr="007D000B">
        <w:rPr>
          <w:rFonts w:eastAsia="Times New Roman"/>
          <w:szCs w:val="24"/>
        </w:rPr>
        <w:t>΄</w:t>
      </w:r>
    </w:p>
    <w:p w14:paraId="0AB9054B" w14:textId="77777777" w:rsidR="000B27DE" w:rsidRDefault="00261246">
      <w:pPr>
        <w:spacing w:line="600" w:lineRule="auto"/>
        <w:ind w:firstLine="720"/>
        <w:contextualSpacing/>
        <w:jc w:val="center"/>
        <w:rPr>
          <w:rFonts w:eastAsia="Times New Roman"/>
          <w:szCs w:val="24"/>
        </w:rPr>
      </w:pPr>
      <w:r w:rsidRPr="00752790">
        <w:rPr>
          <w:rFonts w:eastAsia="Times New Roman"/>
          <w:szCs w:val="24"/>
        </w:rPr>
        <w:t xml:space="preserve">ΣΥΝΕΔΡΙΑΣΗ </w:t>
      </w:r>
      <w:r>
        <w:rPr>
          <w:rFonts w:eastAsia="Times New Roman"/>
          <w:szCs w:val="24"/>
        </w:rPr>
        <w:t>Ι</w:t>
      </w:r>
      <w:r w:rsidRPr="00752790">
        <w:rPr>
          <w:rFonts w:eastAsia="Times New Roman"/>
          <w:szCs w:val="24"/>
        </w:rPr>
        <w:t>΄</w:t>
      </w:r>
    </w:p>
    <w:p w14:paraId="0AB9054C" w14:textId="77777777" w:rsidR="000B27DE" w:rsidRDefault="00261246">
      <w:pPr>
        <w:spacing w:line="600" w:lineRule="auto"/>
        <w:ind w:firstLine="720"/>
        <w:contextualSpacing/>
        <w:jc w:val="center"/>
        <w:rPr>
          <w:rFonts w:eastAsia="Times New Roman"/>
          <w:szCs w:val="24"/>
        </w:rPr>
      </w:pPr>
      <w:r>
        <w:rPr>
          <w:rFonts w:eastAsia="Times New Roman"/>
          <w:szCs w:val="24"/>
        </w:rPr>
        <w:t>Δευτέρα 15 Οκτωβρίου 2018</w:t>
      </w:r>
    </w:p>
    <w:p w14:paraId="0AB9054D" w14:textId="77777777" w:rsidR="000B27DE" w:rsidRDefault="00261246">
      <w:pPr>
        <w:spacing w:after="0" w:line="720" w:lineRule="auto"/>
        <w:ind w:firstLine="720"/>
        <w:contextualSpacing/>
        <w:jc w:val="both"/>
        <w:rPr>
          <w:rFonts w:eastAsia="Times New Roman"/>
          <w:szCs w:val="24"/>
        </w:rPr>
      </w:pPr>
      <w:r w:rsidRPr="00107BAE">
        <w:rPr>
          <w:rFonts w:eastAsia="Times New Roman"/>
          <w:szCs w:val="24"/>
        </w:rPr>
        <w:t>Αθήνα, σήμερα στις 15 Οκτωβρίου 2018, ημέρα Δευτέρα και ώρα 18.01΄</w:t>
      </w:r>
      <w:r>
        <w:rPr>
          <w:rFonts w:eastAsia="Times New Roman"/>
          <w:szCs w:val="24"/>
        </w:rPr>
        <w:t>,</w:t>
      </w:r>
      <w:r w:rsidRPr="00107BAE">
        <w:rPr>
          <w:rFonts w:eastAsia="Times New Roman"/>
          <w:szCs w:val="24"/>
        </w:rPr>
        <w:t xml:space="preserve"> συνήλθε στην Αίθουσα των συνεδριάσεων του Βουλευτηρίου η Βουλή </w:t>
      </w:r>
      <w:r>
        <w:rPr>
          <w:rFonts w:eastAsia="Times New Roman"/>
          <w:szCs w:val="24"/>
        </w:rPr>
        <w:t xml:space="preserve">σε ολομέλεια </w:t>
      </w:r>
      <w:r w:rsidRPr="00107BAE">
        <w:rPr>
          <w:rFonts w:eastAsia="Times New Roman"/>
          <w:szCs w:val="24"/>
        </w:rPr>
        <w:t>για να συνεδριάσει υπό την προεδρία του Ε</w:t>
      </w:r>
      <w:r>
        <w:rPr>
          <w:rFonts w:eastAsia="Times New Roman"/>
          <w:szCs w:val="24"/>
        </w:rPr>
        <w:t>΄</w:t>
      </w:r>
      <w:r w:rsidRPr="00107BAE">
        <w:rPr>
          <w:rFonts w:eastAsia="Times New Roman"/>
          <w:szCs w:val="24"/>
        </w:rPr>
        <w:t xml:space="preserve"> Αντιπροέδρου αυτής κ. </w:t>
      </w:r>
      <w:r w:rsidRPr="009F03C5">
        <w:rPr>
          <w:rFonts w:eastAsia="Times New Roman"/>
          <w:b/>
          <w:szCs w:val="24"/>
        </w:rPr>
        <w:t>ΔΗΜΗΤΡΙΟΥ ΚΡΕΜΑΣΤΙΝΟΥ</w:t>
      </w:r>
      <w:r w:rsidRPr="00107BAE">
        <w:rPr>
          <w:rFonts w:eastAsia="Times New Roman"/>
          <w:szCs w:val="24"/>
        </w:rPr>
        <w:t>.</w:t>
      </w:r>
    </w:p>
    <w:p w14:paraId="0AB9054E" w14:textId="77777777" w:rsidR="000B27DE" w:rsidRDefault="00261246">
      <w:pPr>
        <w:spacing w:after="0" w:line="720" w:lineRule="auto"/>
        <w:ind w:firstLine="720"/>
        <w:contextualSpacing/>
        <w:jc w:val="both"/>
        <w:rPr>
          <w:rFonts w:eastAsia="Times New Roman"/>
          <w:szCs w:val="24"/>
        </w:rPr>
      </w:pPr>
      <w:r w:rsidRPr="00107BAE">
        <w:rPr>
          <w:rFonts w:eastAsia="Times New Roman"/>
          <w:b/>
          <w:szCs w:val="24"/>
        </w:rPr>
        <w:t xml:space="preserve">ΠΡΟΕΔΡΕΥΩΝ (Δημήτριος </w:t>
      </w:r>
      <w:proofErr w:type="spellStart"/>
      <w:r w:rsidRPr="00107BAE">
        <w:rPr>
          <w:rFonts w:eastAsia="Times New Roman"/>
          <w:b/>
          <w:szCs w:val="24"/>
        </w:rPr>
        <w:t>Κρεμαστινός</w:t>
      </w:r>
      <w:proofErr w:type="spellEnd"/>
      <w:r w:rsidRPr="00107BAE">
        <w:rPr>
          <w:rFonts w:eastAsia="Times New Roman"/>
          <w:b/>
          <w:szCs w:val="24"/>
        </w:rPr>
        <w:t xml:space="preserve">): </w:t>
      </w:r>
      <w:r w:rsidRPr="00107BAE">
        <w:rPr>
          <w:rFonts w:eastAsia="Times New Roman"/>
          <w:szCs w:val="24"/>
        </w:rPr>
        <w:t>Κυρίες και κύριοι συνάδελφοι, αρχίζει η συνεδρίαση.</w:t>
      </w:r>
    </w:p>
    <w:p w14:paraId="0AB9054F" w14:textId="77777777" w:rsidR="000B27DE" w:rsidRDefault="00261246">
      <w:pPr>
        <w:spacing w:after="0" w:line="600" w:lineRule="auto"/>
        <w:ind w:firstLine="720"/>
        <w:contextualSpacing/>
        <w:jc w:val="both"/>
        <w:rPr>
          <w:rFonts w:eastAsia="Times New Roman"/>
          <w:szCs w:val="24"/>
        </w:rPr>
      </w:pPr>
      <w:r>
        <w:rPr>
          <w:rFonts w:eastAsia="Times New Roman"/>
          <w:szCs w:val="24"/>
        </w:rPr>
        <w:t>Έ</w:t>
      </w:r>
      <w:r>
        <w:rPr>
          <w:rFonts w:eastAsia="Times New Roman"/>
          <w:szCs w:val="24"/>
        </w:rPr>
        <w:t>χω την τιμή να ανακοινώσω στο Σώμα ότι με την υπ’ αριθμόν 12802/80</w:t>
      </w:r>
      <w:r>
        <w:rPr>
          <w:rFonts w:eastAsia="Times New Roman"/>
          <w:szCs w:val="24"/>
        </w:rPr>
        <w:t>23, από 15 Οκτωβρίου 2018, απόφαση του Προέδρου της Βουλής συγκροτήθηκαν οι προβλεπόμενες από το άρθρο 43Α του Κανονισμού της Βουλής Υποεπιτροπές των Ειδικών Μόνιμων Επιτροπών: α) Υποεπιτροπή Υδατικών Πόρων της Ειδικής Μόνιμης Επιτροπής Προστασίας Περιβάλλ</w:t>
      </w:r>
      <w:r>
        <w:rPr>
          <w:rFonts w:eastAsia="Times New Roman"/>
          <w:szCs w:val="24"/>
        </w:rPr>
        <w:t>οντος, β) Υποεπιτροπή για τα Θέματα των Α</w:t>
      </w:r>
      <w:r>
        <w:rPr>
          <w:rFonts w:eastAsia="Times New Roman"/>
          <w:szCs w:val="24"/>
        </w:rPr>
        <w:lastRenderedPageBreak/>
        <w:t>τόμων με Αναπηρία της Ειδικής Μόνιμης Επιτροπής Ισότητας, Νεολαίας και Δικαιωμάτων του Ανθρώπου και γ) Υποεπιτροπή Νησιωτικών και Ορεινών Περιοχών της Ειδικής Μόνιμης Επιτροπής Περιφερειών.</w:t>
      </w:r>
    </w:p>
    <w:p w14:paraId="0AB90550" w14:textId="77777777" w:rsidR="000B27DE" w:rsidRDefault="00261246">
      <w:pPr>
        <w:spacing w:after="0" w:line="600" w:lineRule="auto"/>
        <w:ind w:firstLine="720"/>
        <w:contextualSpacing/>
        <w:jc w:val="both"/>
        <w:rPr>
          <w:rFonts w:eastAsia="Times New Roman"/>
          <w:szCs w:val="24"/>
        </w:rPr>
      </w:pPr>
      <w:r>
        <w:rPr>
          <w:rFonts w:eastAsia="Times New Roman"/>
          <w:szCs w:val="24"/>
        </w:rPr>
        <w:t>Η σχετική απόφαση έχει αν</w:t>
      </w:r>
      <w:r>
        <w:rPr>
          <w:rFonts w:eastAsia="Times New Roman"/>
          <w:szCs w:val="24"/>
        </w:rPr>
        <w:t xml:space="preserve">αρτηθεί στην «Κοινοβουλευτική Διαφάνεια» και θα καταχωριστεί στα Πρακτικά της σημερινής συνεδρίασης. </w:t>
      </w:r>
    </w:p>
    <w:p w14:paraId="0AB90551" w14:textId="77777777" w:rsidR="000B27DE" w:rsidRDefault="00261246">
      <w:pPr>
        <w:spacing w:after="0" w:line="600" w:lineRule="auto"/>
        <w:ind w:firstLine="720"/>
        <w:contextualSpacing/>
        <w:rPr>
          <w:rFonts w:eastAsia="Times New Roman"/>
          <w:szCs w:val="24"/>
        </w:rPr>
      </w:pPr>
      <w:r>
        <w:rPr>
          <w:rFonts w:eastAsia="Times New Roman"/>
          <w:szCs w:val="24"/>
        </w:rPr>
        <w:t xml:space="preserve">(Η προαναφερθείσα απόφαση </w:t>
      </w:r>
      <w:r>
        <w:rPr>
          <w:rFonts w:eastAsia="Times New Roman"/>
          <w:szCs w:val="24"/>
        </w:rPr>
        <w:t xml:space="preserve">καταχωρίζεται στα Πρακτικά και </w:t>
      </w:r>
      <w:r>
        <w:rPr>
          <w:rFonts w:eastAsia="Times New Roman"/>
          <w:szCs w:val="24"/>
        </w:rPr>
        <w:t>έχει ως εξής:</w:t>
      </w:r>
    </w:p>
    <w:p w14:paraId="0AB90552" w14:textId="77777777" w:rsidR="000B27DE" w:rsidRDefault="00261246">
      <w:pPr>
        <w:spacing w:after="0" w:line="600" w:lineRule="auto"/>
        <w:ind w:firstLine="720"/>
        <w:contextualSpacing/>
        <w:jc w:val="center"/>
        <w:rPr>
          <w:rFonts w:eastAsia="Times New Roman"/>
          <w:color w:val="FF0000"/>
          <w:szCs w:val="24"/>
        </w:rPr>
      </w:pPr>
      <w:r w:rsidRPr="00A62862">
        <w:rPr>
          <w:rFonts w:eastAsia="Times New Roman"/>
          <w:color w:val="FF0000"/>
          <w:szCs w:val="24"/>
        </w:rPr>
        <w:t>(ΑΛΛΑΓΗ ΣΕΛΙΔΑΣ)</w:t>
      </w:r>
    </w:p>
    <w:p w14:paraId="0AB90553" w14:textId="77777777" w:rsidR="000B27DE" w:rsidRDefault="00261246">
      <w:pPr>
        <w:spacing w:after="0" w:line="600" w:lineRule="auto"/>
        <w:ind w:firstLine="720"/>
        <w:contextualSpacing/>
        <w:jc w:val="center"/>
        <w:rPr>
          <w:rFonts w:eastAsia="Times New Roman"/>
          <w:color w:val="000000" w:themeColor="text1"/>
          <w:szCs w:val="24"/>
        </w:rPr>
      </w:pPr>
      <w:r w:rsidRPr="00626AB0">
        <w:rPr>
          <w:rFonts w:eastAsia="Times New Roman"/>
          <w:color w:val="000000" w:themeColor="text1"/>
          <w:szCs w:val="24"/>
        </w:rPr>
        <w:t>(Να μπουν οι σελίδες 5-8)</w:t>
      </w:r>
    </w:p>
    <w:p w14:paraId="0AB90554" w14:textId="77777777" w:rsidR="000B27DE" w:rsidRDefault="00261246">
      <w:pPr>
        <w:spacing w:after="0" w:line="600" w:lineRule="auto"/>
        <w:ind w:firstLine="720"/>
        <w:contextualSpacing/>
        <w:jc w:val="center"/>
        <w:rPr>
          <w:rFonts w:eastAsia="Times New Roman"/>
          <w:color w:val="FF0000"/>
          <w:szCs w:val="24"/>
        </w:rPr>
      </w:pPr>
      <w:r>
        <w:rPr>
          <w:rFonts w:eastAsia="Times New Roman"/>
          <w:color w:val="FF0000"/>
          <w:szCs w:val="24"/>
        </w:rPr>
        <w:t>(ΑΛΛΑΓΗ ΣΕΛΙΔΑΣ)</w:t>
      </w:r>
    </w:p>
    <w:p w14:paraId="0AB90555" w14:textId="77777777" w:rsidR="000B27DE" w:rsidRDefault="00261246">
      <w:pPr>
        <w:widowControl w:val="0"/>
        <w:autoSpaceDE w:val="0"/>
        <w:autoSpaceDN w:val="0"/>
        <w:adjustRightInd w:val="0"/>
        <w:spacing w:line="600" w:lineRule="auto"/>
        <w:ind w:firstLine="720"/>
        <w:contextualSpacing/>
        <w:jc w:val="both"/>
        <w:rPr>
          <w:rFonts w:eastAsia="Times New Roman"/>
          <w:bCs/>
          <w:szCs w:val="24"/>
        </w:rPr>
      </w:pPr>
      <w:r w:rsidRPr="00107BAE">
        <w:rPr>
          <w:rFonts w:eastAsia="Times New Roman"/>
          <w:b/>
          <w:szCs w:val="24"/>
        </w:rPr>
        <w:t xml:space="preserve">ΠΡΟΕΔΡΕΥΩΝ (Δημήτριος </w:t>
      </w:r>
      <w:proofErr w:type="spellStart"/>
      <w:r w:rsidRPr="00107BAE">
        <w:rPr>
          <w:rFonts w:eastAsia="Times New Roman"/>
          <w:b/>
          <w:szCs w:val="24"/>
        </w:rPr>
        <w:t>Κρεμαστινός</w:t>
      </w:r>
      <w:proofErr w:type="spellEnd"/>
      <w:r w:rsidRPr="00107BAE">
        <w:rPr>
          <w:rFonts w:eastAsia="Times New Roman"/>
          <w:b/>
          <w:szCs w:val="24"/>
        </w:rPr>
        <w:t>):</w:t>
      </w:r>
      <w:r>
        <w:rPr>
          <w:rFonts w:eastAsia="Times New Roman"/>
          <w:b/>
          <w:szCs w:val="24"/>
        </w:rPr>
        <w:t xml:space="preserve"> </w:t>
      </w:r>
      <w:r>
        <w:rPr>
          <w:rFonts w:eastAsia="Times New Roman"/>
          <w:bCs/>
          <w:szCs w:val="24"/>
        </w:rPr>
        <w:t xml:space="preserve">Κυρίες και κύριοι συνάδελφοι, ο Βουλευτής κ. Παναγιώτης (Νότης) </w:t>
      </w:r>
      <w:proofErr w:type="spellStart"/>
      <w:r>
        <w:rPr>
          <w:rFonts w:eastAsia="Times New Roman"/>
          <w:bCs/>
          <w:szCs w:val="24"/>
        </w:rPr>
        <w:t>Μηταράκης</w:t>
      </w:r>
      <w:proofErr w:type="spellEnd"/>
      <w:r>
        <w:rPr>
          <w:rFonts w:eastAsia="Times New Roman"/>
          <w:bCs/>
          <w:szCs w:val="24"/>
        </w:rPr>
        <w:t xml:space="preserve"> ζητεί άδεια ολιγοήμερης απουσίας στο εξωτερικό, σύμφωνα με το άρθρο 76 του Κανονισμού της Βουλής, από τις </w:t>
      </w:r>
      <w:r>
        <w:rPr>
          <w:rFonts w:eastAsia="Times New Roman"/>
          <w:szCs w:val="24"/>
        </w:rPr>
        <w:t>2 Νοεμβρίου 2018 έως τις 4 Νοεμβρίου 2018</w:t>
      </w:r>
      <w:r>
        <w:rPr>
          <w:rFonts w:eastAsia="Times New Roman"/>
          <w:bCs/>
          <w:szCs w:val="24"/>
        </w:rPr>
        <w:t xml:space="preserve">. </w:t>
      </w:r>
      <w:r>
        <w:rPr>
          <w:rFonts w:eastAsia="Times New Roman"/>
          <w:bCs/>
          <w:szCs w:val="24"/>
        </w:rPr>
        <w:t>Η Βουλή εγκρίνει;</w:t>
      </w:r>
    </w:p>
    <w:p w14:paraId="0AB90556" w14:textId="77777777" w:rsidR="000B27DE" w:rsidRDefault="00261246">
      <w:pPr>
        <w:spacing w:after="0" w:line="600" w:lineRule="auto"/>
        <w:ind w:firstLine="720"/>
        <w:contextualSpacing/>
        <w:jc w:val="both"/>
        <w:rPr>
          <w:rFonts w:eastAsia="Times New Roman"/>
          <w:szCs w:val="24"/>
        </w:rPr>
      </w:pPr>
      <w:r w:rsidRPr="00835E5E">
        <w:rPr>
          <w:rFonts w:eastAsia="Times New Roman"/>
          <w:b/>
          <w:szCs w:val="24"/>
        </w:rPr>
        <w:t>Ο</w:t>
      </w:r>
      <w:r w:rsidRPr="00835E5E">
        <w:rPr>
          <w:rFonts w:eastAsia="Times New Roman"/>
          <w:b/>
          <w:szCs w:val="24"/>
        </w:rPr>
        <w:t>ΛΟΙ ΟΙ ΒΟΥΛΕΥΤΕΣ:</w:t>
      </w:r>
      <w:r>
        <w:rPr>
          <w:rFonts w:eastAsia="Times New Roman"/>
          <w:szCs w:val="24"/>
        </w:rPr>
        <w:t xml:space="preserve"> Μάλιστα, μάλιστα.</w:t>
      </w:r>
    </w:p>
    <w:p w14:paraId="0AB90557" w14:textId="77777777" w:rsidR="000B27DE" w:rsidRDefault="00261246">
      <w:pPr>
        <w:spacing w:after="0" w:line="600" w:lineRule="auto"/>
        <w:ind w:firstLine="720"/>
        <w:contextualSpacing/>
        <w:jc w:val="both"/>
        <w:rPr>
          <w:rFonts w:eastAsia="Times New Roman"/>
          <w:szCs w:val="24"/>
        </w:rPr>
      </w:pPr>
      <w:r w:rsidRPr="00747E44">
        <w:rPr>
          <w:rFonts w:eastAsia="Times New Roman"/>
          <w:b/>
          <w:szCs w:val="24"/>
        </w:rPr>
        <w:t xml:space="preserve">ΠΡΟΕΔΡΕΥΩΝ (Δημήτριος </w:t>
      </w:r>
      <w:proofErr w:type="spellStart"/>
      <w:r w:rsidRPr="00747E44">
        <w:rPr>
          <w:rFonts w:eastAsia="Times New Roman"/>
          <w:b/>
          <w:szCs w:val="24"/>
        </w:rPr>
        <w:t>Κρεμαστινός</w:t>
      </w:r>
      <w:proofErr w:type="spellEnd"/>
      <w:r w:rsidRPr="00747E44">
        <w:rPr>
          <w:rFonts w:eastAsia="Times New Roman"/>
          <w:b/>
          <w:szCs w:val="24"/>
        </w:rPr>
        <w:t>):</w:t>
      </w:r>
      <w:r>
        <w:rPr>
          <w:rFonts w:eastAsia="Times New Roman"/>
          <w:szCs w:val="24"/>
        </w:rPr>
        <w:t xml:space="preserve"> Συνεπώς η Βουλή ενέκρινε τη ζητηθείσα άδεια.</w:t>
      </w:r>
    </w:p>
    <w:p w14:paraId="0AB90558" w14:textId="77777777" w:rsidR="000B27DE" w:rsidRDefault="00261246">
      <w:pPr>
        <w:spacing w:after="0" w:line="600" w:lineRule="auto"/>
        <w:ind w:firstLine="720"/>
        <w:contextualSpacing/>
        <w:jc w:val="center"/>
        <w:rPr>
          <w:rFonts w:eastAsia="Times New Roman"/>
          <w:color w:val="FF0000"/>
          <w:szCs w:val="24"/>
        </w:rPr>
      </w:pPr>
      <w:r>
        <w:rPr>
          <w:rFonts w:eastAsia="Times New Roman"/>
          <w:color w:val="FF0000"/>
          <w:szCs w:val="24"/>
        </w:rPr>
        <w:t>(ΑΛΛΑΓΗ ΣΕΛΙΔΑΣ ΛΟΓΩ ΑΛΛΑΓΗΣ ΘΕΜΑΤΟΣ)</w:t>
      </w:r>
    </w:p>
    <w:p w14:paraId="0AB90559" w14:textId="77777777" w:rsidR="000B27DE" w:rsidRDefault="00261246">
      <w:pPr>
        <w:spacing w:after="0" w:line="720" w:lineRule="auto"/>
        <w:ind w:firstLine="720"/>
        <w:contextualSpacing/>
        <w:jc w:val="both"/>
        <w:rPr>
          <w:rFonts w:eastAsia="Times New Roman"/>
          <w:szCs w:val="24"/>
        </w:rPr>
      </w:pPr>
      <w:r w:rsidRPr="00747E44">
        <w:rPr>
          <w:rFonts w:eastAsia="Times New Roman"/>
          <w:b/>
          <w:szCs w:val="24"/>
        </w:rPr>
        <w:t xml:space="preserve">ΠΡΟΕΔΡΕΥΩΝ (Δημήτριος </w:t>
      </w:r>
      <w:proofErr w:type="spellStart"/>
      <w:r w:rsidRPr="00747E44">
        <w:rPr>
          <w:rFonts w:eastAsia="Times New Roman"/>
          <w:b/>
          <w:szCs w:val="24"/>
        </w:rPr>
        <w:t>Κρεμαστινός</w:t>
      </w:r>
      <w:proofErr w:type="spellEnd"/>
      <w:r w:rsidRPr="00747E44">
        <w:rPr>
          <w:rFonts w:eastAsia="Times New Roman"/>
          <w:b/>
          <w:szCs w:val="24"/>
        </w:rPr>
        <w:t>):</w:t>
      </w:r>
      <w:r>
        <w:rPr>
          <w:rFonts w:eastAsia="Times New Roman"/>
          <w:szCs w:val="24"/>
        </w:rPr>
        <w:t xml:space="preserve"> Κυρίες και κύριοι συνάδελφοι, ε</w:t>
      </w:r>
      <w:r w:rsidRPr="00107BAE">
        <w:rPr>
          <w:rFonts w:eastAsia="Times New Roman"/>
          <w:szCs w:val="24"/>
        </w:rPr>
        <w:t>ισερχόμαστε στη συζήτηση των</w:t>
      </w:r>
    </w:p>
    <w:p w14:paraId="0AB9055A" w14:textId="77777777" w:rsidR="000B27DE" w:rsidRDefault="00261246">
      <w:pPr>
        <w:spacing w:after="0" w:line="720" w:lineRule="auto"/>
        <w:ind w:firstLine="720"/>
        <w:contextualSpacing/>
        <w:jc w:val="center"/>
        <w:rPr>
          <w:rFonts w:eastAsia="Times New Roman"/>
          <w:b/>
          <w:szCs w:val="24"/>
        </w:rPr>
      </w:pPr>
      <w:r w:rsidRPr="00107BAE">
        <w:rPr>
          <w:rFonts w:eastAsia="Times New Roman"/>
          <w:b/>
          <w:szCs w:val="24"/>
        </w:rPr>
        <w:lastRenderedPageBreak/>
        <w:t>ΕΠΙΚΑΙΡΩΝ ΕΡΩΤΗΣΕΩΝ</w:t>
      </w:r>
    </w:p>
    <w:p w14:paraId="0AB9055B" w14:textId="77777777" w:rsidR="000B27DE" w:rsidRDefault="00261246">
      <w:pPr>
        <w:spacing w:after="0" w:line="720" w:lineRule="auto"/>
        <w:ind w:firstLine="720"/>
        <w:contextualSpacing/>
        <w:jc w:val="both"/>
        <w:rPr>
          <w:rFonts w:eastAsia="Times New Roman"/>
          <w:szCs w:val="24"/>
        </w:rPr>
      </w:pPr>
      <w:r>
        <w:rPr>
          <w:rFonts w:eastAsia="Times New Roman"/>
          <w:szCs w:val="24"/>
        </w:rPr>
        <w:t xml:space="preserve">Πριν αρχίσουμε, επιτρέψτε μου να σας ανακοινώσω </w:t>
      </w:r>
      <w:r>
        <w:rPr>
          <w:rFonts w:eastAsia="Times New Roman"/>
          <w:szCs w:val="24"/>
        </w:rPr>
        <w:t xml:space="preserve">τις επίκαιρες ερωτήσεις του σημερινού δελτίου </w:t>
      </w:r>
      <w:r w:rsidRPr="00107BAE">
        <w:rPr>
          <w:rFonts w:eastAsia="Times New Roman"/>
          <w:szCs w:val="24"/>
        </w:rPr>
        <w:t>που δεν θα συζητηθούν.</w:t>
      </w:r>
    </w:p>
    <w:p w14:paraId="0AB9055C" w14:textId="77777777" w:rsidR="000B27DE" w:rsidRDefault="00261246">
      <w:pPr>
        <w:spacing w:after="0" w:line="720" w:lineRule="auto"/>
        <w:ind w:firstLine="720"/>
        <w:contextualSpacing/>
        <w:jc w:val="both"/>
        <w:rPr>
          <w:rFonts w:eastAsia="Times New Roman"/>
          <w:szCs w:val="24"/>
        </w:rPr>
      </w:pPr>
      <w:r w:rsidRPr="00B17E77">
        <w:rPr>
          <w:rFonts w:eastAsia="Times New Roman"/>
          <w:szCs w:val="24"/>
        </w:rPr>
        <w:t xml:space="preserve">Η </w:t>
      </w:r>
      <w:r>
        <w:rPr>
          <w:rFonts w:eastAsia="Times New Roman"/>
          <w:szCs w:val="24"/>
        </w:rPr>
        <w:t>δεύτερη με αριθμό 41/9-10-2018 ε</w:t>
      </w:r>
      <w:r w:rsidRPr="00B17E77">
        <w:rPr>
          <w:rFonts w:eastAsia="Times New Roman"/>
          <w:szCs w:val="24"/>
        </w:rPr>
        <w:t xml:space="preserve">πίκαιρη </w:t>
      </w:r>
      <w:r>
        <w:rPr>
          <w:rFonts w:eastAsia="Times New Roman"/>
          <w:szCs w:val="24"/>
        </w:rPr>
        <w:t>ε</w:t>
      </w:r>
      <w:r w:rsidRPr="00B17E77">
        <w:rPr>
          <w:rFonts w:eastAsia="Times New Roman"/>
          <w:szCs w:val="24"/>
        </w:rPr>
        <w:t xml:space="preserve">ρώτηση </w:t>
      </w:r>
      <w:r>
        <w:rPr>
          <w:rFonts w:eastAsia="Times New Roman"/>
          <w:szCs w:val="24"/>
        </w:rPr>
        <w:t xml:space="preserve">δεύτερου κύκλου </w:t>
      </w:r>
      <w:r>
        <w:rPr>
          <w:rFonts w:eastAsia="Times New Roman"/>
          <w:szCs w:val="24"/>
        </w:rPr>
        <w:t xml:space="preserve">του </w:t>
      </w:r>
      <w:r w:rsidRPr="00B17E77">
        <w:rPr>
          <w:rFonts w:eastAsia="Times New Roman"/>
          <w:szCs w:val="24"/>
        </w:rPr>
        <w:t>Βουλευτή Λάρισας της Δημοκρατικής Συμπαράταξης ΠΑ</w:t>
      </w:r>
      <w:r w:rsidRPr="00B17E77">
        <w:rPr>
          <w:rFonts w:eastAsia="Times New Roman"/>
          <w:szCs w:val="24"/>
        </w:rPr>
        <w:t>ΣΟΚ</w:t>
      </w:r>
      <w:r>
        <w:rPr>
          <w:rFonts w:eastAsia="Times New Roman"/>
          <w:szCs w:val="24"/>
        </w:rPr>
        <w:t xml:space="preserve"> </w:t>
      </w:r>
      <w:r w:rsidRPr="00B17E77">
        <w:rPr>
          <w:rFonts w:eastAsia="Times New Roman"/>
          <w:szCs w:val="24"/>
        </w:rPr>
        <w:t>-</w:t>
      </w:r>
      <w:r>
        <w:rPr>
          <w:rFonts w:eastAsia="Times New Roman"/>
          <w:szCs w:val="24"/>
        </w:rPr>
        <w:t xml:space="preserve"> </w:t>
      </w:r>
      <w:r w:rsidRPr="00B17E77">
        <w:rPr>
          <w:rFonts w:eastAsia="Times New Roman"/>
          <w:szCs w:val="24"/>
        </w:rPr>
        <w:t>ΔΗΜΑΡ</w:t>
      </w:r>
      <w:r>
        <w:rPr>
          <w:rFonts w:eastAsia="Times New Roman"/>
          <w:szCs w:val="24"/>
        </w:rPr>
        <w:t xml:space="preserve"> </w:t>
      </w:r>
      <w:r w:rsidRPr="00B17E77">
        <w:rPr>
          <w:rFonts w:eastAsia="Times New Roman"/>
          <w:szCs w:val="24"/>
        </w:rPr>
        <w:t xml:space="preserve">κ. </w:t>
      </w:r>
      <w:r w:rsidRPr="00107BAE">
        <w:rPr>
          <w:rFonts w:eastAsia="Times New Roman"/>
          <w:bCs/>
          <w:szCs w:val="24"/>
        </w:rPr>
        <w:t xml:space="preserve">Κωνσταντίνου </w:t>
      </w:r>
      <w:proofErr w:type="spellStart"/>
      <w:r w:rsidRPr="00107BAE">
        <w:rPr>
          <w:rFonts w:eastAsia="Times New Roman"/>
          <w:bCs/>
          <w:szCs w:val="24"/>
        </w:rPr>
        <w:t>Μπαργιώτα</w:t>
      </w:r>
      <w:proofErr w:type="spellEnd"/>
      <w:r w:rsidRPr="00107BAE">
        <w:rPr>
          <w:rFonts w:eastAsia="Times New Roman"/>
          <w:bCs/>
          <w:szCs w:val="24"/>
        </w:rPr>
        <w:t xml:space="preserve"> </w:t>
      </w:r>
      <w:r w:rsidRPr="00107BAE">
        <w:rPr>
          <w:rFonts w:eastAsia="Times New Roman"/>
          <w:szCs w:val="24"/>
        </w:rPr>
        <w:t>προς τον Υπουργό</w:t>
      </w:r>
      <w:r w:rsidRPr="00107BAE">
        <w:rPr>
          <w:rFonts w:eastAsia="Times New Roman"/>
          <w:b/>
          <w:szCs w:val="24"/>
        </w:rPr>
        <w:t xml:space="preserve"> </w:t>
      </w:r>
      <w:r w:rsidRPr="00107BAE">
        <w:rPr>
          <w:rFonts w:eastAsia="Times New Roman"/>
          <w:bCs/>
          <w:szCs w:val="24"/>
        </w:rPr>
        <w:t>Υγείας,</w:t>
      </w:r>
      <w:r w:rsidRPr="00B17E77">
        <w:rPr>
          <w:rFonts w:eastAsia="Times New Roman"/>
          <w:szCs w:val="24"/>
        </w:rPr>
        <w:t xml:space="preserve"> με θέμα: «Γιατί δεν κάνετε δεκτή την τροπολογία της ΔΗΣΥ γ</w:t>
      </w:r>
      <w:r>
        <w:rPr>
          <w:rFonts w:eastAsia="Times New Roman"/>
          <w:szCs w:val="24"/>
        </w:rPr>
        <w:t>ια τη λειτουργία χώρων ιατρικώς</w:t>
      </w:r>
      <w:r w:rsidRPr="00B17E77">
        <w:rPr>
          <w:rFonts w:eastAsia="Times New Roman"/>
          <w:szCs w:val="24"/>
        </w:rPr>
        <w:t xml:space="preserve"> εποπτευόμενης χρήσης </w:t>
      </w:r>
      <w:proofErr w:type="spellStart"/>
      <w:r w:rsidRPr="00B17E77">
        <w:rPr>
          <w:rFonts w:eastAsia="Times New Roman"/>
          <w:szCs w:val="24"/>
        </w:rPr>
        <w:t>ψυχότροπων</w:t>
      </w:r>
      <w:proofErr w:type="spellEnd"/>
      <w:r w:rsidRPr="00B17E77">
        <w:rPr>
          <w:rFonts w:eastAsia="Times New Roman"/>
          <w:szCs w:val="24"/>
        </w:rPr>
        <w:t xml:space="preserve"> ουσιών; Μπορεί να εκπονηθεί Εθνικό Σχέδιο Δράσης κατά των Ναρκωτ</w:t>
      </w:r>
      <w:r>
        <w:rPr>
          <w:rFonts w:eastAsia="Times New Roman"/>
          <w:szCs w:val="24"/>
        </w:rPr>
        <w:t xml:space="preserve">ικών </w:t>
      </w:r>
      <w:r>
        <w:rPr>
          <w:rFonts w:eastAsia="Times New Roman"/>
          <w:szCs w:val="24"/>
        </w:rPr>
        <w:t>δίχως Εθνικό Συντονιστή;»</w:t>
      </w:r>
      <w:r w:rsidRPr="003D376C">
        <w:rPr>
          <w:rFonts w:eastAsia="Times New Roman"/>
          <w:szCs w:val="24"/>
        </w:rPr>
        <w:t>,</w:t>
      </w:r>
      <w:r>
        <w:rPr>
          <w:rFonts w:eastAsia="Times New Roman"/>
          <w:szCs w:val="24"/>
        </w:rPr>
        <w:t xml:space="preserve"> δεν συζητείται λόγω κωλύματος του Βουλευτή.</w:t>
      </w:r>
    </w:p>
    <w:p w14:paraId="0AB9055D" w14:textId="77777777" w:rsidR="000B27DE" w:rsidRDefault="00261246">
      <w:pPr>
        <w:spacing w:after="0" w:line="600" w:lineRule="auto"/>
        <w:ind w:firstLine="720"/>
        <w:contextualSpacing/>
        <w:jc w:val="both"/>
        <w:rPr>
          <w:rFonts w:eastAsia="Times New Roman"/>
          <w:szCs w:val="24"/>
        </w:rPr>
      </w:pPr>
      <w:r w:rsidRPr="00B17E77">
        <w:rPr>
          <w:rFonts w:eastAsia="Times New Roman"/>
          <w:szCs w:val="24"/>
        </w:rPr>
        <w:t>Η</w:t>
      </w:r>
      <w:r>
        <w:rPr>
          <w:rFonts w:eastAsia="Times New Roman"/>
          <w:szCs w:val="24"/>
        </w:rPr>
        <w:t xml:space="preserve"> τρίτη με αριθμό 43/9-10-2018 ε</w:t>
      </w:r>
      <w:r w:rsidRPr="00B17E77">
        <w:rPr>
          <w:rFonts w:eastAsia="Times New Roman"/>
          <w:szCs w:val="24"/>
        </w:rPr>
        <w:t xml:space="preserve">πίκαιρη </w:t>
      </w:r>
      <w:r>
        <w:rPr>
          <w:rFonts w:eastAsia="Times New Roman"/>
          <w:szCs w:val="24"/>
        </w:rPr>
        <w:t>ε</w:t>
      </w:r>
      <w:r w:rsidRPr="00B17E77">
        <w:rPr>
          <w:rFonts w:eastAsia="Times New Roman"/>
          <w:szCs w:val="24"/>
        </w:rPr>
        <w:t>ρώτηση</w:t>
      </w:r>
      <w:r>
        <w:rPr>
          <w:rFonts w:eastAsia="Times New Roman"/>
          <w:szCs w:val="24"/>
        </w:rPr>
        <w:t xml:space="preserve"> δεύτερου κύκλου της Βουλευτού</w:t>
      </w:r>
      <w:r w:rsidRPr="00B17E77">
        <w:rPr>
          <w:rFonts w:eastAsia="Times New Roman"/>
          <w:szCs w:val="24"/>
        </w:rPr>
        <w:t xml:space="preserve"> Β΄ Αθηνών του Λαϊκού Συνδέσμου</w:t>
      </w:r>
      <w:r w:rsidRPr="003D376C">
        <w:rPr>
          <w:rFonts w:eastAsia="Times New Roman"/>
          <w:szCs w:val="24"/>
        </w:rPr>
        <w:t xml:space="preserve"> </w:t>
      </w:r>
      <w:r w:rsidRPr="00B17E77">
        <w:rPr>
          <w:rFonts w:eastAsia="Times New Roman"/>
          <w:szCs w:val="24"/>
        </w:rPr>
        <w:t>- Χρυσή Αυγή κ</w:t>
      </w:r>
      <w:r>
        <w:rPr>
          <w:rFonts w:eastAsia="Times New Roman"/>
          <w:szCs w:val="24"/>
        </w:rPr>
        <w:t>.</w:t>
      </w:r>
      <w:r w:rsidRPr="00B17E77">
        <w:rPr>
          <w:rFonts w:eastAsia="Times New Roman"/>
          <w:szCs w:val="24"/>
        </w:rPr>
        <w:t xml:space="preserve"> </w:t>
      </w:r>
      <w:r w:rsidRPr="00107BAE">
        <w:rPr>
          <w:rFonts w:eastAsia="Times New Roman"/>
          <w:bCs/>
          <w:szCs w:val="24"/>
        </w:rPr>
        <w:t xml:space="preserve">Ελένης </w:t>
      </w:r>
      <w:proofErr w:type="spellStart"/>
      <w:r w:rsidRPr="00107BAE">
        <w:rPr>
          <w:rFonts w:eastAsia="Times New Roman"/>
          <w:bCs/>
          <w:szCs w:val="24"/>
        </w:rPr>
        <w:t>Ζαρούλια</w:t>
      </w:r>
      <w:proofErr w:type="spellEnd"/>
      <w:r>
        <w:rPr>
          <w:rFonts w:eastAsia="Times New Roman"/>
          <w:bCs/>
          <w:szCs w:val="24"/>
        </w:rPr>
        <w:t xml:space="preserve"> </w:t>
      </w:r>
      <w:r w:rsidRPr="00107BAE">
        <w:rPr>
          <w:rFonts w:eastAsia="Times New Roman"/>
          <w:szCs w:val="24"/>
        </w:rPr>
        <w:t>προς την Υπουργό</w:t>
      </w:r>
      <w:r w:rsidRPr="00107BAE">
        <w:rPr>
          <w:rFonts w:eastAsia="Times New Roman"/>
          <w:b/>
          <w:szCs w:val="24"/>
        </w:rPr>
        <w:t xml:space="preserve"> </w:t>
      </w:r>
      <w:r w:rsidRPr="00107BAE">
        <w:rPr>
          <w:rFonts w:eastAsia="Times New Roman"/>
          <w:bCs/>
          <w:szCs w:val="24"/>
        </w:rPr>
        <w:t>Προστασίας του Πολίτη,</w:t>
      </w:r>
      <w:r>
        <w:rPr>
          <w:rFonts w:eastAsia="Times New Roman"/>
          <w:b/>
          <w:szCs w:val="24"/>
        </w:rPr>
        <w:t xml:space="preserve"> </w:t>
      </w:r>
      <w:r>
        <w:rPr>
          <w:rFonts w:eastAsia="Times New Roman"/>
          <w:szCs w:val="24"/>
        </w:rPr>
        <w:t xml:space="preserve">με </w:t>
      </w:r>
      <w:r w:rsidRPr="00107BAE">
        <w:rPr>
          <w:rFonts w:eastAsia="Times New Roman"/>
          <w:szCs w:val="24"/>
        </w:rPr>
        <w:t>θ</w:t>
      </w:r>
      <w:r w:rsidRPr="00107BAE">
        <w:rPr>
          <w:rFonts w:eastAsia="Times New Roman"/>
          <w:szCs w:val="24"/>
        </w:rPr>
        <w:t>έμα: «Σχετικά</w:t>
      </w:r>
      <w:r w:rsidRPr="00B17E77">
        <w:rPr>
          <w:rFonts w:eastAsia="Times New Roman"/>
          <w:szCs w:val="24"/>
        </w:rPr>
        <w:t xml:space="preserve"> με </w:t>
      </w:r>
      <w:proofErr w:type="spellStart"/>
      <w:r w:rsidRPr="00B17E77">
        <w:rPr>
          <w:rFonts w:eastAsia="Times New Roman"/>
          <w:szCs w:val="24"/>
        </w:rPr>
        <w:t>φιλο</w:t>
      </w:r>
      <w:r>
        <w:rPr>
          <w:rFonts w:eastAsia="Times New Roman"/>
          <w:szCs w:val="24"/>
        </w:rPr>
        <w:t>σκοπιανή</w:t>
      </w:r>
      <w:proofErr w:type="spellEnd"/>
      <w:r>
        <w:rPr>
          <w:rFonts w:eastAsia="Times New Roman"/>
          <w:szCs w:val="24"/>
        </w:rPr>
        <w:t xml:space="preserve"> εκδήλωση στη Φλώρινα»</w:t>
      </w:r>
      <w:r w:rsidRPr="003D376C">
        <w:rPr>
          <w:rFonts w:eastAsia="Times New Roman"/>
          <w:szCs w:val="24"/>
        </w:rPr>
        <w:t>,</w:t>
      </w:r>
      <w:r>
        <w:rPr>
          <w:rFonts w:eastAsia="Times New Roman"/>
          <w:szCs w:val="24"/>
        </w:rPr>
        <w:t xml:space="preserve"> δεν συζητείται.</w:t>
      </w:r>
    </w:p>
    <w:p w14:paraId="0AB9055E" w14:textId="77777777" w:rsidR="000B27DE" w:rsidRDefault="00261246">
      <w:pPr>
        <w:spacing w:after="0" w:line="600" w:lineRule="auto"/>
        <w:ind w:firstLine="720"/>
        <w:contextualSpacing/>
        <w:jc w:val="both"/>
        <w:rPr>
          <w:rFonts w:eastAsia="Times New Roman"/>
          <w:szCs w:val="24"/>
        </w:rPr>
      </w:pPr>
      <w:r w:rsidRPr="00B17E77">
        <w:rPr>
          <w:rFonts w:eastAsia="Times New Roman"/>
          <w:szCs w:val="24"/>
        </w:rPr>
        <w:t xml:space="preserve">Η </w:t>
      </w:r>
      <w:r>
        <w:rPr>
          <w:rFonts w:eastAsia="Times New Roman"/>
          <w:szCs w:val="24"/>
        </w:rPr>
        <w:t>τέταρτη με αριθμό 2/1-10-2018 ε</w:t>
      </w:r>
      <w:r w:rsidRPr="00B17E77">
        <w:rPr>
          <w:rFonts w:eastAsia="Times New Roman"/>
          <w:szCs w:val="24"/>
        </w:rPr>
        <w:t xml:space="preserve">πίκαιρη </w:t>
      </w:r>
      <w:r>
        <w:rPr>
          <w:rFonts w:eastAsia="Times New Roman"/>
          <w:szCs w:val="24"/>
        </w:rPr>
        <w:t>ε</w:t>
      </w:r>
      <w:r w:rsidRPr="00B17E77">
        <w:rPr>
          <w:rFonts w:eastAsia="Times New Roman"/>
          <w:szCs w:val="24"/>
        </w:rPr>
        <w:t xml:space="preserve">ρώτηση </w:t>
      </w:r>
      <w:r>
        <w:rPr>
          <w:rFonts w:eastAsia="Times New Roman"/>
          <w:szCs w:val="24"/>
        </w:rPr>
        <w:t xml:space="preserve">δεύτερου κύκλου του </w:t>
      </w:r>
      <w:r w:rsidRPr="00B17E77">
        <w:rPr>
          <w:rFonts w:eastAsia="Times New Roman"/>
          <w:szCs w:val="24"/>
        </w:rPr>
        <w:t>Βουλευτή Β΄ Πειραι</w:t>
      </w:r>
      <w:r>
        <w:rPr>
          <w:rFonts w:eastAsia="Times New Roman"/>
          <w:szCs w:val="24"/>
        </w:rPr>
        <w:t>ώς</w:t>
      </w:r>
      <w:r w:rsidRPr="00B17E77">
        <w:rPr>
          <w:rFonts w:eastAsia="Times New Roman"/>
          <w:szCs w:val="24"/>
        </w:rPr>
        <w:t xml:space="preserve"> του Λαϊκού Συνδέσμου</w:t>
      </w:r>
      <w:r>
        <w:rPr>
          <w:rFonts w:eastAsia="Times New Roman"/>
          <w:szCs w:val="24"/>
        </w:rPr>
        <w:t xml:space="preserve"> </w:t>
      </w:r>
      <w:r w:rsidRPr="00B17E77">
        <w:rPr>
          <w:rFonts w:eastAsia="Times New Roman"/>
          <w:szCs w:val="24"/>
        </w:rPr>
        <w:t>-</w:t>
      </w:r>
      <w:r>
        <w:rPr>
          <w:rFonts w:eastAsia="Times New Roman"/>
          <w:szCs w:val="24"/>
        </w:rPr>
        <w:t xml:space="preserve"> </w:t>
      </w:r>
      <w:r w:rsidRPr="00B17E77">
        <w:rPr>
          <w:rFonts w:eastAsia="Times New Roman"/>
          <w:szCs w:val="24"/>
        </w:rPr>
        <w:t xml:space="preserve">Χρυσή Αυγή κ. </w:t>
      </w:r>
      <w:r w:rsidRPr="00107BAE">
        <w:rPr>
          <w:rFonts w:eastAsia="Times New Roman"/>
          <w:bCs/>
          <w:szCs w:val="24"/>
        </w:rPr>
        <w:t>Ιωάννη Λαγού</w:t>
      </w:r>
      <w:r w:rsidRPr="00B17E77">
        <w:rPr>
          <w:rFonts w:eastAsia="Times New Roman"/>
          <w:b/>
          <w:bCs/>
          <w:szCs w:val="24"/>
        </w:rPr>
        <w:t xml:space="preserve"> </w:t>
      </w:r>
      <w:r w:rsidRPr="00B17E77">
        <w:rPr>
          <w:rFonts w:eastAsia="Times New Roman"/>
          <w:szCs w:val="24"/>
        </w:rPr>
        <w:t xml:space="preserve">προς την Υπουργό </w:t>
      </w:r>
      <w:r w:rsidRPr="00107BAE">
        <w:rPr>
          <w:rFonts w:eastAsia="Times New Roman"/>
          <w:bCs/>
          <w:szCs w:val="24"/>
        </w:rPr>
        <w:t>Προστασίας του Πολίτη</w:t>
      </w:r>
      <w:r w:rsidRPr="00747E44">
        <w:rPr>
          <w:rFonts w:eastAsia="Times New Roman"/>
          <w:bCs/>
          <w:szCs w:val="24"/>
        </w:rPr>
        <w:t>,</w:t>
      </w:r>
      <w:r w:rsidRPr="00B17E77">
        <w:rPr>
          <w:rFonts w:eastAsia="Times New Roman"/>
          <w:b/>
          <w:bCs/>
          <w:szCs w:val="24"/>
        </w:rPr>
        <w:t xml:space="preserve"> </w:t>
      </w:r>
      <w:r w:rsidRPr="00B17E77">
        <w:rPr>
          <w:rFonts w:eastAsia="Times New Roman"/>
          <w:szCs w:val="24"/>
        </w:rPr>
        <w:t>με θέμα</w:t>
      </w:r>
      <w:r w:rsidRPr="00B17E77">
        <w:rPr>
          <w:rFonts w:eastAsia="Times New Roman"/>
          <w:szCs w:val="24"/>
        </w:rPr>
        <w:t>: «Αναίτια βία άσκησε η ΕΛ</w:t>
      </w:r>
      <w:r>
        <w:rPr>
          <w:rFonts w:eastAsia="Times New Roman"/>
          <w:szCs w:val="24"/>
        </w:rPr>
        <w:t>.</w:t>
      </w:r>
      <w:r w:rsidRPr="00B17E77">
        <w:rPr>
          <w:rFonts w:eastAsia="Times New Roman"/>
          <w:szCs w:val="24"/>
        </w:rPr>
        <w:t>ΑΣ</w:t>
      </w:r>
      <w:r>
        <w:rPr>
          <w:rFonts w:eastAsia="Times New Roman"/>
          <w:szCs w:val="24"/>
        </w:rPr>
        <w:t>.</w:t>
      </w:r>
      <w:r w:rsidRPr="00B17E77">
        <w:rPr>
          <w:rFonts w:eastAsia="Times New Roman"/>
          <w:szCs w:val="24"/>
        </w:rPr>
        <w:t xml:space="preserve"> στη </w:t>
      </w:r>
      <w:r w:rsidRPr="00B17E77">
        <w:rPr>
          <w:rFonts w:eastAsia="Times New Roman"/>
          <w:szCs w:val="24"/>
        </w:rPr>
        <w:lastRenderedPageBreak/>
        <w:t>διαδήλωση της Θεσσαλονίκης που διεξήχθη εν</w:t>
      </w:r>
      <w:r>
        <w:rPr>
          <w:rFonts w:eastAsia="Times New Roman"/>
          <w:szCs w:val="24"/>
        </w:rPr>
        <w:t xml:space="preserve">άντια στη </w:t>
      </w:r>
      <w:r>
        <w:rPr>
          <w:rFonts w:eastAsia="Times New Roman"/>
          <w:szCs w:val="24"/>
        </w:rPr>
        <w:t>Σ</w:t>
      </w:r>
      <w:r>
        <w:rPr>
          <w:rFonts w:eastAsia="Times New Roman"/>
          <w:szCs w:val="24"/>
        </w:rPr>
        <w:t>υμφωνία των Πρεσπών»</w:t>
      </w:r>
      <w:r w:rsidRPr="003D376C">
        <w:rPr>
          <w:rFonts w:eastAsia="Times New Roman"/>
          <w:szCs w:val="24"/>
        </w:rPr>
        <w:t>,</w:t>
      </w:r>
      <w:r>
        <w:rPr>
          <w:rFonts w:eastAsia="Times New Roman"/>
          <w:szCs w:val="24"/>
        </w:rPr>
        <w:t xml:space="preserve"> δεν συζητείται.</w:t>
      </w:r>
    </w:p>
    <w:p w14:paraId="0AB9055F" w14:textId="77777777" w:rsidR="000B27DE" w:rsidRDefault="00261246">
      <w:pPr>
        <w:spacing w:after="0" w:line="600" w:lineRule="auto"/>
        <w:ind w:firstLine="720"/>
        <w:contextualSpacing/>
        <w:jc w:val="both"/>
        <w:rPr>
          <w:rFonts w:eastAsia="Times New Roman"/>
          <w:szCs w:val="24"/>
        </w:rPr>
      </w:pPr>
      <w:r>
        <w:rPr>
          <w:rFonts w:eastAsia="Times New Roman"/>
          <w:szCs w:val="24"/>
        </w:rPr>
        <w:t>Επίσης, η</w:t>
      </w:r>
      <w:r w:rsidRPr="00B17E77">
        <w:rPr>
          <w:rFonts w:eastAsia="Times New Roman"/>
          <w:szCs w:val="24"/>
        </w:rPr>
        <w:t xml:space="preserve"> </w:t>
      </w:r>
      <w:r>
        <w:rPr>
          <w:rFonts w:eastAsia="Times New Roman"/>
          <w:szCs w:val="24"/>
        </w:rPr>
        <w:t>πρώτη με αριθμό 36/8-10-2018 ε</w:t>
      </w:r>
      <w:r w:rsidRPr="00B17E77">
        <w:rPr>
          <w:rFonts w:eastAsia="Times New Roman"/>
          <w:szCs w:val="24"/>
        </w:rPr>
        <w:t xml:space="preserve">πίκαιρη </w:t>
      </w:r>
      <w:r>
        <w:rPr>
          <w:rFonts w:eastAsia="Times New Roman"/>
          <w:szCs w:val="24"/>
        </w:rPr>
        <w:t>ε</w:t>
      </w:r>
      <w:r w:rsidRPr="00B17E77">
        <w:rPr>
          <w:rFonts w:eastAsia="Times New Roman"/>
          <w:szCs w:val="24"/>
        </w:rPr>
        <w:t>ρώτηση</w:t>
      </w:r>
      <w:r>
        <w:rPr>
          <w:rFonts w:eastAsia="Times New Roman"/>
          <w:szCs w:val="24"/>
        </w:rPr>
        <w:t xml:space="preserve"> πρώτου κύκλου</w:t>
      </w:r>
      <w:r w:rsidRPr="00B17E77">
        <w:rPr>
          <w:rFonts w:eastAsia="Times New Roman"/>
          <w:szCs w:val="24"/>
        </w:rPr>
        <w:t xml:space="preserve"> του Βουλευτή Φθιώτιδας της Νέας Δημοκρατίας κ. </w:t>
      </w:r>
      <w:r w:rsidRPr="00747E44">
        <w:rPr>
          <w:rFonts w:eastAsia="Times New Roman"/>
          <w:bCs/>
          <w:szCs w:val="24"/>
        </w:rPr>
        <w:t xml:space="preserve">Χρήστου </w:t>
      </w:r>
      <w:proofErr w:type="spellStart"/>
      <w:r w:rsidRPr="00747E44">
        <w:rPr>
          <w:rFonts w:eastAsia="Times New Roman"/>
          <w:bCs/>
          <w:szCs w:val="24"/>
        </w:rPr>
        <w:t>Σταϊκούρα</w:t>
      </w:r>
      <w:proofErr w:type="spellEnd"/>
      <w:r w:rsidRPr="00B17E77">
        <w:rPr>
          <w:rFonts w:eastAsia="Times New Roman"/>
          <w:szCs w:val="24"/>
        </w:rPr>
        <w:t xml:space="preserve"> προς τον Υπουργό </w:t>
      </w:r>
      <w:r w:rsidRPr="00747E44">
        <w:rPr>
          <w:rFonts w:eastAsia="Times New Roman"/>
          <w:bCs/>
          <w:szCs w:val="24"/>
        </w:rPr>
        <w:t>Οικονομικών,</w:t>
      </w:r>
      <w:r w:rsidRPr="00B17E77">
        <w:rPr>
          <w:rFonts w:eastAsia="Times New Roman"/>
          <w:b/>
          <w:bCs/>
          <w:szCs w:val="24"/>
        </w:rPr>
        <w:t xml:space="preserve"> </w:t>
      </w:r>
      <w:r w:rsidRPr="00B17E77">
        <w:rPr>
          <w:rFonts w:eastAsia="Times New Roman"/>
          <w:szCs w:val="24"/>
        </w:rPr>
        <w:t>με θέμα: «Επισκόπηση δαπ</w:t>
      </w:r>
      <w:r>
        <w:rPr>
          <w:rFonts w:eastAsia="Times New Roman"/>
          <w:szCs w:val="24"/>
        </w:rPr>
        <w:t xml:space="preserve">ανών φορέων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 xml:space="preserve">υβέρνησης» δεν συζητείται λόγω κωλύματος του Αναπληρωτή Υπουργού Οικονομικών κ. </w:t>
      </w:r>
      <w:proofErr w:type="spellStart"/>
      <w:r>
        <w:rPr>
          <w:rFonts w:eastAsia="Times New Roman"/>
          <w:szCs w:val="24"/>
        </w:rPr>
        <w:t>Χουλιαράκη</w:t>
      </w:r>
      <w:proofErr w:type="spellEnd"/>
      <w:r>
        <w:rPr>
          <w:rFonts w:eastAsia="Times New Roman"/>
          <w:szCs w:val="24"/>
        </w:rPr>
        <w:t>, με αιτία</w:t>
      </w:r>
      <w:r>
        <w:rPr>
          <w:rFonts w:eastAsia="Times New Roman"/>
          <w:szCs w:val="24"/>
        </w:rPr>
        <w:t>:</w:t>
      </w:r>
      <w:r>
        <w:rPr>
          <w:rFonts w:eastAsia="Times New Roman"/>
          <w:szCs w:val="24"/>
        </w:rPr>
        <w:t xml:space="preserve"> «</w:t>
      </w:r>
      <w:r>
        <w:rPr>
          <w:rFonts w:eastAsia="Times New Roman"/>
          <w:szCs w:val="24"/>
        </w:rPr>
        <w:t>Φ</w:t>
      </w:r>
      <w:r>
        <w:rPr>
          <w:rFonts w:eastAsia="Times New Roman"/>
          <w:szCs w:val="24"/>
        </w:rPr>
        <w:t>όρτος εργασίας».</w:t>
      </w:r>
    </w:p>
    <w:p w14:paraId="0AB90560" w14:textId="77777777" w:rsidR="000B27DE" w:rsidRDefault="00261246">
      <w:pPr>
        <w:spacing w:after="0" w:line="600" w:lineRule="auto"/>
        <w:ind w:firstLine="720"/>
        <w:contextualSpacing/>
        <w:jc w:val="both"/>
        <w:rPr>
          <w:rFonts w:eastAsia="Times New Roman"/>
          <w:szCs w:val="24"/>
        </w:rPr>
      </w:pPr>
      <w:r w:rsidRPr="00B17E77">
        <w:rPr>
          <w:rFonts w:eastAsia="Times New Roman"/>
          <w:szCs w:val="24"/>
        </w:rPr>
        <w:t>Η</w:t>
      </w:r>
      <w:r>
        <w:rPr>
          <w:rFonts w:eastAsia="Times New Roman"/>
          <w:szCs w:val="24"/>
        </w:rPr>
        <w:t xml:space="preserve"> δεύτερη</w:t>
      </w:r>
      <w:r w:rsidRPr="00B17E77">
        <w:rPr>
          <w:rFonts w:eastAsia="Times New Roman"/>
          <w:szCs w:val="24"/>
        </w:rPr>
        <w:t xml:space="preserve"> με αριθμό 19/3-10-2018 </w:t>
      </w:r>
      <w:r>
        <w:rPr>
          <w:rFonts w:eastAsia="Times New Roman"/>
          <w:szCs w:val="24"/>
        </w:rPr>
        <w:t>ε</w:t>
      </w:r>
      <w:r w:rsidRPr="00B17E77">
        <w:rPr>
          <w:rFonts w:eastAsia="Times New Roman"/>
          <w:szCs w:val="24"/>
        </w:rPr>
        <w:t xml:space="preserve">πίκαιρη </w:t>
      </w:r>
      <w:r>
        <w:rPr>
          <w:rFonts w:eastAsia="Times New Roman"/>
          <w:szCs w:val="24"/>
        </w:rPr>
        <w:t>ε</w:t>
      </w:r>
      <w:r w:rsidRPr="00B17E77">
        <w:rPr>
          <w:rFonts w:eastAsia="Times New Roman"/>
          <w:szCs w:val="24"/>
        </w:rPr>
        <w:t xml:space="preserve">ρώτηση </w:t>
      </w:r>
      <w:r>
        <w:rPr>
          <w:rFonts w:eastAsia="Times New Roman"/>
          <w:szCs w:val="24"/>
        </w:rPr>
        <w:t>πρώτου κύκλου</w:t>
      </w:r>
      <w:r w:rsidRPr="00B17E77">
        <w:rPr>
          <w:rFonts w:eastAsia="Times New Roman"/>
          <w:szCs w:val="24"/>
        </w:rPr>
        <w:t xml:space="preserve"> </w:t>
      </w:r>
      <w:r>
        <w:rPr>
          <w:rFonts w:eastAsia="Times New Roman"/>
          <w:szCs w:val="24"/>
        </w:rPr>
        <w:t xml:space="preserve">του </w:t>
      </w:r>
      <w:r w:rsidRPr="00B17E77">
        <w:rPr>
          <w:rFonts w:eastAsia="Times New Roman"/>
          <w:szCs w:val="24"/>
        </w:rPr>
        <w:t>Βουλευτή Ηλείας της Δημοκρατικής Συμπαράταξης ΠΑΣΟΚ</w:t>
      </w:r>
      <w:r>
        <w:rPr>
          <w:rFonts w:eastAsia="Times New Roman"/>
          <w:szCs w:val="24"/>
        </w:rPr>
        <w:t xml:space="preserve"> </w:t>
      </w:r>
      <w:r w:rsidRPr="00B17E77">
        <w:rPr>
          <w:rFonts w:eastAsia="Times New Roman"/>
          <w:szCs w:val="24"/>
        </w:rPr>
        <w:t>-</w:t>
      </w:r>
      <w:r>
        <w:rPr>
          <w:rFonts w:eastAsia="Times New Roman"/>
          <w:szCs w:val="24"/>
        </w:rPr>
        <w:t xml:space="preserve"> </w:t>
      </w:r>
      <w:r w:rsidRPr="00B17E77">
        <w:rPr>
          <w:rFonts w:eastAsia="Times New Roman"/>
          <w:szCs w:val="24"/>
        </w:rPr>
        <w:t xml:space="preserve">ΔΗΜΑΡ κ. </w:t>
      </w:r>
      <w:r w:rsidRPr="00747E44">
        <w:rPr>
          <w:rFonts w:eastAsia="Times New Roman"/>
          <w:bCs/>
          <w:szCs w:val="24"/>
        </w:rPr>
        <w:t>Ιωάννη Κουτσούκου</w:t>
      </w:r>
      <w:r w:rsidRPr="00B17E77">
        <w:rPr>
          <w:rFonts w:eastAsia="Times New Roman"/>
          <w:b/>
          <w:bCs/>
          <w:szCs w:val="24"/>
        </w:rPr>
        <w:t xml:space="preserve"> </w:t>
      </w:r>
      <w:r w:rsidRPr="00B17E77">
        <w:rPr>
          <w:rFonts w:eastAsia="Times New Roman"/>
          <w:szCs w:val="24"/>
        </w:rPr>
        <w:t xml:space="preserve">προς τον Υπουργό </w:t>
      </w:r>
      <w:r w:rsidRPr="00747E44">
        <w:rPr>
          <w:rFonts w:eastAsia="Times New Roman"/>
          <w:bCs/>
          <w:szCs w:val="24"/>
        </w:rPr>
        <w:t>Οικονομικών,</w:t>
      </w:r>
      <w:r w:rsidRPr="00B17E77">
        <w:rPr>
          <w:rFonts w:eastAsia="Times New Roman"/>
          <w:szCs w:val="24"/>
        </w:rPr>
        <w:t xml:space="preserve"> με θέμα: «Το υπόλοιπο του </w:t>
      </w:r>
      <w:r>
        <w:rPr>
          <w:rFonts w:eastAsia="Times New Roman"/>
          <w:szCs w:val="24"/>
        </w:rPr>
        <w:t>τ</w:t>
      </w:r>
      <w:r w:rsidRPr="00B17E77">
        <w:rPr>
          <w:rFonts w:eastAsia="Times New Roman"/>
          <w:szCs w:val="24"/>
        </w:rPr>
        <w:t>αμείου Μο</w:t>
      </w:r>
      <w:r>
        <w:rPr>
          <w:rFonts w:eastAsia="Times New Roman"/>
          <w:szCs w:val="24"/>
        </w:rPr>
        <w:t>λυβιάτη»</w:t>
      </w:r>
      <w:r w:rsidRPr="003D376C">
        <w:rPr>
          <w:rFonts w:eastAsia="Times New Roman"/>
          <w:szCs w:val="24"/>
        </w:rPr>
        <w:t>,</w:t>
      </w:r>
      <w:r>
        <w:rPr>
          <w:rFonts w:eastAsia="Times New Roman"/>
          <w:szCs w:val="24"/>
        </w:rPr>
        <w:t xml:space="preserve"> δεν συζητείται λόγω κωλύματος του Υπουργού Οικονομικών κ. </w:t>
      </w:r>
      <w:proofErr w:type="spellStart"/>
      <w:r>
        <w:rPr>
          <w:rFonts w:eastAsia="Times New Roman"/>
          <w:szCs w:val="24"/>
        </w:rPr>
        <w:t>Τσακαλώτου</w:t>
      </w:r>
      <w:proofErr w:type="spellEnd"/>
      <w:r>
        <w:rPr>
          <w:rFonts w:eastAsia="Times New Roman"/>
          <w:szCs w:val="24"/>
        </w:rPr>
        <w:t>, με αιτία</w:t>
      </w:r>
      <w:r>
        <w:rPr>
          <w:rFonts w:eastAsia="Times New Roman"/>
          <w:szCs w:val="24"/>
        </w:rPr>
        <w:t>:</w:t>
      </w:r>
      <w:r>
        <w:rPr>
          <w:rFonts w:eastAsia="Times New Roman"/>
          <w:szCs w:val="24"/>
        </w:rPr>
        <w:t xml:space="preserve"> «</w:t>
      </w:r>
      <w:r>
        <w:rPr>
          <w:rFonts w:eastAsia="Times New Roman"/>
          <w:szCs w:val="24"/>
        </w:rPr>
        <w:t>Φ</w:t>
      </w:r>
      <w:r>
        <w:rPr>
          <w:rFonts w:eastAsia="Times New Roman"/>
          <w:szCs w:val="24"/>
        </w:rPr>
        <w:t>όρτος εργασίας».</w:t>
      </w:r>
    </w:p>
    <w:p w14:paraId="0AB90561" w14:textId="77777777" w:rsidR="000B27DE" w:rsidRDefault="00261246">
      <w:pPr>
        <w:spacing w:after="0" w:line="600" w:lineRule="auto"/>
        <w:ind w:firstLine="720"/>
        <w:contextualSpacing/>
        <w:jc w:val="both"/>
        <w:rPr>
          <w:rFonts w:eastAsia="Times New Roman"/>
          <w:szCs w:val="24"/>
        </w:rPr>
      </w:pPr>
      <w:r w:rsidRPr="00B17E77">
        <w:rPr>
          <w:rFonts w:eastAsia="Times New Roman"/>
          <w:szCs w:val="24"/>
        </w:rPr>
        <w:t>Η</w:t>
      </w:r>
      <w:r>
        <w:rPr>
          <w:rFonts w:eastAsia="Times New Roman"/>
          <w:szCs w:val="24"/>
        </w:rPr>
        <w:t xml:space="preserve"> τέταρτη με αριθμό 17/2-10-2018 ε</w:t>
      </w:r>
      <w:r w:rsidRPr="00B17E77">
        <w:rPr>
          <w:rFonts w:eastAsia="Times New Roman"/>
          <w:szCs w:val="24"/>
        </w:rPr>
        <w:t xml:space="preserve">πίκαιρη </w:t>
      </w:r>
      <w:r>
        <w:rPr>
          <w:rFonts w:eastAsia="Times New Roman"/>
          <w:szCs w:val="24"/>
        </w:rPr>
        <w:t>ε</w:t>
      </w:r>
      <w:r w:rsidRPr="00B17E77">
        <w:rPr>
          <w:rFonts w:eastAsia="Times New Roman"/>
          <w:szCs w:val="24"/>
        </w:rPr>
        <w:t xml:space="preserve">ρώτηση </w:t>
      </w:r>
      <w:r>
        <w:rPr>
          <w:rFonts w:eastAsia="Times New Roman"/>
          <w:szCs w:val="24"/>
        </w:rPr>
        <w:t>πρώτου κύκλου</w:t>
      </w:r>
      <w:r>
        <w:rPr>
          <w:rFonts w:eastAsia="Times New Roman"/>
          <w:szCs w:val="24"/>
        </w:rPr>
        <w:t xml:space="preserve"> του</w:t>
      </w:r>
      <w:r w:rsidRPr="00B17E77">
        <w:rPr>
          <w:rFonts w:eastAsia="Times New Roman"/>
          <w:szCs w:val="24"/>
        </w:rPr>
        <w:t xml:space="preserve"> Βουλευτή Α΄ Θε</w:t>
      </w:r>
      <w:r>
        <w:rPr>
          <w:rFonts w:eastAsia="Times New Roman"/>
          <w:szCs w:val="24"/>
        </w:rPr>
        <w:t>σσαλονίκης της Ένωσης Κεντρώων</w:t>
      </w:r>
      <w:r w:rsidRPr="00B17E77">
        <w:rPr>
          <w:rFonts w:eastAsia="Times New Roman"/>
          <w:szCs w:val="24"/>
        </w:rPr>
        <w:t xml:space="preserve"> κ. </w:t>
      </w:r>
      <w:r w:rsidRPr="00747E44">
        <w:rPr>
          <w:rFonts w:eastAsia="Times New Roman"/>
          <w:bCs/>
          <w:szCs w:val="24"/>
        </w:rPr>
        <w:t xml:space="preserve">Ιωάννη </w:t>
      </w:r>
      <w:proofErr w:type="spellStart"/>
      <w:r w:rsidRPr="00747E44">
        <w:rPr>
          <w:rFonts w:eastAsia="Times New Roman"/>
          <w:bCs/>
          <w:szCs w:val="24"/>
        </w:rPr>
        <w:t>Σαρίδη</w:t>
      </w:r>
      <w:proofErr w:type="spellEnd"/>
      <w:r>
        <w:rPr>
          <w:rFonts w:eastAsia="Times New Roman"/>
          <w:b/>
          <w:bCs/>
          <w:szCs w:val="24"/>
        </w:rPr>
        <w:t xml:space="preserve"> </w:t>
      </w:r>
      <w:r w:rsidRPr="00B17E77">
        <w:rPr>
          <w:rFonts w:eastAsia="Times New Roman"/>
          <w:szCs w:val="24"/>
        </w:rPr>
        <w:t xml:space="preserve">προς τον Υπουργό </w:t>
      </w:r>
      <w:r w:rsidRPr="00747E44">
        <w:rPr>
          <w:rFonts w:eastAsia="Times New Roman"/>
          <w:bCs/>
          <w:szCs w:val="24"/>
        </w:rPr>
        <w:t>Οικονομικών,</w:t>
      </w:r>
      <w:r w:rsidRPr="00B17E77">
        <w:rPr>
          <w:rFonts w:eastAsia="Times New Roman"/>
          <w:szCs w:val="24"/>
        </w:rPr>
        <w:t xml:space="preserve"> με θέμα: «Αξιοποίηση του λογαριασμού της εισφοράς του ν.</w:t>
      </w:r>
      <w:r w:rsidRPr="00B17E77">
        <w:rPr>
          <w:rFonts w:eastAsia="Times New Roman"/>
          <w:szCs w:val="24"/>
        </w:rPr>
        <w:t xml:space="preserve">128/75 για την αρωγή των πυρόπληκτων της </w:t>
      </w:r>
      <w:r>
        <w:rPr>
          <w:rFonts w:eastAsia="Times New Roman"/>
          <w:szCs w:val="24"/>
        </w:rPr>
        <w:t>α</w:t>
      </w:r>
      <w:r w:rsidRPr="00B17E77">
        <w:rPr>
          <w:rFonts w:eastAsia="Times New Roman"/>
          <w:szCs w:val="24"/>
        </w:rPr>
        <w:t>νατολικής Αττικής»</w:t>
      </w:r>
      <w:r w:rsidRPr="003D376C">
        <w:rPr>
          <w:rFonts w:eastAsia="Times New Roman"/>
          <w:szCs w:val="24"/>
        </w:rPr>
        <w:t>,</w:t>
      </w:r>
      <w:r w:rsidRPr="00747E44">
        <w:rPr>
          <w:rFonts w:ascii="Times New Roman" w:eastAsia="Times New Roman" w:hAnsi="Times New Roman"/>
          <w:szCs w:val="24"/>
        </w:rPr>
        <w:t xml:space="preserve"> </w:t>
      </w:r>
      <w:r w:rsidRPr="00747E44">
        <w:rPr>
          <w:rFonts w:eastAsia="Times New Roman"/>
          <w:szCs w:val="24"/>
        </w:rPr>
        <w:t xml:space="preserve">δεν συζητείται λόγω κωλύματος του Υπουργού Οικονομικών κ. </w:t>
      </w:r>
      <w:proofErr w:type="spellStart"/>
      <w:r w:rsidRPr="00747E44">
        <w:rPr>
          <w:rFonts w:eastAsia="Times New Roman"/>
          <w:szCs w:val="24"/>
        </w:rPr>
        <w:t>Τσακαλώτου</w:t>
      </w:r>
      <w:proofErr w:type="spellEnd"/>
      <w:r>
        <w:rPr>
          <w:rFonts w:eastAsia="Times New Roman"/>
          <w:szCs w:val="24"/>
        </w:rPr>
        <w:t>, με αιτία</w:t>
      </w:r>
      <w:r>
        <w:rPr>
          <w:rFonts w:eastAsia="Times New Roman"/>
          <w:szCs w:val="24"/>
        </w:rPr>
        <w:t>:</w:t>
      </w:r>
      <w:r>
        <w:rPr>
          <w:rFonts w:eastAsia="Times New Roman"/>
          <w:szCs w:val="24"/>
        </w:rPr>
        <w:t xml:space="preserve"> «</w:t>
      </w:r>
      <w:r>
        <w:rPr>
          <w:rFonts w:eastAsia="Times New Roman"/>
          <w:szCs w:val="24"/>
        </w:rPr>
        <w:t>Φ</w:t>
      </w:r>
      <w:r>
        <w:rPr>
          <w:rFonts w:eastAsia="Times New Roman"/>
          <w:szCs w:val="24"/>
        </w:rPr>
        <w:t>όρτος εργασίας»</w:t>
      </w:r>
      <w:r w:rsidRPr="00747E44">
        <w:rPr>
          <w:rFonts w:eastAsia="Times New Roman"/>
          <w:szCs w:val="24"/>
        </w:rPr>
        <w:t>.</w:t>
      </w:r>
    </w:p>
    <w:p w14:paraId="0AB90562" w14:textId="77777777" w:rsidR="000B27DE" w:rsidRDefault="00261246">
      <w:pPr>
        <w:spacing w:after="0" w:line="600" w:lineRule="auto"/>
        <w:ind w:firstLine="720"/>
        <w:contextualSpacing/>
        <w:jc w:val="both"/>
        <w:rPr>
          <w:rFonts w:eastAsia="Times New Roman"/>
          <w:szCs w:val="24"/>
        </w:rPr>
      </w:pPr>
      <w:r w:rsidRPr="00B17E77">
        <w:rPr>
          <w:rFonts w:eastAsia="Times New Roman"/>
          <w:szCs w:val="24"/>
        </w:rPr>
        <w:lastRenderedPageBreak/>
        <w:t xml:space="preserve">Η </w:t>
      </w:r>
      <w:r>
        <w:rPr>
          <w:rFonts w:eastAsia="Times New Roman"/>
          <w:szCs w:val="24"/>
        </w:rPr>
        <w:t>τρίτη με αριθμό 28/8-10-2018 ε</w:t>
      </w:r>
      <w:r w:rsidRPr="00B17E77">
        <w:rPr>
          <w:rFonts w:eastAsia="Times New Roman"/>
          <w:szCs w:val="24"/>
        </w:rPr>
        <w:t xml:space="preserve">πίκαιρη </w:t>
      </w:r>
      <w:r>
        <w:rPr>
          <w:rFonts w:eastAsia="Times New Roman"/>
          <w:szCs w:val="24"/>
        </w:rPr>
        <w:t>ε</w:t>
      </w:r>
      <w:r w:rsidRPr="00B17E77">
        <w:rPr>
          <w:rFonts w:eastAsia="Times New Roman"/>
          <w:szCs w:val="24"/>
        </w:rPr>
        <w:t xml:space="preserve">ρώτηση </w:t>
      </w:r>
      <w:r>
        <w:rPr>
          <w:rFonts w:eastAsia="Times New Roman"/>
          <w:szCs w:val="24"/>
        </w:rPr>
        <w:t>πρώτου κύκλου</w:t>
      </w:r>
      <w:r>
        <w:rPr>
          <w:rFonts w:eastAsia="Times New Roman"/>
          <w:szCs w:val="24"/>
        </w:rPr>
        <w:t xml:space="preserve"> του</w:t>
      </w:r>
      <w:r w:rsidRPr="00B17E77">
        <w:rPr>
          <w:rFonts w:eastAsia="Times New Roman"/>
          <w:szCs w:val="24"/>
        </w:rPr>
        <w:t xml:space="preserve"> Βουλευτή Α΄ Πειραιώς του Λαϊκ</w:t>
      </w:r>
      <w:r w:rsidRPr="00B17E77">
        <w:rPr>
          <w:rFonts w:eastAsia="Times New Roman"/>
          <w:szCs w:val="24"/>
        </w:rPr>
        <w:t>ού Συνδέσμου</w:t>
      </w:r>
      <w:r>
        <w:rPr>
          <w:rFonts w:eastAsia="Times New Roman"/>
          <w:szCs w:val="24"/>
        </w:rPr>
        <w:t xml:space="preserve"> </w:t>
      </w:r>
      <w:r w:rsidRPr="00B17E77">
        <w:rPr>
          <w:rFonts w:eastAsia="Times New Roman"/>
          <w:szCs w:val="24"/>
        </w:rPr>
        <w:t>-</w:t>
      </w:r>
      <w:r>
        <w:rPr>
          <w:rFonts w:eastAsia="Times New Roman"/>
          <w:szCs w:val="24"/>
        </w:rPr>
        <w:t xml:space="preserve"> </w:t>
      </w:r>
      <w:r w:rsidRPr="00B17E77">
        <w:rPr>
          <w:rFonts w:eastAsia="Times New Roman"/>
          <w:szCs w:val="24"/>
        </w:rPr>
        <w:t xml:space="preserve">Χρυσή Αυγή κ. </w:t>
      </w:r>
      <w:r w:rsidRPr="00747E44">
        <w:rPr>
          <w:rFonts w:eastAsia="Times New Roman"/>
          <w:bCs/>
          <w:szCs w:val="24"/>
        </w:rPr>
        <w:t xml:space="preserve">Νικολάου </w:t>
      </w:r>
      <w:proofErr w:type="spellStart"/>
      <w:r w:rsidRPr="00747E44">
        <w:rPr>
          <w:rFonts w:eastAsia="Times New Roman"/>
          <w:bCs/>
          <w:szCs w:val="24"/>
        </w:rPr>
        <w:t>Κούζηλου</w:t>
      </w:r>
      <w:proofErr w:type="spellEnd"/>
      <w:r w:rsidRPr="00747E44">
        <w:rPr>
          <w:rFonts w:eastAsia="Times New Roman"/>
          <w:b/>
          <w:szCs w:val="24"/>
        </w:rPr>
        <w:t xml:space="preserve"> </w:t>
      </w:r>
      <w:r w:rsidRPr="00B17E77">
        <w:rPr>
          <w:rFonts w:eastAsia="Times New Roman"/>
          <w:szCs w:val="24"/>
        </w:rPr>
        <w:t xml:space="preserve">προς τον Υπουργό </w:t>
      </w:r>
      <w:r w:rsidRPr="00747E44">
        <w:rPr>
          <w:rFonts w:eastAsia="Times New Roman"/>
          <w:bCs/>
          <w:szCs w:val="24"/>
        </w:rPr>
        <w:t>Εθνικής Άμυνας</w:t>
      </w:r>
      <w:r w:rsidRPr="00747E44">
        <w:rPr>
          <w:rFonts w:eastAsia="Times New Roman"/>
          <w:b/>
          <w:bCs/>
          <w:szCs w:val="24"/>
        </w:rPr>
        <w:t>,</w:t>
      </w:r>
      <w:r w:rsidRPr="00747E44">
        <w:rPr>
          <w:rFonts w:eastAsia="Times New Roman"/>
          <w:szCs w:val="24"/>
        </w:rPr>
        <w:t xml:space="preserve"> με</w:t>
      </w:r>
      <w:r w:rsidRPr="00B17E77">
        <w:rPr>
          <w:rFonts w:eastAsia="Times New Roman"/>
          <w:szCs w:val="24"/>
        </w:rPr>
        <w:t xml:space="preserve"> θέμα: «Καζάνι έτοιμο να ε</w:t>
      </w:r>
      <w:r>
        <w:rPr>
          <w:rFonts w:eastAsia="Times New Roman"/>
          <w:szCs w:val="24"/>
        </w:rPr>
        <w:t>κραγεί το κρατίδιο των Σκοπίων»</w:t>
      </w:r>
      <w:r w:rsidRPr="003D376C">
        <w:rPr>
          <w:rFonts w:eastAsia="Times New Roman"/>
          <w:szCs w:val="24"/>
        </w:rPr>
        <w:t>,</w:t>
      </w:r>
      <w:r>
        <w:rPr>
          <w:rFonts w:eastAsia="Times New Roman"/>
          <w:szCs w:val="24"/>
        </w:rPr>
        <w:t xml:space="preserve"> δεν συζητείται λόγω κωλύματος του Υπουργού Εθνικής Άμυνας κ. Πάνου Καμμένου, με αιτία</w:t>
      </w:r>
      <w:r>
        <w:rPr>
          <w:rFonts w:eastAsia="Times New Roman"/>
          <w:szCs w:val="24"/>
        </w:rPr>
        <w:t>:</w:t>
      </w:r>
      <w:r>
        <w:rPr>
          <w:rFonts w:eastAsia="Times New Roman"/>
          <w:szCs w:val="24"/>
        </w:rPr>
        <w:t xml:space="preserve"> «</w:t>
      </w:r>
      <w:r>
        <w:rPr>
          <w:rFonts w:eastAsia="Times New Roman"/>
          <w:szCs w:val="24"/>
        </w:rPr>
        <w:t>Φ</w:t>
      </w:r>
      <w:r>
        <w:rPr>
          <w:rFonts w:eastAsia="Times New Roman"/>
          <w:szCs w:val="24"/>
        </w:rPr>
        <w:t>όρτος εργασίας».</w:t>
      </w:r>
    </w:p>
    <w:p w14:paraId="0AB90563"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Αρχίζουμε</w:t>
      </w:r>
      <w:r>
        <w:rPr>
          <w:rFonts w:eastAsia="Times New Roman" w:cs="Times New Roman"/>
          <w:szCs w:val="24"/>
        </w:rPr>
        <w:t>, λοιπόν,</w:t>
      </w:r>
      <w:r>
        <w:rPr>
          <w:rFonts w:eastAsia="Times New Roman" w:cs="Times New Roman"/>
          <w:szCs w:val="24"/>
        </w:rPr>
        <w:t xml:space="preserve"> </w:t>
      </w:r>
      <w:r>
        <w:rPr>
          <w:rFonts w:eastAsia="Times New Roman" w:cs="Times New Roman"/>
          <w:szCs w:val="24"/>
        </w:rPr>
        <w:t>με τ</w:t>
      </w:r>
      <w:r>
        <w:rPr>
          <w:rFonts w:eastAsia="Times New Roman" w:cs="Times New Roman"/>
          <w:szCs w:val="24"/>
        </w:rPr>
        <w:t>η μοναδική ερώτηση</w:t>
      </w:r>
      <w:r>
        <w:rPr>
          <w:rFonts w:eastAsia="Times New Roman" w:cs="Times New Roman"/>
          <w:szCs w:val="24"/>
        </w:rPr>
        <w:t xml:space="preserve"> </w:t>
      </w:r>
      <w:r>
        <w:rPr>
          <w:rFonts w:eastAsia="Times New Roman" w:cs="Times New Roman"/>
          <w:szCs w:val="24"/>
        </w:rPr>
        <w:t xml:space="preserve">που θα συζητηθεί </w:t>
      </w:r>
      <w:r>
        <w:rPr>
          <w:rFonts w:eastAsia="Times New Roman" w:cs="Times New Roman"/>
          <w:szCs w:val="24"/>
        </w:rPr>
        <w:t>σήμερα</w:t>
      </w:r>
      <w:r>
        <w:rPr>
          <w:rFonts w:eastAsia="Times New Roman" w:cs="Times New Roman"/>
          <w:szCs w:val="24"/>
        </w:rPr>
        <w:t xml:space="preserve">, η </w:t>
      </w:r>
      <w:r>
        <w:rPr>
          <w:rFonts w:eastAsia="Times New Roman" w:cs="Times New Roman"/>
          <w:szCs w:val="24"/>
        </w:rPr>
        <w:t xml:space="preserve">οποία είναι η </w:t>
      </w:r>
      <w:r>
        <w:rPr>
          <w:rFonts w:eastAsia="Times New Roman" w:cs="Times New Roman"/>
          <w:szCs w:val="24"/>
        </w:rPr>
        <w:t>πρώτη με αριθμό 37/8-10-2018 επίκαιρη ερώτηση δεύτερου κύκλου του Βουλευτή Β΄ Αθηνών της Νέας Δημοκρατίας κ. Σπυρίδωνος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w:t>
      </w:r>
      <w:r>
        <w:rPr>
          <w:rFonts w:eastAsia="Times New Roman" w:cs="Times New Roman"/>
          <w:szCs w:val="24"/>
        </w:rPr>
        <w:t>δ</w:t>
      </w:r>
      <w:r>
        <w:rPr>
          <w:rFonts w:eastAsia="Times New Roman" w:cs="Times New Roman"/>
          <w:szCs w:val="24"/>
        </w:rPr>
        <w:t>ώ</w:t>
      </w:r>
      <w:r>
        <w:rPr>
          <w:rFonts w:eastAsia="Times New Roman" w:cs="Times New Roman"/>
          <w:szCs w:val="24"/>
        </w:rPr>
        <w:t>νι</w:t>
      </w:r>
      <w:r>
        <w:rPr>
          <w:rFonts w:eastAsia="Times New Roman" w:cs="Times New Roman"/>
          <w:szCs w:val="24"/>
        </w:rPr>
        <w:t>δος</w:t>
      </w:r>
      <w:proofErr w:type="spellEnd"/>
      <w:r>
        <w:rPr>
          <w:rFonts w:eastAsia="Times New Roman" w:cs="Times New Roman"/>
          <w:szCs w:val="24"/>
        </w:rPr>
        <w:t xml:space="preserve"> Γεωργιάδη προς τον Υπουργό Υγείας, με θέμα: «Αναφορικά με τη σοβαρή καταγγελία εργαζομένου στο Κεντρικό Εργαστήριο Δημόσιας Υγείας για τη δημιουργία </w:t>
      </w:r>
      <w:r>
        <w:rPr>
          <w:rFonts w:eastAsia="Times New Roman" w:cs="Times New Roman"/>
          <w:szCs w:val="24"/>
          <w:lang w:val="en-US"/>
        </w:rPr>
        <w:t>bitcoin</w:t>
      </w:r>
      <w:r w:rsidRPr="00332CF8">
        <w:rPr>
          <w:rFonts w:eastAsia="Times New Roman" w:cs="Times New Roman"/>
          <w:szCs w:val="24"/>
        </w:rPr>
        <w:t xml:space="preserve">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χώρο του μηχανοστασίου». </w:t>
      </w:r>
    </w:p>
    <w:p w14:paraId="0AB90564"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κύριε Γεωργιάδη, έχετε τον λόγο. </w:t>
      </w:r>
    </w:p>
    <w:p w14:paraId="0AB90565"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w:t>
      </w:r>
      <w:r>
        <w:rPr>
          <w:rFonts w:eastAsia="Times New Roman" w:cs="Times New Roman"/>
          <w:b/>
          <w:szCs w:val="24"/>
        </w:rPr>
        <w:t xml:space="preserve">ΙΑΔΗΣ: </w:t>
      </w:r>
      <w:r>
        <w:rPr>
          <w:rFonts w:eastAsia="Times New Roman" w:cs="Times New Roman"/>
          <w:szCs w:val="24"/>
        </w:rPr>
        <w:t xml:space="preserve">Κύριε Πρόεδρε, ευχαριστώ πολύ. </w:t>
      </w:r>
    </w:p>
    <w:p w14:paraId="0AB90566"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 xml:space="preserve">Δεδομένου ότι είναι η μοναδική επίκαιρη ερώτηση, πιστεύω ότι θα υπάρξει και μια κατανόηση στον χρόνο. </w:t>
      </w:r>
    </w:p>
    <w:p w14:paraId="0AB90567"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Κύριε Υπουργέ, σας ευχαριστώ πάρα πολύ για την παρουσία σας εδώ σήμερα. Ομολογώ ότι απογοητεύτηκα λίγο. Μην το πάρ</w:t>
      </w:r>
      <w:r>
        <w:rPr>
          <w:rFonts w:eastAsia="Times New Roman" w:cs="Times New Roman"/>
          <w:szCs w:val="24"/>
        </w:rPr>
        <w:t>ετε προσωπικά. Περίμενα ότι</w:t>
      </w:r>
      <w:r>
        <w:rPr>
          <w:rFonts w:eastAsia="Times New Roman" w:cs="Times New Roman"/>
          <w:szCs w:val="24"/>
        </w:rPr>
        <w:t>,</w:t>
      </w:r>
      <w:r>
        <w:rPr>
          <w:rFonts w:eastAsia="Times New Roman" w:cs="Times New Roman"/>
          <w:szCs w:val="24"/>
        </w:rPr>
        <w:t xml:space="preserve"> λόγω ΚΕΕΛΠΝΟ και </w:t>
      </w:r>
      <w:proofErr w:type="spellStart"/>
      <w:r>
        <w:rPr>
          <w:rFonts w:eastAsia="Times New Roman" w:cs="Times New Roman"/>
          <w:szCs w:val="24"/>
        </w:rPr>
        <w:t>Ρόζενμπεργκ</w:t>
      </w:r>
      <w:proofErr w:type="spellEnd"/>
      <w:r>
        <w:rPr>
          <w:rFonts w:eastAsia="Times New Roman" w:cs="Times New Roman"/>
          <w:szCs w:val="24"/>
        </w:rPr>
        <w:t>,</w:t>
      </w:r>
      <w:r>
        <w:rPr>
          <w:rFonts w:eastAsia="Times New Roman" w:cs="Times New Roman"/>
          <w:szCs w:val="24"/>
        </w:rPr>
        <w:t xml:space="preserve"> θα είναι εδώ ο προσφιλής σε εμένα κ. </w:t>
      </w:r>
      <w:proofErr w:type="spellStart"/>
      <w:r>
        <w:rPr>
          <w:rFonts w:eastAsia="Times New Roman" w:cs="Times New Roman"/>
          <w:szCs w:val="24"/>
        </w:rPr>
        <w:t>Πολάκης</w:t>
      </w:r>
      <w:proofErr w:type="spellEnd"/>
      <w:r>
        <w:rPr>
          <w:rFonts w:eastAsia="Times New Roman" w:cs="Times New Roman"/>
          <w:szCs w:val="24"/>
        </w:rPr>
        <w:t xml:space="preserve">, που συνήθως εμπλέκεται στα του ΚΕΕΛΠΝΟ. </w:t>
      </w:r>
    </w:p>
    <w:p w14:paraId="0AB90568"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επειδή προανήγγειλε τις διώξεις μας και τις φυλακίσεις μας χθες και η συζήτηση έχει και το στοιχείο του ε</w:t>
      </w:r>
      <w:r>
        <w:rPr>
          <w:rFonts w:eastAsia="Times New Roman" w:cs="Times New Roman"/>
          <w:szCs w:val="24"/>
        </w:rPr>
        <w:t>πικαίρου, καλό είναι να σας ρωτήσω ευθέως και εσάς να μας πείτε εάν και εσείς πιστεύετε ότι ο μόνος τρόπος για να κερδίσετε τις επόμενες εκλογές είναι να κλείσετε κάποιον από τους πολιτικούς σας αντιπάλους στη φυλακή. Θα έχει ενδιαφέρον και η δική σας γνώμ</w:t>
      </w:r>
      <w:r>
        <w:rPr>
          <w:rFonts w:eastAsia="Times New Roman" w:cs="Times New Roman"/>
          <w:szCs w:val="24"/>
        </w:rPr>
        <w:t xml:space="preserve">η για αυτό. </w:t>
      </w:r>
    </w:p>
    <w:p w14:paraId="0AB90569"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επειδή έχει και την αγωνία για την ταχύτητα της δικαιοσύνης ο κ. </w:t>
      </w:r>
      <w:proofErr w:type="spellStart"/>
      <w:r>
        <w:rPr>
          <w:rFonts w:eastAsia="Times New Roman" w:cs="Times New Roman"/>
          <w:szCs w:val="24"/>
        </w:rPr>
        <w:t>Πολάκης</w:t>
      </w:r>
      <w:proofErr w:type="spellEnd"/>
      <w:r>
        <w:rPr>
          <w:rFonts w:eastAsia="Times New Roman" w:cs="Times New Roman"/>
          <w:szCs w:val="24"/>
        </w:rPr>
        <w:t xml:space="preserve">, ενημερώνω και τον ίδιο και τον κύριο Υπουργό -και το καταθέτω στα Πρακτικά της Βουλής- ότι από τις 21-7-2017 ο ανακριτής κ. Σπυρίδων Καποδίστριας έχει αιτηθεί στον </w:t>
      </w:r>
      <w:r>
        <w:rPr>
          <w:rFonts w:eastAsia="Times New Roman" w:cs="Times New Roman"/>
          <w:szCs w:val="24"/>
        </w:rPr>
        <w:t xml:space="preserve">κ. </w:t>
      </w:r>
      <w:proofErr w:type="spellStart"/>
      <w:r>
        <w:rPr>
          <w:rFonts w:eastAsia="Times New Roman" w:cs="Times New Roman"/>
          <w:szCs w:val="24"/>
        </w:rPr>
        <w:t>Ρόζενμπεργκ</w:t>
      </w:r>
      <w:proofErr w:type="spellEnd"/>
      <w:r>
        <w:rPr>
          <w:rFonts w:eastAsia="Times New Roman" w:cs="Times New Roman"/>
          <w:szCs w:val="24"/>
        </w:rPr>
        <w:t xml:space="preserve">, με επείγον έγγραφό του, να του δώσει όλα τα στοιχεία για να προχωρήσει η εξαιρετικά κατεπείγουσα υπόθεση, κατά τον εισαγγελέα, για τους υπαλλήλους του κ. </w:t>
      </w:r>
      <w:proofErr w:type="spellStart"/>
      <w:r>
        <w:rPr>
          <w:rFonts w:eastAsia="Times New Roman" w:cs="Times New Roman"/>
          <w:szCs w:val="24"/>
        </w:rPr>
        <w:t>Πολάκη</w:t>
      </w:r>
      <w:proofErr w:type="spellEnd"/>
      <w:r>
        <w:rPr>
          <w:rFonts w:eastAsia="Times New Roman" w:cs="Times New Roman"/>
          <w:szCs w:val="24"/>
        </w:rPr>
        <w:t>, στους οποίους έχει ασκηθεί δίωξη σε βαθμό κακουργήματος για παράνομες προσλήψε</w:t>
      </w:r>
      <w:r>
        <w:rPr>
          <w:rFonts w:eastAsia="Times New Roman" w:cs="Times New Roman"/>
          <w:szCs w:val="24"/>
        </w:rPr>
        <w:t xml:space="preserve">ις στο ΚΕΕΛΠΝΟ. </w:t>
      </w:r>
    </w:p>
    <w:p w14:paraId="0AB9056A" w14:textId="77777777" w:rsidR="000B27DE" w:rsidRDefault="00261246">
      <w:pPr>
        <w:spacing w:line="600" w:lineRule="auto"/>
        <w:ind w:firstLine="720"/>
        <w:contextualSpacing/>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Σπυρίδων</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 xml:space="preserve">Άδωνις Γεωργιάδης </w:t>
      </w:r>
      <w:r w:rsidRPr="000731CA">
        <w:rPr>
          <w:rFonts w:eastAsia="Times New Roman" w:cs="Times New Roman"/>
        </w:rPr>
        <w:t xml:space="preserve">καταθέτει για τα Πρακτικά </w:t>
      </w:r>
      <w:r>
        <w:rPr>
          <w:rFonts w:eastAsia="Times New Roman" w:cs="Times New Roman"/>
        </w:rPr>
        <w:t xml:space="preserve">το προαναφερθέν έγγραφο, </w:t>
      </w:r>
      <w:r w:rsidRPr="006825D8">
        <w:rPr>
          <w:rFonts w:eastAsia="Times New Roman" w:cs="Times New Roman"/>
          <w:bCs/>
          <w:shd w:val="clear" w:color="auto" w:fill="FFFFFF"/>
        </w:rPr>
        <w:t>το οποίο</w:t>
      </w:r>
      <w:r>
        <w:rPr>
          <w:rFonts w:eastAsia="Times New Roman" w:cs="Times New Roman"/>
        </w:rPr>
        <w:t xml:space="preserve"> βρίσκεται </w:t>
      </w:r>
      <w:r w:rsidRPr="000731CA">
        <w:rPr>
          <w:rFonts w:eastAsia="Times New Roman" w:cs="Times New Roman"/>
        </w:rPr>
        <w:t>στο αρχείο του Τμήματος Γραμματείας της Διεύθυνσης Στενογραφίας και Πρακτικών της Βουλής)</w:t>
      </w:r>
    </w:p>
    <w:p w14:paraId="0AB9056B"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 xml:space="preserve">Σας ενημερώνω, </w:t>
      </w:r>
      <w:r>
        <w:rPr>
          <w:rFonts w:eastAsia="Times New Roman" w:cs="Times New Roman"/>
          <w:szCs w:val="24"/>
        </w:rPr>
        <w:t>κύριε Υπουργέ</w:t>
      </w:r>
      <w:r>
        <w:rPr>
          <w:rFonts w:eastAsia="Times New Roman" w:cs="Times New Roman"/>
          <w:szCs w:val="24"/>
        </w:rPr>
        <w:t xml:space="preserve">, </w:t>
      </w:r>
      <w:r>
        <w:rPr>
          <w:rFonts w:eastAsia="Times New Roman" w:cs="Times New Roman"/>
          <w:szCs w:val="24"/>
        </w:rPr>
        <w:t>για να το πείτε στον κύριο Αναπληρωτή σας, ο οποίος «αγωνιά» για την ταχύτητα της δικαιοσύνης</w:t>
      </w:r>
      <w:r>
        <w:rPr>
          <w:rFonts w:eastAsia="Times New Roman" w:cs="Times New Roman"/>
          <w:szCs w:val="24"/>
        </w:rPr>
        <w:t>,</w:t>
      </w:r>
      <w:r>
        <w:rPr>
          <w:rFonts w:eastAsia="Times New Roman" w:cs="Times New Roman"/>
          <w:szCs w:val="24"/>
        </w:rPr>
        <w:t xml:space="preserve"> ότι σχεδόν δύο χρόνια μετά -ενάμισ</w:t>
      </w:r>
      <w:r>
        <w:rPr>
          <w:rFonts w:eastAsia="Times New Roman" w:cs="Times New Roman"/>
          <w:szCs w:val="24"/>
        </w:rPr>
        <w:t>η</w:t>
      </w:r>
      <w:r>
        <w:rPr>
          <w:rFonts w:eastAsia="Times New Roman" w:cs="Times New Roman"/>
          <w:szCs w:val="24"/>
        </w:rPr>
        <w:t xml:space="preserve"> για την ακρίβεια- ο κ. </w:t>
      </w:r>
      <w:proofErr w:type="spellStart"/>
      <w:r>
        <w:rPr>
          <w:rFonts w:eastAsia="Times New Roman" w:cs="Times New Roman"/>
          <w:szCs w:val="24"/>
        </w:rPr>
        <w:t>Ρόζενμπεργκ</w:t>
      </w:r>
      <w:proofErr w:type="spellEnd"/>
      <w:r>
        <w:rPr>
          <w:rFonts w:eastAsia="Times New Roman" w:cs="Times New Roman"/>
          <w:szCs w:val="24"/>
        </w:rPr>
        <w:t xml:space="preserve"> δεν έχει στείλει κανένα από αυτά τα </w:t>
      </w:r>
      <w:r>
        <w:rPr>
          <w:rFonts w:eastAsia="Times New Roman" w:cs="Times New Roman"/>
          <w:szCs w:val="24"/>
        </w:rPr>
        <w:lastRenderedPageBreak/>
        <w:t>στοιχεία στον ανακριτή. Άρα, αντί να κο</w:t>
      </w:r>
      <w:r>
        <w:rPr>
          <w:rFonts w:eastAsia="Times New Roman" w:cs="Times New Roman"/>
          <w:szCs w:val="24"/>
        </w:rPr>
        <w:t xml:space="preserve">ιτάζει ο κ. </w:t>
      </w:r>
      <w:proofErr w:type="spellStart"/>
      <w:r>
        <w:rPr>
          <w:rFonts w:eastAsia="Times New Roman" w:cs="Times New Roman"/>
          <w:szCs w:val="24"/>
        </w:rPr>
        <w:t>Πολάκης</w:t>
      </w:r>
      <w:proofErr w:type="spellEnd"/>
      <w:r>
        <w:rPr>
          <w:rFonts w:eastAsia="Times New Roman" w:cs="Times New Roman"/>
          <w:szCs w:val="24"/>
        </w:rPr>
        <w:t xml:space="preserve"> μακρόσυρτες συνταγματικές μεταβολές, ας πει στον υφιστάμενό του, τον κ. </w:t>
      </w:r>
      <w:proofErr w:type="spellStart"/>
      <w:r>
        <w:rPr>
          <w:rFonts w:eastAsia="Times New Roman" w:cs="Times New Roman"/>
          <w:szCs w:val="24"/>
        </w:rPr>
        <w:t>Ρόζενμπεργκ</w:t>
      </w:r>
      <w:proofErr w:type="spellEnd"/>
      <w:r>
        <w:rPr>
          <w:rFonts w:eastAsia="Times New Roman" w:cs="Times New Roman"/>
          <w:szCs w:val="24"/>
        </w:rPr>
        <w:t xml:space="preserve">, ή πείτε το εσείς, να στείλει στον ανακριτή τα στοιχεία τα οποία έχει ζητήσει. </w:t>
      </w:r>
    </w:p>
    <w:p w14:paraId="0AB9056C"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Και πάω λίγο στο σημερινό θέμα, το οποίο, κύριε Πρόεδρε, θα έμοιαζε με σ</w:t>
      </w:r>
      <w:r>
        <w:rPr>
          <w:rFonts w:eastAsia="Times New Roman" w:cs="Times New Roman"/>
          <w:szCs w:val="24"/>
        </w:rPr>
        <w:t>ενάριο επιστημονικής φαντασίας, εάν δεν ήταν πραγματικό. Ποια είναι η ιστορία; Στις 17 Σεπτεμβρίου του 2018, ένας υπάλληλος του ΚΕΔΥ, του Κέντρου Δημόσιας Υγείας του ΚΕΕΛΠΝΟ στη Βάρη, κάνει καταγγελία, κατόπιν προηγούμενης έγγραφης καταγγελίας, στις 14 του</w:t>
      </w:r>
      <w:r>
        <w:rPr>
          <w:rFonts w:eastAsia="Times New Roman" w:cs="Times New Roman"/>
          <w:szCs w:val="24"/>
        </w:rPr>
        <w:t xml:space="preserve"> μηνός, από μια εταιρεία που εγκατέστησε στο ΚΕΔΥ της Βάρης μηχανήματα ηλεκτρολογικού εξοπλισμού, ότι έπιασαν μέσα στο δημόσιο κτήριο του ΚΕΕΛΠΝΟ μηχανήματα για </w:t>
      </w:r>
      <w:r>
        <w:rPr>
          <w:rFonts w:eastAsia="Times New Roman" w:cs="Times New Roman"/>
          <w:szCs w:val="24"/>
        </w:rPr>
        <w:t>«</w:t>
      </w:r>
      <w:r>
        <w:rPr>
          <w:rFonts w:eastAsia="Times New Roman" w:cs="Times New Roman"/>
          <w:szCs w:val="24"/>
        </w:rPr>
        <w:t>εξόρυξη</w:t>
      </w:r>
      <w:r>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bitcoin</w:t>
      </w:r>
      <w:r>
        <w:rPr>
          <w:rFonts w:eastAsia="Times New Roman" w:cs="Times New Roman"/>
          <w:szCs w:val="24"/>
        </w:rPr>
        <w:t>. Αυτός είναι ο όρος που χρησιμοποιείται, «</w:t>
      </w:r>
      <w:r>
        <w:rPr>
          <w:rFonts w:eastAsia="Times New Roman" w:cs="Times New Roman"/>
          <w:szCs w:val="24"/>
          <w:lang w:val="en-US"/>
        </w:rPr>
        <w:t>mining</w:t>
      </w:r>
      <w:r>
        <w:rPr>
          <w:rFonts w:eastAsia="Times New Roman" w:cs="Times New Roman"/>
          <w:szCs w:val="24"/>
        </w:rPr>
        <w:t>»</w:t>
      </w:r>
      <w:r w:rsidRPr="00CB39AB">
        <w:rPr>
          <w:rFonts w:eastAsia="Times New Roman" w:cs="Times New Roman"/>
          <w:szCs w:val="24"/>
        </w:rPr>
        <w:t xml:space="preserve"> </w:t>
      </w:r>
      <w:r>
        <w:rPr>
          <w:rFonts w:eastAsia="Times New Roman" w:cs="Times New Roman"/>
          <w:szCs w:val="24"/>
        </w:rPr>
        <w:t>στα αγγλικά</w:t>
      </w:r>
      <w:r w:rsidRPr="00CB39AB">
        <w:rPr>
          <w:rFonts w:eastAsia="Times New Roman" w:cs="Times New Roman"/>
          <w:szCs w:val="24"/>
        </w:rPr>
        <w:t xml:space="preserve">. </w:t>
      </w:r>
    </w:p>
    <w:p w14:paraId="0AB9056D"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Για να καταλά</w:t>
      </w:r>
      <w:r>
        <w:rPr>
          <w:rFonts w:eastAsia="Times New Roman" w:cs="Times New Roman"/>
          <w:szCs w:val="24"/>
        </w:rPr>
        <w:t>βει ο κόσμος για</w:t>
      </w:r>
      <w:r>
        <w:rPr>
          <w:rFonts w:eastAsia="Times New Roman" w:cs="Times New Roman"/>
          <w:szCs w:val="24"/>
        </w:rPr>
        <w:t xml:space="preserve"> </w:t>
      </w:r>
      <w:r>
        <w:rPr>
          <w:rFonts w:eastAsia="Times New Roman" w:cs="Times New Roman"/>
          <w:szCs w:val="24"/>
        </w:rPr>
        <w:t>τ</w:t>
      </w:r>
      <w:r>
        <w:rPr>
          <w:rFonts w:eastAsia="Times New Roman" w:cs="Times New Roman"/>
          <w:szCs w:val="24"/>
        </w:rPr>
        <w:t>ι</w:t>
      </w:r>
      <w:r>
        <w:rPr>
          <w:rFonts w:eastAsia="Times New Roman" w:cs="Times New Roman"/>
          <w:szCs w:val="24"/>
        </w:rPr>
        <w:t xml:space="preserve"> μιλάμε, πρόκειται για ένα πολύ σοβαρό θέμα. Διότι τι έκαναν οι άνθρωποι αυτοί, κύριε Πρόεδρε; Έβαλαν πάνω στο κτήριο του ΚΕΕΛΠΝΟ μηχανήματα που καταναλίσκουν τεράστιες ποσότητες ρεύματος, ώστε να παράγουν </w:t>
      </w:r>
      <w:r>
        <w:rPr>
          <w:rFonts w:eastAsia="Times New Roman" w:cs="Times New Roman"/>
          <w:szCs w:val="24"/>
          <w:lang w:val="en-US"/>
        </w:rPr>
        <w:t>bitcoin</w:t>
      </w:r>
      <w:r>
        <w:rPr>
          <w:rFonts w:eastAsia="Times New Roman" w:cs="Times New Roman"/>
          <w:szCs w:val="24"/>
        </w:rPr>
        <w:t xml:space="preserve"> και να παίρνουν τα λεφτ</w:t>
      </w:r>
      <w:r>
        <w:rPr>
          <w:rFonts w:eastAsia="Times New Roman" w:cs="Times New Roman"/>
          <w:szCs w:val="24"/>
        </w:rPr>
        <w:t xml:space="preserve">ά, εις βάρος μας, φοροδιαφεύγοντας και κάνοντας και ξέπλυμα μαύρου χρήματος. </w:t>
      </w:r>
    </w:p>
    <w:p w14:paraId="0AB9056E"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 xml:space="preserve">Και μάλιστα -και αυτό είναι που δεν έχει απαντηθεί καθόλου από τον κύριο Υπουργό- καταθέτω για τα Πρακτικά της Βουλής το εξής αμίμητο. Δεν ξέρω εάν το γνωρίζετε. Ο υπάλληλος του </w:t>
      </w:r>
      <w:r>
        <w:rPr>
          <w:rFonts w:eastAsia="Times New Roman" w:cs="Times New Roman"/>
          <w:szCs w:val="24"/>
        </w:rPr>
        <w:t xml:space="preserve">ΚΕΕΛΠΝΟ, ο Νίκος Κ. -δεν λέω το επώνυμό του για </w:t>
      </w:r>
      <w:r>
        <w:rPr>
          <w:rFonts w:eastAsia="Times New Roman" w:cs="Times New Roman"/>
          <w:szCs w:val="24"/>
        </w:rPr>
        <w:lastRenderedPageBreak/>
        <w:t>λόγους προστασίας των προσωπικών δεδομένων, αλλά είναι δυστυχώς τα στοιχεία του πάνω στην αγγελία-</w:t>
      </w:r>
      <w:r>
        <w:rPr>
          <w:rFonts w:eastAsia="Times New Roman" w:cs="Times New Roman"/>
          <w:szCs w:val="24"/>
        </w:rPr>
        <w:t>,</w:t>
      </w:r>
      <w:r>
        <w:rPr>
          <w:rFonts w:eastAsia="Times New Roman" w:cs="Times New Roman"/>
          <w:szCs w:val="24"/>
        </w:rPr>
        <w:t xml:space="preserve"> δύο μήνες πριν από την καταγγελία είχε αναρτήσει, κύριε Πρόεδρε, στο διαδίκτυο διαφήμιση με την διεύθυνση το</w:t>
      </w:r>
      <w:r>
        <w:rPr>
          <w:rFonts w:eastAsia="Times New Roman" w:cs="Times New Roman"/>
          <w:szCs w:val="24"/>
        </w:rPr>
        <w:t xml:space="preserve">υ ΚΕΕΛΠΝΟ στη Βάρη, που υποσχόταν απόδοση 30% ετησίως, από 1.000 ευρώ και παραπάνω επένδυση έως και 100.000 ευρώ επένδυση. Δηλαδή έδινε τόκο 30% τον χρόνο μέσα από το ΚΕΕΛΠΝΟ. Πάρτε και τη διαφήμιση να τη δείτε. </w:t>
      </w:r>
    </w:p>
    <w:p w14:paraId="0AB9056F" w14:textId="77777777" w:rsidR="000B27DE" w:rsidRDefault="00261246">
      <w:pPr>
        <w:spacing w:line="600" w:lineRule="auto"/>
        <w:ind w:firstLine="720"/>
        <w:contextualSpacing/>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Σπυρίδων</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 xml:space="preserve">Άδωνις Γεωργιάδης </w:t>
      </w:r>
      <w:r w:rsidRPr="000731CA">
        <w:rPr>
          <w:rFonts w:eastAsia="Times New Roman" w:cs="Times New Roman"/>
        </w:rPr>
        <w:t xml:space="preserve">καταθέτει για τα Πρακτικά </w:t>
      </w:r>
      <w:r>
        <w:rPr>
          <w:rFonts w:eastAsia="Times New Roman" w:cs="Times New Roman"/>
        </w:rPr>
        <w:t xml:space="preserve">το προαναφερθέν έγγραφο, </w:t>
      </w:r>
      <w:r w:rsidRPr="006825D8">
        <w:rPr>
          <w:rFonts w:eastAsia="Times New Roman" w:cs="Times New Roman"/>
          <w:bCs/>
          <w:shd w:val="clear" w:color="auto" w:fill="FFFFFF"/>
        </w:rPr>
        <w:t>το οποίο</w:t>
      </w:r>
      <w:r>
        <w:rPr>
          <w:rFonts w:eastAsia="Times New Roman" w:cs="Times New Roman"/>
        </w:rPr>
        <w:t xml:space="preserve"> βρίσκεται </w:t>
      </w:r>
      <w:r w:rsidRPr="000731CA">
        <w:rPr>
          <w:rFonts w:eastAsia="Times New Roman" w:cs="Times New Roman"/>
        </w:rPr>
        <w:t>στο αρχείο του Τμήματος Γραμματείας της Διεύθυνσης Στενογραφίας και Πρακτικών της Βουλής)</w:t>
      </w:r>
    </w:p>
    <w:p w14:paraId="0AB90570"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 xml:space="preserve">Σας ενημερώνω, επειδή ψάχνετε πολύ τα σκάνδαλα εκεί. Ο κ. </w:t>
      </w:r>
      <w:proofErr w:type="spellStart"/>
      <w:r>
        <w:rPr>
          <w:rFonts w:eastAsia="Times New Roman" w:cs="Times New Roman"/>
          <w:szCs w:val="24"/>
        </w:rPr>
        <w:t>Πολάκης</w:t>
      </w:r>
      <w:proofErr w:type="spellEnd"/>
      <w:r>
        <w:rPr>
          <w:rFonts w:eastAsia="Times New Roman" w:cs="Times New Roman"/>
          <w:szCs w:val="24"/>
        </w:rPr>
        <w:t xml:space="preserve"> άμα δει σκάνδαλο τρέχει, αλλά του ξέφυγε το </w:t>
      </w:r>
      <w:r>
        <w:rPr>
          <w:rFonts w:eastAsia="Times New Roman" w:cs="Times New Roman"/>
          <w:szCs w:val="24"/>
          <w:lang w:val="en-US"/>
        </w:rPr>
        <w:t>bitcoin</w:t>
      </w:r>
      <w:r>
        <w:rPr>
          <w:rFonts w:eastAsia="Times New Roman" w:cs="Times New Roman"/>
          <w:szCs w:val="24"/>
        </w:rPr>
        <w:t xml:space="preserve"> με το ξέπλυμα του χρήματος μέσα από το ΚΕΕΛΠΝΟ. </w:t>
      </w:r>
    </w:p>
    <w:p w14:paraId="0AB90571"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 xml:space="preserve">Και ακούστε τώρα το αμίμητο, το οποίο είναι </w:t>
      </w:r>
      <w:r w:rsidRPr="00F331DF">
        <w:rPr>
          <w:rFonts w:eastAsia="Times New Roman"/>
          <w:bCs/>
        </w:rPr>
        <w:t>και</w:t>
      </w:r>
      <w:r>
        <w:rPr>
          <w:rFonts w:eastAsia="Times New Roman" w:cs="Times New Roman"/>
          <w:szCs w:val="24"/>
        </w:rPr>
        <w:t xml:space="preserve"> η βάση της ερωτήσεώς μου. Έρχεται η εταιρ</w:t>
      </w:r>
      <w:r>
        <w:rPr>
          <w:rFonts w:eastAsia="Times New Roman" w:cs="Times New Roman"/>
          <w:szCs w:val="24"/>
        </w:rPr>
        <w:t xml:space="preserve">εία και εγκαθιστά τα μηχανήματα, κατόπιν διαβεβαιώσεως του υπαλλήλου ότι υπάρχει έγκριση του κ. </w:t>
      </w:r>
      <w:proofErr w:type="spellStart"/>
      <w:r>
        <w:rPr>
          <w:rFonts w:eastAsia="Times New Roman" w:cs="Times New Roman"/>
          <w:szCs w:val="24"/>
        </w:rPr>
        <w:t>Ρόζενμπεργκ</w:t>
      </w:r>
      <w:proofErr w:type="spellEnd"/>
      <w:r>
        <w:rPr>
          <w:rFonts w:eastAsia="Times New Roman" w:cs="Times New Roman"/>
          <w:szCs w:val="24"/>
        </w:rPr>
        <w:t xml:space="preserve">. Γιατί μέσα στη δικογραφία, όπως θα δείτε και στις καταγγελίες, έβαλε υπογραφή ότι ο κ. </w:t>
      </w:r>
      <w:proofErr w:type="spellStart"/>
      <w:r>
        <w:rPr>
          <w:rFonts w:eastAsia="Times New Roman" w:cs="Times New Roman"/>
          <w:szCs w:val="24"/>
        </w:rPr>
        <w:t>Ρόζενμπεργκ</w:t>
      </w:r>
      <w:proofErr w:type="spellEnd"/>
      <w:r>
        <w:rPr>
          <w:rFonts w:eastAsia="Times New Roman" w:cs="Times New Roman"/>
          <w:szCs w:val="24"/>
        </w:rPr>
        <w:t>, ο Πρόεδρος του ΚΕΕΛΠΝΟ</w:t>
      </w:r>
      <w:r>
        <w:rPr>
          <w:rFonts w:eastAsia="Times New Roman" w:cs="Times New Roman"/>
          <w:szCs w:val="24"/>
        </w:rPr>
        <w:t>,</w:t>
      </w:r>
      <w:r>
        <w:rPr>
          <w:rFonts w:eastAsia="Times New Roman" w:cs="Times New Roman"/>
          <w:szCs w:val="24"/>
        </w:rPr>
        <w:t xml:space="preserve"> που έχετε τοποθετήσει ε</w:t>
      </w:r>
      <w:r>
        <w:rPr>
          <w:rFonts w:eastAsia="Times New Roman" w:cs="Times New Roman"/>
          <w:szCs w:val="24"/>
        </w:rPr>
        <w:t xml:space="preserve">κεί, ήταν ενήμερος για την αγορά αυτών των μηχανημάτων. Θα κρίνει η δικαιοσύνη αν ήταν ή όχι. </w:t>
      </w:r>
    </w:p>
    <w:p w14:paraId="0AB90572"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όμως, που μας κάνει τεράστια εντύπωση, κύριε Υπουργέ -και με αυτό θα κλείσω και θέλω πραγματικά να μου απαντήσετε-</w:t>
      </w:r>
      <w:r>
        <w:rPr>
          <w:rFonts w:eastAsia="Times New Roman" w:cs="Times New Roman"/>
          <w:szCs w:val="24"/>
        </w:rPr>
        <w:t>,</w:t>
      </w:r>
      <w:r>
        <w:rPr>
          <w:rFonts w:eastAsia="Times New Roman" w:cs="Times New Roman"/>
          <w:szCs w:val="24"/>
        </w:rPr>
        <w:t xml:space="preserve"> είναι το εξής</w:t>
      </w:r>
      <w:r>
        <w:rPr>
          <w:rFonts w:eastAsia="Times New Roman" w:cs="Times New Roman"/>
          <w:szCs w:val="24"/>
        </w:rPr>
        <w:t>:</w:t>
      </w:r>
      <w:r>
        <w:rPr>
          <w:rFonts w:eastAsia="Times New Roman" w:cs="Times New Roman"/>
          <w:szCs w:val="24"/>
        </w:rPr>
        <w:t xml:space="preserve"> Ξέρετε τι έγινε με τον ε</w:t>
      </w:r>
      <w:r>
        <w:rPr>
          <w:rFonts w:eastAsia="Times New Roman" w:cs="Times New Roman"/>
          <w:szCs w:val="24"/>
        </w:rPr>
        <w:t xml:space="preserve">ν λόγω υπάλληλο, ο οποίος έβαλε αυτή τη διαφήμιση στο διαδίκτυο που κατέθεσα προηγουμένως, που έκανε ξέπλυμα μαύρου χρήματος μέσα από το κτήριο του ΚΕΕΛΠΝΟ; Τον αναβάθμισε ο κ. </w:t>
      </w:r>
      <w:proofErr w:type="spellStart"/>
      <w:r>
        <w:rPr>
          <w:rFonts w:eastAsia="Times New Roman" w:cs="Times New Roman"/>
          <w:szCs w:val="24"/>
        </w:rPr>
        <w:t>Ρόζενμπεργκ</w:t>
      </w:r>
      <w:proofErr w:type="spellEnd"/>
      <w:r>
        <w:rPr>
          <w:rFonts w:eastAsia="Times New Roman" w:cs="Times New Roman"/>
          <w:szCs w:val="24"/>
        </w:rPr>
        <w:t>. Του είπε -λέει- ότι θα τον καλέσει για εξηγήσεις πειθαρχικού χαρακ</w:t>
      </w:r>
      <w:r>
        <w:rPr>
          <w:rFonts w:eastAsia="Times New Roman" w:cs="Times New Roman"/>
          <w:szCs w:val="24"/>
        </w:rPr>
        <w:t xml:space="preserve">τήρα στο ΚΕΕΛΠΝΟ και τελικά τον τοποθέτησε στο κεντρικό κτήριο του ΚΕΕΛΠΝΟ στο Μαρούσι και του έδωσε τη θέση του Αναπληρωτή Υπευθύνου Διαχείρισης και Διανομής Εντύπου Υλικού του ΚΕΕΛΠΝΟ. Μάλλον για να κάνει και έντυπη διαφήμιση για το ξέπλυμα. </w:t>
      </w:r>
    </w:p>
    <w:p w14:paraId="0AB90573"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Δηλαδή</w:t>
      </w:r>
      <w:r>
        <w:rPr>
          <w:rFonts w:eastAsia="Times New Roman" w:cs="Times New Roman"/>
          <w:szCs w:val="24"/>
        </w:rPr>
        <w:t>,</w:t>
      </w:r>
      <w:r>
        <w:rPr>
          <w:rFonts w:eastAsia="Times New Roman" w:cs="Times New Roman"/>
          <w:szCs w:val="24"/>
        </w:rPr>
        <w:t xml:space="preserve"> ο υ</w:t>
      </w:r>
      <w:r>
        <w:rPr>
          <w:rFonts w:eastAsia="Times New Roman" w:cs="Times New Roman"/>
          <w:szCs w:val="24"/>
        </w:rPr>
        <w:t xml:space="preserve">πάλληλος ο οποίος έκανε διαφήμιση για ξέπλυμα όχι μόνο δεν τιμωρήθηκε από τον κ. </w:t>
      </w:r>
      <w:proofErr w:type="spellStart"/>
      <w:r>
        <w:rPr>
          <w:rFonts w:eastAsia="Times New Roman" w:cs="Times New Roman"/>
          <w:szCs w:val="24"/>
        </w:rPr>
        <w:t>Ρόζενμπεργκ</w:t>
      </w:r>
      <w:proofErr w:type="spellEnd"/>
      <w:r>
        <w:rPr>
          <w:rFonts w:eastAsia="Times New Roman" w:cs="Times New Roman"/>
          <w:szCs w:val="24"/>
        </w:rPr>
        <w:t xml:space="preserve">, αλλά αναβαθμίστηκε κιόλας. </w:t>
      </w:r>
    </w:p>
    <w:p w14:paraId="0AB90574"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AB90575"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Κύριε Γεωργιά</w:t>
      </w:r>
      <w:r>
        <w:rPr>
          <w:rFonts w:eastAsia="Times New Roman" w:cs="Times New Roman"/>
          <w:szCs w:val="24"/>
        </w:rPr>
        <w:t xml:space="preserve">δη, ολοκληρώστε, σας παρακαλώ. </w:t>
      </w:r>
    </w:p>
    <w:p w14:paraId="0AB90576"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Και το λέω αυτό, κύριε Υπουργέ, γιατί πρόσφατα το ΚΕΕΛΠΝΟ απέλυσε υπαλλήλους –τους γνωστούς υπαλλήλους που κατηγορεί ο κ. </w:t>
      </w:r>
      <w:proofErr w:type="spellStart"/>
      <w:r>
        <w:rPr>
          <w:rFonts w:eastAsia="Times New Roman" w:cs="Times New Roman"/>
          <w:szCs w:val="24"/>
        </w:rPr>
        <w:t>Πολάκης</w:t>
      </w:r>
      <w:proofErr w:type="spellEnd"/>
      <w:r>
        <w:rPr>
          <w:rFonts w:eastAsia="Times New Roman" w:cs="Times New Roman"/>
          <w:szCs w:val="24"/>
        </w:rPr>
        <w:t>–,</w:t>
      </w:r>
      <w:r>
        <w:rPr>
          <w:rFonts w:eastAsia="Times New Roman" w:cs="Times New Roman"/>
          <w:szCs w:val="24"/>
        </w:rPr>
        <w:t xml:space="preserve"> διότι δεν άντεχε μύγα στο σπαθί του ο κ. </w:t>
      </w:r>
      <w:proofErr w:type="spellStart"/>
      <w:r>
        <w:rPr>
          <w:rFonts w:eastAsia="Times New Roman" w:cs="Times New Roman"/>
          <w:szCs w:val="24"/>
        </w:rPr>
        <w:t>Ρόζενμπεργκ</w:t>
      </w:r>
      <w:proofErr w:type="spellEnd"/>
      <w:r>
        <w:rPr>
          <w:rFonts w:eastAsia="Times New Roman" w:cs="Times New Roman"/>
          <w:szCs w:val="24"/>
        </w:rPr>
        <w:t xml:space="preserve">. </w:t>
      </w:r>
      <w:r>
        <w:rPr>
          <w:rFonts w:eastAsia="Times New Roman" w:cs="Times New Roman"/>
          <w:szCs w:val="24"/>
        </w:rPr>
        <w:lastRenderedPageBreak/>
        <w:t>Τώρα, ξα</w:t>
      </w:r>
      <w:r>
        <w:rPr>
          <w:rFonts w:eastAsia="Times New Roman" w:cs="Times New Roman"/>
          <w:szCs w:val="24"/>
        </w:rPr>
        <w:t xml:space="preserve">φνικά, με διαφήμιση για ξέπλυμα στο διαδίκτυο, με καταγγελίες της εταιρείας ότι ενέπλεξε τον ίδιο τον </w:t>
      </w:r>
      <w:proofErr w:type="spellStart"/>
      <w:r>
        <w:rPr>
          <w:rFonts w:eastAsia="Times New Roman" w:cs="Times New Roman"/>
          <w:szCs w:val="24"/>
        </w:rPr>
        <w:t>Ρόζενμπεργκ</w:t>
      </w:r>
      <w:proofErr w:type="spellEnd"/>
      <w:r>
        <w:rPr>
          <w:rFonts w:eastAsia="Times New Roman" w:cs="Times New Roman"/>
          <w:szCs w:val="24"/>
        </w:rPr>
        <w:t xml:space="preserve"> ο υπάλληλος</w:t>
      </w:r>
      <w:r>
        <w:rPr>
          <w:rFonts w:eastAsia="Times New Roman" w:cs="Times New Roman"/>
          <w:szCs w:val="24"/>
        </w:rPr>
        <w:t>,</w:t>
      </w:r>
      <w:r>
        <w:rPr>
          <w:rFonts w:eastAsia="Times New Roman" w:cs="Times New Roman"/>
          <w:szCs w:val="24"/>
        </w:rPr>
        <w:t xml:space="preserve"> ότι ο </w:t>
      </w:r>
      <w:proofErr w:type="spellStart"/>
      <w:r>
        <w:rPr>
          <w:rFonts w:eastAsia="Times New Roman" w:cs="Times New Roman"/>
          <w:szCs w:val="24"/>
        </w:rPr>
        <w:t>Ρόζενμπεργκ</w:t>
      </w:r>
      <w:proofErr w:type="spellEnd"/>
      <w:r>
        <w:rPr>
          <w:rFonts w:eastAsia="Times New Roman" w:cs="Times New Roman"/>
          <w:szCs w:val="24"/>
        </w:rPr>
        <w:t xml:space="preserve"> του είπε να κάνει το ξέπλυμα, πάει και τον αναβαθμίζει στο ΚΕΕΛΠΝΟ και του δίνει και καλύτερη θέση; Κι εσείς ως</w:t>
      </w:r>
      <w:r>
        <w:rPr>
          <w:rFonts w:eastAsia="Times New Roman" w:cs="Times New Roman"/>
          <w:szCs w:val="24"/>
        </w:rPr>
        <w:t xml:space="preserve"> Υπουργός έχετε ασχοληθεί με αυτή την υπόθεση; Ποια είναι τα πορίσματά σας; </w:t>
      </w:r>
    </w:p>
    <w:p w14:paraId="0AB90577"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AB90578"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Κι εγώ σας ευχαριστώ. </w:t>
      </w:r>
    </w:p>
    <w:p w14:paraId="0AB90579"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0AB9057A"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Ευχαριστώ, κύριε Πρόεδρε. </w:t>
      </w:r>
    </w:p>
    <w:p w14:paraId="0AB9057B"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Να τα πάρο</w:t>
      </w:r>
      <w:r>
        <w:rPr>
          <w:rFonts w:eastAsia="Times New Roman" w:cs="Times New Roman"/>
          <w:szCs w:val="24"/>
        </w:rPr>
        <w:t xml:space="preserve">υμε με τη σειρά. </w:t>
      </w:r>
    </w:p>
    <w:p w14:paraId="0AB9057C"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Έχω την εντύπωση ότι μάλλον επί του θέματος πρέπει να απαντήσετε. Εγώ το λέω γιατί απεραντολογούμε. </w:t>
      </w:r>
    </w:p>
    <w:p w14:paraId="0AB9057D"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Θα απαντήσω. Τώρα ο κ. Γεωργιάδης έχει μια τάση να απλώνει πολύ τον</w:t>
      </w:r>
      <w:r>
        <w:rPr>
          <w:rFonts w:eastAsia="Times New Roman" w:cs="Times New Roman"/>
          <w:szCs w:val="24"/>
        </w:rPr>
        <w:t xml:space="preserve"> τραχανά. </w:t>
      </w:r>
    </w:p>
    <w:p w14:paraId="0AB9057E"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Όχι, εννοώ επί του θέματος της ερωτήσεως. </w:t>
      </w:r>
    </w:p>
    <w:p w14:paraId="0AB9057F"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Κοιτάξτε ποιο είναι το πραγματικό γεγονός. Το πραγματικό γεγονός είναι ότι όντως μέσα στις εγκαταστάσεις του ΚΕΔΥ στη Βάρη βρέθηκαν </w:t>
      </w:r>
      <w:r>
        <w:rPr>
          <w:rFonts w:eastAsia="Times New Roman" w:cs="Times New Roman"/>
          <w:szCs w:val="24"/>
        </w:rPr>
        <w:t xml:space="preserve">δύο μηχανήματα, τα οποία δεν είχαν σχέση με τις υπόλοιπες </w:t>
      </w:r>
      <w:r>
        <w:rPr>
          <w:rFonts w:eastAsia="Times New Roman" w:cs="Times New Roman"/>
          <w:szCs w:val="24"/>
        </w:rPr>
        <w:lastRenderedPageBreak/>
        <w:t>εγκαταστάσεις του ΚΕΔΥ. Και λέει η αρμόδια εταιρεία, η οποία υποστηρίζει τηλεπικοινωνιακά και πληροφοριακά τη μονάδα αυτή –είναι μια συγκεκριμένη εταιρεία, «</w:t>
      </w:r>
      <w:r>
        <w:rPr>
          <w:rFonts w:eastAsia="Times New Roman" w:cs="Times New Roman"/>
          <w:szCs w:val="24"/>
        </w:rPr>
        <w:t>Ε</w:t>
      </w:r>
      <w:r>
        <w:rPr>
          <w:rFonts w:eastAsia="Times New Roman" w:cs="Times New Roman"/>
          <w:szCs w:val="24"/>
          <w:lang w:val="en-US"/>
        </w:rPr>
        <w:t>PSILON</w:t>
      </w:r>
      <w:r>
        <w:rPr>
          <w:rFonts w:eastAsia="Times New Roman" w:cs="Times New Roman"/>
          <w:szCs w:val="24"/>
        </w:rPr>
        <w:t xml:space="preserve"> </w:t>
      </w:r>
      <w:r>
        <w:rPr>
          <w:rFonts w:eastAsia="Times New Roman" w:cs="Times New Roman"/>
          <w:szCs w:val="24"/>
          <w:lang w:val="en-US"/>
        </w:rPr>
        <w:t>TELEDATA</w:t>
      </w:r>
      <w:r>
        <w:rPr>
          <w:rFonts w:eastAsia="Times New Roman" w:cs="Times New Roman"/>
          <w:szCs w:val="24"/>
        </w:rPr>
        <w:t xml:space="preserve">» είναι το όνομά </w:t>
      </w:r>
      <w:r>
        <w:rPr>
          <w:rFonts w:eastAsia="Times New Roman" w:cs="Times New Roman"/>
          <w:szCs w:val="24"/>
        </w:rPr>
        <w:t>της–</w:t>
      </w:r>
      <w:r>
        <w:rPr>
          <w:rFonts w:eastAsia="Times New Roman" w:cs="Times New Roman"/>
          <w:szCs w:val="24"/>
        </w:rPr>
        <w:t xml:space="preserve"> κατά την εκτίμησ</w:t>
      </w:r>
      <w:r>
        <w:rPr>
          <w:rFonts w:eastAsia="Times New Roman" w:cs="Times New Roman"/>
          <w:szCs w:val="24"/>
        </w:rPr>
        <w:t>ή</w:t>
      </w:r>
      <w:r>
        <w:rPr>
          <w:rFonts w:eastAsia="Times New Roman" w:cs="Times New Roman"/>
          <w:szCs w:val="24"/>
        </w:rPr>
        <w:t xml:space="preserve"> της το εξής: «Πιθανολογούμε, χωρίς να είμαστε απόλυτοι, ότι πιθανόν αυτά όντως να είναι κάποια μηχανήματα που έχουν σχέση με εξόρυξη </w:t>
      </w:r>
      <w:proofErr w:type="spellStart"/>
      <w:r>
        <w:rPr>
          <w:rFonts w:eastAsia="Times New Roman" w:cs="Times New Roman"/>
          <w:szCs w:val="24"/>
        </w:rPr>
        <w:t>κρυπτονομισμάτων</w:t>
      </w:r>
      <w:proofErr w:type="spellEnd"/>
      <w:r>
        <w:rPr>
          <w:rFonts w:eastAsia="Times New Roman" w:cs="Times New Roman"/>
          <w:szCs w:val="24"/>
        </w:rPr>
        <w:t xml:space="preserve">, </w:t>
      </w:r>
      <w:r>
        <w:rPr>
          <w:rFonts w:eastAsia="Times New Roman" w:cs="Times New Roman"/>
          <w:szCs w:val="24"/>
          <w:lang w:val="en-US"/>
        </w:rPr>
        <w:t>bitcoin</w:t>
      </w:r>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0AB90580"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Επίσης, υπάρχει και η γνωμοδότηση ενός εξωτερικού συνεργάτη, ηλεκτρολ</w:t>
      </w:r>
      <w:r>
        <w:rPr>
          <w:rFonts w:eastAsia="Times New Roman" w:cs="Times New Roman"/>
          <w:szCs w:val="24"/>
        </w:rPr>
        <w:t>όγου μηχανολόγου, ο οποίος λέει το ίδιο</w:t>
      </w:r>
      <w:r w:rsidRPr="00906115">
        <w:rPr>
          <w:rFonts w:eastAsia="Times New Roman" w:cs="Times New Roman"/>
          <w:szCs w:val="24"/>
        </w:rPr>
        <w:t>,</w:t>
      </w:r>
      <w:r>
        <w:rPr>
          <w:rFonts w:eastAsia="Times New Roman" w:cs="Times New Roman"/>
          <w:szCs w:val="24"/>
        </w:rPr>
        <w:t xml:space="preserve"> χωρίς να είναι ειδικός: «Θεωρώ ότι υπάρχει αυτή η πιθανότητα». </w:t>
      </w:r>
    </w:p>
    <w:p w14:paraId="0AB90581"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 xml:space="preserve">Η καταγγελία αυτή γίνεται στις 13 Σεπτεμβρίου. Στις 12 Σεπτεμβρίου ο κ. </w:t>
      </w:r>
      <w:proofErr w:type="spellStart"/>
      <w:r>
        <w:rPr>
          <w:rFonts w:eastAsia="Times New Roman" w:cs="Times New Roman"/>
          <w:szCs w:val="24"/>
        </w:rPr>
        <w:t>Ρόζενμπεργκ</w:t>
      </w:r>
      <w:proofErr w:type="spellEnd"/>
      <w:r>
        <w:rPr>
          <w:rFonts w:eastAsia="Times New Roman" w:cs="Times New Roman"/>
          <w:szCs w:val="24"/>
        </w:rPr>
        <w:t xml:space="preserve"> κάνει περιοδεία στο ΚΕΔΥ, επισκέπτεται τους χώρους. Επιλέγει να επι</w:t>
      </w:r>
      <w:r>
        <w:rPr>
          <w:rFonts w:eastAsia="Times New Roman" w:cs="Times New Roman"/>
          <w:szCs w:val="24"/>
        </w:rPr>
        <w:t>σκεφθεί και χώρους όπως τα ψυγεία, τους αποθηκευτικούς χώρους, τα υπόγεια, τις εγκαταστάσεις, συνοδευόμενος από υπαλλήλους, μεταξύ των οποίων και ο κύριος στον οποίο αναφερθήκατε. Δεν υπάρχει κα</w:t>
      </w:r>
      <w:r>
        <w:rPr>
          <w:rFonts w:eastAsia="Times New Roman" w:cs="Times New Roman"/>
          <w:szCs w:val="24"/>
          <w:lang w:val="en-US"/>
        </w:rPr>
        <w:t>m</w:t>
      </w:r>
      <w:r>
        <w:rPr>
          <w:rFonts w:eastAsia="Times New Roman" w:cs="Times New Roman"/>
          <w:szCs w:val="24"/>
        </w:rPr>
        <w:t xml:space="preserve">μία αναφορά για αυτό το γεγονός. </w:t>
      </w:r>
    </w:p>
    <w:p w14:paraId="0AB90582"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Στη συνέχεια, υπάρχει καταγ</w:t>
      </w:r>
      <w:r>
        <w:rPr>
          <w:rFonts w:eastAsia="Times New Roman" w:cs="Times New Roman"/>
          <w:szCs w:val="24"/>
        </w:rPr>
        <w:t xml:space="preserve">γελία. Γίνεται η γνωμοδότηση από αυτούς που προανέφερα. Αμέσως το θέμα έρχεται στη </w:t>
      </w:r>
      <w:r>
        <w:rPr>
          <w:rFonts w:eastAsia="Times New Roman" w:cs="Times New Roman"/>
          <w:szCs w:val="24"/>
        </w:rPr>
        <w:t>δ</w:t>
      </w:r>
      <w:r>
        <w:rPr>
          <w:rFonts w:eastAsia="Times New Roman" w:cs="Times New Roman"/>
          <w:szCs w:val="24"/>
        </w:rPr>
        <w:t xml:space="preserve">ιοίκηση του ΚΕΕΛΠΝΟ. Το Διοικητικό Συμβούλιο καλεί σε πειθαρχικό έλεγχο τους δύο εμπλεκόμενους υπαλλήλους, έναν που είχε την αρμοδιότητα και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υ</w:t>
      </w:r>
      <w:r>
        <w:rPr>
          <w:rFonts w:eastAsia="Times New Roman" w:cs="Times New Roman"/>
          <w:szCs w:val="24"/>
        </w:rPr>
        <w:t xml:space="preserve">πεύθυνο της δομής. </w:t>
      </w:r>
      <w:r>
        <w:rPr>
          <w:rFonts w:eastAsia="Times New Roman" w:cs="Times New Roman"/>
          <w:szCs w:val="24"/>
        </w:rPr>
        <w:t xml:space="preserve">Τους ζητάει εγγράφως εξηγήσεις. Δεν πείθεται από τις εξηγήσεις, ιδιαίτερα του κυρίου </w:t>
      </w:r>
      <w:r>
        <w:rPr>
          <w:rFonts w:eastAsia="Times New Roman" w:cs="Times New Roman"/>
          <w:szCs w:val="24"/>
        </w:rPr>
        <w:t xml:space="preserve">στον οποίο αναφερθήκατε </w:t>
      </w:r>
      <w:r>
        <w:rPr>
          <w:rFonts w:eastAsia="Times New Roman" w:cs="Times New Roman"/>
          <w:szCs w:val="24"/>
        </w:rPr>
        <w:t xml:space="preserve">με τα αρχικά, στον οποίο επιβάλλει την ανώτερη δυνατή πειθαρχική ποινή, </w:t>
      </w:r>
      <w:r>
        <w:rPr>
          <w:rFonts w:eastAsia="Times New Roman" w:cs="Times New Roman"/>
          <w:szCs w:val="24"/>
        </w:rPr>
        <w:lastRenderedPageBreak/>
        <w:t xml:space="preserve">δηλαδή στέρηση μισθού για τρεις μήνες και μετακίνησή του από τον χώρο στον </w:t>
      </w:r>
      <w:r>
        <w:rPr>
          <w:rFonts w:eastAsia="Times New Roman" w:cs="Times New Roman"/>
          <w:szCs w:val="24"/>
        </w:rPr>
        <w:t xml:space="preserve">οποίο εργαζόταν και είχε την ευθύνη, διότι προφανώς δεν υπήρξαν </w:t>
      </w:r>
      <w:proofErr w:type="spellStart"/>
      <w:r>
        <w:rPr>
          <w:rFonts w:eastAsia="Times New Roman" w:cs="Times New Roman"/>
          <w:szCs w:val="24"/>
        </w:rPr>
        <w:t>αποχρώσες</w:t>
      </w:r>
      <w:proofErr w:type="spellEnd"/>
      <w:r>
        <w:rPr>
          <w:rFonts w:eastAsia="Times New Roman" w:cs="Times New Roman"/>
          <w:szCs w:val="24"/>
        </w:rPr>
        <w:t xml:space="preserve"> ενδείξεις ότι έχει ευθύνη για την τοποθέτηση αυτών των μηχανημάτων. Αυτά μέχρις ότου φυσικά διαλευκανθεί πλήρως η υπόθεση. Στον άλλο υπάλληλο επιβάλλει μια μικρότερης σημασίας πειθαρ</w:t>
      </w:r>
      <w:r>
        <w:rPr>
          <w:rFonts w:eastAsia="Times New Roman" w:cs="Times New Roman"/>
          <w:szCs w:val="24"/>
        </w:rPr>
        <w:t xml:space="preserve">χική ποινή. </w:t>
      </w:r>
    </w:p>
    <w:p w14:paraId="0AB90583"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ο κ. </w:t>
      </w:r>
      <w:proofErr w:type="spellStart"/>
      <w:r>
        <w:rPr>
          <w:rFonts w:eastAsia="Times New Roman" w:cs="Times New Roman"/>
          <w:szCs w:val="24"/>
        </w:rPr>
        <w:t>Ρόζενμπεργκ</w:t>
      </w:r>
      <w:proofErr w:type="spellEnd"/>
      <w:r>
        <w:rPr>
          <w:rFonts w:eastAsia="Times New Roman" w:cs="Times New Roman"/>
          <w:szCs w:val="24"/>
        </w:rPr>
        <w:t xml:space="preserve"> από τις 17 Σεπτεμβρίου διαβιβάζει στον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t>π</w:t>
      </w:r>
      <w:r>
        <w:rPr>
          <w:rFonts w:eastAsia="Times New Roman" w:cs="Times New Roman"/>
          <w:szCs w:val="24"/>
        </w:rPr>
        <w:t xml:space="preserve">ρωτοδικών, ο οποίος στη συνέχεια διαβιβάζει τον φάκελο στην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t>δ</w:t>
      </w:r>
      <w:r>
        <w:rPr>
          <w:rFonts w:eastAsia="Times New Roman" w:cs="Times New Roman"/>
          <w:szCs w:val="24"/>
        </w:rPr>
        <w:t>ιαφθοράς. Διαβιβάζεται η υπόθεση στην αρμόδια Επιτροπή Δίωξης Ηλεκτρονικού Εγκλήματος της Ε</w:t>
      </w:r>
      <w:r>
        <w:rPr>
          <w:rFonts w:eastAsia="Times New Roman" w:cs="Times New Roman"/>
          <w:szCs w:val="24"/>
        </w:rPr>
        <w:t xml:space="preserve">λληνικής Αστυνομίας και στη Γενική Επιθεωρήτρια Δημόσιας Διοίκησης. Άρα η </w:t>
      </w:r>
      <w:r>
        <w:rPr>
          <w:rFonts w:eastAsia="Times New Roman" w:cs="Times New Roman"/>
          <w:szCs w:val="24"/>
        </w:rPr>
        <w:t>δ</w:t>
      </w:r>
      <w:r>
        <w:rPr>
          <w:rFonts w:eastAsia="Times New Roman" w:cs="Times New Roman"/>
          <w:szCs w:val="24"/>
        </w:rPr>
        <w:t>ιοίκηση του ΚΕΕΛΠΝΟ ενεργεί κατά τα οφειλόμενα και κατά τα νομίμως πρέποντα, δηλαδή ασκεί έλεγχο πειθαρχικό και επιβάλλει ποινή.</w:t>
      </w:r>
    </w:p>
    <w:p w14:paraId="0AB90584"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Ο εν λόγω υπάλληλος, κύριε Γεωργιάδη, δεν αναβαθμίστ</w:t>
      </w:r>
      <w:r>
        <w:rPr>
          <w:rFonts w:eastAsia="Times New Roman" w:cs="Times New Roman"/>
          <w:szCs w:val="24"/>
        </w:rPr>
        <w:t xml:space="preserve">ηκε, αλλά απομακρύνθηκε και επιλέχθηκε μία υπηρεσία στο κεντρικό κτήριο του ΚΕΕΛΠΝΟ για να τοποθετηθεί, μέχρις ότου διερευνηθεί πλήρως η υπόθεση. </w:t>
      </w:r>
    </w:p>
    <w:p w14:paraId="0AB90585" w14:textId="77777777" w:rsidR="000B27DE" w:rsidRDefault="00261246">
      <w:pPr>
        <w:tabs>
          <w:tab w:val="left" w:pos="2940"/>
        </w:tabs>
        <w:spacing w:line="600" w:lineRule="auto"/>
        <w:ind w:firstLine="720"/>
        <w:contextualSpacing/>
        <w:jc w:val="both"/>
        <w:rPr>
          <w:rFonts w:eastAsia="Times New Roman"/>
          <w:color w:val="000000" w:themeColor="text1"/>
          <w:szCs w:val="24"/>
        </w:rPr>
      </w:pPr>
      <w:r w:rsidRPr="00E45FBE">
        <w:rPr>
          <w:rFonts w:eastAsia="Times New Roman"/>
          <w:color w:val="000000" w:themeColor="text1"/>
          <w:szCs w:val="24"/>
        </w:rPr>
        <w:t xml:space="preserve">Σφραγίστηκε ο χώρος, απαγορεύθηκε η πρόσβαση σε οποιονδήποτε χωρίς άδεια από τον </w:t>
      </w:r>
      <w:r w:rsidRPr="00E45FBE">
        <w:rPr>
          <w:rFonts w:eastAsia="Times New Roman"/>
          <w:color w:val="000000" w:themeColor="text1"/>
          <w:szCs w:val="24"/>
        </w:rPr>
        <w:t>π</w:t>
      </w:r>
      <w:r w:rsidRPr="00E45FBE">
        <w:rPr>
          <w:rFonts w:eastAsia="Times New Roman"/>
          <w:color w:val="000000" w:themeColor="text1"/>
          <w:szCs w:val="24"/>
        </w:rPr>
        <w:t xml:space="preserve">ρόεδρο να έχει επαφή και </w:t>
      </w:r>
      <w:r w:rsidRPr="00E45FBE">
        <w:rPr>
          <w:rFonts w:eastAsia="Times New Roman"/>
          <w:color w:val="000000" w:themeColor="text1"/>
          <w:szCs w:val="24"/>
        </w:rPr>
        <w:t>περιμένουμε το πόρισμα και τον έλεγχο, τον οποίον θα ασκήσουν οι αρμόδιες υπηρεσίες.</w:t>
      </w:r>
    </w:p>
    <w:p w14:paraId="0AB90586" w14:textId="77777777" w:rsidR="000B27DE" w:rsidRDefault="00261246">
      <w:pPr>
        <w:tabs>
          <w:tab w:val="left" w:pos="2940"/>
        </w:tabs>
        <w:spacing w:line="600" w:lineRule="auto"/>
        <w:ind w:firstLine="720"/>
        <w:contextualSpacing/>
        <w:jc w:val="both"/>
        <w:rPr>
          <w:rFonts w:eastAsia="Times New Roman"/>
          <w:color w:val="000000" w:themeColor="text1"/>
          <w:szCs w:val="24"/>
        </w:rPr>
      </w:pPr>
      <w:r w:rsidRPr="00E45FBE">
        <w:rPr>
          <w:rFonts w:eastAsia="Times New Roman"/>
          <w:color w:val="000000" w:themeColor="text1"/>
          <w:szCs w:val="24"/>
        </w:rPr>
        <w:t>Άρα η διοίκηση του ΚΕΕΛΠΝΟ δεν έχει κα</w:t>
      </w:r>
      <w:r w:rsidRPr="00E45FBE">
        <w:rPr>
          <w:rFonts w:eastAsia="Times New Roman"/>
          <w:color w:val="000000" w:themeColor="text1"/>
          <w:szCs w:val="24"/>
        </w:rPr>
        <w:t>μ</w:t>
      </w:r>
      <w:r w:rsidRPr="00E45FBE">
        <w:rPr>
          <w:rFonts w:eastAsia="Times New Roman"/>
          <w:color w:val="000000" w:themeColor="text1"/>
          <w:szCs w:val="24"/>
        </w:rPr>
        <w:t xml:space="preserve">μιά συμπεριφορά ενοχική απέναντι σ’ αυτή την υπόθεση. </w:t>
      </w:r>
    </w:p>
    <w:p w14:paraId="0AB90587" w14:textId="77777777" w:rsidR="000B27DE" w:rsidRDefault="00261246">
      <w:pPr>
        <w:tabs>
          <w:tab w:val="left" w:pos="2940"/>
        </w:tabs>
        <w:spacing w:line="600" w:lineRule="auto"/>
        <w:ind w:firstLine="720"/>
        <w:contextualSpacing/>
        <w:jc w:val="both"/>
        <w:rPr>
          <w:rFonts w:eastAsia="Times New Roman"/>
          <w:szCs w:val="24"/>
        </w:rPr>
      </w:pPr>
      <w:r>
        <w:rPr>
          <w:rFonts w:eastAsia="Times New Roman"/>
          <w:szCs w:val="24"/>
        </w:rPr>
        <w:lastRenderedPageBreak/>
        <w:t>Προφανώς είναι κάτι το οποίο συνέβη χωρίς να το γνωρίζει. Προφανώς κάποιος υπ</w:t>
      </w:r>
      <w:r>
        <w:rPr>
          <w:rFonts w:eastAsia="Times New Roman"/>
          <w:szCs w:val="24"/>
        </w:rPr>
        <w:t xml:space="preserve">άλληλος του ΚΕΕΛΠΝΟ -δεν ξέρουμε αν είναι ο συγκεκριμένος ή κάποιος άλλος- τοποθέτησε τα μηχανήματα. Θα διερευνηθεί αν ήταν αυτή ακριβώς η χρήση τους και η ζημία, η οποία ενδεχομένως επήλθε, λόγω του ότι είναι </w:t>
      </w:r>
      <w:proofErr w:type="spellStart"/>
      <w:r>
        <w:rPr>
          <w:rFonts w:eastAsia="Times New Roman"/>
          <w:szCs w:val="24"/>
        </w:rPr>
        <w:t>ενεργοβόρα</w:t>
      </w:r>
      <w:proofErr w:type="spellEnd"/>
      <w:r>
        <w:rPr>
          <w:rFonts w:eastAsia="Times New Roman"/>
          <w:szCs w:val="24"/>
        </w:rPr>
        <w:t xml:space="preserve"> τα μηχανήματα αυτά, στη διαχείριση </w:t>
      </w:r>
      <w:r>
        <w:rPr>
          <w:rFonts w:eastAsia="Times New Roman"/>
          <w:szCs w:val="24"/>
        </w:rPr>
        <w:t>-ας πούμε- των χρημάτων του ΚΕΕΛΠΝΟ.</w:t>
      </w:r>
    </w:p>
    <w:p w14:paraId="0AB90588" w14:textId="77777777" w:rsidR="000B27DE" w:rsidRDefault="00261246">
      <w:pPr>
        <w:tabs>
          <w:tab w:val="left" w:pos="2940"/>
        </w:tabs>
        <w:spacing w:line="600" w:lineRule="auto"/>
        <w:ind w:firstLine="720"/>
        <w:contextualSpacing/>
        <w:jc w:val="both"/>
        <w:rPr>
          <w:rFonts w:eastAsia="Times New Roman"/>
          <w:szCs w:val="24"/>
        </w:rPr>
      </w:pPr>
      <w:r>
        <w:rPr>
          <w:rFonts w:eastAsia="Times New Roman"/>
          <w:szCs w:val="24"/>
        </w:rPr>
        <w:t>Υπάρχει διαβεβαίωση από την αρμόδια εταιρεία υποστήριξης τηλεπικοινωνιακών συστημάτων ότι δεν υπήρξε πρόσβαση στα δεδομένα, τα οποία είναι πάρα πολύ ευαίσθητα. Τα δεδομένα του Κεντρικού Εργαστηρίου Δημόσιας Υγείας αντιλ</w:t>
      </w:r>
      <w:r>
        <w:rPr>
          <w:rFonts w:eastAsia="Times New Roman"/>
          <w:szCs w:val="24"/>
        </w:rPr>
        <w:t>αμβάνεστε ότι είναι πάρα πολύ ευαίσθητα και πρέπει να διασφαλίζεται η ασφάλεια και η μη πρόσβαση οποιουδήποτε στα δεδομένα αυτά.</w:t>
      </w:r>
    </w:p>
    <w:p w14:paraId="0AB90589" w14:textId="77777777" w:rsidR="000B27DE" w:rsidRDefault="00261246">
      <w:pPr>
        <w:tabs>
          <w:tab w:val="left" w:pos="2940"/>
        </w:tabs>
        <w:spacing w:line="600" w:lineRule="auto"/>
        <w:ind w:firstLine="720"/>
        <w:contextualSpacing/>
        <w:jc w:val="both"/>
        <w:rPr>
          <w:rFonts w:eastAsia="Times New Roman"/>
          <w:szCs w:val="24"/>
        </w:rPr>
      </w:pPr>
      <w:r>
        <w:rPr>
          <w:rFonts w:eastAsia="Times New Roman"/>
          <w:szCs w:val="24"/>
        </w:rPr>
        <w:t>Άρα σ’ αυτό το πολύ κρίσιμο κομμάτι δεν φαίνεται να υπάρχει επίπτωση. Υπάρχει πιθανή επίπτωση στην κατανάλωση ηλεκτρικού ρεύματ</w:t>
      </w:r>
      <w:r>
        <w:rPr>
          <w:rFonts w:eastAsia="Times New Roman"/>
          <w:szCs w:val="24"/>
        </w:rPr>
        <w:t xml:space="preserve">ος στη συγκεκριμένη δομή κ.λπ.. Νομίζω, λοιπόν, ότι έγινε πολύς θόρυβος για το τίποτα. </w:t>
      </w:r>
    </w:p>
    <w:p w14:paraId="0AB9058A" w14:textId="77777777" w:rsidR="000B27DE" w:rsidRDefault="00261246">
      <w:pPr>
        <w:tabs>
          <w:tab w:val="left" w:pos="2940"/>
        </w:tabs>
        <w:spacing w:line="600" w:lineRule="auto"/>
        <w:ind w:firstLine="720"/>
        <w:contextualSpacing/>
        <w:jc w:val="both"/>
        <w:rPr>
          <w:rFonts w:eastAsia="Times New Roman"/>
          <w:szCs w:val="24"/>
        </w:rPr>
      </w:pPr>
      <w:r>
        <w:rPr>
          <w:rFonts w:eastAsia="Times New Roman"/>
          <w:szCs w:val="24"/>
        </w:rPr>
        <w:t>Πραγματικά, θα ελεγχθεί με την έννοια το</w:t>
      </w:r>
      <w:r>
        <w:rPr>
          <w:rFonts w:eastAsia="Times New Roman"/>
          <w:szCs w:val="24"/>
        </w:rPr>
        <w:t>ύ</w:t>
      </w:r>
      <w:r>
        <w:rPr>
          <w:rFonts w:eastAsia="Times New Roman"/>
          <w:szCs w:val="24"/>
        </w:rPr>
        <w:t xml:space="preserve"> να προσπαθήσουμε να αποδώσουμε ευθύνες στη</w:t>
      </w:r>
      <w:r>
        <w:rPr>
          <w:rFonts w:eastAsia="Times New Roman"/>
          <w:szCs w:val="24"/>
        </w:rPr>
        <w:t>ν</w:t>
      </w:r>
      <w:r>
        <w:rPr>
          <w:rFonts w:eastAsia="Times New Roman"/>
          <w:szCs w:val="24"/>
        </w:rPr>
        <w:t xml:space="preserve"> </w:t>
      </w:r>
      <w:r>
        <w:rPr>
          <w:rFonts w:eastAsia="Times New Roman"/>
          <w:szCs w:val="24"/>
        </w:rPr>
        <w:t xml:space="preserve">παρούσα </w:t>
      </w:r>
      <w:r>
        <w:rPr>
          <w:rFonts w:eastAsia="Times New Roman"/>
          <w:szCs w:val="24"/>
        </w:rPr>
        <w:t xml:space="preserve">διοίκηση </w:t>
      </w:r>
      <w:r>
        <w:rPr>
          <w:rFonts w:eastAsia="Times New Roman"/>
          <w:szCs w:val="24"/>
        </w:rPr>
        <w:t xml:space="preserve">του ΚΕΕΛΠΝΟ. Γίνεται μια προσπάθεια και εδώ φαίνεται ότι δεν σας ενημερώνουν καλά οι άνθρωποι με τους οποίους είχατε επαφή, ίσως επειδή απομακρύνθηκαν τον τελευταίο καιρό από το ΚΕΕΛΠΝΟ και γι’ αυτό σας έδωσαν </w:t>
      </w:r>
      <w:r>
        <w:rPr>
          <w:rFonts w:eastAsia="Times New Roman"/>
          <w:szCs w:val="24"/>
        </w:rPr>
        <w:t>–</w:t>
      </w:r>
      <w:r>
        <w:rPr>
          <w:rFonts w:eastAsia="Times New Roman"/>
          <w:szCs w:val="24"/>
        </w:rPr>
        <w:t>νομίζω</w:t>
      </w:r>
      <w:r>
        <w:rPr>
          <w:rFonts w:eastAsia="Times New Roman"/>
          <w:szCs w:val="24"/>
        </w:rPr>
        <w:t>-</w:t>
      </w:r>
      <w:r>
        <w:rPr>
          <w:rFonts w:eastAsia="Times New Roman"/>
          <w:szCs w:val="24"/>
        </w:rPr>
        <w:t xml:space="preserve"> μια μη ακριβή εικόνα. Άρα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πειθαρχικής </w:t>
      </w:r>
      <w:r>
        <w:rPr>
          <w:rFonts w:eastAsia="Times New Roman"/>
          <w:szCs w:val="24"/>
        </w:rPr>
        <w:lastRenderedPageBreak/>
        <w:t>τιμωρίας μετακινήθηκε ο εν λόγω υπάλληλος και όχι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αναβάθμισης, της επιβράβευσής του.</w:t>
      </w:r>
    </w:p>
    <w:p w14:paraId="0AB9058B" w14:textId="77777777" w:rsidR="000B27DE" w:rsidRDefault="00261246">
      <w:pPr>
        <w:tabs>
          <w:tab w:val="left" w:pos="2940"/>
        </w:tabs>
        <w:spacing w:line="600" w:lineRule="auto"/>
        <w:ind w:firstLine="720"/>
        <w:contextualSpacing/>
        <w:jc w:val="both"/>
        <w:rPr>
          <w:rFonts w:eastAsia="Times New Roman"/>
          <w:szCs w:val="24"/>
        </w:rPr>
      </w:pPr>
      <w:r>
        <w:rPr>
          <w:rFonts w:eastAsia="Times New Roman"/>
          <w:szCs w:val="24"/>
        </w:rPr>
        <w:t>Θυμίζω ότι αυτοί οι υπάλληλοι που λέτε δεν απολύθηκαν από τη διοίκηση του ΚΕΕΛΠΝΟ έτσι εν αιθρία. Τους αποδόθηκαν κατηγορίες από τον εισαγ</w:t>
      </w:r>
      <w:r>
        <w:rPr>
          <w:rFonts w:eastAsia="Times New Roman"/>
          <w:szCs w:val="24"/>
        </w:rPr>
        <w:t xml:space="preserve">γελέα για κακουργηματικές πράξεις. Αυτή είναι η αλήθεια και φυσικά αυτό συνέβη και με τον κ. Παπαδημητρίου, τον πρώην </w:t>
      </w:r>
      <w:r>
        <w:rPr>
          <w:rFonts w:eastAsia="Times New Roman"/>
          <w:szCs w:val="24"/>
        </w:rPr>
        <w:t>γενικό διευθυντή</w:t>
      </w:r>
      <w:r>
        <w:rPr>
          <w:rFonts w:eastAsia="Times New Roman"/>
          <w:szCs w:val="24"/>
        </w:rPr>
        <w:t xml:space="preserve"> του ΚΕΕΛΠΝΟ, ο οποίος επίσης αμετάκλητα είχε παραπεμφθεί για κακουργηματικές πράξεις εις βάρος του φορέα. Νομίζω ότι σωστ</w:t>
      </w:r>
      <w:r>
        <w:rPr>
          <w:rFonts w:eastAsia="Times New Roman"/>
          <w:szCs w:val="24"/>
        </w:rPr>
        <w:t>ά η διοίκηση όφειλε να προστατεύσει το κύρος και την αξιοπιστία του φορέα και τη δουλειά των εντίμων υπαλλήλων και αξιόλογων επιστημόνων, οι οποίοι δουλεύουν για να προστατεύουν τη δημόσια υγεία και δεν συμμετείχαν σ’ ένα όργιο διαφθοράς και φαυλότητας, πο</w:t>
      </w:r>
      <w:r>
        <w:rPr>
          <w:rFonts w:eastAsia="Times New Roman"/>
          <w:szCs w:val="24"/>
        </w:rPr>
        <w:t xml:space="preserve">υ ξέρουμε ότι υπήρξε την προηγούμενη περίοδο. </w:t>
      </w:r>
    </w:p>
    <w:p w14:paraId="0AB9058C" w14:textId="77777777" w:rsidR="000B27DE" w:rsidRDefault="00261246">
      <w:pPr>
        <w:tabs>
          <w:tab w:val="left" w:pos="2940"/>
        </w:tabs>
        <w:spacing w:line="600" w:lineRule="auto"/>
        <w:ind w:firstLine="720"/>
        <w:contextualSpacing/>
        <w:jc w:val="both"/>
        <w:rPr>
          <w:rFonts w:eastAsia="Times New Roman"/>
          <w:szCs w:val="24"/>
        </w:rPr>
      </w:pPr>
      <w:r>
        <w:rPr>
          <w:rFonts w:eastAsia="Times New Roman"/>
          <w:szCs w:val="24"/>
        </w:rPr>
        <w:t>Αυτά είναι, λοιπόν, τα γεγονότα. Αυτή η υπόθεση θα ελεγχθεί από τις αρμόδιες ελεγκτικές και διωκτικές αρχές. Όταν υπάρξουν πορίσματα και ευθύνες, θα αποδοθούν και να μην έχετε κα</w:t>
      </w:r>
      <w:r>
        <w:rPr>
          <w:rFonts w:eastAsia="Times New Roman"/>
          <w:szCs w:val="24"/>
        </w:rPr>
        <w:t>μ</w:t>
      </w:r>
      <w:r>
        <w:rPr>
          <w:rFonts w:eastAsia="Times New Roman"/>
          <w:szCs w:val="24"/>
        </w:rPr>
        <w:t>μία αμφιβολία περί αυτού.</w:t>
      </w:r>
    </w:p>
    <w:p w14:paraId="0AB9058D" w14:textId="77777777" w:rsidR="000B27DE" w:rsidRDefault="00261246">
      <w:pPr>
        <w:tabs>
          <w:tab w:val="left" w:pos="2940"/>
        </w:tabs>
        <w:spacing w:line="600" w:lineRule="auto"/>
        <w:ind w:firstLine="720"/>
        <w:contextualSpacing/>
        <w:jc w:val="both"/>
        <w:rPr>
          <w:rFonts w:eastAsia="Times New Roman"/>
          <w:szCs w:val="24"/>
        </w:rPr>
      </w:pPr>
      <w:r w:rsidRPr="0000146C">
        <w:rPr>
          <w:rFonts w:eastAsia="Times New Roman"/>
          <w:b/>
          <w:szCs w:val="24"/>
        </w:rPr>
        <w:t>ΠΡΟΕ</w:t>
      </w:r>
      <w:r w:rsidRPr="0000146C">
        <w:rPr>
          <w:rFonts w:eastAsia="Times New Roman"/>
          <w:b/>
          <w:szCs w:val="24"/>
        </w:rPr>
        <w:t xml:space="preserve">ΔΡΕΥΩΝ (Δημήτριος </w:t>
      </w:r>
      <w:proofErr w:type="spellStart"/>
      <w:r w:rsidRPr="0000146C">
        <w:rPr>
          <w:rFonts w:eastAsia="Times New Roman"/>
          <w:b/>
          <w:szCs w:val="24"/>
        </w:rPr>
        <w:t>Κρεμαστινός</w:t>
      </w:r>
      <w:proofErr w:type="spellEnd"/>
      <w:r w:rsidRPr="0000146C">
        <w:rPr>
          <w:rFonts w:eastAsia="Times New Roman"/>
          <w:b/>
          <w:szCs w:val="24"/>
        </w:rPr>
        <w:t>):</w:t>
      </w:r>
      <w:r>
        <w:rPr>
          <w:rFonts w:eastAsia="Times New Roman"/>
          <w:szCs w:val="24"/>
        </w:rPr>
        <w:t xml:space="preserve"> Παρακαλώ, κύριε Γεωργιάδη, έχετε τον λόγο για τη δευτερολογία σας.</w:t>
      </w:r>
    </w:p>
    <w:p w14:paraId="0AB9058E" w14:textId="77777777" w:rsidR="000B27DE" w:rsidRDefault="00261246">
      <w:pPr>
        <w:tabs>
          <w:tab w:val="left" w:pos="2940"/>
        </w:tabs>
        <w:spacing w:line="600" w:lineRule="auto"/>
        <w:ind w:firstLine="720"/>
        <w:contextualSpacing/>
        <w:jc w:val="both"/>
        <w:rPr>
          <w:rFonts w:eastAsia="Times New Roman"/>
          <w:szCs w:val="24"/>
        </w:rPr>
      </w:pPr>
      <w:r w:rsidRPr="0000146C">
        <w:rPr>
          <w:rFonts w:eastAsia="Times New Roman"/>
          <w:b/>
          <w:szCs w:val="24"/>
        </w:rPr>
        <w:t>ΣΠΥΡΙΔΩΝ</w:t>
      </w:r>
      <w:r>
        <w:rPr>
          <w:rFonts w:eastAsia="Times New Roman"/>
          <w:b/>
          <w:szCs w:val="24"/>
        </w:rPr>
        <w:t xml:space="preserve"> </w:t>
      </w:r>
      <w:r w:rsidRPr="0000146C">
        <w:rPr>
          <w:rFonts w:eastAsia="Times New Roman"/>
          <w:b/>
          <w:szCs w:val="24"/>
        </w:rPr>
        <w:t>-</w:t>
      </w:r>
      <w:r>
        <w:rPr>
          <w:rFonts w:eastAsia="Times New Roman"/>
          <w:b/>
          <w:szCs w:val="24"/>
        </w:rPr>
        <w:t xml:space="preserve"> </w:t>
      </w:r>
      <w:r w:rsidRPr="0000146C">
        <w:rPr>
          <w:rFonts w:eastAsia="Times New Roman"/>
          <w:b/>
          <w:szCs w:val="24"/>
        </w:rPr>
        <w:t>ΑΔΩΝΙΣ ΓΕΩΡΓΙΑΔΗΣ:</w:t>
      </w:r>
      <w:r>
        <w:rPr>
          <w:rFonts w:eastAsia="Times New Roman"/>
          <w:szCs w:val="24"/>
        </w:rPr>
        <w:t xml:space="preserve"> Θα ξεκινήσω από το τελευταίο.</w:t>
      </w:r>
    </w:p>
    <w:p w14:paraId="0AB9058F" w14:textId="77777777" w:rsidR="000B27DE" w:rsidRDefault="00261246">
      <w:pPr>
        <w:tabs>
          <w:tab w:val="left" w:pos="2940"/>
        </w:tabs>
        <w:spacing w:line="600" w:lineRule="auto"/>
        <w:ind w:firstLine="720"/>
        <w:contextualSpacing/>
        <w:jc w:val="both"/>
        <w:rPr>
          <w:rFonts w:eastAsia="Times New Roman"/>
          <w:szCs w:val="24"/>
        </w:rPr>
      </w:pPr>
      <w:r>
        <w:rPr>
          <w:rFonts w:eastAsia="Times New Roman"/>
          <w:szCs w:val="24"/>
        </w:rPr>
        <w:lastRenderedPageBreak/>
        <w:t>Θεωρώ ότι εσείς δεν είστε καλά πληροφορημένος και δεν θεωρώ ότι είστε και εμπλεκόμενος -θέλω να ε</w:t>
      </w:r>
      <w:r>
        <w:rPr>
          <w:rFonts w:eastAsia="Times New Roman"/>
          <w:szCs w:val="24"/>
        </w:rPr>
        <w:t>ίμαι ειλικρινής- όπως ο Αναπληρωτής σας. Μάλλον δεν ξέρετε πολύ καλά την υπόθεση.</w:t>
      </w:r>
    </w:p>
    <w:p w14:paraId="0AB90590" w14:textId="77777777" w:rsidR="000B27DE" w:rsidRDefault="00261246">
      <w:pPr>
        <w:tabs>
          <w:tab w:val="left" w:pos="2940"/>
        </w:tabs>
        <w:spacing w:line="600" w:lineRule="auto"/>
        <w:ind w:firstLine="720"/>
        <w:contextualSpacing/>
        <w:jc w:val="both"/>
        <w:rPr>
          <w:rFonts w:eastAsia="Times New Roman"/>
          <w:szCs w:val="24"/>
        </w:rPr>
      </w:pPr>
      <w:r>
        <w:rPr>
          <w:rFonts w:eastAsia="Times New Roman"/>
          <w:szCs w:val="24"/>
        </w:rPr>
        <w:t xml:space="preserve">Η κ. </w:t>
      </w:r>
      <w:proofErr w:type="spellStart"/>
      <w:r>
        <w:rPr>
          <w:rFonts w:eastAsia="Times New Roman"/>
          <w:szCs w:val="24"/>
        </w:rPr>
        <w:t>Τσάγκαρη</w:t>
      </w:r>
      <w:proofErr w:type="spellEnd"/>
      <w:r>
        <w:rPr>
          <w:rFonts w:eastAsia="Times New Roman"/>
          <w:szCs w:val="24"/>
        </w:rPr>
        <w:t xml:space="preserve"> δεν έχει κα</w:t>
      </w:r>
      <w:r>
        <w:rPr>
          <w:rFonts w:eastAsia="Times New Roman"/>
          <w:szCs w:val="24"/>
        </w:rPr>
        <w:t>μ</w:t>
      </w:r>
      <w:r>
        <w:rPr>
          <w:rFonts w:eastAsia="Times New Roman"/>
          <w:szCs w:val="24"/>
        </w:rPr>
        <w:t xml:space="preserve">μία δίωξη κακουργηματικού χαρακτήρα. Έχει την ίδια ακριβώς δίωξη με τον κ. </w:t>
      </w:r>
      <w:proofErr w:type="spellStart"/>
      <w:r>
        <w:rPr>
          <w:rFonts w:eastAsia="Times New Roman"/>
          <w:szCs w:val="24"/>
        </w:rPr>
        <w:t>Καλαμπαλίκη</w:t>
      </w:r>
      <w:proofErr w:type="spellEnd"/>
      <w:r>
        <w:rPr>
          <w:rFonts w:eastAsia="Times New Roman"/>
          <w:szCs w:val="24"/>
        </w:rPr>
        <w:t xml:space="preserve">, μόνο που ο κ. </w:t>
      </w:r>
      <w:proofErr w:type="spellStart"/>
      <w:r>
        <w:rPr>
          <w:rFonts w:eastAsia="Times New Roman"/>
          <w:szCs w:val="24"/>
        </w:rPr>
        <w:t>Καλαμπαλίκης</w:t>
      </w:r>
      <w:proofErr w:type="spellEnd"/>
      <w:r>
        <w:rPr>
          <w:rFonts w:eastAsia="Times New Roman"/>
          <w:szCs w:val="24"/>
        </w:rPr>
        <w:t xml:space="preserve"> είπε αυτά που ήθελε ο κ. </w:t>
      </w:r>
      <w:proofErr w:type="spellStart"/>
      <w:r>
        <w:rPr>
          <w:rFonts w:eastAsia="Times New Roman"/>
          <w:szCs w:val="24"/>
        </w:rPr>
        <w:t>Πολάκης</w:t>
      </w:r>
      <w:proofErr w:type="spellEnd"/>
      <w:r>
        <w:rPr>
          <w:rFonts w:eastAsia="Times New Roman"/>
          <w:szCs w:val="24"/>
        </w:rPr>
        <w:t xml:space="preserve"> </w:t>
      </w:r>
      <w:r>
        <w:rPr>
          <w:rFonts w:eastAsia="Times New Roman"/>
          <w:szCs w:val="24"/>
        </w:rPr>
        <w:t xml:space="preserve">και η κ. </w:t>
      </w:r>
      <w:proofErr w:type="spellStart"/>
      <w:r>
        <w:rPr>
          <w:rFonts w:eastAsia="Times New Roman"/>
          <w:szCs w:val="24"/>
        </w:rPr>
        <w:t>Τσάγκαρη</w:t>
      </w:r>
      <w:proofErr w:type="spellEnd"/>
      <w:r>
        <w:rPr>
          <w:rFonts w:eastAsia="Times New Roman"/>
          <w:szCs w:val="24"/>
        </w:rPr>
        <w:t xml:space="preserve"> είπε τα αντίθετα.</w:t>
      </w:r>
    </w:p>
    <w:p w14:paraId="0AB90591" w14:textId="77777777" w:rsidR="000B27DE" w:rsidRDefault="00261246">
      <w:pPr>
        <w:tabs>
          <w:tab w:val="left" w:pos="2940"/>
        </w:tabs>
        <w:spacing w:line="600" w:lineRule="auto"/>
        <w:ind w:firstLine="720"/>
        <w:contextualSpacing/>
        <w:jc w:val="both"/>
        <w:rPr>
          <w:rFonts w:eastAsia="Times New Roman"/>
          <w:szCs w:val="24"/>
        </w:rPr>
      </w:pPr>
      <w:r>
        <w:rPr>
          <w:rFonts w:eastAsia="Times New Roman"/>
          <w:szCs w:val="24"/>
        </w:rPr>
        <w:t xml:space="preserve">Ξέρετε, κύριε Υπουργέ, τι έκανε ο κ. </w:t>
      </w:r>
      <w:proofErr w:type="spellStart"/>
      <w:r>
        <w:rPr>
          <w:rFonts w:eastAsia="Times New Roman"/>
          <w:szCs w:val="24"/>
        </w:rPr>
        <w:t>Ρόζενμπεργκ</w:t>
      </w:r>
      <w:proofErr w:type="spellEnd"/>
      <w:r>
        <w:rPr>
          <w:rFonts w:eastAsia="Times New Roman"/>
          <w:szCs w:val="24"/>
        </w:rPr>
        <w:t xml:space="preserve"> και το διοικητικό σας συμβούλιο; Απέλυσε την πρώτη με την ίδια κατηγορία και δεν απέλυσε τον δεύτερο με την ίδια κατηγορία. Άρα μη μου λέτε εμένα εδώ πέρα μέσα ότι το έκαν</w:t>
      </w:r>
      <w:r>
        <w:rPr>
          <w:rFonts w:eastAsia="Times New Roman"/>
          <w:szCs w:val="24"/>
        </w:rPr>
        <w:t xml:space="preserve">αν για να προστατεύσουν το ΚΕΕΛΠΝΟ. Το έκαναν για να προστατεύσουν τον </w:t>
      </w:r>
      <w:proofErr w:type="spellStart"/>
      <w:r>
        <w:rPr>
          <w:rFonts w:eastAsia="Times New Roman"/>
          <w:szCs w:val="24"/>
        </w:rPr>
        <w:t>Πολάκη</w:t>
      </w:r>
      <w:proofErr w:type="spellEnd"/>
      <w:r>
        <w:rPr>
          <w:rFonts w:eastAsia="Times New Roman"/>
          <w:szCs w:val="24"/>
        </w:rPr>
        <w:t>.</w:t>
      </w:r>
    </w:p>
    <w:p w14:paraId="0AB90592" w14:textId="77777777" w:rsidR="000B27DE" w:rsidRDefault="00261246">
      <w:pPr>
        <w:tabs>
          <w:tab w:val="left" w:pos="2940"/>
        </w:tabs>
        <w:spacing w:line="600" w:lineRule="auto"/>
        <w:ind w:firstLine="720"/>
        <w:contextualSpacing/>
        <w:jc w:val="both"/>
        <w:rPr>
          <w:rFonts w:eastAsia="Times New Roman"/>
          <w:szCs w:val="24"/>
        </w:rPr>
      </w:pPr>
      <w:r>
        <w:rPr>
          <w:rFonts w:eastAsia="Times New Roman"/>
          <w:szCs w:val="24"/>
        </w:rPr>
        <w:t xml:space="preserve">Επίσης, να σας πω, κύριε Υπουργέ, ότι στην αρχή κατέθεσα ένα έγγραφο για τον ανακριτή που με εξαιρετικά επείγον έγγραφό του ζητάει εδώ και ενάμιση χρόνο τον κ. </w:t>
      </w:r>
      <w:proofErr w:type="spellStart"/>
      <w:r>
        <w:rPr>
          <w:rFonts w:eastAsia="Times New Roman"/>
          <w:szCs w:val="24"/>
        </w:rPr>
        <w:t>Ρόζενμπεργκ</w:t>
      </w:r>
      <w:proofErr w:type="spellEnd"/>
      <w:r>
        <w:rPr>
          <w:rFonts w:eastAsia="Times New Roman"/>
          <w:szCs w:val="24"/>
        </w:rPr>
        <w:t xml:space="preserve"> για δ</w:t>
      </w:r>
      <w:r>
        <w:rPr>
          <w:rFonts w:eastAsia="Times New Roman"/>
          <w:szCs w:val="24"/>
        </w:rPr>
        <w:t xml:space="preserve">ίωξη κακουργηματικού χαρακτήρα για άλλους υπαλλήλους του ΚΕΕΛΠΝΟ, οι οποίοι είναι, όμως, τοποθετημένοι από τον κ. </w:t>
      </w:r>
      <w:proofErr w:type="spellStart"/>
      <w:r>
        <w:rPr>
          <w:rFonts w:eastAsia="Times New Roman"/>
          <w:szCs w:val="24"/>
        </w:rPr>
        <w:t>Πολάκη</w:t>
      </w:r>
      <w:proofErr w:type="spellEnd"/>
      <w:r>
        <w:rPr>
          <w:rFonts w:eastAsia="Times New Roman"/>
          <w:szCs w:val="24"/>
        </w:rPr>
        <w:t xml:space="preserve">. Αυτούς τους υπαλλήλους που έχουν δίωξη κακουργηματικού χαρακτήρα, κύριε Ξανθέ, γιατί δεν τους απολύσατε για να προστατεύσετε το κύρος </w:t>
      </w:r>
      <w:r>
        <w:rPr>
          <w:rFonts w:eastAsia="Times New Roman"/>
          <w:szCs w:val="24"/>
        </w:rPr>
        <w:t>του ΚΕΕΛΠΝΟ;</w:t>
      </w:r>
    </w:p>
    <w:p w14:paraId="0AB90593" w14:textId="77777777" w:rsidR="000B27DE" w:rsidRDefault="00261246">
      <w:pPr>
        <w:tabs>
          <w:tab w:val="left" w:pos="2940"/>
        </w:tabs>
        <w:spacing w:line="600" w:lineRule="auto"/>
        <w:ind w:firstLine="720"/>
        <w:contextualSpacing/>
        <w:jc w:val="both"/>
        <w:rPr>
          <w:rFonts w:eastAsia="Times New Roman"/>
          <w:szCs w:val="24"/>
        </w:rPr>
      </w:pPr>
      <w:r>
        <w:rPr>
          <w:rFonts w:eastAsia="Times New Roman"/>
          <w:szCs w:val="24"/>
        </w:rPr>
        <w:t>Άρα, παρακαλώ πολύ</w:t>
      </w:r>
      <w:r>
        <w:rPr>
          <w:rFonts w:eastAsia="Times New Roman"/>
          <w:szCs w:val="24"/>
        </w:rPr>
        <w:t>,</w:t>
      </w:r>
      <w:r>
        <w:rPr>
          <w:rFonts w:eastAsia="Times New Roman"/>
          <w:szCs w:val="24"/>
        </w:rPr>
        <w:t xml:space="preserve"> να έχουμε ειλικρίνεια όταν μιλάμε. Διώξατε αυτούς τους ανθρώπους, μόνο και μόνο γιατί δεν έκαναν το χατίρι του </w:t>
      </w:r>
      <w:proofErr w:type="spellStart"/>
      <w:r>
        <w:rPr>
          <w:rFonts w:eastAsia="Times New Roman"/>
          <w:szCs w:val="24"/>
        </w:rPr>
        <w:t>Πολάκη</w:t>
      </w:r>
      <w:proofErr w:type="spellEnd"/>
      <w:r>
        <w:rPr>
          <w:rFonts w:eastAsia="Times New Roman"/>
          <w:szCs w:val="24"/>
        </w:rPr>
        <w:t>. Είναι ο μεγαλύτερος ορισμός πολιτικής δίωξης.</w:t>
      </w:r>
    </w:p>
    <w:p w14:paraId="0AB90594" w14:textId="77777777" w:rsidR="000B27DE" w:rsidRDefault="00261246">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Θα πω και κάτι ακόμη, γιατί είναι επίκαιρο σήμερα, κύριε </w:t>
      </w:r>
      <w:r>
        <w:rPr>
          <w:rFonts w:eastAsia="Times New Roman"/>
          <w:szCs w:val="24"/>
        </w:rPr>
        <w:t>Υπουργέ.</w:t>
      </w:r>
    </w:p>
    <w:p w14:paraId="0AB90595" w14:textId="77777777" w:rsidR="000B27DE" w:rsidRDefault="00261246">
      <w:pPr>
        <w:tabs>
          <w:tab w:val="left" w:pos="2940"/>
        </w:tabs>
        <w:spacing w:line="600" w:lineRule="auto"/>
        <w:ind w:firstLine="720"/>
        <w:contextualSpacing/>
        <w:jc w:val="both"/>
        <w:rPr>
          <w:rFonts w:eastAsia="Times New Roman"/>
          <w:szCs w:val="24"/>
        </w:rPr>
      </w:pPr>
      <w:r>
        <w:rPr>
          <w:rFonts w:eastAsia="Times New Roman"/>
          <w:szCs w:val="24"/>
        </w:rPr>
        <w:t xml:space="preserve">Όλο αυτό στηρίχθηκε στο πόρισμα της κ. Παπασπύρου. Τη γνώμη μου την έχω πει δημοσίως, και δεν θα την επαναλάβω. Ξέρετε, όμως, τι έβγαλε σήμερα η ελληνική </w:t>
      </w:r>
      <w:r>
        <w:rPr>
          <w:rFonts w:eastAsia="Times New Roman"/>
          <w:szCs w:val="24"/>
        </w:rPr>
        <w:t>δ</w:t>
      </w:r>
      <w:r>
        <w:rPr>
          <w:rFonts w:eastAsia="Times New Roman"/>
          <w:szCs w:val="24"/>
        </w:rPr>
        <w:t>ικαιοσύνη για την κ. Παπασπύρου;</w:t>
      </w:r>
    </w:p>
    <w:p w14:paraId="0AB90596" w14:textId="77777777" w:rsidR="000B27DE" w:rsidRDefault="0026124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Σήμερα έγινε η δίκη αυτών των υπαλλήλων από τη ΣΤΑΣΥ</w:t>
      </w:r>
      <w:r>
        <w:rPr>
          <w:rFonts w:eastAsia="Times New Roman" w:cs="Times New Roman"/>
          <w:szCs w:val="24"/>
        </w:rPr>
        <w:t>,</w:t>
      </w:r>
      <w:r>
        <w:rPr>
          <w:rFonts w:eastAsia="Times New Roman" w:cs="Times New Roman"/>
          <w:szCs w:val="24"/>
        </w:rPr>
        <w:t xml:space="preserve"> που δ</w:t>
      </w:r>
      <w:r>
        <w:rPr>
          <w:rFonts w:eastAsia="Times New Roman" w:cs="Times New Roman"/>
          <w:szCs w:val="24"/>
        </w:rPr>
        <w:t xml:space="preserve">ιώχθηκαν και αυτοί για κακούργημα βάσει του πορίσματος της κ. Παπασπύρου. Και ξέρετε τι είπε το δικαστήριο; Είπε ότι το πόρισμα της κ. Παπασπύρου είναι για τα σκουπίδια. Και τους αθώωσε όλους ομοφώνως. </w:t>
      </w:r>
    </w:p>
    <w:p w14:paraId="0AB90597" w14:textId="77777777" w:rsidR="000B27DE" w:rsidRDefault="0026124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Άρα μη μου λέτε εμένα για το όργιο κακοδιαχείρισης το</w:t>
      </w:r>
      <w:r>
        <w:rPr>
          <w:rFonts w:eastAsia="Times New Roman" w:cs="Times New Roman"/>
          <w:szCs w:val="24"/>
        </w:rPr>
        <w:t>υ ΚΕΕΛΠΝΟ. Και εσείς είστε έντιμος άνθρωπος. Για να το πείτε αυτό στη Βουλή, πρέπει να υπάρχει μία καταδίκη. Έχετε να μου δείξετε μία καταδίκη για έναν; Κα</w:t>
      </w:r>
      <w:r>
        <w:rPr>
          <w:rFonts w:eastAsia="Times New Roman" w:cs="Times New Roman"/>
          <w:szCs w:val="24"/>
        </w:rPr>
        <w:t>μ</w:t>
      </w:r>
      <w:r>
        <w:rPr>
          <w:rFonts w:eastAsia="Times New Roman" w:cs="Times New Roman"/>
          <w:szCs w:val="24"/>
        </w:rPr>
        <w:t xml:space="preserve">μία δεν έχετε! Αντιθέτως, ήρθε στη Βουλή ο κ. </w:t>
      </w:r>
      <w:proofErr w:type="spellStart"/>
      <w:r>
        <w:rPr>
          <w:rFonts w:eastAsia="Times New Roman" w:cs="Times New Roman"/>
          <w:szCs w:val="24"/>
        </w:rPr>
        <w:t>Πολάκης</w:t>
      </w:r>
      <w:proofErr w:type="spellEnd"/>
      <w:r>
        <w:rPr>
          <w:rFonts w:eastAsia="Times New Roman" w:cs="Times New Roman"/>
          <w:szCs w:val="24"/>
        </w:rPr>
        <w:t>, είπε ότι υπάρχουν 230 εκατομμύρια ευρώ έλλειμ</w:t>
      </w:r>
      <w:r>
        <w:rPr>
          <w:rFonts w:eastAsia="Times New Roman" w:cs="Times New Roman"/>
          <w:szCs w:val="24"/>
        </w:rPr>
        <w:t xml:space="preserve">μα στο ΚΕΕΛΠΝΟ, έγινε ρεζίλι των σκυλιών από τους ορκωτούς λογιστές και φυσικά από εκείνη τη μέρα στο αγαπημένο του </w:t>
      </w:r>
      <w:r>
        <w:rPr>
          <w:rFonts w:eastAsia="Times New Roman" w:cs="Times New Roman"/>
          <w:szCs w:val="24"/>
          <w:lang w:val="en-US"/>
        </w:rPr>
        <w:t>F</w:t>
      </w:r>
      <w:r>
        <w:rPr>
          <w:rFonts w:eastAsia="Times New Roman" w:cs="Times New Roman"/>
          <w:szCs w:val="24"/>
          <w:lang w:val="en-US"/>
        </w:rPr>
        <w:t>acebook</w:t>
      </w:r>
      <w:r>
        <w:rPr>
          <w:rFonts w:eastAsia="Times New Roman" w:cs="Times New Roman"/>
          <w:szCs w:val="24"/>
        </w:rPr>
        <w:t xml:space="preserve"> ούτε μαντινάδες έγραφε για το ΚΕΕΛΠΝΟ ούτε τίποτα, γιατί έγινε ρεζίλι. Επομένως, εσείς, λοιπόν, να μην επαναλαμβάνετε πράγματα στα </w:t>
      </w:r>
      <w:r>
        <w:rPr>
          <w:rFonts w:eastAsia="Times New Roman" w:cs="Times New Roman"/>
          <w:szCs w:val="24"/>
        </w:rPr>
        <w:t xml:space="preserve">οποία δεν έχετε συμμετοχή. </w:t>
      </w:r>
    </w:p>
    <w:p w14:paraId="0AB90598" w14:textId="77777777" w:rsidR="000B27DE" w:rsidRDefault="0026124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στο θέμα του </w:t>
      </w:r>
      <w:r>
        <w:rPr>
          <w:rFonts w:eastAsia="Times New Roman" w:cs="Times New Roman"/>
          <w:szCs w:val="24"/>
          <w:lang w:val="en-US"/>
        </w:rPr>
        <w:t>bitcoin</w:t>
      </w:r>
      <w:r w:rsidRPr="0093560A">
        <w:rPr>
          <w:rFonts w:eastAsia="Times New Roman" w:cs="Times New Roman"/>
          <w:szCs w:val="24"/>
        </w:rPr>
        <w:t xml:space="preserve">. </w:t>
      </w:r>
      <w:r>
        <w:rPr>
          <w:rFonts w:eastAsia="Times New Roman" w:cs="Times New Roman"/>
          <w:szCs w:val="24"/>
        </w:rPr>
        <w:t xml:space="preserve">Μάλλον δεν το έχετε καταλάβει καλά και το έχετε υποτιμήσει. Σας διαβάζω από την κατάθεση την καταγγελία της εταιρείας, που </w:t>
      </w:r>
      <w:r>
        <w:rPr>
          <w:rFonts w:eastAsia="Times New Roman" w:cs="Times New Roman"/>
          <w:szCs w:val="24"/>
        </w:rPr>
        <w:lastRenderedPageBreak/>
        <w:t xml:space="preserve">βεβαίως και εσείς την έχετε διαβάσει: «Κατόπιν συζήτησαν για τα παραπάνω </w:t>
      </w:r>
      <w:r>
        <w:rPr>
          <w:rFonts w:eastAsia="Times New Roman" w:cs="Times New Roman"/>
          <w:szCs w:val="24"/>
        </w:rPr>
        <w:t xml:space="preserve">μηχανήματα και ο συνεργάτης μου» -λέει η εταιρεία- «ζήτησε ενημέρωση για τον λόγο που τοποθετήθηκαν στον συγκεκριμένο χώρο και για την εργασία που εκτελούν». Ο υπάλληλος του απάντησε ότι είναι δεύτερο </w:t>
      </w:r>
      <w:r>
        <w:rPr>
          <w:rFonts w:eastAsia="Times New Roman" w:cs="Times New Roman"/>
          <w:szCs w:val="24"/>
          <w:lang w:val="en-US"/>
        </w:rPr>
        <w:t>back</w:t>
      </w:r>
      <w:r w:rsidRPr="0067428B">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xml:space="preserve"> για τα αρχεία του κτηρίου και ότι έχει γνώση το</w:t>
      </w:r>
      <w:r>
        <w:rPr>
          <w:rFonts w:eastAsia="Times New Roman" w:cs="Times New Roman"/>
          <w:szCs w:val="24"/>
        </w:rPr>
        <w:t xml:space="preserve">υ θέματος και ο Πρόεδρος του ΚΕΕΛΠΝΟ κ. </w:t>
      </w:r>
      <w:proofErr w:type="spellStart"/>
      <w:r>
        <w:rPr>
          <w:rFonts w:eastAsia="Times New Roman" w:cs="Times New Roman"/>
          <w:szCs w:val="24"/>
        </w:rPr>
        <w:t>Ρόζενμπεργκ</w:t>
      </w:r>
      <w:proofErr w:type="spellEnd"/>
      <w:r>
        <w:rPr>
          <w:rFonts w:eastAsia="Times New Roman" w:cs="Times New Roman"/>
          <w:szCs w:val="24"/>
        </w:rPr>
        <w:t>.</w:t>
      </w:r>
    </w:p>
    <w:p w14:paraId="0AB90599" w14:textId="77777777" w:rsidR="000B27DE" w:rsidRDefault="0026124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Πάρτε το δημοσίευμα. </w:t>
      </w:r>
    </w:p>
    <w:p w14:paraId="0AB9059A" w14:textId="77777777" w:rsidR="000B27DE" w:rsidRDefault="00261246">
      <w:pPr>
        <w:spacing w:line="600" w:lineRule="auto"/>
        <w:ind w:firstLine="720"/>
        <w:contextualSpacing/>
        <w:jc w:val="both"/>
        <w:rPr>
          <w:rFonts w:eastAsia="Times New Roman" w:cs="Times New Roman"/>
          <w:szCs w:val="24"/>
        </w:rPr>
      </w:pPr>
      <w:r w:rsidRPr="004B2E64">
        <w:rPr>
          <w:rFonts w:eastAsia="Times New Roman" w:cs="Times New Roman"/>
          <w:szCs w:val="24"/>
        </w:rPr>
        <w:t>(Στο σημείο</w:t>
      </w:r>
      <w:r>
        <w:rPr>
          <w:rFonts w:eastAsia="Times New Roman" w:cs="Times New Roman"/>
          <w:szCs w:val="24"/>
        </w:rPr>
        <w:t xml:space="preserve"> αυτό ο Βουλευτής κ.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Άδωνις Γεωργιάδης καταθέτει για τα Πρακτικά το προαναφερθέν δημοσίευμα</w:t>
      </w:r>
      <w:r w:rsidRPr="004B2E64">
        <w:rPr>
          <w:rFonts w:eastAsia="Times New Roman" w:cs="Times New Roman"/>
          <w:szCs w:val="24"/>
        </w:rPr>
        <w:t xml:space="preserve">, </w:t>
      </w:r>
      <w:r>
        <w:rPr>
          <w:rFonts w:eastAsia="Times New Roman" w:cs="Times New Roman"/>
          <w:szCs w:val="24"/>
        </w:rPr>
        <w:t>το οποίο βρίσκε</w:t>
      </w:r>
      <w:r w:rsidRPr="004B2E64">
        <w:rPr>
          <w:rFonts w:eastAsia="Times New Roman" w:cs="Times New Roman"/>
          <w:szCs w:val="24"/>
        </w:rPr>
        <w:t xml:space="preserve">ται στο </w:t>
      </w:r>
      <w:r>
        <w:rPr>
          <w:rFonts w:eastAsia="Times New Roman" w:cs="Times New Roman"/>
          <w:szCs w:val="24"/>
        </w:rPr>
        <w:t>α</w:t>
      </w:r>
      <w:r w:rsidRPr="004B2E64">
        <w:rPr>
          <w:rFonts w:eastAsia="Times New Roman" w:cs="Times New Roman"/>
          <w:szCs w:val="24"/>
        </w:rPr>
        <w:t>ρχείο του Τμήματος Γραμματείας της Διεύθυν</w:t>
      </w:r>
      <w:r w:rsidRPr="004B2E64">
        <w:rPr>
          <w:rFonts w:eastAsia="Times New Roman" w:cs="Times New Roman"/>
          <w:szCs w:val="24"/>
        </w:rPr>
        <w:t>σης Στενογραφίας και Πρακτικών της Βουλής)</w:t>
      </w:r>
    </w:p>
    <w:p w14:paraId="0AB9059B"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 xml:space="preserve">Δεν καταλάβατε. Στην καταγγελία κατονομάζεται ο ίδιος ο κ. </w:t>
      </w:r>
      <w:proofErr w:type="spellStart"/>
      <w:r>
        <w:rPr>
          <w:rFonts w:eastAsia="Times New Roman" w:cs="Times New Roman"/>
          <w:szCs w:val="24"/>
        </w:rPr>
        <w:t>Ρόζενμπεργκ</w:t>
      </w:r>
      <w:proofErr w:type="spellEnd"/>
      <w:r>
        <w:rPr>
          <w:rFonts w:eastAsia="Times New Roman" w:cs="Times New Roman"/>
          <w:szCs w:val="24"/>
        </w:rPr>
        <w:t xml:space="preserve">, αναφέρεται δηλαδή ότι είχε γνώση ο κ. </w:t>
      </w:r>
      <w:proofErr w:type="spellStart"/>
      <w:r>
        <w:rPr>
          <w:rFonts w:eastAsia="Times New Roman" w:cs="Times New Roman"/>
          <w:szCs w:val="24"/>
        </w:rPr>
        <w:t>Ρόζενμπεργκ</w:t>
      </w:r>
      <w:proofErr w:type="spellEnd"/>
      <w:r>
        <w:rPr>
          <w:rFonts w:eastAsia="Times New Roman" w:cs="Times New Roman"/>
          <w:szCs w:val="24"/>
        </w:rPr>
        <w:t xml:space="preserve">. </w:t>
      </w:r>
    </w:p>
    <w:p w14:paraId="0AB9059C"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Και ξέρετε και το καλύτερο, κύριε Υπουργέ; Διότι αυτό δεν μπορεί να μην το ξέρετε εσείς π</w:t>
      </w:r>
      <w:r>
        <w:rPr>
          <w:rFonts w:eastAsia="Times New Roman" w:cs="Times New Roman"/>
          <w:szCs w:val="24"/>
        </w:rPr>
        <w:t xml:space="preserve">ου είστε τόσο καλά ενημερωμένος, ενώ εγώ δεν είμαι. Δεν ξέρετε ότι ο κ. </w:t>
      </w:r>
      <w:proofErr w:type="spellStart"/>
      <w:r>
        <w:rPr>
          <w:rFonts w:eastAsia="Times New Roman" w:cs="Times New Roman"/>
          <w:szCs w:val="24"/>
        </w:rPr>
        <w:t>Ρόζενμπεργκ</w:t>
      </w:r>
      <w:proofErr w:type="spellEnd"/>
      <w:r>
        <w:rPr>
          <w:rFonts w:eastAsia="Times New Roman" w:cs="Times New Roman"/>
          <w:szCs w:val="24"/>
        </w:rPr>
        <w:t xml:space="preserve"> ότι εδώ και ενάμιση χρόνο έχει βγάλει ειδική εγκύκλιο και κλείνουν τα κτήρια του ΚΕΕΛΠΝΟ στις 17.00΄; Έχει ο ίδιος ή οι άνθρωποί του τα κλειδιά και δεν μπορεί να μπει ούτε </w:t>
      </w:r>
      <w:r>
        <w:rPr>
          <w:rFonts w:eastAsia="Times New Roman" w:cs="Times New Roman"/>
          <w:szCs w:val="24"/>
        </w:rPr>
        <w:t xml:space="preserve">ένας υπάλληλος μέσα, αν δεν πάρει άδεια από τον κ. </w:t>
      </w:r>
      <w:proofErr w:type="spellStart"/>
      <w:r>
        <w:rPr>
          <w:rFonts w:eastAsia="Times New Roman" w:cs="Times New Roman"/>
          <w:szCs w:val="24"/>
        </w:rPr>
        <w:t>Ρόζενμπεργκ</w:t>
      </w:r>
      <w:proofErr w:type="spellEnd"/>
      <w:r>
        <w:rPr>
          <w:rFonts w:eastAsia="Times New Roman" w:cs="Times New Roman"/>
          <w:szCs w:val="24"/>
        </w:rPr>
        <w:t xml:space="preserve">. Δεν ξέρετε ότι υπάρχει καταγγελία στην εισαγγελία οροθετικής υπαλλήλου, που γύρισε να πάρει τα φάρμακά της από το γραφείο και δεν της επέτρεψαν να μπει λόγω της παγίας εντολής του κ. </w:t>
      </w:r>
      <w:proofErr w:type="spellStart"/>
      <w:r>
        <w:rPr>
          <w:rFonts w:eastAsia="Times New Roman" w:cs="Times New Roman"/>
          <w:szCs w:val="24"/>
        </w:rPr>
        <w:t>Ρόζενμπερ</w:t>
      </w:r>
      <w:r>
        <w:rPr>
          <w:rFonts w:eastAsia="Times New Roman" w:cs="Times New Roman"/>
          <w:szCs w:val="24"/>
        </w:rPr>
        <w:t>γκ</w:t>
      </w:r>
      <w:proofErr w:type="spellEnd"/>
      <w:r>
        <w:rPr>
          <w:rFonts w:eastAsia="Times New Roman" w:cs="Times New Roman"/>
          <w:szCs w:val="24"/>
        </w:rPr>
        <w:t xml:space="preserve">; </w:t>
      </w:r>
    </w:p>
    <w:p w14:paraId="0AB9059D"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Πώς γίνεται, ενώ ο κ. </w:t>
      </w:r>
      <w:proofErr w:type="spellStart"/>
      <w:r>
        <w:rPr>
          <w:rFonts w:eastAsia="Times New Roman" w:cs="Times New Roman"/>
          <w:szCs w:val="24"/>
        </w:rPr>
        <w:t>Ρόζενμπεργκ</w:t>
      </w:r>
      <w:proofErr w:type="spellEnd"/>
      <w:r>
        <w:rPr>
          <w:rFonts w:eastAsia="Times New Roman" w:cs="Times New Roman"/>
          <w:szCs w:val="24"/>
        </w:rPr>
        <w:t xml:space="preserve"> τα ελέγχει όλα σε τόσο μεγάλο βαθμό και δεν μπορεί κανείς να μπει στο ΚΕΕΛΠΝΟ ή να βγει χωρίς να το ξέρει αυτός, να του ξέφυγε ότι επί δύο μήνες ο άλλος έκανε διαφήμιση για ξέπλυμα «μαύρου» χρήματος από το διαδίκτυο, </w:t>
      </w:r>
      <w:r>
        <w:rPr>
          <w:rFonts w:eastAsia="Times New Roman" w:cs="Times New Roman"/>
          <w:szCs w:val="24"/>
        </w:rPr>
        <w:t xml:space="preserve">κύριε Υπουργέ; Ποιον πάτε να πείσετε; </w:t>
      </w:r>
    </w:p>
    <w:p w14:paraId="0AB9059E"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Μη μου λέτε, επίσης, ότι δεν αναβαθμίστηκε -το λέω για να το ακούσει ο ελληνικός λαός- ο υπάλληλος που έχει αναρτημένη διαφήμιση στο διαδίκτυο για ξέπλυμα –ξέπλυμα, δεν τρώει ρεύμα, που είπατε- μαύρου χρήματος. Αυτό έ</w:t>
      </w:r>
      <w:r>
        <w:rPr>
          <w:rFonts w:eastAsia="Times New Roman" w:cs="Times New Roman"/>
          <w:szCs w:val="24"/>
        </w:rPr>
        <w:t xml:space="preserve">κανε μέσω του </w:t>
      </w:r>
      <w:r>
        <w:rPr>
          <w:rFonts w:eastAsia="Times New Roman" w:cs="Times New Roman"/>
          <w:szCs w:val="24"/>
          <w:lang w:val="en-US"/>
        </w:rPr>
        <w:t>bitcoin</w:t>
      </w:r>
      <w:r>
        <w:rPr>
          <w:rFonts w:eastAsia="Times New Roman" w:cs="Times New Roman"/>
          <w:szCs w:val="24"/>
        </w:rPr>
        <w:t>, γι</w:t>
      </w:r>
      <w:r>
        <w:rPr>
          <w:rFonts w:eastAsia="Times New Roman" w:cs="Times New Roman"/>
          <w:szCs w:val="24"/>
        </w:rPr>
        <w:t>’</w:t>
      </w:r>
      <w:r>
        <w:rPr>
          <w:rFonts w:eastAsia="Times New Roman" w:cs="Times New Roman"/>
          <w:szCs w:val="24"/>
        </w:rPr>
        <w:t xml:space="preserve"> αυτό είναι με 30% τόκο. </w:t>
      </w:r>
    </w:p>
    <w:p w14:paraId="0AB9059F"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Και δεν το έκανε, όπως νομίζετε, κύριε Υπουργέ. Ίσως να μην είστε επαρκώς ενημερωμένος εσείς. Ξέρετε τι λέει μέσα η καταγγελία για το πώς κατάλαβε η εταιρεία ότι υπάρχουν αυτά τα μηχανήματα; Έκαιγαν οι τοίχοι. Έπαιρνε τόσο ρεύμα αυτό το μηχάνημα, που το κτ</w:t>
      </w:r>
      <w:r>
        <w:rPr>
          <w:rFonts w:eastAsia="Times New Roman" w:cs="Times New Roman"/>
          <w:szCs w:val="24"/>
        </w:rPr>
        <w:t xml:space="preserve">ήριο έκαιγε και φοβήθηκαν ότι θα έπαιρνε φωτιά και έτσι αποφάσισαν να ασχοληθούν και να δουν τι είναι αυτό που κάνει τους τοίχους όλου του κτηρίου να καίγονται από επάνω μέχρι κάτω λόγω του ρεύματος που κατανάλωναν αυτά τα μηχανήματα. </w:t>
      </w:r>
    </w:p>
    <w:p w14:paraId="0AB905A0"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 xml:space="preserve">Και όλα αυτά που </w:t>
      </w:r>
      <w:proofErr w:type="spellStart"/>
      <w:r>
        <w:rPr>
          <w:rFonts w:eastAsia="Times New Roman" w:cs="Times New Roman"/>
          <w:szCs w:val="24"/>
        </w:rPr>
        <w:t>συν</w:t>
      </w:r>
      <w:r>
        <w:rPr>
          <w:rFonts w:eastAsia="Times New Roman" w:cs="Times New Roman"/>
          <w:szCs w:val="24"/>
        </w:rPr>
        <w:t>έβαιναν</w:t>
      </w:r>
      <w:proofErr w:type="spellEnd"/>
      <w:r>
        <w:rPr>
          <w:rFonts w:eastAsia="Times New Roman" w:cs="Times New Roman"/>
          <w:szCs w:val="24"/>
        </w:rPr>
        <w:t xml:space="preserve"> επί τρεις μήνες</w:t>
      </w:r>
      <w:r>
        <w:rPr>
          <w:rFonts w:eastAsia="Times New Roman" w:cs="Times New Roman"/>
          <w:szCs w:val="24"/>
        </w:rPr>
        <w:t>,</w:t>
      </w:r>
      <w:r>
        <w:rPr>
          <w:rFonts w:eastAsia="Times New Roman" w:cs="Times New Roman"/>
          <w:szCs w:val="24"/>
        </w:rPr>
        <w:t xml:space="preserve"> ο κ. </w:t>
      </w:r>
      <w:proofErr w:type="spellStart"/>
      <w:r>
        <w:rPr>
          <w:rFonts w:eastAsia="Times New Roman" w:cs="Times New Roman"/>
          <w:szCs w:val="24"/>
        </w:rPr>
        <w:t>Ρόζενμπεργκ</w:t>
      </w:r>
      <w:proofErr w:type="spellEnd"/>
      <w:r>
        <w:rPr>
          <w:rFonts w:eastAsia="Times New Roman" w:cs="Times New Roman"/>
          <w:szCs w:val="24"/>
        </w:rPr>
        <w:t xml:space="preserve">, ο τόσο επιμελής, δεν τα είχε καταλάβει καθόλου και χρειάστηκε το δημοσίευμα </w:t>
      </w:r>
      <w:r>
        <w:rPr>
          <w:rFonts w:eastAsia="Times New Roman" w:cs="Times New Roman"/>
          <w:szCs w:val="24"/>
        </w:rPr>
        <w:t>της εφημερίδας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 xml:space="preserve"> που τώρα σας έδωσα και η καταγγελία της εταιρείας για να κινηθεί; </w:t>
      </w:r>
    </w:p>
    <w:p w14:paraId="0AB905A1"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όλα αυτά που μας είπατε, για να κλείσω, είναι τα απολύτως αυτονόητα, κύριε Υπουργέ. Αν δεν έκανε ο κ. </w:t>
      </w:r>
      <w:proofErr w:type="spellStart"/>
      <w:r>
        <w:rPr>
          <w:rFonts w:eastAsia="Times New Roman" w:cs="Times New Roman"/>
          <w:szCs w:val="24"/>
        </w:rPr>
        <w:t>Ρόζενμπεργκ</w:t>
      </w:r>
      <w:proofErr w:type="spellEnd"/>
      <w:r>
        <w:rPr>
          <w:rFonts w:eastAsia="Times New Roman" w:cs="Times New Roman"/>
          <w:szCs w:val="24"/>
        </w:rPr>
        <w:t xml:space="preserve"> αυτά που μας είπατε, θα είχε πάει ήδη μέσα ο ίδιος. </w:t>
      </w:r>
    </w:p>
    <w:p w14:paraId="0AB905A2"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ουσίας, ο υπάλληλος ο οποίος κατονόμασε τον ίδιο τον κ. </w:t>
      </w:r>
      <w:proofErr w:type="spellStart"/>
      <w:r>
        <w:rPr>
          <w:rFonts w:eastAsia="Times New Roman" w:cs="Times New Roman"/>
          <w:szCs w:val="24"/>
        </w:rPr>
        <w:t>Ρόζενμπεργκ</w:t>
      </w:r>
      <w:proofErr w:type="spellEnd"/>
      <w:r>
        <w:rPr>
          <w:rFonts w:eastAsia="Times New Roman" w:cs="Times New Roman"/>
          <w:szCs w:val="24"/>
        </w:rPr>
        <w:t xml:space="preserve"> και είπε </w:t>
      </w:r>
      <w:r>
        <w:rPr>
          <w:rFonts w:eastAsia="Times New Roman" w:cs="Times New Roman"/>
          <w:szCs w:val="24"/>
        </w:rPr>
        <w:t xml:space="preserve">ότι γνώριζε για τα μηχανήματα είναι σήμερα στην </w:t>
      </w:r>
      <w:r>
        <w:rPr>
          <w:rFonts w:eastAsia="Times New Roman" w:cs="Times New Roman"/>
          <w:szCs w:val="24"/>
        </w:rPr>
        <w:t>κεντρική υ</w:t>
      </w:r>
      <w:r>
        <w:rPr>
          <w:rFonts w:eastAsia="Times New Roman" w:cs="Times New Roman"/>
          <w:szCs w:val="24"/>
        </w:rPr>
        <w:t xml:space="preserve">πηρεσία του ΚΕΕΛΠΝΟ. Θα ξαναπώ τη θέση του, γιατί είπατε ότι δεν είναι αναβάθμιση: Έχει καθήκοντα Αναπληρωτή Υπευθύνου Διαχείρισης και Διανομής Εντύπου Υλικού του ΚΕΕΛΠΝΟ. </w:t>
      </w:r>
    </w:p>
    <w:p w14:paraId="0AB905A3" w14:textId="77777777" w:rsidR="000B27DE" w:rsidRDefault="00261246">
      <w:pPr>
        <w:tabs>
          <w:tab w:val="left" w:pos="2738"/>
          <w:tab w:val="center" w:pos="4753"/>
          <w:tab w:val="left" w:pos="5723"/>
        </w:tabs>
        <w:spacing w:line="600" w:lineRule="auto"/>
        <w:ind w:firstLine="720"/>
        <w:contextualSpacing/>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 xml:space="preserve">τυπάει </w:t>
      </w:r>
      <w:r w:rsidRPr="00C255F0">
        <w:rPr>
          <w:rFonts w:eastAsia="Times New Roman" w:cs="Times New Roman"/>
          <w:szCs w:val="24"/>
        </w:rPr>
        <w:t>το κουδούνι λήξεως του χρόνου ομιλίας του κυρίου Βουλευτή)</w:t>
      </w:r>
    </w:p>
    <w:p w14:paraId="0AB905A4" w14:textId="77777777" w:rsidR="000B27DE" w:rsidRDefault="00261246">
      <w:pPr>
        <w:tabs>
          <w:tab w:val="left" w:pos="2738"/>
          <w:tab w:val="center" w:pos="4753"/>
          <w:tab w:val="left" w:pos="5723"/>
        </w:tabs>
        <w:spacing w:line="600" w:lineRule="auto"/>
        <w:ind w:firstLine="720"/>
        <w:contextualSpacing/>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 xml:space="preserve">Παρακαλώ, ολοκληρώστε. </w:t>
      </w:r>
    </w:p>
    <w:p w14:paraId="0AB905A5" w14:textId="77777777" w:rsidR="000B27DE" w:rsidRDefault="0026124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Μεγάλη ποινή έφαγε για ξέπλυμα ο υπάλληλος! Μεγάλη ποινή! Ή μήπως ήξερε τελικά ο κ. </w:t>
      </w:r>
      <w:proofErr w:type="spellStart"/>
      <w:r>
        <w:rPr>
          <w:rFonts w:eastAsia="Times New Roman" w:cs="Times New Roman"/>
          <w:szCs w:val="24"/>
        </w:rPr>
        <w:t>Ρόζενμπεργκ</w:t>
      </w:r>
      <w:proofErr w:type="spellEnd"/>
      <w:r>
        <w:rPr>
          <w:rFonts w:eastAsia="Times New Roman" w:cs="Times New Roman"/>
          <w:szCs w:val="24"/>
        </w:rPr>
        <w:t>; Σας πέρασε</w:t>
      </w:r>
      <w:r>
        <w:rPr>
          <w:rFonts w:eastAsia="Times New Roman" w:cs="Times New Roman"/>
          <w:szCs w:val="24"/>
        </w:rPr>
        <w:t xml:space="preserve"> από το μυαλό ότι μπορεί να το ήξερε; </w:t>
      </w:r>
    </w:p>
    <w:p w14:paraId="0AB905A6" w14:textId="77777777" w:rsidR="000B27DE" w:rsidRDefault="0026124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AB905A7" w14:textId="77777777" w:rsidR="000B27DE" w:rsidRDefault="00261246">
      <w:pPr>
        <w:tabs>
          <w:tab w:val="left" w:pos="2738"/>
          <w:tab w:val="center" w:pos="4753"/>
          <w:tab w:val="left" w:pos="5723"/>
        </w:tabs>
        <w:spacing w:line="600" w:lineRule="auto"/>
        <w:ind w:firstLine="720"/>
        <w:contextualSpacing/>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 xml:space="preserve">Ορίστε, κύριε Υπουργέ, έχετε τον λόγο για τη δευτερολογία σας. </w:t>
      </w:r>
    </w:p>
    <w:p w14:paraId="0AB905A8" w14:textId="77777777" w:rsidR="000B27DE" w:rsidRDefault="00261246">
      <w:pPr>
        <w:tabs>
          <w:tab w:val="left" w:pos="2738"/>
          <w:tab w:val="center" w:pos="4753"/>
          <w:tab w:val="left" w:pos="5723"/>
        </w:tabs>
        <w:spacing w:line="600" w:lineRule="auto"/>
        <w:ind w:firstLine="720"/>
        <w:contextualSpacing/>
        <w:jc w:val="both"/>
        <w:rPr>
          <w:rFonts w:eastAsia="Times New Roman" w:cs="Times New Roman"/>
          <w:szCs w:val="24"/>
        </w:rPr>
      </w:pPr>
      <w:r w:rsidRPr="00511003">
        <w:rPr>
          <w:rFonts w:eastAsia="Times New Roman" w:cs="Times New Roman"/>
          <w:b/>
          <w:szCs w:val="24"/>
        </w:rPr>
        <w:t xml:space="preserve">ΑΝΔΡΕΑΣ ΞΑΝΘΟΣ (Υπουργός Υγείας): </w:t>
      </w:r>
      <w:r>
        <w:rPr>
          <w:rFonts w:eastAsia="Times New Roman" w:cs="Times New Roman"/>
          <w:szCs w:val="24"/>
        </w:rPr>
        <w:t>Αν κατάλαβα, λοιπόν, καλά, αυτό που μας λέτε είναι ότι η Διοίκηση του Κ</w:t>
      </w:r>
      <w:r>
        <w:rPr>
          <w:rFonts w:eastAsia="Times New Roman" w:cs="Times New Roman"/>
          <w:szCs w:val="24"/>
        </w:rPr>
        <w:t xml:space="preserve">ΕΕΛΠΝΟ και προσωπικά ο κ. </w:t>
      </w:r>
      <w:proofErr w:type="spellStart"/>
      <w:r>
        <w:rPr>
          <w:rFonts w:eastAsia="Times New Roman" w:cs="Times New Roman"/>
          <w:szCs w:val="24"/>
        </w:rPr>
        <w:t>Ρόζενμπεργκ</w:t>
      </w:r>
      <w:proofErr w:type="spellEnd"/>
      <w:r>
        <w:rPr>
          <w:rFonts w:eastAsia="Times New Roman" w:cs="Times New Roman"/>
          <w:szCs w:val="24"/>
        </w:rPr>
        <w:t xml:space="preserve"> </w:t>
      </w:r>
      <w:r>
        <w:rPr>
          <w:rFonts w:eastAsia="Times New Roman" w:cs="Times New Roman"/>
          <w:szCs w:val="24"/>
        </w:rPr>
        <w:lastRenderedPageBreak/>
        <w:t xml:space="preserve">εν γνώσει του επέτρεπε να λειτουργεί αυτή η διαδικασία, που δεν είναι αποδεδειγμένο ότι ήταν αυτό, πιθανολογείται, όπως είπα πριν. </w:t>
      </w:r>
    </w:p>
    <w:p w14:paraId="0AB905A9" w14:textId="77777777" w:rsidR="000B27DE" w:rsidRDefault="0026124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Να ελεγχθεί, να το ελέγξετε!</w:t>
      </w:r>
    </w:p>
    <w:p w14:paraId="0AB905AA" w14:textId="77777777" w:rsidR="000B27DE" w:rsidRDefault="00261246">
      <w:pPr>
        <w:tabs>
          <w:tab w:val="left" w:pos="2738"/>
          <w:tab w:val="center" w:pos="4753"/>
          <w:tab w:val="left" w:pos="5723"/>
        </w:tabs>
        <w:spacing w:line="600" w:lineRule="auto"/>
        <w:ind w:firstLine="720"/>
        <w:contextualSpacing/>
        <w:jc w:val="both"/>
        <w:rPr>
          <w:rFonts w:eastAsia="Times New Roman" w:cs="Times New Roman"/>
          <w:szCs w:val="24"/>
        </w:rPr>
      </w:pPr>
      <w:r w:rsidRPr="00511003">
        <w:rPr>
          <w:rFonts w:eastAsia="Times New Roman" w:cs="Times New Roman"/>
          <w:b/>
          <w:szCs w:val="24"/>
        </w:rPr>
        <w:t>ΑΝΔΡΕΑΣ ΞΑΝΘΟΣ (Υπουργός Υγ</w:t>
      </w:r>
      <w:r w:rsidRPr="00511003">
        <w:rPr>
          <w:rFonts w:eastAsia="Times New Roman" w:cs="Times New Roman"/>
          <w:b/>
          <w:szCs w:val="24"/>
        </w:rPr>
        <w:t xml:space="preserve">είας): </w:t>
      </w:r>
      <w:r>
        <w:rPr>
          <w:rFonts w:eastAsia="Times New Roman" w:cs="Times New Roman"/>
          <w:szCs w:val="24"/>
        </w:rPr>
        <w:t xml:space="preserve">Κανένας δεν το έχει αποδείξει. Εσείς αναπαράγετε μία μαρτυρία μιας εταιρείας, που μάλιστα λέει «χωρίς να είμαστε ειδικοί, πιθανολογούμε». Αυτό είναι. </w:t>
      </w:r>
    </w:p>
    <w:p w14:paraId="0AB905AB" w14:textId="77777777" w:rsidR="000B27DE" w:rsidRDefault="0026124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Μα, κατέθεσα τη διαφήμιση!</w:t>
      </w:r>
    </w:p>
    <w:p w14:paraId="0AB905AC" w14:textId="77777777" w:rsidR="000B27DE" w:rsidRDefault="00261246">
      <w:pPr>
        <w:tabs>
          <w:tab w:val="left" w:pos="2738"/>
          <w:tab w:val="center" w:pos="4753"/>
          <w:tab w:val="left" w:pos="5723"/>
        </w:tabs>
        <w:spacing w:line="600" w:lineRule="auto"/>
        <w:ind w:firstLine="720"/>
        <w:contextualSpacing/>
        <w:jc w:val="both"/>
        <w:rPr>
          <w:rFonts w:eastAsia="Times New Roman" w:cs="Times New Roman"/>
          <w:szCs w:val="24"/>
        </w:rPr>
      </w:pPr>
      <w:r w:rsidRPr="00511003">
        <w:rPr>
          <w:rFonts w:eastAsia="Times New Roman" w:cs="Times New Roman"/>
          <w:b/>
          <w:szCs w:val="24"/>
        </w:rPr>
        <w:t xml:space="preserve">ΑΝΔΡΕΑΣ ΞΑΝΘΟΣ (Υπουργός Υγείας): </w:t>
      </w:r>
      <w:r>
        <w:rPr>
          <w:rFonts w:eastAsia="Times New Roman" w:cs="Times New Roman"/>
          <w:szCs w:val="24"/>
        </w:rPr>
        <w:t xml:space="preserve">Λέτε, λοιπόν, ότι εν γνώσει του το έκανε αυτό και μάλιστα αυτόν που τον κατήγγειλε –υποτίθεται- τον αναβαθμίζει κιόλας. Δεν βγαίνει συμπέρασμα από αυτό, κύριε Γεωργιάδη. </w:t>
      </w:r>
    </w:p>
    <w:p w14:paraId="0AB905AD" w14:textId="77777777" w:rsidR="000B27DE" w:rsidRDefault="0026124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Ξέρετε ποιο είναι το δικό μου συμπέρασμα; Το δικό μου συμπέρασμα είναι ότι επειδή ακρ</w:t>
      </w:r>
      <w:r>
        <w:rPr>
          <w:rFonts w:eastAsia="Times New Roman" w:cs="Times New Roman"/>
          <w:szCs w:val="24"/>
        </w:rPr>
        <w:t>ιβώς δεν μπορείτε ούτε καν να υπονοήσετε ότι μπορεί αυτή η Διοίκηση του ΚΕΕΛΠΝΟ και η πολιτική της ηγεσία να έχουν σχέση με φαύλη διαχείριση και με πραγματικά νομίσματα, ανακαλύπτετε τα «</w:t>
      </w:r>
      <w:proofErr w:type="spellStart"/>
      <w:r>
        <w:rPr>
          <w:rFonts w:eastAsia="Times New Roman" w:cs="Times New Roman"/>
          <w:szCs w:val="24"/>
        </w:rPr>
        <w:t>κρυπτονομίσματα</w:t>
      </w:r>
      <w:proofErr w:type="spellEnd"/>
      <w:r>
        <w:rPr>
          <w:rFonts w:eastAsia="Times New Roman" w:cs="Times New Roman"/>
          <w:szCs w:val="24"/>
        </w:rPr>
        <w:t>». Και πάτε να στήσετε μια συζήτηση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w:t>
      </w:r>
      <w:r>
        <w:rPr>
          <w:rFonts w:eastAsia="Times New Roman" w:cs="Times New Roman"/>
          <w:szCs w:val="24"/>
        </w:rPr>
        <w:t>ομίζω ότι προσβάλλει και τη νοημοσύνη των ανθρώπων που παρακολουθούν.</w:t>
      </w:r>
    </w:p>
    <w:p w14:paraId="0AB905AE"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Όσον αφορά αυτό καθαυτό το θέμα του ΚΕΕΛΠΝΟ</w:t>
      </w:r>
      <w:r w:rsidRPr="00962DA6">
        <w:rPr>
          <w:rFonts w:eastAsia="Times New Roman" w:cs="Times New Roman"/>
          <w:szCs w:val="24"/>
        </w:rPr>
        <w:t>,</w:t>
      </w:r>
      <w:r>
        <w:rPr>
          <w:rFonts w:eastAsia="Times New Roman" w:cs="Times New Roman"/>
          <w:szCs w:val="24"/>
        </w:rPr>
        <w:t xml:space="preserve"> για το οποίο έχουμε συζητήσει πάρα πολλές φορές, κύριε Γεωργιάδη</w:t>
      </w:r>
      <w:r w:rsidRPr="00962DA6">
        <w:rPr>
          <w:rFonts w:eastAsia="Times New Roman" w:cs="Times New Roman"/>
          <w:szCs w:val="24"/>
        </w:rPr>
        <w:t xml:space="preserve">, </w:t>
      </w:r>
      <w:r>
        <w:rPr>
          <w:rFonts w:eastAsia="Times New Roman" w:cs="Times New Roman"/>
          <w:szCs w:val="24"/>
        </w:rPr>
        <w:t>εντυπωσιάζομαι με την προσπάθεια που κάνετε διαρκώς να παρέχετε πολιτική ασ</w:t>
      </w:r>
      <w:r>
        <w:rPr>
          <w:rFonts w:eastAsia="Times New Roman" w:cs="Times New Roman"/>
          <w:szCs w:val="24"/>
        </w:rPr>
        <w:t xml:space="preserve">υλία -αυτό λέω εγώ αυτή τη στιγμή- </w:t>
      </w:r>
      <w:r>
        <w:rPr>
          <w:rFonts w:eastAsia="Times New Roman" w:cs="Times New Roman"/>
          <w:szCs w:val="24"/>
        </w:rPr>
        <w:lastRenderedPageBreak/>
        <w:t>στους ανθρώπους που αποδεδειγμένα από τον αρμόδιο εισαγγελέα σε ειδικό πόρισμα τους έχουν απαγγελθεί κατηγορίες για κακουργηματικές πράξεις, να πιέζετε συνεχώς λίγο πριν την έκδοση του πορίσματος, να δίνετε συνεντεύξεις κ</w:t>
      </w:r>
      <w:r>
        <w:rPr>
          <w:rFonts w:eastAsia="Times New Roman" w:cs="Times New Roman"/>
          <w:szCs w:val="24"/>
        </w:rPr>
        <w:t xml:space="preserve">αι να προσπαθείτε να δημιουργήσετε κλίμα επερχόμενων πολιτικών διώξεων σε έναν φορέα που ξέρει όλη η κοινωνία </w:t>
      </w:r>
      <w:r>
        <w:rPr>
          <w:rFonts w:eastAsia="Times New Roman" w:cs="Times New Roman"/>
          <w:szCs w:val="24"/>
        </w:rPr>
        <w:t>-</w:t>
      </w:r>
      <w:r>
        <w:rPr>
          <w:rFonts w:eastAsia="Times New Roman" w:cs="Times New Roman"/>
          <w:szCs w:val="24"/>
        </w:rPr>
        <w:t>και ιδιαίτερα ο υγειονομικός κόσμος</w:t>
      </w:r>
      <w:r>
        <w:rPr>
          <w:rFonts w:eastAsia="Times New Roman" w:cs="Times New Roman"/>
          <w:szCs w:val="24"/>
        </w:rPr>
        <w:t>-</w:t>
      </w:r>
      <w:r>
        <w:rPr>
          <w:rFonts w:eastAsia="Times New Roman" w:cs="Times New Roman"/>
          <w:szCs w:val="24"/>
        </w:rPr>
        <w:t xml:space="preserve"> ότι ήταν η επιτομή της φαυλότητας, της αδιαφανούς διαχείρισης, της σπατάλης δημοσίου χρήματος, των πελατειακ</w:t>
      </w:r>
      <w:r>
        <w:rPr>
          <w:rFonts w:eastAsia="Times New Roman" w:cs="Times New Roman"/>
          <w:szCs w:val="24"/>
        </w:rPr>
        <w:t>ών σχέσεων και της συναλλαγής με συμφέροντα.</w:t>
      </w:r>
    </w:p>
    <w:p w14:paraId="0AB905AF"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Αυτό το ξέρουν όλοι και ξέρουν, επίσης, πολύ καλά ότι αυτή η Κυβέρνηση ήταν η μόνη που είχε το πολιτικό θάρρος να ανοίξει μέτωπο με αυτό το πεδίο και να αρχίσει να παροχετεύει το απόστημα. Και έδιωξε το πρόσωπο-</w:t>
      </w:r>
      <w:r>
        <w:rPr>
          <w:rFonts w:eastAsia="Times New Roman" w:cs="Times New Roman"/>
          <w:szCs w:val="24"/>
        </w:rPr>
        <w:t>κλειδί, που ήταν ο κ. Παπαδημητρίου και τον οποίο, επίσης, ξέρει όλος ο κόσμος.</w:t>
      </w:r>
    </w:p>
    <w:p w14:paraId="0AB905B0"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λοιπόν, πάρα πολύ! Εδώ έχουμε μια διαδικασία που είναι σε θεσμική διερεύνηση και από την </w:t>
      </w:r>
      <w:r>
        <w:rPr>
          <w:rFonts w:eastAsia="Times New Roman" w:cs="Times New Roman"/>
          <w:szCs w:val="24"/>
        </w:rPr>
        <w:t>εξεταστική επιτροπή</w:t>
      </w:r>
      <w:r>
        <w:rPr>
          <w:rFonts w:eastAsia="Times New Roman" w:cs="Times New Roman"/>
          <w:szCs w:val="24"/>
        </w:rPr>
        <w:t xml:space="preserve"> της Βουλής και φυσικά από τη </w:t>
      </w:r>
      <w:r>
        <w:rPr>
          <w:rFonts w:eastAsia="Times New Roman" w:cs="Times New Roman"/>
          <w:szCs w:val="24"/>
        </w:rPr>
        <w:t>δ</w:t>
      </w:r>
      <w:r>
        <w:rPr>
          <w:rFonts w:eastAsia="Times New Roman" w:cs="Times New Roman"/>
          <w:szCs w:val="24"/>
        </w:rPr>
        <w:t>ικαιοσύνη. Μην εμφανίζε</w:t>
      </w:r>
      <w:r>
        <w:rPr>
          <w:rFonts w:eastAsia="Times New Roman" w:cs="Times New Roman"/>
          <w:szCs w:val="24"/>
        </w:rPr>
        <w:t xml:space="preserve">στε, λοιπόν -γιατί νομίζω ότι αυτό δείχνει ενοχική συμπεριφορά- να σπεύδετε να πείτε ότι όλα αυτά είναι κατασκευάσματα του </w:t>
      </w:r>
      <w:proofErr w:type="spellStart"/>
      <w:r>
        <w:rPr>
          <w:rFonts w:eastAsia="Times New Roman" w:cs="Times New Roman"/>
          <w:szCs w:val="24"/>
        </w:rPr>
        <w:t>Πολάκη</w:t>
      </w:r>
      <w:proofErr w:type="spellEnd"/>
      <w:r>
        <w:rPr>
          <w:rFonts w:eastAsia="Times New Roman" w:cs="Times New Roman"/>
          <w:szCs w:val="24"/>
        </w:rPr>
        <w:t>, της Κυβέρνησης, της Παπασπύρου, του Υπουργού Δικαιοσύνης, του Ξανθού –δεν ξέρω τίνων- και ότι όλα αυτά αποσκοπούν σε πολιτικέ</w:t>
      </w:r>
      <w:r>
        <w:rPr>
          <w:rFonts w:eastAsia="Times New Roman" w:cs="Times New Roman"/>
          <w:szCs w:val="24"/>
        </w:rPr>
        <w:t>ς διώξεις αντιπάλων.</w:t>
      </w:r>
    </w:p>
    <w:p w14:paraId="0AB905B1"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Μη σπεύδετε να τα κάνετε αυτά και να τα λέτε, διότι απλώς, κατά την άποψή μου, θα εκτεθείτε. Το απόστημα παροχετεύτηκε και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θα προχωρήσουμε </w:t>
      </w:r>
      <w:r>
        <w:rPr>
          <w:rFonts w:eastAsia="Times New Roman" w:cs="Times New Roman"/>
          <w:szCs w:val="24"/>
        </w:rPr>
        <w:lastRenderedPageBreak/>
        <w:t>στο επόμενο διάστημα και θα φέρουμε -πιθανόν στον επόμενο μήνα- νομοσχέδιο για τη θ</w:t>
      </w:r>
      <w:r>
        <w:rPr>
          <w:rFonts w:eastAsia="Times New Roman" w:cs="Times New Roman"/>
          <w:szCs w:val="24"/>
        </w:rPr>
        <w:t>εσμική αναδιοργάνωση του ΚΕΕΛΠΝΟ. Θα κάνουμε μια σοβαρή παρέμβαση εξυγίανσης, θα αλλάξουμε και το όνομα για να δώσουμε το σήμα ότι αποκοπτόμαστε από ένα παρελθόν αναξιοπιστίας και φαυλότητας σε επίπεδο διοίκησης, όχι φυσικά σε επίπεδο επιστημονικής εργασία</w:t>
      </w:r>
      <w:r>
        <w:rPr>
          <w:rFonts w:eastAsia="Times New Roman" w:cs="Times New Roman"/>
          <w:szCs w:val="24"/>
        </w:rPr>
        <w:t xml:space="preserve">ς. </w:t>
      </w:r>
    </w:p>
    <w:p w14:paraId="0AB905B2"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Το λέμε πάρα πολλές φορές αυτό: Οι εξαιρετικοί επιστήμονες του ΚΕΕΛΠΝΟ συνεχίζουν και τώρα να προσφέρουν σπουδαίο έργο προστασίας της δημόσιας υγείας και είμαστε ευγνώμονες γι</w:t>
      </w:r>
      <w:r>
        <w:rPr>
          <w:rFonts w:eastAsia="Times New Roman" w:cs="Times New Roman"/>
          <w:szCs w:val="24"/>
        </w:rPr>
        <w:t>’</w:t>
      </w:r>
      <w:r>
        <w:rPr>
          <w:rFonts w:eastAsia="Times New Roman" w:cs="Times New Roman"/>
          <w:szCs w:val="24"/>
        </w:rPr>
        <w:t xml:space="preserve"> αυτό. Νομίζω ότι οι έντιμοι υπάλληλοι και επιστήμονες του ΚΕΕΛΠΝΟ θέλουν αυ</w:t>
      </w:r>
      <w:r>
        <w:rPr>
          <w:rFonts w:eastAsia="Times New Roman" w:cs="Times New Roman"/>
          <w:szCs w:val="24"/>
        </w:rPr>
        <w:t>τή την εξυγίανση. Αυτό, αγαπητέ συνάδελφε, θα προχωρήσει με κάθε τρόπο. Είναι ζήτημα τιμής και αξιοπρέπειας για όλους μας.</w:t>
      </w:r>
    </w:p>
    <w:p w14:paraId="0AB905B3"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Επίσης, νομίζω ότι πολύ εύκολα βγήκατε να θριαμβολογήσετε ότι το πόρισμα των ορκωτών λογιστών, κατά την άποψή σας, είναι αθωωτικό.</w:t>
      </w:r>
    </w:p>
    <w:p w14:paraId="0AB905B4"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szCs w:val="24"/>
        </w:rPr>
        <w:t>Εσ</w:t>
      </w:r>
      <w:r>
        <w:rPr>
          <w:rFonts w:eastAsia="Times New Roman" w:cs="Times New Roman"/>
          <w:szCs w:val="24"/>
        </w:rPr>
        <w:t>είς, δηλαδή, κύριε Γεωργιάδη, τις λογιστικές διαφορές των 90 εκατομμυρίων ευρώ τις θεωρείτε ότι είναι αθώες; Ξέρετε τι σημαίνει πολύ απλά; Εγώ δεν είμαι λογιστής φυσικά.</w:t>
      </w:r>
    </w:p>
    <w:p w14:paraId="0AB905B5"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Εγώ είμαι.</w:t>
      </w:r>
    </w:p>
    <w:p w14:paraId="0AB905B6" w14:textId="77777777" w:rsidR="000B27DE" w:rsidRDefault="00261246">
      <w:pPr>
        <w:spacing w:line="600" w:lineRule="auto"/>
        <w:ind w:firstLine="720"/>
        <w:contextualSpacing/>
        <w:jc w:val="both"/>
        <w:rPr>
          <w:rFonts w:eastAsia="Times New Roman" w:cs="Times New Roman"/>
          <w:szCs w:val="24"/>
        </w:rPr>
      </w:pPr>
      <w:r w:rsidRPr="006151C8">
        <w:rPr>
          <w:rFonts w:eastAsia="Times New Roman" w:cs="Times New Roman"/>
          <w:b/>
          <w:szCs w:val="24"/>
        </w:rPr>
        <w:t>ΑΝΔΡΕΑΣ ΞΑΝΘΟΣ (Υπουργός Υγείας):</w:t>
      </w:r>
      <w:r w:rsidRPr="006151C8">
        <w:rPr>
          <w:rFonts w:eastAsia="Times New Roman" w:cs="Times New Roman"/>
          <w:szCs w:val="24"/>
        </w:rPr>
        <w:t xml:space="preserve"> </w:t>
      </w:r>
      <w:r>
        <w:rPr>
          <w:rFonts w:eastAsia="Times New Roman" w:cs="Times New Roman"/>
          <w:szCs w:val="24"/>
        </w:rPr>
        <w:t>Εσείς δεν ξ</w:t>
      </w:r>
      <w:r>
        <w:rPr>
          <w:rFonts w:eastAsia="Times New Roman" w:cs="Times New Roman"/>
          <w:szCs w:val="24"/>
        </w:rPr>
        <w:t>έρω αν είστε. Ξέρω άλλα επαγγέλματα.</w:t>
      </w:r>
    </w:p>
    <w:p w14:paraId="0AB905B7"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Με την άδεια του Προεδρείου, να σας πω.</w:t>
      </w:r>
    </w:p>
    <w:p w14:paraId="0AB905B8" w14:textId="77777777" w:rsidR="000B27DE" w:rsidRDefault="00261246">
      <w:pPr>
        <w:spacing w:line="600" w:lineRule="auto"/>
        <w:ind w:firstLine="720"/>
        <w:contextualSpacing/>
        <w:jc w:val="both"/>
        <w:rPr>
          <w:rFonts w:eastAsia="Times New Roman" w:cs="Times New Roman"/>
          <w:szCs w:val="24"/>
        </w:rPr>
      </w:pPr>
      <w:r w:rsidRPr="006151C8">
        <w:rPr>
          <w:rFonts w:eastAsia="Times New Roman" w:cs="Times New Roman"/>
          <w:b/>
          <w:szCs w:val="24"/>
        </w:rPr>
        <w:t>ΑΝΔΡΕΑΣ ΞΑΝΘΟΣ (Υπουργός Υγείας):</w:t>
      </w:r>
      <w:r w:rsidRPr="006151C8">
        <w:rPr>
          <w:rFonts w:eastAsia="Times New Roman" w:cs="Times New Roman"/>
          <w:szCs w:val="24"/>
        </w:rPr>
        <w:t xml:space="preserve"> </w:t>
      </w:r>
      <w:r>
        <w:rPr>
          <w:rFonts w:eastAsia="Times New Roman" w:cs="Times New Roman"/>
          <w:szCs w:val="24"/>
        </w:rPr>
        <w:t xml:space="preserve">Εγώ, λοιπόν, αυτό το οποίο ξέρω και μπορώ να αντιληφθώ είναι ότι οι λογιστικές διαφορές υποκρύπτουν δαπάνες μη </w:t>
      </w:r>
      <w:r>
        <w:rPr>
          <w:rFonts w:eastAsia="Times New Roman" w:cs="Times New Roman"/>
          <w:szCs w:val="24"/>
        </w:rPr>
        <w:t>συμβατές με τον σκοπό του φορέα. Αυτό, λοιπόν, εντοπίζουν οι ορκωτοί λογιστές.</w:t>
      </w:r>
    </w:p>
    <w:p w14:paraId="0AB905B9"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sidRPr="00514DEB">
        <w:rPr>
          <w:rFonts w:eastAsia="Times New Roman" w:cs="Times New Roman"/>
          <w:szCs w:val="24"/>
        </w:rPr>
        <w:t xml:space="preserve"> </w:t>
      </w:r>
      <w:r>
        <w:rPr>
          <w:rFonts w:eastAsia="Times New Roman" w:cs="Times New Roman"/>
          <w:szCs w:val="24"/>
        </w:rPr>
        <w:t>Η κ. Ξενογιαννακοπούλου το έκανε.</w:t>
      </w:r>
    </w:p>
    <w:p w14:paraId="0AB905BA" w14:textId="77777777" w:rsidR="000B27DE" w:rsidRDefault="00261246">
      <w:pPr>
        <w:spacing w:line="600" w:lineRule="auto"/>
        <w:ind w:firstLine="720"/>
        <w:contextualSpacing/>
        <w:jc w:val="both"/>
        <w:rPr>
          <w:rFonts w:eastAsia="Times New Roman" w:cs="Times New Roman"/>
          <w:szCs w:val="24"/>
        </w:rPr>
      </w:pPr>
      <w:r w:rsidRPr="006151C8">
        <w:rPr>
          <w:rFonts w:eastAsia="Times New Roman" w:cs="Times New Roman"/>
          <w:b/>
          <w:szCs w:val="24"/>
        </w:rPr>
        <w:t>ΑΝΔΡΕΑΣ ΞΑΝΘΟΣ (Υπουργός Υγείας):</w:t>
      </w:r>
      <w:r w:rsidRPr="006151C8">
        <w:rPr>
          <w:rFonts w:eastAsia="Times New Roman" w:cs="Times New Roman"/>
          <w:szCs w:val="24"/>
        </w:rPr>
        <w:t xml:space="preserve"> </w:t>
      </w:r>
      <w:r>
        <w:rPr>
          <w:rFonts w:eastAsia="Times New Roman" w:cs="Times New Roman"/>
          <w:szCs w:val="24"/>
        </w:rPr>
        <w:t>Αυτό σημαίνει φαύλη διαχείριση, αυτό δεν αποδεικνύει αθωότητα.</w:t>
      </w:r>
    </w:p>
    <w:p w14:paraId="0AB905BB" w14:textId="77777777" w:rsidR="000B27DE" w:rsidRDefault="0026124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sidRPr="00514DEB">
        <w:rPr>
          <w:rFonts w:eastAsia="Times New Roman" w:cs="Times New Roman"/>
          <w:szCs w:val="24"/>
        </w:rPr>
        <w:t xml:space="preserve"> </w:t>
      </w:r>
      <w:r>
        <w:rPr>
          <w:rFonts w:eastAsia="Times New Roman" w:cs="Times New Roman"/>
          <w:szCs w:val="24"/>
        </w:rPr>
        <w:t>Η κ. Ξενογιαννακοπούλου το έκανε.</w:t>
      </w:r>
    </w:p>
    <w:p w14:paraId="0AB905BC" w14:textId="77777777" w:rsidR="000B27DE" w:rsidRDefault="00261246">
      <w:pPr>
        <w:spacing w:line="600" w:lineRule="auto"/>
        <w:ind w:firstLine="720"/>
        <w:contextualSpacing/>
        <w:jc w:val="both"/>
        <w:rPr>
          <w:rFonts w:eastAsia="Times New Roman" w:cs="Times New Roman"/>
          <w:szCs w:val="24"/>
        </w:rPr>
      </w:pPr>
      <w:r w:rsidRPr="006151C8">
        <w:rPr>
          <w:rFonts w:eastAsia="Times New Roman" w:cs="Times New Roman"/>
          <w:b/>
          <w:szCs w:val="24"/>
        </w:rPr>
        <w:t>ΑΝΔΡΕΑΣ ΞΑΝΘΟΣ (Υπουργός Υγείας):</w:t>
      </w:r>
      <w:r>
        <w:rPr>
          <w:rFonts w:eastAsia="Times New Roman" w:cs="Times New Roman"/>
          <w:szCs w:val="24"/>
        </w:rPr>
        <w:t xml:space="preserve"> Κατά την άποψη μου αποδεικνύει και επιβεβαιώνει ότι εδώ υπήρχε ένα πολύ μεθοδικό σχέδιο ξεπλύματος χρήματος και αξιοποίησης των χρημάτων του </w:t>
      </w:r>
      <w:r>
        <w:rPr>
          <w:rFonts w:eastAsia="Times New Roman" w:cs="Times New Roman"/>
          <w:szCs w:val="24"/>
        </w:rPr>
        <w:t>δ</w:t>
      </w:r>
      <w:r>
        <w:rPr>
          <w:rFonts w:eastAsia="Times New Roman" w:cs="Times New Roman"/>
          <w:szCs w:val="24"/>
        </w:rPr>
        <w:t>ημοσίου για άλλους σκοπούς.</w:t>
      </w:r>
    </w:p>
    <w:p w14:paraId="0AB905BD" w14:textId="77777777" w:rsidR="000B27DE" w:rsidRDefault="00261246">
      <w:pPr>
        <w:tabs>
          <w:tab w:val="left" w:pos="3642"/>
          <w:tab w:val="center" w:pos="4753"/>
          <w:tab w:val="left" w:pos="6214"/>
        </w:tabs>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Ο</w:t>
      </w:r>
      <w:r w:rsidRPr="00202E1E">
        <w:rPr>
          <w:rFonts w:eastAsia="Times New Roman" w:cs="Times New Roman"/>
          <w:szCs w:val="24"/>
        </w:rPr>
        <w:t>λοκληρώθηκε η συζήτηση των επικαίρων ερωτήσεων.</w:t>
      </w:r>
    </w:p>
    <w:p w14:paraId="0AB905BE" w14:textId="77777777" w:rsidR="000B27DE" w:rsidRDefault="00261246">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sidRPr="00202E1E">
        <w:rPr>
          <w:rFonts w:eastAsia="Times New Roman" w:cs="Times New Roman"/>
          <w:szCs w:val="24"/>
        </w:rPr>
        <w:t xml:space="preserve">συνάδελφοι, </w:t>
      </w:r>
      <w:r>
        <w:rPr>
          <w:rFonts w:eastAsia="Times New Roman" w:cs="Times New Roman"/>
          <w:szCs w:val="24"/>
        </w:rPr>
        <w:t>δ</w:t>
      </w:r>
      <w:r w:rsidRPr="00202E1E">
        <w:rPr>
          <w:rFonts w:eastAsia="Times New Roman" w:cs="Times New Roman"/>
          <w:szCs w:val="24"/>
        </w:rPr>
        <w:t>έχεστε στο σημείο αυτό να λύσουμε τη συνεδρίαση;</w:t>
      </w:r>
    </w:p>
    <w:p w14:paraId="0AB905BF" w14:textId="77777777" w:rsidR="000B27DE" w:rsidRDefault="00261246">
      <w:pPr>
        <w:spacing w:after="0" w:line="600" w:lineRule="auto"/>
        <w:ind w:firstLine="720"/>
        <w:contextualSpacing/>
        <w:jc w:val="both"/>
        <w:rPr>
          <w:rFonts w:eastAsia="Times New Roman" w:cs="Times New Roman"/>
          <w:szCs w:val="24"/>
        </w:rPr>
      </w:pPr>
      <w:r w:rsidRPr="00202E1E">
        <w:rPr>
          <w:rFonts w:eastAsia="Times New Roman" w:cs="Times New Roman"/>
          <w:b/>
          <w:bCs/>
          <w:szCs w:val="24"/>
        </w:rPr>
        <w:t xml:space="preserve">ΟΛΟΙ ΟΙ ΒΟΥΛΕΥΤΕΣ: </w:t>
      </w:r>
      <w:r w:rsidRPr="00202E1E">
        <w:rPr>
          <w:rFonts w:eastAsia="Times New Roman" w:cs="Times New Roman"/>
          <w:szCs w:val="24"/>
        </w:rPr>
        <w:t>Μάλιστα, μάλιστα.</w:t>
      </w:r>
    </w:p>
    <w:p w14:paraId="0AB905C0" w14:textId="77777777" w:rsidR="000B27DE" w:rsidRDefault="00261246">
      <w:pPr>
        <w:spacing w:after="0" w:line="600" w:lineRule="auto"/>
        <w:ind w:firstLine="720"/>
        <w:contextualSpacing/>
        <w:jc w:val="both"/>
        <w:rPr>
          <w:rFonts w:eastAsia="Times New Roman" w:cs="Times New Roman"/>
          <w:szCs w:val="24"/>
        </w:rPr>
      </w:pPr>
      <w:r w:rsidRPr="00202E1E">
        <w:rPr>
          <w:rFonts w:eastAsia="Times New Roman" w:cs="Times New Roman"/>
          <w:b/>
          <w:szCs w:val="24"/>
        </w:rPr>
        <w:t>ΠΡΟΕΔΡΕΥΩΝ (</w:t>
      </w:r>
      <w:r>
        <w:rPr>
          <w:rFonts w:eastAsia="Times New Roman" w:cs="Times New Roman"/>
          <w:b/>
          <w:szCs w:val="24"/>
        </w:rPr>
        <w:t xml:space="preserve">Δημήτριος </w:t>
      </w:r>
      <w:proofErr w:type="spellStart"/>
      <w:r>
        <w:rPr>
          <w:rFonts w:eastAsia="Times New Roman" w:cs="Times New Roman"/>
          <w:b/>
          <w:szCs w:val="24"/>
        </w:rPr>
        <w:t>Κρεμαστινός</w:t>
      </w:r>
      <w:proofErr w:type="spellEnd"/>
      <w:r w:rsidRPr="00202E1E">
        <w:rPr>
          <w:rFonts w:eastAsia="Times New Roman" w:cs="Times New Roman"/>
          <w:b/>
          <w:szCs w:val="24"/>
        </w:rPr>
        <w:t>):</w:t>
      </w:r>
      <w:r w:rsidRPr="00202E1E">
        <w:rPr>
          <w:rFonts w:eastAsia="Times New Roman" w:cs="Times New Roman"/>
          <w:szCs w:val="24"/>
        </w:rPr>
        <w:t xml:space="preserve"> Με τη συναίνεση του Σώματος και ώρα 1</w:t>
      </w:r>
      <w:r>
        <w:rPr>
          <w:rFonts w:eastAsia="Times New Roman" w:cs="Times New Roman"/>
          <w:szCs w:val="24"/>
        </w:rPr>
        <w:t>8</w:t>
      </w:r>
      <w:r w:rsidRPr="00202E1E">
        <w:rPr>
          <w:rFonts w:eastAsia="Times New Roman" w:cs="Times New Roman"/>
          <w:szCs w:val="24"/>
        </w:rPr>
        <w:t>.</w:t>
      </w:r>
      <w:r>
        <w:rPr>
          <w:rFonts w:eastAsia="Times New Roman" w:cs="Times New Roman"/>
          <w:szCs w:val="24"/>
        </w:rPr>
        <w:t>32΄</w:t>
      </w:r>
      <w:r w:rsidRPr="00202E1E">
        <w:rPr>
          <w:rFonts w:eastAsia="Times New Roman" w:cs="Times New Roman"/>
          <w:szCs w:val="24"/>
        </w:rPr>
        <w:t xml:space="preserve"> </w:t>
      </w:r>
      <w:proofErr w:type="spellStart"/>
      <w:r w:rsidRPr="00202E1E">
        <w:rPr>
          <w:rFonts w:eastAsia="Times New Roman" w:cs="Times New Roman"/>
          <w:szCs w:val="24"/>
        </w:rPr>
        <w:t>λύεται</w:t>
      </w:r>
      <w:proofErr w:type="spellEnd"/>
      <w:r w:rsidRPr="00202E1E">
        <w:rPr>
          <w:rFonts w:eastAsia="Times New Roman" w:cs="Times New Roman"/>
          <w:szCs w:val="24"/>
        </w:rPr>
        <w:t xml:space="preserve"> η συνεδρίαση για </w:t>
      </w:r>
      <w:r>
        <w:rPr>
          <w:rFonts w:eastAsia="Times New Roman" w:cs="Times New Roman"/>
          <w:szCs w:val="24"/>
        </w:rPr>
        <w:t xml:space="preserve">την </w:t>
      </w:r>
      <w:r>
        <w:rPr>
          <w:rFonts w:eastAsia="Times New Roman" w:cs="Times New Roman"/>
          <w:szCs w:val="24"/>
        </w:rPr>
        <w:t xml:space="preserve">προσεχή </w:t>
      </w:r>
      <w:r>
        <w:rPr>
          <w:rFonts w:eastAsia="Times New Roman" w:cs="Times New Roman"/>
          <w:szCs w:val="24"/>
        </w:rPr>
        <w:t xml:space="preserve">Πέμπτη </w:t>
      </w:r>
      <w:r w:rsidRPr="00202E1E">
        <w:rPr>
          <w:rFonts w:eastAsia="Times New Roman" w:cs="Times New Roman"/>
          <w:szCs w:val="24"/>
        </w:rPr>
        <w:t>1</w:t>
      </w:r>
      <w:r>
        <w:rPr>
          <w:rFonts w:eastAsia="Times New Roman" w:cs="Times New Roman"/>
          <w:szCs w:val="24"/>
        </w:rPr>
        <w:t>8</w:t>
      </w:r>
      <w:r w:rsidRPr="00202E1E">
        <w:rPr>
          <w:rFonts w:eastAsia="Times New Roman" w:cs="Times New Roman"/>
          <w:szCs w:val="24"/>
        </w:rPr>
        <w:t xml:space="preserve"> Οκτωβρίου 2018 </w:t>
      </w:r>
      <w:r w:rsidRPr="00202E1E">
        <w:rPr>
          <w:rFonts w:eastAsia="Times New Roman" w:cs="Times New Roman"/>
          <w:szCs w:val="24"/>
        </w:rPr>
        <w:lastRenderedPageBreak/>
        <w:t xml:space="preserve">και ώρα </w:t>
      </w:r>
      <w:r>
        <w:rPr>
          <w:rFonts w:eastAsia="Times New Roman" w:cs="Times New Roman"/>
          <w:szCs w:val="24"/>
        </w:rPr>
        <w:t>9.3</w:t>
      </w:r>
      <w:r w:rsidRPr="00202E1E">
        <w:rPr>
          <w:rFonts w:eastAsia="Times New Roman" w:cs="Times New Roman"/>
          <w:szCs w:val="24"/>
        </w:rPr>
        <w:t>0΄, με αντικείμενο εργασιών του Σώματος: κοινοβουλευτικό έλεγχο</w:t>
      </w:r>
      <w:r>
        <w:rPr>
          <w:rFonts w:eastAsia="Times New Roman" w:cs="Times New Roman"/>
          <w:szCs w:val="24"/>
        </w:rPr>
        <w:t>,</w:t>
      </w:r>
      <w:r>
        <w:rPr>
          <w:rFonts w:eastAsia="Times New Roman" w:cs="Times New Roman"/>
          <w:szCs w:val="24"/>
        </w:rPr>
        <w:t xml:space="preserve"> συζήτηση επικαίρων.</w:t>
      </w:r>
    </w:p>
    <w:p w14:paraId="0AB905C1" w14:textId="77777777" w:rsidR="000B27DE" w:rsidRDefault="00261246">
      <w:pPr>
        <w:spacing w:after="0" w:line="600" w:lineRule="auto"/>
        <w:contextualSpacing/>
        <w:jc w:val="both"/>
        <w:rPr>
          <w:rFonts w:eastAsia="Times New Roman"/>
          <w:szCs w:val="24"/>
        </w:rPr>
      </w:pPr>
      <w:r w:rsidRPr="00202E1E">
        <w:rPr>
          <w:rFonts w:eastAsia="Times New Roman" w:cs="Times New Roman"/>
          <w:b/>
          <w:bCs/>
          <w:szCs w:val="24"/>
        </w:rPr>
        <w:t xml:space="preserve">Ο ΠΡΟΕΔΡΟΣ                                             </w:t>
      </w:r>
      <w:r w:rsidRPr="00202E1E">
        <w:rPr>
          <w:rFonts w:eastAsia="Times New Roman" w:cs="Times New Roman"/>
          <w:b/>
          <w:bCs/>
          <w:szCs w:val="24"/>
        </w:rPr>
        <w:t xml:space="preserve">           </w:t>
      </w:r>
      <w:r>
        <w:rPr>
          <w:rFonts w:eastAsia="Times New Roman" w:cs="Times New Roman"/>
          <w:b/>
          <w:bCs/>
          <w:szCs w:val="24"/>
        </w:rPr>
        <w:t xml:space="preserve">           </w:t>
      </w:r>
      <w:r w:rsidRPr="00202E1E">
        <w:rPr>
          <w:rFonts w:eastAsia="Times New Roman" w:cs="Times New Roman"/>
          <w:b/>
          <w:bCs/>
          <w:szCs w:val="24"/>
        </w:rPr>
        <w:t xml:space="preserve">     ΟΙ ΓΡΑΜΜΑΤΕΙΣ</w:t>
      </w:r>
      <w:r w:rsidRPr="00202E1E">
        <w:rPr>
          <w:rFonts w:eastAsia="Times New Roman" w:cs="Times New Roman"/>
          <w:szCs w:val="24"/>
        </w:rPr>
        <w:t xml:space="preserve">  </w:t>
      </w:r>
    </w:p>
    <w:p w14:paraId="0AB905C2" w14:textId="77777777" w:rsidR="000B27DE" w:rsidRDefault="000B27DE">
      <w:pPr>
        <w:contextualSpacing/>
        <w:rPr>
          <w:rFonts w:asciiTheme="minorHAnsi" w:eastAsiaTheme="minorHAnsi" w:hAnsiTheme="minorHAnsi" w:cstheme="minorBidi"/>
          <w:sz w:val="22"/>
          <w:szCs w:val="22"/>
          <w:lang w:eastAsia="en-US"/>
        </w:rPr>
      </w:pPr>
    </w:p>
    <w:sectPr w:rsidR="000B27D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W/3bytzmfWbTSBVDVE2t0yLQDgQ=" w:salt="RZqEYO+HcbB78hTWEvyAy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DE"/>
    <w:rsid w:val="000B27DE"/>
    <w:rsid w:val="00261246"/>
    <w:rsid w:val="008C74C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0547"/>
  <w15:docId w15:val="{3B54FC38-BAD1-4CE3-96CF-02E94ECA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626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662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702</MetadataID>
    <Session xmlns="641f345b-441b-4b81-9152-adc2e73ba5e1">Δ´</Session>
    <Date xmlns="641f345b-441b-4b81-9152-adc2e73ba5e1">2018-10-14T21:00:00+00:00</Date>
    <Status xmlns="641f345b-441b-4b81-9152-adc2e73ba5e1">
      <Url>http://srv-sp1/praktika/Lists/Incoming_Metadata/EditForm.aspx?ID=702&amp;Source=/praktika/Recordings_Library/Forms/AllItems.aspx</Url>
      <Description>Δημοσιεύτηκε</Description>
    </Status>
    <Meeting xmlns="641f345b-441b-4b81-9152-adc2e73ba5e1">Ι´</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9F39D1-D5AD-4B10-9B17-9E56F9061FBA}">
  <ds:schemaRefs>
    <ds:schemaRef ds:uri="641f345b-441b-4b81-9152-adc2e73ba5e1"/>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727B141E-B66B-4C00-ABE4-7A753BC573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D77FAE-41FB-4149-8110-1662E33970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4574</Words>
  <Characters>24701</Characters>
  <Application>Microsoft Office Word</Application>
  <DocSecurity>0</DocSecurity>
  <Lines>205</Lines>
  <Paragraphs>58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2018-10-19T10:27:00Z</dcterms:created>
  <dcterms:modified xsi:type="dcterms:W3CDTF">2018-10-19T10:27:00Z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