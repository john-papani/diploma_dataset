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5FD16" w14:textId="77777777" w:rsidR="004E57BB" w:rsidRPr="004E57BB" w:rsidRDefault="004E57BB" w:rsidP="004E57BB">
      <w:pPr>
        <w:spacing w:after="0" w:line="360" w:lineRule="auto"/>
        <w:rPr>
          <w:ins w:id="0" w:author="Φλούδα Χριστίνα" w:date="2017-11-21T12:42:00Z"/>
          <w:rFonts w:eastAsia="Times New Roman"/>
          <w:szCs w:val="24"/>
          <w:lang w:eastAsia="en-US"/>
        </w:rPr>
      </w:pPr>
      <w:bookmarkStart w:id="1" w:name="_GoBack"/>
      <w:bookmarkEnd w:id="1"/>
      <w:ins w:id="2" w:author="Φλούδα Χριστίνα" w:date="2017-11-21T12:42:00Z">
        <w:r w:rsidRPr="004E57B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C4B25E9" w14:textId="77777777" w:rsidR="004E57BB" w:rsidRPr="004E57BB" w:rsidRDefault="004E57BB" w:rsidP="004E57BB">
      <w:pPr>
        <w:spacing w:after="0" w:line="360" w:lineRule="auto"/>
        <w:rPr>
          <w:ins w:id="3" w:author="Φλούδα Χριστίνα" w:date="2017-11-21T12:42:00Z"/>
          <w:rFonts w:eastAsia="Times New Roman"/>
          <w:szCs w:val="24"/>
          <w:lang w:eastAsia="en-US"/>
        </w:rPr>
      </w:pPr>
    </w:p>
    <w:p w14:paraId="09FA2B39" w14:textId="77777777" w:rsidR="004E57BB" w:rsidRPr="004E57BB" w:rsidRDefault="004E57BB" w:rsidP="004E57BB">
      <w:pPr>
        <w:spacing w:after="0" w:line="360" w:lineRule="auto"/>
        <w:rPr>
          <w:ins w:id="4" w:author="Φλούδα Χριστίνα" w:date="2017-11-21T12:42:00Z"/>
          <w:rFonts w:eastAsia="Times New Roman"/>
          <w:szCs w:val="24"/>
          <w:lang w:eastAsia="en-US"/>
        </w:rPr>
      </w:pPr>
      <w:ins w:id="5" w:author="Φλούδα Χριστίνα" w:date="2017-11-21T12:42:00Z">
        <w:r w:rsidRPr="004E57BB">
          <w:rPr>
            <w:rFonts w:eastAsia="Times New Roman"/>
            <w:szCs w:val="24"/>
            <w:lang w:eastAsia="en-US"/>
          </w:rPr>
          <w:t>ΠΙΝΑΚΑΣ ΠΕΡΙΕΧΟΜΕΝΩΝ</w:t>
        </w:r>
      </w:ins>
    </w:p>
    <w:p w14:paraId="5D58D96F" w14:textId="77777777" w:rsidR="004E57BB" w:rsidRPr="004E57BB" w:rsidRDefault="004E57BB" w:rsidP="004E57BB">
      <w:pPr>
        <w:spacing w:after="0" w:line="360" w:lineRule="auto"/>
        <w:rPr>
          <w:ins w:id="6" w:author="Φλούδα Χριστίνα" w:date="2017-11-21T12:42:00Z"/>
          <w:rFonts w:eastAsia="Times New Roman"/>
          <w:szCs w:val="24"/>
          <w:lang w:eastAsia="en-US"/>
        </w:rPr>
      </w:pPr>
      <w:ins w:id="7" w:author="Φλούδα Χριστίνα" w:date="2017-11-21T12:42:00Z">
        <w:r w:rsidRPr="004E57BB">
          <w:rPr>
            <w:rFonts w:eastAsia="Times New Roman"/>
            <w:szCs w:val="24"/>
            <w:lang w:eastAsia="en-US"/>
          </w:rPr>
          <w:t xml:space="preserve">ΙΖ΄ ΠΕΡΙΟΔΟΣ </w:t>
        </w:r>
      </w:ins>
    </w:p>
    <w:p w14:paraId="349A6C37" w14:textId="77777777" w:rsidR="004E57BB" w:rsidRPr="004E57BB" w:rsidRDefault="004E57BB" w:rsidP="004E57BB">
      <w:pPr>
        <w:spacing w:after="0" w:line="360" w:lineRule="auto"/>
        <w:rPr>
          <w:ins w:id="8" w:author="Φλούδα Χριστίνα" w:date="2017-11-21T12:42:00Z"/>
          <w:rFonts w:eastAsia="Times New Roman"/>
          <w:szCs w:val="24"/>
          <w:lang w:eastAsia="en-US"/>
        </w:rPr>
      </w:pPr>
      <w:ins w:id="9" w:author="Φλούδα Χριστίνα" w:date="2017-11-21T12:42:00Z">
        <w:r w:rsidRPr="004E57BB">
          <w:rPr>
            <w:rFonts w:eastAsia="Times New Roman"/>
            <w:szCs w:val="24"/>
            <w:lang w:eastAsia="en-US"/>
          </w:rPr>
          <w:t>ΠΡΟΕΔΡΕΥΟΜΕΝΗΣ ΚΟΙΝΟΒΟΥΛΕΥΤΙΚΗΣ ΔΗΜΟΚΡΑΤΙΑΣ</w:t>
        </w:r>
      </w:ins>
    </w:p>
    <w:p w14:paraId="23363B3F" w14:textId="77777777" w:rsidR="004E57BB" w:rsidRPr="004E57BB" w:rsidRDefault="004E57BB" w:rsidP="004E57BB">
      <w:pPr>
        <w:spacing w:after="0" w:line="360" w:lineRule="auto"/>
        <w:rPr>
          <w:ins w:id="10" w:author="Φλούδα Χριστίνα" w:date="2017-11-21T12:42:00Z"/>
          <w:rFonts w:eastAsia="Times New Roman"/>
          <w:szCs w:val="24"/>
          <w:lang w:eastAsia="en-US"/>
        </w:rPr>
      </w:pPr>
      <w:ins w:id="11" w:author="Φλούδα Χριστίνα" w:date="2017-11-21T12:42:00Z">
        <w:r w:rsidRPr="004E57BB">
          <w:rPr>
            <w:rFonts w:eastAsia="Times New Roman"/>
            <w:szCs w:val="24"/>
            <w:lang w:eastAsia="en-US"/>
          </w:rPr>
          <w:t>ΣΥΝΟΔΟΣ Γ΄</w:t>
        </w:r>
      </w:ins>
    </w:p>
    <w:p w14:paraId="728B9B61" w14:textId="77777777" w:rsidR="004E57BB" w:rsidRPr="004E57BB" w:rsidRDefault="004E57BB" w:rsidP="004E57BB">
      <w:pPr>
        <w:spacing w:after="0" w:line="360" w:lineRule="auto"/>
        <w:rPr>
          <w:ins w:id="12" w:author="Φλούδα Χριστίνα" w:date="2017-11-21T12:42:00Z"/>
          <w:rFonts w:eastAsia="Times New Roman"/>
          <w:szCs w:val="24"/>
          <w:lang w:eastAsia="en-US"/>
        </w:rPr>
      </w:pPr>
    </w:p>
    <w:p w14:paraId="70D4BA9E" w14:textId="77777777" w:rsidR="004E57BB" w:rsidRPr="004E57BB" w:rsidRDefault="004E57BB" w:rsidP="004E57BB">
      <w:pPr>
        <w:spacing w:after="0" w:line="360" w:lineRule="auto"/>
        <w:rPr>
          <w:ins w:id="13" w:author="Φλούδα Χριστίνα" w:date="2017-11-21T12:42:00Z"/>
          <w:rFonts w:eastAsia="Times New Roman"/>
          <w:szCs w:val="24"/>
          <w:lang w:eastAsia="en-US"/>
        </w:rPr>
      </w:pPr>
      <w:ins w:id="14" w:author="Φλούδα Χριστίνα" w:date="2017-11-21T12:42:00Z">
        <w:r w:rsidRPr="004E57BB">
          <w:rPr>
            <w:rFonts w:eastAsia="Times New Roman"/>
            <w:szCs w:val="24"/>
            <w:lang w:eastAsia="en-US"/>
          </w:rPr>
          <w:t>ΣΥΝΕΔΡΙΑΣΗ ΚΘ΄</w:t>
        </w:r>
      </w:ins>
    </w:p>
    <w:p w14:paraId="2C082C45" w14:textId="77777777" w:rsidR="004E57BB" w:rsidRPr="004E57BB" w:rsidRDefault="004E57BB" w:rsidP="004E57BB">
      <w:pPr>
        <w:spacing w:after="0" w:line="360" w:lineRule="auto"/>
        <w:rPr>
          <w:ins w:id="15" w:author="Φλούδα Χριστίνα" w:date="2017-11-21T12:42:00Z"/>
          <w:rFonts w:eastAsia="Times New Roman"/>
          <w:szCs w:val="24"/>
          <w:lang w:eastAsia="en-US"/>
        </w:rPr>
      </w:pPr>
      <w:ins w:id="16" w:author="Φλούδα Χριστίνα" w:date="2017-11-21T12:42:00Z">
        <w:r w:rsidRPr="004E57BB">
          <w:rPr>
            <w:rFonts w:eastAsia="Times New Roman"/>
            <w:szCs w:val="24"/>
            <w:lang w:eastAsia="en-US"/>
          </w:rPr>
          <w:t>Τρίτη  14 Νοεμβρίου 2017</w:t>
        </w:r>
      </w:ins>
    </w:p>
    <w:p w14:paraId="50972A0F" w14:textId="77777777" w:rsidR="004E57BB" w:rsidRPr="004E57BB" w:rsidRDefault="004E57BB" w:rsidP="004E57BB">
      <w:pPr>
        <w:spacing w:after="0" w:line="360" w:lineRule="auto"/>
        <w:rPr>
          <w:ins w:id="17" w:author="Φλούδα Χριστίνα" w:date="2017-11-21T12:42:00Z"/>
          <w:rFonts w:eastAsia="Times New Roman"/>
          <w:szCs w:val="24"/>
          <w:lang w:eastAsia="en-US"/>
        </w:rPr>
      </w:pPr>
    </w:p>
    <w:p w14:paraId="523556DE" w14:textId="77777777" w:rsidR="004E57BB" w:rsidRPr="004E57BB" w:rsidRDefault="004E57BB" w:rsidP="004E57BB">
      <w:pPr>
        <w:spacing w:after="0" w:line="360" w:lineRule="auto"/>
        <w:rPr>
          <w:ins w:id="18" w:author="Φλούδα Χριστίνα" w:date="2017-11-21T12:42:00Z"/>
          <w:rFonts w:eastAsia="Times New Roman"/>
          <w:szCs w:val="24"/>
          <w:lang w:eastAsia="en-US"/>
        </w:rPr>
      </w:pPr>
      <w:ins w:id="19" w:author="Φλούδα Χριστίνα" w:date="2017-11-21T12:42:00Z">
        <w:r w:rsidRPr="004E57BB">
          <w:rPr>
            <w:rFonts w:eastAsia="Times New Roman"/>
            <w:szCs w:val="24"/>
            <w:lang w:eastAsia="en-US"/>
          </w:rPr>
          <w:t>ΘΕΜΑΤΑ</w:t>
        </w:r>
      </w:ins>
    </w:p>
    <w:p w14:paraId="63525F2F" w14:textId="77777777" w:rsidR="004E57BB" w:rsidRPr="004E57BB" w:rsidRDefault="004E57BB" w:rsidP="004E57BB">
      <w:pPr>
        <w:spacing w:after="0" w:line="360" w:lineRule="auto"/>
        <w:rPr>
          <w:ins w:id="20" w:author="Φλούδα Χριστίνα" w:date="2017-11-21T12:42:00Z"/>
          <w:rFonts w:eastAsia="Times New Roman"/>
          <w:szCs w:val="24"/>
          <w:lang w:eastAsia="en-US"/>
        </w:rPr>
      </w:pPr>
      <w:ins w:id="21" w:author="Φλούδα Χριστίνα" w:date="2017-11-21T12:42:00Z">
        <w:r w:rsidRPr="004E57BB">
          <w:rPr>
            <w:rFonts w:eastAsia="Times New Roman"/>
            <w:szCs w:val="24"/>
            <w:lang w:eastAsia="en-US"/>
          </w:rPr>
          <w:t xml:space="preserve"> </w:t>
        </w:r>
        <w:r w:rsidRPr="004E57BB">
          <w:rPr>
            <w:rFonts w:eastAsia="Times New Roman"/>
            <w:szCs w:val="24"/>
            <w:lang w:eastAsia="en-US"/>
          </w:rPr>
          <w:br/>
          <w:t xml:space="preserve">Α. ΕΙΔΙΚΑ ΘΕΜΑΤΑ </w:t>
        </w:r>
        <w:r w:rsidRPr="004E57BB">
          <w:rPr>
            <w:rFonts w:eastAsia="Times New Roman"/>
            <w:szCs w:val="24"/>
            <w:lang w:eastAsia="en-US"/>
          </w:rPr>
          <w:br/>
          <w:t xml:space="preserve">1. Επικύρωση Πρακτικών, σελ. </w:t>
        </w:r>
        <w:r w:rsidRPr="004E57BB">
          <w:rPr>
            <w:rFonts w:eastAsia="Times New Roman"/>
            <w:szCs w:val="24"/>
            <w:lang w:eastAsia="en-US"/>
          </w:rPr>
          <w:br/>
          <w:t xml:space="preserve">2. Ανακοινώνεται ότι τη συνεδρίαση παρακολουθούν μαθητές από το 12ο Γυμνάσιο Αθήνας, το 19ο Δημοτικό Σχολείο Νέας Ιωνίας και το 11ο Γυμνάσιο Αχαρνών, σελ. </w:t>
        </w:r>
        <w:r w:rsidRPr="004E57BB">
          <w:rPr>
            <w:rFonts w:eastAsia="Times New Roman"/>
            <w:szCs w:val="24"/>
            <w:lang w:eastAsia="en-US"/>
          </w:rPr>
          <w:br/>
          <w:t xml:space="preserve">3. Επί διαδικαστικού θέματος, σελ. </w:t>
        </w:r>
        <w:r w:rsidRPr="004E57BB">
          <w:rPr>
            <w:rFonts w:eastAsia="Times New Roman"/>
            <w:szCs w:val="24"/>
            <w:lang w:eastAsia="en-US"/>
          </w:rPr>
          <w:br/>
          <w:t xml:space="preserve"> </w:t>
        </w:r>
        <w:r w:rsidRPr="004E57BB">
          <w:rPr>
            <w:rFonts w:eastAsia="Times New Roman"/>
            <w:szCs w:val="24"/>
            <w:lang w:eastAsia="en-US"/>
          </w:rPr>
          <w:br/>
          <w:t xml:space="preserve">Β. ΝΟΜΟΘΕΤΙΚΗ ΕΡΓΑΣΙΑ </w:t>
        </w:r>
        <w:r w:rsidRPr="004E57BB">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Οικονομικών: «Συνταξιοδοτικές ρυθμίσεις του ν.4387/2016, ρυθμίσεις για την αγορά παιγνίων, για την Ελληνικό Καζίνο </w:t>
        </w:r>
        <w:proofErr w:type="spellStart"/>
        <w:r w:rsidRPr="004E57BB">
          <w:rPr>
            <w:rFonts w:eastAsia="Times New Roman"/>
            <w:szCs w:val="24"/>
            <w:lang w:eastAsia="en-US"/>
          </w:rPr>
          <w:t>Πάρνηθος</w:t>
        </w:r>
        <w:proofErr w:type="spellEnd"/>
        <w:r w:rsidRPr="004E57BB">
          <w:rPr>
            <w:rFonts w:eastAsia="Times New Roman"/>
            <w:szCs w:val="24"/>
            <w:lang w:eastAsia="en-US"/>
          </w:rPr>
          <w:t xml:space="preserve"> ΑΕ και άλλες διατάξεις», σελ. </w:t>
        </w:r>
        <w:r w:rsidRPr="004E57BB">
          <w:rPr>
            <w:rFonts w:eastAsia="Times New Roman"/>
            <w:szCs w:val="24"/>
            <w:lang w:eastAsia="en-US"/>
          </w:rPr>
          <w:br/>
          <w:t xml:space="preserve"> </w:t>
        </w:r>
        <w:r w:rsidRPr="004E57BB">
          <w:rPr>
            <w:rFonts w:eastAsia="Times New Roman"/>
            <w:szCs w:val="24"/>
            <w:lang w:eastAsia="en-US"/>
          </w:rPr>
          <w:br/>
          <w:t>ΠΡΟΕΔΡΕΥΟΝΤΕΣ</w:t>
        </w:r>
      </w:ins>
    </w:p>
    <w:p w14:paraId="6A1A746D" w14:textId="77777777" w:rsidR="004E57BB" w:rsidRPr="004E57BB" w:rsidRDefault="004E57BB" w:rsidP="004E57BB">
      <w:pPr>
        <w:spacing w:after="0" w:line="360" w:lineRule="auto"/>
        <w:rPr>
          <w:ins w:id="22" w:author="Φλούδα Χριστίνα" w:date="2017-11-21T12:42:00Z"/>
          <w:rFonts w:eastAsia="Times New Roman"/>
          <w:szCs w:val="24"/>
          <w:lang w:eastAsia="en-US"/>
        </w:rPr>
      </w:pPr>
    </w:p>
    <w:p w14:paraId="13F15816" w14:textId="77777777" w:rsidR="004E57BB" w:rsidRPr="004E57BB" w:rsidRDefault="004E57BB" w:rsidP="004E57BB">
      <w:pPr>
        <w:spacing w:after="0" w:line="360" w:lineRule="auto"/>
        <w:rPr>
          <w:ins w:id="23" w:author="Φλούδα Χριστίνα" w:date="2017-11-21T12:42:00Z"/>
          <w:rFonts w:eastAsia="Times New Roman"/>
          <w:szCs w:val="24"/>
          <w:lang w:eastAsia="en-US"/>
        </w:rPr>
      </w:pPr>
      <w:ins w:id="24" w:author="Φλούδα Χριστίνα" w:date="2017-11-21T12:42:00Z">
        <w:r w:rsidRPr="004E57BB">
          <w:rPr>
            <w:rFonts w:eastAsia="Times New Roman"/>
            <w:szCs w:val="24"/>
            <w:lang w:eastAsia="en-US"/>
          </w:rPr>
          <w:t>ΒΑΡΕΜΕΝΟΣ Γ. , σελ.</w:t>
        </w:r>
        <w:r w:rsidRPr="004E57BB">
          <w:rPr>
            <w:rFonts w:eastAsia="Times New Roman"/>
            <w:szCs w:val="24"/>
            <w:lang w:eastAsia="en-US"/>
          </w:rPr>
          <w:br/>
          <w:t xml:space="preserve">ΛΑΜΠΡΟΥΛΗΣ Γ. , σελ. </w:t>
        </w:r>
        <w:r w:rsidRPr="004E57BB">
          <w:rPr>
            <w:rFonts w:eastAsia="Times New Roman"/>
            <w:szCs w:val="24"/>
            <w:lang w:eastAsia="en-US"/>
          </w:rPr>
          <w:br/>
        </w:r>
      </w:ins>
    </w:p>
    <w:p w14:paraId="2CCCF958" w14:textId="77777777" w:rsidR="004E57BB" w:rsidRPr="004E57BB" w:rsidRDefault="004E57BB" w:rsidP="004E57BB">
      <w:pPr>
        <w:spacing w:after="0" w:line="360" w:lineRule="auto"/>
        <w:rPr>
          <w:ins w:id="25" w:author="Φλούδα Χριστίνα" w:date="2017-11-21T12:42:00Z"/>
          <w:rFonts w:eastAsia="Times New Roman"/>
          <w:szCs w:val="24"/>
          <w:lang w:eastAsia="en-US"/>
        </w:rPr>
      </w:pPr>
      <w:ins w:id="26" w:author="Φλούδα Χριστίνα" w:date="2017-11-21T12:42:00Z">
        <w:r w:rsidRPr="004E57BB">
          <w:rPr>
            <w:rFonts w:eastAsia="Times New Roman"/>
            <w:szCs w:val="24"/>
            <w:lang w:eastAsia="en-US"/>
          </w:rPr>
          <w:t>ΟΜΙΛΗΤΕΣ</w:t>
        </w:r>
      </w:ins>
    </w:p>
    <w:p w14:paraId="5DD4CA94" w14:textId="4E866508" w:rsidR="004E57BB" w:rsidRDefault="004E57BB" w:rsidP="004E57BB">
      <w:pPr>
        <w:spacing w:line="600" w:lineRule="auto"/>
        <w:ind w:firstLine="720"/>
        <w:jc w:val="center"/>
        <w:rPr>
          <w:ins w:id="27" w:author="Φλούδα Χριστίνα" w:date="2017-11-21T12:42:00Z"/>
          <w:rFonts w:eastAsia="Times New Roman"/>
          <w:szCs w:val="24"/>
        </w:rPr>
      </w:pPr>
      <w:ins w:id="28" w:author="Φλούδα Χριστίνα" w:date="2017-11-21T12:42:00Z">
        <w:r w:rsidRPr="004E57BB">
          <w:rPr>
            <w:rFonts w:eastAsia="Times New Roman"/>
            <w:szCs w:val="24"/>
            <w:lang w:eastAsia="en-US"/>
          </w:rPr>
          <w:br/>
          <w:t>Α. Επί διαδικαστικού θέματος:</w:t>
        </w:r>
        <w:r w:rsidRPr="004E57BB">
          <w:rPr>
            <w:rFonts w:eastAsia="Times New Roman"/>
            <w:szCs w:val="24"/>
            <w:lang w:eastAsia="en-US"/>
          </w:rPr>
          <w:br/>
          <w:t>ΒΑΡΕΜΕΝΟΣ Γ. , σελ.</w:t>
        </w:r>
        <w:r w:rsidRPr="004E57BB">
          <w:rPr>
            <w:rFonts w:eastAsia="Times New Roman"/>
            <w:szCs w:val="24"/>
            <w:lang w:eastAsia="en-US"/>
          </w:rPr>
          <w:br/>
        </w:r>
        <w:r w:rsidRPr="004E57BB">
          <w:rPr>
            <w:rFonts w:eastAsia="Times New Roman"/>
            <w:szCs w:val="24"/>
            <w:lang w:eastAsia="en-US"/>
          </w:rPr>
          <w:br/>
          <w:t>Β. Επί του σχεδίου νόμου του Υπουργείου Οικονομικών:</w:t>
        </w:r>
        <w:r w:rsidRPr="004E57BB">
          <w:rPr>
            <w:rFonts w:eastAsia="Times New Roman"/>
            <w:szCs w:val="24"/>
            <w:lang w:eastAsia="en-US"/>
          </w:rPr>
          <w:br/>
          <w:t>ΑΣΗΜΑΚΟΠΟΥΛΟΥ  Ά. , σελ.</w:t>
        </w:r>
        <w:r w:rsidRPr="004E57BB">
          <w:rPr>
            <w:rFonts w:eastAsia="Times New Roman"/>
            <w:szCs w:val="24"/>
            <w:lang w:eastAsia="en-US"/>
          </w:rPr>
          <w:br/>
          <w:t>ΒΑΡΔΑΛΗΣ Α. , σελ.</w:t>
        </w:r>
        <w:r w:rsidRPr="004E57BB">
          <w:rPr>
            <w:rFonts w:eastAsia="Times New Roman"/>
            <w:szCs w:val="24"/>
            <w:lang w:eastAsia="en-US"/>
          </w:rPr>
          <w:br/>
          <w:t>ΒΛΑΧΟΣ Γ. , σελ.</w:t>
        </w:r>
        <w:r w:rsidRPr="004E57BB">
          <w:rPr>
            <w:rFonts w:eastAsia="Times New Roman"/>
            <w:szCs w:val="24"/>
            <w:lang w:eastAsia="en-US"/>
          </w:rPr>
          <w:br/>
          <w:t>ΓΕΩΡΓΑΝΤΑΣ Γ. , σελ.</w:t>
        </w:r>
        <w:r w:rsidRPr="004E57BB">
          <w:rPr>
            <w:rFonts w:eastAsia="Times New Roman"/>
            <w:szCs w:val="24"/>
            <w:lang w:eastAsia="en-US"/>
          </w:rPr>
          <w:br/>
          <w:t>ΔΑΝΕΛΛΗΣ Σ. , σελ.</w:t>
        </w:r>
        <w:r w:rsidRPr="004E57BB">
          <w:rPr>
            <w:rFonts w:eastAsia="Times New Roman"/>
            <w:szCs w:val="24"/>
            <w:lang w:eastAsia="en-US"/>
          </w:rPr>
          <w:br/>
          <w:t>ΔΕΝΔΙΑΣ Ν. , σελ.</w:t>
        </w:r>
        <w:r w:rsidRPr="004E57BB">
          <w:rPr>
            <w:rFonts w:eastAsia="Times New Roman"/>
            <w:szCs w:val="24"/>
            <w:lang w:eastAsia="en-US"/>
          </w:rPr>
          <w:br/>
          <w:t>ΘΕΛΕΡΙΤΗ Μ. , σελ.</w:t>
        </w:r>
        <w:r w:rsidRPr="004E57BB">
          <w:rPr>
            <w:rFonts w:eastAsia="Times New Roman"/>
            <w:szCs w:val="24"/>
            <w:lang w:eastAsia="en-US"/>
          </w:rPr>
          <w:br/>
          <w:t>ΘΕΟΧΑΡΗΣ Θ. , σελ.</w:t>
        </w:r>
        <w:r w:rsidRPr="004E57BB">
          <w:rPr>
            <w:rFonts w:eastAsia="Times New Roman"/>
            <w:szCs w:val="24"/>
            <w:lang w:eastAsia="en-US"/>
          </w:rPr>
          <w:br/>
          <w:t>ΚΑΜΜΕΝΟΣ Δ. , σελ.</w:t>
        </w:r>
        <w:r w:rsidRPr="004E57BB">
          <w:rPr>
            <w:rFonts w:eastAsia="Times New Roman"/>
            <w:szCs w:val="24"/>
            <w:lang w:eastAsia="en-US"/>
          </w:rPr>
          <w:br/>
          <w:t>ΚΑΤΣΩΤΗΣ Χ. , σελ.</w:t>
        </w:r>
        <w:r w:rsidRPr="004E57BB">
          <w:rPr>
            <w:rFonts w:eastAsia="Times New Roman"/>
            <w:szCs w:val="24"/>
            <w:lang w:eastAsia="en-US"/>
          </w:rPr>
          <w:br/>
          <w:t>ΚΕΦΑΛΙΔΟΥ Χ. , σελ.</w:t>
        </w:r>
        <w:r w:rsidRPr="004E57BB">
          <w:rPr>
            <w:rFonts w:eastAsia="Times New Roman"/>
            <w:szCs w:val="24"/>
            <w:lang w:eastAsia="en-US"/>
          </w:rPr>
          <w:br/>
          <w:t>ΛΟΒΕΡΔΟΣ Α. , σελ.</w:t>
        </w:r>
        <w:r w:rsidRPr="004E57BB">
          <w:rPr>
            <w:rFonts w:eastAsia="Times New Roman"/>
            <w:szCs w:val="24"/>
            <w:lang w:eastAsia="en-US"/>
          </w:rPr>
          <w:br/>
          <w:t>ΜΑΝΤΑΣ Χ. , σελ.</w:t>
        </w:r>
        <w:r w:rsidRPr="004E57BB">
          <w:rPr>
            <w:rFonts w:eastAsia="Times New Roman"/>
            <w:szCs w:val="24"/>
            <w:lang w:eastAsia="en-US"/>
          </w:rPr>
          <w:br/>
          <w:t>ΠΑΝΑΓΙΩΤΟΠΟΥΛΟΣ Ν. , σελ.</w:t>
        </w:r>
        <w:r w:rsidRPr="004E57BB">
          <w:rPr>
            <w:rFonts w:eastAsia="Times New Roman"/>
            <w:szCs w:val="24"/>
            <w:lang w:eastAsia="en-US"/>
          </w:rPr>
          <w:br/>
          <w:t>ΠΑΠΑΧΡΙΣΤΟΠΟΥΛΟΣ Α. , σελ.</w:t>
        </w:r>
        <w:r w:rsidRPr="004E57BB">
          <w:rPr>
            <w:rFonts w:eastAsia="Times New Roman"/>
            <w:szCs w:val="24"/>
            <w:lang w:eastAsia="en-US"/>
          </w:rPr>
          <w:br/>
          <w:t>ΠΑΥΛΙΔΗΣ Κ. , σελ.</w:t>
        </w:r>
        <w:r w:rsidRPr="004E57BB">
          <w:rPr>
            <w:rFonts w:eastAsia="Times New Roman"/>
            <w:szCs w:val="24"/>
            <w:lang w:eastAsia="en-US"/>
          </w:rPr>
          <w:br/>
          <w:t>ΣΑΡΙΔΗΣ Ι. , σελ.</w:t>
        </w:r>
        <w:r w:rsidRPr="004E57BB">
          <w:rPr>
            <w:rFonts w:eastAsia="Times New Roman"/>
            <w:szCs w:val="24"/>
            <w:lang w:eastAsia="en-US"/>
          </w:rPr>
          <w:br/>
          <w:t>ΤΣΑΚΑΛΩΤΟΣ Ε. , σελ.</w:t>
        </w:r>
        <w:r w:rsidRPr="004E57BB">
          <w:rPr>
            <w:rFonts w:eastAsia="Times New Roman"/>
            <w:szCs w:val="24"/>
            <w:lang w:eastAsia="en-US"/>
          </w:rPr>
          <w:br/>
        </w:r>
        <w:r w:rsidRPr="004E57BB">
          <w:rPr>
            <w:rFonts w:eastAsia="Times New Roman"/>
            <w:szCs w:val="24"/>
            <w:lang w:eastAsia="en-US"/>
          </w:rPr>
          <w:br/>
          <w:t>ΠΑΡΕΜΒΑΣΕΙΣ:</w:t>
        </w:r>
        <w:r w:rsidRPr="004E57BB">
          <w:rPr>
            <w:rFonts w:eastAsia="Times New Roman"/>
            <w:szCs w:val="24"/>
            <w:lang w:eastAsia="en-US"/>
          </w:rPr>
          <w:br/>
          <w:t>ΑΝΤΩΝΙΟΥ Χ. , σελ.</w:t>
        </w:r>
        <w:r w:rsidRPr="004E57BB">
          <w:rPr>
            <w:rFonts w:eastAsia="Times New Roman"/>
            <w:szCs w:val="24"/>
            <w:lang w:eastAsia="en-US"/>
          </w:rPr>
          <w:br/>
        </w:r>
      </w:ins>
    </w:p>
    <w:p w14:paraId="65CEF9EF" w14:textId="77777777" w:rsidR="0056398E" w:rsidRDefault="004E57BB">
      <w:pPr>
        <w:spacing w:line="600" w:lineRule="auto"/>
        <w:ind w:firstLine="720"/>
        <w:jc w:val="center"/>
        <w:rPr>
          <w:rFonts w:eastAsia="Times New Roman"/>
          <w:szCs w:val="24"/>
        </w:rPr>
      </w:pPr>
      <w:r>
        <w:rPr>
          <w:rFonts w:eastAsia="Times New Roman"/>
          <w:szCs w:val="24"/>
        </w:rPr>
        <w:t>ΠΡΑΚΤΙΚΑ ΒΟΥΛΗΣ</w:t>
      </w:r>
    </w:p>
    <w:p w14:paraId="65CEF9F0" w14:textId="77777777" w:rsidR="0056398E" w:rsidRDefault="004E57BB">
      <w:pPr>
        <w:spacing w:line="600" w:lineRule="auto"/>
        <w:ind w:firstLine="720"/>
        <w:jc w:val="center"/>
        <w:rPr>
          <w:rFonts w:eastAsia="Times New Roman"/>
          <w:szCs w:val="24"/>
        </w:rPr>
      </w:pPr>
      <w:r>
        <w:rPr>
          <w:rFonts w:eastAsia="Times New Roman"/>
          <w:szCs w:val="24"/>
        </w:rPr>
        <w:t xml:space="preserve">ΙΖ΄ ΠΕΡΙΟΔΟΣ </w:t>
      </w:r>
    </w:p>
    <w:p w14:paraId="65CEF9F1" w14:textId="77777777" w:rsidR="0056398E" w:rsidRDefault="004E57BB">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5CEF9F2" w14:textId="77777777" w:rsidR="0056398E" w:rsidRDefault="004E57BB">
      <w:pPr>
        <w:spacing w:line="600" w:lineRule="auto"/>
        <w:ind w:firstLine="720"/>
        <w:jc w:val="center"/>
        <w:rPr>
          <w:rFonts w:eastAsia="Times New Roman"/>
          <w:szCs w:val="24"/>
        </w:rPr>
      </w:pPr>
      <w:r>
        <w:rPr>
          <w:rFonts w:eastAsia="Times New Roman"/>
          <w:szCs w:val="24"/>
        </w:rPr>
        <w:t>ΣΥΝΟΔΟΣ Γ΄</w:t>
      </w:r>
    </w:p>
    <w:p w14:paraId="65CEF9F3" w14:textId="77777777" w:rsidR="0056398E" w:rsidRDefault="004E57BB">
      <w:pPr>
        <w:spacing w:line="600" w:lineRule="auto"/>
        <w:ind w:firstLine="720"/>
        <w:jc w:val="center"/>
        <w:rPr>
          <w:rFonts w:eastAsia="Times New Roman"/>
          <w:szCs w:val="24"/>
        </w:rPr>
      </w:pPr>
      <w:r>
        <w:rPr>
          <w:rFonts w:eastAsia="Times New Roman"/>
          <w:szCs w:val="24"/>
        </w:rPr>
        <w:t>ΣΥΝΕΔΡΙΑΣΗ ΚΘ΄</w:t>
      </w:r>
    </w:p>
    <w:p w14:paraId="65CEF9F4" w14:textId="77777777" w:rsidR="0056398E" w:rsidRDefault="004E57BB">
      <w:pPr>
        <w:spacing w:line="600" w:lineRule="auto"/>
        <w:ind w:firstLine="720"/>
        <w:jc w:val="center"/>
        <w:rPr>
          <w:rFonts w:eastAsia="Times New Roman"/>
          <w:szCs w:val="24"/>
        </w:rPr>
      </w:pPr>
      <w:r>
        <w:rPr>
          <w:rFonts w:eastAsia="Times New Roman"/>
          <w:szCs w:val="24"/>
        </w:rPr>
        <w:t>Τρίτη 14 Νοεμβρίου 2017</w:t>
      </w:r>
    </w:p>
    <w:p w14:paraId="65CEF9F5" w14:textId="77777777" w:rsidR="0056398E" w:rsidRDefault="004E57BB">
      <w:pPr>
        <w:spacing w:line="600" w:lineRule="auto"/>
        <w:ind w:firstLine="720"/>
        <w:jc w:val="both"/>
        <w:rPr>
          <w:rFonts w:eastAsia="Times New Roman"/>
          <w:szCs w:val="24"/>
        </w:rPr>
      </w:pPr>
      <w:r>
        <w:rPr>
          <w:rFonts w:eastAsia="Times New Roman"/>
          <w:szCs w:val="24"/>
        </w:rPr>
        <w:t>Αθήνα, σήμερα στις 14 Νοεμβρίου 2017, ημέρα Τρίτη και ώρα 10.11΄</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4464FE">
        <w:rPr>
          <w:rFonts w:eastAsia="Times New Roman"/>
          <w:b/>
          <w:szCs w:val="24"/>
        </w:rPr>
        <w:t>ΓΕΩΡΓΙΟΥ ΒΑΡΕΜΕΝΟΥ</w:t>
      </w:r>
      <w:r>
        <w:rPr>
          <w:rFonts w:eastAsia="Times New Roman"/>
          <w:szCs w:val="24"/>
        </w:rPr>
        <w:t>.</w:t>
      </w:r>
    </w:p>
    <w:p w14:paraId="65CEF9F6" w14:textId="77777777" w:rsidR="0056398E" w:rsidRDefault="004E57BB">
      <w:pPr>
        <w:spacing w:line="600" w:lineRule="auto"/>
        <w:ind w:firstLine="720"/>
        <w:jc w:val="both"/>
        <w:rPr>
          <w:rFonts w:eastAsia="Times New Roman"/>
          <w:szCs w:val="24"/>
        </w:rPr>
      </w:pPr>
      <w:r>
        <w:rPr>
          <w:rFonts w:eastAsia="Times New Roman"/>
          <w:b/>
          <w:bCs/>
          <w:szCs w:val="24"/>
        </w:rPr>
        <w:t xml:space="preserve">ΠΡΟΕΔΡΕΥΩΝ (Γεώργιος Βαρεμένος): </w:t>
      </w:r>
      <w:r>
        <w:rPr>
          <w:rFonts w:eastAsia="Times New Roman"/>
          <w:szCs w:val="24"/>
        </w:rPr>
        <w:t>Κυρίες και κύριοι συνάδελφοι, αρχίζει η συνεδρίαση.</w:t>
      </w:r>
    </w:p>
    <w:p w14:paraId="65CEF9F7" w14:textId="77777777" w:rsidR="0056398E" w:rsidRDefault="004E57BB">
      <w:pPr>
        <w:spacing w:line="600" w:lineRule="auto"/>
        <w:ind w:firstLine="720"/>
        <w:jc w:val="both"/>
        <w:rPr>
          <w:rFonts w:eastAsia="Times New Roman"/>
          <w:szCs w:val="24"/>
        </w:rPr>
      </w:pPr>
      <w:r>
        <w:rPr>
          <w:rFonts w:eastAsia="Times New Roman"/>
          <w:szCs w:val="24"/>
        </w:rPr>
        <w:t>Εισερχόμα</w:t>
      </w:r>
      <w:r>
        <w:rPr>
          <w:rFonts w:eastAsia="Times New Roman"/>
          <w:szCs w:val="24"/>
        </w:rPr>
        <w:t>στε</w:t>
      </w:r>
      <w:r>
        <w:rPr>
          <w:rFonts w:eastAsia="Times New Roman"/>
          <w:szCs w:val="24"/>
        </w:rPr>
        <w:t xml:space="preserve"> στην ημερήσια διάταξη της </w:t>
      </w:r>
    </w:p>
    <w:p w14:paraId="65CEF9F8" w14:textId="77777777" w:rsidR="0056398E" w:rsidRDefault="004E57BB">
      <w:pPr>
        <w:spacing w:line="600" w:lineRule="auto"/>
        <w:ind w:firstLine="720"/>
        <w:jc w:val="center"/>
        <w:rPr>
          <w:rFonts w:eastAsia="Times New Roman"/>
          <w:b/>
          <w:szCs w:val="24"/>
        </w:rPr>
      </w:pPr>
      <w:r>
        <w:rPr>
          <w:rFonts w:eastAsia="Times New Roman"/>
          <w:b/>
          <w:szCs w:val="24"/>
        </w:rPr>
        <w:t>ΝΟΜΟΘΕΤΙΚΗΣ ΕΡΓΑΣΙΑΣ</w:t>
      </w:r>
    </w:p>
    <w:p w14:paraId="65CEF9F9" w14:textId="77777777" w:rsidR="0056398E" w:rsidRDefault="004E57BB">
      <w:pPr>
        <w:spacing w:line="600" w:lineRule="auto"/>
        <w:ind w:firstLine="720"/>
        <w:jc w:val="both"/>
        <w:rPr>
          <w:rFonts w:eastAsia="Times New Roman"/>
          <w:szCs w:val="24"/>
        </w:rPr>
      </w:pPr>
      <w:r>
        <w:rPr>
          <w:rFonts w:eastAsia="Times New Roman"/>
          <w:szCs w:val="24"/>
        </w:rPr>
        <w:lastRenderedPageBreak/>
        <w:t>Συνέχιση της συζήτησης και ψήφιση επί της αρχής, των άρθρων και του συνόλου του σχεδίου νόμου του Υπουργείου Οικονομικών</w:t>
      </w:r>
      <w:r>
        <w:rPr>
          <w:rFonts w:eastAsia="Times New Roman"/>
          <w:szCs w:val="24"/>
        </w:rPr>
        <w:t>:</w:t>
      </w:r>
      <w:r>
        <w:rPr>
          <w:rFonts w:eastAsia="Times New Roman"/>
          <w:szCs w:val="24"/>
        </w:rPr>
        <w:t xml:space="preserve"> </w:t>
      </w:r>
      <w:r>
        <w:rPr>
          <w:rFonts w:eastAsia="Times New Roman" w:cs="Times New Roman"/>
          <w:szCs w:val="24"/>
        </w:rPr>
        <w:t xml:space="preserve">«Συνταξιοδοτικές ρυθμίσεις του ν.4387/2016, ρυθμίσεις για την αγορά παιγνίων, για </w:t>
      </w:r>
      <w:r>
        <w:rPr>
          <w:rFonts w:eastAsia="Times New Roman" w:cs="Times New Roman"/>
          <w:szCs w:val="24"/>
        </w:rPr>
        <w:t xml:space="preserve">την </w:t>
      </w:r>
      <w:r w:rsidRPr="007C61D1">
        <w:rPr>
          <w:rFonts w:eastAsia="Times New Roman" w:cs="Times New Roman"/>
          <w:szCs w:val="24"/>
        </w:rPr>
        <w:t>“</w:t>
      </w:r>
      <w:r>
        <w:rPr>
          <w:rFonts w:eastAsia="Times New Roman" w:cs="Times New Roman"/>
          <w:szCs w:val="24"/>
        </w:rPr>
        <w:t>Ελληνικό Καζίνο Πάρνηθας Α.Ε</w:t>
      </w:r>
      <w:r>
        <w:rPr>
          <w:rFonts w:eastAsia="Times New Roman" w:cs="Times New Roman"/>
          <w:szCs w:val="24"/>
        </w:rPr>
        <w:t>.</w:t>
      </w:r>
      <w:r w:rsidRPr="007C61D1">
        <w:rPr>
          <w:rFonts w:eastAsia="Times New Roman" w:cs="Times New Roman"/>
          <w:szCs w:val="24"/>
        </w:rPr>
        <w:t>”</w:t>
      </w:r>
      <w:r>
        <w:rPr>
          <w:rFonts w:eastAsia="Times New Roman" w:cs="Times New Roman"/>
          <w:szCs w:val="24"/>
        </w:rPr>
        <w:t xml:space="preserve"> και άλλες διατάξεις»</w:t>
      </w:r>
      <w:r w:rsidRPr="008B4CFF">
        <w:rPr>
          <w:rFonts w:eastAsia="Times New Roman" w:cs="Times New Roman"/>
          <w:szCs w:val="24"/>
        </w:rPr>
        <w:t>.</w:t>
      </w:r>
    </w:p>
    <w:p w14:paraId="65CEF9FA" w14:textId="77777777" w:rsidR="0056398E" w:rsidRDefault="004E57BB">
      <w:pPr>
        <w:spacing w:line="600" w:lineRule="auto"/>
        <w:ind w:firstLine="720"/>
        <w:jc w:val="both"/>
        <w:rPr>
          <w:rFonts w:eastAsia="Times New Roman"/>
          <w:szCs w:val="24"/>
        </w:rPr>
      </w:pPr>
      <w:r>
        <w:rPr>
          <w:rFonts w:eastAsia="Times New Roman"/>
          <w:szCs w:val="24"/>
        </w:rPr>
        <w:t xml:space="preserve">Πριν δώσω τον λόγο στον πρώτο ομιλητή, θα ήθελα να κάνω μια ανακοίνωση. Η Ένωση Κεντρώων ορίζει ως Κοινοβουλευτικό Εκπρόσωπο τον Βουλευτή κ. Ιωάννη </w:t>
      </w:r>
      <w:proofErr w:type="spellStart"/>
      <w:r>
        <w:rPr>
          <w:rFonts w:eastAsia="Times New Roman"/>
          <w:szCs w:val="24"/>
        </w:rPr>
        <w:t>Σαρίδη</w:t>
      </w:r>
      <w:proofErr w:type="spellEnd"/>
      <w:r>
        <w:rPr>
          <w:rFonts w:eastAsia="Times New Roman"/>
          <w:szCs w:val="24"/>
        </w:rPr>
        <w:t xml:space="preserve"> σε αντικατάσταση του Βουλευτή κ. Αναστάσιου</w:t>
      </w:r>
      <w:r>
        <w:rPr>
          <w:rFonts w:eastAsia="Times New Roman"/>
          <w:szCs w:val="24"/>
        </w:rPr>
        <w:t xml:space="preserve"> Μεγαλομύστακα. Ειδικός </w:t>
      </w:r>
      <w:r>
        <w:rPr>
          <w:rFonts w:eastAsia="Times New Roman"/>
          <w:szCs w:val="24"/>
        </w:rPr>
        <w:t xml:space="preserve">αγορητής </w:t>
      </w:r>
      <w:r>
        <w:rPr>
          <w:rFonts w:eastAsia="Times New Roman"/>
          <w:szCs w:val="24"/>
        </w:rPr>
        <w:t xml:space="preserve">παραμένει ο Βουλευτής κ. Μάριος Γεωργιάδης. </w:t>
      </w:r>
    </w:p>
    <w:p w14:paraId="65CEF9FB" w14:textId="77777777" w:rsidR="0056398E" w:rsidRDefault="004E57BB">
      <w:pPr>
        <w:spacing w:line="600" w:lineRule="auto"/>
        <w:ind w:firstLine="720"/>
        <w:jc w:val="both"/>
        <w:rPr>
          <w:rFonts w:eastAsia="Times New Roman"/>
          <w:szCs w:val="24"/>
        </w:rPr>
      </w:pPr>
      <w:r>
        <w:rPr>
          <w:rFonts w:eastAsia="Times New Roman"/>
          <w:szCs w:val="24"/>
        </w:rPr>
        <w:t xml:space="preserve">Τον λόγο έχει ο κ. Θεοχάρης </w:t>
      </w:r>
      <w:proofErr w:type="spellStart"/>
      <w:r>
        <w:rPr>
          <w:rFonts w:eastAsia="Times New Roman"/>
          <w:szCs w:val="24"/>
        </w:rPr>
        <w:t>Θεοχάρης</w:t>
      </w:r>
      <w:proofErr w:type="spellEnd"/>
      <w:r>
        <w:rPr>
          <w:rFonts w:eastAsia="Times New Roman"/>
          <w:szCs w:val="24"/>
        </w:rPr>
        <w:t>.</w:t>
      </w:r>
    </w:p>
    <w:p w14:paraId="65CEF9FC" w14:textId="77777777" w:rsidR="0056398E" w:rsidRDefault="004E57BB">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Ευχαριστώ, κύριε Πρόεδρε.</w:t>
      </w:r>
    </w:p>
    <w:p w14:paraId="65CEF9FD" w14:textId="77777777" w:rsidR="0056398E" w:rsidRDefault="004E57BB">
      <w:pPr>
        <w:spacing w:line="600" w:lineRule="auto"/>
        <w:ind w:firstLine="720"/>
        <w:jc w:val="both"/>
        <w:rPr>
          <w:rFonts w:eastAsia="Times New Roman"/>
          <w:szCs w:val="24"/>
        </w:rPr>
      </w:pPr>
      <w:r>
        <w:rPr>
          <w:rFonts w:eastAsia="Times New Roman"/>
          <w:szCs w:val="24"/>
        </w:rPr>
        <w:t xml:space="preserve">Καλημέρα, κυρίες και κύριοι συνάδελφοι. </w:t>
      </w:r>
    </w:p>
    <w:p w14:paraId="65CEF9FE" w14:textId="77777777" w:rsidR="0056398E" w:rsidRDefault="004E57BB">
      <w:pPr>
        <w:spacing w:line="600" w:lineRule="auto"/>
        <w:ind w:firstLine="720"/>
        <w:jc w:val="both"/>
        <w:rPr>
          <w:rFonts w:eastAsia="Times New Roman"/>
          <w:szCs w:val="24"/>
        </w:rPr>
      </w:pPr>
      <w:r>
        <w:rPr>
          <w:rFonts w:eastAsia="Times New Roman"/>
          <w:szCs w:val="24"/>
        </w:rPr>
        <w:t xml:space="preserve">Αναρωτιέμαι </w:t>
      </w:r>
      <w:r>
        <w:rPr>
          <w:rFonts w:eastAsia="Times New Roman"/>
          <w:szCs w:val="24"/>
        </w:rPr>
        <w:t xml:space="preserve">πως </w:t>
      </w:r>
      <w:r>
        <w:rPr>
          <w:rFonts w:eastAsia="Times New Roman"/>
          <w:szCs w:val="24"/>
        </w:rPr>
        <w:t xml:space="preserve">πρέπει να σκεφθεί </w:t>
      </w:r>
      <w:r>
        <w:rPr>
          <w:rFonts w:eastAsia="Times New Roman"/>
          <w:szCs w:val="24"/>
        </w:rPr>
        <w:t xml:space="preserve">κάποιος </w:t>
      </w:r>
      <w:r>
        <w:rPr>
          <w:rFonts w:eastAsia="Times New Roman"/>
          <w:szCs w:val="24"/>
        </w:rPr>
        <w:t xml:space="preserve">για </w:t>
      </w:r>
      <w:r>
        <w:rPr>
          <w:rFonts w:eastAsia="Times New Roman"/>
          <w:szCs w:val="24"/>
        </w:rPr>
        <w:t xml:space="preserve">ένα νομοσχέδιο σαν και αυτό. </w:t>
      </w:r>
    </w:p>
    <w:p w14:paraId="65CEF9FF" w14:textId="77777777" w:rsidR="0056398E" w:rsidRDefault="004E57BB">
      <w:pPr>
        <w:spacing w:line="600" w:lineRule="auto"/>
        <w:ind w:firstLine="720"/>
        <w:jc w:val="both"/>
        <w:rPr>
          <w:rFonts w:eastAsia="Times New Roman"/>
          <w:szCs w:val="24"/>
        </w:rPr>
      </w:pPr>
      <w:r>
        <w:rPr>
          <w:rFonts w:eastAsia="Times New Roman"/>
          <w:b/>
          <w:szCs w:val="24"/>
        </w:rPr>
        <w:t>ΚΩΝΣΤΑΝΤΙΝΟΣ ΠΑΥΛΙΔΗΣ:</w:t>
      </w:r>
      <w:r>
        <w:rPr>
          <w:rFonts w:eastAsia="Times New Roman"/>
          <w:szCs w:val="24"/>
        </w:rPr>
        <w:t xml:space="preserve"> Θετικά!</w:t>
      </w:r>
    </w:p>
    <w:p w14:paraId="65CEFA00" w14:textId="77777777" w:rsidR="0056398E" w:rsidRDefault="004E57BB">
      <w:pPr>
        <w:spacing w:line="600" w:lineRule="auto"/>
        <w:ind w:firstLine="720"/>
        <w:jc w:val="both"/>
        <w:rPr>
          <w:rFonts w:eastAsia="Times New Roman"/>
          <w:szCs w:val="24"/>
        </w:rPr>
      </w:pPr>
      <w:r>
        <w:rPr>
          <w:rFonts w:eastAsia="Times New Roman"/>
          <w:b/>
          <w:szCs w:val="24"/>
        </w:rPr>
        <w:lastRenderedPageBreak/>
        <w:t>ΘΕΟΧΑΡΗΣ (ΧΑΡΗΣ) ΘΕΟΧΑΡΗΣ:</w:t>
      </w:r>
      <w:r>
        <w:rPr>
          <w:rFonts w:eastAsia="Times New Roman"/>
          <w:szCs w:val="24"/>
        </w:rPr>
        <w:t xml:space="preserve"> Από τη μια, πρέπει να ζυγίσει τη ρύθμιση μιας ευαίσθητης αγοράς, μιας αγοράς η οποία σε πολλές περιπτώσεις οδηγεί στον εθισμό. Και έχουμε χρέος ως πολιτεία να στηρίξουμε και να προστατεύσουμε αυτούς τους ανθρώπους. </w:t>
      </w:r>
    </w:p>
    <w:p w14:paraId="65CEFA01" w14:textId="77777777" w:rsidR="0056398E" w:rsidRDefault="004E57BB">
      <w:pPr>
        <w:spacing w:line="600" w:lineRule="auto"/>
        <w:ind w:firstLine="720"/>
        <w:jc w:val="both"/>
        <w:rPr>
          <w:rFonts w:eastAsia="Times New Roman"/>
          <w:szCs w:val="24"/>
        </w:rPr>
      </w:pPr>
      <w:r>
        <w:rPr>
          <w:rFonts w:eastAsia="Times New Roman"/>
          <w:szCs w:val="24"/>
        </w:rPr>
        <w:t xml:space="preserve">Από την άλλη, πρέπει να προσέξει, ώστε </w:t>
      </w:r>
      <w:r>
        <w:rPr>
          <w:rFonts w:eastAsia="Times New Roman"/>
          <w:szCs w:val="24"/>
        </w:rPr>
        <w:t>μια επένδυση που βασίστηκε σε μια ιδιωτικοποίηση, σε μια πώληση ενός δικαιώματος να μην αλλάξει είτε προς το χειρότερο είτε προς το καλύτερο. Να φερθεί, δηλαδή, δίκαια στον επενδυτή από τη μια μεριά και από την άλλη, να μην αδικήσει και τους υπόλοιπους εμπ</w:t>
      </w:r>
      <w:r>
        <w:rPr>
          <w:rFonts w:eastAsia="Times New Roman"/>
          <w:szCs w:val="24"/>
        </w:rPr>
        <w:t>λεκόμενους σε αυτό</w:t>
      </w:r>
      <w:r>
        <w:rPr>
          <w:rFonts w:eastAsia="Times New Roman"/>
          <w:szCs w:val="24"/>
        </w:rPr>
        <w:t>ν</w:t>
      </w:r>
      <w:r>
        <w:rPr>
          <w:rFonts w:eastAsia="Times New Roman"/>
          <w:szCs w:val="24"/>
        </w:rPr>
        <w:t xml:space="preserve"> τον τομέα. Και πάνω απ’ όλα, να βοηθήσει και να ενισχύσει τα όπλα και τα εργαλεία της πολιτείας για να αντιμετωπίσει το χειρότερο των φαινομένων, που είναι ο παράνομος τζόγος. </w:t>
      </w:r>
    </w:p>
    <w:p w14:paraId="65CEFA02" w14:textId="77777777" w:rsidR="0056398E" w:rsidRDefault="004E57BB">
      <w:pPr>
        <w:spacing w:line="600" w:lineRule="auto"/>
        <w:ind w:firstLine="720"/>
        <w:jc w:val="both"/>
        <w:rPr>
          <w:rFonts w:eastAsia="Times New Roman"/>
          <w:szCs w:val="24"/>
        </w:rPr>
      </w:pPr>
      <w:r>
        <w:rPr>
          <w:rFonts w:eastAsia="Times New Roman"/>
          <w:szCs w:val="24"/>
        </w:rPr>
        <w:t>Τι έχει κάνει η πολιτεία για όλα αυτά τα ζητήματα; Γιατί εί</w:t>
      </w:r>
      <w:r>
        <w:rPr>
          <w:rFonts w:eastAsia="Times New Roman"/>
          <w:szCs w:val="24"/>
        </w:rPr>
        <w:t>μαστε εδώ και αλλάζουμε όρους μιας επένδυσης που τρέχει ήδη; Γιατί άλλαξαν οι κανονισμοί ήδη τρεις φορές; Ας προσπαθήσουμε να τα ξεδιαλύνουμε, κυρίες και κύριοι συνάδελφοι, συνοπτικά.</w:t>
      </w:r>
    </w:p>
    <w:p w14:paraId="65CEFA03" w14:textId="77777777" w:rsidR="0056398E" w:rsidRDefault="004E57BB">
      <w:pPr>
        <w:spacing w:line="600" w:lineRule="auto"/>
        <w:ind w:firstLine="720"/>
        <w:jc w:val="both"/>
        <w:rPr>
          <w:rFonts w:eastAsia="Times New Roman"/>
          <w:szCs w:val="24"/>
        </w:rPr>
      </w:pPr>
      <w:r>
        <w:rPr>
          <w:rFonts w:eastAsia="Times New Roman"/>
          <w:szCs w:val="24"/>
        </w:rPr>
        <w:lastRenderedPageBreak/>
        <w:t>Είμαστε εδώ -και πρέπει να το πούμε αυτό- από λάθη της πολιτείας, των πρ</w:t>
      </w:r>
      <w:r>
        <w:rPr>
          <w:rFonts w:eastAsia="Times New Roman"/>
          <w:szCs w:val="24"/>
        </w:rPr>
        <w:t xml:space="preserve">οηγούμενων κυβερνήσεων, αλλά και της σημερινής. </w:t>
      </w:r>
    </w:p>
    <w:p w14:paraId="65CEFA04" w14:textId="77777777" w:rsidR="0056398E" w:rsidRDefault="004E57BB">
      <w:pPr>
        <w:spacing w:line="600" w:lineRule="auto"/>
        <w:ind w:firstLine="720"/>
        <w:jc w:val="both"/>
        <w:rPr>
          <w:rFonts w:eastAsia="Times New Roman"/>
          <w:szCs w:val="24"/>
        </w:rPr>
      </w:pPr>
      <w:r>
        <w:rPr>
          <w:rFonts w:eastAsia="Times New Roman"/>
          <w:szCs w:val="24"/>
        </w:rPr>
        <w:t>Πρώτο λάθος: Πουλήθηκε ένα δικαίωμα βιαστικά, ίσα-ίσα να προλάβουμε να κλείσουμε μια τρύπα. Μισό δισεκατομμύριο περίπου ήταν εκείνη την εποχή στο μνημόνιο. Αυτού του είδους η βιασύνη δεν είναι λόγος για να μ</w:t>
      </w:r>
      <w:r>
        <w:rPr>
          <w:rFonts w:eastAsia="Times New Roman"/>
          <w:szCs w:val="24"/>
        </w:rPr>
        <w:t xml:space="preserve">ην κάνεις κάτι σωστά. Ακούσαμε τον κ. Γιαννακόπουλο, τον τότε </w:t>
      </w:r>
      <w:r>
        <w:rPr>
          <w:rFonts w:eastAsia="Times New Roman"/>
          <w:szCs w:val="24"/>
        </w:rPr>
        <w:t xml:space="preserve">πρόεδρο </w:t>
      </w:r>
      <w:r>
        <w:rPr>
          <w:rFonts w:eastAsia="Times New Roman"/>
          <w:szCs w:val="24"/>
        </w:rPr>
        <w:t xml:space="preserve">της Επιτροπής Παιγνίων, να μας λέει πως άλλο νομοσχέδιο ήρθε, άλλο άλλαξε, άλλο τελικά ψηφίστηκε. Και τελικά, πολλές από αυτές τις πρόνοιες, που τώρα ψηφίζουμε, αυτός και η </w:t>
      </w:r>
      <w:r>
        <w:rPr>
          <w:rFonts w:eastAsia="Times New Roman"/>
          <w:szCs w:val="24"/>
        </w:rPr>
        <w:t xml:space="preserve">επιτροπή </w:t>
      </w:r>
      <w:r>
        <w:rPr>
          <w:rFonts w:eastAsia="Times New Roman"/>
          <w:szCs w:val="24"/>
        </w:rPr>
        <w:t xml:space="preserve">του </w:t>
      </w:r>
      <w:r>
        <w:rPr>
          <w:rFonts w:eastAsia="Times New Roman"/>
          <w:szCs w:val="24"/>
        </w:rPr>
        <w:t>θεωρούσαν ότι έπρεπε να μπουν από το πρώτο νομοσχέδιο.</w:t>
      </w:r>
    </w:p>
    <w:p w14:paraId="65CEFA05"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Δεύτερο λάθος: Αλλάξαμε τον κανονισμό για τα </w:t>
      </w:r>
      <w:r>
        <w:rPr>
          <w:rFonts w:eastAsia="Times New Roman" w:cs="Times New Roman"/>
          <w:szCs w:val="24"/>
          <w:lang w:val="en-US"/>
        </w:rPr>
        <w:t>VLT</w:t>
      </w:r>
      <w:r>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w:t>
      </w:r>
      <w:r>
        <w:rPr>
          <w:rFonts w:eastAsia="Times New Roman" w:cs="Times New Roman"/>
          <w:szCs w:val="24"/>
        </w:rPr>
        <w:t xml:space="preserve">γι’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συγκεκριμένη αγορά τρεις φορές, ανάλογα με τα κέφια της κάθε κυβέρνησης και του αντίστοιχου </w:t>
      </w:r>
      <w:r>
        <w:rPr>
          <w:rFonts w:eastAsia="Times New Roman" w:cs="Times New Roman"/>
          <w:szCs w:val="24"/>
        </w:rPr>
        <w:t xml:space="preserve">προέδρου </w:t>
      </w:r>
      <w:r>
        <w:rPr>
          <w:rFonts w:eastAsia="Times New Roman" w:cs="Times New Roman"/>
          <w:szCs w:val="24"/>
        </w:rPr>
        <w:t xml:space="preserve">της </w:t>
      </w:r>
      <w:r>
        <w:rPr>
          <w:rFonts w:eastAsia="Times New Roman" w:cs="Times New Roman"/>
          <w:szCs w:val="24"/>
        </w:rPr>
        <w:t xml:space="preserve">επιτροπής </w:t>
      </w:r>
      <w:r>
        <w:rPr>
          <w:rFonts w:eastAsia="Times New Roman" w:cs="Times New Roman"/>
          <w:szCs w:val="24"/>
        </w:rPr>
        <w:t>που έβαζαν. Είχαμε το</w:t>
      </w:r>
      <w:r>
        <w:rPr>
          <w:rFonts w:eastAsia="Times New Roman" w:cs="Times New Roman"/>
          <w:szCs w:val="24"/>
        </w:rPr>
        <w:t>ν ισορροπημένο κανονισμό ΠΑΣΟΚ-Νέας Δημοκρατίας, είχαμε τον εκδικητικό κανονισμό της «</w:t>
      </w:r>
      <w:proofErr w:type="spellStart"/>
      <w:r>
        <w:rPr>
          <w:rFonts w:eastAsia="Times New Roman" w:cs="Times New Roman"/>
          <w:szCs w:val="24"/>
        </w:rPr>
        <w:t>βαρουφάκειας</w:t>
      </w:r>
      <w:proofErr w:type="spellEnd"/>
      <w:r>
        <w:rPr>
          <w:rFonts w:eastAsia="Times New Roman" w:cs="Times New Roman"/>
          <w:szCs w:val="24"/>
        </w:rPr>
        <w:t xml:space="preserve">» Αριστεράς και τώρα έχουμε τον κανονισμό της μεταμελημένης νεοφιλελεύθερης Αριστεράς, που μας κυβερνάει σήμερα. </w:t>
      </w:r>
    </w:p>
    <w:p w14:paraId="65CEFA06"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 xml:space="preserve">Καταφέρατε </w:t>
      </w:r>
      <w:r>
        <w:rPr>
          <w:rFonts w:eastAsia="Times New Roman" w:cs="Times New Roman"/>
          <w:szCs w:val="24"/>
        </w:rPr>
        <w:t xml:space="preserve">μ’ </w:t>
      </w:r>
      <w:r>
        <w:rPr>
          <w:rFonts w:eastAsia="Times New Roman" w:cs="Times New Roman"/>
          <w:szCs w:val="24"/>
        </w:rPr>
        <w:t>αυτές τις αλλαγές και τις αντί</w:t>
      </w:r>
      <w:r>
        <w:rPr>
          <w:rFonts w:eastAsia="Times New Roman" w:cs="Times New Roman"/>
          <w:szCs w:val="24"/>
        </w:rPr>
        <w:t xml:space="preserve">στοιχες φορολογικές, που κάνατε, να </w:t>
      </w:r>
      <w:proofErr w:type="spellStart"/>
      <w:r>
        <w:rPr>
          <w:rFonts w:eastAsia="Times New Roman" w:cs="Times New Roman"/>
          <w:szCs w:val="24"/>
        </w:rPr>
        <w:t>απομειωθεί</w:t>
      </w:r>
      <w:proofErr w:type="spellEnd"/>
      <w:r>
        <w:rPr>
          <w:rFonts w:eastAsia="Times New Roman" w:cs="Times New Roman"/>
          <w:szCs w:val="24"/>
        </w:rPr>
        <w:t xml:space="preserve"> το ύψος μιας επένδυσης στο μισό. Αυτό μας λέει η ίδια η έκθεση, την οποία κατέθεσε ο Υπουργός στην </w:t>
      </w:r>
      <w:r>
        <w:rPr>
          <w:rFonts w:eastAsia="Times New Roman" w:cs="Times New Roman"/>
          <w:szCs w:val="24"/>
        </w:rPr>
        <w:t>επιτροπή</w:t>
      </w:r>
      <w:r>
        <w:rPr>
          <w:rFonts w:eastAsia="Times New Roman" w:cs="Times New Roman"/>
          <w:szCs w:val="24"/>
        </w:rPr>
        <w:t>, η έκθεση της</w:t>
      </w:r>
      <w:r>
        <w:rPr>
          <w:rFonts w:eastAsia="Times New Roman" w:cs="Times New Roman"/>
          <w:b/>
          <w:szCs w:val="24"/>
        </w:rPr>
        <w:t xml:space="preserve"> </w:t>
      </w:r>
      <w:r>
        <w:rPr>
          <w:rFonts w:eastAsia="Times New Roman" w:cs="Times New Roman"/>
          <w:b/>
          <w:szCs w:val="24"/>
        </w:rPr>
        <w:t>«</w:t>
      </w:r>
      <w:r>
        <w:rPr>
          <w:rFonts w:eastAsia="Times New Roman" w:cs="Times New Roman"/>
          <w:szCs w:val="24"/>
          <w:lang w:val="en-US"/>
        </w:rPr>
        <w:t>DELOITTE</w:t>
      </w:r>
      <w:r>
        <w:rPr>
          <w:rFonts w:eastAsia="Times New Roman" w:cs="Times New Roman"/>
          <w:szCs w:val="24"/>
        </w:rPr>
        <w:t>»</w:t>
      </w:r>
      <w:r>
        <w:rPr>
          <w:rFonts w:eastAsia="Times New Roman" w:cs="Times New Roman"/>
          <w:szCs w:val="24"/>
        </w:rPr>
        <w:t>. Άλλη επένδυση πήραν και άλλη έχουν αυτή</w:t>
      </w:r>
      <w:r>
        <w:rPr>
          <w:rFonts w:eastAsia="Times New Roman" w:cs="Times New Roman"/>
          <w:szCs w:val="24"/>
        </w:rPr>
        <w:t>ν</w:t>
      </w:r>
      <w:r>
        <w:rPr>
          <w:rFonts w:eastAsia="Times New Roman" w:cs="Times New Roman"/>
          <w:szCs w:val="24"/>
        </w:rPr>
        <w:t xml:space="preserve"> τη στιγμή στα χέρια τους. </w:t>
      </w:r>
    </w:p>
    <w:p w14:paraId="65CEFA07"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Τρίτο λ</w:t>
      </w:r>
      <w:r>
        <w:rPr>
          <w:rFonts w:eastAsia="Times New Roman" w:cs="Times New Roman"/>
          <w:szCs w:val="24"/>
        </w:rPr>
        <w:t xml:space="preserve">άθος: Βάζουμε όρους, όπως τα τριάντα πέντε χιλιάδες μηχανήματα και τα χίλια πεντακόσια καταστήματα, οι οποίοι δεν επιτρέπουν τον έλεγχο. Μας είπε ο Πρόεδρος της ΕΕΕΠ κ. </w:t>
      </w:r>
      <w:proofErr w:type="spellStart"/>
      <w:r>
        <w:rPr>
          <w:rFonts w:eastAsia="Times New Roman" w:cs="Times New Roman"/>
          <w:szCs w:val="24"/>
        </w:rPr>
        <w:t>Καραγρηγορίου</w:t>
      </w:r>
      <w:proofErr w:type="spellEnd"/>
      <w:r>
        <w:rPr>
          <w:rFonts w:eastAsia="Times New Roman" w:cs="Times New Roman"/>
          <w:szCs w:val="24"/>
        </w:rPr>
        <w:t>,</w:t>
      </w:r>
      <w:r>
        <w:rPr>
          <w:rFonts w:eastAsia="Times New Roman" w:cs="Times New Roman"/>
          <w:szCs w:val="24"/>
        </w:rPr>
        <w:t xml:space="preserve"> ότι με αυτούς τους όρους δεν υπάρχει η δυνατότητα να γίνει έλεγχος, δεν </w:t>
      </w:r>
      <w:r>
        <w:rPr>
          <w:rFonts w:eastAsia="Times New Roman" w:cs="Times New Roman"/>
          <w:szCs w:val="24"/>
        </w:rPr>
        <w:t xml:space="preserve">υπάρχει </w:t>
      </w:r>
      <w:r>
        <w:rPr>
          <w:rFonts w:eastAsia="Times New Roman" w:cs="Times New Roman"/>
          <w:szCs w:val="24"/>
        </w:rPr>
        <w:t xml:space="preserve">η </w:t>
      </w:r>
      <w:r>
        <w:rPr>
          <w:rFonts w:eastAsia="Times New Roman" w:cs="Times New Roman"/>
          <w:szCs w:val="24"/>
        </w:rPr>
        <w:t xml:space="preserve">δυνατότητα να προστατευθούν οι άνθρωποι οι οποίοι έχουν πρόβλημα. Λιγότερα μηχανήματα, λιγότερα μαγαζιά, σημαίνει καλύτερος έλεγχος, σημαίνει λιγότερες παραβάσεις, λιγότεροι εθισμοί. </w:t>
      </w:r>
    </w:p>
    <w:p w14:paraId="65CEFA08"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Τέταρτο και σημαντικότερο λάθος: Αφήσατε -και άφησαν και οι πρ</w:t>
      </w:r>
      <w:r>
        <w:rPr>
          <w:rFonts w:eastAsia="Times New Roman" w:cs="Times New Roman"/>
          <w:szCs w:val="24"/>
        </w:rPr>
        <w:t>οηγούμενοι- τον παράνομο τζόγο ανεξέλεγκτο. Οι εκτιμήσεις αναφέρουν 6 δισεκατομμύρια. Ας είναι 5, ας είναι 4, τα μισά περίπου απ’ αυτά είναι χαμένα έσοδα και κυρίως, γίνονται σε ένα περιβάλλον ανεξέλεγκτο. Εμείς απαγορεύουμε το αλκοόλ και τα παράνομα «</w:t>
      </w:r>
      <w:proofErr w:type="spellStart"/>
      <w:r>
        <w:rPr>
          <w:rFonts w:eastAsia="Times New Roman" w:cs="Times New Roman"/>
          <w:szCs w:val="24"/>
        </w:rPr>
        <w:t>φρου</w:t>
      </w:r>
      <w:r>
        <w:rPr>
          <w:rFonts w:eastAsia="Times New Roman" w:cs="Times New Roman"/>
          <w:szCs w:val="24"/>
        </w:rPr>
        <w:t>τάκια</w:t>
      </w:r>
      <w:proofErr w:type="spellEnd"/>
      <w:r>
        <w:rPr>
          <w:rFonts w:eastAsia="Times New Roman" w:cs="Times New Roman"/>
          <w:szCs w:val="24"/>
        </w:rPr>
        <w:t xml:space="preserve">» σερβίρουν και αλκοόλ. Άρα, τι συζητάμε; Για ποια πολιτεία συζητάμε; Όταν όλα κι όλα τα χαμένα </w:t>
      </w:r>
      <w:r>
        <w:rPr>
          <w:rFonts w:eastAsia="Times New Roman" w:cs="Times New Roman"/>
          <w:szCs w:val="24"/>
        </w:rPr>
        <w:lastRenderedPageBreak/>
        <w:t>έσοδα από το λαθρεμπόριο καυσίμων είναι 300 εκατομμύρια και συζητάμε από το πρωί έως το βράδυ στο δημόσιο διάλογο μόνο γι’ αυτά, κάτι δεν πάει καλά στο βασ</w:t>
      </w:r>
      <w:r>
        <w:rPr>
          <w:rFonts w:eastAsia="Times New Roman" w:cs="Times New Roman"/>
          <w:szCs w:val="24"/>
        </w:rPr>
        <w:t xml:space="preserve">ίλειο της </w:t>
      </w:r>
      <w:proofErr w:type="spellStart"/>
      <w:r>
        <w:rPr>
          <w:rFonts w:eastAsia="Times New Roman" w:cs="Times New Roman"/>
          <w:szCs w:val="24"/>
        </w:rPr>
        <w:t>Δανιμαρκίας</w:t>
      </w:r>
      <w:proofErr w:type="spellEnd"/>
      <w:r>
        <w:rPr>
          <w:rFonts w:eastAsia="Times New Roman" w:cs="Times New Roman"/>
          <w:szCs w:val="24"/>
        </w:rPr>
        <w:t xml:space="preserve">. Υποκρισία, που αφήνει ανθρώπους και οικογένειες απροστάτευτες. </w:t>
      </w:r>
    </w:p>
    <w:p w14:paraId="65CEFA09"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Κατέθεσα ερώτηση στον αρμόδιο Υπουργό, τον κ. </w:t>
      </w:r>
      <w:proofErr w:type="spellStart"/>
      <w:r>
        <w:rPr>
          <w:rFonts w:eastAsia="Times New Roman" w:cs="Times New Roman"/>
          <w:szCs w:val="24"/>
        </w:rPr>
        <w:t>Τόσκα</w:t>
      </w:r>
      <w:proofErr w:type="spellEnd"/>
      <w:r>
        <w:rPr>
          <w:rFonts w:eastAsia="Times New Roman" w:cs="Times New Roman"/>
          <w:szCs w:val="24"/>
        </w:rPr>
        <w:t>,</w:t>
      </w:r>
      <w:r>
        <w:rPr>
          <w:rFonts w:eastAsia="Times New Roman" w:cs="Times New Roman"/>
          <w:szCs w:val="24"/>
        </w:rPr>
        <w:t xml:space="preserve"> για το θέμα που έχει σχέση με το τι κάνει η Αστυνομία και μου απάντησε άλλα λόγια να αγαπιόμαστε. Το πρώτο τετράμηνο του έτους είπε, εξέτασαν είκοσι έξι περιπτώσεις. Είναι δυνατόν όταν ο Πρόεδρος του ΟΠΑΠ μας είπε ότι το τελευταίο τετράμηνο έστειλαν στην </w:t>
      </w:r>
      <w:r>
        <w:rPr>
          <w:rFonts w:eastAsia="Times New Roman" w:cs="Times New Roman"/>
          <w:szCs w:val="24"/>
        </w:rPr>
        <w:t xml:space="preserve">Αστυνομία διακόσιες είκοσι επτά περιπτώσεις; Πού είναι η πολιτική βούληση; Αυτή είναι μια ομολογία πλήρους αποτυχίας και έλλειψης πολιτικής βούλησης. </w:t>
      </w:r>
    </w:p>
    <w:p w14:paraId="65CEFA0A"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Ποιον φοβάστε, κυρίες και κύριοι της </w:t>
      </w:r>
      <w:r>
        <w:rPr>
          <w:rFonts w:eastAsia="Times New Roman" w:cs="Times New Roman"/>
          <w:szCs w:val="24"/>
        </w:rPr>
        <w:t>συγκυβέρνησης</w:t>
      </w:r>
      <w:r>
        <w:rPr>
          <w:rFonts w:eastAsia="Times New Roman" w:cs="Times New Roman"/>
          <w:szCs w:val="24"/>
        </w:rPr>
        <w:t>; Γιατί αφήνετε ανεξέλεγκτους τους παράνομους να αλωνίζ</w:t>
      </w:r>
      <w:r>
        <w:rPr>
          <w:rFonts w:eastAsia="Times New Roman" w:cs="Times New Roman"/>
          <w:szCs w:val="24"/>
        </w:rPr>
        <w:t xml:space="preserve">ουν; Η Δικαιοσύνη έχει δείξει καλύτερα αντανακλαστικά. </w:t>
      </w:r>
    </w:p>
    <w:p w14:paraId="65CEFA0B"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Διαβάσαμε στα δημοσιεύματα ότι ο Αντιεισαγγελέας του Αρείου Πάγου κ. Βουρλιώτης</w:t>
      </w:r>
      <w:r>
        <w:rPr>
          <w:rFonts w:eastAsia="Times New Roman" w:cs="Times New Roman"/>
          <w:szCs w:val="24"/>
        </w:rPr>
        <w:t>,</w:t>
      </w:r>
      <w:r>
        <w:rPr>
          <w:rFonts w:eastAsia="Times New Roman" w:cs="Times New Roman"/>
          <w:szCs w:val="24"/>
        </w:rPr>
        <w:t xml:space="preserve"> ενεργοποίησε με εγκύκλιό του τους Εισαγγελείς. Αυτό πρέπει να το δείτε σαν μια ευκαιρία και </w:t>
      </w:r>
      <w:r>
        <w:rPr>
          <w:rFonts w:eastAsia="Times New Roman" w:cs="Times New Roman"/>
          <w:szCs w:val="24"/>
        </w:rPr>
        <w:lastRenderedPageBreak/>
        <w:t>να ενεργοποιήσουμε κι εμείς</w:t>
      </w:r>
      <w:r>
        <w:rPr>
          <w:rFonts w:eastAsia="Times New Roman" w:cs="Times New Roman"/>
          <w:szCs w:val="24"/>
        </w:rPr>
        <w:t xml:space="preserve"> τους μηχανισμούς και να σταματήσει αυτό το φαινόμενο, για να μπορέσουμε επιτέλους να έχουμε έλεγχο. </w:t>
      </w:r>
    </w:p>
    <w:p w14:paraId="65CEFA0C"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και τα τρία έγγραφα, και την ερώτησή μου και την απάντηση του </w:t>
      </w:r>
      <w:r>
        <w:rPr>
          <w:rFonts w:eastAsia="Times New Roman" w:cs="Times New Roman"/>
          <w:szCs w:val="24"/>
        </w:rPr>
        <w:t xml:space="preserve">κ. </w:t>
      </w:r>
      <w:proofErr w:type="spellStart"/>
      <w:r>
        <w:rPr>
          <w:rFonts w:eastAsia="Times New Roman" w:cs="Times New Roman"/>
          <w:szCs w:val="24"/>
        </w:rPr>
        <w:t>Τόσκα</w:t>
      </w:r>
      <w:proofErr w:type="spellEnd"/>
      <w:r>
        <w:rPr>
          <w:rFonts w:eastAsia="Times New Roman" w:cs="Times New Roman"/>
          <w:szCs w:val="24"/>
        </w:rPr>
        <w:t xml:space="preserve"> και σχετικό δημοσίευμα για την εγκύκλιο του </w:t>
      </w:r>
      <w:r>
        <w:rPr>
          <w:rFonts w:eastAsia="Times New Roman" w:cs="Times New Roman"/>
          <w:szCs w:val="24"/>
        </w:rPr>
        <w:t xml:space="preserve">κ. </w:t>
      </w:r>
      <w:r>
        <w:rPr>
          <w:rFonts w:eastAsia="Times New Roman" w:cs="Times New Roman"/>
          <w:szCs w:val="24"/>
        </w:rPr>
        <w:t xml:space="preserve">Βουρλιώτη. </w:t>
      </w:r>
    </w:p>
    <w:p w14:paraId="65CEFA0D" w14:textId="77777777" w:rsidR="0056398E" w:rsidRDefault="004E57BB">
      <w:pPr>
        <w:spacing w:line="600" w:lineRule="auto"/>
        <w:ind w:firstLine="720"/>
        <w:jc w:val="both"/>
        <w:rPr>
          <w:rFonts w:eastAsia="Times New Roman" w:cs="Times New Roman"/>
        </w:rPr>
      </w:pPr>
      <w:r>
        <w:rPr>
          <w:rFonts w:eastAsia="Times New Roman" w:cs="Times New Roman"/>
        </w:rPr>
        <w:t>(Σ</w:t>
      </w:r>
      <w:r>
        <w:rPr>
          <w:rFonts w:eastAsia="Times New Roman" w:cs="Times New Roman"/>
        </w:rPr>
        <w:t>το σημείο αυτό ο Βουλευτής κ. Θεοχάρης</w:t>
      </w:r>
      <w:r>
        <w:rPr>
          <w:rFonts w:eastAsia="Times New Roman" w:cs="Times New Roman"/>
        </w:rPr>
        <w:t xml:space="preserve"> (Χάρης)</w:t>
      </w:r>
      <w:r>
        <w:rPr>
          <w:rFonts w:eastAsia="Times New Roman" w:cs="Times New Roman"/>
        </w:rPr>
        <w:t xml:space="preserve"> Θεοχάρης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5CEFA0E" w14:textId="77777777" w:rsidR="0056398E" w:rsidRDefault="004E57BB">
      <w:pPr>
        <w:spacing w:line="600" w:lineRule="auto"/>
        <w:ind w:firstLine="720"/>
        <w:jc w:val="both"/>
        <w:rPr>
          <w:rFonts w:eastAsia="Times New Roman" w:cs="Times New Roman"/>
        </w:rPr>
      </w:pPr>
      <w:r>
        <w:rPr>
          <w:rFonts w:eastAsia="Times New Roman" w:cs="Times New Roman"/>
        </w:rPr>
        <w:t>Κυρίες και κύριοι συνάδελφοι, αν είνα</w:t>
      </w:r>
      <w:r>
        <w:rPr>
          <w:rFonts w:eastAsia="Times New Roman" w:cs="Times New Roman"/>
        </w:rPr>
        <w:t xml:space="preserve">ι πενήντα, σαράντα ή εξήντα ο καλύτερος αριθμός για τα μηχανήματα στο κάθε κατάστημα, εγώ δεν μπορώ να το πω. Αυτό που έχει σημασία, κατά την άποψή μου, είναι ούτε να </w:t>
      </w:r>
      <w:r>
        <w:rPr>
          <w:rFonts w:eastAsia="Times New Roman" w:cs="Times New Roman"/>
        </w:rPr>
        <w:t xml:space="preserve">αλλάζουν </w:t>
      </w:r>
      <w:r>
        <w:rPr>
          <w:rFonts w:eastAsia="Times New Roman" w:cs="Times New Roman"/>
        </w:rPr>
        <w:t xml:space="preserve">προς το χειρότερο τα στοιχεία της επένδυσης, αλλά κυρίως να μην ευνοείται και η </w:t>
      </w:r>
      <w:r>
        <w:rPr>
          <w:rFonts w:eastAsia="Times New Roman" w:cs="Times New Roman"/>
        </w:rPr>
        <w:t xml:space="preserve">ΟΠΑΠ με </w:t>
      </w:r>
      <w:r>
        <w:rPr>
          <w:rFonts w:eastAsia="Times New Roman" w:cs="Times New Roman"/>
        </w:rPr>
        <w:t xml:space="preserve">αυτές </w:t>
      </w:r>
      <w:r>
        <w:rPr>
          <w:rFonts w:eastAsia="Times New Roman" w:cs="Times New Roman"/>
        </w:rPr>
        <w:t xml:space="preserve">τις αλλαγές των όρων που κάνατε σήμερα. </w:t>
      </w:r>
    </w:p>
    <w:p w14:paraId="65CEFA0F" w14:textId="77777777" w:rsidR="0056398E" w:rsidRDefault="004E57BB">
      <w:pPr>
        <w:spacing w:line="600" w:lineRule="auto"/>
        <w:ind w:firstLine="720"/>
        <w:jc w:val="both"/>
        <w:rPr>
          <w:rFonts w:eastAsia="Times New Roman" w:cs="Times New Roman"/>
          <w:szCs w:val="24"/>
        </w:rPr>
      </w:pPr>
      <w:r>
        <w:rPr>
          <w:rFonts w:eastAsia="Times New Roman" w:cs="Times New Roman"/>
        </w:rPr>
        <w:t xml:space="preserve">Η μελέτη της </w:t>
      </w:r>
      <w:r>
        <w:rPr>
          <w:rFonts w:eastAsia="Times New Roman" w:cs="Times New Roman"/>
        </w:rPr>
        <w:t>«</w:t>
      </w:r>
      <w:r>
        <w:rPr>
          <w:rFonts w:eastAsia="Times New Roman" w:cs="Times New Roman"/>
          <w:szCs w:val="24"/>
          <w:lang w:val="en-US"/>
        </w:rPr>
        <w:t>DELOITTE</w:t>
      </w:r>
      <w:r>
        <w:rPr>
          <w:rFonts w:eastAsia="Times New Roman" w:cs="Times New Roman"/>
          <w:szCs w:val="24"/>
        </w:rPr>
        <w:t>»</w:t>
      </w:r>
      <w:r>
        <w:rPr>
          <w:rFonts w:eastAsia="Times New Roman" w:cs="Times New Roman"/>
          <w:szCs w:val="24"/>
        </w:rPr>
        <w:t xml:space="preserve"> θα έλεγα πως με καθησυχάζει ότι η επέκταση της σύμβασης διατηρεί την αξία της επένδυσης </w:t>
      </w:r>
      <w:r>
        <w:rPr>
          <w:rFonts w:eastAsia="Times New Roman" w:cs="Times New Roman"/>
          <w:szCs w:val="24"/>
        </w:rPr>
        <w:lastRenderedPageBreak/>
        <w:t>πάνω-κάτω την ίδια. Όμως, κύριε Υπουργέ, για να καθησυχάσουμε πρέπει να δούμε ότι δεν υπά</w:t>
      </w:r>
      <w:r>
        <w:rPr>
          <w:rFonts w:eastAsia="Times New Roman" w:cs="Times New Roman"/>
          <w:szCs w:val="24"/>
        </w:rPr>
        <w:t xml:space="preserve">ρχει ζήτημα και από την Ευρωπαϊκή Επιτροπή. Για ποιον λόγο έχουμε πάλι τις ίδιες πρακτικές; Για ποιον λόγο δεν μαθαίνουμε από τα λάθη του παρελθόντος; Τι θα συμβεί αν σε έξι μήνες έχουμε μια αρνητική απάντηση από την </w:t>
      </w:r>
      <w:r>
        <w:rPr>
          <w:rFonts w:eastAsia="Times New Roman" w:cs="Times New Roman"/>
          <w:szCs w:val="24"/>
        </w:rPr>
        <w:t xml:space="preserve">επιτροπή </w:t>
      </w:r>
      <w:r>
        <w:rPr>
          <w:rFonts w:eastAsia="Times New Roman" w:cs="Times New Roman"/>
          <w:szCs w:val="24"/>
        </w:rPr>
        <w:t>και ερχόμαστε εκ των υστέρων ν</w:t>
      </w:r>
      <w:r>
        <w:rPr>
          <w:rFonts w:eastAsia="Times New Roman" w:cs="Times New Roman"/>
          <w:szCs w:val="24"/>
        </w:rPr>
        <w:t xml:space="preserve">α αλλάζουμε πάλι τους όρους; Είναι δυνατόν να κάνουμε συνέχεια τα ίδια και τα ίδια λάθη; </w:t>
      </w:r>
    </w:p>
    <w:p w14:paraId="65CEFA10"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Συνεπώς, είμαι θετικός γι’ αυτό το νομοσχέδιο και θα το ψηφίσω. Όμως, είναι ένα κουτσουρεμένο νομοσχέδιο, ένα νομοσχέδιο που δεν βάζει το αυτονόητο: Κάποια κονδύλια σ</w:t>
      </w:r>
      <w:r>
        <w:rPr>
          <w:rFonts w:eastAsia="Times New Roman" w:cs="Times New Roman"/>
          <w:szCs w:val="24"/>
        </w:rPr>
        <w:t xml:space="preserve">υγκεκριμένα, ένα ποσοστό των εσόδων από τα παίγνια, να είναι υποχρεωμένη η πολιτεία μέσω του ΚΕΘΕΑ κι άλλων φορέων να στηρίξει τους ανθρώπους που είναι σε εθισμό. </w:t>
      </w:r>
    </w:p>
    <w:p w14:paraId="65CEFA11"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65CEFA12"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t>Πού είνα</w:t>
      </w:r>
      <w:r>
        <w:rPr>
          <w:rFonts w:eastAsia="Times New Roman"/>
          <w:szCs w:val="24"/>
        </w:rPr>
        <w:t xml:space="preserve">ι τα εργαλεία καταπολέμησης του τζόγου; Έτσι θα πρέπει να στηριχθεί για να είναι ισορροπημένο ένα τέτοιο νομοσχέδιο. Είπε ο κ. Γιαννακόπουλος στην </w:t>
      </w:r>
      <w:r>
        <w:rPr>
          <w:rFonts w:eastAsia="Times New Roman"/>
          <w:szCs w:val="24"/>
        </w:rPr>
        <w:t xml:space="preserve">επιτροπή </w:t>
      </w:r>
      <w:r>
        <w:rPr>
          <w:rFonts w:eastAsia="Times New Roman"/>
          <w:szCs w:val="24"/>
        </w:rPr>
        <w:t>ότι στην Αμε</w:t>
      </w:r>
      <w:r>
        <w:rPr>
          <w:rFonts w:eastAsia="Times New Roman"/>
          <w:szCs w:val="24"/>
        </w:rPr>
        <w:lastRenderedPageBreak/>
        <w:t>ρική επιτόπου καταστρέφουν αυτά τα μηχανήματα. Γιατί δεν έχουμε δώσει εντολή στην Αστυνο</w:t>
      </w:r>
      <w:r>
        <w:rPr>
          <w:rFonts w:eastAsia="Times New Roman"/>
          <w:szCs w:val="24"/>
        </w:rPr>
        <w:t>μία και αν χρειάζεται και νομοθετική ρύθμιση για να γίνει αυτό, επιτόπου να γίνονται αυτές οι καταστροφές; Αν μπει μέσα σε έναν παράνομο χώρο και δεν υπάρχει κα</w:t>
      </w:r>
      <w:r>
        <w:rPr>
          <w:rFonts w:eastAsia="Times New Roman"/>
          <w:szCs w:val="24"/>
        </w:rPr>
        <w:t>μ</w:t>
      </w:r>
      <w:r>
        <w:rPr>
          <w:rFonts w:eastAsia="Times New Roman"/>
          <w:szCs w:val="24"/>
        </w:rPr>
        <w:t xml:space="preserve">μία άδεια, να γίνεται πλήρης καταστροφή. Μόνο έτσι θα δοθούν και τα σωστά μηνύματα προς αυτούς </w:t>
      </w:r>
      <w:r>
        <w:rPr>
          <w:rFonts w:eastAsia="Times New Roman"/>
          <w:szCs w:val="24"/>
        </w:rPr>
        <w:t xml:space="preserve">τους ανθρώπους. </w:t>
      </w:r>
    </w:p>
    <w:p w14:paraId="65CEFA13"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το νομοσχέδιο αυτό αποκαλύπτει -και τελειώνω με αυτό- την υποκρισία</w:t>
      </w:r>
      <w:r>
        <w:rPr>
          <w:rFonts w:eastAsia="Times New Roman"/>
          <w:szCs w:val="24"/>
        </w:rPr>
        <w:t>,</w:t>
      </w:r>
      <w:r>
        <w:rPr>
          <w:rFonts w:eastAsia="Times New Roman"/>
          <w:szCs w:val="24"/>
        </w:rPr>
        <w:t xml:space="preserve"> </w:t>
      </w:r>
      <w:r>
        <w:rPr>
          <w:rFonts w:eastAsia="Times New Roman"/>
          <w:szCs w:val="24"/>
        </w:rPr>
        <w:t xml:space="preserve">στην πραγματικότητα, </w:t>
      </w:r>
      <w:r>
        <w:rPr>
          <w:rFonts w:eastAsia="Times New Roman"/>
          <w:szCs w:val="24"/>
        </w:rPr>
        <w:t xml:space="preserve">κυβερνήσεων και πολιτικού συστήματος. </w:t>
      </w:r>
    </w:p>
    <w:p w14:paraId="65CEFA14" w14:textId="77777777" w:rsidR="0056398E" w:rsidRDefault="004E57BB">
      <w:pPr>
        <w:tabs>
          <w:tab w:val="left" w:pos="282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Ολοκληρώστε, κύριε συνάδελφε. </w:t>
      </w:r>
    </w:p>
    <w:p w14:paraId="65CEFA15" w14:textId="77777777" w:rsidR="0056398E" w:rsidRDefault="004E57BB">
      <w:pPr>
        <w:tabs>
          <w:tab w:val="left" w:pos="2820"/>
        </w:tabs>
        <w:spacing w:line="600" w:lineRule="auto"/>
        <w:ind w:firstLine="720"/>
        <w:jc w:val="both"/>
        <w:rPr>
          <w:rFonts w:eastAsia="Times New Roman"/>
          <w:szCs w:val="24"/>
        </w:rPr>
      </w:pPr>
      <w:r>
        <w:rPr>
          <w:rFonts w:eastAsia="Times New Roman"/>
          <w:b/>
          <w:szCs w:val="24"/>
        </w:rPr>
        <w:t>ΘΕΟΧΑΡΗΣ (ΧΑΡΗΣ)</w:t>
      </w:r>
      <w:r>
        <w:rPr>
          <w:rFonts w:eastAsia="Times New Roman"/>
          <w:b/>
          <w:szCs w:val="24"/>
        </w:rPr>
        <w:t xml:space="preserve"> ΘΕΟΧΑΡΗΣ:</w:t>
      </w:r>
      <w:r>
        <w:rPr>
          <w:rFonts w:eastAsia="Times New Roman"/>
          <w:szCs w:val="24"/>
        </w:rPr>
        <w:t xml:space="preserve"> Τελειώνω, κύριε Πρόεδρε. </w:t>
      </w:r>
    </w:p>
    <w:p w14:paraId="65CEFA16"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t>Μιλάμε ότι πρέπει να απαγορεύσουμε πλήρως τον τζόγο. Ακούσαμε και από το ΚΚΕ ότι πρέπει να απαγορεύσουμε τον τζόγο. Κι όμως αφήνουμε ανεξέλεγκτο τον παράνομο τζόγο. Μιλάμε για επενδύσεις την ώρα που παγώνουν ιδιωτικοποιήσεις, κλείνουμε εργοστάσια και κατεβ</w:t>
      </w:r>
      <w:r>
        <w:rPr>
          <w:rFonts w:eastAsia="Times New Roman"/>
          <w:szCs w:val="24"/>
        </w:rPr>
        <w:t xml:space="preserve">αίνουμε στην ανταγωνιστικότητα </w:t>
      </w:r>
      <w:r>
        <w:rPr>
          <w:rFonts w:eastAsia="Times New Roman"/>
          <w:szCs w:val="24"/>
        </w:rPr>
        <w:lastRenderedPageBreak/>
        <w:t xml:space="preserve">σκαλί-σκαλί. Μιλάτε για κράτος δικαίου και δικαιοσύνη και αφήνουμε τους παράνομους ανεξέλεγκτους. Μιλάμε για ηθικό πλεονέκτημα και πουλάτε μέσω ύποπτων διαδρομών και μεσαζόντων όπλα και </w:t>
      </w:r>
      <w:proofErr w:type="spellStart"/>
      <w:r>
        <w:rPr>
          <w:rFonts w:eastAsia="Times New Roman"/>
          <w:szCs w:val="24"/>
        </w:rPr>
        <w:t>πυρομαχικά</w:t>
      </w:r>
      <w:proofErr w:type="spellEnd"/>
      <w:r>
        <w:rPr>
          <w:rFonts w:eastAsia="Times New Roman"/>
          <w:szCs w:val="24"/>
        </w:rPr>
        <w:t xml:space="preserve">. Μιλάτε για </w:t>
      </w:r>
      <w:proofErr w:type="spellStart"/>
      <w:r>
        <w:rPr>
          <w:rFonts w:eastAsia="Times New Roman"/>
          <w:szCs w:val="24"/>
        </w:rPr>
        <w:t>καναλάρχες</w:t>
      </w:r>
      <w:proofErr w:type="spellEnd"/>
      <w:r>
        <w:rPr>
          <w:rFonts w:eastAsia="Times New Roman"/>
          <w:szCs w:val="24"/>
        </w:rPr>
        <w:t xml:space="preserve"> της δ</w:t>
      </w:r>
      <w:r>
        <w:rPr>
          <w:rFonts w:eastAsia="Times New Roman"/>
          <w:szCs w:val="24"/>
        </w:rPr>
        <w:t xml:space="preserve">ιαπλοκής και χθες εδώ ο Υπουργός πήρε πίσω τον φόρο για τον οποίο κατηγορούσε τις προηγούμενες κυβερνήσεις ότι τον ανέστειλαν και αυτός τον παίρνει πίσω μόνιμα. </w:t>
      </w:r>
    </w:p>
    <w:p w14:paraId="65CEFA17"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t>Βαφτίζετε «μέρισμα» την ουδέτερη δημοσιονομική ενίσχυση της ΔΕΗ ή την πληρωμή των δικαστικών α</w:t>
      </w:r>
      <w:r>
        <w:rPr>
          <w:rFonts w:eastAsia="Times New Roman"/>
          <w:szCs w:val="24"/>
        </w:rPr>
        <w:t>ποφάσεων. Η υποκρισία αυτή συνεχίζει οκτώ χρόνια μέσα στην κρίση να μας διαφεντεύει στην πραγματικότητα και η υποκρισία αυτή δεν μας αφήνει και δεν θα μας αφήσει να βγούμε από την κρίση.</w:t>
      </w:r>
    </w:p>
    <w:p w14:paraId="65CEFA18"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t>Σας ευχαριστώ.</w:t>
      </w:r>
    </w:p>
    <w:p w14:paraId="65CEFA19" w14:textId="77777777" w:rsidR="0056398E" w:rsidRDefault="004E57BB">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Η </w:t>
      </w:r>
      <w:r>
        <w:rPr>
          <w:rFonts w:eastAsia="Times New Roman"/>
          <w:szCs w:val="24"/>
        </w:rPr>
        <w:t xml:space="preserve">κ. </w:t>
      </w:r>
      <w:r>
        <w:rPr>
          <w:rFonts w:eastAsia="Times New Roman"/>
          <w:szCs w:val="24"/>
        </w:rPr>
        <w:t>Ασημακοπούλου απ</w:t>
      </w:r>
      <w:r>
        <w:rPr>
          <w:rFonts w:eastAsia="Times New Roman"/>
          <w:szCs w:val="24"/>
        </w:rPr>
        <w:t>ό την Νέα Δημοκρατία έχει τον λόγο.</w:t>
      </w:r>
    </w:p>
    <w:p w14:paraId="65CEFA1A" w14:textId="77777777" w:rsidR="0056398E" w:rsidRDefault="004E57BB">
      <w:pPr>
        <w:tabs>
          <w:tab w:val="left" w:pos="2820"/>
        </w:tabs>
        <w:spacing w:line="600" w:lineRule="auto"/>
        <w:ind w:firstLine="720"/>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ΑΣΗΜΑΚΟΠΟΥΛΟΥ: </w:t>
      </w:r>
      <w:r>
        <w:rPr>
          <w:rFonts w:eastAsia="Times New Roman"/>
          <w:szCs w:val="24"/>
        </w:rPr>
        <w:t>Ευχαριστώ, κύριε Πρόεδρε.</w:t>
      </w:r>
    </w:p>
    <w:p w14:paraId="65CEFA1B"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t xml:space="preserve">Κύριε Υπουργέ, κυρίες και κύριοι συνάδελφοι, εγώ σήμερα θα μιλήσω για άλλη </w:t>
      </w:r>
      <w:r>
        <w:rPr>
          <w:rFonts w:eastAsia="Times New Roman"/>
          <w:szCs w:val="24"/>
        </w:rPr>
        <w:t xml:space="preserve">μια </w:t>
      </w:r>
      <w:r>
        <w:rPr>
          <w:rFonts w:eastAsia="Times New Roman"/>
          <w:szCs w:val="24"/>
        </w:rPr>
        <w:t xml:space="preserve">τροπολογία η οποία είναι απόρροια </w:t>
      </w:r>
      <w:r>
        <w:rPr>
          <w:rFonts w:eastAsia="Times New Roman"/>
          <w:szCs w:val="24"/>
        </w:rPr>
        <w:lastRenderedPageBreak/>
        <w:t xml:space="preserve">του αντισυνταγματικού νομοθετήματος του περίφημη </w:t>
      </w:r>
      <w:r>
        <w:rPr>
          <w:rFonts w:eastAsia="Times New Roman"/>
          <w:szCs w:val="24"/>
        </w:rPr>
        <w:t>νόμο</w:t>
      </w:r>
      <w:r>
        <w:rPr>
          <w:rFonts w:eastAsia="Times New Roman"/>
          <w:szCs w:val="24"/>
        </w:rPr>
        <w:t xml:space="preserve">υ </w:t>
      </w:r>
      <w:r>
        <w:rPr>
          <w:rFonts w:eastAsia="Times New Roman"/>
          <w:szCs w:val="24"/>
        </w:rPr>
        <w:t>Παππά, του αποτυχημένου Υπουργού-</w:t>
      </w:r>
      <w:proofErr w:type="spellStart"/>
      <w:r>
        <w:rPr>
          <w:rFonts w:eastAsia="Times New Roman"/>
          <w:szCs w:val="24"/>
        </w:rPr>
        <w:t>καναλάρχη</w:t>
      </w:r>
      <w:proofErr w:type="spellEnd"/>
      <w:r>
        <w:rPr>
          <w:rFonts w:eastAsia="Times New Roman"/>
          <w:szCs w:val="24"/>
        </w:rPr>
        <w:t xml:space="preserve">, για τη ρύθμιση του τηλεοπτικού τοπίου. </w:t>
      </w:r>
    </w:p>
    <w:p w14:paraId="65CEFA1C"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t xml:space="preserve">Το ράβε-ξήλωνε του </w:t>
      </w:r>
      <w:r>
        <w:rPr>
          <w:rFonts w:eastAsia="Times New Roman"/>
          <w:szCs w:val="24"/>
        </w:rPr>
        <w:t xml:space="preserve">νόμου </w:t>
      </w:r>
      <w:r>
        <w:rPr>
          <w:rFonts w:eastAsia="Times New Roman"/>
          <w:szCs w:val="24"/>
        </w:rPr>
        <w:t>Παππά συνεχίζεται</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και σήμερα με μια τροπολογία που αφορά αυτή</w:t>
      </w:r>
      <w:r>
        <w:rPr>
          <w:rFonts w:eastAsia="Times New Roman"/>
          <w:szCs w:val="24"/>
        </w:rPr>
        <w:t>ν</w:t>
      </w:r>
      <w:r>
        <w:rPr>
          <w:rFonts w:eastAsia="Times New Roman"/>
          <w:szCs w:val="24"/>
        </w:rPr>
        <w:t xml:space="preserve"> τη στιγμή τροποποίηση του ν.3854/2010, δηλαδή του πρώτου μνημονίου με την</w:t>
      </w:r>
      <w:r>
        <w:rPr>
          <w:rFonts w:eastAsia="Times New Roman"/>
          <w:szCs w:val="24"/>
        </w:rPr>
        <w:t xml:space="preserve"> οποία </w:t>
      </w:r>
      <w:proofErr w:type="spellStart"/>
      <w:r>
        <w:rPr>
          <w:rFonts w:eastAsia="Times New Roman"/>
          <w:szCs w:val="24"/>
        </w:rPr>
        <w:t>επεβλήθη</w:t>
      </w:r>
      <w:proofErr w:type="spellEnd"/>
      <w:r>
        <w:rPr>
          <w:rFonts w:eastAsia="Times New Roman"/>
          <w:szCs w:val="24"/>
        </w:rPr>
        <w:t xml:space="preserve"> ως εισπρακτικό μέτρο ομολογουμένως</w:t>
      </w:r>
      <w:r>
        <w:rPr>
          <w:rFonts w:eastAsia="Times New Roman"/>
          <w:szCs w:val="24"/>
        </w:rPr>
        <w:t>,</w:t>
      </w:r>
      <w:r>
        <w:rPr>
          <w:rFonts w:eastAsia="Times New Roman"/>
          <w:szCs w:val="24"/>
        </w:rPr>
        <w:t xml:space="preserve"> ειδικός φόρος στις διαφημίσεις που προβάλλονται στην τηλεόραση σε ποσοστό 20% επί της αξίας. </w:t>
      </w:r>
    </w:p>
    <w:p w14:paraId="65CEFA1D"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t>Με τη σημερινή, λοιπόν, τροπολογία ο κ. Παππάς προβλέπει τη μείωση του φόρου από το 20% στο 5% και στην αιτιολ</w:t>
      </w:r>
      <w:r>
        <w:rPr>
          <w:rFonts w:eastAsia="Times New Roman"/>
          <w:szCs w:val="24"/>
        </w:rPr>
        <w:t xml:space="preserve">ογική έκθεση παραδέχεται ότι ευθέως αυτό συνδέεται με τον επικείμενο διαγωνισμό για τις τηλεοπτικές άδειες και το τίμημα που θα παραλάβει η Κυβέρνηση από αυτό, αλλά επίσης και με το 2% επί του ετήσιου κύκλου εργασιών κάθε επιχείρησης, το οποίο συμφωνήσαμε </w:t>
      </w:r>
      <w:r>
        <w:rPr>
          <w:rFonts w:eastAsia="Times New Roman"/>
          <w:szCs w:val="24"/>
        </w:rPr>
        <w:t xml:space="preserve">κι εμείς να τεθεί για το συνταξιοδοτικό ταμείο των δημοσιογράφων. Η μείωση, λοιπόν, θα αφορά στους ιδιοκτήτες οι οποίοι θα λάβουν μέρος στον διαγωνισμό. </w:t>
      </w:r>
    </w:p>
    <w:p w14:paraId="65CEFA1E"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lastRenderedPageBreak/>
        <w:t>Προτού, λοιπόν, αναλύσω το σκεπτικό που μας παρουσίασε ο κ. Παππάς για τη σημερινή πρωτοβουλία, να θυμ</w:t>
      </w:r>
      <w:r>
        <w:rPr>
          <w:rFonts w:eastAsia="Times New Roman"/>
          <w:szCs w:val="24"/>
        </w:rPr>
        <w:t>ίσω απλώς ότι η σημερινή τροπολογία, όπως σας είπα, είναι συνέχεια αυτού του τρομερού πλέον αντισυνταγματικού νομοθετήματος Παππά, ενός νομοθετήματος το οποίο ψηφίστηκε πρώτη φορά το 2015</w:t>
      </w:r>
      <w:r>
        <w:rPr>
          <w:rFonts w:eastAsia="Times New Roman"/>
          <w:szCs w:val="24"/>
        </w:rPr>
        <w:t xml:space="preserve"> και</w:t>
      </w:r>
      <w:r>
        <w:rPr>
          <w:rFonts w:eastAsia="Times New Roman"/>
          <w:szCs w:val="24"/>
        </w:rPr>
        <w:t xml:space="preserve"> μετά τροποποιήθηκε οκτώ φορές. </w:t>
      </w:r>
    </w:p>
    <w:p w14:paraId="65CEFA1F"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t xml:space="preserve">Ψηφίζετε και </w:t>
      </w:r>
      <w:proofErr w:type="spellStart"/>
      <w:r>
        <w:rPr>
          <w:rFonts w:eastAsia="Times New Roman"/>
          <w:szCs w:val="24"/>
        </w:rPr>
        <w:t>ξε</w:t>
      </w:r>
      <w:proofErr w:type="spellEnd"/>
      <w:r>
        <w:rPr>
          <w:rFonts w:eastAsia="Times New Roman"/>
          <w:szCs w:val="24"/>
        </w:rPr>
        <w:t>-ψηφίζετε, κυρίες</w:t>
      </w:r>
      <w:r>
        <w:rPr>
          <w:rFonts w:eastAsia="Times New Roman"/>
          <w:szCs w:val="24"/>
        </w:rPr>
        <w:t xml:space="preserve"> και κύριοι συνάδελφοι της </w:t>
      </w:r>
      <w:r>
        <w:rPr>
          <w:rFonts w:eastAsia="Times New Roman"/>
          <w:szCs w:val="24"/>
        </w:rPr>
        <w:t>πλειοψηφίας</w:t>
      </w:r>
      <w:r>
        <w:rPr>
          <w:rFonts w:eastAsia="Times New Roman"/>
          <w:szCs w:val="24"/>
        </w:rPr>
        <w:t xml:space="preserve">, οκτώ φορές για τον αντισυνταγματικό και καταφανώς και προφανώς ανεφάρμοστο </w:t>
      </w:r>
      <w:r>
        <w:rPr>
          <w:rFonts w:eastAsia="Times New Roman"/>
          <w:szCs w:val="24"/>
        </w:rPr>
        <w:t xml:space="preserve">νόμο </w:t>
      </w:r>
      <w:r>
        <w:rPr>
          <w:rFonts w:eastAsia="Times New Roman"/>
          <w:szCs w:val="24"/>
        </w:rPr>
        <w:t xml:space="preserve">Παππά. Να τα εκατοστίσετε! </w:t>
      </w:r>
    </w:p>
    <w:p w14:paraId="65CEFA20"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t>Είναι ένας νόμος ο οποίος αρχικά προέβλεπε ότι ο ίδιος ο κ. Παππάς θα ορίζει και τον αριθμό των καναλιών, αλ</w:t>
      </w:r>
      <w:r>
        <w:rPr>
          <w:rFonts w:eastAsia="Times New Roman"/>
          <w:szCs w:val="24"/>
        </w:rPr>
        <w:t>λά και την τιμή εκκίνησης. Κατόπιν τούτου, με βάση την έγκριτη μελέτη της Φλωρεντίας ότι θα ήταν τέσσερις οι άδειες, καταλήγουν μετά από αλλαγές επί αλλαγών και τροπολογίες να είναι με την πίεση του Υπουργού εφτά οι άδειες αυτή</w:t>
      </w:r>
      <w:r>
        <w:rPr>
          <w:rFonts w:eastAsia="Times New Roman"/>
          <w:szCs w:val="24"/>
        </w:rPr>
        <w:t>ν</w:t>
      </w:r>
      <w:r>
        <w:rPr>
          <w:rFonts w:eastAsia="Times New Roman"/>
          <w:szCs w:val="24"/>
        </w:rPr>
        <w:t xml:space="preserve"> τη στιγμή και το τίμημα να </w:t>
      </w:r>
      <w:r>
        <w:rPr>
          <w:rFonts w:eastAsia="Times New Roman"/>
          <w:szCs w:val="24"/>
        </w:rPr>
        <w:t xml:space="preserve">έχει καθοριστεί στα 245 εκατομμύρια ευρώ συνολικά, 35 εκατομμύρια η άδεια, με βάση το αποτέλεσμα του προηγούμενου διαγωνισμού, ο οποίος ακυρώθηκε επειδή ο νόμος </w:t>
      </w:r>
      <w:r>
        <w:rPr>
          <w:rFonts w:eastAsia="Times New Roman"/>
          <w:szCs w:val="24"/>
        </w:rPr>
        <w:t xml:space="preserve">ήταν </w:t>
      </w:r>
      <w:r>
        <w:rPr>
          <w:rFonts w:eastAsia="Times New Roman"/>
          <w:szCs w:val="24"/>
        </w:rPr>
        <w:t>αντισυνταγματικός.</w:t>
      </w:r>
    </w:p>
    <w:p w14:paraId="65CEFA21"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Ερχόμαστε, λοιπόν, σήμερα, με βάση αυτή</w:t>
      </w:r>
      <w:r>
        <w:rPr>
          <w:rFonts w:eastAsia="Times New Roman" w:cs="Times New Roman"/>
          <w:szCs w:val="24"/>
        </w:rPr>
        <w:t>ν</w:t>
      </w:r>
      <w:r>
        <w:rPr>
          <w:rFonts w:eastAsia="Times New Roman" w:cs="Times New Roman"/>
          <w:szCs w:val="24"/>
        </w:rPr>
        <w:t xml:space="preserve"> τη λογική του Υπουργού, που -α</w:t>
      </w:r>
      <w:r>
        <w:rPr>
          <w:rFonts w:eastAsia="Times New Roman" w:cs="Times New Roman"/>
          <w:szCs w:val="24"/>
        </w:rPr>
        <w:t xml:space="preserve">ς πούμε- </w:t>
      </w:r>
      <w:proofErr w:type="spellStart"/>
      <w:r>
        <w:rPr>
          <w:rFonts w:eastAsia="Times New Roman" w:cs="Times New Roman"/>
          <w:szCs w:val="24"/>
        </w:rPr>
        <w:t>επεβλήθη</w:t>
      </w:r>
      <w:proofErr w:type="spellEnd"/>
      <w:r>
        <w:rPr>
          <w:rFonts w:eastAsia="Times New Roman" w:cs="Times New Roman"/>
          <w:szCs w:val="24"/>
        </w:rPr>
        <w:t xml:space="preserve"> ή επικράτησε μέσα σε όλη αυτή</w:t>
      </w:r>
      <w:r>
        <w:rPr>
          <w:rFonts w:eastAsia="Times New Roman" w:cs="Times New Roman"/>
          <w:szCs w:val="24"/>
        </w:rPr>
        <w:t>ν</w:t>
      </w:r>
      <w:r>
        <w:rPr>
          <w:rFonts w:eastAsia="Times New Roman" w:cs="Times New Roman"/>
          <w:szCs w:val="24"/>
        </w:rPr>
        <w:t xml:space="preserve"> τη διαδικασία, μετά από μια θλιβερή</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κοινοβουλευτική διαδρομή αυτού του νομοθετήματος και κάνουμε τι; Έρχεται ο κύριος Υπουργός και κάνει δώρο στους </w:t>
      </w:r>
      <w:proofErr w:type="spellStart"/>
      <w:r>
        <w:rPr>
          <w:rFonts w:eastAsia="Times New Roman" w:cs="Times New Roman"/>
          <w:szCs w:val="24"/>
        </w:rPr>
        <w:t>καναλάρχες</w:t>
      </w:r>
      <w:proofErr w:type="spellEnd"/>
      <w:r>
        <w:rPr>
          <w:rFonts w:eastAsia="Times New Roman" w:cs="Times New Roman"/>
          <w:szCs w:val="24"/>
        </w:rPr>
        <w:t xml:space="preserve">. Αυτό έρχεται και κάνει. </w:t>
      </w:r>
    </w:p>
    <w:p w14:paraId="65CEFA22"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Αφού έχου</w:t>
      </w:r>
      <w:r>
        <w:rPr>
          <w:rFonts w:eastAsia="Times New Roman" w:cs="Times New Roman"/>
          <w:szCs w:val="24"/>
        </w:rPr>
        <w:t>με δει όλη αυτή</w:t>
      </w:r>
      <w:r>
        <w:rPr>
          <w:rFonts w:eastAsia="Times New Roman" w:cs="Times New Roman"/>
          <w:szCs w:val="24"/>
        </w:rPr>
        <w:t>ν</w:t>
      </w:r>
      <w:r>
        <w:rPr>
          <w:rFonts w:eastAsia="Times New Roman" w:cs="Times New Roman"/>
          <w:szCs w:val="24"/>
        </w:rPr>
        <w:t xml:space="preserve"> τη διαδρομή, θέλω να δούμε γιατί γίνονται όλα αυτά. Ακούγαμε τα τελευταία δύο χρόνια από τον Υπουργό ότι έχει κηρύξει τον πόλεμο κατά των </w:t>
      </w:r>
      <w:proofErr w:type="spellStart"/>
      <w:r>
        <w:rPr>
          <w:rFonts w:eastAsia="Times New Roman" w:cs="Times New Roman"/>
          <w:szCs w:val="24"/>
        </w:rPr>
        <w:t>καναλαρχών</w:t>
      </w:r>
      <w:proofErr w:type="spellEnd"/>
      <w:r>
        <w:rPr>
          <w:rFonts w:eastAsia="Times New Roman" w:cs="Times New Roman"/>
          <w:szCs w:val="24"/>
        </w:rPr>
        <w:t>, θα χτυπήσει τη διαφθορά και τη διαπλοκή, θα προσδώσει διαφάνεια και ρύθμιση στο τηλεοπτικ</w:t>
      </w:r>
      <w:r>
        <w:rPr>
          <w:rFonts w:eastAsia="Times New Roman" w:cs="Times New Roman"/>
          <w:szCs w:val="24"/>
        </w:rPr>
        <w:t xml:space="preserve">ό τοπίο, θα εξαλείψει τις ύποπτες συναλλαγές. Ξέρετε, «ύποπτες συναλλαγές» είναι αυτές που ένας </w:t>
      </w:r>
      <w:proofErr w:type="spellStart"/>
      <w:r>
        <w:rPr>
          <w:rFonts w:eastAsia="Times New Roman" w:cs="Times New Roman"/>
          <w:szCs w:val="24"/>
        </w:rPr>
        <w:t>καναλάρχης</w:t>
      </w:r>
      <w:proofErr w:type="spellEnd"/>
      <w:r>
        <w:rPr>
          <w:rFonts w:eastAsia="Times New Roman" w:cs="Times New Roman"/>
          <w:szCs w:val="24"/>
        </w:rPr>
        <w:t xml:space="preserve"> </w:t>
      </w:r>
      <w:r>
        <w:rPr>
          <w:rFonts w:eastAsia="Times New Roman" w:cs="Times New Roman"/>
          <w:szCs w:val="24"/>
        </w:rPr>
        <w:t xml:space="preserve">είναι </w:t>
      </w:r>
      <w:r>
        <w:rPr>
          <w:rFonts w:eastAsia="Times New Roman" w:cs="Times New Roman"/>
          <w:szCs w:val="24"/>
        </w:rPr>
        <w:t>πίσω από κλειστές πόρτες με ένα πολιτικό πρόσωπο και μόνο μια γάτα ακούει αυτά τα οποία συζητούν. Αυτά θα τα εξαλείψει ο κ. Παππάς. Επίσης ακού</w:t>
      </w:r>
      <w:r>
        <w:rPr>
          <w:rFonts w:eastAsia="Times New Roman" w:cs="Times New Roman"/>
          <w:szCs w:val="24"/>
        </w:rPr>
        <w:t>γαμε ότι και οι άδειες θα πηγαίνουν στον κάτοχο με τον πιο διαφανή τρόπο. Για παράδειγμα, αυτό είναι που θα βάζει εγγύηση τα βοσκοτόπια για να πάρεις μια άδεια. Αυτό θα έκανε ο κ. Παππάς! Πόση κοροϊδία πια μετά από τον αποτυχημένο διαγωνισμό;</w:t>
      </w:r>
    </w:p>
    <w:p w14:paraId="65CEFA23"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Προφανώς όμως</w:t>
      </w:r>
      <w:r>
        <w:rPr>
          <w:rFonts w:eastAsia="Times New Roman" w:cs="Times New Roman"/>
          <w:szCs w:val="24"/>
        </w:rPr>
        <w:t xml:space="preserve"> ο στόχος δεν ήταν ποτέ αυτός. Δεν ήταν ποτέ ο στόχος ούτε η ρύθμιση ούτε η διαφάνεια, όπως ακόμη και σήμερα με περίσσιο θράσος επικαλείται ο κ. Παππάς. Πάντα ο στόχος ήταν και εξακολουθεί να είναι ένας: ο στόχος είναι ο έλεγχος των μέσων ενημέρωσης, ο έλε</w:t>
      </w:r>
      <w:r>
        <w:rPr>
          <w:rFonts w:eastAsia="Times New Roman" w:cs="Times New Roman"/>
          <w:szCs w:val="24"/>
        </w:rPr>
        <w:t xml:space="preserve">γχος των καναλιών, ο έλεγχος των διαδικτυακών μέσων ενημέρωσης που φακελώθηκαν σε ένα μικρό για να μοιράζεται καλύτερα η κρατική διαφήμιση του περιφερειακού </w:t>
      </w:r>
      <w:r>
        <w:rPr>
          <w:rFonts w:eastAsia="Times New Roman" w:cs="Times New Roman"/>
          <w:szCs w:val="24"/>
        </w:rPr>
        <w:t>Τ</w:t>
      </w:r>
      <w:r>
        <w:rPr>
          <w:rFonts w:eastAsia="Times New Roman" w:cs="Times New Roman"/>
          <w:szCs w:val="24"/>
        </w:rPr>
        <w:t>ύπου, που απαξιώνεται και με αποσπασματικές διατάξεις απειλείται, για να υπηρετήσει το σημερινό γκ</w:t>
      </w:r>
      <w:r>
        <w:rPr>
          <w:rFonts w:eastAsia="Times New Roman" w:cs="Times New Roman"/>
          <w:szCs w:val="24"/>
        </w:rPr>
        <w:t>ουβέρνο. Ο στόχος ήταν ο έλεγχος μιας προσπάθειας που απέτυχε στον έλεγχο της διαφημιστικής πίτας με ένα σύστημα, το οποίο με θεαματική πολιτική κυβίστηση πήρε πίσω ο κ. Παππάς, ο έλεγχος μιας δημόσιας τηλεόρασης, η οποία έχει τηλεθέαση στα τάρταρα σε τέτο</w:t>
      </w:r>
      <w:r>
        <w:rPr>
          <w:rFonts w:eastAsia="Times New Roman" w:cs="Times New Roman"/>
          <w:szCs w:val="24"/>
        </w:rPr>
        <w:t xml:space="preserve">ιο σημείο που παίρνουν απόφαση ότι δεν γίνονται μετρήσεις της τηλεθέασης της ΕΡΤ. </w:t>
      </w:r>
    </w:p>
    <w:p w14:paraId="65CEFA24"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Δυστυχώς, όμως, για τον κ. Παππά και για τον κ. Τσίπρα δεν τους βγήκε αυτή η προσπάθεια. Ο νόμος του κρίθηκε αντισυνταγματικός, ο διαγωνισμός του άκυρος και οι δικοί του έμειναν χωρίς άδεια. Οπότε, τι κάνουμε τώρα; Τι κάνει τώρα ο κ. Παππάς; </w:t>
      </w:r>
      <w:r>
        <w:rPr>
          <w:rFonts w:eastAsia="Times New Roman" w:cs="Times New Roman"/>
          <w:szCs w:val="24"/>
        </w:rPr>
        <w:lastRenderedPageBreak/>
        <w:t>Τι αποφάσισε ν</w:t>
      </w:r>
      <w:r>
        <w:rPr>
          <w:rFonts w:eastAsia="Times New Roman" w:cs="Times New Roman"/>
          <w:szCs w:val="24"/>
        </w:rPr>
        <w:t xml:space="preserve">α κάνει; Ας τα βρούμε, σου λέει, με τους </w:t>
      </w:r>
      <w:proofErr w:type="spellStart"/>
      <w:r>
        <w:rPr>
          <w:rFonts w:eastAsia="Times New Roman" w:cs="Times New Roman"/>
          <w:szCs w:val="24"/>
        </w:rPr>
        <w:t>καναλάρχες</w:t>
      </w:r>
      <w:proofErr w:type="spellEnd"/>
      <w:r>
        <w:rPr>
          <w:rFonts w:eastAsia="Times New Roman" w:cs="Times New Roman"/>
          <w:szCs w:val="24"/>
        </w:rPr>
        <w:t xml:space="preserve">. Αυτοί είναι οι «κακοί» </w:t>
      </w:r>
      <w:proofErr w:type="spellStart"/>
      <w:r>
        <w:rPr>
          <w:rFonts w:eastAsia="Times New Roman" w:cs="Times New Roman"/>
          <w:szCs w:val="24"/>
        </w:rPr>
        <w:t>καναλάρχες</w:t>
      </w:r>
      <w:proofErr w:type="spellEnd"/>
      <w:r>
        <w:rPr>
          <w:rFonts w:eastAsia="Times New Roman" w:cs="Times New Roman"/>
          <w:szCs w:val="24"/>
        </w:rPr>
        <w:t xml:space="preserve">, που μέχρι τώρα εμείς ήμασταν αυτοί που υπερασπιζόμασταν. Κι έτσι, ξεκίνησε άλλη </w:t>
      </w:r>
      <w:r>
        <w:rPr>
          <w:rFonts w:eastAsia="Times New Roman" w:cs="Times New Roman"/>
          <w:szCs w:val="24"/>
        </w:rPr>
        <w:t xml:space="preserve">μια </w:t>
      </w:r>
      <w:r>
        <w:rPr>
          <w:rFonts w:eastAsia="Times New Roman" w:cs="Times New Roman"/>
          <w:szCs w:val="24"/>
        </w:rPr>
        <w:t xml:space="preserve">περήφανη διαπραγμάτευση του κ. Παππά. </w:t>
      </w:r>
    </w:p>
    <w:p w14:paraId="65CEFA25"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Διαβάζω από το ΑΠΕ -και υποθέτω ότι δεν θα μο</w:t>
      </w:r>
      <w:r>
        <w:rPr>
          <w:rFonts w:eastAsia="Times New Roman" w:cs="Times New Roman"/>
          <w:szCs w:val="24"/>
        </w:rPr>
        <w:t xml:space="preserve">υ πει ο κ. Παππάς ότι έχει </w:t>
      </w:r>
      <w:r>
        <w:rPr>
          <w:rFonts w:eastAsia="Times New Roman" w:cs="Times New Roman"/>
          <w:szCs w:val="24"/>
          <w:lang w:val="en-GB"/>
        </w:rPr>
        <w:t>fake</w:t>
      </w:r>
      <w:r>
        <w:rPr>
          <w:rFonts w:eastAsia="Times New Roman" w:cs="Times New Roman"/>
          <w:szCs w:val="24"/>
        </w:rPr>
        <w:t xml:space="preserve"> </w:t>
      </w:r>
      <w:r>
        <w:rPr>
          <w:rFonts w:eastAsia="Times New Roman" w:cs="Times New Roman"/>
          <w:szCs w:val="24"/>
          <w:lang w:val="en-GB"/>
        </w:rPr>
        <w:t>news</w:t>
      </w:r>
      <w:r>
        <w:rPr>
          <w:rFonts w:eastAsia="Times New Roman" w:cs="Times New Roman"/>
          <w:szCs w:val="24"/>
        </w:rPr>
        <w:t>- το δημοσίευμα με τίτλο «Μέτρα μετάβασης στη βιωσιμότητα». Εκεί ο κ. Παππάς λέει</w:t>
      </w:r>
      <w:r>
        <w:rPr>
          <w:rFonts w:eastAsia="Times New Roman" w:cs="Times New Roman"/>
          <w:szCs w:val="24"/>
        </w:rPr>
        <w:t>:</w:t>
      </w:r>
      <w:r>
        <w:rPr>
          <w:rFonts w:eastAsia="Times New Roman" w:cs="Times New Roman"/>
          <w:szCs w:val="24"/>
        </w:rPr>
        <w:t xml:space="preserve"> «Εμείς με τους ιδιοκτήτες των σταθμών ποτέ δεν μασήσαμε τα λόγια μας». Έτσι βρυχάται ο κ. Παππάς. Αποκαλύπτει, βεβαίως, ότι έχουν κάνει σ</w:t>
      </w:r>
      <w:r>
        <w:rPr>
          <w:rFonts w:eastAsia="Times New Roman" w:cs="Times New Roman"/>
          <w:szCs w:val="24"/>
        </w:rPr>
        <w:t xml:space="preserve">υνομιλίες και υπάρχουν </w:t>
      </w:r>
      <w:proofErr w:type="spellStart"/>
      <w:r>
        <w:rPr>
          <w:rFonts w:eastAsia="Times New Roman" w:cs="Times New Roman"/>
          <w:szCs w:val="24"/>
        </w:rPr>
        <w:t>πάμπολλα</w:t>
      </w:r>
      <w:proofErr w:type="spellEnd"/>
      <w:r>
        <w:rPr>
          <w:rFonts w:eastAsia="Times New Roman" w:cs="Times New Roman"/>
          <w:szCs w:val="24"/>
        </w:rPr>
        <w:t xml:space="preserve"> αιτήματα των </w:t>
      </w:r>
      <w:proofErr w:type="spellStart"/>
      <w:r>
        <w:rPr>
          <w:rFonts w:eastAsia="Times New Roman" w:cs="Times New Roman"/>
          <w:szCs w:val="24"/>
        </w:rPr>
        <w:t>καναλαρχών</w:t>
      </w:r>
      <w:proofErr w:type="spellEnd"/>
      <w:r>
        <w:rPr>
          <w:rFonts w:eastAsia="Times New Roman" w:cs="Times New Roman"/>
          <w:szCs w:val="24"/>
        </w:rPr>
        <w:t xml:space="preserve">. Αυτά λέει δεν μπορούσαν, δεν έπρεπε και δεν θα γίνουν αποδεκτά. </w:t>
      </w:r>
    </w:p>
    <w:p w14:paraId="65CEFA26"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Εγώ ξέρω ότι ο λαός λέει «μεγάλη μπουκιά φάε, μεγάλη κουβέντα μη λες». Γιατί σήμερα έρχεται ο κ. Παππάς και τι κάνει; Μειώνει τον φόρο</w:t>
      </w:r>
      <w:r>
        <w:rPr>
          <w:rFonts w:eastAsia="Times New Roman" w:cs="Times New Roman"/>
          <w:szCs w:val="24"/>
        </w:rPr>
        <w:t xml:space="preserve"> της διαφήμισης, τον οποίο ξαφνικά χαρακτηρίζει βαρύ και υπέρμετρο: «Είμαι ο πρώτος που έχει πει ότι είναι μεγάλα τα φορολογικά βάρη και δεν είναι καλό να έχουμε τέτοιες ρυθμίσεις». </w:t>
      </w:r>
    </w:p>
    <w:p w14:paraId="65CEFA27"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 xml:space="preserve">Τον ενδιαφέρει, λοιπόν, ξαφνικά τι θα απογίνουν οι «κακοί» </w:t>
      </w:r>
      <w:proofErr w:type="spellStart"/>
      <w:r>
        <w:rPr>
          <w:rFonts w:eastAsia="Times New Roman" w:cs="Times New Roman"/>
          <w:szCs w:val="24"/>
        </w:rPr>
        <w:t>καναλάρχες</w:t>
      </w:r>
      <w:proofErr w:type="spellEnd"/>
      <w:r>
        <w:rPr>
          <w:rFonts w:eastAsia="Times New Roman" w:cs="Times New Roman"/>
          <w:szCs w:val="24"/>
        </w:rPr>
        <w:t>. Τώ</w:t>
      </w:r>
      <w:r>
        <w:rPr>
          <w:rFonts w:eastAsia="Times New Roman" w:cs="Times New Roman"/>
          <w:szCs w:val="24"/>
        </w:rPr>
        <w:t xml:space="preserve">ρα, η επιθυμία της πολιτείας και της Κυβέρνησης είναι να είναι βιώσιμοι οι σταθμοί και σ’ αυτό το πλαίσιο κινούμαστε. Πόση κοροϊδία πια, κυρίες και κύριοι συνάδελφοι; Από τη μία τα παίρνει ο κ. Παππάς με τον διαγωνισμό και από την άλλη τα δίνει πίσω στους </w:t>
      </w:r>
      <w:proofErr w:type="spellStart"/>
      <w:r>
        <w:rPr>
          <w:rFonts w:eastAsia="Times New Roman" w:cs="Times New Roman"/>
          <w:szCs w:val="24"/>
        </w:rPr>
        <w:t>καναλάρχες</w:t>
      </w:r>
      <w:proofErr w:type="spellEnd"/>
      <w:r>
        <w:rPr>
          <w:rFonts w:eastAsia="Times New Roman" w:cs="Times New Roman"/>
          <w:szCs w:val="24"/>
        </w:rPr>
        <w:t>. Στην καλύτερη, 245 εκατομμύρια από τις άδειες και από την άλλη, με βάση την έκθεση του Γενικού Λογιστηρίου του Κράτους το ελληνικό δημόσιο ζημιώνεται 200 εκατομμύρια από τον φόρο της διαφήμισης. Εν τω μεταξύ, παραδέχεται ανοικτά ότι μιλάει μαζί</w:t>
      </w:r>
      <w:r>
        <w:rPr>
          <w:rFonts w:eastAsia="Times New Roman" w:cs="Times New Roman"/>
          <w:szCs w:val="24"/>
        </w:rPr>
        <w:t xml:space="preserve"> τους. Γιατί; Γιατί φοβάται ότι θα </w:t>
      </w:r>
      <w:proofErr w:type="spellStart"/>
      <w:r>
        <w:rPr>
          <w:rFonts w:eastAsia="Times New Roman" w:cs="Times New Roman"/>
          <w:szCs w:val="24"/>
        </w:rPr>
        <w:t>ξανακριθεί</w:t>
      </w:r>
      <w:proofErr w:type="spellEnd"/>
      <w:r>
        <w:rPr>
          <w:rFonts w:eastAsia="Times New Roman" w:cs="Times New Roman"/>
          <w:szCs w:val="24"/>
        </w:rPr>
        <w:t xml:space="preserve"> αντισυνταγματικός ο νόμος.</w:t>
      </w:r>
    </w:p>
    <w:p w14:paraId="65CEFA28"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Τώρα που το σκέφτομαι, κυρίες και κύριοι συνάδελφοι, η κοροϊδία αυτή του κ. Τσίπρα «τα παίρνω από εδώ, τα δίνω εκεί» είναι ακριβώς το ίδιο που μας είπε στο διάγγελμά του χθες ο Πρωθυπ</w:t>
      </w:r>
      <w:r>
        <w:rPr>
          <w:rFonts w:eastAsia="Times New Roman" w:cs="Times New Roman"/>
          <w:szCs w:val="24"/>
        </w:rPr>
        <w:t xml:space="preserve">ουργός: Παίρνω 14,5 δισεκατομμύρια από τον λαό και δίνω 700 εκατομμύρια πίσω. Παίρνω από τους </w:t>
      </w:r>
      <w:proofErr w:type="spellStart"/>
      <w:r>
        <w:rPr>
          <w:rFonts w:eastAsia="Times New Roman" w:cs="Times New Roman"/>
          <w:szCs w:val="24"/>
        </w:rPr>
        <w:t>καναλάρχες</w:t>
      </w:r>
      <w:proofErr w:type="spellEnd"/>
      <w:r>
        <w:rPr>
          <w:rFonts w:eastAsia="Times New Roman" w:cs="Times New Roman"/>
          <w:szCs w:val="24"/>
        </w:rPr>
        <w:t xml:space="preserve"> και τα δίνω πίσω με τη μείωση του φόρου. Η κοροϊδία συνεχίζεται, αλλά εμείς δεν θα την ανεχτούμε αυτήν την κοροϊδία.</w:t>
      </w:r>
    </w:p>
    <w:p w14:paraId="65CEFA29"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w:t>
      </w:r>
      <w:r>
        <w:rPr>
          <w:rFonts w:eastAsia="Times New Roman" w:cs="Times New Roman"/>
          <w:szCs w:val="24"/>
        </w:rPr>
        <w:t>νι λήξεως του χρόνου ομιλίας της κυρίας Βουλευτού)</w:t>
      </w:r>
    </w:p>
    <w:p w14:paraId="65CEFA2A"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 xml:space="preserve">Την ανοχή σας, κύριε Πρόεδρε, για ένα λεπτό, σας παρακαλώ. </w:t>
      </w:r>
    </w:p>
    <w:p w14:paraId="65CEFA2B"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Θέλω να είμαι απολύτως ξεκάθαρη. Απολύτως! Εμείς είμαστε υπέρ της μείωσης της φορολογίας και ο συγκεκριμένος φόρος στα κανάλια είναι και άδικος κ</w:t>
      </w:r>
      <w:r>
        <w:rPr>
          <w:rFonts w:eastAsia="Times New Roman" w:cs="Times New Roman"/>
          <w:szCs w:val="24"/>
        </w:rPr>
        <w:t>αι υπέρμετρος και θα έπρεπε όχι να πάει στο 5%, αλλά στο 0%.</w:t>
      </w:r>
    </w:p>
    <w:p w14:paraId="65CEFA2C"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υτό δεν θα έπρεπε να γίνει μόνο για τα κανάλια, γιατί δεν πληρώνουν μόνο τα κανάλια το 2%, εφόσον συνδέεται με αυτό. Γιατί όχι και στον Τύπο; Γιατί όχι και στα διαδικτυακά μέσα; Γιατί όχι και στ</w:t>
      </w:r>
      <w:r>
        <w:rPr>
          <w:rFonts w:eastAsia="Times New Roman" w:cs="Times New Roman"/>
          <w:szCs w:val="24"/>
        </w:rPr>
        <w:t>α ραδιόφωνα; Όχι μόνο στα κανάλια. Θα έπρεπε να γίνει παντού. Σε αυτό θα ψηφίζαμε «</w:t>
      </w:r>
      <w:r>
        <w:rPr>
          <w:rFonts w:eastAsia="Times New Roman" w:cs="Times New Roman"/>
          <w:szCs w:val="24"/>
        </w:rPr>
        <w:t>ναι</w:t>
      </w:r>
      <w:r>
        <w:rPr>
          <w:rFonts w:eastAsia="Times New Roman" w:cs="Times New Roman"/>
          <w:szCs w:val="24"/>
        </w:rPr>
        <w:t xml:space="preserve">». Στην κοροϊδία </w:t>
      </w:r>
      <w:r>
        <w:rPr>
          <w:rFonts w:eastAsia="Times New Roman" w:cs="Times New Roman"/>
          <w:bCs/>
          <w:shd w:val="clear" w:color="auto" w:fill="FFFFFF"/>
        </w:rPr>
        <w:t>όμως</w:t>
      </w:r>
      <w:r>
        <w:rPr>
          <w:rFonts w:eastAsia="Times New Roman" w:cs="Times New Roman"/>
          <w:szCs w:val="24"/>
        </w:rPr>
        <w:t xml:space="preserve"> θα ψηφίσουμε «</w:t>
      </w:r>
      <w:r>
        <w:rPr>
          <w:rFonts w:eastAsia="Times New Roman" w:cs="Times New Roman"/>
          <w:szCs w:val="24"/>
        </w:rPr>
        <w:t>όχι</w:t>
      </w:r>
      <w:r>
        <w:rPr>
          <w:rFonts w:eastAsia="Times New Roman" w:cs="Times New Roman"/>
          <w:szCs w:val="24"/>
        </w:rPr>
        <w:t xml:space="preserve">». </w:t>
      </w:r>
    </w:p>
    <w:p w14:paraId="65CEFA2D" w14:textId="77777777" w:rsidR="0056398E" w:rsidRDefault="004E57BB">
      <w:pPr>
        <w:spacing w:line="600" w:lineRule="auto"/>
        <w:ind w:firstLine="720"/>
        <w:jc w:val="both"/>
        <w:rPr>
          <w:rFonts w:eastAsia="Times New Roman"/>
          <w:bCs/>
        </w:rPr>
      </w:pPr>
      <w:r>
        <w:rPr>
          <w:rFonts w:eastAsia="Times New Roman" w:cs="Times New Roman"/>
          <w:szCs w:val="24"/>
        </w:rPr>
        <w:t xml:space="preserve">Στη </w:t>
      </w:r>
      <w:r>
        <w:rPr>
          <w:rFonts w:eastAsia="Times New Roman"/>
          <w:bCs/>
        </w:rPr>
        <w:t>συγκεκριμένη δε τροπολογία θα ψηφίσουμε «</w:t>
      </w:r>
      <w:r>
        <w:rPr>
          <w:rFonts w:eastAsia="Times New Roman"/>
          <w:bCs/>
        </w:rPr>
        <w:t>παρών</w:t>
      </w:r>
      <w:r>
        <w:rPr>
          <w:rFonts w:eastAsia="Times New Roman"/>
          <w:bCs/>
        </w:rPr>
        <w:t xml:space="preserve">». Γιατί εμείς θα είμαστε εδώ για να εξασφαλίσουμε τις </w:t>
      </w:r>
      <w:proofErr w:type="spellStart"/>
      <w:r>
        <w:rPr>
          <w:rFonts w:eastAsia="Times New Roman"/>
          <w:bCs/>
        </w:rPr>
        <w:t>φοροελαφρύνσεις</w:t>
      </w:r>
      <w:proofErr w:type="spellEnd"/>
      <w:r>
        <w:rPr>
          <w:rFonts w:eastAsia="Times New Roman"/>
          <w:bCs/>
        </w:rPr>
        <w:t>, να εξ</w:t>
      </w:r>
      <w:r>
        <w:rPr>
          <w:rFonts w:eastAsia="Times New Roman"/>
          <w:bCs/>
        </w:rPr>
        <w:t xml:space="preserve">ασφαλίσουμε τη βιωσιμότητα όχι μόνο των μέσων μαζικής ενημέρωσης, αλλά και της επιχειρηματικότητας. Γιατί εσάς το μόνο πράγμα που σας ενδιαφέρει είναι να εξασφαλίσετε τη βιωσιμότητα της πολιτικής σας ύπαρξης. </w:t>
      </w:r>
    </w:p>
    <w:p w14:paraId="65CEFA2E" w14:textId="77777777" w:rsidR="0056398E" w:rsidRDefault="004E57BB">
      <w:pPr>
        <w:spacing w:line="600" w:lineRule="auto"/>
        <w:ind w:firstLine="720"/>
        <w:jc w:val="both"/>
        <w:rPr>
          <w:rFonts w:eastAsia="Times New Roman"/>
          <w:bCs/>
        </w:rPr>
      </w:pPr>
      <w:r>
        <w:rPr>
          <w:rFonts w:eastAsia="Times New Roman"/>
          <w:bCs/>
        </w:rPr>
        <w:t xml:space="preserve">Ευχαριστώ πολύ. </w:t>
      </w:r>
    </w:p>
    <w:p w14:paraId="65CEFA2F" w14:textId="77777777" w:rsidR="0056398E" w:rsidRDefault="004E57BB">
      <w:pPr>
        <w:spacing w:line="600" w:lineRule="auto"/>
        <w:ind w:firstLine="720"/>
        <w:jc w:val="center"/>
        <w:rPr>
          <w:rFonts w:eastAsia="Times New Roman"/>
          <w:bCs/>
        </w:rPr>
      </w:pPr>
      <w:r>
        <w:rPr>
          <w:rFonts w:eastAsia="Times New Roman"/>
          <w:bCs/>
        </w:rPr>
        <w:lastRenderedPageBreak/>
        <w:t>(Χειροκροτήματα από την πτέρυ</w:t>
      </w:r>
      <w:r>
        <w:rPr>
          <w:rFonts w:eastAsia="Times New Roman"/>
          <w:bCs/>
        </w:rPr>
        <w:t>γα της Νέας Δημοκρατίας)</w:t>
      </w:r>
    </w:p>
    <w:p w14:paraId="65CEFA30" w14:textId="77777777" w:rsidR="0056398E" w:rsidRDefault="004E57BB">
      <w:pPr>
        <w:spacing w:line="600" w:lineRule="auto"/>
        <w:ind w:firstLine="720"/>
        <w:jc w:val="both"/>
        <w:rPr>
          <w:rFonts w:eastAsia="Times New Roman"/>
          <w:bCs/>
        </w:rPr>
      </w:pPr>
      <w:r>
        <w:rPr>
          <w:rFonts w:eastAsia="Times New Roman"/>
          <w:b/>
          <w:bCs/>
          <w:shd w:val="clear" w:color="auto" w:fill="FFFFFF"/>
        </w:rPr>
        <w:t>ΠΡΟΕΔΡΕΥΩΝ (Γεώργιος Βαρεμένος):</w:t>
      </w:r>
      <w:r>
        <w:rPr>
          <w:rFonts w:eastAsia="Times New Roman"/>
          <w:bCs/>
          <w:shd w:val="clear" w:color="auto" w:fill="FFFFFF"/>
        </w:rPr>
        <w:t xml:space="preserve"> </w:t>
      </w:r>
      <w:r>
        <w:rPr>
          <w:rFonts w:eastAsia="Times New Roman"/>
          <w:bCs/>
        </w:rPr>
        <w:t xml:space="preserve">Εμείς ευχαριστούμε. </w:t>
      </w:r>
    </w:p>
    <w:p w14:paraId="65CEFA31" w14:textId="77777777" w:rsidR="0056398E" w:rsidRDefault="004E57BB">
      <w:pPr>
        <w:spacing w:line="600" w:lineRule="auto"/>
        <w:ind w:firstLine="720"/>
        <w:jc w:val="both"/>
        <w:rPr>
          <w:rFonts w:eastAsia="Times New Roman"/>
          <w:bCs/>
        </w:rPr>
      </w:pPr>
      <w:r>
        <w:rPr>
          <w:rFonts w:eastAsia="Times New Roman"/>
          <w:bCs/>
        </w:rPr>
        <w:t>Τον λόγο έχει η κ</w:t>
      </w:r>
      <w:r>
        <w:rPr>
          <w:rFonts w:eastAsia="Times New Roman"/>
          <w:bCs/>
        </w:rPr>
        <w:t xml:space="preserve">. </w:t>
      </w:r>
      <w:proofErr w:type="spellStart"/>
      <w:r>
        <w:rPr>
          <w:rFonts w:eastAsia="Times New Roman"/>
          <w:bCs/>
        </w:rPr>
        <w:t>Θελερίτη</w:t>
      </w:r>
      <w:proofErr w:type="spellEnd"/>
      <w:r>
        <w:rPr>
          <w:rFonts w:eastAsia="Times New Roman"/>
          <w:bCs/>
        </w:rPr>
        <w:t xml:space="preserve"> από τον ΣΥΡΙΖΑ. </w:t>
      </w:r>
    </w:p>
    <w:p w14:paraId="65CEFA32" w14:textId="77777777" w:rsidR="0056398E" w:rsidRDefault="004E57BB">
      <w:pPr>
        <w:spacing w:line="600" w:lineRule="auto"/>
        <w:ind w:firstLine="720"/>
        <w:jc w:val="both"/>
        <w:rPr>
          <w:rFonts w:eastAsia="Times New Roman"/>
          <w:bCs/>
        </w:rPr>
      </w:pPr>
      <w:r>
        <w:rPr>
          <w:rFonts w:eastAsia="Times New Roman"/>
          <w:b/>
          <w:bCs/>
        </w:rPr>
        <w:t>ΜΑΡΙΑ ΘΕΛΕΡΙΤΗ:</w:t>
      </w:r>
      <w:r>
        <w:rPr>
          <w:rFonts w:eastAsia="Times New Roman"/>
          <w:bCs/>
        </w:rPr>
        <w:t xml:space="preserve"> Αγαπητοί συνάδελφοι και </w:t>
      </w:r>
      <w:proofErr w:type="spellStart"/>
      <w:r>
        <w:rPr>
          <w:rFonts w:eastAsia="Times New Roman"/>
          <w:bCs/>
        </w:rPr>
        <w:t>συναδέλφισσες</w:t>
      </w:r>
      <w:proofErr w:type="spellEnd"/>
      <w:r>
        <w:rPr>
          <w:rFonts w:eastAsia="Times New Roman"/>
          <w:bCs/>
        </w:rPr>
        <w:t xml:space="preserve">, είναι αλήθεια πως σήμερα συζητάμε ένα νομοσχέδιο που αφορά τη ρύθμιση των τυχερών παιχνιδιών. Ο τζόγος είναι ένα δύσκολο θέμα, </w:t>
      </w:r>
      <w:r>
        <w:rPr>
          <w:rFonts w:eastAsia="Times New Roman"/>
          <w:bCs/>
          <w:shd w:val="clear" w:color="auto" w:fill="FFFFFF"/>
        </w:rPr>
        <w:t>γιατί</w:t>
      </w:r>
      <w:r>
        <w:rPr>
          <w:rFonts w:eastAsia="Times New Roman"/>
          <w:bCs/>
        </w:rPr>
        <w:t xml:space="preserve"> υπάρχει ο παράνομος τζόγος, αλλά και ο εθισμός που παράγεται από αυτόν, που ως κοιν</w:t>
      </w:r>
      <w:r>
        <w:rPr>
          <w:rFonts w:eastAsia="Times New Roman"/>
          <w:bCs/>
        </w:rPr>
        <w:t xml:space="preserve">ωνία μέχρι τώρα δεν έχουμε αντιμετωπίσει όπως θα έπρεπε. </w:t>
      </w:r>
    </w:p>
    <w:p w14:paraId="65CEFA33" w14:textId="77777777" w:rsidR="0056398E" w:rsidRDefault="004E57BB">
      <w:pPr>
        <w:spacing w:line="600" w:lineRule="auto"/>
        <w:ind w:firstLine="720"/>
        <w:jc w:val="both"/>
        <w:rPr>
          <w:rFonts w:eastAsia="Times New Roman"/>
          <w:bCs/>
        </w:rPr>
      </w:pPr>
      <w:r>
        <w:rPr>
          <w:rFonts w:eastAsia="Times New Roman"/>
          <w:bCs/>
        </w:rPr>
        <w:t xml:space="preserve">Με το παρόν νομοσχέδιο γίνεται </w:t>
      </w:r>
      <w:r>
        <w:rPr>
          <w:rFonts w:eastAsia="Times New Roman"/>
          <w:bCs/>
          <w:shd w:val="clear" w:color="auto" w:fill="FFFFFF"/>
        </w:rPr>
        <w:t>μ</w:t>
      </w:r>
      <w:r>
        <w:rPr>
          <w:rFonts w:eastAsia="Times New Roman"/>
          <w:bCs/>
          <w:shd w:val="clear" w:color="auto" w:fill="FFFFFF"/>
        </w:rPr>
        <w:t>ί</w:t>
      </w:r>
      <w:r>
        <w:rPr>
          <w:rFonts w:eastAsia="Times New Roman"/>
          <w:bCs/>
          <w:shd w:val="clear" w:color="auto" w:fill="FFFFFF"/>
        </w:rPr>
        <w:t>α</w:t>
      </w:r>
      <w:r>
        <w:rPr>
          <w:rFonts w:eastAsia="Times New Roman"/>
          <w:bCs/>
        </w:rPr>
        <w:t xml:space="preserve"> προσπάθεια να καλυτερεύσουν οι συνθήκες παροχής υπηρεσιών παιγνίων, ώστε να προφυλάξουν όσο μπορούν το κοινωνικό σύνολο από τον εθισμό και να προστατεύσουν τις ευά</w:t>
      </w:r>
      <w:r>
        <w:rPr>
          <w:rFonts w:eastAsia="Times New Roman"/>
          <w:bCs/>
        </w:rPr>
        <w:t xml:space="preserve">λωτες ομάδες, τους νέους, τους ανήλικους και τους υπερχρεωμένους ενήλικες. </w:t>
      </w:r>
    </w:p>
    <w:p w14:paraId="65CEFA34" w14:textId="77777777" w:rsidR="0056398E" w:rsidRDefault="004E57BB">
      <w:pPr>
        <w:spacing w:line="600" w:lineRule="auto"/>
        <w:ind w:firstLine="720"/>
        <w:jc w:val="both"/>
        <w:rPr>
          <w:rFonts w:eastAsia="Times New Roman"/>
          <w:bCs/>
          <w:shd w:val="clear" w:color="auto" w:fill="FFFFFF"/>
        </w:rPr>
      </w:pPr>
      <w:r>
        <w:rPr>
          <w:rFonts w:eastAsia="Times New Roman"/>
          <w:bCs/>
        </w:rPr>
        <w:t xml:space="preserve">Με αυτό το νέο πλαίσιο </w:t>
      </w:r>
      <w:r>
        <w:rPr>
          <w:rFonts w:eastAsia="Times New Roman"/>
          <w:bCs/>
          <w:shd w:val="clear" w:color="auto" w:fill="FFFFFF"/>
        </w:rPr>
        <w:t xml:space="preserve">λειτουργίας που διαγράφεται μέσα στον νόμο, με τον περιορισμό του αριθμού των </w:t>
      </w:r>
      <w:proofErr w:type="spellStart"/>
      <w:r>
        <w:rPr>
          <w:rFonts w:eastAsia="Times New Roman"/>
          <w:bCs/>
          <w:shd w:val="clear" w:color="auto" w:fill="FFFFFF"/>
        </w:rPr>
        <w:t>παιγνιομηχανών</w:t>
      </w:r>
      <w:proofErr w:type="spellEnd"/>
      <w:r>
        <w:rPr>
          <w:rFonts w:eastAsia="Times New Roman"/>
          <w:bCs/>
          <w:shd w:val="clear" w:color="auto" w:fill="FFFFFF"/>
        </w:rPr>
        <w:t xml:space="preserve"> και την κατάργηση της δυνατότητας παραχώρησης προς τρίτους </w:t>
      </w:r>
      <w:r>
        <w:rPr>
          <w:rFonts w:eastAsia="Times New Roman"/>
          <w:bCs/>
          <w:shd w:val="clear" w:color="auto" w:fill="FFFFFF"/>
        </w:rPr>
        <w:lastRenderedPageBreak/>
        <w:t>γίνετ</w:t>
      </w:r>
      <w:r>
        <w:rPr>
          <w:rFonts w:eastAsia="Times New Roman"/>
          <w:bCs/>
          <w:shd w:val="clear" w:color="auto" w:fill="FFFFFF"/>
        </w:rPr>
        <w:t>αι μ</w:t>
      </w:r>
      <w:r>
        <w:rPr>
          <w:rFonts w:eastAsia="Times New Roman"/>
          <w:bCs/>
          <w:shd w:val="clear" w:color="auto" w:fill="FFFFFF"/>
        </w:rPr>
        <w:t>ί</w:t>
      </w:r>
      <w:r>
        <w:rPr>
          <w:rFonts w:eastAsia="Times New Roman"/>
          <w:bCs/>
          <w:shd w:val="clear" w:color="auto" w:fill="FFFFFF"/>
        </w:rPr>
        <w:t>α προσπάθεια να περιοριστεί η διασπορά, ιδιαίτερα στα αστικά περιβάλλοντα. Δηλαδή και η μείωση των μηχανημάτων από τριάντα πέντε χιλιάδες σε είκοσι πέντε είναι μ</w:t>
      </w:r>
      <w:r>
        <w:rPr>
          <w:rFonts w:eastAsia="Times New Roman"/>
          <w:bCs/>
          <w:shd w:val="clear" w:color="auto" w:fill="FFFFFF"/>
        </w:rPr>
        <w:t>ί</w:t>
      </w:r>
      <w:r>
        <w:rPr>
          <w:rFonts w:eastAsia="Times New Roman"/>
          <w:bCs/>
          <w:shd w:val="clear" w:color="auto" w:fill="FFFFFF"/>
        </w:rPr>
        <w:t xml:space="preserve">α προσπάθεια για να μπορούμε όσο το δυνατόν να μειώσουμε τα μέρη διεξαγωγής του τζόγου. </w:t>
      </w:r>
    </w:p>
    <w:p w14:paraId="65CEFA35" w14:textId="77777777" w:rsidR="0056398E" w:rsidRDefault="004E57BB">
      <w:pPr>
        <w:spacing w:line="600" w:lineRule="auto"/>
        <w:ind w:firstLine="720"/>
        <w:jc w:val="both"/>
        <w:rPr>
          <w:rFonts w:eastAsia="Times New Roman"/>
          <w:bCs/>
          <w:shd w:val="clear" w:color="auto" w:fill="FFFFFF"/>
        </w:rPr>
      </w:pPr>
      <w:r>
        <w:rPr>
          <w:rFonts w:eastAsia="Times New Roman"/>
          <w:bCs/>
          <w:shd w:val="clear" w:color="auto" w:fill="FFFFFF"/>
        </w:rPr>
        <w:t>Επίσης, αυτή η χωροταξική πρόβλεψη και κατανομή προσβλέπει στη δυνατότητα να μπορούμε να έχουμε καλύτερο έλεγχο στην εφαρμογή των κανονισμών και των νόμιμων ενεργειών κατά τη διάρκεια της διεξαγωγής των παιγνίων και έτσι να περιοριστούν οι παράνομες ενέργε</w:t>
      </w:r>
      <w:r>
        <w:rPr>
          <w:rFonts w:eastAsia="Times New Roman"/>
          <w:bCs/>
          <w:shd w:val="clear" w:color="auto" w:fill="FFFFFF"/>
        </w:rPr>
        <w:t xml:space="preserve">ιες, όπως η διακίνηση και το ξέπλυμα μαύρου χρήματος, οι απάτες και η κατασπατάληση του χρήματος των ιδιωτών. </w:t>
      </w:r>
    </w:p>
    <w:p w14:paraId="65CEFA36" w14:textId="77777777" w:rsidR="0056398E" w:rsidRDefault="004E57BB">
      <w:pPr>
        <w:spacing w:line="600" w:lineRule="auto"/>
        <w:ind w:firstLine="720"/>
        <w:jc w:val="both"/>
        <w:rPr>
          <w:rFonts w:eastAsia="Times New Roman"/>
          <w:bCs/>
          <w:shd w:val="clear" w:color="auto" w:fill="FFFFFF"/>
        </w:rPr>
      </w:pPr>
      <w:r>
        <w:rPr>
          <w:rFonts w:eastAsia="Times New Roman"/>
          <w:bCs/>
          <w:shd w:val="clear" w:color="auto" w:fill="FFFFFF"/>
        </w:rPr>
        <w:t>Ακόμα και με τον τρόπο της νόμιμης παροχής των υπηρεσιών αυτών ο νομοθέτης θεωρεί ότι  μπορεί να περιοριστεί όσο το δυνατόν ή και να εξαλειφθεί τ</w:t>
      </w:r>
      <w:r>
        <w:rPr>
          <w:rFonts w:eastAsia="Times New Roman"/>
          <w:bCs/>
          <w:shd w:val="clear" w:color="auto" w:fill="FFFFFF"/>
        </w:rPr>
        <w:t>ο παράνομο παιχνίδι, που διεξάγεται με άλλους τρόπους και δεν είναι ελεγχόμενο. Όλοι γνωρίζουμε τα φαινόμενα που δημιουργεί, όχι μόνο της έντασης της φοροδιαφυγής, αλλά και αυτά που συνεπάγεται μέσα από την παρανομία. Υπολογίζεται σήμερα ότι υπάρχουν περίπ</w:t>
      </w:r>
      <w:r>
        <w:rPr>
          <w:rFonts w:eastAsia="Times New Roman"/>
          <w:bCs/>
          <w:shd w:val="clear" w:color="auto" w:fill="FFFFFF"/>
        </w:rPr>
        <w:t xml:space="preserve">ου </w:t>
      </w:r>
      <w:proofErr w:type="spellStart"/>
      <w:r>
        <w:rPr>
          <w:rFonts w:eastAsia="Times New Roman"/>
          <w:bCs/>
          <w:shd w:val="clear" w:color="auto" w:fill="FFFFFF"/>
        </w:rPr>
        <w:t>εκατόν</w:t>
      </w:r>
      <w:proofErr w:type="spellEnd"/>
      <w:r>
        <w:rPr>
          <w:rFonts w:eastAsia="Times New Roman"/>
          <w:bCs/>
          <w:shd w:val="clear" w:color="auto" w:fill="FFFFFF"/>
        </w:rPr>
        <w:t xml:space="preserve"> εί</w:t>
      </w:r>
      <w:r>
        <w:rPr>
          <w:rFonts w:eastAsia="Times New Roman"/>
          <w:bCs/>
          <w:shd w:val="clear" w:color="auto" w:fill="FFFFFF"/>
        </w:rPr>
        <w:lastRenderedPageBreak/>
        <w:t xml:space="preserve">κοσι χιλιάδες μηχανήματα, στα οποία δεν υπάρχει κανένας έλεγχος και αυτό ακριβώς στερεί σημαντικά έσοδα από το κράτος. Υπολογίζονται μέσα από μελέτες στα 250.000-300.000 ευρώ. </w:t>
      </w:r>
      <w:r>
        <w:rPr>
          <w:rFonts w:eastAsia="Times New Roman"/>
          <w:bCs/>
          <w:shd w:val="clear" w:color="auto" w:fill="FFFFFF"/>
        </w:rPr>
        <w:t>Ε</w:t>
      </w:r>
      <w:r>
        <w:rPr>
          <w:rFonts w:eastAsia="Times New Roman"/>
          <w:bCs/>
          <w:shd w:val="clear" w:color="auto" w:fill="FFFFFF"/>
        </w:rPr>
        <w:t xml:space="preserve">ίναι και αυτό που </w:t>
      </w:r>
      <w:proofErr w:type="spellStart"/>
      <w:r>
        <w:rPr>
          <w:rFonts w:eastAsia="Times New Roman"/>
          <w:bCs/>
          <w:shd w:val="clear" w:color="auto" w:fill="FFFFFF"/>
        </w:rPr>
        <w:t>προείπα</w:t>
      </w:r>
      <w:proofErr w:type="spellEnd"/>
      <w:r>
        <w:rPr>
          <w:rFonts w:eastAsia="Times New Roman"/>
          <w:bCs/>
          <w:shd w:val="clear" w:color="auto" w:fill="FFFFFF"/>
        </w:rPr>
        <w:t>, ότι αφήνει τους παίκτες ευάλωτους σε κιν</w:t>
      </w:r>
      <w:r>
        <w:rPr>
          <w:rFonts w:eastAsia="Times New Roman"/>
          <w:bCs/>
          <w:shd w:val="clear" w:color="auto" w:fill="FFFFFF"/>
        </w:rPr>
        <w:t xml:space="preserve">δύνους που σχετίζονται με όλη αυτή την παράνομη δραστηριότητα. </w:t>
      </w:r>
    </w:p>
    <w:p w14:paraId="65CEFA37" w14:textId="77777777" w:rsidR="0056398E" w:rsidRDefault="004E57BB">
      <w:pPr>
        <w:spacing w:line="600" w:lineRule="auto"/>
        <w:ind w:firstLine="720"/>
        <w:jc w:val="both"/>
        <w:rPr>
          <w:rFonts w:eastAsia="Times New Roman"/>
          <w:bCs/>
          <w:shd w:val="clear" w:color="auto" w:fill="FFFFFF"/>
        </w:rPr>
      </w:pPr>
      <w:r>
        <w:rPr>
          <w:rFonts w:eastAsia="Times New Roman"/>
          <w:bCs/>
          <w:shd w:val="clear" w:color="auto" w:fill="FFFFFF"/>
        </w:rPr>
        <w:t>Είναι γεγονός πως είναι πραγματικά αναγκαίο να υπάρξει μ</w:t>
      </w:r>
      <w:r>
        <w:rPr>
          <w:rFonts w:eastAsia="Times New Roman"/>
          <w:bCs/>
          <w:shd w:val="clear" w:color="auto" w:fill="FFFFFF"/>
        </w:rPr>
        <w:t>ί</w:t>
      </w:r>
      <w:r>
        <w:rPr>
          <w:rFonts w:eastAsia="Times New Roman"/>
          <w:bCs/>
          <w:shd w:val="clear" w:color="auto" w:fill="FFFFFF"/>
        </w:rPr>
        <w:t>α εθνική στρατηγική για την ισόρροπη ανάπτυξη των τυχερών παιχνιδιών. Η ενημέρωση που έγινε από τον Υπουργό στη Διαρκή Επιτροπή δείχνει</w:t>
      </w:r>
      <w:r>
        <w:rPr>
          <w:rFonts w:eastAsia="Times New Roman"/>
          <w:bCs/>
          <w:shd w:val="clear" w:color="auto" w:fill="FFFFFF"/>
        </w:rPr>
        <w:t xml:space="preserve"> ότι πραγματικά από την Κυβέρνηση επιχειρείται αυτή η ισόρροπη ανάπτυξη και ρύθμιση και με το νομοσχέδιο αυτό και με το νομοσχέδιο για τα καζίνο, που θα είναι σύντομα όπως αναφέρθηκε στη διαβούλευση, αλλά και από το νομοσχέδιο που αναμένεται να έρθει για τ</w:t>
      </w:r>
      <w:r>
        <w:rPr>
          <w:rFonts w:eastAsia="Times New Roman"/>
          <w:bCs/>
          <w:shd w:val="clear" w:color="auto" w:fill="FFFFFF"/>
        </w:rPr>
        <w:t xml:space="preserve">ο </w:t>
      </w:r>
      <w:proofErr w:type="spellStart"/>
      <w:r>
        <w:rPr>
          <w:rFonts w:eastAsia="Times New Roman"/>
          <w:bCs/>
          <w:shd w:val="clear" w:color="auto" w:fill="FFFFFF"/>
        </w:rPr>
        <w:t>ιντερνετικό</w:t>
      </w:r>
      <w:proofErr w:type="spellEnd"/>
      <w:r>
        <w:rPr>
          <w:rFonts w:eastAsia="Times New Roman"/>
          <w:bCs/>
          <w:shd w:val="clear" w:color="auto" w:fill="FFFFFF"/>
        </w:rPr>
        <w:t xml:space="preserve"> στοίχημα. </w:t>
      </w:r>
    </w:p>
    <w:p w14:paraId="65CEFA38" w14:textId="77777777" w:rsidR="0056398E" w:rsidRDefault="004E57BB">
      <w:pPr>
        <w:spacing w:line="600" w:lineRule="auto"/>
        <w:ind w:firstLine="720"/>
        <w:jc w:val="both"/>
        <w:rPr>
          <w:rFonts w:eastAsia="Times New Roman"/>
          <w:bCs/>
          <w:shd w:val="clear" w:color="auto" w:fill="FFFFFF"/>
        </w:rPr>
      </w:pPr>
      <w:r>
        <w:rPr>
          <w:rFonts w:eastAsia="Times New Roman"/>
          <w:bCs/>
          <w:shd w:val="clear" w:color="auto" w:fill="FFFFFF"/>
        </w:rPr>
        <w:t>Αυτή, λοιπόν, η προσπάθεια που καταβάλλεται από την μεριά της Κυβέρνησης, για να υπάρξει μ</w:t>
      </w:r>
      <w:r>
        <w:rPr>
          <w:rFonts w:eastAsia="Times New Roman"/>
          <w:bCs/>
          <w:shd w:val="clear" w:color="auto" w:fill="FFFFFF"/>
        </w:rPr>
        <w:t>ί</w:t>
      </w:r>
      <w:r>
        <w:rPr>
          <w:rFonts w:eastAsia="Times New Roman"/>
          <w:bCs/>
          <w:shd w:val="clear" w:color="auto" w:fill="FFFFFF"/>
        </w:rPr>
        <w:t>α εθνική στρατηγική στα τρία επίπεδα, όπως ανέφερε και χθες ο Υπουργός, και ως προς τη φοροδιαφυγή και ως προς τη ρύθμιση της αγοράς των τυχ</w:t>
      </w:r>
      <w:r>
        <w:rPr>
          <w:rFonts w:eastAsia="Times New Roman"/>
          <w:bCs/>
          <w:shd w:val="clear" w:color="auto" w:fill="FFFFFF"/>
        </w:rPr>
        <w:t xml:space="preserve">ερών παιχνιδιών, αλλά και ως προς τον εθισμό που παράγεται από αυτά τα παιχνίδια, νομίζω θα ολοκληρωθεί σύντομα.  </w:t>
      </w:r>
    </w:p>
    <w:p w14:paraId="65CEFA39" w14:textId="77777777" w:rsidR="0056398E" w:rsidRDefault="004E57BB">
      <w:pPr>
        <w:spacing w:line="600" w:lineRule="auto"/>
        <w:ind w:firstLine="720"/>
        <w:jc w:val="both"/>
        <w:rPr>
          <w:rFonts w:eastAsia="Times New Roman" w:cs="Times New Roman"/>
          <w:szCs w:val="24"/>
        </w:rPr>
      </w:pPr>
      <w:r>
        <w:rPr>
          <w:rFonts w:eastAsia="Times New Roman"/>
          <w:bCs/>
          <w:shd w:val="clear" w:color="auto" w:fill="FFFFFF"/>
        </w:rPr>
        <w:lastRenderedPageBreak/>
        <w:t>Χθες ειπώθηκαν διάφορα, ότι εμείς οπισθοχωρήσαμε από τις θέσεις που είχαμε και σε ό,τι αφορά στον τζόγο τελικά ερχόμαστε να έχουμε μ</w:t>
      </w:r>
      <w:r>
        <w:rPr>
          <w:rFonts w:eastAsia="Times New Roman"/>
          <w:bCs/>
          <w:shd w:val="clear" w:color="auto" w:fill="FFFFFF"/>
        </w:rPr>
        <w:t>ί</w:t>
      </w:r>
      <w:r>
        <w:rPr>
          <w:rFonts w:eastAsia="Times New Roman"/>
          <w:bCs/>
          <w:shd w:val="clear" w:color="auto" w:fill="FFFFFF"/>
        </w:rPr>
        <w:t>α ισορρο</w:t>
      </w:r>
      <w:r>
        <w:rPr>
          <w:rFonts w:eastAsia="Times New Roman"/>
          <w:bCs/>
          <w:shd w:val="clear" w:color="auto" w:fill="FFFFFF"/>
        </w:rPr>
        <w:t xml:space="preserve">πία. Με αυτό το νομοσχέδιο και τα άλλα που αναμένονται, επιδιώκεται να υπάρξει μια ισορροπία μεταξύ των κερδών των εταιρειών που κερδίζουν και των παικτών τέλος πάντων. </w:t>
      </w:r>
    </w:p>
    <w:p w14:paraId="65CEFA3A" w14:textId="77777777" w:rsidR="0056398E" w:rsidRDefault="004E57BB">
      <w:pPr>
        <w:tabs>
          <w:tab w:val="left" w:pos="2940"/>
        </w:tabs>
        <w:spacing w:line="600" w:lineRule="auto"/>
        <w:ind w:firstLine="964"/>
        <w:jc w:val="both"/>
        <w:rPr>
          <w:rFonts w:eastAsia="Times New Roman"/>
          <w:szCs w:val="24"/>
        </w:rPr>
      </w:pPr>
      <w:r>
        <w:rPr>
          <w:rFonts w:eastAsia="Times New Roman"/>
          <w:szCs w:val="24"/>
        </w:rPr>
        <w:t>Εμείς ποτέ δεν αρνηθήκαμε. Θεωρούμε ακόμα και σήμερα που μιλάμε, ότι ο ΟΠΑΠ θα ήταν κα</w:t>
      </w:r>
      <w:r>
        <w:rPr>
          <w:rFonts w:eastAsia="Times New Roman"/>
          <w:szCs w:val="24"/>
        </w:rPr>
        <w:t>λύτερα να είναι κρατικός. Όμως, κληρονομήσαμε μια σύμβαση, που με βάση αυτή θα έπρεπε να πορευθούμε, γιατί το κράτος, όπως ξέρουμε όλοι, έχει συνέχεια, παρόλο που πολλοί τώρα ξεχνούν ότι υπάρχει αυτή η συνέχεια. Ταυτόχρονα, με τα νομοσχέδια που αναμένονται</w:t>
      </w:r>
      <w:r>
        <w:rPr>
          <w:rFonts w:eastAsia="Times New Roman"/>
          <w:szCs w:val="24"/>
        </w:rPr>
        <w:t>, αλλά και με το παρόν νομοσχέδιο, προτείνονται αλλαγές μέσα από ορισμένες διατάξεις, οι οποίες αλλάζουν στο συγκεκριμένο, για παράδειγμα, νομοσχέδιο, ορισμένα χαρακτηριστικά των αρχικών προβλέψεων, που υπήρχαν μέσα στη σύμβαση και δεν θίγουν -θα λέγαμε- τ</w:t>
      </w:r>
      <w:r>
        <w:rPr>
          <w:rFonts w:eastAsia="Times New Roman"/>
          <w:szCs w:val="24"/>
        </w:rPr>
        <w:t>α μεγέθη της αγοράς αυτής.</w:t>
      </w:r>
    </w:p>
    <w:p w14:paraId="65CEFA3B"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 xml:space="preserve">Συνάδελφοι  και </w:t>
      </w:r>
      <w:proofErr w:type="spellStart"/>
      <w:r>
        <w:rPr>
          <w:rFonts w:eastAsia="Times New Roman"/>
          <w:szCs w:val="24"/>
        </w:rPr>
        <w:t>συναδέλφισσες</w:t>
      </w:r>
      <w:proofErr w:type="spellEnd"/>
      <w:r>
        <w:rPr>
          <w:rFonts w:eastAsia="Times New Roman"/>
          <w:szCs w:val="24"/>
        </w:rPr>
        <w:t xml:space="preserve">, είναι γεγονός πως θα ήταν ίσως πιο εμφανής η στρατηγική της Κυβέρνησης για τη ρύθμιση της αγοράς, αλλά και για τη ρύθμιση όλου αυτού του τζόγου, </w:t>
      </w:r>
      <w:r>
        <w:rPr>
          <w:rFonts w:eastAsia="Times New Roman"/>
          <w:szCs w:val="24"/>
        </w:rPr>
        <w:lastRenderedPageBreak/>
        <w:t>των τυχερών παιγνιδιών, και πως τώρα, έτσι όπως έρχεται -το ένα ακολουθεί το άλλ</w:t>
      </w:r>
      <w:r>
        <w:rPr>
          <w:rFonts w:eastAsia="Times New Roman"/>
          <w:szCs w:val="24"/>
        </w:rPr>
        <w:t xml:space="preserve">ο- είναι πιο δύσκολο να γίνει κατανοητή αυτή η εθνική στρατηγική. Θεωρώ, επίσης, ότι πραγματικά θα ήταν πιο εμφανής και η μετεγκατάσταση του καζίνο της Πάρνηθας, που θα έπρεπε να συζητηθεί στο νομοσχέδιο για τα καζίνο. </w:t>
      </w:r>
    </w:p>
    <w:p w14:paraId="65CEFA3C"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Θα ήθελα να τονίσω ότι σε αυτό το νο</w:t>
      </w:r>
      <w:r>
        <w:rPr>
          <w:rFonts w:eastAsia="Times New Roman"/>
          <w:szCs w:val="24"/>
        </w:rPr>
        <w:t>μοσχέδιο που αναμένεται για τα καζίνο, θα πρέπει, κύριε Υπουργέ, να διασφαλιστεί ο υγιής ανταγωνισμός μεταξύ των καζίνο, οι όροι και οι προϋποθέσεις που θα διασφαλίσουν τη βιωσιμότητα των καζίνο, αλλά και να δοθεί λύση στην ανισότητα που υπάρχει σήμερα στο</w:t>
      </w:r>
      <w:r>
        <w:rPr>
          <w:rFonts w:eastAsia="Times New Roman"/>
          <w:szCs w:val="24"/>
        </w:rPr>
        <w:t xml:space="preserve"> καθεστώς φορολογίας. Φαντάζομαι ότι θα υπάρξουν αλλαγές στο υφιστάμενο καθεστώς. Σε μ</w:t>
      </w:r>
      <w:r>
        <w:rPr>
          <w:rFonts w:eastAsia="Times New Roman"/>
          <w:szCs w:val="24"/>
        </w:rPr>
        <w:t>ί</w:t>
      </w:r>
      <w:r>
        <w:rPr>
          <w:rFonts w:eastAsia="Times New Roman"/>
          <w:szCs w:val="24"/>
        </w:rPr>
        <w:t>α συνάντηση που είχαμε, είπατε ότι πραγματικά αναμένονται αυτές οι αλλαγές, δηλαδή να μην υπάρχει το φαινόμενο άλλα καζίνο να πληρώνουν 37% φόρο, άλλα 35%, άλλα 22%.</w:t>
      </w:r>
    </w:p>
    <w:p w14:paraId="65CEFA3D"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 xml:space="preserve">Το </w:t>
      </w:r>
      <w:r>
        <w:rPr>
          <w:rFonts w:eastAsia="Times New Roman"/>
          <w:szCs w:val="24"/>
        </w:rPr>
        <w:t>πιο σοβαρό, όμως, όλων θεωρώ πως είναι η διασφάλιση των θέσεων εργασίας. Όπως διασφαλίζονται οι εργαζόμενοι του καζίνο της Πάρνηθας μετά τη μετεγκατάσταση του καζίνο στην Αθήνα, έτσι πρέπει να διερευνήσουμε τους τρόπους που θα διασφαλιστούν και οι εργαζόμε</w:t>
      </w:r>
      <w:r>
        <w:rPr>
          <w:rFonts w:eastAsia="Times New Roman"/>
          <w:szCs w:val="24"/>
        </w:rPr>
        <w:t xml:space="preserve">νοι στα άλλα καζίνο και ιδιαίτερα </w:t>
      </w:r>
      <w:r>
        <w:rPr>
          <w:rFonts w:eastAsia="Times New Roman"/>
          <w:szCs w:val="24"/>
        </w:rPr>
        <w:lastRenderedPageBreak/>
        <w:t>του Λουτρακίου, το οποίο θα έχει τις μεγαλύτερες επιπτώσεις από τη μετεγκατάσταση του καζίνο της Πάρνηθας.</w:t>
      </w:r>
    </w:p>
    <w:p w14:paraId="65CEFA3E"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Τέλος, δεν θα μπορούσα να μην αναφερθώ -παρότι το άφησα στο τέλος, το θεωρώ πολύ σημαντικό, δεν είναι καθόλου ήσσον</w:t>
      </w:r>
      <w:r>
        <w:rPr>
          <w:rFonts w:eastAsia="Times New Roman"/>
          <w:szCs w:val="24"/>
        </w:rPr>
        <w:t>ος σημασίας- στη διάταξη που αφορά στις συντάξεις χηρείας, που για πρώτη φορά κατοχυρώνεται το ελάχιστο ποσό σύνταξης τα 384 ευρώ, αλλά και τα 384 ευρώ για τα τέκνα, εφόσον ο θανών έχει συμπληρώσει είκοσι έτη ασφάλισης.</w:t>
      </w:r>
    </w:p>
    <w:p w14:paraId="65CEFA3F"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(Στο σημείο αυτό κτυπάει το κουδούνι</w:t>
      </w:r>
      <w:r>
        <w:rPr>
          <w:rFonts w:eastAsia="Times New Roman"/>
          <w:szCs w:val="24"/>
        </w:rPr>
        <w:t xml:space="preserve"> λήξεως του χρόνου ομιλίας της κυρίας Βουλευτού)</w:t>
      </w:r>
    </w:p>
    <w:p w14:paraId="65CEFA40"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Δύο λεπτά θα ήθελα, κύριε Πρόεδρε.</w:t>
      </w:r>
    </w:p>
    <w:p w14:paraId="65CEFA41"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 xml:space="preserve">Δίνεται, δηλαδή, η δυνατότητα -και είναι πολύ σημαντικό να αναφερθεί- </w:t>
      </w:r>
      <w:proofErr w:type="spellStart"/>
      <w:r>
        <w:rPr>
          <w:rFonts w:eastAsia="Times New Roman"/>
          <w:szCs w:val="24"/>
        </w:rPr>
        <w:t>επαναχορήγησης</w:t>
      </w:r>
      <w:proofErr w:type="spellEnd"/>
      <w:r>
        <w:rPr>
          <w:rFonts w:eastAsia="Times New Roman"/>
          <w:szCs w:val="24"/>
        </w:rPr>
        <w:t xml:space="preserve"> της σύνταξης κατά τη διάρκεια προετοιμασίας του παιδιού για εισαγωγή στα Ανώτατα Εκπαιδ</w:t>
      </w:r>
      <w:r>
        <w:rPr>
          <w:rFonts w:eastAsia="Times New Roman"/>
          <w:szCs w:val="24"/>
        </w:rPr>
        <w:t>ευτικά Ιδρύματα. Επίσης, διασφαλίζεται η χορηγία της κατά τη διάρκεια της φοίτησης ως είκοσι τεσσάρων ετών.</w:t>
      </w:r>
    </w:p>
    <w:p w14:paraId="65CEFA42"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 xml:space="preserve">Τέλος, επειδή γίνεται πάρα πολύ λόγος για το κοινωνικό μέρισμα και πραγματικά και από τη χθεσινή συζήτηση προκύπτει ότι τελικά υπάρχει πρόβλημα που </w:t>
      </w:r>
      <w:r>
        <w:rPr>
          <w:rFonts w:eastAsia="Times New Roman"/>
          <w:szCs w:val="24"/>
        </w:rPr>
        <w:t xml:space="preserve">το ανήγγειλε ο Πρωθυπουργός </w:t>
      </w:r>
      <w:r>
        <w:rPr>
          <w:rFonts w:eastAsia="Times New Roman"/>
          <w:szCs w:val="24"/>
        </w:rPr>
        <w:lastRenderedPageBreak/>
        <w:t>της χώρας, θεωρώ ότι το 1,4 δισεκατομμύριο από το οποίο θα επωφεληθούν τέσσερα εκατομμύρια συμπολίτες μας, είναι πολύ σημαντικό και αποδεικνύει την πρόθεση αυτής της Κυβέρνησης ότι παρά τα μέτρα που παίρνει, τελικά όταν της δίνε</w:t>
      </w:r>
      <w:r>
        <w:rPr>
          <w:rFonts w:eastAsia="Times New Roman"/>
          <w:szCs w:val="24"/>
        </w:rPr>
        <w:t>ται η δυνατότητα να ανακουφίσει μέρη ή ομάδες ή κατηγορίες πληθυσμού της ελληνικής κοινωνίας, το επιχειρεί.</w:t>
      </w:r>
    </w:p>
    <w:p w14:paraId="65CEFA43"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Με αυτό το σκεπτικό, λοιπόν, μοιράζει το 1,4 δισεκατομμύριο. Τα 720 εκατομμύρια πάνε προς την έκτακτη ενίσχυση. Αναφέρονται αναλυτικά τα ποσά και σε</w:t>
      </w:r>
      <w:r>
        <w:rPr>
          <w:rFonts w:eastAsia="Times New Roman"/>
          <w:szCs w:val="24"/>
        </w:rPr>
        <w:t xml:space="preserve"> ποιες κατηγορίες πληθυσμού πηγαίνουν. Με τα 315 εκατομμύρια επιστρέφεται η παράνομη παρακράτηση των εισφορών υγείας των συνταξιούχων, που οι προηγούμενες Κυβερνήσεις το είχαν προκαλέσει και είχε προκύψει, δηλαδή από την 1</w:t>
      </w:r>
      <w:r>
        <w:rPr>
          <w:rFonts w:eastAsia="Times New Roman"/>
          <w:szCs w:val="24"/>
          <w:vertAlign w:val="superscript"/>
        </w:rPr>
        <w:t>η</w:t>
      </w:r>
      <w:r>
        <w:rPr>
          <w:rFonts w:eastAsia="Times New Roman"/>
          <w:szCs w:val="24"/>
        </w:rPr>
        <w:t xml:space="preserve"> Ιουνίου του 2012 έως την 30</w:t>
      </w:r>
      <w:r>
        <w:rPr>
          <w:rFonts w:eastAsia="Times New Roman"/>
          <w:szCs w:val="24"/>
          <w:vertAlign w:val="superscript"/>
        </w:rPr>
        <w:t>η</w:t>
      </w:r>
      <w:r>
        <w:rPr>
          <w:rFonts w:eastAsia="Times New Roman"/>
          <w:szCs w:val="24"/>
        </w:rPr>
        <w:t xml:space="preserve"> Ιου</w:t>
      </w:r>
      <w:r>
        <w:rPr>
          <w:rFonts w:eastAsia="Times New Roman"/>
          <w:szCs w:val="24"/>
        </w:rPr>
        <w:t>νίου του 2016. Άρα μαζί με τη σύνταξη του Δεκεμβρίου, θα καταβληθεί και αυτό το ποσό.</w:t>
      </w:r>
    </w:p>
    <w:p w14:paraId="65CEFA44"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Επίσης, αυτό που είναι μεγάλο πρόβλημα και το ακούμε συνέχεια από τους συμπολίτες μας είναι τα 360 εκατομμύρια στη ΔΕΗ για να καλυφθεί το κόστος υπηρεσιών κοινωνικής κάλυ</w:t>
      </w:r>
      <w:r>
        <w:rPr>
          <w:rFonts w:eastAsia="Times New Roman"/>
          <w:szCs w:val="24"/>
        </w:rPr>
        <w:t>ψης.</w:t>
      </w:r>
    </w:p>
    <w:p w14:paraId="65CEFA45" w14:textId="77777777" w:rsidR="0056398E" w:rsidRDefault="004E57B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w:t>
      </w:r>
      <w:proofErr w:type="spellStart"/>
      <w:r>
        <w:rPr>
          <w:rFonts w:eastAsia="Times New Roman" w:cs="Times New Roman"/>
          <w:szCs w:val="24"/>
        </w:rPr>
        <w:t>Θελερίτη</w:t>
      </w:r>
      <w:proofErr w:type="spellEnd"/>
      <w:r>
        <w:rPr>
          <w:rFonts w:eastAsia="Times New Roman" w:cs="Times New Roman"/>
          <w:szCs w:val="24"/>
        </w:rPr>
        <w:t>, βάλτε μία τελεία!</w:t>
      </w:r>
    </w:p>
    <w:p w14:paraId="65CEFA46" w14:textId="77777777" w:rsidR="0056398E" w:rsidRDefault="004E57BB">
      <w:pPr>
        <w:spacing w:after="0" w:line="600" w:lineRule="auto"/>
        <w:ind w:firstLine="720"/>
        <w:jc w:val="both"/>
        <w:rPr>
          <w:rFonts w:eastAsia="Times New Roman" w:cs="Times New Roman"/>
          <w:szCs w:val="24"/>
        </w:rPr>
      </w:pPr>
      <w:r>
        <w:rPr>
          <w:rFonts w:eastAsia="Times New Roman" w:cs="Times New Roman"/>
          <w:b/>
          <w:szCs w:val="24"/>
        </w:rPr>
        <w:lastRenderedPageBreak/>
        <w:t>ΜΑΡΙΑ ΘΕΛΕΡΙΤΗ:</w:t>
      </w:r>
      <w:r>
        <w:rPr>
          <w:rFonts w:eastAsia="Times New Roman" w:cs="Times New Roman"/>
          <w:szCs w:val="24"/>
        </w:rPr>
        <w:t xml:space="preserve"> Τελειώνω, κύριε Πρόεδρε. </w:t>
      </w:r>
    </w:p>
    <w:p w14:paraId="65CEFA47"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 xml:space="preserve">Νομίζω ότι αυτά τα μέτρα, όπως το κοινωνικό μέρισμα, είναι σημαντικά μέτρα που θα μπορούν να ανακουφίσουν τους συμπολίτες μας, οι οποίοι πλήττονται από την κρίση και πραγματικά δηλώνουν αδυναμία στο να ανταποκριθούν σε διάφορες δυσκολίες που τους προκαλεί </w:t>
      </w:r>
      <w:r>
        <w:rPr>
          <w:rFonts w:eastAsia="Times New Roman" w:cs="Times New Roman"/>
          <w:szCs w:val="24"/>
        </w:rPr>
        <w:t xml:space="preserve">σήμερα η καθημερινότητα. </w:t>
      </w:r>
    </w:p>
    <w:p w14:paraId="65CEFA48"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5CEFA49" w14:textId="77777777" w:rsidR="0056398E" w:rsidRDefault="004E57B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5CEFA4A" w14:textId="77777777" w:rsidR="0056398E" w:rsidRDefault="004E57B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w:t>
      </w:r>
    </w:p>
    <w:p w14:paraId="65CEFA4B"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 xml:space="preserve">Ο κ. Γεώργιος Βλάχος από τη Νέα Δημοκρατία έχει τον λόγο. </w:t>
      </w:r>
    </w:p>
    <w:p w14:paraId="65CEFA4C" w14:textId="77777777" w:rsidR="0056398E" w:rsidRDefault="004E57BB">
      <w:pPr>
        <w:spacing w:after="0"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Ευχαριστώ, κύριε Πρόεδρε. </w:t>
      </w:r>
    </w:p>
    <w:p w14:paraId="65CEFA4D"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Για δεύτε</w:t>
      </w:r>
      <w:r>
        <w:rPr>
          <w:rFonts w:eastAsia="Times New Roman" w:cs="Times New Roman"/>
          <w:szCs w:val="24"/>
        </w:rPr>
        <w:t xml:space="preserve">ρη ημέρα συζητείται ένα κρίσιμο για την ελληνική κοινωνία νομοσχέδιο, ένα νομοσχέδιο που η Νέα Δημοκρατία από την πρώτη στιγμή το αντιμετώπισε με υπευθυνότητα και πολύ μεγάλη προσοχή. </w:t>
      </w:r>
    </w:p>
    <w:p w14:paraId="65CEFA4E"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νώ σήμερα αυτό το νομοσχέδιο θα τελειώσει, ο προβληματισμός μας και τα</w:t>
      </w:r>
      <w:r>
        <w:rPr>
          <w:rFonts w:eastAsia="Times New Roman" w:cs="Times New Roman"/>
          <w:szCs w:val="24"/>
        </w:rPr>
        <w:t xml:space="preserve"> ερωτήματα τα οποία έθεσε ο καλός συνάδελφος, o </w:t>
      </w:r>
      <w:r>
        <w:rPr>
          <w:rFonts w:eastAsia="Times New Roman" w:cs="Times New Roman"/>
          <w:szCs w:val="24"/>
        </w:rPr>
        <w:t>ε</w:t>
      </w:r>
      <w:r>
        <w:rPr>
          <w:rFonts w:eastAsia="Times New Roman" w:cs="Times New Roman"/>
          <w:szCs w:val="24"/>
        </w:rPr>
        <w:t xml:space="preserve">ισηγητής μας, ο κ. Γεώργιος Γεωργαντάς, παραμένουν αναπάντητα. </w:t>
      </w:r>
    </w:p>
    <w:p w14:paraId="65CEFA4F"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 xml:space="preserve">Γι’ αυτό θα ήθελα, κυρίες και κύριοι συνάδελφοι, να επαναλάβω πολύ γρήγορα τους δικούς μας προβληματισμούς: </w:t>
      </w:r>
    </w:p>
    <w:p w14:paraId="65CEFA50"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 xml:space="preserve">Να θυμίσω ότι εμείς ρωτήσαμε, πώς </w:t>
      </w:r>
      <w:r>
        <w:rPr>
          <w:rFonts w:eastAsia="Times New Roman" w:cs="Times New Roman"/>
          <w:szCs w:val="24"/>
        </w:rPr>
        <w:t>προκύπτει και από ποια εμπεριστατωμένη μελέτη η αναγκαιότητα ρυθμίσεων που περιλαμβάνει το σχέδιο νόμου. Υπάρχει έγκριση από τη Γενική Διεύθυνση Ανταγωνισμού της Ευρωπαϊκής Επιτροπής για τις ρυθμίσεις που περιλαμβάνει το νομοσχέδιο; Εάν δεν υπάρχει ακόμη έ</w:t>
      </w:r>
      <w:r>
        <w:rPr>
          <w:rFonts w:eastAsia="Times New Roman" w:cs="Times New Roman"/>
          <w:szCs w:val="24"/>
        </w:rPr>
        <w:t>γκριση, γιατί δεν περιμένετε την τελική απόφαση της Γενικής Διεύθυνσης Ανταγωνισμού της Ευρωπαϊκής Επιτροπής και μετά να εισάγετε για ψήφιση την εν λόγω ρύθμιση;</w:t>
      </w:r>
    </w:p>
    <w:p w14:paraId="65CEFA51"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 xml:space="preserve">Επίσης, γιατί η στάση σας είναι εντελώς διαφορετική σε σχέση με τον ν.4002/2011, που καθόριζε </w:t>
      </w:r>
      <w:r>
        <w:rPr>
          <w:rFonts w:eastAsia="Times New Roman" w:cs="Times New Roman"/>
          <w:szCs w:val="24"/>
        </w:rPr>
        <w:t xml:space="preserve">το θεσμικό πλαίσιο για την αγορά παιγνίων και τον Κανονισμό των </w:t>
      </w:r>
      <w:r>
        <w:rPr>
          <w:rFonts w:eastAsia="Times New Roman" w:cs="Times New Roman"/>
          <w:szCs w:val="24"/>
          <w:lang w:val="en-US"/>
        </w:rPr>
        <w:t>VLT</w:t>
      </w:r>
      <w:r>
        <w:rPr>
          <w:rFonts w:eastAsia="Times New Roman" w:cs="Times New Roman"/>
          <w:szCs w:val="24"/>
        </w:rPr>
        <w:t>’</w:t>
      </w:r>
      <w:r>
        <w:rPr>
          <w:rFonts w:eastAsia="Times New Roman" w:cs="Times New Roman"/>
          <w:szCs w:val="24"/>
          <w:lang w:val="en-US"/>
        </w:rPr>
        <w:t>S</w:t>
      </w:r>
      <w:r>
        <w:rPr>
          <w:rFonts w:eastAsia="Times New Roman" w:cs="Times New Roman"/>
          <w:szCs w:val="24"/>
        </w:rPr>
        <w:t>;</w:t>
      </w:r>
    </w:p>
    <w:p w14:paraId="65CEFA52"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 xml:space="preserve">Σε αυτά, κυρίες και κύριοι συνάδελφοι, μέχρι στιγμής δεν έχουμε πάρει απαντήσεις. Γι’ αυτό επιμένουμε στην αρνητική θέση μας απέναντι στο συγκεκριμένο νομοσχέδιο. </w:t>
      </w:r>
    </w:p>
    <w:p w14:paraId="65CEFA53"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στην </w:t>
      </w:r>
      <w:r>
        <w:rPr>
          <w:rFonts w:eastAsia="Times New Roman" w:cs="Times New Roman"/>
          <w:szCs w:val="24"/>
        </w:rPr>
        <w:t>τροπολογία για τη μεταφορά της «Ε</w:t>
      </w:r>
      <w:r>
        <w:rPr>
          <w:rFonts w:eastAsia="Times New Roman" w:cs="Times New Roman"/>
          <w:szCs w:val="24"/>
        </w:rPr>
        <w:t>λληνικό</w:t>
      </w:r>
      <w:r>
        <w:rPr>
          <w:rFonts w:eastAsia="Times New Roman" w:cs="Times New Roman"/>
          <w:szCs w:val="24"/>
        </w:rPr>
        <w:t xml:space="preserve"> Κ</w:t>
      </w:r>
      <w:r>
        <w:rPr>
          <w:rFonts w:eastAsia="Times New Roman" w:cs="Times New Roman"/>
          <w:szCs w:val="24"/>
        </w:rPr>
        <w:t>αζίνο</w:t>
      </w:r>
      <w:r>
        <w:rPr>
          <w:rFonts w:eastAsia="Times New Roman" w:cs="Times New Roman"/>
          <w:szCs w:val="24"/>
        </w:rPr>
        <w:t xml:space="preserve"> Π</w:t>
      </w:r>
      <w:r>
        <w:rPr>
          <w:rFonts w:eastAsia="Times New Roman" w:cs="Times New Roman"/>
          <w:szCs w:val="24"/>
        </w:rPr>
        <w:t>άρνηθας</w:t>
      </w:r>
      <w:r>
        <w:rPr>
          <w:rFonts w:eastAsia="Times New Roman" w:cs="Times New Roman"/>
          <w:szCs w:val="24"/>
        </w:rPr>
        <w:t xml:space="preserve"> Α</w:t>
      </w:r>
      <w:r>
        <w:rPr>
          <w:rFonts w:eastAsia="Times New Roman" w:cs="Times New Roman"/>
          <w:szCs w:val="24"/>
        </w:rPr>
        <w:t>νώνυμη</w:t>
      </w:r>
      <w:r>
        <w:rPr>
          <w:rFonts w:eastAsia="Times New Roman" w:cs="Times New Roman"/>
          <w:szCs w:val="24"/>
        </w:rPr>
        <w:t xml:space="preserve"> Ε</w:t>
      </w:r>
      <w:r>
        <w:rPr>
          <w:rFonts w:eastAsia="Times New Roman" w:cs="Times New Roman"/>
          <w:szCs w:val="24"/>
        </w:rPr>
        <w:t>ταιρεία</w:t>
      </w:r>
      <w:r>
        <w:rPr>
          <w:rFonts w:eastAsia="Times New Roman" w:cs="Times New Roman"/>
          <w:szCs w:val="24"/>
        </w:rPr>
        <w:t xml:space="preserve">», που κατατέθηκε την τελευταία στιγμή στην </w:t>
      </w:r>
      <w:r>
        <w:rPr>
          <w:rFonts w:eastAsia="Times New Roman" w:cs="Times New Roman"/>
          <w:szCs w:val="24"/>
        </w:rPr>
        <w:t>ε</w:t>
      </w:r>
      <w:r>
        <w:rPr>
          <w:rFonts w:eastAsia="Times New Roman" w:cs="Times New Roman"/>
          <w:szCs w:val="24"/>
        </w:rPr>
        <w:t>πιτροπή. Σήμερα με αυτή την τροπολογία, κύριε Υπουργέ, μας λέτε ότι το Καζίνο της Πάρνηθας μπορεί να μετακινηθεί και πού δεν θα πάει. Όμως</w:t>
      </w:r>
      <w:r>
        <w:rPr>
          <w:rFonts w:eastAsia="Times New Roman" w:cs="Times New Roman"/>
          <w:szCs w:val="24"/>
        </w:rPr>
        <w:t xml:space="preserve">, θα ήταν καλύτερο να μας λέγατε πού έχετε καταλήξει να πάει. Θα ήταν πολύ πιο απλό και πολύ πιο κατανοητό. Γιατί πραγματικά, μέσα από αυτή την τροπολογία, που και εμένα, </w:t>
      </w:r>
      <w:r>
        <w:rPr>
          <w:rFonts w:eastAsia="Times New Roman" w:cs="Times New Roman"/>
          <w:szCs w:val="24"/>
        </w:rPr>
        <w:t>ως</w:t>
      </w:r>
      <w:r>
        <w:rPr>
          <w:rFonts w:eastAsia="Times New Roman" w:cs="Times New Roman"/>
          <w:szCs w:val="24"/>
        </w:rPr>
        <w:t xml:space="preserve"> Βουλευτή Αττικής, γνωρίζοντας την περιοχή, δημιουργεί τεράστια προβλήματα, νιώθουμ</w:t>
      </w:r>
      <w:r>
        <w:rPr>
          <w:rFonts w:eastAsia="Times New Roman" w:cs="Times New Roman"/>
          <w:szCs w:val="24"/>
        </w:rPr>
        <w:t xml:space="preserve">ε ότι κάτι μας κρύβετε. Δεν λέτε όλη την αλήθεια, δεν απαντάτε επί της ουσίας. </w:t>
      </w:r>
    </w:p>
    <w:p w14:paraId="65CEFA54"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Γι’ αυτό, λοιπόν, θα σας θυμίσω εδώ σήμερα πώς ακριβώς έγινε αυτή η διαδικασία και ιδιωτικοποίησης και γενικότερα επένδυσης σε αυτό το καζίνο. Να σας θυμίσω, δηλαδή, ότι με τον</w:t>
      </w:r>
      <w:r>
        <w:rPr>
          <w:rFonts w:eastAsia="Times New Roman" w:cs="Times New Roman"/>
          <w:szCs w:val="24"/>
        </w:rPr>
        <w:t xml:space="preserve"> ν.3139/2003, όταν το καζίνο ιδιωτικοποιήθηκε, ανέλαβε κάποιες υποχρεώσεις. Δεν θέλω να τις διαβάσω. Μπορείτε να τις βρείτε. </w:t>
      </w:r>
    </w:p>
    <w:p w14:paraId="65CEFA55"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Μέσα σε αυτές τις υποχρεώσεις ήταν η αναβάθμιση του ξενοδοχείου «</w:t>
      </w:r>
      <w:r>
        <w:rPr>
          <w:rFonts w:eastAsia="Times New Roman" w:cs="Times New Roman"/>
          <w:szCs w:val="24"/>
          <w:lang w:val="en-US"/>
        </w:rPr>
        <w:t>MONT</w:t>
      </w:r>
      <w:r>
        <w:rPr>
          <w:rFonts w:eastAsia="Times New Roman" w:cs="Times New Roman"/>
          <w:szCs w:val="24"/>
        </w:rPr>
        <w:t xml:space="preserve"> </w:t>
      </w:r>
      <w:r>
        <w:rPr>
          <w:rFonts w:eastAsia="Times New Roman" w:cs="Times New Roman"/>
          <w:szCs w:val="24"/>
          <w:lang w:val="en-US"/>
        </w:rPr>
        <w:t>PARNES</w:t>
      </w:r>
      <w:r>
        <w:rPr>
          <w:rFonts w:eastAsia="Times New Roman" w:cs="Times New Roman"/>
          <w:szCs w:val="24"/>
        </w:rPr>
        <w:t>» και γενικότερα της περιοχής, που ήταν ένα τουριστικό</w:t>
      </w:r>
      <w:r>
        <w:rPr>
          <w:rFonts w:eastAsia="Times New Roman" w:cs="Times New Roman"/>
          <w:szCs w:val="24"/>
        </w:rPr>
        <w:t xml:space="preserve"> κόσμημα για την περιοχή. </w:t>
      </w:r>
    </w:p>
    <w:p w14:paraId="65CEFA56"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Όταν αυτό ιδρύθηκε, θυμάμαι στα «Ελληνικά Επίκαιρα» να το παρουσιάζουμε σαν μία περιοχή τουριστικής ανάπτυξης, που καλούσε τον κόσμο να την επισκεφτεί. Εκεί λειτουργούσε και το καζίνο. </w:t>
      </w:r>
    </w:p>
    <w:p w14:paraId="65CEFA57"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Από αυτές τις υποχρεώσεις τις οποίες ανέλαβ</w:t>
      </w:r>
      <w:r>
        <w:rPr>
          <w:rFonts w:eastAsia="Times New Roman" w:cs="Times New Roman"/>
          <w:szCs w:val="24"/>
        </w:rPr>
        <w:t xml:space="preserve">αν τότε -το 2003- σήμερα δεν έχει γίνει τίποτα. Σήμερα έχω να σας δείξω φωτογραφίες ερήμωσης της περιοχής. </w:t>
      </w:r>
      <w:r>
        <w:rPr>
          <w:rFonts w:eastAsia="Times New Roman" w:cs="Times New Roman"/>
          <w:szCs w:val="24"/>
        </w:rPr>
        <w:t>Α</w:t>
      </w:r>
      <w:r>
        <w:rPr>
          <w:rFonts w:eastAsia="Times New Roman" w:cs="Times New Roman"/>
          <w:szCs w:val="24"/>
        </w:rPr>
        <w:t xml:space="preserve">φού φτιάχτηκε ένα μεταλλικό κτήριο, που σήμερα στεγάζει το καζίνο, το ξενοδοχείο έγινε γιαπί. </w:t>
      </w:r>
      <w:r>
        <w:rPr>
          <w:rFonts w:eastAsia="Times New Roman" w:cs="Times New Roman"/>
          <w:szCs w:val="24"/>
        </w:rPr>
        <w:t>Ό</w:t>
      </w:r>
      <w:r>
        <w:rPr>
          <w:rFonts w:eastAsia="Times New Roman" w:cs="Times New Roman"/>
          <w:szCs w:val="24"/>
        </w:rPr>
        <w:t>χι μόνο έγινε γιαπί, αλλά η εταιρεία που το έχει, στις 18-7-2017 ζήτησε έκθεση αυτοψίας επικίνδυνης οικοδομής. Πιο συγκεκριμένα, αναφέρει: «Ενιστάμεθα στο άρθρο 3 της γνωμοδότησης, διότι μακροσκοπικά, με βάση τις βλάβες που έχει υποστεί το κτήριο, φαίνεται</w:t>
      </w:r>
      <w:r>
        <w:rPr>
          <w:rFonts w:eastAsia="Times New Roman" w:cs="Times New Roman"/>
          <w:szCs w:val="24"/>
        </w:rPr>
        <w:t xml:space="preserve"> να είναι </w:t>
      </w:r>
      <w:proofErr w:type="spellStart"/>
      <w:r>
        <w:rPr>
          <w:rFonts w:eastAsia="Times New Roman" w:cs="Times New Roman"/>
          <w:szCs w:val="24"/>
        </w:rPr>
        <w:t>κατεδαφίσιμο</w:t>
      </w:r>
      <w:proofErr w:type="spellEnd"/>
      <w:r>
        <w:rPr>
          <w:rFonts w:eastAsia="Times New Roman" w:cs="Times New Roman"/>
          <w:szCs w:val="24"/>
        </w:rPr>
        <w:t xml:space="preserve">». </w:t>
      </w:r>
    </w:p>
    <w:p w14:paraId="65CEFA58"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Ζητά, δηλαδή, από την Πολεοδομία του Δήμου Αχαρνών άδεια κατεδάφισης του κτηρίου, που ανέλαβε το 2003 για να επενδύσει.</w:t>
      </w:r>
    </w:p>
    <w:p w14:paraId="65CEFA59"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Παρ’ όλα αυτά, έβγαλε άδεια το 2007. </w:t>
      </w:r>
      <w:r>
        <w:rPr>
          <w:rFonts w:eastAsia="Times New Roman" w:cs="Times New Roman"/>
          <w:szCs w:val="24"/>
        </w:rPr>
        <w:t>Τ</w:t>
      </w:r>
      <w:r>
        <w:rPr>
          <w:rFonts w:eastAsia="Times New Roman" w:cs="Times New Roman"/>
          <w:szCs w:val="24"/>
        </w:rPr>
        <w:t>ο 2010 υπάρχει ολόκληρο πακέτο των επενδυτών για το τι θα γίνει. Από αυτ</w:t>
      </w:r>
      <w:r>
        <w:rPr>
          <w:rFonts w:eastAsia="Times New Roman" w:cs="Times New Roman"/>
          <w:szCs w:val="24"/>
        </w:rPr>
        <w:t xml:space="preserve">ά, όμως, δεν έγινε τίποτα και σήμερα ζητείται η κατεδάφιση του κτηρίου. </w:t>
      </w:r>
    </w:p>
    <w:p w14:paraId="65CEFA5A"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Πραγματικά, εμείς θα θέλαμε, κύριε Υπουργέ, να μας πείτε ποιος είναι ο λόγος που ζητάτε τη μεταφορά του καζίνο. Γιατί το πού, αν θέλετε στο τέλος</w:t>
      </w:r>
      <w:r>
        <w:rPr>
          <w:rFonts w:eastAsia="Times New Roman" w:cs="Times New Roman"/>
          <w:szCs w:val="24"/>
        </w:rPr>
        <w:t xml:space="preserve"> </w:t>
      </w:r>
      <w:proofErr w:type="spellStart"/>
      <w:r>
        <w:rPr>
          <w:rFonts w:eastAsia="Times New Roman" w:cs="Times New Roman"/>
          <w:szCs w:val="24"/>
        </w:rPr>
        <w:t>τέλος</w:t>
      </w:r>
      <w:proofErr w:type="spellEnd"/>
      <w:r>
        <w:rPr>
          <w:rFonts w:eastAsia="Times New Roman" w:cs="Times New Roman"/>
          <w:szCs w:val="24"/>
        </w:rPr>
        <w:t>, είναι το λιγότερο. Τι είναι αυ</w:t>
      </w:r>
      <w:r>
        <w:rPr>
          <w:rFonts w:eastAsia="Times New Roman" w:cs="Times New Roman"/>
          <w:szCs w:val="24"/>
        </w:rPr>
        <w:t xml:space="preserve">τό που έφταιξε; Δεν πάει καλά -γιατί αυτός είναι ο λόγος, προφανώς- επειδή είναι στην κορυφή της Πάρνηθας; Δηλαδή, φταίει το ύψος; </w:t>
      </w:r>
    </w:p>
    <w:p w14:paraId="65CEFA5B"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Βεβαίως, όταν έγινε αυτή η επιλογή του χώρου επί Κωνσταντίνου Καραμανλή, έγινε γιατί τότε η Πάρνηθα ήταν εξοχή και τουλάχιστ</w:t>
      </w:r>
      <w:r>
        <w:rPr>
          <w:rFonts w:eastAsia="Times New Roman" w:cs="Times New Roman"/>
          <w:szCs w:val="24"/>
        </w:rPr>
        <w:t xml:space="preserve">ον έπρεπε να έχει κανείς αυτοκίνητο για να πάει εκεί. </w:t>
      </w:r>
      <w:r>
        <w:rPr>
          <w:rFonts w:eastAsia="Times New Roman" w:cs="Times New Roman"/>
          <w:szCs w:val="24"/>
        </w:rPr>
        <w:t>Μ</w:t>
      </w:r>
      <w:r>
        <w:rPr>
          <w:rFonts w:eastAsia="Times New Roman" w:cs="Times New Roman"/>
          <w:szCs w:val="24"/>
        </w:rPr>
        <w:t xml:space="preserve">αζί με τις άλλες ασφαλιστικές δικλείδες, ήταν και αυτό μια ασφαλιστική δικλείδα, το γεγονός, δηλαδή, ότι δεν μπορεί να μπαίνει στο καζίνο -επιτρέψτε μου να το πω- ο κάθε περίεργος. </w:t>
      </w:r>
    </w:p>
    <w:p w14:paraId="65CEFA5C"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Σήμερα, λοιπόν, που</w:t>
      </w:r>
      <w:r>
        <w:rPr>
          <w:rFonts w:eastAsia="Times New Roman" w:cs="Times New Roman"/>
          <w:szCs w:val="24"/>
        </w:rPr>
        <w:t xml:space="preserve"> εσείς λέτε ότι δεν πάει καλά, σήμερα που θέλετε να κατέβει από το βουνό και να έρθει στην πεδιάδα, πού θα πάει; Και γιατί θα πάει καλά; Γιατί θα μπορούν να μπαίνουν οι περίεργοι; Αυτό είναι το πνεύμα σας; Αυτή είναι η προσέγγιση την οποία κάνετε; </w:t>
      </w:r>
    </w:p>
    <w:p w14:paraId="65CEFA5D"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θέλα</w:t>
      </w:r>
      <w:r>
        <w:rPr>
          <w:rFonts w:eastAsia="Times New Roman" w:cs="Times New Roman"/>
          <w:szCs w:val="24"/>
        </w:rPr>
        <w:t xml:space="preserve">με, λοιπόν, κύριε Υπουργέ, εκ μέρους της Κυβέρνησης να ξεκαθαρίσετε ποιος ακριβώς είναι ο λόγος μετακίνησης, πού θα πάει, τι δεσμεύσεις αναλαμβάνει η πολιτεία, τι δεσμεύσεις αναλαμβάνει η ιδιοκτησία και βεβαίως, τι κερδίζει -αν </w:t>
      </w:r>
      <w:r>
        <w:rPr>
          <w:rFonts w:eastAsia="Times New Roman" w:cs="Times New Roman"/>
          <w:szCs w:val="24"/>
        </w:rPr>
        <w:lastRenderedPageBreak/>
        <w:t xml:space="preserve">κερδίζει κάτι- το ελληνικό </w:t>
      </w:r>
      <w:r>
        <w:rPr>
          <w:rFonts w:eastAsia="Times New Roman" w:cs="Times New Roman"/>
          <w:szCs w:val="24"/>
        </w:rPr>
        <w:t>δ</w:t>
      </w:r>
      <w:r>
        <w:rPr>
          <w:rFonts w:eastAsia="Times New Roman" w:cs="Times New Roman"/>
          <w:szCs w:val="24"/>
        </w:rPr>
        <w:t>ημόσιο από αυτή την πρωτοβουλία σας. Διότι το σίγουρο είναι ότι ο Δήμος Αχαρνών, ένας μεγάλος, αλλά με πολλά προβλήματα δήμος, θα χάσει εισοδήματα τα οποία έχει προϋπολογίσει για τα επόμενα χρόνια και με βάση τα οποία έχει δανειοδοτηθεί. Και βεβαίως, εάν α</w:t>
      </w:r>
      <w:r>
        <w:rPr>
          <w:rFonts w:eastAsia="Times New Roman" w:cs="Times New Roman"/>
          <w:szCs w:val="24"/>
        </w:rPr>
        <w:t xml:space="preserve">υτά τα χρήματα που έπαιρνε από το καζίνο εκλείψουν, καταλαβαίνετε ότι ο δήμος επισημότατα θα χρεοκοπήσει. </w:t>
      </w:r>
    </w:p>
    <w:p w14:paraId="65CEFA5E"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λέμε, λοιπόν, το εξής: Κάποιοι που σχεδίασαν με βάση αυτά τα δεδομένα, σήμερα βρίσκονται μπροστά σε μια αλλαγή σκηνικού. Να μην ξέρουμε, λοιπόν, </w:t>
      </w:r>
      <w:r>
        <w:rPr>
          <w:rFonts w:eastAsia="Times New Roman" w:cs="Times New Roman"/>
          <w:szCs w:val="24"/>
        </w:rPr>
        <w:t xml:space="preserve">γιατί αλλάζει αυτό το σκηνικό; Ποιος μας το επιβάλλει; Ποιος μας το ζητά; Γιατί γίνεται; Τι προσφέρουμε; Ποιος είναι ο λόγος; Έτσι, θα πάμε να πούμε, «Μια μετακίνηση ήταν και τι έγινε»; </w:t>
      </w:r>
    </w:p>
    <w:p w14:paraId="65CEFA5F"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w:t>
      </w:r>
      <w:r>
        <w:rPr>
          <w:rFonts w:eastAsia="Times New Roman" w:cs="Times New Roman"/>
          <w:szCs w:val="24"/>
        </w:rPr>
        <w:t>ρίου Βουλευτή)</w:t>
      </w:r>
    </w:p>
    <w:p w14:paraId="65CEFA60"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65CEFA61"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 αυτό, λοιπόν, εμείς σε αυτή την τοποθέτηση, την τοποθέτησή σας, λέμε «</w:t>
      </w:r>
      <w:r>
        <w:rPr>
          <w:rFonts w:eastAsia="Times New Roman" w:cs="Times New Roman"/>
          <w:szCs w:val="24"/>
        </w:rPr>
        <w:t>ό</w:t>
      </w:r>
      <w:r>
        <w:rPr>
          <w:rFonts w:eastAsia="Times New Roman" w:cs="Times New Roman"/>
          <w:szCs w:val="24"/>
        </w:rPr>
        <w:t xml:space="preserve">χι». Εγώ ως τοπικός Βουλευτής, γνωρίζοντας και τη λειτουργία </w:t>
      </w:r>
      <w:r>
        <w:rPr>
          <w:rFonts w:eastAsia="Times New Roman" w:cs="Times New Roman"/>
          <w:szCs w:val="24"/>
        </w:rPr>
        <w:t xml:space="preserve">και την περιοχή </w:t>
      </w:r>
      <w:r>
        <w:rPr>
          <w:rFonts w:eastAsia="Times New Roman" w:cs="Times New Roman"/>
          <w:szCs w:val="24"/>
        </w:rPr>
        <w:t>σας λέω δυο φορές «</w:t>
      </w:r>
      <w:r>
        <w:rPr>
          <w:rFonts w:eastAsia="Times New Roman" w:cs="Times New Roman"/>
          <w:szCs w:val="24"/>
        </w:rPr>
        <w:t>ό</w:t>
      </w:r>
      <w:r>
        <w:rPr>
          <w:rFonts w:eastAsia="Times New Roman" w:cs="Times New Roman"/>
          <w:szCs w:val="24"/>
        </w:rPr>
        <w:t xml:space="preserve">χι», </w:t>
      </w:r>
      <w:r>
        <w:rPr>
          <w:rFonts w:eastAsia="Times New Roman" w:cs="Times New Roman"/>
          <w:szCs w:val="24"/>
        </w:rPr>
        <w:lastRenderedPageBreak/>
        <w:t>γιατί δεν δόθηκαν οι απαιτούμενες απαν</w:t>
      </w:r>
      <w:r>
        <w:rPr>
          <w:rFonts w:eastAsia="Times New Roman" w:cs="Times New Roman"/>
          <w:szCs w:val="24"/>
        </w:rPr>
        <w:t xml:space="preserve">τήσεις στα ερωτήματα τα οποία θέσαμε και γιατί προσωπικά νιώθω ότι δεν λέτε όλη την αλήθεια. Κάτι θέλετε να κρύψετε. Κάποια σκοπιμότητα υπηρετείτε. Κάτι άλλο θέλετε να κάνετε. Ο καιρός, βέβαια, θα τα δείξει όλα αυτά, όπως αναδεικνύει τα πάντα. Και για μια </w:t>
      </w:r>
      <w:r>
        <w:rPr>
          <w:rFonts w:eastAsia="Times New Roman" w:cs="Times New Roman"/>
          <w:szCs w:val="24"/>
        </w:rPr>
        <w:t xml:space="preserve">ακόμα φορά θα αναδείξει αυτό που λέει ο ποιητής, «που’ </w:t>
      </w:r>
      <w:proofErr w:type="spellStart"/>
      <w:r>
        <w:rPr>
          <w:rFonts w:eastAsia="Times New Roman" w:cs="Times New Roman"/>
          <w:szCs w:val="24"/>
        </w:rPr>
        <w:t>σαι</w:t>
      </w:r>
      <w:proofErr w:type="spellEnd"/>
      <w:r>
        <w:rPr>
          <w:rFonts w:eastAsia="Times New Roman" w:cs="Times New Roman"/>
          <w:szCs w:val="24"/>
        </w:rPr>
        <w:t xml:space="preserve"> νιότη που έλεγες πως θα γινόμουν άλλος;». </w:t>
      </w:r>
    </w:p>
    <w:p w14:paraId="65CEFA62"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5CEFA63" w14:textId="77777777" w:rsidR="0056398E" w:rsidRDefault="004E57BB">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5CEFA64"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Ευχαριστώ, κύριε συνάδελφε. </w:t>
      </w:r>
    </w:p>
    <w:p w14:paraId="65CEFA65"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ΕΥΚΛΕΙΔΗΣ Τ</w:t>
      </w:r>
      <w:r>
        <w:rPr>
          <w:rFonts w:eastAsia="Times New Roman" w:cs="Times New Roman"/>
          <w:b/>
          <w:szCs w:val="24"/>
        </w:rPr>
        <w:t xml:space="preserve">ΣΑΚΑΛΩΤΟΣ (Υπουργός Οικονομικών): </w:t>
      </w:r>
      <w:r>
        <w:rPr>
          <w:rFonts w:eastAsia="Times New Roman" w:cs="Times New Roman"/>
          <w:szCs w:val="24"/>
        </w:rPr>
        <w:t xml:space="preserve">Κύριε Πρόεδρε, θα ήθελα τον λόγο. </w:t>
      </w:r>
    </w:p>
    <w:p w14:paraId="65CEFA66"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Ορίστε, κύριε Υπουργέ, έχετε τον λόγο. </w:t>
      </w:r>
    </w:p>
    <w:p w14:paraId="65CEFA67"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Κύριε Βλάχο, επειδή δεν είχατε τη δυνατότητα, ή τουλάχιστον δεν σας ε</w:t>
      </w:r>
      <w:r>
        <w:rPr>
          <w:rFonts w:eastAsia="Times New Roman" w:cs="Times New Roman"/>
          <w:szCs w:val="24"/>
        </w:rPr>
        <w:t>ίδα εγώ χθες, δεν ξέρω αν παρακολουθήσατε ότι καταθέσαμε μια νομοτεχνική βελτίωση που ανεβάζει το τίμημα που πρέπει να δίνει η εταιρεία κάθε χρόνο για πέντε χρόνια από 1 εκατομμύριο σε 1,5 εκατομμύριο. Αυτό το κάναμε, γιατί όχι εσείς –προφανώς, όμως, και ε</w:t>
      </w:r>
      <w:r>
        <w:rPr>
          <w:rFonts w:eastAsia="Times New Roman" w:cs="Times New Roman"/>
          <w:szCs w:val="24"/>
        </w:rPr>
        <w:t xml:space="preserve">σείς συμφωνείτε- αλλά ο κ. Μπούρας και άλλοι Βουλευτές από την Αττική είπαν ότι θα υπάρχει ένα πρόβλημα με τον συγκεκριμένο δήμο. Γι’ αυτό, λοιπόν, το αυξήσαμε από 1 εκατομμύριο σε 1,5 εκατομμύριο για πέντε χρόνια. Σας λέω με καλή πρόθεση πώς προσπαθήσαμε </w:t>
      </w:r>
      <w:r>
        <w:rPr>
          <w:rFonts w:eastAsia="Times New Roman" w:cs="Times New Roman"/>
          <w:szCs w:val="24"/>
        </w:rPr>
        <w:t xml:space="preserve">να αντιμετωπίσουμε αυτό το πρόβλημα. </w:t>
      </w:r>
    </w:p>
    <w:p w14:paraId="65CEFA68"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Δεύτερον δεν είναι κατά κάποιο τρόπο η δουλειά της Βουλής να συζητάει ακριβώς τι έκανε μια επιχείρηση ή τι δεν έκανε. Όμως, θέλω να σας καταθέσω την απόφαση του Διεθνούς Δικαστηρίου Διαιτησίας ακριβώς για αυτά που είπα</w:t>
      </w:r>
      <w:r>
        <w:rPr>
          <w:rFonts w:eastAsia="Times New Roman" w:cs="Times New Roman"/>
          <w:szCs w:val="24"/>
        </w:rPr>
        <w:t xml:space="preserve">τε, τι έπρεπε να κάνει αυτή η εταιρεία. Καλώς ή κακώς, αυτή η εταιρεία, όταν πήγε στη </w:t>
      </w:r>
      <w:r>
        <w:rPr>
          <w:rFonts w:eastAsia="Times New Roman" w:cs="Times New Roman"/>
          <w:szCs w:val="24"/>
        </w:rPr>
        <w:t>δ</w:t>
      </w:r>
      <w:r>
        <w:rPr>
          <w:rFonts w:eastAsia="Times New Roman" w:cs="Times New Roman"/>
          <w:szCs w:val="24"/>
        </w:rPr>
        <w:t xml:space="preserve">ιαιτησία για αυτά τα πράγματα που είπατε εσείς, δικαιώθηκε. Άρα αυτό είναι δεδομένο. </w:t>
      </w:r>
    </w:p>
    <w:p w14:paraId="65CEFA69"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Διαβάστε και εσείς την απόφαση. Ήταν μια διαιτησία στο Διεθνές Δικαστήριο όπου δικα</w:t>
      </w:r>
      <w:r>
        <w:rPr>
          <w:rFonts w:eastAsia="Times New Roman" w:cs="Times New Roman"/>
          <w:szCs w:val="24"/>
        </w:rPr>
        <w:t xml:space="preserve">ιώθηκε η επιχείρηση. </w:t>
      </w:r>
    </w:p>
    <w:p w14:paraId="65CEFA6A"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Άρα ό,τι κάνουμε με αυτό, είναι δεδομένο. Εσείς αναφέρατε όλα τα αιτήματα εναντίον της εταιρείας. Η εταιρεία πήγε σε </w:t>
      </w:r>
      <w:r>
        <w:rPr>
          <w:rFonts w:eastAsia="Times New Roman" w:cs="Times New Roman"/>
          <w:szCs w:val="24"/>
        </w:rPr>
        <w:t>δ</w:t>
      </w:r>
      <w:r>
        <w:rPr>
          <w:rFonts w:eastAsia="Times New Roman" w:cs="Times New Roman"/>
          <w:szCs w:val="24"/>
        </w:rPr>
        <w:t xml:space="preserve">ιαιτησία και καλώς ή κακώς κέρδισε. </w:t>
      </w:r>
    </w:p>
    <w:p w14:paraId="65CEFA6B"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Καταθέτω και για τα Πρακτικά  την απόφαση, για να μπορείτε και εσείς να την </w:t>
      </w:r>
      <w:r>
        <w:rPr>
          <w:rFonts w:eastAsia="Times New Roman" w:cs="Times New Roman"/>
          <w:szCs w:val="24"/>
        </w:rPr>
        <w:t>δείτε.</w:t>
      </w:r>
    </w:p>
    <w:p w14:paraId="65CEFA6C"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καταθέτει για τα Πρακτικά την προαναφερθείσα απόφαση,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5CEFA6D"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Ευχαριστώ πολύ.</w:t>
      </w:r>
    </w:p>
    <w:p w14:paraId="65CEFA6E"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Κύ</w:t>
      </w:r>
      <w:r>
        <w:rPr>
          <w:rFonts w:eastAsia="Times New Roman" w:cs="Times New Roman"/>
          <w:szCs w:val="24"/>
        </w:rPr>
        <w:t>ριε Πρόεδρε, θα ήθελα τον λόγο. Δεν είναι πολλοί οι ομιλητές. Δείξτε…</w:t>
      </w:r>
    </w:p>
    <w:p w14:paraId="65CEFA6F"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είναι αυτό το θέμα. Ο Κανονισμός δεν λέει, ανάλογα με τους ομιλητές.</w:t>
      </w:r>
    </w:p>
    <w:p w14:paraId="65CEFA70"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Δεν τα είπα όλα, κύριε Υπουργέ. Δεν σας είπα, για παράδειγμα, ότι την περίοδο 2007 - 2009 -εγώ </w:t>
      </w:r>
      <w:r>
        <w:rPr>
          <w:rFonts w:eastAsia="Times New Roman" w:cs="Times New Roman"/>
          <w:szCs w:val="24"/>
        </w:rPr>
        <w:lastRenderedPageBreak/>
        <w:t>ως</w:t>
      </w:r>
      <w:r>
        <w:rPr>
          <w:rFonts w:eastAsia="Times New Roman" w:cs="Times New Roman"/>
          <w:szCs w:val="24"/>
        </w:rPr>
        <w:t xml:space="preserve"> Υφυπουργός- στο Υπουργείο Εμπορίου πήραμε πολλούς εργαζόμενους από το καζίνο, κάναμε μετάταξη και ήρθαν στον Οργανισμό Λαϊκών Αγορών. Προσπαθούσαμε, δηλαδή, </w:t>
      </w:r>
      <w:r>
        <w:rPr>
          <w:rFonts w:eastAsia="Times New Roman" w:cs="Times New Roman"/>
          <w:szCs w:val="24"/>
        </w:rPr>
        <w:t xml:space="preserve">να διευκολύνουμε την επένδυση. Αυτή ήταν η πρόθεσή μας. Και αυτή είναι και σήμερα. Δεν αλλάζει τίποτα. Το θέμα είναι εάν αυτοί που ανέλαβαν αυτήν την επένδυση, νιώθουν ότι έχουν κάποια υποχρέωση απέναντι στην ελληνική κοινωνία. </w:t>
      </w:r>
    </w:p>
    <w:p w14:paraId="65CEFA71"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Όσον αφορά τη διόρθωση που </w:t>
      </w:r>
      <w:r>
        <w:rPr>
          <w:rFonts w:eastAsia="Times New Roman" w:cs="Times New Roman"/>
          <w:szCs w:val="24"/>
        </w:rPr>
        <w:t>κάνατε, να πω ότι είναι καλοδεχούμενα τα χρήματα, αλλά είναι μόνο για πέντε χρόνια. Ο Δήμος Αχαρνών έχει πολύ περισσότερα προβλήματα.</w:t>
      </w:r>
    </w:p>
    <w:p w14:paraId="65CEFA72"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Ευχαριστώ πολύ, κύριε Βλάχο.</w:t>
      </w:r>
    </w:p>
    <w:p w14:paraId="65CEFA73"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Κατσώτης</w:t>
      </w:r>
      <w:proofErr w:type="spellEnd"/>
      <w:r>
        <w:rPr>
          <w:rFonts w:eastAsia="Times New Roman" w:cs="Times New Roman"/>
          <w:szCs w:val="24"/>
        </w:rPr>
        <w:t xml:space="preserve">, για δύο λεπτά από τη θέση του, </w:t>
      </w:r>
      <w:r>
        <w:rPr>
          <w:rFonts w:eastAsia="Times New Roman" w:cs="Times New Roman"/>
          <w:szCs w:val="24"/>
        </w:rPr>
        <w:t xml:space="preserve">και μετά ο κ. </w:t>
      </w:r>
      <w:proofErr w:type="spellStart"/>
      <w:r>
        <w:rPr>
          <w:rFonts w:eastAsia="Times New Roman" w:cs="Times New Roman"/>
          <w:szCs w:val="24"/>
        </w:rPr>
        <w:t>Σαρίδης</w:t>
      </w:r>
      <w:proofErr w:type="spellEnd"/>
      <w:r>
        <w:rPr>
          <w:rFonts w:eastAsia="Times New Roman" w:cs="Times New Roman"/>
          <w:szCs w:val="24"/>
        </w:rPr>
        <w:t>, ο Κοινοβουλευτικός Εκπρόσωπος της Ένωσης Κεντρώων.</w:t>
      </w:r>
    </w:p>
    <w:p w14:paraId="65CEFA74"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65CEFA75"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Εχθές αναφερθήκαμε επί μακρόν στο νομοσχέδιο και στις τροπολογίες. Με σαφήνεια είπαμε τις θέσεις μας. </w:t>
      </w:r>
    </w:p>
    <w:p w14:paraId="65CEFA76"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συνηθίζετε να παραπο</w:t>
      </w:r>
      <w:r>
        <w:rPr>
          <w:rFonts w:eastAsia="Times New Roman" w:cs="Times New Roman"/>
          <w:szCs w:val="24"/>
        </w:rPr>
        <w:t>ιείτε τις θέσεις μας και αυτό δεν είναι καλό πράγμα. Δεν μπορείτε να πείσετε ότι η θέση μας είναι κάτι διαφορετικό απ’ ό,τι είναι. Θα σας παρακαλούσαμε αυτό να μην το ξανακάνετε, διότι εχθές αυτή την προσπάθεια κάνατε, να πείτε ότι εμείς είπαμε άλλα πράγμα</w:t>
      </w:r>
      <w:r>
        <w:rPr>
          <w:rFonts w:eastAsia="Times New Roman" w:cs="Times New Roman"/>
          <w:szCs w:val="24"/>
        </w:rPr>
        <w:t>τα από αυτά που εννοούμε.</w:t>
      </w:r>
    </w:p>
    <w:p w14:paraId="65CEFA77"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συνάδελφε, εάν παραποίησα κάτι, να το πάρω πίσω. </w:t>
      </w:r>
    </w:p>
    <w:p w14:paraId="65CEFA78"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Το είπαμε εδώ εχθές. Σας διακόψαμε και είπαμε ότι παραποιείτε τις θέσεις μας. </w:t>
      </w:r>
    </w:p>
    <w:p w14:paraId="65CEFA79"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w:t>
      </w:r>
      <w:r>
        <w:rPr>
          <w:rFonts w:eastAsia="Times New Roman" w:cs="Times New Roman"/>
          <w:b/>
          <w:szCs w:val="24"/>
        </w:rPr>
        <w:t>ικονομικών):</w:t>
      </w:r>
      <w:r>
        <w:rPr>
          <w:rFonts w:eastAsia="Times New Roman" w:cs="Times New Roman"/>
          <w:szCs w:val="24"/>
        </w:rPr>
        <w:t xml:space="preserve"> Δεν μπορείτε να με καταγγέλλετε ότι παραποιώ. Να πείτε τι έκανα, για να καταλάβω...</w:t>
      </w:r>
    </w:p>
    <w:p w14:paraId="65CEFA7A"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Πείτε στον κύριο Υπουργό πού παραποίησε τις θέσεις σας.</w:t>
      </w:r>
    </w:p>
    <w:p w14:paraId="65CEFA7B"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Σας διακόψαμε εχθές την ώρα ακριβώς που παραποιούσατ</w:t>
      </w:r>
      <w:r>
        <w:rPr>
          <w:rFonts w:eastAsia="Times New Roman" w:cs="Times New Roman"/>
          <w:szCs w:val="24"/>
        </w:rPr>
        <w:t>ε τις θέσεις του ΚΚΕ. Εδώ είναι τα Πρακτικά και μπορείτε να τα πάρετε και να δείτε.</w:t>
      </w:r>
    </w:p>
    <w:p w14:paraId="65CEFA7C"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Πήρα, όμως, τον λόγο για να αναφερθώ στο διάγγελμα του Πρωθυπουργού για το κοινωνικό μέρισμα. Η Κυβέρνηση πάει ένα βήμα μπροστά στην εξαπάτηση του λαού. Ενώ ψηφίζει δύο</w:t>
      </w:r>
      <w:r>
        <w:rPr>
          <w:rFonts w:eastAsia="Times New Roman" w:cs="Times New Roman"/>
          <w:szCs w:val="24"/>
        </w:rPr>
        <w:t>-</w:t>
      </w:r>
      <w:r>
        <w:rPr>
          <w:rFonts w:eastAsia="Times New Roman" w:cs="Times New Roman"/>
          <w:szCs w:val="24"/>
        </w:rPr>
        <w:t>δύο</w:t>
      </w:r>
      <w:r>
        <w:rPr>
          <w:rFonts w:eastAsia="Times New Roman" w:cs="Times New Roman"/>
          <w:szCs w:val="24"/>
        </w:rPr>
        <w:t xml:space="preserve"> τα μνημόνια επεκτείνοντας το αντεργατικό πλαίσιο και ετοιμάζεται με τον </w:t>
      </w:r>
      <w:r>
        <w:rPr>
          <w:rFonts w:eastAsia="Times New Roman" w:cs="Times New Roman"/>
          <w:szCs w:val="24"/>
        </w:rPr>
        <w:t>π</w:t>
      </w:r>
      <w:r>
        <w:rPr>
          <w:rFonts w:eastAsia="Times New Roman" w:cs="Times New Roman"/>
          <w:szCs w:val="24"/>
        </w:rPr>
        <w:t xml:space="preserve">ροϋπολογισμό του 2018 και την τρίτη αξιολόγηση να πετσοκόψει τα εναπομείναντα κοινωνικά και </w:t>
      </w:r>
      <w:proofErr w:type="spellStart"/>
      <w:r>
        <w:rPr>
          <w:rFonts w:eastAsia="Times New Roman" w:cs="Times New Roman"/>
          <w:szCs w:val="24"/>
        </w:rPr>
        <w:t>προνοιακά</w:t>
      </w:r>
      <w:proofErr w:type="spellEnd"/>
      <w:r>
        <w:rPr>
          <w:rFonts w:eastAsia="Times New Roman" w:cs="Times New Roman"/>
          <w:szCs w:val="24"/>
        </w:rPr>
        <w:t xml:space="preserve"> επιδόματα, ενώ δρομολογεί την οριστική κατάργηση του ΕΚΑΣ, ενώ δρομολογεί την κα</w:t>
      </w:r>
      <w:r>
        <w:rPr>
          <w:rFonts w:eastAsia="Times New Roman" w:cs="Times New Roman"/>
          <w:szCs w:val="24"/>
        </w:rPr>
        <w:t xml:space="preserve">τάργηση ή την επιδείνωση των όρων για την άσκηση του δικαιώματος της απεργίας, έρχεται και προβάλλει το κοινωνικό μέρισμα από την </w:t>
      </w:r>
      <w:proofErr w:type="spellStart"/>
      <w:r>
        <w:rPr>
          <w:rFonts w:eastAsia="Times New Roman" w:cs="Times New Roman"/>
          <w:szCs w:val="24"/>
        </w:rPr>
        <w:t>υπεραπόδοση</w:t>
      </w:r>
      <w:proofErr w:type="spellEnd"/>
      <w:r>
        <w:rPr>
          <w:rFonts w:eastAsia="Times New Roman" w:cs="Times New Roman"/>
          <w:szCs w:val="24"/>
        </w:rPr>
        <w:t xml:space="preserve"> του ματωμένου πλεονάσματος, που δημιουργήθηκε από τη </w:t>
      </w:r>
      <w:proofErr w:type="spellStart"/>
      <w:r>
        <w:rPr>
          <w:rFonts w:eastAsia="Times New Roman" w:cs="Times New Roman"/>
          <w:szCs w:val="24"/>
        </w:rPr>
        <w:t>φοροληστεία</w:t>
      </w:r>
      <w:proofErr w:type="spellEnd"/>
      <w:r>
        <w:rPr>
          <w:rFonts w:eastAsia="Times New Roman" w:cs="Times New Roman"/>
          <w:szCs w:val="24"/>
        </w:rPr>
        <w:t xml:space="preserve"> και τις περικοπές σε βάρος των εργαζομένων και τω</w:t>
      </w:r>
      <w:r>
        <w:rPr>
          <w:rFonts w:eastAsia="Times New Roman" w:cs="Times New Roman"/>
          <w:szCs w:val="24"/>
        </w:rPr>
        <w:t xml:space="preserve">ν λαϊκών στρωμάτων. </w:t>
      </w:r>
    </w:p>
    <w:p w14:paraId="65CEFA7D"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Αυτό είναι ένα ζήτημα που οι εργαζόμενοι το είδαν και πέρσι με τη δέκατη τρίτη σύνταξη -όπως βαφτίσατε το κοινωνικό μέρισμα-, την ώρα ακριβώς που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κόβονταν οι υπόλοιπες συντάξεις, την ώρα που </w:t>
      </w:r>
      <w:proofErr w:type="spellStart"/>
      <w:r>
        <w:rPr>
          <w:rFonts w:eastAsia="Times New Roman" w:cs="Times New Roman"/>
          <w:szCs w:val="24"/>
        </w:rPr>
        <w:t>προνομοθετούσατε</w:t>
      </w:r>
      <w:proofErr w:type="spellEnd"/>
      <w:r>
        <w:rPr>
          <w:rFonts w:eastAsia="Times New Roman" w:cs="Times New Roman"/>
          <w:szCs w:val="24"/>
        </w:rPr>
        <w:t xml:space="preserve"> τη</w:t>
      </w:r>
      <w:r>
        <w:rPr>
          <w:rFonts w:eastAsia="Times New Roman" w:cs="Times New Roman"/>
          <w:szCs w:val="24"/>
        </w:rPr>
        <w:t>ν περικοπή κατά 18% της προσωπικής διαφοράς στις συντάξεις.</w:t>
      </w:r>
    </w:p>
    <w:p w14:paraId="65CEFA7E"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Εμείς πιστεύουμε ότι ο λαός δεν μπορεί να εξαπατάται. Πρέπει να μην συμβιβαστούν με τη φτώχεια και τη μίζερη ζωή. Χρειάζεται να αντιδράσουν, να οργανώσουν την πάλη τους. Παράγουν αμύθητο πλούτο κα</w:t>
      </w:r>
      <w:r>
        <w:rPr>
          <w:rFonts w:eastAsia="Times New Roman" w:cs="Times New Roman"/>
          <w:szCs w:val="24"/>
        </w:rPr>
        <w:t>ι χρειάζεται να παλέψουν για να καλυφθούν οι απώλειες που είχαν για την ικανοποίηση των σύγχρονων αναγκών κόντρα σε μία πολιτική που γεννά τη φτώχεια, που αυξάνει τη φτωχοποίηση του λαού.</w:t>
      </w:r>
    </w:p>
    <w:p w14:paraId="65CEFA7F"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Ευχαριστώ πολύ.</w:t>
      </w:r>
    </w:p>
    <w:p w14:paraId="65CEFA80"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65CEFA81"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Τον λ</w:t>
      </w:r>
      <w:r>
        <w:rPr>
          <w:rFonts w:eastAsia="Times New Roman" w:cs="Times New Roman"/>
          <w:szCs w:val="24"/>
        </w:rPr>
        <w:t xml:space="preserve">όγο έχει ο κ. </w:t>
      </w:r>
      <w:proofErr w:type="spellStart"/>
      <w:r>
        <w:rPr>
          <w:rFonts w:eastAsia="Times New Roman" w:cs="Times New Roman"/>
          <w:szCs w:val="24"/>
        </w:rPr>
        <w:t>Σαρίδης</w:t>
      </w:r>
      <w:proofErr w:type="spellEnd"/>
      <w:r>
        <w:rPr>
          <w:rFonts w:eastAsia="Times New Roman" w:cs="Times New Roman"/>
          <w:szCs w:val="24"/>
        </w:rPr>
        <w:t>, ο Κοινοβουλευτικός Εκπρόσωπος της Ένωσης Κεντρώων.</w:t>
      </w:r>
    </w:p>
    <w:p w14:paraId="65CEFA82"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65CEFA83"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θα ξεκινήσω με μία φράση: «Περισσότερο από όσο διήρκεσε ο Β΄ Παγκόσμιος πόλεμος». Αυτό εί</w:t>
      </w:r>
      <w:r>
        <w:rPr>
          <w:rFonts w:eastAsia="Times New Roman" w:cs="Times New Roman"/>
          <w:szCs w:val="24"/>
        </w:rPr>
        <w:t xml:space="preserve">ναι ένα από τα σχόλια του διεθνούς Τύπου σχετικά με τη διάρκεια της ελληνικής κρίσης. </w:t>
      </w:r>
    </w:p>
    <w:p w14:paraId="65CEFA84"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Όσον αφορά, δε, στην ένταση της κρίσης, αν στηριχτούμε στα επίσημα στοιχεία για να τα μετρήσουμε, τότε η παγκόσμια πρωτιά της χώρας μας να πετύχει τη μεγαλύτερη δημοσιον</w:t>
      </w:r>
      <w:r>
        <w:rPr>
          <w:rFonts w:eastAsia="Times New Roman" w:cs="Times New Roman"/>
          <w:szCs w:val="24"/>
        </w:rPr>
        <w:t xml:space="preserve">ομική </w:t>
      </w:r>
      <w:r>
        <w:rPr>
          <w:rFonts w:eastAsia="Times New Roman" w:cs="Times New Roman"/>
          <w:szCs w:val="24"/>
        </w:rPr>
        <w:lastRenderedPageBreak/>
        <w:t>προσαρμογή στην ιστορία στο συντομότερο καταγεγραμμένο χρονικό διάστημα, δεν αφήνει περιθώρια για αμφιβολίες.</w:t>
      </w:r>
    </w:p>
    <w:p w14:paraId="65CEFA85"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Η ένταση, λοιπόν, της ελληνικής κρίσης υπήρξε και συνεχίζει να είναι τέτοια που η λογική να μας επιτρέπει να την χαρακτηρίσουμε αβίαστα βίαι</w:t>
      </w:r>
      <w:r>
        <w:rPr>
          <w:rFonts w:eastAsia="Times New Roman" w:cs="Times New Roman"/>
          <w:szCs w:val="24"/>
        </w:rPr>
        <w:t xml:space="preserve">η και μάλιστα να ακριβολογούμε γι’ αυτό τον χαρακτηρισμό. </w:t>
      </w:r>
    </w:p>
    <w:p w14:paraId="65CEFA86"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Τα αίτια αυτής της βίαιης κρίσης τα υποπτευόμασταν, αλλά δεν μας τα είχε πει κανείς τα τελευταία επτά χρόνια. </w:t>
      </w:r>
    </w:p>
    <w:p w14:paraId="65CEFA87"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Το γιατί ξέσπασε αυτή η κρίση που θα ξεπεράσει σε διάρκεια την περίοδο της χούντας, μας το είπαν μόλις πριν από δύο, τρεις ημέρες σε συνεντεύξεις τους ο κ. </w:t>
      </w:r>
      <w:proofErr w:type="spellStart"/>
      <w:r>
        <w:rPr>
          <w:rFonts w:eastAsia="Times New Roman" w:cs="Times New Roman"/>
          <w:szCs w:val="24"/>
        </w:rPr>
        <w:t>Ντάισελμπλουμ</w:t>
      </w:r>
      <w:proofErr w:type="spellEnd"/>
      <w:r>
        <w:rPr>
          <w:rFonts w:eastAsia="Times New Roman" w:cs="Times New Roman"/>
          <w:szCs w:val="24"/>
        </w:rPr>
        <w:t xml:space="preserve"> και ο Υπουργός κ. </w:t>
      </w:r>
      <w:proofErr w:type="spellStart"/>
      <w:r>
        <w:rPr>
          <w:rFonts w:eastAsia="Times New Roman" w:cs="Times New Roman"/>
          <w:szCs w:val="24"/>
        </w:rPr>
        <w:t>Τσακαλώτος</w:t>
      </w:r>
      <w:proofErr w:type="spellEnd"/>
      <w:r>
        <w:rPr>
          <w:rFonts w:eastAsia="Times New Roman" w:cs="Times New Roman"/>
          <w:szCs w:val="24"/>
        </w:rPr>
        <w:t xml:space="preserve">. Ο επικεφαλής των εφιαλτικών για την Ελλάδα </w:t>
      </w:r>
      <w:proofErr w:type="spellStart"/>
      <w:r>
        <w:rPr>
          <w:rFonts w:eastAsia="Times New Roman" w:cs="Times New Roman"/>
          <w:szCs w:val="24"/>
          <w:lang w:val="en-US"/>
        </w:rPr>
        <w:t>Eurogroup</w:t>
      </w:r>
      <w:proofErr w:type="spellEnd"/>
      <w:r>
        <w:rPr>
          <w:rFonts w:eastAsia="Times New Roman" w:cs="Times New Roman"/>
          <w:szCs w:val="24"/>
        </w:rPr>
        <w:t xml:space="preserve"> μάς</w:t>
      </w:r>
      <w:r>
        <w:rPr>
          <w:rFonts w:eastAsia="Times New Roman" w:cs="Times New Roman"/>
          <w:szCs w:val="24"/>
        </w:rPr>
        <w:t xml:space="preserve"> είπε πως ό,τι έγινε, έγινε για να σωθούν οι ευρωπαϊκές τράπεζες. Ο κ. </w:t>
      </w:r>
      <w:proofErr w:type="spellStart"/>
      <w:r>
        <w:rPr>
          <w:rFonts w:eastAsia="Times New Roman" w:cs="Times New Roman"/>
          <w:szCs w:val="24"/>
        </w:rPr>
        <w:t>Τσακαλώτος</w:t>
      </w:r>
      <w:proofErr w:type="spellEnd"/>
      <w:r>
        <w:rPr>
          <w:rFonts w:eastAsia="Times New Roman" w:cs="Times New Roman"/>
          <w:szCs w:val="24"/>
        </w:rPr>
        <w:t xml:space="preserve"> μάς εξήγησε πως αυτός που ευθύνεται στην πραγματικότητα για τη λεηλασία της κάποτε μεσαίας τάξης στην Ελλάδα είναι το σύστημα που επιτρέπει τη φοροδιαφυγή των πλουσίων.</w:t>
      </w:r>
    </w:p>
    <w:p w14:paraId="65CEFA88"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Κυρίε</w:t>
      </w:r>
      <w:r>
        <w:rPr>
          <w:rFonts w:eastAsia="Times New Roman" w:cs="Times New Roman"/>
          <w:szCs w:val="24"/>
        </w:rPr>
        <w:t>ς και κύριοι συνάδελφοι, το έχω πει πάρα πολλές φορές από αυτό το Βήμα, δεν θα κουραστώ να το λέω και θα επιμείνω ακόμη και σήμερα: Το μόνο που μπορεί να μας ενώσει, ώστε να κατορθώσουμε τελικά να συνεργαστούμε για το καλό αυτού του τόπου, είναι η παραδοχή</w:t>
      </w:r>
      <w:r>
        <w:rPr>
          <w:rFonts w:eastAsia="Times New Roman" w:cs="Times New Roman"/>
          <w:szCs w:val="24"/>
        </w:rPr>
        <w:t xml:space="preserve"> της αλήθειας. Μπορούμε να χρησιμοποιήσουμε όλα εκείνα, που όλοι δεχόμαστε πως είναι αληθινά, ως θεμέλιο για να μπορέσουμε να συνεννοηθούμε. </w:t>
      </w:r>
    </w:p>
    <w:p w14:paraId="65CEFA89"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Είναι μεγάλη ανάγκη, ξέρετε, για την πατρίδα αυτό, το να συνεννοηθούμε εμείς, οι Βουλευτές, τα πολιτικά </w:t>
      </w:r>
      <w:r>
        <w:rPr>
          <w:rFonts w:eastAsia="Times New Roman" w:cs="Times New Roman"/>
          <w:szCs w:val="24"/>
        </w:rPr>
        <w:t>κ</w:t>
      </w:r>
      <w:r>
        <w:rPr>
          <w:rFonts w:eastAsia="Times New Roman" w:cs="Times New Roman"/>
          <w:szCs w:val="24"/>
        </w:rPr>
        <w:t>όμματα μέ</w:t>
      </w:r>
      <w:r>
        <w:rPr>
          <w:rFonts w:eastAsia="Times New Roman" w:cs="Times New Roman"/>
          <w:szCs w:val="24"/>
        </w:rPr>
        <w:t xml:space="preserve">σα σε αυτήν εδώ την Αίθουσα, γιατί μόνο έτσι θα μπορέσουμε να συμφωνήσουμε σε μία ιεράρχηση, σε μία </w:t>
      </w:r>
      <w:proofErr w:type="spellStart"/>
      <w:r>
        <w:rPr>
          <w:rFonts w:eastAsia="Times New Roman" w:cs="Times New Roman"/>
          <w:szCs w:val="24"/>
        </w:rPr>
        <w:t>προτεραιοποίηση</w:t>
      </w:r>
      <w:proofErr w:type="spellEnd"/>
      <w:r>
        <w:rPr>
          <w:rFonts w:eastAsia="Times New Roman" w:cs="Times New Roman"/>
          <w:szCs w:val="24"/>
        </w:rPr>
        <w:t xml:space="preserve"> του τι είναι πραγματικά αναγκαίο να γίνει, ώστε να κάνουμε αυτό για το οποίο μας έστειλαν εδώ οι συμπολίτες μας, δηλαδή για να διαφυλάξουμε </w:t>
      </w:r>
      <w:r>
        <w:rPr>
          <w:rFonts w:eastAsia="Times New Roman" w:cs="Times New Roman"/>
          <w:szCs w:val="24"/>
        </w:rPr>
        <w:t xml:space="preserve">τα συμφέροντά τους και να βελτιώσουμε την ποιότητα της ζωής τους. </w:t>
      </w:r>
    </w:p>
    <w:p w14:paraId="65CEFA8A"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Όλοι ανεξαιρέτως αποδεχόμαστε πως η διάρκεια της ελληνικής κρίσης είναι αφύσικα και παράλογα μεγάλη, πως η έντασή της και το μένος της δεν έχει ιστορικό προηγούμενο και πως οι ρίζες της, η </w:t>
      </w:r>
      <w:r>
        <w:rPr>
          <w:rFonts w:eastAsia="Times New Roman" w:cs="Times New Roman"/>
          <w:szCs w:val="24"/>
        </w:rPr>
        <w:t xml:space="preserve">αρχή και τα αίτιά της δεν ξεκίνησαν από τη χώρα μας. </w:t>
      </w:r>
    </w:p>
    <w:p w14:paraId="65CEFA8B"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Αδιαμφισβήτητα, λοιπόν, είναι και τα εξής συμπεράσματα και το λέω αυτό για να είμαστε ξεκάθαροι. Πρώτον, τα μνημόνια δεν γίνεται να τα σκίσουμε, ας ξεκινήσουμε από εκεί. Δεύτερον, τα μνημόνια δεν αλλάζο</w:t>
      </w:r>
      <w:r>
        <w:rPr>
          <w:rFonts w:eastAsia="Times New Roman" w:cs="Times New Roman"/>
          <w:szCs w:val="24"/>
        </w:rPr>
        <w:t xml:space="preserve">υν από λιγότερους Βουλευτές από αυτούς που τα ψήφισαν. Τρίτον, είναι γεγονός πως οι δημοκρατίες του πλανήτη επιτρέπουν ή ανέχονται την ύπαρξη φορολογικών παραδείσων </w:t>
      </w:r>
      <w:proofErr w:type="spellStart"/>
      <w:r>
        <w:rPr>
          <w:rFonts w:eastAsia="Times New Roman" w:cs="Times New Roman"/>
          <w:szCs w:val="24"/>
        </w:rPr>
        <w:t>προσβάσιμων</w:t>
      </w:r>
      <w:proofErr w:type="spellEnd"/>
      <w:r>
        <w:rPr>
          <w:rFonts w:eastAsia="Times New Roman" w:cs="Times New Roman"/>
          <w:szCs w:val="24"/>
        </w:rPr>
        <w:t xml:space="preserve"> αποκλειστικά και μόνο από την παγκόσμια ελίτ του κεφαλαίου. Οι ίδιοι, δηλαδή, π</w:t>
      </w:r>
      <w:r>
        <w:rPr>
          <w:rFonts w:eastAsia="Times New Roman" w:cs="Times New Roman"/>
          <w:szCs w:val="24"/>
        </w:rPr>
        <w:t>ου μας μιλάνε για μεταρρυθμίσεις ώστε να πατάξουμε την εισφοροδιαφυγή στη χώρα μας, οι ίδιοι επέτρεψαν να τους ξεφύγουν μερικά δισεκατομμύρια.</w:t>
      </w:r>
    </w:p>
    <w:p w14:paraId="65CEFA8C"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Οι Γερμανοί έχουν ήδη κάτσει και υπολογίσει, λίγες ημέρες μετά τις αποκαλύψεις, πόσο περίπου μπορεί να τους κόστι</w:t>
      </w:r>
      <w:r>
        <w:rPr>
          <w:rFonts w:eastAsia="Times New Roman" w:cs="Times New Roman"/>
          <w:szCs w:val="24"/>
        </w:rPr>
        <w:t xml:space="preserve">σε η υπόθεση των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Αυτή ήταν η πρώτη αντίδραση των Γερμανών, να κάτσουν να υπολογίσουν πριν καν αναρωτηθούν το ποιοι είναι στις λίστες, πριν αναζητήσουν συζύγους, κόρες, μανάδες. Πριν αναζητήσουν το πώς και το πότε, έκατσαν πρώτα και έβγαλαν</w:t>
      </w:r>
      <w:r>
        <w:rPr>
          <w:rFonts w:eastAsia="Times New Roman" w:cs="Times New Roman"/>
          <w:szCs w:val="24"/>
        </w:rPr>
        <w:t xml:space="preserve"> μία τεκμηριωμένη εκτίμηση και υπολόγισαν πως η Γερμανία έχασε 17 δισεκατομμύρια ευρώ από τη φοροδιαφυγή των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w:t>
      </w:r>
    </w:p>
    <w:p w14:paraId="65CEFA8D"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 xml:space="preserve">Πρόκειται ξέρετε για τους ίδιους Γερμανούς που για να σωθούν οι τράπεζές τους, </w:t>
      </w:r>
      <w:proofErr w:type="spellStart"/>
      <w:r>
        <w:rPr>
          <w:rFonts w:eastAsia="Times New Roman" w:cs="Times New Roman"/>
          <w:szCs w:val="24"/>
        </w:rPr>
        <w:t>ανακεφαλαιοποίησαν</w:t>
      </w:r>
      <w:proofErr w:type="spellEnd"/>
      <w:r>
        <w:rPr>
          <w:rFonts w:eastAsia="Times New Roman" w:cs="Times New Roman"/>
          <w:szCs w:val="24"/>
        </w:rPr>
        <w:t xml:space="preserve"> οι Έλληνες τις δικές τους τράπεζ</w:t>
      </w:r>
      <w:r>
        <w:rPr>
          <w:rFonts w:eastAsia="Times New Roman" w:cs="Times New Roman"/>
          <w:szCs w:val="24"/>
        </w:rPr>
        <w:t xml:space="preserve">ες τρεις φορές, σύμφωνα με όσα είπε ο κ. </w:t>
      </w:r>
      <w:proofErr w:type="spellStart"/>
      <w:r>
        <w:rPr>
          <w:rFonts w:eastAsia="Times New Roman" w:cs="Times New Roman"/>
          <w:szCs w:val="24"/>
        </w:rPr>
        <w:t>Ντάισελμπλουμ</w:t>
      </w:r>
      <w:proofErr w:type="spellEnd"/>
      <w:r>
        <w:rPr>
          <w:rFonts w:eastAsia="Times New Roman" w:cs="Times New Roman"/>
          <w:szCs w:val="24"/>
        </w:rPr>
        <w:t xml:space="preserve">. Οδεύουμε ολοταχώς σε μία τέταρτη </w:t>
      </w:r>
      <w:proofErr w:type="spellStart"/>
      <w:r>
        <w:rPr>
          <w:rFonts w:eastAsia="Times New Roman" w:cs="Times New Roman"/>
          <w:szCs w:val="24"/>
        </w:rPr>
        <w:t>ανακεφαλαιοποίηση</w:t>
      </w:r>
      <w:proofErr w:type="spellEnd"/>
      <w:r>
        <w:rPr>
          <w:rFonts w:eastAsia="Times New Roman" w:cs="Times New Roman"/>
          <w:szCs w:val="24"/>
        </w:rPr>
        <w:t xml:space="preserve">, σύμφωνα με όσα έχει πει -και έχει εκφράσει τους φόβους του- ο κ. </w:t>
      </w:r>
      <w:proofErr w:type="spellStart"/>
      <w:r>
        <w:rPr>
          <w:rFonts w:eastAsia="Times New Roman" w:cs="Times New Roman"/>
          <w:szCs w:val="24"/>
        </w:rPr>
        <w:t>Τσακαλώτος</w:t>
      </w:r>
      <w:proofErr w:type="spellEnd"/>
      <w:r>
        <w:rPr>
          <w:rFonts w:eastAsia="Times New Roman" w:cs="Times New Roman"/>
          <w:szCs w:val="24"/>
        </w:rPr>
        <w:t>.</w:t>
      </w:r>
    </w:p>
    <w:p w14:paraId="65CEFA8E"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Να σημειώσουμε, βέβαια, πως μιλάμε για τους ίδιους Γερμανούς που έχουν </w:t>
      </w:r>
      <w:r>
        <w:rPr>
          <w:rFonts w:eastAsia="Times New Roman" w:cs="Times New Roman"/>
          <w:szCs w:val="24"/>
        </w:rPr>
        <w:t>τη σύνεση να μπορούν να καθίσουν γύρω από το ίδιο τραπέζι για να συνεργαστούν ως σύνολο για το κοινό καλό των δικών τους πολιτών, αυτών που εκπροσωπούν στο δικό τους Κοινοβούλιο.</w:t>
      </w:r>
    </w:p>
    <w:p w14:paraId="65CEFA8F"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Αυτές, λοιπόν, είναι μερικές από τις αλήθειες που αν επιλέξουμε να τις λάβουμ</w:t>
      </w:r>
      <w:r>
        <w:rPr>
          <w:rFonts w:eastAsia="Times New Roman" w:cs="Times New Roman"/>
          <w:szCs w:val="24"/>
        </w:rPr>
        <w:t>ε σοβαρά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ώστε να καθορίσουμε τη στάση μας κατά τη σημερινή ψηφοφορία σε ένα νομοσχέδιο που αφορά τον τζόγο, πρέπει να αναρωτηθούμε τα εξής.</w:t>
      </w:r>
    </w:p>
    <w:p w14:paraId="65CEFA90"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Πόσο ηθικό είναι, κύριε Υπουργέ, να καταφεύγουμε στο άνοιγμα της κοινωνίας μας στον τζόγο και ταυτόχρονα ν</w:t>
      </w:r>
      <w:r>
        <w:rPr>
          <w:rFonts w:eastAsia="Times New Roman" w:cs="Times New Roman"/>
          <w:szCs w:val="24"/>
        </w:rPr>
        <w:t xml:space="preserve">α μιλάμε για εξάντληση της φοροδοτικής ικανότητας των Ελλήνων; Πώς, δηλαδή, από τη μία ισχυριζόμαστε πως οι Έλληνες δεν έχουν να πληρώσουν τους φόρους και από την άλλη υπολογίζουμε ως </w:t>
      </w:r>
      <w:r>
        <w:rPr>
          <w:rFonts w:eastAsia="Times New Roman" w:cs="Times New Roman"/>
          <w:szCs w:val="24"/>
        </w:rPr>
        <w:lastRenderedPageBreak/>
        <w:t>πολύ σημαντικά για την εκτέλεση του προϋπολογισμού τα έσοδα που περιμένο</w:t>
      </w:r>
      <w:r>
        <w:rPr>
          <w:rFonts w:eastAsia="Times New Roman" w:cs="Times New Roman"/>
          <w:szCs w:val="24"/>
        </w:rPr>
        <w:t>υμε από την είσπραξη αυτών των φόρων από τα λεφτά που θα χάνουν καθημερινά οι συμπολίτες μας στα μίνι καζίνο, που θα λειτουργούν με την ψήφο μας σε κάθε γειτονιά της χώρας;</w:t>
      </w:r>
    </w:p>
    <w:p w14:paraId="65CEFA91"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Οι περισσότερες γειτονιές της Ελλάδας είναι πλέον φτωχογειτονιές και σε αυτές τις φ</w:t>
      </w:r>
      <w:r>
        <w:rPr>
          <w:rFonts w:eastAsia="Times New Roman" w:cs="Times New Roman"/>
          <w:szCs w:val="24"/>
        </w:rPr>
        <w:t>τωχογειτονιές όλοι λέμε πως ζουν άνθρωποι που δεν έχουν πια να πληρώσουν άλλους φόρους και είναι απελπισμένοι. Αυτό λέμε. Ποιος μέσα απ’ όλους εμάς εδώ δεν λέει ότι αυτοί οι άνθρωποι είναι απελπισμένοι; Ποιος δεν ξεκινάει με αυτή την παραδοχή μια τοποθέτησ</w:t>
      </w:r>
      <w:r>
        <w:rPr>
          <w:rFonts w:eastAsia="Times New Roman" w:cs="Times New Roman"/>
          <w:szCs w:val="24"/>
        </w:rPr>
        <w:t>ή του ή μια ομιλία του;</w:t>
      </w:r>
    </w:p>
    <w:p w14:paraId="65CEFA92"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Σε αυτή την απελπισία ανθεί το εμπόριο της ελπίδας. Πώς μπορούμε να χρησιμοποιήσουμε το επιχείρημα πως οι Έλληνες δεν έχουν λεφτά να πληρώσουν την εφορία, αλλά θα βρουν λεφτά για να πληρώσουν τ</w:t>
      </w:r>
      <w:r>
        <w:rPr>
          <w:rFonts w:eastAsia="Times New Roman" w:cs="Times New Roman"/>
          <w:szCs w:val="24"/>
        </w:rPr>
        <w:t>η</w:t>
      </w:r>
      <w:r>
        <w:rPr>
          <w:rFonts w:eastAsia="Times New Roman" w:cs="Times New Roman"/>
          <w:szCs w:val="24"/>
        </w:rPr>
        <w:t xml:space="preserve">ν </w:t>
      </w:r>
      <w:r>
        <w:rPr>
          <w:rFonts w:eastAsia="Times New Roman" w:cs="Times New Roman"/>
          <w:szCs w:val="24"/>
        </w:rPr>
        <w:t>«</w:t>
      </w:r>
      <w:r>
        <w:rPr>
          <w:rFonts w:eastAsia="Times New Roman" w:cs="Times New Roman"/>
          <w:szCs w:val="24"/>
        </w:rPr>
        <w:t xml:space="preserve">ΟΠΑΠ </w:t>
      </w:r>
      <w:r>
        <w:rPr>
          <w:rFonts w:eastAsia="Times New Roman" w:cs="Times New Roman"/>
          <w:szCs w:val="24"/>
        </w:rPr>
        <w:t>Α:Ε.»</w:t>
      </w:r>
      <w:r>
        <w:rPr>
          <w:rFonts w:eastAsia="Times New Roman" w:cs="Times New Roman"/>
          <w:szCs w:val="24"/>
        </w:rPr>
        <w:t>και από τ</w:t>
      </w:r>
      <w:r>
        <w:rPr>
          <w:rFonts w:eastAsia="Times New Roman" w:cs="Times New Roman"/>
          <w:szCs w:val="24"/>
        </w:rPr>
        <w:t>η</w:t>
      </w:r>
      <w:r>
        <w:rPr>
          <w:rFonts w:eastAsia="Times New Roman" w:cs="Times New Roman"/>
          <w:szCs w:val="24"/>
        </w:rPr>
        <w:t xml:space="preserve">ν </w:t>
      </w:r>
      <w:r>
        <w:rPr>
          <w:rFonts w:eastAsia="Times New Roman" w:cs="Times New Roman"/>
          <w:szCs w:val="24"/>
        </w:rPr>
        <w:t>«</w:t>
      </w:r>
      <w:r>
        <w:rPr>
          <w:rFonts w:eastAsia="Times New Roman" w:cs="Times New Roman"/>
          <w:szCs w:val="24"/>
        </w:rPr>
        <w:t xml:space="preserve">ΟΠΑΠ </w:t>
      </w:r>
      <w:proofErr w:type="spellStart"/>
      <w:r>
        <w:rPr>
          <w:rFonts w:eastAsia="Times New Roman" w:cs="Times New Roman"/>
          <w:szCs w:val="24"/>
        </w:rPr>
        <w:t>Α.Ε.»</w:t>
      </w:r>
      <w:r>
        <w:rPr>
          <w:rFonts w:eastAsia="Times New Roman" w:cs="Times New Roman"/>
          <w:szCs w:val="24"/>
        </w:rPr>
        <w:t>εμ</w:t>
      </w:r>
      <w:r>
        <w:rPr>
          <w:rFonts w:eastAsia="Times New Roman" w:cs="Times New Roman"/>
          <w:szCs w:val="24"/>
        </w:rPr>
        <w:t>είς</w:t>
      </w:r>
      <w:proofErr w:type="spellEnd"/>
      <w:r>
        <w:rPr>
          <w:rFonts w:eastAsia="Times New Roman" w:cs="Times New Roman"/>
          <w:szCs w:val="24"/>
        </w:rPr>
        <w:t>, η Κυβέρνηση δηλαδή, θα εισπράξει τους φόρους;</w:t>
      </w:r>
    </w:p>
    <w:p w14:paraId="65CEFA93"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Κυρίες και κύριοι, έχουμε μετατρέψει τα πάντα -τα πάντα, όμως- σε φοροεισπρακτικούς μηχανισμούς, από τη ΔΕΗ, τους δήμους, τα φαρμακεία και τα «</w:t>
      </w:r>
      <w:proofErr w:type="spellStart"/>
      <w:r>
        <w:rPr>
          <w:rFonts w:eastAsia="Times New Roman" w:cs="Times New Roman"/>
          <w:szCs w:val="24"/>
        </w:rPr>
        <w:t>φρουτάκια</w:t>
      </w:r>
      <w:proofErr w:type="spellEnd"/>
      <w:r>
        <w:rPr>
          <w:rFonts w:eastAsia="Times New Roman" w:cs="Times New Roman"/>
          <w:szCs w:val="24"/>
        </w:rPr>
        <w:t xml:space="preserve">». Έπρεπε να δώσουμε </w:t>
      </w:r>
      <w:r>
        <w:rPr>
          <w:rFonts w:eastAsia="Times New Roman" w:cs="Times New Roman"/>
          <w:szCs w:val="24"/>
        </w:rPr>
        <w:lastRenderedPageBreak/>
        <w:t>σε αυτούς τους ανθρώπους ιδανικά</w:t>
      </w:r>
      <w:r>
        <w:rPr>
          <w:rFonts w:eastAsia="Times New Roman" w:cs="Times New Roman"/>
          <w:szCs w:val="24"/>
        </w:rPr>
        <w:t xml:space="preserve">, να μείνουν όρθιοι, να παλέψουν, να δώσουν ό,τι έχουν μέσα τους σαν υστέρημα. Αντί για ιδανικά, αντί για αλήθεια, αντί για ελπίδα για τον τόπο, για το αύριο των παιδιών μας, για το μέλλον του έθνους μας, εμείς τους δίνουμε </w:t>
      </w:r>
      <w:proofErr w:type="spellStart"/>
      <w:r>
        <w:rPr>
          <w:rFonts w:eastAsia="Times New Roman" w:cs="Times New Roman"/>
          <w:szCs w:val="24"/>
        </w:rPr>
        <w:t>φρουτάκια</w:t>
      </w:r>
      <w:proofErr w:type="spellEnd"/>
      <w:r>
        <w:rPr>
          <w:rFonts w:eastAsia="Times New Roman" w:cs="Times New Roman"/>
          <w:szCs w:val="24"/>
        </w:rPr>
        <w:t>.</w:t>
      </w:r>
    </w:p>
    <w:p w14:paraId="65CEFA94"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Κυρίες και κύριοι συν</w:t>
      </w:r>
      <w:r>
        <w:rPr>
          <w:rFonts w:eastAsia="Times New Roman" w:cs="Times New Roman"/>
          <w:szCs w:val="24"/>
        </w:rPr>
        <w:t>άδελφοι, φρούδες ελπίδες, ψεύτικες. Ας παραδεχθούμε πως δεν είναι θετικό σημάδι για τη χώρα μας να στηριζόμαστε στα λεφτά που θα πάρουμε από τον τζόγο. Πέρα από τον εθισμό στον οποίον εκθέτουμε τους συμπολίτες μας, ανοίγουμε και τον δρόμο της εξάρτησης του</w:t>
      </w:r>
      <w:r>
        <w:rPr>
          <w:rFonts w:eastAsia="Times New Roman" w:cs="Times New Roman"/>
          <w:szCs w:val="24"/>
        </w:rPr>
        <w:t xml:space="preserve"> κρατικού προϋπολογισμού από τα έσοδα του τζόγου. Αυτό κάνουμε. Αυτό με τη σειρά του είναι ικανό να δημιουργήσει και άλλου είδους δεσμούς ανάμεσα στο πολιτικό σύστημα και σε όσους κερδίζουν χρήματα από τον τζόγο.</w:t>
      </w:r>
    </w:p>
    <w:p w14:paraId="65CEFA95"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Από την άλλη, όμως, να είμαστε και ειλικριν</w:t>
      </w:r>
      <w:r>
        <w:rPr>
          <w:rFonts w:eastAsia="Times New Roman" w:cs="Times New Roman"/>
          <w:szCs w:val="24"/>
        </w:rPr>
        <w:t>είς, γιατί πάντα η φωνή της Ένωσης Κεντρώων είναι η φωνή της αλήθειας. Υπάρχει και μια άλλη αλήθεια τόσο ισχυρή και τόσο σκληρή που οδηγεί εμάς, την Ένωση Κεντρώων, στην υπερψήφιση του συγκεκριμένου νομοσχεδίου. Ο παράνομος τζόγος στη χώρα μας έχει πάρει δ</w:t>
      </w:r>
      <w:r>
        <w:rPr>
          <w:rFonts w:eastAsia="Times New Roman" w:cs="Times New Roman"/>
          <w:szCs w:val="24"/>
        </w:rPr>
        <w:t xml:space="preserve">ιαστάσεις λαίλαπας. Τα όσα εγκληματικά συμβαίνουν </w:t>
      </w:r>
      <w:r>
        <w:rPr>
          <w:rFonts w:eastAsia="Times New Roman" w:cs="Times New Roman"/>
          <w:szCs w:val="24"/>
        </w:rPr>
        <w:lastRenderedPageBreak/>
        <w:t>σε κρυμμένα υπόγεια και μυστικά διαμερίσματα πρέπει να σταματήσουν.</w:t>
      </w:r>
    </w:p>
    <w:p w14:paraId="65CEFA96"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Η Ένωση Κεντρώων αντιμετωπίζει αυτό το νομοσχέδιο πρώτα ως μια προσπάθεια να μπει ένας έλεγχος στην παρανομία και μετά ως ένα ακραίο μέτρο</w:t>
      </w:r>
      <w:r>
        <w:rPr>
          <w:rFonts w:eastAsia="Times New Roman" w:cs="Times New Roman"/>
          <w:szCs w:val="24"/>
        </w:rPr>
        <w:t xml:space="preserve"> διασφάλισης της εκτέλεσης του προϋπολογισμού και γι’ αυτό θα το υπερψηφίσουμε.</w:t>
      </w:r>
    </w:p>
    <w:p w14:paraId="65CEFA97"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Περνώ τώρα στις τροπολογίες, κάνοντας μια μικρή τοποθέτηση. Θα στηρίξουμε με τη θετική μας ψήφο και τις πέντε υπουργικές τροπολογίες. Η τροπολογία 1327 προβλέπει την παράταση τ</w:t>
      </w:r>
      <w:r>
        <w:rPr>
          <w:rFonts w:eastAsia="Times New Roman" w:cs="Times New Roman"/>
          <w:szCs w:val="24"/>
        </w:rPr>
        <w:t>ης προθεσμίας για την οικειοθελή αποκάλυψη φορολογητέας ύλης. Πρόκειται για ένα μέτρο το οποίο στηρίξαμε, γιατί το θεωρήσαμε ως ένα σημαντικό εργαλείο για την επαναφορά στη φορολογική κανονικότητα μεγάλης μερίδας των συμπολιτών μας. Στηρίζουμε, συνεπώς, τη</w:t>
      </w:r>
      <w:r>
        <w:rPr>
          <w:rFonts w:eastAsia="Times New Roman" w:cs="Times New Roman"/>
          <w:szCs w:val="24"/>
        </w:rPr>
        <w:t>ν τροπολογία αυτή.</w:t>
      </w:r>
    </w:p>
    <w:p w14:paraId="65CEFA98"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Η τροπολογία 1328 με τίτλο «Διατάξεις για το Ελληνικό Καζίνο της Πάρνηθας» έχει εξηγηθεί επαρκώς -πιστεύω- από τον Υπουργό και ως εκ τούτου, θα τη στηρίξουμε.</w:t>
      </w:r>
    </w:p>
    <w:p w14:paraId="65CEFA99"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Η τροπολογία 1329 για τις συντάξεις χηρείας λύνει μέρος του προβλήματος και όχ</w:t>
      </w:r>
      <w:r>
        <w:rPr>
          <w:rFonts w:eastAsia="Times New Roman" w:cs="Times New Roman"/>
          <w:szCs w:val="24"/>
        </w:rPr>
        <w:t xml:space="preserve">ι το πρόβλημα. Εν τούτοις, όμως, κυρίως </w:t>
      </w:r>
      <w:r>
        <w:rPr>
          <w:rFonts w:eastAsia="Times New Roman" w:cs="Times New Roman"/>
          <w:szCs w:val="24"/>
        </w:rPr>
        <w:lastRenderedPageBreak/>
        <w:t>για να δείξουμε τον δρόμο στον οποίο πρέπει να συνεχίσει η πολιτεία, τον δρόμο δηλαδή της αποκατάστασης αδικιών και της διόρθωσης παραλογισμών, θα την υπερψηφίσουμε και αυτή.</w:t>
      </w:r>
    </w:p>
    <w:p w14:paraId="65CEFA9A"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Το ίδιο ισχύει και για την τροπολογία 133</w:t>
      </w:r>
      <w:r>
        <w:rPr>
          <w:rFonts w:eastAsia="Times New Roman" w:cs="Times New Roman"/>
          <w:szCs w:val="24"/>
        </w:rPr>
        <w:t>0, που αφορά στη χορήγηση προσωρινής σύνταξης στους ασφαλισμένους.</w:t>
      </w:r>
    </w:p>
    <w:p w14:paraId="65CEFA9B"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Κλείνω με ένα θετικό σχόλιο για την τροπολογία του Υπουργείου Ψηφιακής Πολιτικής, την 1341, με την οποία προβλέπεται η μείωση από το 20% στο 5% του συντελεστή του ειδικού φόρου επί της αξία</w:t>
      </w:r>
      <w:r>
        <w:rPr>
          <w:rFonts w:eastAsia="Times New Roman" w:cs="Times New Roman"/>
          <w:szCs w:val="24"/>
        </w:rPr>
        <w:t xml:space="preserve">ς των διαφημίσεων που θα έπρεπε να πληρώσουν οι </w:t>
      </w:r>
      <w:proofErr w:type="spellStart"/>
      <w:r>
        <w:rPr>
          <w:rFonts w:eastAsia="Times New Roman" w:cs="Times New Roman"/>
          <w:szCs w:val="24"/>
        </w:rPr>
        <w:t>καναλάρχες</w:t>
      </w:r>
      <w:proofErr w:type="spellEnd"/>
      <w:r>
        <w:rPr>
          <w:rFonts w:eastAsia="Times New Roman" w:cs="Times New Roman"/>
          <w:szCs w:val="24"/>
        </w:rPr>
        <w:t xml:space="preserve"> από την Πρωταπριλιά που μας έρχεται, δηλαδή από την 1</w:t>
      </w:r>
      <w:r>
        <w:rPr>
          <w:rFonts w:eastAsia="Times New Roman" w:cs="Times New Roman"/>
          <w:szCs w:val="24"/>
          <w:vertAlign w:val="superscript"/>
        </w:rPr>
        <w:t>η</w:t>
      </w:r>
      <w:r>
        <w:rPr>
          <w:rFonts w:eastAsia="Times New Roman" w:cs="Times New Roman"/>
          <w:szCs w:val="24"/>
        </w:rPr>
        <w:t xml:space="preserve"> Απριλίου του 2018.</w:t>
      </w:r>
    </w:p>
    <w:p w14:paraId="65CEFA9C"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Η Κυβέρνηση μείωσε έναν φόρο που δεν της είχε αποδώσει τίποτα, για να διασφαλίσει θέσεις εργασίας. Αυτό ήταν το επιχείρημα.</w:t>
      </w:r>
      <w:r>
        <w:rPr>
          <w:rFonts w:eastAsia="Times New Roman" w:cs="Times New Roman"/>
          <w:szCs w:val="24"/>
        </w:rPr>
        <w:t xml:space="preserve"> Σαν ψέμα, πάντως, μου φαίνεται. Ελπίζω, λοιπόν, την ερχόμενη Πρωταπριλιά οι </w:t>
      </w:r>
      <w:proofErr w:type="spellStart"/>
      <w:r>
        <w:rPr>
          <w:rFonts w:eastAsia="Times New Roman" w:cs="Times New Roman"/>
          <w:szCs w:val="24"/>
        </w:rPr>
        <w:t>καναλάρχες</w:t>
      </w:r>
      <w:proofErr w:type="spellEnd"/>
      <w:r>
        <w:rPr>
          <w:rFonts w:eastAsia="Times New Roman" w:cs="Times New Roman"/>
          <w:szCs w:val="24"/>
        </w:rPr>
        <w:t xml:space="preserve"> να καταβάλουν στην ώρα τους αξιοπρεπείς μισθούς στους τετρακόσιους εργαζομένους, που ήταν το επιχείρημα του Υπουργού για τη συγκεκριμένη τροπολογία, αλλιώς εμείς στην Έ</w:t>
      </w:r>
      <w:r>
        <w:rPr>
          <w:rFonts w:eastAsia="Times New Roman" w:cs="Times New Roman"/>
          <w:szCs w:val="24"/>
        </w:rPr>
        <w:t>νωση Κεντρώων θα θεωρήσουμε πως υφαρπάξατε την ψήφο μας γι’ αυτό το θέμα.</w:t>
      </w:r>
    </w:p>
    <w:p w14:paraId="65CEFA9D"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65CEFA9E"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w:t>
      </w:r>
    </w:p>
    <w:p w14:paraId="65CEFA9F" w14:textId="77777777" w:rsidR="0056398E" w:rsidRDefault="004E57BB">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w:t>
      </w:r>
      <w:r>
        <w:rPr>
          <w:rFonts w:eastAsia="Times New Roman" w:cs="Times New Roman"/>
        </w:rPr>
        <w:t xml:space="preserve">τα άνω δυτικά θεωρεία, αφού προηγουμένως ξεναγήθηκαν στην έκθεση της αίθουσας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και λειτουργίας της Βουλής, πενήντα μαθήτριες και μαθητές και τέσσερις εκπαιδευτικοί συνοδοί τους από το 12</w:t>
      </w:r>
      <w:r>
        <w:rPr>
          <w:rFonts w:eastAsia="Times New Roman" w:cs="Times New Roman"/>
          <w:vertAlign w:val="superscript"/>
        </w:rPr>
        <w:t>ο</w:t>
      </w:r>
      <w:r>
        <w:rPr>
          <w:rFonts w:eastAsia="Times New Roman" w:cs="Times New Roman"/>
        </w:rPr>
        <w:t xml:space="preserve"> Γυμνάσιο Αθήνας, όπως επίσης και δεκαπέντε μαθήτριες και μαθητές και δύο εκπα</w:t>
      </w:r>
      <w:r>
        <w:rPr>
          <w:rFonts w:eastAsia="Times New Roman" w:cs="Times New Roman"/>
        </w:rPr>
        <w:t>ιδευτικοί από το 19</w:t>
      </w:r>
      <w:r>
        <w:rPr>
          <w:rFonts w:eastAsia="Times New Roman" w:cs="Times New Roman"/>
          <w:vertAlign w:val="superscript"/>
        </w:rPr>
        <w:t>ο</w:t>
      </w:r>
      <w:r>
        <w:rPr>
          <w:rFonts w:eastAsia="Times New Roman" w:cs="Times New Roman"/>
        </w:rPr>
        <w:t xml:space="preserve"> Δημοτικό Σχολείο Νέας Ιωνίας.</w:t>
      </w:r>
    </w:p>
    <w:p w14:paraId="65CEFAA0" w14:textId="77777777" w:rsidR="0056398E" w:rsidRDefault="004E57BB">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5CEFAA1" w14:textId="77777777" w:rsidR="0056398E" w:rsidRDefault="004E57BB">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5CEFAA2"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Ο κ. Δημήτριος Καμμένος έχει τον λόγο για ένα λεπτό από τη θέση του, για να παρουσιάσει μία τροπολογία.</w:t>
      </w:r>
    </w:p>
    <w:p w14:paraId="65CEFAA3"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(Η΄ Αντιπρόεδρος της Βουλής): </w:t>
      </w:r>
      <w:r>
        <w:rPr>
          <w:rFonts w:eastAsia="Times New Roman" w:cs="Times New Roman"/>
          <w:szCs w:val="24"/>
        </w:rPr>
        <w:t>Ευχαριστώ πολύ, κύριε Πρόεδρε.</w:t>
      </w:r>
    </w:p>
    <w:p w14:paraId="65CEFAA4"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Αξιότιμε κύριε Υπουργέ, γνωρίζετε το θέμα πολύ καλά. Έχω καταθέσει μία τροπολογία που αφορά τον κλάδο των πρακτορείων ΟΠΑΠ, ο οποίος αμείβεται βάσει του εκκαθαριστικού που εκδί</w:t>
      </w:r>
      <w:r>
        <w:rPr>
          <w:rFonts w:eastAsia="Times New Roman" w:cs="Times New Roman"/>
          <w:szCs w:val="24"/>
        </w:rPr>
        <w:t xml:space="preserve">δει ο ΟΠΑΠ. Όλες οι καταβολές του πελάτη καταγράφονται απευθείας στο μηχανογραφικό σύστημα της </w:t>
      </w:r>
      <w:r>
        <w:rPr>
          <w:rFonts w:eastAsia="Times New Roman" w:cs="Times New Roman"/>
          <w:szCs w:val="24"/>
        </w:rPr>
        <w:t>«</w:t>
      </w:r>
      <w:r>
        <w:rPr>
          <w:rFonts w:eastAsia="Times New Roman" w:cs="Times New Roman"/>
          <w:szCs w:val="24"/>
        </w:rPr>
        <w:t>ΟΠΑΠ Α.Ε.</w:t>
      </w:r>
      <w:r>
        <w:rPr>
          <w:rFonts w:eastAsia="Times New Roman" w:cs="Times New Roman"/>
          <w:szCs w:val="24"/>
        </w:rPr>
        <w:t>».</w:t>
      </w:r>
      <w:r>
        <w:rPr>
          <w:rFonts w:eastAsia="Times New Roman" w:cs="Times New Roman"/>
          <w:szCs w:val="24"/>
        </w:rPr>
        <w:t xml:space="preserve"> Όπως γνωρίζουμε, ο πράκτορας δεν εκδίδει αποδείξεις για τα χρήματα που εισπράττει, διότι αυτό το κάνει ο ΟΠΑΠ απευθείας, ούτε εκδίδει πιστωτικές απο</w:t>
      </w:r>
      <w:r>
        <w:rPr>
          <w:rFonts w:eastAsia="Times New Roman" w:cs="Times New Roman"/>
          <w:szCs w:val="24"/>
        </w:rPr>
        <w:t>δείξεις για τα χρήματα που με βεβαιότητα επιστρέφονται στον πελάτη, αλλά το σύστημα παιγνίων δεν αναγνωρίζει.</w:t>
      </w:r>
    </w:p>
    <w:p w14:paraId="65CEFAA5"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Συνεπώς όλα τα λάθη –αλλά και οι επιστροφές χρημάτων- τα οποία συμβαίνουν κατά τη διάρκεια που ο πελάτης παίζει, δεν αναγνωρίζονται από το σύστημα</w:t>
      </w:r>
      <w:r>
        <w:rPr>
          <w:rFonts w:eastAsia="Times New Roman" w:cs="Times New Roman"/>
          <w:szCs w:val="24"/>
        </w:rPr>
        <w:t xml:space="preserve"> παιγνίων του ΟΠΑΠ, με συνέπεια όλο το βάρος των επισφαλειών να το επιβαρύνεται ο κλάδος των πρακτόρων ΟΠΑΠ. Αυτό δημιουργεί δύο στρεβλώσεις. Η μία είναι ότι έχουμε ένα φορολογητέο εισόδημα το οποίο δεν έχει δημιουργηθεί. Δηλαδή ένα σύστημα του ΟΠΑΠ δεν πω</w:t>
      </w:r>
      <w:r>
        <w:rPr>
          <w:rFonts w:eastAsia="Times New Roman" w:cs="Times New Roman"/>
          <w:szCs w:val="24"/>
        </w:rPr>
        <w:t xml:space="preserve">λείται ολόκληρο, άρα ο πράκτορας πληρώνει το υπόλοιπο στον ΟΠΑΠ. Ο ΟΠΑΠ δεν γνωρίζει αν έχει πληρωθεί όλο, αλλά βεβαιώνει το σύνολο του δελτίου. Άρα ο πράκτορας και πληρώνει από την </w:t>
      </w:r>
      <w:r>
        <w:rPr>
          <w:rFonts w:eastAsia="Times New Roman" w:cs="Times New Roman"/>
          <w:szCs w:val="24"/>
        </w:rPr>
        <w:lastRenderedPageBreak/>
        <w:t xml:space="preserve">τσέπη του ό,τι δεν πουλήθηκε και συγχρόνως ο ΟΠΑΠ τού δίνει προμήθεια για </w:t>
      </w:r>
      <w:r>
        <w:rPr>
          <w:rFonts w:eastAsia="Times New Roman" w:cs="Times New Roman"/>
          <w:szCs w:val="24"/>
        </w:rPr>
        <w:t>ένα ποσό το οποίο δεν έχει εισπράξει ο πράκτορας. Άρα έχει και ένα φορολογητέο εισόδημα, το οποίο δεν έχει καν εισπράξει.</w:t>
      </w:r>
    </w:p>
    <w:p w14:paraId="65CEFAA6"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Αυτές οι δύο στρεβλώσεις καθιστούν μία άδικη φορολογία. Θα πρέπει είτε να ακυρωθούν κάποιες απ’ αυτές τις συναλλαγές είτε να </w:t>
      </w:r>
      <w:proofErr w:type="spellStart"/>
      <w:r>
        <w:rPr>
          <w:rFonts w:eastAsia="Times New Roman" w:cs="Times New Roman"/>
          <w:szCs w:val="24"/>
        </w:rPr>
        <w:t>αντιλογισ</w:t>
      </w:r>
      <w:r>
        <w:rPr>
          <w:rFonts w:eastAsia="Times New Roman" w:cs="Times New Roman"/>
          <w:szCs w:val="24"/>
        </w:rPr>
        <w:t>τούν</w:t>
      </w:r>
      <w:proofErr w:type="spellEnd"/>
      <w:r>
        <w:rPr>
          <w:rFonts w:eastAsia="Times New Roman" w:cs="Times New Roman"/>
          <w:szCs w:val="24"/>
        </w:rPr>
        <w:t>. Γι</w:t>
      </w:r>
      <w:r>
        <w:rPr>
          <w:rFonts w:eastAsia="Times New Roman" w:cs="Times New Roman"/>
          <w:szCs w:val="24"/>
        </w:rPr>
        <w:t>α</w:t>
      </w:r>
      <w:r>
        <w:rPr>
          <w:rFonts w:eastAsia="Times New Roman" w:cs="Times New Roman"/>
          <w:szCs w:val="24"/>
        </w:rPr>
        <w:t xml:space="preserve"> αυτόν τον λόγο κάνω και την πρόταση. Αυτή η τροπολογία παρέχει στις επιχειρήσεις Επαγγελματιών Πρακτόρων Παιχνιδιών Πρόγνωσης Εταιρείας «Οργανισμός Προγνωστικών Αγώνων Ποδοσφαίρου Α.Ε.» (</w:t>
      </w:r>
      <w:r>
        <w:rPr>
          <w:rFonts w:eastAsia="Times New Roman" w:cs="Times New Roman"/>
          <w:szCs w:val="24"/>
        </w:rPr>
        <w:t>«</w:t>
      </w:r>
      <w:r>
        <w:rPr>
          <w:rFonts w:eastAsia="Times New Roman" w:cs="Times New Roman"/>
          <w:szCs w:val="24"/>
        </w:rPr>
        <w:t>ΟΠΑΠ Α.Ε.</w:t>
      </w:r>
      <w:r>
        <w:rPr>
          <w:rFonts w:eastAsia="Times New Roman" w:cs="Times New Roman"/>
          <w:szCs w:val="24"/>
        </w:rPr>
        <w:t>»</w:t>
      </w:r>
      <w:r>
        <w:rPr>
          <w:rFonts w:eastAsia="Times New Roman" w:cs="Times New Roman"/>
          <w:szCs w:val="24"/>
        </w:rPr>
        <w:t>) τη δυνατότητα έκπτωσης για τις πραγματοποιούμε</w:t>
      </w:r>
      <w:r>
        <w:rPr>
          <w:rFonts w:eastAsia="Times New Roman" w:cs="Times New Roman"/>
          <w:szCs w:val="24"/>
        </w:rPr>
        <w:t xml:space="preserve">νες πωλήσεις τους σε ποσοστό έως 2% για αξίες μέχρι 750.000 ευρώ τον χρόνο ως πρόβλεψη επισφαλών απαιτήσεων, έτσι ώστε να καλύψουμε αυτή τη χασούρα και την αδικία που αφορά τους πράκτορες. </w:t>
      </w:r>
    </w:p>
    <w:p w14:paraId="65CEFAA7"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Έχει ενημερωθεί το Σώμα, οι εισηγητές και οι ειδικοί αγορητές. Νομ</w:t>
      </w:r>
      <w:r>
        <w:rPr>
          <w:rFonts w:eastAsia="Times New Roman" w:cs="Times New Roman"/>
          <w:szCs w:val="24"/>
        </w:rPr>
        <w:t>ίζω ότι όλοι το κατανοούν και το γνωρίζουν. Είμαι σίγουρος ότι το ξέρετε κι εσείς, κύριε Υπουργέ.</w:t>
      </w:r>
    </w:p>
    <w:p w14:paraId="65CEFAA8"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Ευχαριστώ πολύ.</w:t>
      </w:r>
    </w:p>
    <w:p w14:paraId="65CEFAA9"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Ευχαριστούμε. </w:t>
      </w:r>
    </w:p>
    <w:p w14:paraId="65CEFAAA"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w:t>
      </w:r>
    </w:p>
    <w:p w14:paraId="65CEFAAB"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Όσον αφορά την </w:t>
      </w:r>
      <w:r>
        <w:rPr>
          <w:rFonts w:eastAsia="Times New Roman" w:cs="Times New Roman"/>
          <w:szCs w:val="24"/>
        </w:rPr>
        <w:t xml:space="preserve">τελευταία τροπολογία, κύριε συνάδελφε, θα ήθελα να πω ότι θα την κοιτάξουμε ξανά όταν φέρουμε το νομοσχέδιο για το </w:t>
      </w:r>
      <w:proofErr w:type="spellStart"/>
      <w:r>
        <w:rPr>
          <w:rFonts w:eastAsia="Times New Roman" w:cs="Times New Roman"/>
          <w:szCs w:val="24"/>
        </w:rPr>
        <w:t>ιντερνετικό</w:t>
      </w:r>
      <w:proofErr w:type="spellEnd"/>
      <w:r>
        <w:rPr>
          <w:rFonts w:eastAsia="Times New Roman" w:cs="Times New Roman"/>
          <w:szCs w:val="24"/>
        </w:rPr>
        <w:t xml:space="preserve"> στοίχημα, όχι τώρα. Θα κοιτάξουμε όλες τις πλευρές.</w:t>
      </w:r>
    </w:p>
    <w:p w14:paraId="65CEFAAC"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(Η΄ Αντιπρόεδρος της Βουλής): </w:t>
      </w:r>
      <w:r>
        <w:rPr>
          <w:rFonts w:eastAsia="Times New Roman" w:cs="Times New Roman"/>
          <w:szCs w:val="24"/>
        </w:rPr>
        <w:t>Ωραία, ωραία.</w:t>
      </w:r>
    </w:p>
    <w:p w14:paraId="65CEFAAD"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ΕΥΚΛΕΙΔΗΣ ΤΣΑΚ</w:t>
      </w:r>
      <w:r>
        <w:rPr>
          <w:rFonts w:eastAsia="Times New Roman" w:cs="Times New Roman"/>
          <w:b/>
          <w:szCs w:val="24"/>
        </w:rPr>
        <w:t xml:space="preserve">ΑΛΩΤΟΣ (Υπουργός Οικονομικών): </w:t>
      </w:r>
      <w:r>
        <w:rPr>
          <w:rFonts w:eastAsia="Times New Roman" w:cs="Times New Roman"/>
          <w:szCs w:val="24"/>
        </w:rPr>
        <w:t>Θα ήθελα να πω, επίσης, ότι δεχόμαστε όλες τις κυβερνητικές τροπολογίες. Δεν δεχόμαστε τις βουλευτικές. Βέβαια, οι δύο απ’ αυτές είναι πιο πολύ σε σχέση με το Υπουργείο Εργασίας, οπότε λίγο αναμένετε γι’ αυτές. Μου φαίνεται ό</w:t>
      </w:r>
      <w:r>
        <w:rPr>
          <w:rFonts w:eastAsia="Times New Roman" w:cs="Times New Roman"/>
          <w:szCs w:val="24"/>
        </w:rPr>
        <w:t>τι είναι η πρώτη και η τρίτη, αν δεν κάνω λάθος, με τη σειρά που μας τις έχετε μοιράσει.</w:t>
      </w:r>
    </w:p>
    <w:p w14:paraId="65CEFAAE"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Ευχαριστώ πολύ.</w:t>
      </w:r>
    </w:p>
    <w:p w14:paraId="65CEFAAF"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w:t>
      </w:r>
    </w:p>
    <w:p w14:paraId="65CEFAB0"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 xml:space="preserve">Ο Κοινοβουλευτικός Εκπρόσωπος των Ανεξαρτήτων Ελλήνων κ. Αθανάσιος </w:t>
      </w:r>
      <w:proofErr w:type="spellStart"/>
      <w:r>
        <w:rPr>
          <w:rFonts w:eastAsia="Times New Roman" w:cs="Times New Roman"/>
          <w:szCs w:val="24"/>
        </w:rPr>
        <w:t>Παπαχριστόπουλος</w:t>
      </w:r>
      <w:proofErr w:type="spellEnd"/>
      <w:r>
        <w:rPr>
          <w:rFonts w:eastAsia="Times New Roman" w:cs="Times New Roman"/>
          <w:szCs w:val="24"/>
        </w:rPr>
        <w:t xml:space="preserve"> έχει τον λόγο.</w:t>
      </w:r>
    </w:p>
    <w:p w14:paraId="65CEFAB1"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ΠΑΠΑΧΡΙΣΤΟΠΟΥΛΟΣ: </w:t>
      </w:r>
      <w:r>
        <w:rPr>
          <w:rFonts w:eastAsia="Times New Roman" w:cs="Times New Roman"/>
          <w:szCs w:val="24"/>
        </w:rPr>
        <w:t>Ευχαριστώ, κύριε Πρόεδρε.</w:t>
      </w:r>
    </w:p>
    <w:p w14:paraId="65CEFAB2"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Δεν είναι ό,τι πιο ευχάριστο η λέξη «τζόγος» γενικά. Οι συνειρμοί τον τζόγο τον συνδέουν με παρακμή. </w:t>
      </w:r>
    </w:p>
    <w:p w14:paraId="65CEFAB3"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Θέλω να πω ότι άκουσα με πολύ μεγάλο σεβασμό πολλά απ’ αυτά που είπε ο </w:t>
      </w:r>
      <w:r>
        <w:rPr>
          <w:rFonts w:eastAsia="Times New Roman" w:cs="Times New Roman"/>
          <w:szCs w:val="24"/>
        </w:rPr>
        <w:t>ε</w:t>
      </w:r>
      <w:r>
        <w:rPr>
          <w:rFonts w:eastAsia="Times New Roman" w:cs="Times New Roman"/>
          <w:szCs w:val="24"/>
        </w:rPr>
        <w:t>κπρόσωπος του ΚΚΕ, αλλά με μία διαφορ</w:t>
      </w:r>
      <w:r>
        <w:rPr>
          <w:rFonts w:eastAsia="Times New Roman" w:cs="Times New Roman"/>
          <w:szCs w:val="24"/>
        </w:rPr>
        <w:t>ά. Η πραγματικότητα είναι σκληρή και πρέπει να τη δούμε και όχι να κρυβόμαστε.</w:t>
      </w:r>
    </w:p>
    <w:p w14:paraId="65CEFAB4"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Εξηγούμαι: Αυτή τη στιγμή που μιλάμε υπάρχουν πάνω από τρεις χιλιάδες παράνομα στέκια τζόγου στη χώρα, πάσης φύσεως</w:t>
      </w:r>
      <w:r>
        <w:rPr>
          <w:rFonts w:eastAsia="Times New Roman" w:cs="Times New Roman"/>
          <w:szCs w:val="24"/>
        </w:rPr>
        <w:t>,</w:t>
      </w:r>
      <w:r>
        <w:rPr>
          <w:rFonts w:eastAsia="Times New Roman" w:cs="Times New Roman"/>
          <w:szCs w:val="24"/>
        </w:rPr>
        <w:t xml:space="preserve"> παράνομα. Μάλιστα, ένας -δεν θέλω να πω πολλά- έχει γύρω στις εκατό χιλιάδες παράνομες μηχανές. Το λέω αυτό γιατί κανείς δεν τα θέλει αυτά. </w:t>
      </w:r>
    </w:p>
    <w:p w14:paraId="65CEFAB5"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Μάλιστα, μου είχε κάνει εντύπωση κάτι. Πήγαινα πολύ συχνά στο Άμστερνταμ παλιά, κύριε Υπουργέ. Στο πιο κεντρικό ση</w:t>
      </w:r>
      <w:r>
        <w:rPr>
          <w:rFonts w:eastAsia="Times New Roman" w:cs="Times New Roman"/>
          <w:szCs w:val="24"/>
        </w:rPr>
        <w:t xml:space="preserve">μείο του Άμστερνταμ, στη </w:t>
      </w:r>
      <w:proofErr w:type="spellStart"/>
      <w:r>
        <w:rPr>
          <w:rFonts w:eastAsia="Times New Roman" w:cs="Times New Roman"/>
          <w:szCs w:val="24"/>
        </w:rPr>
        <w:t>Leidseplein</w:t>
      </w:r>
      <w:proofErr w:type="spellEnd"/>
      <w:r>
        <w:rPr>
          <w:rFonts w:eastAsia="Times New Roman" w:cs="Times New Roman"/>
          <w:szCs w:val="24"/>
        </w:rPr>
        <w:t xml:space="preserve">, είναι το καζίνο. Πήγα, ας πούμε, σαν τουρίστας. Μέσα στο καζίνο ήταν μόνο αλλοδαποί. </w:t>
      </w:r>
      <w:r>
        <w:rPr>
          <w:rFonts w:eastAsia="Times New Roman" w:cs="Times New Roman"/>
          <w:szCs w:val="24"/>
        </w:rPr>
        <w:lastRenderedPageBreak/>
        <w:t>Ήταν Άραβες, Έλληνες και Τούρκοι. Δεν είδα σχεδόν κανέναν Ολλανδό.</w:t>
      </w:r>
    </w:p>
    <w:p w14:paraId="65CEFAB6"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Με απλά ελληνικά θέλω να πω ότι μια χώρα που πάει καλά, που είναι </w:t>
      </w:r>
      <w:r>
        <w:rPr>
          <w:rFonts w:eastAsia="Times New Roman" w:cs="Times New Roman"/>
          <w:szCs w:val="24"/>
        </w:rPr>
        <w:t xml:space="preserve">ευνομούμενη, που όλα της τα οικονομικά είναι εντάξει, δεν καταφεύγει στον τζόγο, είτε είναι καζίνο είτε είναι </w:t>
      </w:r>
      <w:proofErr w:type="spellStart"/>
      <w:r>
        <w:rPr>
          <w:rFonts w:eastAsia="Times New Roman" w:cs="Times New Roman"/>
          <w:szCs w:val="24"/>
        </w:rPr>
        <w:t>φρουτάκια</w:t>
      </w:r>
      <w:proofErr w:type="spellEnd"/>
      <w:r>
        <w:rPr>
          <w:rFonts w:eastAsia="Times New Roman" w:cs="Times New Roman"/>
          <w:szCs w:val="24"/>
        </w:rPr>
        <w:t xml:space="preserve">» είτε είναι οτιδήποτε. Δεν έχουμε φτάσει, όμως, σε αυτό το επίπεδο. Η πραγματικότητα είναι σκληρή και θα πρέπει να τη δούμε. </w:t>
      </w:r>
    </w:p>
    <w:p w14:paraId="65CEFAB7"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Αν με αυτή</w:t>
      </w:r>
      <w:r>
        <w:rPr>
          <w:rFonts w:eastAsia="Times New Roman" w:cs="Times New Roman"/>
          <w:szCs w:val="24"/>
        </w:rPr>
        <w:t xml:space="preserve"> τη νομοθετική ρύθμιση, όπως και με αυτές τις δύο που έχει ήδη δεσμευθεί ο Υπουργός ότι θα κάνει, μειωθεί ο τζόγος στη χώρα, εγώ θα το θεωρήσω επιτυχία έστω και λίγο, και μάλιστα σημαντική επιτυχία. </w:t>
      </w:r>
    </w:p>
    <w:p w14:paraId="65CEFAB8"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Να δούμε στην πράξη τώρα μερικά πράγματα που νομίζω ότι </w:t>
      </w:r>
      <w:r>
        <w:rPr>
          <w:rFonts w:eastAsia="Times New Roman" w:cs="Times New Roman"/>
          <w:szCs w:val="24"/>
        </w:rPr>
        <w:t>είναι αυτονόητα.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ο τρόπος που δόθηκε ο ΟΠΑΠ, όπως δόθηκε, είναι μνημείο του πώς μπορείς να γίνεις πλούσιος με δανεικά χρήματα χωρίς να έχεις καμμιά επιχειρηματική δραστηριότητα. Το σβήνω, όμως, αυτό. Έγινε. Πάω παρακάτω.</w:t>
      </w:r>
    </w:p>
    <w:p w14:paraId="65CEFAB9"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Έγινε κριτική στον Υπου</w:t>
      </w:r>
      <w:r>
        <w:rPr>
          <w:rFonts w:eastAsia="Times New Roman" w:cs="Times New Roman"/>
          <w:szCs w:val="24"/>
        </w:rPr>
        <w:t>ργό γιατί αποσπασματικά φέρνει, ας πούμε, το πρώτο κομμάτι και αφήνει τα υπόλοιπα δύο. Κατ</w:t>
      </w:r>
      <w:r>
        <w:rPr>
          <w:rFonts w:eastAsia="Times New Roman" w:cs="Times New Roman"/>
          <w:szCs w:val="24"/>
        </w:rPr>
        <w:t xml:space="preserve">’ </w:t>
      </w:r>
      <w:r>
        <w:rPr>
          <w:rFonts w:eastAsia="Times New Roman" w:cs="Times New Roman"/>
          <w:szCs w:val="24"/>
        </w:rPr>
        <w:lastRenderedPageBreak/>
        <w:t>αρχ</w:t>
      </w:r>
      <w:r>
        <w:rPr>
          <w:rFonts w:eastAsia="Times New Roman" w:cs="Times New Roman"/>
          <w:szCs w:val="24"/>
        </w:rPr>
        <w:t>άς</w:t>
      </w:r>
      <w:r>
        <w:rPr>
          <w:rFonts w:eastAsia="Times New Roman" w:cs="Times New Roman"/>
          <w:szCs w:val="24"/>
        </w:rPr>
        <w:t>, να πούμε ότι σήμερα</w:t>
      </w:r>
      <w:r>
        <w:rPr>
          <w:rFonts w:eastAsia="Times New Roman" w:cs="Times New Roman"/>
          <w:szCs w:val="24"/>
        </w:rPr>
        <w:t>,</w:t>
      </w:r>
      <w:r>
        <w:rPr>
          <w:rFonts w:eastAsia="Times New Roman" w:cs="Times New Roman"/>
          <w:szCs w:val="24"/>
        </w:rPr>
        <w:t xml:space="preserve"> με τον ηλεκτρονικό τρόπο ζωής, καθένας μπορεί να παίζει τζόγο από το σπίτι του με τον υπολογιστή του -και νομίζω ότι δεν χρειάζεται να τ</w:t>
      </w:r>
      <w:r>
        <w:rPr>
          <w:rFonts w:eastAsia="Times New Roman" w:cs="Times New Roman"/>
          <w:szCs w:val="24"/>
        </w:rPr>
        <w:t>ο πω, το ξέρει όλος ο κόσμος- νόμιμο ή παράνομο. Επομένως ήταν επιβεβλημένη αυτή η νομοθετική ρύθμιση. Έπρεπε να έρθει. Αυτά που χάνονται είναι πάνω από 1,3 δισεκατομμύρι</w:t>
      </w:r>
      <w:r>
        <w:rPr>
          <w:rFonts w:eastAsia="Times New Roman" w:cs="Times New Roman"/>
          <w:szCs w:val="24"/>
        </w:rPr>
        <w:t>ο</w:t>
      </w:r>
      <w:r>
        <w:rPr>
          <w:rFonts w:eastAsia="Times New Roman" w:cs="Times New Roman"/>
          <w:szCs w:val="24"/>
        </w:rPr>
        <w:t xml:space="preserve"> ευρώ. Είναι απίστευτα χρήματα. Δεν είναι, όμως, αυτό το θέμα. Επιτυχία εγώ θα θεωρήσ</w:t>
      </w:r>
      <w:r>
        <w:rPr>
          <w:rFonts w:eastAsia="Times New Roman" w:cs="Times New Roman"/>
          <w:szCs w:val="24"/>
        </w:rPr>
        <w:t xml:space="preserve">ω αν μειωθεί με αυτές τις πρωτοβουλίες ο τζόγος στη χώρα μας. </w:t>
      </w:r>
    </w:p>
    <w:p w14:paraId="65CEFABA" w14:textId="77777777" w:rsidR="0056398E" w:rsidRDefault="004E57BB">
      <w:pPr>
        <w:spacing w:line="600" w:lineRule="auto"/>
        <w:ind w:firstLine="720"/>
        <w:jc w:val="both"/>
        <w:rPr>
          <w:rFonts w:eastAsia="Times New Roman" w:cs="Times New Roman"/>
          <w:bCs/>
          <w:szCs w:val="24"/>
        </w:rPr>
      </w:pPr>
      <w:r>
        <w:rPr>
          <w:rFonts w:eastAsia="Times New Roman" w:cs="Times New Roman"/>
          <w:szCs w:val="24"/>
        </w:rPr>
        <w:t xml:space="preserve">Θέλω να σταθώ -και δεν θα πάρω πολύ χρόνο, γιατί θέλω να ασχοληθώ και με κάτι άλλο- σε δύο </w:t>
      </w:r>
      <w:r>
        <w:rPr>
          <w:rFonts w:eastAsia="Times New Roman" w:cs="Times New Roman"/>
          <w:bCs/>
          <w:szCs w:val="24"/>
        </w:rPr>
        <w:t xml:space="preserve">τροπολογίες που κατά τη γνώμη μου θα έπρεπε να έχουν αναδειχθεί στον μέγιστο βαθμό. </w:t>
      </w:r>
    </w:p>
    <w:p w14:paraId="65CEFABB" w14:textId="77777777" w:rsidR="0056398E" w:rsidRDefault="004E57BB">
      <w:pPr>
        <w:spacing w:line="600" w:lineRule="auto"/>
        <w:ind w:firstLine="720"/>
        <w:jc w:val="both"/>
        <w:rPr>
          <w:rFonts w:eastAsia="Times New Roman" w:cs="Times New Roman"/>
          <w:bCs/>
          <w:szCs w:val="24"/>
        </w:rPr>
      </w:pPr>
      <w:r>
        <w:rPr>
          <w:rFonts w:eastAsia="Times New Roman" w:cs="Times New Roman"/>
          <w:bCs/>
          <w:szCs w:val="24"/>
        </w:rPr>
        <w:t xml:space="preserve">Ξέρουμε όλοι τις </w:t>
      </w:r>
      <w:r>
        <w:rPr>
          <w:rFonts w:eastAsia="Times New Roman" w:cs="Times New Roman"/>
          <w:bCs/>
          <w:szCs w:val="24"/>
        </w:rPr>
        <w:t>καθυστερήσεις που γίνονται στις συντάξεις. Τις ξέρουμε όλοι. Να κάνουμε και αυτοκριτική; Να την κάνουμε. Είναι «ένεση», ναι ή όχι, όταν η προσωρινή σου σύνταξη θα είναι το 80%; Είναι μια τροπολογία που θα πρέπει να τη χαιρετ</w:t>
      </w:r>
      <w:r>
        <w:rPr>
          <w:rFonts w:eastAsia="Times New Roman" w:cs="Times New Roman"/>
          <w:bCs/>
          <w:szCs w:val="24"/>
        </w:rPr>
        <w:t>ί</w:t>
      </w:r>
      <w:r>
        <w:rPr>
          <w:rFonts w:eastAsia="Times New Roman" w:cs="Times New Roman"/>
          <w:bCs/>
          <w:szCs w:val="24"/>
        </w:rPr>
        <w:t>σουμε όλοι και πιστεύω ότι θα τ</w:t>
      </w:r>
      <w:r>
        <w:rPr>
          <w:rFonts w:eastAsia="Times New Roman" w:cs="Times New Roman"/>
          <w:bCs/>
          <w:szCs w:val="24"/>
        </w:rPr>
        <w:t>η χαιρετ</w:t>
      </w:r>
      <w:r>
        <w:rPr>
          <w:rFonts w:eastAsia="Times New Roman" w:cs="Times New Roman"/>
          <w:bCs/>
          <w:szCs w:val="24"/>
        </w:rPr>
        <w:t>ί</w:t>
      </w:r>
      <w:r>
        <w:rPr>
          <w:rFonts w:eastAsia="Times New Roman" w:cs="Times New Roman"/>
          <w:bCs/>
          <w:szCs w:val="24"/>
        </w:rPr>
        <w:t>σουμε όλοι και θα την ψηφίσουμε. Είναι πολύ σημαντική η τροπολογία που αναφέρεται στο 80% όσων υποβάλλουν ηλεκτρονικά κ</w:t>
      </w:r>
      <w:r>
        <w:rPr>
          <w:rFonts w:eastAsia="Times New Roman" w:cs="Times New Roman"/>
          <w:bCs/>
          <w:szCs w:val="24"/>
        </w:rPr>
        <w:t xml:space="preserve">αι </w:t>
      </w:r>
      <w:r>
        <w:rPr>
          <w:rFonts w:eastAsia="Times New Roman" w:cs="Times New Roman"/>
          <w:bCs/>
          <w:szCs w:val="24"/>
        </w:rPr>
        <w:t>λ</w:t>
      </w:r>
      <w:r>
        <w:rPr>
          <w:rFonts w:eastAsia="Times New Roman" w:cs="Times New Roman"/>
          <w:bCs/>
          <w:szCs w:val="24"/>
        </w:rPr>
        <w:t>οι</w:t>
      </w:r>
      <w:r>
        <w:rPr>
          <w:rFonts w:eastAsia="Times New Roman" w:cs="Times New Roman"/>
          <w:bCs/>
          <w:szCs w:val="24"/>
        </w:rPr>
        <w:t>π</w:t>
      </w:r>
      <w:r>
        <w:rPr>
          <w:rFonts w:eastAsia="Times New Roman" w:cs="Times New Roman"/>
          <w:bCs/>
          <w:szCs w:val="24"/>
        </w:rPr>
        <w:t>ά</w:t>
      </w:r>
      <w:r>
        <w:rPr>
          <w:rFonts w:eastAsia="Times New Roman" w:cs="Times New Roman"/>
          <w:bCs/>
          <w:szCs w:val="24"/>
        </w:rPr>
        <w:t>. Το λέω αυτό γιατί</w:t>
      </w:r>
      <w:r>
        <w:rPr>
          <w:rFonts w:eastAsia="Times New Roman" w:cs="Times New Roman"/>
          <w:bCs/>
          <w:szCs w:val="24"/>
        </w:rPr>
        <w:t>,</w:t>
      </w:r>
      <w:r>
        <w:rPr>
          <w:rFonts w:eastAsia="Times New Roman" w:cs="Times New Roman"/>
          <w:bCs/>
          <w:szCs w:val="24"/>
        </w:rPr>
        <w:t xml:space="preserve"> όταν αγγίζεις σχεδόν την κανονική σου σύνταξη, κάπως βολεύεσαι, όχι ότι βολεύεσαι οριστικά.</w:t>
      </w:r>
    </w:p>
    <w:p w14:paraId="65CEFABC" w14:textId="77777777" w:rsidR="0056398E" w:rsidRDefault="004E57BB">
      <w:pPr>
        <w:spacing w:line="600" w:lineRule="auto"/>
        <w:ind w:firstLine="720"/>
        <w:jc w:val="both"/>
        <w:rPr>
          <w:rFonts w:eastAsia="Times New Roman" w:cs="Times New Roman"/>
          <w:bCs/>
          <w:szCs w:val="24"/>
        </w:rPr>
      </w:pPr>
      <w:r>
        <w:rPr>
          <w:rFonts w:eastAsia="Times New Roman" w:cs="Times New Roman"/>
          <w:bCs/>
          <w:szCs w:val="24"/>
        </w:rPr>
        <w:lastRenderedPageBreak/>
        <w:t>Η δεύτε</w:t>
      </w:r>
      <w:r>
        <w:rPr>
          <w:rFonts w:eastAsia="Times New Roman" w:cs="Times New Roman"/>
          <w:bCs/>
          <w:szCs w:val="24"/>
        </w:rPr>
        <w:t xml:space="preserve">ρη τροπολογία που θέλω εγώ να σχολιάσω είναι αυτή που αναφέρεται στη συμπλήρωση του άρθρου 12, σχετικά με τις συντάξεις λόγω θανάτου. </w:t>
      </w:r>
    </w:p>
    <w:p w14:paraId="65CEFABD" w14:textId="77777777" w:rsidR="0056398E" w:rsidRDefault="004E57BB">
      <w:pPr>
        <w:spacing w:line="600" w:lineRule="auto"/>
        <w:ind w:firstLine="720"/>
        <w:jc w:val="both"/>
        <w:rPr>
          <w:rFonts w:eastAsia="Times New Roman" w:cs="Times New Roman"/>
          <w:bCs/>
          <w:szCs w:val="24"/>
        </w:rPr>
      </w:pPr>
      <w:r>
        <w:rPr>
          <w:rFonts w:eastAsia="Times New Roman" w:cs="Times New Roman"/>
          <w:bCs/>
          <w:szCs w:val="24"/>
        </w:rPr>
        <w:t>Εδώ θα ήθελα να παρακαλέσω για κάτι, κύριε Υπουργέ, γιατί ειλικρινά σας το λέω. Μπορεί να κάνω και λάθος. Όμως, αν τα χρο</w:t>
      </w:r>
      <w:r>
        <w:rPr>
          <w:rFonts w:eastAsia="Times New Roman" w:cs="Times New Roman"/>
          <w:bCs/>
          <w:szCs w:val="24"/>
        </w:rPr>
        <w:t>νικά περιθώρια είναι στενά, θα πρέπει να τα αυξήσουμε. Υπάρχουν οι άνθρωποι που χάνουν κάποιον ή υπάρχουν τα παιδιά που ζουν. Νομίζω ότι εκεί θα έπρεπε να είμαστε λίγο πιο γαλαντόμοι. Είναι βήμα θετικό. Δεν το συζητάω. Να το δούμε, δηλαδή, πιο ανθρώπινα γι</w:t>
      </w:r>
      <w:r>
        <w:rPr>
          <w:rFonts w:eastAsia="Times New Roman" w:cs="Times New Roman"/>
          <w:bCs/>
          <w:szCs w:val="24"/>
        </w:rPr>
        <w:t xml:space="preserve">’ αυτές τις οικογένειες. Εγώ τουλάχιστον το καταθέτω τελείως ανθρώπινα και χωρίς κριτική διάθεση. Οι άλλες τρεις τροπολογίες, επίσης, κατά τη γνώμη μου είναι σωστές. </w:t>
      </w:r>
    </w:p>
    <w:p w14:paraId="65CEFABE" w14:textId="77777777" w:rsidR="0056398E" w:rsidRDefault="004E57BB">
      <w:pPr>
        <w:spacing w:line="600" w:lineRule="auto"/>
        <w:ind w:firstLine="720"/>
        <w:jc w:val="both"/>
        <w:rPr>
          <w:rFonts w:eastAsia="Times New Roman" w:cs="Times New Roman"/>
          <w:szCs w:val="24"/>
        </w:rPr>
      </w:pPr>
      <w:r>
        <w:rPr>
          <w:rFonts w:eastAsia="Times New Roman" w:cs="Times New Roman"/>
          <w:bCs/>
          <w:szCs w:val="24"/>
        </w:rPr>
        <w:t xml:space="preserve">Φεύγω από το θέμα μου. Έχω λίγο χρόνο. Μου έκανε εντύπωση πάντως όταν εμβρόντητος άκουσα </w:t>
      </w:r>
      <w:r>
        <w:rPr>
          <w:rFonts w:eastAsia="Times New Roman" w:cs="Times New Roman"/>
          <w:bCs/>
          <w:szCs w:val="24"/>
        </w:rPr>
        <w:t xml:space="preserve">τον Κοινοβουλευτικό Εκπρόσωπο χθες με τα αυτιά μου, τον πολύ ευπρεπή κατά τα άλλα κ. </w:t>
      </w:r>
      <w:proofErr w:type="spellStart"/>
      <w:r>
        <w:rPr>
          <w:rFonts w:eastAsia="Times New Roman" w:cs="Times New Roman"/>
          <w:bCs/>
          <w:szCs w:val="24"/>
        </w:rPr>
        <w:t>Δένδια</w:t>
      </w:r>
      <w:proofErr w:type="spellEnd"/>
      <w:r>
        <w:rPr>
          <w:rFonts w:eastAsia="Times New Roman" w:cs="Times New Roman"/>
          <w:bCs/>
          <w:szCs w:val="24"/>
        </w:rPr>
        <w:t>, να απορεί για το αυτονόητο. «Αλλαγή πολιτεύματος»</w:t>
      </w:r>
      <w:r>
        <w:rPr>
          <w:rFonts w:eastAsia="Times New Roman" w:cs="Times New Roman"/>
          <w:bCs/>
          <w:szCs w:val="24"/>
        </w:rPr>
        <w:t>,</w:t>
      </w:r>
      <w:r>
        <w:rPr>
          <w:rFonts w:eastAsia="Times New Roman" w:cs="Times New Roman"/>
          <w:bCs/>
          <w:szCs w:val="24"/>
        </w:rPr>
        <w:t xml:space="preserve"> άκουσα.</w:t>
      </w:r>
      <w:r>
        <w:rPr>
          <w:rFonts w:eastAsia="Times New Roman" w:cs="Times New Roman"/>
          <w:bCs/>
          <w:szCs w:val="24"/>
        </w:rPr>
        <w:t xml:space="preserve"> </w:t>
      </w:r>
      <w:r>
        <w:rPr>
          <w:rFonts w:eastAsia="Times New Roman" w:cs="Times New Roman"/>
          <w:szCs w:val="24"/>
        </w:rPr>
        <w:t xml:space="preserve">Μάλιστα, η απάντηση του Υπουργού ήταν πολύ επιεικής: «Λέει υπερβολές ο κ. </w:t>
      </w:r>
      <w:proofErr w:type="spellStart"/>
      <w:r>
        <w:rPr>
          <w:rFonts w:eastAsia="Times New Roman" w:cs="Times New Roman"/>
          <w:szCs w:val="24"/>
        </w:rPr>
        <w:t>Δένδιας</w:t>
      </w:r>
      <w:proofErr w:type="spellEnd"/>
      <w:r>
        <w:rPr>
          <w:rFonts w:eastAsia="Times New Roman" w:cs="Times New Roman"/>
          <w:szCs w:val="24"/>
        </w:rPr>
        <w:t>.</w:t>
      </w:r>
      <w:r>
        <w:rPr>
          <w:rFonts w:eastAsia="Times New Roman" w:cs="Times New Roman"/>
          <w:szCs w:val="24"/>
        </w:rPr>
        <w:t>».</w:t>
      </w:r>
    </w:p>
    <w:p w14:paraId="65CEFABF" w14:textId="77777777" w:rsidR="0056398E" w:rsidRDefault="004E57BB">
      <w:pPr>
        <w:tabs>
          <w:tab w:val="left" w:pos="1138"/>
          <w:tab w:val="left" w:pos="1565"/>
          <w:tab w:val="left" w:pos="2965"/>
          <w:tab w:val="center" w:pos="4753"/>
        </w:tabs>
        <w:spacing w:line="600" w:lineRule="auto"/>
        <w:jc w:val="both"/>
        <w:rPr>
          <w:rFonts w:eastAsia="Times New Roman" w:cs="Times New Roman"/>
          <w:szCs w:val="24"/>
        </w:rPr>
      </w:pPr>
      <w:r>
        <w:rPr>
          <w:rFonts w:eastAsia="Times New Roman" w:cs="Times New Roman"/>
          <w:szCs w:val="24"/>
        </w:rPr>
        <w:lastRenderedPageBreak/>
        <w:t xml:space="preserve">         Εγώ δεν το</w:t>
      </w:r>
      <w:r>
        <w:rPr>
          <w:rFonts w:eastAsia="Times New Roman" w:cs="Times New Roman"/>
          <w:szCs w:val="24"/>
        </w:rPr>
        <w:t xml:space="preserve"> κατάλαβα αυτό. Δηλαδή, δεν έχει δικαίωμα ένας Πρωθυπουργός σε μια ειδική συγκέντρωση στη </w:t>
      </w:r>
      <w:r>
        <w:rPr>
          <w:rFonts w:eastAsia="Times New Roman" w:cs="Times New Roman"/>
          <w:szCs w:val="24"/>
        </w:rPr>
        <w:t>β</w:t>
      </w:r>
      <w:r>
        <w:rPr>
          <w:rFonts w:eastAsia="Times New Roman" w:cs="Times New Roman"/>
          <w:szCs w:val="24"/>
        </w:rPr>
        <w:t xml:space="preserve">όρεια Ελλάδα και μάλιστα σε ένα πολύ ευαίσθητο κομμάτι, όπως είναι η Θράκη, να αναγγείλει αυτό που πραγματικά κάνει; Δεν θριαμβολογεί κανείς γι’ αυτό. </w:t>
      </w:r>
    </w:p>
    <w:p w14:paraId="65CEFAC0" w14:textId="77777777" w:rsidR="0056398E" w:rsidRDefault="004E57BB">
      <w:pPr>
        <w:tabs>
          <w:tab w:val="left" w:pos="1138"/>
          <w:tab w:val="left" w:pos="1565"/>
          <w:tab w:val="left" w:pos="2965"/>
          <w:tab w:val="center" w:pos="4753"/>
        </w:tabs>
        <w:spacing w:line="600" w:lineRule="auto"/>
        <w:ind w:firstLine="709"/>
        <w:jc w:val="both"/>
        <w:rPr>
          <w:rFonts w:eastAsia="Times New Roman" w:cs="Times New Roman"/>
          <w:szCs w:val="24"/>
        </w:rPr>
      </w:pPr>
      <w:r>
        <w:rPr>
          <w:rFonts w:eastAsia="Times New Roman" w:cs="Times New Roman"/>
          <w:szCs w:val="24"/>
        </w:rPr>
        <w:t xml:space="preserve">Εγώ θα πω το </w:t>
      </w:r>
      <w:r>
        <w:rPr>
          <w:rFonts w:eastAsia="Times New Roman" w:cs="Times New Roman"/>
          <w:szCs w:val="24"/>
        </w:rPr>
        <w:t xml:space="preserve">εξής: Δεν θεωρώ ότι είναι τίποτα αυτό. Το παίρνει, ας πούμε, ένας άνθρωπος για να περάσει τα Χριστούγεννα. Έχουν μεγάλη σημασία, όμως, ακόμα και τα δύο κατοστάρικα, που κάποιοι τα περιφρονούν. Όχι. Και το ένα κατοστάρικο και τα πενήντα ευρώ και το ότι δεν </w:t>
      </w:r>
      <w:r>
        <w:rPr>
          <w:rFonts w:eastAsia="Times New Roman" w:cs="Times New Roman"/>
          <w:szCs w:val="24"/>
        </w:rPr>
        <w:t xml:space="preserve">σου κόβουν τίποτα άλλο παραπάνω είναι πολύ σημαντικό. Γιατί δεν έχει δικαίωμα ένας Πρωθυπουργός να το αναγγείλει; Τη λέξη «διάγγελμα» κάποιοι την έχουν εφεύρει. Είναι πομπώδης έκφραση. Τι θα πει «διάγγελμα»; Έκανε μια ανακοίνωση γι’ αυτό που θα κάνει. </w:t>
      </w:r>
    </w:p>
    <w:p w14:paraId="65CEFAC1" w14:textId="77777777" w:rsidR="0056398E" w:rsidRDefault="004E57BB">
      <w:pPr>
        <w:tabs>
          <w:tab w:val="left" w:pos="1138"/>
          <w:tab w:val="left" w:pos="1565"/>
          <w:tab w:val="left" w:pos="2965"/>
          <w:tab w:val="center" w:pos="4753"/>
        </w:tabs>
        <w:spacing w:line="600" w:lineRule="auto"/>
        <w:jc w:val="both"/>
        <w:rPr>
          <w:rFonts w:eastAsia="Times New Roman" w:cs="Times New Roman"/>
          <w:szCs w:val="24"/>
        </w:rPr>
      </w:pPr>
      <w:r>
        <w:rPr>
          <w:rFonts w:eastAsia="Times New Roman" w:cs="Times New Roman"/>
          <w:szCs w:val="24"/>
        </w:rPr>
        <w:t xml:space="preserve">   </w:t>
      </w:r>
      <w:r>
        <w:rPr>
          <w:rFonts w:eastAsia="Times New Roman" w:cs="Times New Roman"/>
          <w:szCs w:val="24"/>
        </w:rPr>
        <w:t xml:space="preserve">       Κατ’ αρχ</w:t>
      </w:r>
      <w:r>
        <w:rPr>
          <w:rFonts w:eastAsia="Times New Roman" w:cs="Times New Roman"/>
          <w:szCs w:val="24"/>
        </w:rPr>
        <w:t>άς</w:t>
      </w:r>
      <w:r>
        <w:rPr>
          <w:rFonts w:eastAsia="Times New Roman" w:cs="Times New Roman"/>
          <w:szCs w:val="24"/>
        </w:rPr>
        <w:t>, ξέρουν όλοι ότι</w:t>
      </w:r>
      <w:r>
        <w:rPr>
          <w:rFonts w:eastAsia="Times New Roman" w:cs="Times New Roman"/>
          <w:szCs w:val="24"/>
        </w:rPr>
        <w:t>,</w:t>
      </w:r>
      <w:r>
        <w:rPr>
          <w:rFonts w:eastAsia="Times New Roman" w:cs="Times New Roman"/>
          <w:szCs w:val="24"/>
        </w:rPr>
        <w:t xml:space="preserve"> αν δεν το κάνει τώρα, χάνεται αυτό το πράγμα. Έγινε και πέρσι. Θα μπορούσε να χαθεί. Πρέπει να γίνει και λίγο πιο νωρίς. Νομίζω ότι είναι γνωστό. Μου κάνει κακή εντύπωση. Το να κάνεις κριτική δεν είναι κακό πράγμα, αλλά είναι σκληρές δηλώσεις. Να συμφωνήσ</w:t>
      </w:r>
      <w:r>
        <w:rPr>
          <w:rFonts w:eastAsia="Times New Roman" w:cs="Times New Roman"/>
          <w:szCs w:val="24"/>
        </w:rPr>
        <w:t xml:space="preserve">ω ότι και φέτος μπορεί να γίνει μια αδικία. Εντάξει. Αυτό είναι; Αυτό είναι, όταν σχεδόν </w:t>
      </w:r>
      <w:r>
        <w:rPr>
          <w:rFonts w:eastAsia="Times New Roman" w:cs="Times New Roman"/>
          <w:szCs w:val="24"/>
        </w:rPr>
        <w:lastRenderedPageBreak/>
        <w:t>πάνω από τρία εκατομμύρια άνθρωποι έχουν να επωφεληθούν έστω και λίγο εκείνες τις μέρες. Το περιμένουν με αγωνία. Και δεν είναι προεκλογική περίοδος, προσέξτε. Δεν μου</w:t>
      </w:r>
      <w:r>
        <w:rPr>
          <w:rFonts w:eastAsia="Times New Roman" w:cs="Times New Roman"/>
          <w:szCs w:val="24"/>
        </w:rPr>
        <w:t xml:space="preserve"> αρέσει η αντίδραση. Πραγματικά, εγώ κάνω έκκληση σε όλα τα κόμματα –θα έρθει</w:t>
      </w:r>
      <w:r>
        <w:rPr>
          <w:rFonts w:eastAsia="Times New Roman" w:cs="Times New Roman"/>
          <w:szCs w:val="24"/>
        </w:rPr>
        <w:t>,</w:t>
      </w:r>
      <w:r>
        <w:rPr>
          <w:rFonts w:eastAsia="Times New Roman" w:cs="Times New Roman"/>
          <w:szCs w:val="24"/>
        </w:rPr>
        <w:t xml:space="preserve"> φαντάζομαι- να ψηφιστεί αυτό. Νομίζω ότι το αντίθετο θα είναι λάθος. </w:t>
      </w:r>
    </w:p>
    <w:p w14:paraId="65CEFAC2" w14:textId="77777777" w:rsidR="0056398E" w:rsidRDefault="004E57BB">
      <w:pPr>
        <w:tabs>
          <w:tab w:val="left" w:pos="1138"/>
          <w:tab w:val="left" w:pos="1565"/>
          <w:tab w:val="left" w:pos="2965"/>
          <w:tab w:val="center" w:pos="4753"/>
        </w:tabs>
        <w:spacing w:line="600" w:lineRule="auto"/>
        <w:jc w:val="both"/>
        <w:rPr>
          <w:rFonts w:eastAsia="Times New Roman" w:cs="Times New Roman"/>
          <w:szCs w:val="24"/>
        </w:rPr>
      </w:pPr>
      <w:r>
        <w:rPr>
          <w:rFonts w:eastAsia="Times New Roman" w:cs="Times New Roman"/>
          <w:szCs w:val="24"/>
        </w:rPr>
        <w:t xml:space="preserve">          Θέλω, επίσης, να ενημερώσω την Ολομέλεια ότι αυτή τη στιγμή, τώρα που μιλάμε εδώ, στο Ευρωκοινοβο</w:t>
      </w:r>
      <w:r>
        <w:rPr>
          <w:rFonts w:eastAsia="Times New Roman" w:cs="Times New Roman"/>
          <w:szCs w:val="24"/>
        </w:rPr>
        <w:t xml:space="preserve">ύλιο συζητούνται τα </w:t>
      </w:r>
      <w:r>
        <w:rPr>
          <w:rFonts w:eastAsia="Times New Roman" w:cs="Times New Roman"/>
          <w:szCs w:val="24"/>
          <w:lang w:val="en-US"/>
        </w:rPr>
        <w:t>P</w:t>
      </w:r>
      <w:r>
        <w:rPr>
          <w:rFonts w:eastAsia="Times New Roman" w:cs="Times New Roman"/>
          <w:szCs w:val="24"/>
          <w:lang w:val="en-US"/>
        </w:rPr>
        <w:t>aradise</w:t>
      </w:r>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apers</w:t>
      </w:r>
      <w:r>
        <w:rPr>
          <w:rFonts w:eastAsia="Times New Roman" w:cs="Times New Roman"/>
          <w:szCs w:val="24"/>
        </w:rPr>
        <w:t xml:space="preserve">. Για όσους δεν το ξέρουν, ο </w:t>
      </w:r>
      <w:proofErr w:type="spellStart"/>
      <w:r>
        <w:rPr>
          <w:rFonts w:eastAsia="Times New Roman" w:cs="Times New Roman"/>
          <w:szCs w:val="24"/>
        </w:rPr>
        <w:t>Μοσκοβισί</w:t>
      </w:r>
      <w:proofErr w:type="spellEnd"/>
      <w:r>
        <w:rPr>
          <w:rFonts w:eastAsia="Times New Roman" w:cs="Times New Roman"/>
          <w:szCs w:val="24"/>
        </w:rPr>
        <w:t xml:space="preserve"> είναι υποχρεωμένος να απαντήσει. Λίγο αργά, βέβαια, ξυπνάει η Ευρώπη –πολύ αργά θα έλεγα εγώ-</w:t>
      </w:r>
      <w:r>
        <w:rPr>
          <w:rFonts w:eastAsia="Times New Roman" w:cs="Times New Roman"/>
          <w:szCs w:val="24"/>
        </w:rPr>
        <w:t>,</w:t>
      </w:r>
      <w:r>
        <w:rPr>
          <w:rFonts w:eastAsia="Times New Roman" w:cs="Times New Roman"/>
          <w:szCs w:val="24"/>
        </w:rPr>
        <w:t xml:space="preserve"> διότι μπορεί να είναι νόμιμο, να έχουν νομιμοποιήσει το πώς πραγματικά μπορείς να κρύβε</w:t>
      </w:r>
      <w:r>
        <w:rPr>
          <w:rFonts w:eastAsia="Times New Roman" w:cs="Times New Roman"/>
          <w:szCs w:val="24"/>
        </w:rPr>
        <w:t xml:space="preserve">ις τις πηγές που έχεις, τα εισοδήματά σου και να μη φορολογείσαι ή να φορολογείσαι πολύ λίγο ή μηδενικά. Πού ακούστηκε αυτό το πράγμα; Πόση ανοχή ακόμα πρέπει να δείξει η Ευρωπαϊκή Ένωση σε αυτό το κακώς κείμενο; </w:t>
      </w:r>
    </w:p>
    <w:p w14:paraId="65CEFAC3" w14:textId="77777777" w:rsidR="0056398E" w:rsidRDefault="004E57B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Πέρα από τα ηχηρά ονόματα των Υπουργών του</w:t>
      </w:r>
      <w:r>
        <w:rPr>
          <w:rFonts w:eastAsia="Times New Roman" w:cs="Times New Roman"/>
          <w:szCs w:val="24"/>
        </w:rPr>
        <w:t xml:space="preserve"> </w:t>
      </w:r>
      <w:proofErr w:type="spellStart"/>
      <w:r>
        <w:rPr>
          <w:rFonts w:eastAsia="Times New Roman" w:cs="Times New Roman"/>
          <w:szCs w:val="24"/>
        </w:rPr>
        <w:t>Τραμπ</w:t>
      </w:r>
      <w:proofErr w:type="spellEnd"/>
      <w:r>
        <w:rPr>
          <w:rFonts w:eastAsia="Times New Roman" w:cs="Times New Roman"/>
          <w:szCs w:val="24"/>
        </w:rPr>
        <w:t xml:space="preserve"> -εμπλέκεται και ο Πούτιν, εμπλέκεται και ο Καναδάς με τον σύμβουλο του </w:t>
      </w:r>
      <w:proofErr w:type="spellStart"/>
      <w:r>
        <w:rPr>
          <w:rFonts w:eastAsia="Times New Roman" w:cs="Times New Roman"/>
          <w:szCs w:val="24"/>
        </w:rPr>
        <w:t>Τριντό</w:t>
      </w:r>
      <w:proofErr w:type="spellEnd"/>
      <w:r>
        <w:rPr>
          <w:rFonts w:eastAsia="Times New Roman" w:cs="Times New Roman"/>
          <w:szCs w:val="24"/>
        </w:rPr>
        <w:t>, η Βασίλισσα της Αγγλίας και πάει λέγοντας-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θέλω εδώ να πω ότι ακόμα και στην Τουρκία η Αξιωματική Αντιπολίτευση ζήτησε, επειδή μπερδεύονται τα δύο παιδιά του </w:t>
      </w:r>
      <w:proofErr w:type="spellStart"/>
      <w:r>
        <w:rPr>
          <w:rFonts w:eastAsia="Times New Roman" w:cs="Times New Roman"/>
          <w:szCs w:val="24"/>
        </w:rPr>
        <w:t>Γιλντιρίμ</w:t>
      </w:r>
      <w:proofErr w:type="spellEnd"/>
      <w:r>
        <w:rPr>
          <w:rFonts w:eastAsia="Times New Roman" w:cs="Times New Roman"/>
          <w:szCs w:val="24"/>
        </w:rPr>
        <w:t xml:space="preserve">, </w:t>
      </w:r>
      <w:r>
        <w:rPr>
          <w:rFonts w:eastAsia="Times New Roman" w:cs="Times New Roman"/>
          <w:szCs w:val="24"/>
        </w:rPr>
        <w:t xml:space="preserve">να παραιτηθεί ο </w:t>
      </w:r>
      <w:proofErr w:type="spellStart"/>
      <w:r>
        <w:rPr>
          <w:rFonts w:eastAsia="Times New Roman" w:cs="Times New Roman"/>
          <w:szCs w:val="24"/>
        </w:rPr>
        <w:t>Γιλντιρίμ</w:t>
      </w:r>
      <w:proofErr w:type="spellEnd"/>
      <w:r>
        <w:rPr>
          <w:rFonts w:eastAsia="Times New Roman" w:cs="Times New Roman"/>
          <w:szCs w:val="24"/>
        </w:rPr>
        <w:t>. Ακόμα και στην Τουρκία, που δεν θα την έλεγες αυθεντική δημοκρατία. Σήμερα, λοιπόν, συζητιέται αυτή η ιστορία κι εγώ χαίρομαι που</w:t>
      </w:r>
      <w:r>
        <w:rPr>
          <w:rFonts w:eastAsia="Times New Roman" w:cs="Times New Roman"/>
          <w:szCs w:val="24"/>
        </w:rPr>
        <w:t>,</w:t>
      </w:r>
      <w:r>
        <w:rPr>
          <w:rFonts w:eastAsia="Times New Roman" w:cs="Times New Roman"/>
          <w:szCs w:val="24"/>
        </w:rPr>
        <w:t xml:space="preserve"> έστω και καθυστερημένα</w:t>
      </w:r>
      <w:r>
        <w:rPr>
          <w:rFonts w:eastAsia="Times New Roman" w:cs="Times New Roman"/>
          <w:szCs w:val="24"/>
        </w:rPr>
        <w:t>,</w:t>
      </w:r>
      <w:r>
        <w:rPr>
          <w:rFonts w:eastAsia="Times New Roman" w:cs="Times New Roman"/>
          <w:szCs w:val="24"/>
        </w:rPr>
        <w:t xml:space="preserve"> έρχεται αυτό το θέμα στην επιφάνεια στο Ευρωπαϊκό Κοινοβούλιο.</w:t>
      </w:r>
    </w:p>
    <w:p w14:paraId="65CEFAC4" w14:textId="77777777" w:rsidR="0056398E" w:rsidRDefault="004E57B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Θα ήθελα τε</w:t>
      </w:r>
      <w:r>
        <w:rPr>
          <w:rFonts w:eastAsia="Times New Roman" w:cs="Times New Roman"/>
          <w:szCs w:val="24"/>
        </w:rPr>
        <w:t>λειώνοντας να κάνω μια έκκληση και να πω ότι σε ζητήματα ηθικής τάξης όλοι εδώ πρέπει κάποια στιγμή να ομονοήσουμε. Πίστευα και πιστεύω ότι σε όλα τα κόμματα υπάρχουν πολιτικοί που έχουν μια κρυστάλλινη πορεία. Μπορεί ο ένας στον άλλο να κάνει σκληρή κριτι</w:t>
      </w:r>
      <w:r>
        <w:rPr>
          <w:rFonts w:eastAsia="Times New Roman" w:cs="Times New Roman"/>
          <w:szCs w:val="24"/>
        </w:rPr>
        <w:t>κή. Αυτό επιβάλλεται. Είναι κανόνας της δημοκρατίας. Τα θέματα, όμως, ηθικής τάξης έχουν ένα και μοναδικό πρόσημο, δηλαδή φαίνεται τι είναι σωστό και τι είναι λάθος. Εκεί πιστεύω ότι πρέπει να ομονοούμε, αν θέλουμε πραγματικά να περνάμε μήνυμα καλό στους Έ</w:t>
      </w:r>
      <w:r>
        <w:rPr>
          <w:rFonts w:eastAsia="Times New Roman" w:cs="Times New Roman"/>
          <w:szCs w:val="24"/>
        </w:rPr>
        <w:t>λληνες πολίτες.</w:t>
      </w:r>
    </w:p>
    <w:p w14:paraId="65CEFAC5" w14:textId="77777777" w:rsidR="0056398E" w:rsidRDefault="004E57B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5CEFAC6" w14:textId="77777777" w:rsidR="0056398E" w:rsidRDefault="004E57B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65CEFAC7" w14:textId="77777777" w:rsidR="0056398E" w:rsidRDefault="004E57B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Ο κ. Σπυρίδων </w:t>
      </w:r>
      <w:proofErr w:type="spellStart"/>
      <w:r>
        <w:rPr>
          <w:rFonts w:eastAsia="Times New Roman" w:cs="Times New Roman"/>
          <w:szCs w:val="24"/>
        </w:rPr>
        <w:t>Δανέλλης</w:t>
      </w:r>
      <w:proofErr w:type="spellEnd"/>
      <w:r>
        <w:rPr>
          <w:rFonts w:eastAsia="Times New Roman" w:cs="Times New Roman"/>
          <w:szCs w:val="24"/>
        </w:rPr>
        <w:t xml:space="preserve"> έχει τον λόγο.</w:t>
      </w:r>
    </w:p>
    <w:p w14:paraId="65CEFAC8" w14:textId="77777777" w:rsidR="0056398E" w:rsidRDefault="004E57B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w:t>
      </w:r>
    </w:p>
    <w:p w14:paraId="65CEFAC9" w14:textId="77777777" w:rsidR="0056398E" w:rsidRDefault="004E57B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πότε θα έχουμε την ευκαιρία να μιλήσουμε αναλυτικά </w:t>
      </w:r>
      <w:r>
        <w:rPr>
          <w:rFonts w:eastAsia="Times New Roman" w:cs="Times New Roman"/>
          <w:szCs w:val="24"/>
        </w:rPr>
        <w:t xml:space="preserve">για το κοινωνικό μέρισμα που </w:t>
      </w:r>
      <w:proofErr w:type="spellStart"/>
      <w:r>
        <w:rPr>
          <w:rFonts w:eastAsia="Times New Roman" w:cs="Times New Roman"/>
          <w:szCs w:val="24"/>
        </w:rPr>
        <w:t>προεξήγγειλε</w:t>
      </w:r>
      <w:proofErr w:type="spellEnd"/>
      <w:r>
        <w:rPr>
          <w:rFonts w:eastAsia="Times New Roman" w:cs="Times New Roman"/>
          <w:szCs w:val="24"/>
        </w:rPr>
        <w:t xml:space="preserve"> χθες ο Πρωθυπουργός; Δεν νομίζω πως μπορεί κανείς να πιστέψει σοβαρά πως η επιθυμητή αναδιανομή πλούτου μπορεί να γίνει με τέτοιες μεθοδολογίες. </w:t>
      </w:r>
    </w:p>
    <w:p w14:paraId="65CEFACA" w14:textId="77777777" w:rsidR="0056398E" w:rsidRDefault="004E57B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Η καλύτερη στήριξη των πλέον χειμαζόμενων κοινωνικών ομάδων είναι η </w:t>
      </w:r>
      <w:r>
        <w:rPr>
          <w:rFonts w:eastAsia="Times New Roman" w:cs="Times New Roman"/>
          <w:szCs w:val="24"/>
        </w:rPr>
        <w:t>δημιουργία ουσιαστικών προϋποθέσεων παραγωγής εθνικού πλούτου και δημιουργίας, βεβαίως, στέρεων θέσεων εργασίας. Τα προγραμματιζόμενα ποσά θα μπορούσαν να φέρουν πολύ καλύτερα αποτελέσματα, αν δεν ακολουθούσαν τη χρεοκοπημένη από καιρούς μέθοδο των επιδομά</w:t>
      </w:r>
      <w:r>
        <w:rPr>
          <w:rFonts w:eastAsia="Times New Roman" w:cs="Times New Roman"/>
          <w:szCs w:val="24"/>
        </w:rPr>
        <w:t xml:space="preserve">των. </w:t>
      </w:r>
    </w:p>
    <w:p w14:paraId="65CEFACB"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Στην κρίσιμη καμπή που περνάει η οικονομία δεν βοηθούν πυροτεχνήματα, αλλά ο σοβαρός σχεδιασμός και η σθεναρή βούληση υλοποίησης των προβλεπόμενων υποχρεώσεών μας, προκειμένου να τελειώνει η τρίτη αξιολόγηση και να αρχίσουμε να χτίζουμε την επόμενη μ</w:t>
      </w:r>
      <w:r>
        <w:rPr>
          <w:rFonts w:eastAsia="Times New Roman" w:cs="Times New Roman"/>
          <w:szCs w:val="24"/>
        </w:rPr>
        <w:t>έρα, την πολυπόθητη έξοδο από τα μνημόνια</w:t>
      </w:r>
      <w:r>
        <w:rPr>
          <w:rFonts w:eastAsia="Times New Roman" w:cs="Times New Roman"/>
          <w:szCs w:val="24"/>
        </w:rPr>
        <w:t>,</w:t>
      </w:r>
      <w:r>
        <w:rPr>
          <w:rFonts w:eastAsia="Times New Roman" w:cs="Times New Roman"/>
          <w:szCs w:val="24"/>
        </w:rPr>
        <w:t xml:space="preserve"> που απαιτεί να έχουμε αποδείξει ότι μπορούμε να </w:t>
      </w:r>
      <w:r>
        <w:rPr>
          <w:rFonts w:eastAsia="Times New Roman" w:cs="Times New Roman"/>
          <w:szCs w:val="24"/>
        </w:rPr>
        <w:lastRenderedPageBreak/>
        <w:t xml:space="preserve">σταθούμε στα πόδια μας, χωρίς τις «πατερίτσες» των προγραμμάτων στήριξης. </w:t>
      </w:r>
    </w:p>
    <w:p w14:paraId="65CEFACC"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Το πρώτο συμπέρασμα –να πάω σε ένα άλλο θέμα- μετά τις προχθεσινές εκλογές για την ηγεσία </w:t>
      </w:r>
      <w:r>
        <w:rPr>
          <w:rFonts w:eastAsia="Times New Roman" w:cs="Times New Roman"/>
          <w:szCs w:val="24"/>
        </w:rPr>
        <w:t xml:space="preserve">του νέου φορέα της </w:t>
      </w:r>
      <w:r>
        <w:rPr>
          <w:rFonts w:eastAsia="Times New Roman" w:cs="Times New Roman"/>
          <w:szCs w:val="24"/>
        </w:rPr>
        <w:t>Κ</w:t>
      </w:r>
      <w:r>
        <w:rPr>
          <w:rFonts w:eastAsia="Times New Roman" w:cs="Times New Roman"/>
          <w:szCs w:val="24"/>
        </w:rPr>
        <w:t>εντροαριστεράς, είναι ότι οι πολίτες ενδιαφέρονται ακόμη για την ανασύνταξη και ανασύσταση του χώρου. Ενδιαφέρονται να τον βοηθήσουν να πατήσει γερά στα πόδια του και να διαδραματίσει έναν ουσιαστικό ρόλο στο πολιτικό μας σύστημα. Η εντ</w:t>
      </w:r>
      <w:r>
        <w:rPr>
          <w:rFonts w:eastAsia="Times New Roman" w:cs="Times New Roman"/>
          <w:szCs w:val="24"/>
        </w:rPr>
        <w:t>ολή είναι σαφής. Η ενεργοποίηση πολλών δεκάδων χιλιάδων πολιτών δείχνει ξεκάθαρα πως η απαίτηση είναι να δημιουργηθούν οι προϋποθέσεις, για να αποκτήσει ο χώρος την πραγματική δύναμη που έχει στην κοινωνία, προκειμένου να ξεκινήσει το νέο κόμμα που θα εκφρ</w:t>
      </w:r>
      <w:r>
        <w:rPr>
          <w:rFonts w:eastAsia="Times New Roman" w:cs="Times New Roman"/>
          <w:szCs w:val="24"/>
        </w:rPr>
        <w:t xml:space="preserve">άσει τον μεσαίο χώρο με μια γερή «προίκα». </w:t>
      </w:r>
    </w:p>
    <w:p w14:paraId="65CEFACD"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Τα σοβαρά και τα μεγάλα έπονται, βεβαίως. Όλα πρέπει να συζητηθούν εξαρχής, το πλαίσιο, οι διαδικασίες, η πολιτική την οποία θα εκφράζει και θα χαρακτηρίζει αυτός ο μεγάλος νέος φορέας και εκεί έχουμε ρόλο όλοι. </w:t>
      </w:r>
      <w:r>
        <w:rPr>
          <w:rFonts w:eastAsia="Times New Roman" w:cs="Times New Roman"/>
          <w:szCs w:val="24"/>
        </w:rPr>
        <w:t>Άρα το μεγάλο εγχείρημα ξεκινάει τώρα.</w:t>
      </w:r>
    </w:p>
    <w:p w14:paraId="65CEFACE"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Το εγχείρημα αυτό δεν αφορά μονάχα εκείνους που έσπευσαν στις κάλπες χθες ή εκείνους που το παρακολουθούν </w:t>
      </w:r>
      <w:r>
        <w:rPr>
          <w:rFonts w:eastAsia="Times New Roman" w:cs="Times New Roman"/>
          <w:szCs w:val="24"/>
        </w:rPr>
        <w:lastRenderedPageBreak/>
        <w:t xml:space="preserve">εξαρχής με ενδιαφέρον, αλλά με καχυποψία ακόμη. Αφορά το σύνολο της κοινωνίας και του πολιτικού συστήματος. </w:t>
      </w:r>
    </w:p>
    <w:p w14:paraId="65CEFACF"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εξισορροπητικός ρόλος στον οποίο αναφέρθηκα έχει δυο στοχεύσεις</w:t>
      </w:r>
      <w:r>
        <w:rPr>
          <w:rFonts w:eastAsia="Times New Roman" w:cs="Times New Roman"/>
          <w:szCs w:val="24"/>
        </w:rPr>
        <w:t>:</w:t>
      </w:r>
      <w:r>
        <w:rPr>
          <w:rFonts w:eastAsia="Times New Roman" w:cs="Times New Roman"/>
          <w:szCs w:val="24"/>
        </w:rPr>
        <w:t xml:space="preserve"> αφ</w:t>
      </w:r>
      <w:r>
        <w:rPr>
          <w:rFonts w:eastAsia="Times New Roman" w:cs="Times New Roman"/>
          <w:szCs w:val="24"/>
        </w:rPr>
        <w:t xml:space="preserve">’ </w:t>
      </w:r>
      <w:r>
        <w:rPr>
          <w:rFonts w:eastAsia="Times New Roman" w:cs="Times New Roman"/>
          <w:szCs w:val="24"/>
        </w:rPr>
        <w:t>ενός την άρση των όρων διχασμού</w:t>
      </w:r>
      <w:r>
        <w:rPr>
          <w:rFonts w:eastAsia="Times New Roman" w:cs="Times New Roman"/>
          <w:szCs w:val="24"/>
        </w:rPr>
        <w:t>,</w:t>
      </w:r>
      <w:r>
        <w:rPr>
          <w:rFonts w:eastAsia="Times New Roman" w:cs="Times New Roman"/>
          <w:szCs w:val="24"/>
        </w:rPr>
        <w:t xml:space="preserve"> που ακόμη χαρακτηρίζουν την κοινωνία</w:t>
      </w:r>
      <w:r>
        <w:rPr>
          <w:rFonts w:eastAsia="Times New Roman" w:cs="Times New Roman"/>
          <w:szCs w:val="24"/>
        </w:rPr>
        <w:t>,</w:t>
      </w:r>
      <w:r>
        <w:rPr>
          <w:rFonts w:eastAsia="Times New Roman" w:cs="Times New Roman"/>
          <w:szCs w:val="24"/>
        </w:rPr>
        <w:t xml:space="preserve"> και αφ</w:t>
      </w:r>
      <w:r>
        <w:rPr>
          <w:rFonts w:eastAsia="Times New Roman" w:cs="Times New Roman"/>
          <w:szCs w:val="24"/>
        </w:rPr>
        <w:t xml:space="preserve">’ </w:t>
      </w:r>
      <w:r>
        <w:rPr>
          <w:rFonts w:eastAsia="Times New Roman" w:cs="Times New Roman"/>
          <w:szCs w:val="24"/>
        </w:rPr>
        <w:t>ετέρου τη δημιουργία των όρων και των προϋποθέσεων μιας επιτέλους πολιτικής συνεννόησης</w:t>
      </w:r>
      <w:r>
        <w:rPr>
          <w:rFonts w:eastAsia="Times New Roman" w:cs="Times New Roman"/>
          <w:szCs w:val="24"/>
        </w:rPr>
        <w:t>,</w:t>
      </w:r>
      <w:r>
        <w:rPr>
          <w:rFonts w:eastAsia="Times New Roman" w:cs="Times New Roman"/>
          <w:szCs w:val="24"/>
        </w:rPr>
        <w:t xml:space="preserve"> που θα μας επιτρέψει να φύγουμε από τα αδιέξοδα τα σημερινά και να χτίσουμε το αύριο με διαφορετικές προοπτικές και αυτοπεποίθηση.</w:t>
      </w:r>
    </w:p>
    <w:p w14:paraId="65CEFAD0"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Έχουμε βεβαίως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πως τα ζητήματα που διακυβεύονται στον ευρύτερο χώρο του </w:t>
      </w:r>
      <w:r>
        <w:rPr>
          <w:rFonts w:eastAsia="Times New Roman" w:cs="Times New Roman"/>
          <w:szCs w:val="24"/>
        </w:rPr>
        <w:t>Κ</w:t>
      </w:r>
      <w:r>
        <w:rPr>
          <w:rFonts w:eastAsia="Times New Roman" w:cs="Times New Roman"/>
          <w:szCs w:val="24"/>
        </w:rPr>
        <w:t xml:space="preserve">έντρου είναι πάρα πολλά. Καίριας </w:t>
      </w:r>
      <w:r>
        <w:rPr>
          <w:rFonts w:eastAsia="Times New Roman" w:cs="Times New Roman"/>
          <w:szCs w:val="24"/>
        </w:rPr>
        <w:t>σημασίας, όμως, είναι η επανάκτηση της εμπιστοσύνης της κοινωνίας, γι’ αυτό και καθοριστικό ρόλο στα επόμενα βήματα θα παίξει η δική μας αυτογνωσία και η δική μας ωριμότητα. Πρέπει να αποδείξουμε εφεξής για το αν έχουμε διδαχθεί και από τα όσα περάσαμε, όπ</w:t>
      </w:r>
      <w:r>
        <w:rPr>
          <w:rFonts w:eastAsia="Times New Roman" w:cs="Times New Roman"/>
          <w:szCs w:val="24"/>
        </w:rPr>
        <w:t>ως επίσης και τα όσα αφήσαμε πίσω μας. Κυρίως πρέπει να αποδείξουμε αν διαθέτουμε το πολιτικό οπλοστάσιο, τις ιδέες, τις προτάσεις και τις επιμέρους πολιτικές που θα προτρέψουν την κοινωνία να μας ακολουθήσει. Αυτό είναι το μεγάλο στοίχημα που έχουμε μπροσ</w:t>
      </w:r>
      <w:r>
        <w:rPr>
          <w:rFonts w:eastAsia="Times New Roman" w:cs="Times New Roman"/>
          <w:szCs w:val="24"/>
        </w:rPr>
        <w:t>τά μας.</w:t>
      </w:r>
    </w:p>
    <w:p w14:paraId="65CEFAD1"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επί του νομοσχεδίου τώρα, ο </w:t>
      </w:r>
      <w:proofErr w:type="spellStart"/>
      <w:r>
        <w:rPr>
          <w:rFonts w:eastAsia="Times New Roman" w:cs="Times New Roman"/>
          <w:szCs w:val="24"/>
        </w:rPr>
        <w:t>στοιχηματισμός</w:t>
      </w:r>
      <w:proofErr w:type="spellEnd"/>
      <w:r>
        <w:rPr>
          <w:rFonts w:eastAsia="Times New Roman" w:cs="Times New Roman"/>
          <w:szCs w:val="24"/>
        </w:rPr>
        <w:t xml:space="preserve"> είναι κάτι το οποίο ενυπάρχει στις δυτικές κοινωνίες και στις οικονομίες τους πολλά χρόνια τώρα. Αποτελεί ένα προϊόν που μπορεί εύκολα βεβαίως να εκτραπεί και να καταλήξει σε </w:t>
      </w:r>
      <w:r>
        <w:rPr>
          <w:rFonts w:eastAsia="Times New Roman" w:cs="Times New Roman"/>
          <w:szCs w:val="24"/>
        </w:rPr>
        <w:t>εθισμό, με όλα τα παρεπόμενα εξαιρετικά αρνητικά κοινωνικά χαρακτηριστικά. Δεν απαγορεύεται, όμως, και δεν μπορεί να απαγορευτεί καθολικά, όπως δεν μπορεί να απαγορευθεί το κάπνισμα, η κατανάλωση αλκοόλ ή το ανθυγιεινό φαγητό. Το μόνο που μπορεί και πρέπει</w:t>
      </w:r>
      <w:r>
        <w:rPr>
          <w:rFonts w:eastAsia="Times New Roman" w:cs="Times New Roman"/>
          <w:szCs w:val="24"/>
        </w:rPr>
        <w:t xml:space="preserve"> μια ευνομούμενη κοινωνία να κάνει είναι να θέσει τους όρους και τους κανόνες και είναι το μόνο γιατί η ίδια ελεύθερη κοινωνία δεν μπορεί να θεωρεί </w:t>
      </w:r>
      <w:r>
        <w:rPr>
          <w:rFonts w:eastAsia="Times New Roman" w:cs="Times New Roman"/>
          <w:szCs w:val="24"/>
          <w:lang w:val="en-GB"/>
        </w:rPr>
        <w:t>a</w:t>
      </w:r>
      <w:r>
        <w:rPr>
          <w:rFonts w:eastAsia="Times New Roman" w:cs="Times New Roman"/>
          <w:szCs w:val="24"/>
        </w:rPr>
        <w:t xml:space="preserve"> </w:t>
      </w:r>
      <w:r>
        <w:rPr>
          <w:rFonts w:eastAsia="Times New Roman" w:cs="Times New Roman"/>
          <w:szCs w:val="24"/>
          <w:lang w:val="en-GB"/>
        </w:rPr>
        <w:t>priori</w:t>
      </w:r>
      <w:r>
        <w:rPr>
          <w:rFonts w:eastAsia="Times New Roman" w:cs="Times New Roman"/>
          <w:szCs w:val="24"/>
        </w:rPr>
        <w:t xml:space="preserve"> τους πολίτες της ως μη έχοντες τη στοιχειώδη αίσθηση της προσωπικής ευθύνης. </w:t>
      </w:r>
    </w:p>
    <w:p w14:paraId="65CEFAD2"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Από εκεί και πέρα, το</w:t>
      </w:r>
      <w:r>
        <w:rPr>
          <w:rFonts w:eastAsia="Times New Roman" w:cs="Times New Roman"/>
          <w:szCs w:val="24"/>
        </w:rPr>
        <w:t xml:space="preserve"> υπό συζήτηση νομοσχέδιο προσπαθεί βεβαίως να βάλει κανόνες. Θα μπορούσαμε να διαφωνήσουμε στο αν αυτοί οι κανόνες είναι αρκετά αυστηροί ή όχι. Θα μπορούσαμε να διαφωνήσουμε για το αν θα καταφέρει να βάλει μια τάξη στο τοπίο του ηλεκτρονικού τζόγου ή όχι. </w:t>
      </w:r>
      <w:r>
        <w:rPr>
          <w:rFonts w:eastAsia="Times New Roman" w:cs="Times New Roman"/>
          <w:szCs w:val="24"/>
        </w:rPr>
        <w:t xml:space="preserve">Θα πρέπει ωστόσο να κατανοήσουμε πως όταν μιλάμε για τα </w:t>
      </w:r>
      <w:r>
        <w:rPr>
          <w:rFonts w:eastAsia="Times New Roman" w:cs="Times New Roman"/>
          <w:szCs w:val="24"/>
          <w:lang w:val="en-GB"/>
        </w:rPr>
        <w:t>VLT</w:t>
      </w:r>
      <w:r>
        <w:rPr>
          <w:rFonts w:eastAsia="Times New Roman" w:cs="Times New Roman"/>
          <w:szCs w:val="24"/>
          <w:lang w:val="en-GB"/>
        </w:rPr>
        <w:t>s</w:t>
      </w:r>
      <w:r>
        <w:rPr>
          <w:rFonts w:eastAsia="Times New Roman" w:cs="Times New Roman"/>
          <w:szCs w:val="24"/>
        </w:rPr>
        <w:t xml:space="preserve"> ή </w:t>
      </w:r>
      <w:proofErr w:type="spellStart"/>
      <w:r>
        <w:rPr>
          <w:rFonts w:eastAsia="Times New Roman" w:cs="Times New Roman"/>
          <w:szCs w:val="24"/>
        </w:rPr>
        <w:t>φρουτάκια</w:t>
      </w:r>
      <w:proofErr w:type="spellEnd"/>
      <w:r>
        <w:rPr>
          <w:rFonts w:eastAsia="Times New Roman" w:cs="Times New Roman"/>
          <w:szCs w:val="24"/>
        </w:rPr>
        <w:t xml:space="preserve">, όπως είναι γνωστά ευρύτερα, μιλάμε για μια τεράστια αγορά, </w:t>
      </w:r>
      <w:r>
        <w:rPr>
          <w:rFonts w:eastAsia="Times New Roman" w:cs="Times New Roman"/>
          <w:szCs w:val="24"/>
        </w:rPr>
        <w:lastRenderedPageBreak/>
        <w:t>για μια υφιστάμενη αγορά, γιατί</w:t>
      </w:r>
      <w:r>
        <w:rPr>
          <w:rFonts w:eastAsia="Times New Roman" w:cs="Times New Roman"/>
          <w:szCs w:val="24"/>
        </w:rPr>
        <w:t>,</w:t>
      </w:r>
      <w:r>
        <w:rPr>
          <w:rFonts w:eastAsia="Times New Roman" w:cs="Times New Roman"/>
          <w:szCs w:val="24"/>
        </w:rPr>
        <w:t xml:space="preserve"> πέρα από τις κοινωνικές συνέπειες στη ζωή των χρηστών, ο παράνομος τζόγος συνεπάγεται και </w:t>
      </w:r>
      <w:r>
        <w:rPr>
          <w:rFonts w:eastAsia="Times New Roman" w:cs="Times New Roman"/>
          <w:szCs w:val="24"/>
        </w:rPr>
        <w:t xml:space="preserve">μεγάλα διαφυγόντα κέρδη για την ελληνική πολιτεία. </w:t>
      </w:r>
    </w:p>
    <w:p w14:paraId="65CEFAD3" w14:textId="77777777" w:rsidR="0056398E" w:rsidRDefault="004E57BB">
      <w:pPr>
        <w:spacing w:line="600" w:lineRule="auto"/>
        <w:ind w:firstLine="720"/>
        <w:jc w:val="both"/>
        <w:rPr>
          <w:rFonts w:eastAsia="Times New Roman" w:cs="Times New Roman"/>
          <w:color w:val="FF0000"/>
          <w:szCs w:val="24"/>
        </w:rPr>
      </w:pPr>
      <w:r>
        <w:rPr>
          <w:rFonts w:eastAsia="Times New Roman" w:cs="Times New Roman"/>
          <w:szCs w:val="24"/>
        </w:rPr>
        <w:t>Το ανέλεγκτο καθεστώς του παράνομου και άκρως εθιστικού τζόγου, το οποίο επικρατεί μέχρι σήμερα στην ελληνική αγορά</w:t>
      </w:r>
      <w:r>
        <w:rPr>
          <w:rFonts w:eastAsia="Times New Roman" w:cs="Times New Roman"/>
          <w:szCs w:val="24"/>
        </w:rPr>
        <w:t>,</w:t>
      </w:r>
      <w:r>
        <w:rPr>
          <w:rFonts w:eastAsia="Times New Roman" w:cs="Times New Roman"/>
          <w:szCs w:val="24"/>
        </w:rPr>
        <w:t xml:space="preserve"> μέσω παράνομων μίνι καζίν</w:t>
      </w:r>
      <w:r>
        <w:rPr>
          <w:rFonts w:eastAsia="Times New Roman" w:cs="Times New Roman"/>
          <w:szCs w:val="24"/>
        </w:rPr>
        <w:t>ων</w:t>
      </w:r>
      <w:r>
        <w:rPr>
          <w:rFonts w:eastAsia="Times New Roman" w:cs="Times New Roman"/>
          <w:szCs w:val="24"/>
        </w:rPr>
        <w:t xml:space="preserve"> ή </w:t>
      </w:r>
      <w:r>
        <w:rPr>
          <w:rFonts w:eastAsia="Times New Roman" w:cs="Times New Roman"/>
          <w:szCs w:val="24"/>
        </w:rPr>
        <w:t>ίντερνετ καφέ</w:t>
      </w:r>
      <w:r>
        <w:rPr>
          <w:rFonts w:eastAsia="Times New Roman" w:cs="Times New Roman"/>
          <w:szCs w:val="24"/>
        </w:rPr>
        <w:t xml:space="preserve"> με ηλεκτρονικούς υπολογιστές που μετατρέπον</w:t>
      </w:r>
      <w:r>
        <w:rPr>
          <w:rFonts w:eastAsia="Times New Roman" w:cs="Times New Roman"/>
          <w:szCs w:val="24"/>
        </w:rPr>
        <w:t xml:space="preserve">ται σε </w:t>
      </w:r>
      <w:proofErr w:type="spellStart"/>
      <w:r>
        <w:rPr>
          <w:rFonts w:eastAsia="Times New Roman" w:cs="Times New Roman"/>
          <w:szCs w:val="24"/>
        </w:rPr>
        <w:t>φρουτάκια</w:t>
      </w:r>
      <w:proofErr w:type="spellEnd"/>
      <w:r>
        <w:rPr>
          <w:rFonts w:eastAsia="Times New Roman" w:cs="Times New Roman"/>
          <w:szCs w:val="24"/>
        </w:rPr>
        <w:t>, είναι αναγκαίο να ρυθμιστεί. Η παράνομη αγορά των κουλοχέρηδων στην Ελλάδα εκτιμάται ότι ξεπερνά το 1 δισεκατομμύριο ευρώ, με τα διαφυγόντα έσοδα του δημοσίου να ανέρχονται στα 300 ή 400 εκατομμύρια ευρώ, ένα ποσόν που προέρχεται από μεγά</w:t>
      </w:r>
      <w:r>
        <w:rPr>
          <w:rFonts w:eastAsia="Times New Roman" w:cs="Times New Roman"/>
          <w:szCs w:val="24"/>
        </w:rPr>
        <w:t>λες απώλειες από τον φόρο εισοδήματος των παράνομων καταστηματαρχών, διαφεύγουσες ασφαλιστικές εισφορές, καθώς και τη «μαύρη» εργασία</w:t>
      </w:r>
      <w:r>
        <w:rPr>
          <w:rFonts w:eastAsia="Times New Roman" w:cs="Times New Roman"/>
          <w:szCs w:val="24"/>
        </w:rPr>
        <w:t>,</w:t>
      </w:r>
      <w:r>
        <w:rPr>
          <w:rFonts w:eastAsia="Times New Roman" w:cs="Times New Roman"/>
          <w:szCs w:val="24"/>
        </w:rPr>
        <w:t xml:space="preserve"> τόσο των ιδιοκτητών όσο και των εργαζομένων στα μίνι </w:t>
      </w:r>
      <w:r w:rsidRPr="007B1716">
        <w:rPr>
          <w:rFonts w:eastAsia="Times New Roman" w:cs="Times New Roman"/>
          <w:szCs w:val="24"/>
        </w:rPr>
        <w:t>καζίν</w:t>
      </w:r>
      <w:r>
        <w:rPr>
          <w:rFonts w:eastAsia="Times New Roman" w:cs="Times New Roman"/>
          <w:szCs w:val="24"/>
        </w:rPr>
        <w:t>α</w:t>
      </w:r>
      <w:r>
        <w:rPr>
          <w:rFonts w:eastAsia="Times New Roman" w:cs="Times New Roman"/>
          <w:szCs w:val="24"/>
        </w:rPr>
        <w:t>.</w:t>
      </w:r>
    </w:p>
    <w:p w14:paraId="65CEFAD4"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Κατά την άποψή μου, δ</w:t>
      </w:r>
      <w:r>
        <w:rPr>
          <w:rFonts w:eastAsia="Times New Roman" w:cs="Times New Roman"/>
          <w:szCs w:val="24"/>
        </w:rPr>
        <w:t>ύ</w:t>
      </w:r>
      <w:r>
        <w:rPr>
          <w:rFonts w:eastAsia="Times New Roman" w:cs="Times New Roman"/>
          <w:szCs w:val="24"/>
        </w:rPr>
        <w:t>ο είναι τα πιο καίρια ζητήματα, που πρ</w:t>
      </w:r>
      <w:r>
        <w:rPr>
          <w:rFonts w:eastAsia="Times New Roman" w:cs="Times New Roman"/>
          <w:szCs w:val="24"/>
        </w:rPr>
        <w:t xml:space="preserve">έπει να μας απασχολήσουν σε ένα τέτοιο νομοσχέδιο. Πρώτον, αν υπάρχουν ασφαλιστικές δικλίδες για τη μη συμμετοχή ανηλίκων και, δεύτερον, αν γίνεται πρόβλεψη για τα ανώτατα ανά ημέρα όρια του </w:t>
      </w:r>
      <w:proofErr w:type="spellStart"/>
      <w:r>
        <w:rPr>
          <w:rFonts w:eastAsia="Times New Roman" w:cs="Times New Roman"/>
          <w:szCs w:val="24"/>
        </w:rPr>
        <w:t>στοιχηματισμού</w:t>
      </w:r>
      <w:proofErr w:type="spellEnd"/>
      <w:r>
        <w:rPr>
          <w:rFonts w:eastAsia="Times New Roman" w:cs="Times New Roman"/>
          <w:szCs w:val="24"/>
        </w:rPr>
        <w:t>.</w:t>
      </w:r>
    </w:p>
    <w:p w14:paraId="65CEFAD5"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Επίσης, σ</w:t>
      </w:r>
      <w:r>
        <w:rPr>
          <w:rFonts w:eastAsia="Times New Roman" w:cs="Times New Roman"/>
          <w:szCs w:val="24"/>
        </w:rPr>
        <w:t>ε</w:t>
      </w:r>
      <w:r>
        <w:rPr>
          <w:rFonts w:eastAsia="Times New Roman" w:cs="Times New Roman"/>
          <w:szCs w:val="24"/>
        </w:rPr>
        <w:t xml:space="preserve"> αυτό το πλαίσιο πρέπει να δούμε τις εν</w:t>
      </w:r>
      <w:r>
        <w:rPr>
          <w:rFonts w:eastAsia="Times New Roman" w:cs="Times New Roman"/>
          <w:szCs w:val="24"/>
        </w:rPr>
        <w:t>στάσεις, που διατύπωσε η Κομισιόν από 25</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 xml:space="preserve">2016 με την 225/2 απόφαση της ΕΕΕΠ, ενστάσεις, κατά την άποψή μας, δικαιολογημένες, γιατί η Κομισιόν θεωρεί ότι δεν προστατεύονται επαρκώς οι υπάρχοντες και μελλοντικοί παίκτες, από τη στιγμή που η ΕΕΕΠ κατάργησε </w:t>
      </w:r>
      <w:r>
        <w:rPr>
          <w:rFonts w:eastAsia="Times New Roman" w:cs="Times New Roman"/>
          <w:szCs w:val="24"/>
        </w:rPr>
        <w:t>τον περιορισμό των διακοσίων μέτρων μεταξύ των καταστημάτων, που προέβλεπαν όλοι οι προηγούμενοι κανονισμοί.</w:t>
      </w:r>
    </w:p>
    <w:p w14:paraId="65CEFAD6"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Επίσης, ζήτημα δημιουργεί και η έλλειψη πρόβλεψης, που θα έθετε ως ανώτατο το όριο των 80 ευρώ ανά ημέρα ως μέγιστη απώλεια χρημάτων του κάθε παίκτ</w:t>
      </w:r>
      <w:r>
        <w:rPr>
          <w:rFonts w:eastAsia="Times New Roman" w:cs="Times New Roman"/>
          <w:szCs w:val="24"/>
        </w:rPr>
        <w:t>η.</w:t>
      </w:r>
    </w:p>
    <w:p w14:paraId="65CEFAD7"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Επιπλέον, με την επίμαχη απόφαση η ΕΕΕΠ δεν προώθησε την κάρτα παίκτη με την υποχρεωτική αναγραφή του ΑΦΜ, αύξησε τις ώρες λειτουργίας των καταστημάτων </w:t>
      </w:r>
      <w:r>
        <w:rPr>
          <w:rFonts w:eastAsia="Times New Roman" w:cs="Times New Roman"/>
          <w:szCs w:val="24"/>
        </w:rPr>
        <w:t>στο κ</w:t>
      </w:r>
      <w:r>
        <w:rPr>
          <w:rFonts w:eastAsia="Times New Roman" w:cs="Times New Roman"/>
          <w:szCs w:val="24"/>
        </w:rPr>
        <w:t>αζίνο, καθώς και μ</w:t>
      </w:r>
      <w:r>
        <w:rPr>
          <w:rFonts w:eastAsia="Times New Roman" w:cs="Times New Roman"/>
          <w:szCs w:val="24"/>
        </w:rPr>
        <w:t>ί</w:t>
      </w:r>
      <w:r>
        <w:rPr>
          <w:rFonts w:eastAsia="Times New Roman" w:cs="Times New Roman"/>
          <w:szCs w:val="24"/>
        </w:rPr>
        <w:t xml:space="preserve">α σειρά άλλων μέτρων τα οποία δεν συνάδουν με τα ευρωπαϊκά στάνταρτ περί </w:t>
      </w:r>
      <w:r>
        <w:rPr>
          <w:rFonts w:eastAsia="Times New Roman" w:cs="Times New Roman"/>
          <w:szCs w:val="24"/>
        </w:rPr>
        <w:t xml:space="preserve">ηλεκτρονικού </w:t>
      </w:r>
      <w:proofErr w:type="spellStart"/>
      <w:r>
        <w:rPr>
          <w:rFonts w:eastAsia="Times New Roman" w:cs="Times New Roman"/>
          <w:szCs w:val="24"/>
        </w:rPr>
        <w:t>στοιχηματισμού</w:t>
      </w:r>
      <w:proofErr w:type="spellEnd"/>
      <w:r>
        <w:rPr>
          <w:rFonts w:eastAsia="Times New Roman" w:cs="Times New Roman"/>
          <w:szCs w:val="24"/>
        </w:rPr>
        <w:t>.</w:t>
      </w:r>
    </w:p>
    <w:p w14:paraId="65CEFAD8"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θέλω να θυμίσω ότι σήμερα έρχονται διάφορες διατάξεις και ρυθμίσεις που πρωτοεμφανίστηκαν</w:t>
      </w:r>
      <w:r>
        <w:rPr>
          <w:rFonts w:eastAsia="Times New Roman" w:cs="Times New Roman"/>
          <w:szCs w:val="24"/>
        </w:rPr>
        <w:t xml:space="preserve">, </w:t>
      </w:r>
      <w:r>
        <w:rPr>
          <w:rFonts w:eastAsia="Times New Roman" w:cs="Times New Roman"/>
          <w:szCs w:val="24"/>
        </w:rPr>
        <w:t>πολλές απ’ αυτές</w:t>
      </w:r>
      <w:r>
        <w:rPr>
          <w:rFonts w:eastAsia="Times New Roman" w:cs="Times New Roman"/>
          <w:szCs w:val="24"/>
        </w:rPr>
        <w:t>,</w:t>
      </w:r>
      <w:r>
        <w:rPr>
          <w:rFonts w:eastAsia="Times New Roman" w:cs="Times New Roman"/>
          <w:szCs w:val="24"/>
        </w:rPr>
        <w:t xml:space="preserve"> τη δεκαετία του 1990, όταν όλες οι κυβερνήσεις που πέρασαν </w:t>
      </w:r>
      <w:r>
        <w:rPr>
          <w:rFonts w:eastAsia="Times New Roman" w:cs="Times New Roman"/>
          <w:szCs w:val="24"/>
        </w:rPr>
        <w:t>-</w:t>
      </w:r>
      <w:r>
        <w:rPr>
          <w:rFonts w:eastAsia="Times New Roman" w:cs="Times New Roman"/>
          <w:szCs w:val="24"/>
        </w:rPr>
        <w:t>είτε της Νέας Δημ</w:t>
      </w:r>
      <w:r>
        <w:rPr>
          <w:rFonts w:eastAsia="Times New Roman" w:cs="Times New Roman"/>
          <w:szCs w:val="24"/>
        </w:rPr>
        <w:t xml:space="preserve">οκρατίας </w:t>
      </w:r>
      <w:r>
        <w:rPr>
          <w:rFonts w:eastAsia="Times New Roman" w:cs="Times New Roman"/>
          <w:szCs w:val="24"/>
        </w:rPr>
        <w:lastRenderedPageBreak/>
        <w:t>είτε του ΠΑΣΟΚ</w:t>
      </w:r>
      <w:r>
        <w:rPr>
          <w:rFonts w:eastAsia="Times New Roman" w:cs="Times New Roman"/>
          <w:szCs w:val="24"/>
        </w:rPr>
        <w:t>-</w:t>
      </w:r>
      <w:r>
        <w:rPr>
          <w:rFonts w:eastAsia="Times New Roman" w:cs="Times New Roman"/>
          <w:szCs w:val="24"/>
        </w:rPr>
        <w:t xml:space="preserve"> δεν μπόρεσαν να αντιμετωπίσουν και να ρυθμίσουν φέρνοντας σε πέρας, νομοθετώντας, αυτά τα πολλά και διαφορετικά που σήμερα καλούμαστε με αυτό το νομοσχέδιο να αντιμετωπίσουμε.</w:t>
      </w:r>
    </w:p>
    <w:p w14:paraId="65CEFAD9"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Ρυθμίζονται ζητήματα που έχουν να κάνουν με τη μεταφορά</w:t>
      </w:r>
      <w:r>
        <w:rPr>
          <w:rFonts w:eastAsia="Times New Roman" w:cs="Times New Roman"/>
          <w:szCs w:val="24"/>
        </w:rPr>
        <w:t xml:space="preserve"> του καζίνο</w:t>
      </w:r>
      <w:r>
        <w:rPr>
          <w:rFonts w:eastAsia="Times New Roman" w:cs="Times New Roman"/>
          <w:szCs w:val="24"/>
        </w:rPr>
        <w:t>υ</w:t>
      </w:r>
      <w:r>
        <w:rPr>
          <w:rFonts w:eastAsia="Times New Roman" w:cs="Times New Roman"/>
          <w:szCs w:val="24"/>
        </w:rPr>
        <w:t xml:space="preserve"> της Πάρνηθας, τη δημιουργία νέων καζίν</w:t>
      </w:r>
      <w:r>
        <w:rPr>
          <w:rFonts w:eastAsia="Times New Roman" w:cs="Times New Roman"/>
          <w:szCs w:val="24"/>
        </w:rPr>
        <w:t>ων</w:t>
      </w:r>
      <w:r>
        <w:rPr>
          <w:rFonts w:eastAsia="Times New Roman" w:cs="Times New Roman"/>
          <w:szCs w:val="24"/>
        </w:rPr>
        <w:t xml:space="preserve">, με τη νομιμοποίηση λειτουργίας των καταστημάτων τύπου Β΄, αλλά και τη διάχυση των μηχανημάτων τύπου </w:t>
      </w:r>
      <w:r>
        <w:rPr>
          <w:rFonts w:eastAsia="Times New Roman" w:cs="Times New Roman"/>
          <w:szCs w:val="24"/>
          <w:lang w:val="en-US"/>
        </w:rPr>
        <w:t>VLT</w:t>
      </w:r>
      <w:r>
        <w:rPr>
          <w:rFonts w:eastAsia="Times New Roman" w:cs="Times New Roman"/>
          <w:szCs w:val="24"/>
        </w:rPr>
        <w:t xml:space="preserve"> σε πρακτορεία του ΟΠΑΠ.</w:t>
      </w:r>
    </w:p>
    <w:p w14:paraId="65CEFADA"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Ωστόσο, τίποτα δεν είναι από μόνο του και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σωστό ή λάθος. Όλα οφε</w:t>
      </w:r>
      <w:r>
        <w:rPr>
          <w:rFonts w:eastAsia="Times New Roman" w:cs="Times New Roman"/>
          <w:szCs w:val="24"/>
        </w:rPr>
        <w:t>ίλουμε να τα αντιμετωπίζουμε με ρεαλισμό, εντασσόμενα μέσα σε ένα συγκεκριμένο οικονομικό και κοινωνικό πλαίσιο και, βεβαίως, να βάζουμε τους κανόνες που διαφυλάσσουν το δημόσιο συμφέρον και προστατεύουν την κοινωνία.</w:t>
      </w:r>
    </w:p>
    <w:p w14:paraId="65CEFADB"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Παραδείγματος χάριν, δεν είναι δυνατόν</w:t>
      </w:r>
      <w:r>
        <w:rPr>
          <w:rFonts w:eastAsia="Times New Roman" w:cs="Times New Roman"/>
          <w:szCs w:val="24"/>
        </w:rPr>
        <w:t xml:space="preserve"> να μην υπάρχει ακόμα μετά από συζητήσεις δεκαετιών καζίνο στην Κρήτη ή στη Μύκονο, ενώ στα νησιά αυτά υπάρχουν περιοχές τόσο αναπτυγμένες τουριστικά, που θα μπορούσαν σε κάθε περίπτωση να υποστηρίξουν κάτι τέτοιο, χωρίς να βλάπτεται η τοπική κοινωνία, </w:t>
      </w:r>
      <w:r>
        <w:rPr>
          <w:rFonts w:eastAsia="Times New Roman" w:cs="Times New Roman"/>
          <w:szCs w:val="24"/>
        </w:rPr>
        <w:lastRenderedPageBreak/>
        <w:t xml:space="preserve">με </w:t>
      </w:r>
      <w:r>
        <w:rPr>
          <w:rFonts w:eastAsia="Times New Roman" w:cs="Times New Roman"/>
          <w:szCs w:val="24"/>
        </w:rPr>
        <w:t>όρους, προϋποθέσεις, μέτρα, τα οποία, βεβαίως, ανά τον κόσμο ή ανά την Ευρώπη -που μας ενδιαφέρει- έχουν ληφθεί, αλλά αντίθετα, αυξάνοντας το τουριστικό προϊόν των περιοχών αυτών και της εθνικής οικονομίας. Αυτό είναι πάντα το ζητούμενο.</w:t>
      </w:r>
    </w:p>
    <w:p w14:paraId="65CEFADC"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ένας </w:t>
      </w:r>
      <w:proofErr w:type="spellStart"/>
      <w:r>
        <w:rPr>
          <w:rFonts w:eastAsia="Times New Roman" w:cs="Times New Roman"/>
          <w:szCs w:val="24"/>
        </w:rPr>
        <w:t>αναστοχασμός</w:t>
      </w:r>
      <w:proofErr w:type="spellEnd"/>
      <w:r>
        <w:rPr>
          <w:rFonts w:eastAsia="Times New Roman" w:cs="Times New Roman"/>
          <w:szCs w:val="24"/>
        </w:rPr>
        <w:t xml:space="preserve"> -αφού τώρα ρυθμίζουμε ζητήματα που τουλάχιστον επί είκοσι χρόνια έμεναν αρρύθμιστα- για το πώς διαχειριζόμαστε διάφορα θέματα μέσα στην πάροδο του χρόνου θα μας ωφελούσε, προκειμένου να βγουν και τα αντίστοιχα συμπεράσματα.</w:t>
      </w:r>
    </w:p>
    <w:p w14:paraId="65CEFADD"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Ευχαριστώ πο</w:t>
      </w:r>
      <w:r>
        <w:rPr>
          <w:rFonts w:eastAsia="Times New Roman" w:cs="Times New Roman"/>
          <w:szCs w:val="24"/>
        </w:rPr>
        <w:t xml:space="preserve">λύ. </w:t>
      </w:r>
    </w:p>
    <w:p w14:paraId="65CEFADE" w14:textId="77777777" w:rsidR="0056398E" w:rsidRDefault="004E57BB">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65CEFADF" w14:textId="77777777" w:rsidR="0056398E" w:rsidRDefault="004E57BB">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Και εμείς ευχαριστούμε.</w:t>
      </w:r>
    </w:p>
    <w:p w14:paraId="65CEFAE0"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Δένδιας</w:t>
      </w:r>
      <w:proofErr w:type="spellEnd"/>
      <w:r>
        <w:rPr>
          <w:rFonts w:eastAsia="Times New Roman" w:cs="Times New Roman"/>
          <w:szCs w:val="24"/>
        </w:rPr>
        <w:t xml:space="preserve">, </w:t>
      </w:r>
      <w:r>
        <w:rPr>
          <w:rFonts w:eastAsia="Times New Roman" w:cs="Times New Roman"/>
          <w:szCs w:val="24"/>
        </w:rPr>
        <w:t xml:space="preserve">ο </w:t>
      </w:r>
      <w:r>
        <w:rPr>
          <w:rFonts w:eastAsia="Times New Roman" w:cs="Times New Roman"/>
          <w:szCs w:val="24"/>
        </w:rPr>
        <w:t xml:space="preserve">Κοινοβουλευτικός Εκπρόσωπος της Νέας Δημοκρατίας. </w:t>
      </w:r>
    </w:p>
    <w:p w14:paraId="65CEFAE1" w14:textId="77777777" w:rsidR="0056398E" w:rsidRDefault="004E57BB">
      <w:pPr>
        <w:spacing w:line="600" w:lineRule="auto"/>
        <w:ind w:firstLine="720"/>
        <w:jc w:val="both"/>
        <w:rPr>
          <w:rFonts w:eastAsia="Times New Roman" w:cs="Times New Roman"/>
          <w:szCs w:val="24"/>
        </w:rPr>
      </w:pPr>
      <w:r>
        <w:rPr>
          <w:rFonts w:eastAsia="Times New Roman"/>
          <w:b/>
          <w:szCs w:val="24"/>
        </w:rPr>
        <w:t>ΝΙΚΟΛΑΟΣ ΔΕΝΔΙΑΣ</w:t>
      </w:r>
      <w:r>
        <w:rPr>
          <w:rFonts w:eastAsia="Times New Roman" w:cs="Times New Roman"/>
          <w:b/>
          <w:szCs w:val="24"/>
        </w:rPr>
        <w:t>:</w:t>
      </w:r>
      <w:r>
        <w:rPr>
          <w:rFonts w:eastAsia="Times New Roman" w:cs="Times New Roman"/>
          <w:szCs w:val="24"/>
        </w:rPr>
        <w:t xml:space="preserve"> Ευχαριστώ, κύριε Πρόεδρε.</w:t>
      </w:r>
    </w:p>
    <w:p w14:paraId="65CEFAE2"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Θα ξεκινήσω με το νομοθέτημα, κυρίες και κύριοι συνά</w:t>
      </w:r>
      <w:r>
        <w:rPr>
          <w:rFonts w:eastAsia="Times New Roman" w:cs="Times New Roman"/>
          <w:szCs w:val="24"/>
        </w:rPr>
        <w:t xml:space="preserve">δελφοι, κύριε Υπουργέ. Νομίζω ότι σας </w:t>
      </w:r>
      <w:proofErr w:type="spellStart"/>
      <w:r>
        <w:rPr>
          <w:rFonts w:eastAsia="Times New Roman" w:cs="Times New Roman"/>
          <w:szCs w:val="24"/>
        </w:rPr>
        <w:t>ελέχθη</w:t>
      </w:r>
      <w:proofErr w:type="spellEnd"/>
      <w:r>
        <w:rPr>
          <w:rFonts w:eastAsia="Times New Roman" w:cs="Times New Roman"/>
          <w:szCs w:val="24"/>
        </w:rPr>
        <w:t xml:space="preserve"> ήδη από τους συναδέλφους και από τον επιμελή εισηγητή της Νέας Δημοκρατίας κ. Γεωργαντά ότι αυτή η ρύθμιση, κατά την άποψή μας, είναι, πρώτα απ’ όλα, μ</w:t>
      </w:r>
      <w:r>
        <w:rPr>
          <w:rFonts w:eastAsia="Times New Roman" w:cs="Times New Roman"/>
          <w:szCs w:val="24"/>
        </w:rPr>
        <w:t>ί</w:t>
      </w:r>
      <w:r>
        <w:rPr>
          <w:rFonts w:eastAsia="Times New Roman" w:cs="Times New Roman"/>
          <w:szCs w:val="24"/>
        </w:rPr>
        <w:t>α ρύθμιση τελείως αποσπασματική.</w:t>
      </w:r>
    </w:p>
    <w:p w14:paraId="65CEFAE3"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Σας είπαμε –και, νομίζω, τ</w:t>
      </w:r>
      <w:r>
        <w:rPr>
          <w:rFonts w:eastAsia="Times New Roman" w:cs="Times New Roman"/>
          <w:szCs w:val="24"/>
        </w:rPr>
        <w:t>ο δεχθήκατε και καλώς το δεχθήκατε- ότι θα έπρεπε να υπάρχει και ευρύτερη ρύθμιση για τα καζίν</w:t>
      </w:r>
      <w:r>
        <w:rPr>
          <w:rFonts w:eastAsia="Times New Roman" w:cs="Times New Roman"/>
          <w:szCs w:val="24"/>
        </w:rPr>
        <w:t>α</w:t>
      </w:r>
      <w:r>
        <w:rPr>
          <w:rFonts w:eastAsia="Times New Roman" w:cs="Times New Roman"/>
          <w:szCs w:val="24"/>
        </w:rPr>
        <w:t xml:space="preserve"> και για τον ηλεκτρονικό τζόγο.</w:t>
      </w:r>
    </w:p>
    <w:p w14:paraId="65CEFAE4"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Άκουσα ότι είπατε χθες στον κ. Γεωργαντά ότι σήμερα θα κατατίθετο μια τέτοια ρύθμιση. Φαντάζομαι ότι το είπατε με τη σκέψη ότι θα</w:t>
      </w:r>
      <w:r>
        <w:rPr>
          <w:rFonts w:eastAsia="Times New Roman" w:cs="Times New Roman"/>
          <w:szCs w:val="24"/>
        </w:rPr>
        <w:t xml:space="preserve"> είχε λήξει χθες το βράδυ η συζήτηση και, κατά συνέπεια, δεν θα χρειαζόταν σήμερα το πρωί να σας πούμε πού βρίσκεται η ρύθμιση αυτή. Εν πάση </w:t>
      </w:r>
      <w:proofErr w:type="spellStart"/>
      <w:r>
        <w:rPr>
          <w:rFonts w:eastAsia="Times New Roman" w:cs="Times New Roman"/>
          <w:szCs w:val="24"/>
        </w:rPr>
        <w:t>περιπτώσει</w:t>
      </w:r>
      <w:proofErr w:type="spellEnd"/>
      <w:r>
        <w:rPr>
          <w:rFonts w:eastAsia="Times New Roman" w:cs="Times New Roman"/>
          <w:szCs w:val="24"/>
        </w:rPr>
        <w:t>, θα αναμ</w:t>
      </w:r>
      <w:r>
        <w:rPr>
          <w:rFonts w:eastAsia="Times New Roman" w:cs="Times New Roman"/>
          <w:szCs w:val="24"/>
        </w:rPr>
        <w:t>εί</w:t>
      </w:r>
      <w:r>
        <w:rPr>
          <w:rFonts w:eastAsia="Times New Roman" w:cs="Times New Roman"/>
          <w:szCs w:val="24"/>
        </w:rPr>
        <w:t>νουμε μέχρι το τέλος της εβδομάδας. Δεν θέλουμε να σας αποκαλέσουμε ανακόλουθο μόνο γι’ αυτό.</w:t>
      </w:r>
    </w:p>
    <w:p w14:paraId="65CEFAE5"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Με αυτό το νομοθέτημα είναι φανερό ότι κάνετε ένα τεράστιο ρουσφέτι στον ΟΠΑΠ, αφ</w:t>
      </w:r>
      <w:r>
        <w:rPr>
          <w:rFonts w:eastAsia="Times New Roman" w:cs="Times New Roman"/>
          <w:szCs w:val="24"/>
        </w:rPr>
        <w:t xml:space="preserve">’ </w:t>
      </w:r>
      <w:r>
        <w:rPr>
          <w:rFonts w:eastAsia="Times New Roman" w:cs="Times New Roman"/>
          <w:szCs w:val="24"/>
        </w:rPr>
        <w:t>ενός μεν με την αύξηση των μηχανών ανά κατάστημα και αφ</w:t>
      </w:r>
      <w:r>
        <w:rPr>
          <w:rFonts w:eastAsia="Times New Roman" w:cs="Times New Roman"/>
          <w:szCs w:val="24"/>
        </w:rPr>
        <w:t xml:space="preserve">’ </w:t>
      </w:r>
      <w:r>
        <w:rPr>
          <w:rFonts w:eastAsia="Times New Roman" w:cs="Times New Roman"/>
          <w:szCs w:val="24"/>
        </w:rPr>
        <w:t>ετέρου με την παράταση της σύμβασης για οκτώ χρόνια.</w:t>
      </w:r>
    </w:p>
    <w:p w14:paraId="65CEFAE6"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είναι για εμάς ερωτηματικό, όπως ερωτηματικό είναι και το </w:t>
      </w:r>
      <w:r>
        <w:rPr>
          <w:rFonts w:eastAsia="Times New Roman" w:cs="Times New Roman"/>
          <w:szCs w:val="24"/>
        </w:rPr>
        <w:t xml:space="preserve">πού πάτε την </w:t>
      </w:r>
      <w:proofErr w:type="spellStart"/>
      <w:r>
        <w:rPr>
          <w:rFonts w:eastAsia="Times New Roman" w:cs="Times New Roman"/>
          <w:szCs w:val="24"/>
        </w:rPr>
        <w:t>καζινοποίηση</w:t>
      </w:r>
      <w:proofErr w:type="spellEnd"/>
      <w:r>
        <w:rPr>
          <w:rFonts w:eastAsia="Times New Roman" w:cs="Times New Roman"/>
          <w:szCs w:val="24"/>
        </w:rPr>
        <w:t xml:space="preserve"> της ελληνικής επαρχίας. Δηλαδή, πώς δεν αντιλαμβάνεσθε με τρόπο σαφή το κοινωνιολογικό πλαίσιο στο οποίο κινείται αυτή η ρύθμιση και το οποίο δημιουργεί, με το να δημιουργήσετε στην ελληνική επαρχία, αλλά και σε συνοικίες της πρωτ</w:t>
      </w:r>
      <w:r>
        <w:rPr>
          <w:rFonts w:eastAsia="Times New Roman" w:cs="Times New Roman"/>
          <w:szCs w:val="24"/>
        </w:rPr>
        <w:t>εύουσας της χώρας, μια σειρά από μικρά καζίνο, με ό,τι συνέπειες αυτό θα έχει.</w:t>
      </w:r>
    </w:p>
    <w:p w14:paraId="65CEFAE7"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Θα ήμουν έτοιμος, κύριε Υπουργέ, να δεχθώ την άποψή σας, αν, εν πάση </w:t>
      </w:r>
      <w:proofErr w:type="spellStart"/>
      <w:r>
        <w:rPr>
          <w:rFonts w:eastAsia="Times New Roman" w:cs="Times New Roman"/>
          <w:szCs w:val="24"/>
        </w:rPr>
        <w:t>περιπτώσει</w:t>
      </w:r>
      <w:proofErr w:type="spellEnd"/>
      <w:r>
        <w:rPr>
          <w:rFonts w:eastAsia="Times New Roman" w:cs="Times New Roman"/>
          <w:szCs w:val="24"/>
        </w:rPr>
        <w:t>, αυτή ήταν μία άποψη διαρκής, ιδεολογικά προσδιορισμένη και συνεπής. Όμως, μπήκα στον κόπο να κοι</w:t>
      </w:r>
      <w:r>
        <w:rPr>
          <w:rFonts w:eastAsia="Times New Roman" w:cs="Times New Roman"/>
          <w:szCs w:val="24"/>
        </w:rPr>
        <w:t>τάξω τι λέγατε, παραδείγματος χάρ</w:t>
      </w:r>
      <w:r>
        <w:rPr>
          <w:rFonts w:eastAsia="Times New Roman" w:cs="Times New Roman"/>
          <w:szCs w:val="24"/>
        </w:rPr>
        <w:t>ιν</w:t>
      </w:r>
      <w:r>
        <w:rPr>
          <w:rFonts w:eastAsia="Times New Roman" w:cs="Times New Roman"/>
          <w:szCs w:val="24"/>
        </w:rPr>
        <w:t xml:space="preserve">, όχι στο απώτατο παρελθόν, αλλά το 2011 διά του εισηγητή σας τότε, του νυν Ευρωβουλευτή κ. </w:t>
      </w:r>
      <w:proofErr w:type="spellStart"/>
      <w:r>
        <w:rPr>
          <w:rFonts w:eastAsia="Times New Roman" w:cs="Times New Roman"/>
          <w:szCs w:val="24"/>
        </w:rPr>
        <w:t>Παπαδημούλη</w:t>
      </w:r>
      <w:proofErr w:type="spellEnd"/>
      <w:r>
        <w:rPr>
          <w:rFonts w:eastAsia="Times New Roman" w:cs="Times New Roman"/>
          <w:szCs w:val="24"/>
        </w:rPr>
        <w:t xml:space="preserve">, στη συζήτηση για τον ν.4002/2011. Κατηγορούσατε τότε το νομοθέτημα ότι οδηγεί σε </w:t>
      </w:r>
      <w:proofErr w:type="spellStart"/>
      <w:r>
        <w:rPr>
          <w:rFonts w:eastAsia="Times New Roman" w:cs="Times New Roman"/>
          <w:szCs w:val="24"/>
        </w:rPr>
        <w:t>καζινοποίηση</w:t>
      </w:r>
      <w:proofErr w:type="spellEnd"/>
      <w:r>
        <w:rPr>
          <w:rFonts w:eastAsia="Times New Roman" w:cs="Times New Roman"/>
          <w:szCs w:val="24"/>
        </w:rPr>
        <w:t xml:space="preserve"> την ελληνική κοινωνία </w:t>
      </w:r>
      <w:r>
        <w:rPr>
          <w:rFonts w:eastAsia="Times New Roman" w:cs="Times New Roman"/>
          <w:szCs w:val="24"/>
        </w:rPr>
        <w:t>και περιλαμβάνεται στα Πρακτικά η δέσμευση του κόμματός σας τότε για συρρίκνωση του ΟΠΑΠ και για κρατικοποίηση του ΟΠΑΠ.</w:t>
      </w:r>
    </w:p>
    <w:p w14:paraId="65CEFAE8"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Πώς φτάσαμε από τη συρρίκνωση και την κρατικοποίηση στην παράταση και στην </w:t>
      </w:r>
      <w:proofErr w:type="spellStart"/>
      <w:r>
        <w:rPr>
          <w:rFonts w:eastAsia="Times New Roman" w:cs="Times New Roman"/>
          <w:szCs w:val="24"/>
        </w:rPr>
        <w:t>καζινοποίηση</w:t>
      </w:r>
      <w:proofErr w:type="spellEnd"/>
      <w:r>
        <w:rPr>
          <w:rFonts w:eastAsia="Times New Roman" w:cs="Times New Roman"/>
          <w:szCs w:val="24"/>
        </w:rPr>
        <w:t>, αυτό είναι κάτι το οποίο εσείς θα πρέπει να εξ</w:t>
      </w:r>
      <w:r>
        <w:rPr>
          <w:rFonts w:eastAsia="Times New Roman" w:cs="Times New Roman"/>
          <w:szCs w:val="24"/>
        </w:rPr>
        <w:t xml:space="preserve">ηγήσετε στο εθνικό Κοινοβούλιο, στο κόμμα </w:t>
      </w:r>
      <w:r>
        <w:rPr>
          <w:rFonts w:eastAsia="Times New Roman" w:cs="Times New Roman"/>
          <w:szCs w:val="24"/>
        </w:rPr>
        <w:lastRenderedPageBreak/>
        <w:t>σας, στην κοινωνία. Διότι οι αμήχανες εξηγήσεις σας ως προς το θέμα αυτού του νομοθετήματος, σε συνδυασμό με τις απόψεις σας περί ανταγωνισμού μεταξύ των παιγνίων και όχι εντός των παιγνίων κ</w:t>
      </w:r>
      <w:r>
        <w:rPr>
          <w:rFonts w:eastAsia="Times New Roman" w:cs="Times New Roman"/>
          <w:szCs w:val="24"/>
        </w:rPr>
        <w:t>.</w:t>
      </w:r>
      <w:r>
        <w:rPr>
          <w:rFonts w:eastAsia="Times New Roman" w:cs="Times New Roman"/>
          <w:szCs w:val="24"/>
        </w:rPr>
        <w:t xml:space="preserve">λπ., πρέπει να σας πω </w:t>
      </w:r>
      <w:r>
        <w:rPr>
          <w:rFonts w:eastAsia="Times New Roman" w:cs="Times New Roman"/>
          <w:szCs w:val="24"/>
        </w:rPr>
        <w:t xml:space="preserve">ότι καθόλου δεν συμβαδίζουν με αυτά τα οποία λέγατε, καθόλου δεν συμβαδίζουν με αυτά τα οποία πρεσβεύατε και καθόλου δεν συμβαδίζουν και με αυτά τα οποία η ελληνική κοινωνία πιστεύει γι’ αυτό το θέμα. Δεν θέλει η ελληνική κοινωνία την </w:t>
      </w:r>
      <w:proofErr w:type="spellStart"/>
      <w:r>
        <w:rPr>
          <w:rFonts w:eastAsia="Times New Roman" w:cs="Times New Roman"/>
          <w:szCs w:val="24"/>
        </w:rPr>
        <w:t>καζινοποίηση</w:t>
      </w:r>
      <w:proofErr w:type="spellEnd"/>
      <w:r>
        <w:rPr>
          <w:rFonts w:eastAsia="Times New Roman" w:cs="Times New Roman"/>
          <w:szCs w:val="24"/>
        </w:rPr>
        <w:t xml:space="preserve"> και μάλι</w:t>
      </w:r>
      <w:r>
        <w:rPr>
          <w:rFonts w:eastAsia="Times New Roman" w:cs="Times New Roman"/>
          <w:szCs w:val="24"/>
        </w:rPr>
        <w:t>στα σε στιγμές κρίσης. Δεν είναι λογικό να τα υποτάσσουμε όλα στη λογική του όποιου δημοσιονομικού οφέλους, όταν μάλιστα συνδυάζεται εδώ με το αμιγώς ιδιωτικό όφελος.</w:t>
      </w:r>
    </w:p>
    <w:p w14:paraId="65CEFAE9"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Θα έρθω σε ένα δεύτερο θέμα το οποίο μας απασχολεί και αυτό αποτελεί το χθεσινό διάγγελμα</w:t>
      </w:r>
      <w:r>
        <w:rPr>
          <w:rFonts w:eastAsia="Times New Roman" w:cs="Times New Roman"/>
          <w:szCs w:val="24"/>
        </w:rPr>
        <w:t xml:space="preserve"> του Πρωθυπουργού, το οποίο, κατά την άποψή μου και κατά την άποψη της Νέας Δημοκρατίας, αποτελεί εκτροπή από την κοινοβουλευτική τάξη. Νομίζω ότι στην πραγματικότητα ο Υπουργός συμφώνησε χθες μαζί μου υπό την εξής έννοια: Με κατηγόρησε ευγενώς για μικρή υ</w:t>
      </w:r>
      <w:r>
        <w:rPr>
          <w:rFonts w:eastAsia="Times New Roman" w:cs="Times New Roman"/>
          <w:szCs w:val="24"/>
        </w:rPr>
        <w:t xml:space="preserve">περβολή, μάλιστα ως υπονοούμενο, αργότερα είπε ότι ίσως πρόκειται για μια μεγάλη υπερβολή αυτό που είπα. Όμως, όταν μιλάμε για υπερβολή στην πραγματικότητα τι εννοούμε; Εννοούμε </w:t>
      </w:r>
      <w:r>
        <w:rPr>
          <w:rFonts w:eastAsia="Times New Roman" w:cs="Times New Roman"/>
          <w:szCs w:val="24"/>
        </w:rPr>
        <w:lastRenderedPageBreak/>
        <w:t>μεγέθυνση υπαρκτού πράγματος, υπαρκτού αντικειμένου. Δηλαδή, αν είναι μεγάλη ε</w:t>
      </w:r>
      <w:r>
        <w:rPr>
          <w:rFonts w:eastAsia="Times New Roman" w:cs="Times New Roman"/>
          <w:szCs w:val="24"/>
        </w:rPr>
        <w:t>κτροπή ή μικρή εκτροπή να το συζητήσουμε, αλλά όταν η απάντηση στην εκτροπή είναι η υπερβολή, τότε φαντάζομαι ότι αυτό σημαίνει προφανώς ότι ο Υπουργός συμφωνεί πως υπάρχει εκτροπή. Και υπάρχει εκτροπή, δεν είναι το θέμα προς συζήτηση.</w:t>
      </w:r>
    </w:p>
    <w:p w14:paraId="65CEFAEA"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Ξέρετε η </w:t>
      </w:r>
      <w:r>
        <w:rPr>
          <w:rFonts w:eastAsia="Times New Roman" w:cs="Times New Roman"/>
          <w:szCs w:val="24"/>
        </w:rPr>
        <w:t>κοινοβουλευτική δημοκρατία δεν είναι κάποια άρθρα μέσα σε ένα χαρτί που ονομάζεται Σύνταγμα της χώρας, το οποίο απλώς εγκυκλοπαιδικά διδάσκεται στις νομικές σχολές των πανεπιστημίων. Είναι τρόπος λειτουργίας και αντίληψης του πολιτεύματος. Κατά συνέπεια, ό</w:t>
      </w:r>
      <w:r>
        <w:rPr>
          <w:rFonts w:eastAsia="Times New Roman" w:cs="Times New Roman"/>
          <w:szCs w:val="24"/>
        </w:rPr>
        <w:t>ταν συνεδριάζει το Κοινοβούλιο επί θέματος που αφορά το Υπουργείο Οικονομικών, παρίσταται και εισηγείται ο καθ’ ύλην αρμόδιος Υπουργός, χειριστής των ζητημάτων, το να εμφανίζεται ο Πρωθυπουργός της χώρας μεταξύ σημαιών ενώπιον του ελληνικού λαού και με ύφο</w:t>
      </w:r>
      <w:r>
        <w:rPr>
          <w:rFonts w:eastAsia="Times New Roman" w:cs="Times New Roman"/>
          <w:szCs w:val="24"/>
        </w:rPr>
        <w:t>ς να αρχίζει να αναλύει παροχές, δεν τιμά την Ελλάδα. Δεν τιμά την χώρα, διότι δεν τιμά καν την πορεία την οποία έχουμε, νομίζω, οι περισσότεροι από κοινού συνομολογήσει, ότι προσπαθούμε να ανήκουμε σε ένα ευρωπαϊκό πλαίσιο και μία ευρωπαϊκή αντίληψη.</w:t>
      </w:r>
    </w:p>
    <w:p w14:paraId="65CEFAEB"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Φαντ</w:t>
      </w:r>
      <w:r>
        <w:rPr>
          <w:rFonts w:eastAsia="Times New Roman" w:cs="Times New Roman"/>
          <w:szCs w:val="24"/>
        </w:rPr>
        <w:t xml:space="preserve">άζεστε κάποιον άλλον πρωθυπουργό οποιασδήποτε άλλης ευρωπαϊκής χώρας να κάνει το ίδιο πράγμα; Οποιονδήποτε, οποιασδήποτε χώρας, σε οποιαδήποτε κρίση, μπροστά από σημαίες, με </w:t>
      </w:r>
      <w:proofErr w:type="spellStart"/>
      <w:r>
        <w:rPr>
          <w:rFonts w:eastAsia="Times New Roman" w:cs="Times New Roman"/>
          <w:szCs w:val="24"/>
        </w:rPr>
        <w:t>πόντιουμ</w:t>
      </w:r>
      <w:proofErr w:type="spellEnd"/>
      <w:r>
        <w:rPr>
          <w:rFonts w:eastAsia="Times New Roman" w:cs="Times New Roman"/>
          <w:szCs w:val="24"/>
        </w:rPr>
        <w:t xml:space="preserve">, να ανακοινώνει παροχές. Και μάλιστα τι παροχές; Παροχές από </w:t>
      </w:r>
      <w:proofErr w:type="spellStart"/>
      <w:r>
        <w:rPr>
          <w:rFonts w:eastAsia="Times New Roman" w:cs="Times New Roman"/>
          <w:szCs w:val="24"/>
        </w:rPr>
        <w:t>υπερφορολόγη</w:t>
      </w:r>
      <w:r>
        <w:rPr>
          <w:rFonts w:eastAsia="Times New Roman" w:cs="Times New Roman"/>
          <w:szCs w:val="24"/>
        </w:rPr>
        <w:t>ση</w:t>
      </w:r>
      <w:proofErr w:type="spellEnd"/>
      <w:r>
        <w:rPr>
          <w:rFonts w:eastAsia="Times New Roman" w:cs="Times New Roman"/>
          <w:szCs w:val="24"/>
        </w:rPr>
        <w:t>, κυρίες και κύριοι συνάδελφοι.</w:t>
      </w:r>
    </w:p>
    <w:p w14:paraId="65CEFAEC"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Ο κ. Τσίπρας δεν διένειμε </w:t>
      </w:r>
      <w:proofErr w:type="spellStart"/>
      <w:r>
        <w:rPr>
          <w:rFonts w:eastAsia="Times New Roman" w:cs="Times New Roman"/>
          <w:szCs w:val="24"/>
        </w:rPr>
        <w:t>κληρονομιαία</w:t>
      </w:r>
      <w:proofErr w:type="spellEnd"/>
      <w:r>
        <w:rPr>
          <w:rFonts w:eastAsia="Times New Roman" w:cs="Times New Roman"/>
          <w:szCs w:val="24"/>
        </w:rPr>
        <w:t xml:space="preserve"> περιουσία του ΣΥΡΙΖΑ και των ΑΝΕΛ. Δεν διένειμε προϊόν δωρεάς προς τον ΣΥΡΙΖΑ και τους ΑΝΕΛ από κάποιον ευγνώμονα για την προσφορά του ΣΥΡΙΖΑ και των ΑΝΕΛ στη χώρα. Διένειμε τα χρήματ</w:t>
      </w:r>
      <w:r>
        <w:rPr>
          <w:rFonts w:eastAsia="Times New Roman" w:cs="Times New Roman"/>
          <w:szCs w:val="24"/>
        </w:rPr>
        <w:t>α, τα οποία ο Κοινοβουλευτικός Εκπρόσωπος του Κομμουνιστικού Κόμματος Ελλάδ</w:t>
      </w:r>
      <w:r>
        <w:rPr>
          <w:rFonts w:eastAsia="Times New Roman" w:cs="Times New Roman"/>
          <w:szCs w:val="24"/>
        </w:rPr>
        <w:t>α</w:t>
      </w:r>
      <w:r>
        <w:rPr>
          <w:rFonts w:eastAsia="Times New Roman" w:cs="Times New Roman"/>
          <w:szCs w:val="24"/>
        </w:rPr>
        <w:t>ς προηγουμένως τα χαρακτήρισε «ματωμένο πλεόνασμα» και «προϊόν της καταλήστευσης του Έλληνα φορολογούμενου». Είναι αλήθεια. Είναι ένα απαράδεκτο πλεόνασμα και το προϊόν της καταλήσ</w:t>
      </w:r>
      <w:r>
        <w:rPr>
          <w:rFonts w:eastAsia="Times New Roman" w:cs="Times New Roman"/>
          <w:szCs w:val="24"/>
        </w:rPr>
        <w:t>τευσης του Έλληνα φορολογούμενου.</w:t>
      </w:r>
    </w:p>
    <w:p w14:paraId="65CEFAED"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Και βέβαια, σημειώνω αυτή την αυτοκρατορική λογική με την οποία διανέμουμε το </w:t>
      </w:r>
      <w:r>
        <w:rPr>
          <w:rFonts w:eastAsia="Times New Roman" w:cs="Times New Roman"/>
          <w:szCs w:val="24"/>
          <w:lang w:val="en-US"/>
        </w:rPr>
        <w:t>imperium</w:t>
      </w:r>
      <w:r>
        <w:rPr>
          <w:rFonts w:eastAsia="Times New Roman" w:cs="Times New Roman"/>
          <w:szCs w:val="24"/>
        </w:rPr>
        <w:t xml:space="preserve">. Ξέρετε, η Ρώμη είχε δύο ταμεία: το </w:t>
      </w:r>
      <w:r>
        <w:rPr>
          <w:rFonts w:eastAsia="Times New Roman" w:cs="Times New Roman"/>
          <w:szCs w:val="24"/>
          <w:lang w:val="en-US"/>
        </w:rPr>
        <w:t>imperium</w:t>
      </w:r>
      <w:r>
        <w:rPr>
          <w:rFonts w:eastAsia="Times New Roman" w:cs="Times New Roman"/>
          <w:szCs w:val="24"/>
        </w:rPr>
        <w:t xml:space="preserve">, το οποίο ήταν το δημόσιο ταμείο, και το </w:t>
      </w:r>
      <w:proofErr w:type="spellStart"/>
      <w:r>
        <w:rPr>
          <w:rFonts w:eastAsia="Times New Roman" w:cs="Times New Roman"/>
          <w:szCs w:val="24"/>
          <w:lang w:val="en-US"/>
        </w:rPr>
        <w:t>fiscus</w:t>
      </w:r>
      <w:proofErr w:type="spellEnd"/>
      <w:r>
        <w:rPr>
          <w:rFonts w:eastAsia="Times New Roman" w:cs="Times New Roman"/>
          <w:szCs w:val="24"/>
        </w:rPr>
        <w:t>, το οποίο ήταν το ιδιωτικό ταμείο του Καίσ</w:t>
      </w:r>
      <w:r>
        <w:rPr>
          <w:rFonts w:eastAsia="Times New Roman" w:cs="Times New Roman"/>
          <w:szCs w:val="24"/>
        </w:rPr>
        <w:t xml:space="preserve">αρα. Παρά ταύτα στις </w:t>
      </w:r>
      <w:r>
        <w:rPr>
          <w:rFonts w:eastAsia="Times New Roman" w:cs="Times New Roman"/>
          <w:szCs w:val="24"/>
        </w:rPr>
        <w:lastRenderedPageBreak/>
        <w:t xml:space="preserve">εποχές της ρωμαϊκής παρακμής ο αυτοκράτορας το </w:t>
      </w:r>
      <w:r>
        <w:rPr>
          <w:rFonts w:eastAsia="Times New Roman" w:cs="Times New Roman"/>
          <w:szCs w:val="24"/>
          <w:lang w:val="en-US"/>
        </w:rPr>
        <w:t>imperium</w:t>
      </w:r>
      <w:r>
        <w:rPr>
          <w:rFonts w:eastAsia="Times New Roman" w:cs="Times New Roman"/>
          <w:szCs w:val="24"/>
        </w:rPr>
        <w:t xml:space="preserve"> το έμπλεκε με το </w:t>
      </w:r>
      <w:proofErr w:type="spellStart"/>
      <w:r>
        <w:rPr>
          <w:rFonts w:eastAsia="Times New Roman" w:cs="Times New Roman"/>
          <w:szCs w:val="24"/>
          <w:lang w:val="en-US"/>
        </w:rPr>
        <w:t>fiscus</w:t>
      </w:r>
      <w:proofErr w:type="spellEnd"/>
      <w:r>
        <w:rPr>
          <w:rFonts w:eastAsia="Times New Roman" w:cs="Times New Roman"/>
          <w:szCs w:val="24"/>
        </w:rPr>
        <w:t xml:space="preserve">, το δικό του ταμείο, και το διένειμε όπως ήθελε, συνήθως στους </w:t>
      </w:r>
      <w:proofErr w:type="spellStart"/>
      <w:r>
        <w:rPr>
          <w:rFonts w:eastAsia="Times New Roman" w:cs="Times New Roman"/>
          <w:szCs w:val="24"/>
        </w:rPr>
        <w:t>π</w:t>
      </w:r>
      <w:r>
        <w:rPr>
          <w:rFonts w:eastAsia="Times New Roman" w:cs="Times New Roman"/>
          <w:szCs w:val="24"/>
        </w:rPr>
        <w:t>ραιτωριανούς</w:t>
      </w:r>
      <w:proofErr w:type="spellEnd"/>
      <w:r>
        <w:rPr>
          <w:rFonts w:eastAsia="Times New Roman" w:cs="Times New Roman"/>
          <w:szCs w:val="24"/>
        </w:rPr>
        <w:t xml:space="preserve"> και στους υπόλοιπους, για να εξαγοράσει τους Ρωμαίους πολίτες. Αυτό βλέπουμε, </w:t>
      </w:r>
      <w:r>
        <w:rPr>
          <w:rFonts w:eastAsia="Times New Roman" w:cs="Times New Roman"/>
          <w:szCs w:val="24"/>
        </w:rPr>
        <w:t>λοιπόν, να συμβαίνει και εδώ, μ</w:t>
      </w:r>
      <w:r>
        <w:rPr>
          <w:rFonts w:eastAsia="Times New Roman"/>
          <w:bCs/>
          <w:shd w:val="clear" w:color="auto" w:fill="FFFFFF"/>
        </w:rPr>
        <w:t>ια</w:t>
      </w:r>
      <w:r>
        <w:rPr>
          <w:rFonts w:eastAsia="Times New Roman" w:cs="Times New Roman"/>
          <w:szCs w:val="24"/>
        </w:rPr>
        <w:t xml:space="preserve"> προσπάθεια εξαγοράς των πολιτών και μάλιστα με 700 </w:t>
      </w:r>
      <w:r>
        <w:rPr>
          <w:rFonts w:eastAsia="Times New Roman" w:cs="Times New Roman"/>
        </w:rPr>
        <w:t>εκατομμύρια ευρώ</w:t>
      </w:r>
      <w:r>
        <w:rPr>
          <w:rFonts w:eastAsia="Times New Roman" w:cs="Times New Roman"/>
          <w:szCs w:val="24"/>
        </w:rPr>
        <w:t>.</w:t>
      </w:r>
    </w:p>
    <w:p w14:paraId="65CEFAEE" w14:textId="77777777" w:rsidR="0056398E" w:rsidRDefault="004E57BB">
      <w:pPr>
        <w:spacing w:line="600" w:lineRule="auto"/>
        <w:ind w:firstLine="720"/>
        <w:jc w:val="both"/>
        <w:rPr>
          <w:rFonts w:eastAsia="Times New Roman" w:cs="Times New Roman"/>
          <w:bCs/>
          <w:shd w:val="clear" w:color="auto" w:fill="FFFFFF"/>
        </w:rPr>
      </w:pPr>
      <w:r>
        <w:rPr>
          <w:rFonts w:eastAsia="Times New Roman" w:cs="Times New Roman"/>
          <w:szCs w:val="24"/>
        </w:rPr>
        <w:t xml:space="preserve">Δεν </w:t>
      </w:r>
      <w:r>
        <w:rPr>
          <w:rFonts w:eastAsia="Times New Roman"/>
          <w:bCs/>
        </w:rPr>
        <w:t>είναι</w:t>
      </w:r>
      <w:r>
        <w:rPr>
          <w:rFonts w:eastAsia="Times New Roman" w:cs="Times New Roman"/>
          <w:szCs w:val="24"/>
        </w:rPr>
        <w:t xml:space="preserve"> 1,4 </w:t>
      </w:r>
      <w:r>
        <w:rPr>
          <w:rFonts w:eastAsia="Times New Roman" w:cs="Times New Roman"/>
          <w:bCs/>
          <w:shd w:val="clear" w:color="auto" w:fill="FFFFFF"/>
        </w:rPr>
        <w:t xml:space="preserve">δισεκατομμύρια ευρώ, </w:t>
      </w:r>
      <w:r>
        <w:rPr>
          <w:rFonts w:eastAsia="Times New Roman" w:cs="Times New Roman"/>
          <w:szCs w:val="24"/>
        </w:rPr>
        <w:t xml:space="preserve">όπως λέει η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την οποία διάβασα προηγουμένως με ευγενή δανεισμό του αγαπητού κυρίου συναδέλφου. Δεν </w:t>
      </w:r>
      <w:r>
        <w:rPr>
          <w:rFonts w:eastAsia="Times New Roman"/>
          <w:bCs/>
        </w:rPr>
        <w:t>είναι</w:t>
      </w:r>
      <w:r>
        <w:rPr>
          <w:rFonts w:eastAsia="Times New Roman" w:cs="Times New Roman"/>
          <w:szCs w:val="24"/>
        </w:rPr>
        <w:t xml:space="preserve"> 1,4 </w:t>
      </w:r>
      <w:r>
        <w:rPr>
          <w:rFonts w:eastAsia="Times New Roman" w:cs="Times New Roman"/>
          <w:bCs/>
          <w:shd w:val="clear" w:color="auto" w:fill="FFFFFF"/>
        </w:rPr>
        <w:t xml:space="preserve">δισεκατομμύρια ευρώ, διότι 360 εκατομμύρια ευρώ περίπου θα πάνε στη ΔΕΗ, για να επιβιώσει στην άθλια κατάσταση που βρίσκεται, και 414 εκατομμύρια ευρώ </w:t>
      </w:r>
      <w:r>
        <w:rPr>
          <w:rFonts w:eastAsia="Times New Roman"/>
          <w:bCs/>
          <w:shd w:val="clear" w:color="auto" w:fill="FFFFFF"/>
        </w:rPr>
        <w:t>είναι</w:t>
      </w:r>
      <w:r>
        <w:rPr>
          <w:rFonts w:eastAsia="Times New Roman" w:cs="Times New Roman"/>
          <w:bCs/>
          <w:shd w:val="clear" w:color="auto" w:fill="FFFFFF"/>
        </w:rPr>
        <w:t xml:space="preserve"> οφειλόμενη επιστροφή, διότι παρανόμως ελήφθησαν.</w:t>
      </w:r>
    </w:p>
    <w:p w14:paraId="65CEFAEF" w14:textId="77777777" w:rsidR="0056398E" w:rsidRDefault="004E57B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Άρα αυτό που έκανε ο Πρωθυπουργός διά διαγγέλματος</w:t>
      </w:r>
      <w:r>
        <w:rPr>
          <w:rFonts w:eastAsia="Times New Roman" w:cs="Times New Roman"/>
          <w:bCs/>
          <w:shd w:val="clear" w:color="auto" w:fill="FFFFFF"/>
        </w:rPr>
        <w:t xml:space="preserve"> -προσέξτε- προς τον ελληνικό λαό, ωσάν να μας είχε επιτεθεί ξένη δύναμη, αφορούσε τη διανομή 700 εκατομμυρίων ευρώ ως χάρη, ως πολιτική χάρη.</w:t>
      </w:r>
    </w:p>
    <w:p w14:paraId="65CEFAF0" w14:textId="77777777" w:rsidR="0056398E" w:rsidRDefault="004E57B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ειλικρινά σας λέω -θέλω να είμαι ωμός, κύριε Υπουργέ- ότι δεν </w:t>
      </w:r>
      <w:r>
        <w:rPr>
          <w:rFonts w:eastAsia="Times New Roman"/>
          <w:bCs/>
          <w:shd w:val="clear" w:color="auto" w:fill="FFFFFF"/>
        </w:rPr>
        <w:t>είναι</w:t>
      </w:r>
      <w:r>
        <w:rPr>
          <w:rFonts w:eastAsia="Times New Roman" w:cs="Times New Roman"/>
          <w:bCs/>
          <w:shd w:val="clear" w:color="auto" w:fill="FFFFFF"/>
        </w:rPr>
        <w:t xml:space="preserve"> δικά σας τα λεφτά, για να τα διαθέτει ο Π</w:t>
      </w:r>
      <w:r>
        <w:rPr>
          <w:rFonts w:eastAsia="Times New Roman" w:cs="Times New Roman"/>
          <w:bCs/>
          <w:shd w:val="clear" w:color="auto" w:fill="FFFFFF"/>
        </w:rPr>
        <w:t xml:space="preserve">ρωθυπουργός σαν Άγιος Βασίλης. Δεν </w:t>
      </w:r>
      <w:r>
        <w:rPr>
          <w:rFonts w:eastAsia="Times New Roman"/>
          <w:bCs/>
          <w:shd w:val="clear" w:color="auto" w:fill="FFFFFF"/>
        </w:rPr>
        <w:t>είναι</w:t>
      </w:r>
      <w:r>
        <w:rPr>
          <w:rFonts w:eastAsia="Times New Roman" w:cs="Times New Roman"/>
          <w:bCs/>
          <w:shd w:val="clear" w:color="auto" w:fill="FFFFFF"/>
        </w:rPr>
        <w:t xml:space="preserve"> δικά σας. Δεν μπορείτε </w:t>
      </w:r>
      <w:r>
        <w:rPr>
          <w:rFonts w:eastAsia="Times New Roman" w:cs="Times New Roman"/>
          <w:bCs/>
          <w:shd w:val="clear" w:color="auto" w:fill="FFFFFF"/>
        </w:rPr>
        <w:lastRenderedPageBreak/>
        <w:t xml:space="preserve">να τα διαθέτετε έτσι. </w:t>
      </w:r>
      <w:r>
        <w:rPr>
          <w:rFonts w:eastAsia="Times New Roman"/>
          <w:bCs/>
          <w:shd w:val="clear" w:color="auto" w:fill="FFFFFF"/>
        </w:rPr>
        <w:t>Είναι</w:t>
      </w:r>
      <w:r>
        <w:rPr>
          <w:rFonts w:eastAsia="Times New Roman" w:cs="Times New Roman"/>
          <w:bCs/>
          <w:shd w:val="clear" w:color="auto" w:fill="FFFFFF"/>
        </w:rPr>
        <w:t xml:space="preserve"> ντροπή αυτό το οποίο γίνεται. Εν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 xml:space="preserve">, εάν εκ κακού υπολογισμού δικού σας, της τρόικας, προέκυψε αυτό το πλεόνασμα, για τους λόγους που εξηγήσατε στην </w:t>
      </w:r>
      <w:r>
        <w:rPr>
          <w:rFonts w:eastAsia="Times New Roman" w:cs="Times New Roman"/>
          <w:bCs/>
          <w:shd w:val="clear" w:color="auto" w:fill="FFFFFF"/>
        </w:rPr>
        <w:t>ε</w:t>
      </w:r>
      <w:r>
        <w:rPr>
          <w:rFonts w:eastAsia="Times New Roman" w:cs="Times New Roman"/>
          <w:bCs/>
          <w:shd w:val="clear" w:color="auto" w:fill="FFFFFF"/>
        </w:rPr>
        <w:t>π</w:t>
      </w:r>
      <w:r>
        <w:rPr>
          <w:rFonts w:eastAsia="Times New Roman" w:cs="Times New Roman"/>
          <w:bCs/>
          <w:shd w:val="clear" w:color="auto" w:fill="FFFFFF"/>
        </w:rPr>
        <w:t xml:space="preserve">ιτροπή προχθές στη συζήτηση για το προσχέδιο του προϋπολογισμού -και θα έχουμε την ευκαιρία να τα ξανασυζητήσουμε στη </w:t>
      </w:r>
      <w:r>
        <w:rPr>
          <w:rFonts w:eastAsia="Times New Roman"/>
          <w:bCs/>
          <w:shd w:val="clear" w:color="auto" w:fill="FFFFFF"/>
        </w:rPr>
        <w:t>συζήτηση</w:t>
      </w:r>
      <w:r>
        <w:rPr>
          <w:rFonts w:eastAsia="Times New Roman" w:cs="Times New Roman"/>
          <w:bCs/>
          <w:shd w:val="clear" w:color="auto" w:fill="FFFFFF"/>
        </w:rPr>
        <w:t xml:space="preserve"> για τον προϋπολογισμό- το λιγότερο που έχετε να κάνετε </w:t>
      </w:r>
      <w:r>
        <w:rPr>
          <w:rFonts w:eastAsia="Times New Roman"/>
          <w:bCs/>
          <w:shd w:val="clear" w:color="auto" w:fill="FFFFFF"/>
        </w:rPr>
        <w:t>είναι</w:t>
      </w:r>
      <w:r>
        <w:rPr>
          <w:rFonts w:eastAsia="Times New Roman" w:cs="Times New Roman"/>
          <w:bCs/>
          <w:shd w:val="clear" w:color="auto" w:fill="FFFFFF"/>
        </w:rPr>
        <w:t xml:space="preserve"> να καθίσετε να συζητήσετε με τα κόμματα της Αντιπολίτευσης πώς θα δι</w:t>
      </w:r>
      <w:r>
        <w:rPr>
          <w:rFonts w:eastAsia="Times New Roman" w:cs="Times New Roman"/>
          <w:bCs/>
          <w:shd w:val="clear" w:color="auto" w:fill="FFFFFF"/>
        </w:rPr>
        <w:t>αχειριστείτε αυτό το πράγμα.</w:t>
      </w:r>
    </w:p>
    <w:p w14:paraId="65CEFAF1" w14:textId="77777777" w:rsidR="0056398E" w:rsidRDefault="004E57B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Δεν μπορεί να το διαθέτετε με αυτή την πρόδηλη αλαζονεία: «Δικά μας </w:t>
      </w:r>
      <w:r>
        <w:rPr>
          <w:rFonts w:eastAsia="Times New Roman"/>
          <w:bCs/>
          <w:shd w:val="clear" w:color="auto" w:fill="FFFFFF"/>
        </w:rPr>
        <w:t>είναι</w:t>
      </w:r>
      <w:r>
        <w:rPr>
          <w:rFonts w:eastAsia="Times New Roman" w:cs="Times New Roman"/>
          <w:bCs/>
          <w:shd w:val="clear" w:color="auto" w:fill="FFFFFF"/>
        </w:rPr>
        <w:t>, αρχίζουμε και μοιράζουμε εκεί που θέλουμε, όπως θέλουμε.»</w:t>
      </w:r>
      <w:r>
        <w:rPr>
          <w:rFonts w:eastAsia="Times New Roman" w:cs="Times New Roman"/>
          <w:bCs/>
          <w:shd w:val="clear" w:color="auto" w:fill="FFFFFF"/>
        </w:rPr>
        <w:t>.</w:t>
      </w:r>
      <w:r>
        <w:rPr>
          <w:rFonts w:eastAsia="Times New Roman" w:cs="Times New Roman"/>
          <w:bCs/>
          <w:shd w:val="clear" w:color="auto" w:fill="FFFFFF"/>
        </w:rPr>
        <w:t xml:space="preserve"> Δεν </w:t>
      </w:r>
      <w:r>
        <w:rPr>
          <w:rFonts w:eastAsia="Times New Roman"/>
          <w:bCs/>
          <w:shd w:val="clear" w:color="auto" w:fill="FFFFFF"/>
        </w:rPr>
        <w:t>είναι</w:t>
      </w:r>
      <w:r>
        <w:rPr>
          <w:rFonts w:eastAsia="Times New Roman" w:cs="Times New Roman"/>
          <w:bCs/>
          <w:shd w:val="clear" w:color="auto" w:fill="FFFFFF"/>
        </w:rPr>
        <w:t xml:space="preserve"> δικά σας. Δεν </w:t>
      </w:r>
      <w:r>
        <w:rPr>
          <w:rFonts w:eastAsia="Times New Roman"/>
          <w:bCs/>
          <w:shd w:val="clear" w:color="auto" w:fill="FFFFFF"/>
        </w:rPr>
        <w:t>είναι</w:t>
      </w:r>
      <w:r>
        <w:rPr>
          <w:rFonts w:eastAsia="Times New Roman" w:cs="Times New Roman"/>
          <w:bCs/>
          <w:shd w:val="clear" w:color="auto" w:fill="FFFFFF"/>
        </w:rPr>
        <w:t xml:space="preserve"> καθόλου δικά σας. Πρόκειται για αδικαιολόγητο πλουτισμό του </w:t>
      </w:r>
      <w:r>
        <w:rPr>
          <w:rFonts w:eastAsia="Times New Roman" w:cs="Times New Roman"/>
          <w:bCs/>
          <w:shd w:val="clear" w:color="auto" w:fill="FFFFFF"/>
        </w:rPr>
        <w:t>δ</w:t>
      </w:r>
      <w:r>
        <w:rPr>
          <w:rFonts w:eastAsia="Times New Roman" w:cs="Times New Roman"/>
          <w:bCs/>
          <w:shd w:val="clear" w:color="auto" w:fill="FFFFFF"/>
        </w:rPr>
        <w:t>ημ</w:t>
      </w:r>
      <w:r>
        <w:rPr>
          <w:rFonts w:eastAsia="Times New Roman" w:cs="Times New Roman"/>
          <w:bCs/>
          <w:shd w:val="clear" w:color="auto" w:fill="FFFFFF"/>
        </w:rPr>
        <w:t>οσίου εις βλάβη του δημοσίου συμφέροντος.</w:t>
      </w:r>
    </w:p>
    <w:p w14:paraId="65CEFAF2" w14:textId="77777777" w:rsidR="0056398E" w:rsidRDefault="004E57B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Διότι,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το συμφέρον του ελληνικού </w:t>
      </w:r>
      <w:r>
        <w:rPr>
          <w:rFonts w:eastAsia="Times New Roman" w:cs="Times New Roman"/>
          <w:bCs/>
          <w:shd w:val="clear" w:color="auto" w:fill="FFFFFF"/>
        </w:rPr>
        <w:t>δ</w:t>
      </w:r>
      <w:r>
        <w:rPr>
          <w:rFonts w:eastAsia="Times New Roman" w:cs="Times New Roman"/>
          <w:bCs/>
          <w:shd w:val="clear" w:color="auto" w:fill="FFFFFF"/>
        </w:rPr>
        <w:t xml:space="preserve">ημοσίου δεν </w:t>
      </w:r>
      <w:r>
        <w:rPr>
          <w:rFonts w:eastAsia="Times New Roman"/>
          <w:bCs/>
          <w:shd w:val="clear" w:color="auto" w:fill="FFFFFF"/>
        </w:rPr>
        <w:t>είναι</w:t>
      </w:r>
      <w:r>
        <w:rPr>
          <w:rFonts w:eastAsia="Times New Roman" w:cs="Times New Roman"/>
          <w:bCs/>
          <w:shd w:val="clear" w:color="auto" w:fill="FFFFFF"/>
        </w:rPr>
        <w:t xml:space="preserve"> το ίδιο με το δημόσιο συμφέρον. Υπάρχει τεράστια διαφορά και τεράστια σύγχυση. Εδώ, λοιπόν, εις βάρος του δημοσίου συμφέροντος διανέ</w:t>
      </w:r>
      <w:r>
        <w:rPr>
          <w:rFonts w:eastAsia="Times New Roman" w:cs="Times New Roman"/>
          <w:bCs/>
          <w:shd w:val="clear" w:color="auto" w:fill="FFFFFF"/>
        </w:rPr>
        <w:t>μεται πλεόνασμα, που παρανόμως, αδικαιολογήτως και αντισυνταγματικά απέκτησε το δημόσιο. Πώς γίνονται αυτά τα πράγματα;</w:t>
      </w:r>
    </w:p>
    <w:p w14:paraId="65CEFAF3" w14:textId="77777777" w:rsidR="0056398E" w:rsidRDefault="004E57B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Και ξαναλέω, παριστάνει ο Πρωθυπουργός τον Άγιο Βασίλη και, προφανώς, μέσα σε αυτή την αντίληψη, η τρόικα παριστάνει τους τρεις μάγους. </w:t>
      </w:r>
      <w:r>
        <w:rPr>
          <w:rFonts w:eastAsia="Times New Roman" w:cs="Times New Roman"/>
          <w:bCs/>
          <w:shd w:val="clear" w:color="auto" w:fill="FFFFFF"/>
        </w:rPr>
        <w:t xml:space="preserve">Διότι ο Υπουργός των Οικονομικών την τρόικα κατονόμασε ως υπεύθυνη για τη δημιουργία αυτού του υπερβολικού πλεονάσματος, εξαιτίας των υπερβολικών της απαιτήσεων, στις οποίες, </w:t>
      </w:r>
      <w:r>
        <w:rPr>
          <w:rFonts w:eastAsia="Times New Roman"/>
          <w:bCs/>
          <w:shd w:val="clear" w:color="auto" w:fill="FFFFFF"/>
        </w:rPr>
        <w:t>βεβαίως,</w:t>
      </w:r>
      <w:r>
        <w:rPr>
          <w:rFonts w:eastAsia="Times New Roman" w:cs="Times New Roman"/>
          <w:bCs/>
          <w:shd w:val="clear" w:color="auto" w:fill="FFFFFF"/>
        </w:rPr>
        <w:t xml:space="preserve"> υποκλίθηκε η ελληνική </w:t>
      </w:r>
      <w:r>
        <w:rPr>
          <w:rFonts w:eastAsia="Times New Roman"/>
          <w:bCs/>
          <w:shd w:val="clear" w:color="auto" w:fill="FFFFFF"/>
        </w:rPr>
        <w:t>Κυβέρνηση</w:t>
      </w:r>
      <w:r>
        <w:rPr>
          <w:rFonts w:eastAsia="Times New Roman" w:cs="Times New Roman"/>
          <w:bCs/>
          <w:shd w:val="clear" w:color="auto" w:fill="FFFFFF"/>
        </w:rPr>
        <w:t>.</w:t>
      </w:r>
    </w:p>
    <w:p w14:paraId="65CEFAF4" w14:textId="77777777" w:rsidR="0056398E" w:rsidRDefault="004E57B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Ποια </w:t>
      </w:r>
      <w:r>
        <w:rPr>
          <w:rFonts w:eastAsia="Times New Roman"/>
          <w:bCs/>
          <w:shd w:val="clear" w:color="auto" w:fill="FFFFFF"/>
        </w:rPr>
        <w:t>είναι</w:t>
      </w:r>
      <w:r>
        <w:rPr>
          <w:rFonts w:eastAsia="Times New Roman" w:cs="Times New Roman"/>
          <w:bCs/>
          <w:shd w:val="clear" w:color="auto" w:fill="FFFFFF"/>
        </w:rPr>
        <w:t xml:space="preserve"> τα κίνητρα; Γιατί, προφανώς,</w:t>
      </w:r>
      <w:r>
        <w:rPr>
          <w:rFonts w:eastAsia="Times New Roman" w:cs="Times New Roman"/>
          <w:bCs/>
          <w:shd w:val="clear" w:color="auto" w:fill="FFFFFF"/>
        </w:rPr>
        <w:t xml:space="preserve"> δεν έχω την ψευδαίσθηση ότι σας λέω κάτι καινούργιο εδώ. </w:t>
      </w:r>
      <w:r>
        <w:rPr>
          <w:rFonts w:eastAsia="Times New Roman"/>
          <w:bCs/>
          <w:shd w:val="clear" w:color="auto" w:fill="FFFFFF"/>
        </w:rPr>
        <w:t>Είναι</w:t>
      </w:r>
      <w:r>
        <w:rPr>
          <w:rFonts w:eastAsia="Times New Roman" w:cs="Times New Roman"/>
          <w:bCs/>
          <w:shd w:val="clear" w:color="auto" w:fill="FFFFFF"/>
        </w:rPr>
        <w:t xml:space="preserve"> γνωστά αυτά. </w:t>
      </w:r>
      <w:r>
        <w:rPr>
          <w:rFonts w:eastAsia="Times New Roman"/>
          <w:bCs/>
          <w:shd w:val="clear" w:color="auto" w:fill="FFFFFF"/>
        </w:rPr>
        <w:t>Είναι</w:t>
      </w:r>
      <w:r>
        <w:rPr>
          <w:rFonts w:eastAsia="Times New Roman" w:cs="Times New Roman"/>
          <w:bCs/>
          <w:shd w:val="clear" w:color="auto" w:fill="FFFFFF"/>
        </w:rPr>
        <w:t xml:space="preserve"> προφανώς γνωστά. Ποια ήταν τα κίνητρα της ενέργειας του Πρωθυπουργού; Η ενέργεια του Πρωθυπουργού </w:t>
      </w:r>
      <w:proofErr w:type="spellStart"/>
      <w:r>
        <w:rPr>
          <w:rFonts w:eastAsia="Times New Roman" w:cs="Times New Roman"/>
          <w:bCs/>
          <w:shd w:val="clear" w:color="auto" w:fill="FFFFFF"/>
        </w:rPr>
        <w:t>κινητροδοτείται</w:t>
      </w:r>
      <w:proofErr w:type="spellEnd"/>
      <w:r>
        <w:rPr>
          <w:rFonts w:eastAsia="Times New Roman" w:cs="Times New Roman"/>
          <w:bCs/>
          <w:shd w:val="clear" w:color="auto" w:fill="FFFFFF"/>
        </w:rPr>
        <w:t xml:space="preserve"> από έναν λαϊκισμό και έναν κομματισμό και </w:t>
      </w:r>
      <w:r>
        <w:rPr>
          <w:rFonts w:eastAsia="Times New Roman"/>
          <w:bCs/>
          <w:shd w:val="clear" w:color="auto" w:fill="FFFFFF"/>
        </w:rPr>
        <w:t>μια</w:t>
      </w:r>
      <w:r>
        <w:rPr>
          <w:rFonts w:eastAsia="Times New Roman" w:cs="Times New Roman"/>
          <w:bCs/>
          <w:shd w:val="clear" w:color="auto" w:fill="FFFFFF"/>
        </w:rPr>
        <w:t xml:space="preserve"> λογική εξαγορ</w:t>
      </w:r>
      <w:r>
        <w:rPr>
          <w:rFonts w:eastAsia="Times New Roman" w:cs="Times New Roman"/>
          <w:bCs/>
          <w:shd w:val="clear" w:color="auto" w:fill="FFFFFF"/>
        </w:rPr>
        <w:t xml:space="preserve">άς ψήφων, η οποία ενυπήρχε -για να είμαστε ειλικρινείς- στα ελληνικά πράγματα. Δεν </w:t>
      </w:r>
      <w:r>
        <w:rPr>
          <w:rFonts w:eastAsia="Times New Roman"/>
          <w:bCs/>
          <w:shd w:val="clear" w:color="auto" w:fill="FFFFFF"/>
        </w:rPr>
        <w:t>είναι</w:t>
      </w:r>
      <w:r>
        <w:rPr>
          <w:rFonts w:eastAsia="Times New Roman" w:cs="Times New Roman"/>
          <w:bCs/>
          <w:shd w:val="clear" w:color="auto" w:fill="FFFFFF"/>
        </w:rPr>
        <w:t xml:space="preserve"> και η πρώτη φορά που τη βλέπουμε. Απλώς αυτή τη φορά τη βλέπουμε σε απόλυτα εξελιγμένο επίπεδο και μάλιστα από ένα </w:t>
      </w:r>
      <w:r>
        <w:rPr>
          <w:rFonts w:eastAsia="Times New Roman" w:cs="Times New Roman"/>
          <w:bCs/>
          <w:shd w:val="clear" w:color="auto" w:fill="FFFFFF"/>
        </w:rPr>
        <w:t>κ</w:t>
      </w:r>
      <w:r>
        <w:rPr>
          <w:rFonts w:eastAsia="Times New Roman" w:cs="Times New Roman"/>
          <w:bCs/>
          <w:shd w:val="clear" w:color="auto" w:fill="FFFFFF"/>
        </w:rPr>
        <w:t>όμμα το οποίο διεκδίκησε και έλαβε την ψήφο της ελλ</w:t>
      </w:r>
      <w:r>
        <w:rPr>
          <w:rFonts w:eastAsia="Times New Roman" w:cs="Times New Roman"/>
          <w:bCs/>
          <w:shd w:val="clear" w:color="auto" w:fill="FFFFFF"/>
        </w:rPr>
        <w:t xml:space="preserve">ηνικής κοινωνίας εν </w:t>
      </w:r>
      <w:proofErr w:type="spellStart"/>
      <w:r>
        <w:rPr>
          <w:rFonts w:eastAsia="Times New Roman" w:cs="Times New Roman"/>
          <w:bCs/>
          <w:shd w:val="clear" w:color="auto" w:fill="FFFFFF"/>
        </w:rPr>
        <w:t>ονόματι</w:t>
      </w:r>
      <w:proofErr w:type="spellEnd"/>
      <w:r>
        <w:rPr>
          <w:rFonts w:eastAsia="Times New Roman" w:cs="Times New Roman"/>
          <w:bCs/>
          <w:shd w:val="clear" w:color="auto" w:fill="FFFFFF"/>
        </w:rPr>
        <w:t xml:space="preserve"> της κατάργησης όλων αυτών. Και όλα αυτά τα οποία υποσχέθηκε ότι  θα καταργήσει </w:t>
      </w:r>
      <w:r>
        <w:rPr>
          <w:rFonts w:eastAsia="Times New Roman" w:cs="Times New Roman"/>
          <w:bCs/>
          <w:shd w:val="clear" w:color="auto" w:fill="FFFFFF"/>
        </w:rPr>
        <w:t>-</w:t>
      </w:r>
      <w:r>
        <w:rPr>
          <w:rFonts w:eastAsia="Times New Roman" w:cs="Times New Roman"/>
          <w:bCs/>
          <w:shd w:val="clear" w:color="auto" w:fill="FFFFFF"/>
        </w:rPr>
        <w:t>και δήλωσε ότι θα καταργήσει</w:t>
      </w:r>
      <w:r>
        <w:rPr>
          <w:rFonts w:eastAsia="Times New Roman" w:cs="Times New Roman"/>
          <w:bCs/>
          <w:shd w:val="clear" w:color="auto" w:fill="FFFFFF"/>
        </w:rPr>
        <w:t>-</w:t>
      </w:r>
      <w:r>
        <w:rPr>
          <w:rFonts w:eastAsia="Times New Roman" w:cs="Times New Roman"/>
          <w:bCs/>
          <w:shd w:val="clear" w:color="auto" w:fill="FFFFFF"/>
        </w:rPr>
        <w:t xml:space="preserve"> τα κάνει στον χειρότερο και τον μεγαλύτερο βαθμό.</w:t>
      </w:r>
    </w:p>
    <w:p w14:paraId="65CEFAF5" w14:textId="77777777" w:rsidR="0056398E" w:rsidRDefault="004E57B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Εν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 xml:space="preserve">, ποιο </w:t>
      </w:r>
      <w:r>
        <w:rPr>
          <w:rFonts w:eastAsia="Times New Roman"/>
          <w:bCs/>
          <w:shd w:val="clear" w:color="auto" w:fill="FFFFFF"/>
        </w:rPr>
        <w:t>είναι</w:t>
      </w:r>
      <w:r>
        <w:rPr>
          <w:rFonts w:eastAsia="Times New Roman" w:cs="Times New Roman"/>
          <w:bCs/>
          <w:shd w:val="clear" w:color="auto" w:fill="FFFFFF"/>
        </w:rPr>
        <w:t xml:space="preserve"> το κίνητρο; Φαντάζομαι δύο πράγματα θα μπορούσαν να </w:t>
      </w:r>
      <w:r>
        <w:rPr>
          <w:rFonts w:eastAsia="Times New Roman"/>
          <w:bCs/>
          <w:shd w:val="clear" w:color="auto" w:fill="FFFFFF"/>
        </w:rPr>
        <w:t>είναι</w:t>
      </w:r>
      <w:r>
        <w:rPr>
          <w:rFonts w:eastAsia="Times New Roman" w:cs="Times New Roman"/>
          <w:bCs/>
          <w:shd w:val="clear" w:color="auto" w:fill="FFFFFF"/>
        </w:rPr>
        <w:t xml:space="preserve"> το κίνητρο της χθεσινής αιφνίδιας -γιατί πριν από </w:t>
      </w:r>
      <w:r>
        <w:rPr>
          <w:rFonts w:eastAsia="Times New Roman"/>
          <w:bCs/>
          <w:shd w:val="clear" w:color="auto" w:fill="FFFFFF"/>
        </w:rPr>
        <w:t>μια</w:t>
      </w:r>
      <w:r>
        <w:rPr>
          <w:rFonts w:eastAsia="Times New Roman" w:cs="Times New Roman"/>
          <w:bCs/>
          <w:shd w:val="clear" w:color="auto" w:fill="FFFFFF"/>
        </w:rPr>
        <w:t xml:space="preserve"> ώρα δεν το ήξερε κανείς- παρουσίας του Πρωθυπουργού ενώπιον των καμερών μεταξύ των σημαιών.</w:t>
      </w:r>
    </w:p>
    <w:p w14:paraId="65CEFAF6" w14:textId="77777777" w:rsidR="0056398E" w:rsidRDefault="004E57B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Δύο τινά θα μπορούσαν να </w:t>
      </w:r>
      <w:r>
        <w:rPr>
          <w:rFonts w:eastAsia="Times New Roman"/>
          <w:bCs/>
          <w:shd w:val="clear" w:color="auto" w:fill="FFFFFF"/>
        </w:rPr>
        <w:t>είναι</w:t>
      </w:r>
      <w:r>
        <w:rPr>
          <w:rFonts w:eastAsia="Times New Roman" w:cs="Times New Roman"/>
          <w:bCs/>
          <w:shd w:val="clear" w:color="auto" w:fill="FFFFFF"/>
        </w:rPr>
        <w:t xml:space="preserve">: Ή η ιστορία της </w:t>
      </w:r>
      <w:r>
        <w:rPr>
          <w:rFonts w:eastAsia="Times New Roman" w:cs="Times New Roman"/>
          <w:bCs/>
          <w:shd w:val="clear" w:color="auto" w:fill="FFFFFF"/>
        </w:rPr>
        <w:t>Κ</w:t>
      </w:r>
      <w:r>
        <w:rPr>
          <w:rFonts w:eastAsia="Times New Roman" w:cs="Times New Roman"/>
          <w:bCs/>
          <w:shd w:val="clear" w:color="auto" w:fill="FFFFFF"/>
        </w:rPr>
        <w:t>εν</w:t>
      </w:r>
      <w:r>
        <w:rPr>
          <w:rFonts w:eastAsia="Times New Roman" w:cs="Times New Roman"/>
          <w:bCs/>
          <w:shd w:val="clear" w:color="auto" w:fill="FFFFFF"/>
        </w:rPr>
        <w:t xml:space="preserve">τροαριστεράς, για να μην επιτραπεί σε έναν πολιτικό πόλο, ο οποίος διεκδικεί χώρο επιβίωσης παράλληλα με ένα κομμάτι, το οποίο επιθυμεί να κατέχει πολιτικά ο ΣΥΡΙΖΑ ή αλλιώς, οι τεράστιες δυσκολίες που αναδεικνύονται στη </w:t>
      </w:r>
      <w:r>
        <w:rPr>
          <w:rFonts w:eastAsia="Times New Roman"/>
          <w:bCs/>
          <w:shd w:val="clear" w:color="auto" w:fill="FFFFFF"/>
        </w:rPr>
        <w:t>Βουλή</w:t>
      </w:r>
      <w:r>
        <w:rPr>
          <w:rFonts w:eastAsia="Times New Roman" w:cs="Times New Roman"/>
          <w:bCs/>
          <w:shd w:val="clear" w:color="auto" w:fill="FFFFFF"/>
        </w:rPr>
        <w:t xml:space="preserve"> διά καταθέσεως εγγράφων μάλισ</w:t>
      </w:r>
      <w:r>
        <w:rPr>
          <w:rFonts w:eastAsia="Times New Roman" w:cs="Times New Roman"/>
          <w:bCs/>
          <w:shd w:val="clear" w:color="auto" w:fill="FFFFFF"/>
        </w:rPr>
        <w:t xml:space="preserve">τα και όχι από τη Νέα Δημοκρατία, του κυβερνητικού εταίρου του κ. Πάνου Καμμένου. Έγγραφα πρωτοφανή! Θα δούμε τι θα γίνει. Δεν </w:t>
      </w:r>
      <w:r>
        <w:rPr>
          <w:rFonts w:eastAsia="Times New Roman"/>
          <w:bCs/>
          <w:shd w:val="clear" w:color="auto" w:fill="FFFFFF"/>
        </w:rPr>
        <w:t>είναι</w:t>
      </w:r>
      <w:r>
        <w:rPr>
          <w:rFonts w:eastAsia="Times New Roman" w:cs="Times New Roman"/>
          <w:bCs/>
          <w:shd w:val="clear" w:color="auto" w:fill="FFFFFF"/>
        </w:rPr>
        <w:t xml:space="preserve"> η </w:t>
      </w:r>
      <w:r>
        <w:rPr>
          <w:rFonts w:eastAsia="Times New Roman"/>
          <w:bCs/>
          <w:shd w:val="clear" w:color="auto" w:fill="FFFFFF"/>
        </w:rPr>
        <w:t>συζήτηση</w:t>
      </w:r>
      <w:r>
        <w:rPr>
          <w:rFonts w:eastAsia="Times New Roman" w:cs="Times New Roman"/>
          <w:bCs/>
          <w:shd w:val="clear" w:color="auto" w:fill="FFFFFF"/>
        </w:rPr>
        <w:t xml:space="preserve"> σήμερα για αυτό το θέμα. Όμως, </w:t>
      </w:r>
      <w:r>
        <w:rPr>
          <w:rFonts w:eastAsia="Times New Roman"/>
          <w:bCs/>
          <w:shd w:val="clear" w:color="auto" w:fill="FFFFFF"/>
        </w:rPr>
        <w:t>είναι</w:t>
      </w:r>
      <w:r>
        <w:rPr>
          <w:rFonts w:eastAsia="Times New Roman" w:cs="Times New Roman"/>
          <w:bCs/>
          <w:shd w:val="clear" w:color="auto" w:fill="FFFFFF"/>
        </w:rPr>
        <w:t xml:space="preserve"> φανερό ότι και ο Πρωθυπουργός της χώρας βρίσκεται σε εξαιρετικά δύσκολη θέσ</w:t>
      </w:r>
      <w:r>
        <w:rPr>
          <w:rFonts w:eastAsia="Times New Roman" w:cs="Times New Roman"/>
          <w:bCs/>
          <w:shd w:val="clear" w:color="auto" w:fill="FFFFFF"/>
        </w:rPr>
        <w:t>η.</w:t>
      </w:r>
    </w:p>
    <w:p w14:paraId="65CEFAF7"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 xml:space="preserve">Έγγραφο που κατατέθηκε χθες στην Εθνική Αντιπροσωπεία από άλλο </w:t>
      </w:r>
      <w:r>
        <w:rPr>
          <w:rFonts w:eastAsia="Times New Roman"/>
          <w:szCs w:val="24"/>
        </w:rPr>
        <w:t>κ</w:t>
      </w:r>
      <w:r>
        <w:rPr>
          <w:rFonts w:eastAsia="Times New Roman"/>
          <w:szCs w:val="24"/>
        </w:rPr>
        <w:t>όμμα και έλαβε γνώση η Νέα Δημοκρατία επί της κατάθεσης αυτής δείχνει πράγματα που, επιεικώς, δεν είναι απλώς περίεργα, αλλά είναι πρωτοφανή. Είναι καλό να τα πληροφορηθείτε, αν δεν τα γνωρ</w:t>
      </w:r>
      <w:r>
        <w:rPr>
          <w:rFonts w:eastAsia="Times New Roman"/>
          <w:szCs w:val="24"/>
        </w:rPr>
        <w:t xml:space="preserve">ίζετε, και να λάβετε θέση ευθέως, διότι </w:t>
      </w:r>
      <w:r>
        <w:rPr>
          <w:rFonts w:eastAsia="Times New Roman"/>
          <w:szCs w:val="24"/>
        </w:rPr>
        <w:lastRenderedPageBreak/>
        <w:t>ένα πράγμα είναι βέβαιο, ότι η συνέχεια του σφυρίγματος αδιαφόρως δεν είναι κάτι, το οποίο μπορεί σε αυτή τη συγκυρία να γίνει δεκτό.</w:t>
      </w:r>
    </w:p>
    <w:p w14:paraId="65CEFAF8"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Κύριε Πρόεδρε, θα παρακαλέσω την ανοχή σας για δύο-τρία λεπτά. Δεν το κάνω συνήθως</w:t>
      </w:r>
      <w:r>
        <w:rPr>
          <w:rFonts w:eastAsia="Times New Roman"/>
          <w:szCs w:val="24"/>
        </w:rPr>
        <w:t>. Όμως, καταθέσαμε μια τροπολογία εμείς της Νέας Δημοκρατίας και θα ήθελα να την εξηγήσω. Θα είμαι βραχύλογος.</w:t>
      </w:r>
    </w:p>
    <w:p w14:paraId="65CEFAF9"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Κυρίες και κύριοι συνάδελφοι, έχει γίνει μεγάλη συζήτηση τις τελευταίες μέρες για τους νόμους -δεν είναι ένας- Παρασκευόπουλου. Εδώ οφείλω να πω,</w:t>
      </w:r>
      <w:r>
        <w:rPr>
          <w:rFonts w:eastAsia="Times New Roman"/>
          <w:szCs w:val="24"/>
        </w:rPr>
        <w:t xml:space="preserve"> μάλιστα, ότι εν μέρει αδικούμε τον καθηγητή Παρασκευόπουλο, ο οποίος τουλάχιστον είχε το θάρρος να πει ότι ο νόμος του για τις αποφυλακίσεις -όχι ο άλλος νόμος επί τη βάσει του οποίου δόθηκε η άδεια- πρέπει να σταματήσει να ισχύει. Ο νόμος αυτός δεν είναι</w:t>
      </w:r>
      <w:r>
        <w:rPr>
          <w:rFonts w:eastAsia="Times New Roman"/>
          <w:szCs w:val="24"/>
        </w:rPr>
        <w:t xml:space="preserve"> πλέον νόμος Παρασκευόπουλου, είναι νόμος Κοντονή, διότι </w:t>
      </w:r>
      <w:proofErr w:type="spellStart"/>
      <w:r>
        <w:rPr>
          <w:rFonts w:eastAsia="Times New Roman"/>
          <w:szCs w:val="24"/>
        </w:rPr>
        <w:t>παρετάθη</w:t>
      </w:r>
      <w:proofErr w:type="spellEnd"/>
      <w:r>
        <w:rPr>
          <w:rFonts w:eastAsia="Times New Roman"/>
          <w:szCs w:val="24"/>
        </w:rPr>
        <w:t xml:space="preserve"> πάλι η ισχύς του με το άρθρο 43 του ν.4489/2017 μέχρι τον Αύγουστο του 2018.</w:t>
      </w:r>
    </w:p>
    <w:p w14:paraId="65CEFAFA" w14:textId="77777777" w:rsidR="0056398E" w:rsidRDefault="004E57BB">
      <w:pPr>
        <w:tabs>
          <w:tab w:val="left" w:pos="2940"/>
        </w:tabs>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Με τροποποίηση.</w:t>
      </w:r>
    </w:p>
    <w:p w14:paraId="65CEFAFB" w14:textId="77777777" w:rsidR="0056398E" w:rsidRDefault="004E57BB">
      <w:pPr>
        <w:tabs>
          <w:tab w:val="left" w:pos="2940"/>
        </w:tabs>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Με τροποποίηση.</w:t>
      </w:r>
    </w:p>
    <w:p w14:paraId="65CEFAFC"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lastRenderedPageBreak/>
        <w:t xml:space="preserve">Δηλαδή, συνεχίζει το παραμύθι: «Όλοι έξω», για </w:t>
      </w:r>
      <w:r>
        <w:rPr>
          <w:rFonts w:eastAsia="Times New Roman"/>
          <w:szCs w:val="24"/>
        </w:rPr>
        <w:t xml:space="preserve">να είμαστε </w:t>
      </w:r>
      <w:proofErr w:type="spellStart"/>
      <w:r>
        <w:rPr>
          <w:rFonts w:eastAsia="Times New Roman"/>
          <w:szCs w:val="24"/>
        </w:rPr>
        <w:t>συνεννοημένοι</w:t>
      </w:r>
      <w:proofErr w:type="spellEnd"/>
      <w:r>
        <w:rPr>
          <w:rFonts w:eastAsia="Times New Roman"/>
          <w:szCs w:val="24"/>
        </w:rPr>
        <w:t>. Δεν φτάνουν οι δυόμισι χιλιάδες βαρυποινίτες, να βγάζουμε κι άλλους.</w:t>
      </w:r>
    </w:p>
    <w:p w14:paraId="65CEFAFD" w14:textId="77777777" w:rsidR="0056398E" w:rsidRDefault="004E57BB">
      <w:pPr>
        <w:tabs>
          <w:tab w:val="left" w:pos="2940"/>
        </w:tabs>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Αυτό λένε οι τροποποιήσεις;</w:t>
      </w:r>
    </w:p>
    <w:p w14:paraId="65CEFAFE" w14:textId="77777777" w:rsidR="0056398E" w:rsidRDefault="004E57BB">
      <w:pPr>
        <w:tabs>
          <w:tab w:val="left" w:pos="2940"/>
        </w:tabs>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Εμείς έτσι το διαβάζουμε. Εσείς μπορείτε να το διαβάσετε όπως θέλετε. </w:t>
      </w:r>
    </w:p>
    <w:p w14:paraId="65CEFAFF"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Όμως, θα πρέπει να εξηγήσετε</w:t>
      </w:r>
      <w:r>
        <w:rPr>
          <w:rFonts w:eastAsia="Times New Roman"/>
          <w:szCs w:val="24"/>
        </w:rPr>
        <w:t>, κύριε συνάδελφε, και στους γονείς και στους συγγενείς των θυμάτων των εγκληματιών αυτών, τα νομοθετήματα που ψηφίσατε. Χαίρομαι που επιμένετε κιόλας. Το θάρρος της γνώμης είναι σπουδαίο πράγμα, αν συνδυάζεται, όμως, και με την αποδοχή της ευθύνης ιδίως ε</w:t>
      </w:r>
      <w:r>
        <w:rPr>
          <w:rFonts w:eastAsia="Times New Roman"/>
          <w:szCs w:val="24"/>
        </w:rPr>
        <w:t xml:space="preserve">νώπιον των θυμάτων. Χαίρομαι που </w:t>
      </w:r>
      <w:proofErr w:type="spellStart"/>
      <w:r>
        <w:rPr>
          <w:rFonts w:eastAsia="Times New Roman"/>
          <w:szCs w:val="24"/>
        </w:rPr>
        <w:t>αναδέχεστε</w:t>
      </w:r>
      <w:proofErr w:type="spellEnd"/>
      <w:r>
        <w:rPr>
          <w:rFonts w:eastAsia="Times New Roman"/>
          <w:szCs w:val="24"/>
        </w:rPr>
        <w:t xml:space="preserve"> απολύτως και αναλαμβάνετε την πολιτική ευθύνη γι’ αυτά τα άθλια νομοθετήματα, τα νομοθετήματα της ντροπής, γιατί αυτά είναι ντροπιαστικά νομοθετήματα.</w:t>
      </w:r>
    </w:p>
    <w:p w14:paraId="65CEFB00"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Φέρτε μου ένα τέτοιο νομοθέτημα με αυτές τις παραμέτρους. Ο κ</w:t>
      </w:r>
      <w:r>
        <w:rPr>
          <w:rFonts w:eastAsia="Times New Roman"/>
          <w:szCs w:val="24"/>
        </w:rPr>
        <w:t xml:space="preserve">. Παρασκευόπουλος είχε δίκιο, όταν είχε πει ότι υπήρχαν νομοθετήματα για αποφυλακίσεις. Αυτό είναι αλήθεια. Είναι </w:t>
      </w:r>
      <w:r>
        <w:rPr>
          <w:rFonts w:eastAsia="Times New Roman"/>
          <w:szCs w:val="24"/>
        </w:rPr>
        <w:lastRenderedPageBreak/>
        <w:t xml:space="preserve">έτσι όπως το λέει. Το ερώτημα είναι με ποιες ποιοτικές παραμέτρους και </w:t>
      </w:r>
      <w:r>
        <w:rPr>
          <w:rFonts w:eastAsia="Times New Roman"/>
          <w:szCs w:val="24"/>
        </w:rPr>
        <w:t xml:space="preserve">έχοντας διαπράξει </w:t>
      </w:r>
      <w:r>
        <w:rPr>
          <w:rFonts w:eastAsia="Times New Roman"/>
          <w:szCs w:val="24"/>
        </w:rPr>
        <w:t>ποια εγκλήματα επιτρέπεται να βγει</w:t>
      </w:r>
      <w:r>
        <w:rPr>
          <w:rFonts w:eastAsia="Times New Roman"/>
          <w:szCs w:val="24"/>
        </w:rPr>
        <w:t xml:space="preserve"> κάποιος</w:t>
      </w:r>
      <w:r>
        <w:rPr>
          <w:rFonts w:eastAsia="Times New Roman"/>
          <w:szCs w:val="24"/>
        </w:rPr>
        <w:t xml:space="preserve">. Βεβαίως, </w:t>
      </w:r>
      <w:r>
        <w:rPr>
          <w:rFonts w:eastAsia="Times New Roman"/>
          <w:szCs w:val="24"/>
        </w:rPr>
        <w:t>οι ατέλειες του ελληνικού σωφρονιστικού συστήματος επέβαλαν σε ορισμένες περιπτώσεις -κάτι το οποίο δεν είναι καθόλου σωστό- την ψήφιση τέτοιων νομοθετημάτων, όμως, μέσα σε ένα πλαίσιο λογικής, μέσα σε ένα πλαίσιο που δεν δημιουργούσε επικινδυνότητα για τη</w:t>
      </w:r>
      <w:r>
        <w:rPr>
          <w:rFonts w:eastAsia="Times New Roman"/>
          <w:szCs w:val="24"/>
        </w:rPr>
        <w:t xml:space="preserve">ν κοινωνία. </w:t>
      </w:r>
    </w:p>
    <w:p w14:paraId="65CEFB01"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Αυτό το οποίο συνέβη εδώ με την Κυβέρνηση ΣΥΡΙΖΑ</w:t>
      </w:r>
      <w:r w:rsidRPr="00E91D6E">
        <w:rPr>
          <w:rFonts w:eastAsia="Times New Roman"/>
          <w:szCs w:val="24"/>
        </w:rPr>
        <w:t xml:space="preserve"> </w:t>
      </w:r>
      <w:r w:rsidRPr="00E91D6E">
        <w:rPr>
          <w:rFonts w:eastAsia="Times New Roman"/>
          <w:szCs w:val="24"/>
        </w:rPr>
        <w:t>-</w:t>
      </w:r>
      <w:r w:rsidRPr="00E91D6E">
        <w:rPr>
          <w:rFonts w:eastAsia="Times New Roman"/>
          <w:szCs w:val="24"/>
        </w:rPr>
        <w:t xml:space="preserve"> </w:t>
      </w:r>
      <w:r>
        <w:rPr>
          <w:rFonts w:eastAsia="Times New Roman"/>
          <w:szCs w:val="24"/>
        </w:rPr>
        <w:t>ΑΝΕΛ, δηλαδή η διαρκής ύπαρξη νομοθετήματος</w:t>
      </w:r>
      <w:r w:rsidRPr="00E91D6E">
        <w:rPr>
          <w:rFonts w:eastAsia="Times New Roman"/>
          <w:szCs w:val="24"/>
        </w:rPr>
        <w:t>,</w:t>
      </w:r>
      <w:r>
        <w:rPr>
          <w:rFonts w:eastAsia="Times New Roman"/>
          <w:szCs w:val="24"/>
        </w:rPr>
        <w:t xml:space="preserve"> με το οποίο κάθε βαρυποινίτης στην πραγματικότητα μετά από μικρό διάστημα παραμονής στις φυλακές μπορούσε να βγαίνει έξω και να εγκληματεί πάλι, είναι απολύτως πρωτοφανές.</w:t>
      </w:r>
    </w:p>
    <w:p w14:paraId="65CEFB02"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Εν μέρει εξηγεί την τεράστια αύξηση της εγκληματικότητας, την οποία ο μόνος σε αυτή</w:t>
      </w:r>
      <w:r>
        <w:rPr>
          <w:rFonts w:eastAsia="Times New Roman"/>
          <w:szCs w:val="24"/>
        </w:rPr>
        <w:t xml:space="preserve"> την Αίθουσα που δεν την ξέρει</w:t>
      </w:r>
      <w:r>
        <w:rPr>
          <w:rFonts w:eastAsia="Times New Roman"/>
          <w:szCs w:val="24"/>
        </w:rPr>
        <w:t>,</w:t>
      </w:r>
      <w:r>
        <w:rPr>
          <w:rFonts w:eastAsia="Times New Roman"/>
          <w:szCs w:val="24"/>
        </w:rPr>
        <w:t xml:space="preserve"> είναι ο Πρωθυπουργός της χώρας και ο οποίος διάβασε στον κ. Μητσοτάκη προχθές στατιστικά στοιχεία, τα οποία είναι απολύτως ψευδή. Ισχύει ακριβώς το ανάποδο.</w:t>
      </w:r>
    </w:p>
    <w:p w14:paraId="65CEFB03" w14:textId="77777777" w:rsidR="0056398E" w:rsidRDefault="004E57BB">
      <w:pPr>
        <w:tabs>
          <w:tab w:val="left" w:pos="2940"/>
        </w:tabs>
        <w:spacing w:line="600" w:lineRule="auto"/>
        <w:ind w:firstLine="720"/>
        <w:jc w:val="both"/>
        <w:rPr>
          <w:rFonts w:eastAsia="Times New Roman"/>
          <w:szCs w:val="24"/>
        </w:rPr>
      </w:pPr>
      <w:r>
        <w:rPr>
          <w:rFonts w:eastAsia="Times New Roman"/>
          <w:b/>
          <w:szCs w:val="24"/>
        </w:rPr>
        <w:t>ΧΡΗΣΤΟΣ ΑΝΤΩΝΙΟΥ:</w:t>
      </w:r>
      <w:r>
        <w:rPr>
          <w:rFonts w:eastAsia="Times New Roman"/>
          <w:szCs w:val="24"/>
        </w:rPr>
        <w:t xml:space="preserve"> Ψευδή στοιχεία έδωσε;</w:t>
      </w:r>
    </w:p>
    <w:p w14:paraId="65CEFB04" w14:textId="77777777" w:rsidR="0056398E" w:rsidRDefault="004E57BB">
      <w:pPr>
        <w:tabs>
          <w:tab w:val="left" w:pos="2940"/>
        </w:tabs>
        <w:spacing w:line="600" w:lineRule="auto"/>
        <w:ind w:firstLine="720"/>
        <w:jc w:val="both"/>
        <w:rPr>
          <w:rFonts w:eastAsia="Times New Roman"/>
          <w:szCs w:val="24"/>
        </w:rPr>
      </w:pPr>
      <w:r>
        <w:rPr>
          <w:rFonts w:eastAsia="Times New Roman"/>
          <w:b/>
          <w:szCs w:val="24"/>
        </w:rPr>
        <w:lastRenderedPageBreak/>
        <w:t>ΝΙΚΟΛΑΟΣ ΔΕΝΔΙΑΣ:</w:t>
      </w:r>
      <w:r>
        <w:rPr>
          <w:rFonts w:eastAsia="Times New Roman"/>
          <w:szCs w:val="24"/>
        </w:rPr>
        <w:t xml:space="preserve"> Μίλησε για μείωση του 65% και ήταν αύξηση 70% </w:t>
      </w:r>
      <w:proofErr w:type="spellStart"/>
      <w:r>
        <w:rPr>
          <w:rFonts w:eastAsia="Times New Roman"/>
          <w:szCs w:val="24"/>
        </w:rPr>
        <w:t>κ.ο.κ.</w:t>
      </w:r>
      <w:proofErr w:type="spellEnd"/>
      <w:r>
        <w:rPr>
          <w:rFonts w:eastAsia="Times New Roman"/>
          <w:szCs w:val="24"/>
        </w:rPr>
        <w:t>.</w:t>
      </w:r>
    </w:p>
    <w:p w14:paraId="65CEFB05" w14:textId="77777777" w:rsidR="0056398E" w:rsidRDefault="004E57BB">
      <w:pPr>
        <w:tabs>
          <w:tab w:val="left" w:pos="2940"/>
        </w:tabs>
        <w:spacing w:line="600" w:lineRule="auto"/>
        <w:ind w:firstLine="720"/>
        <w:jc w:val="both"/>
        <w:rPr>
          <w:rFonts w:eastAsia="Times New Roman"/>
          <w:szCs w:val="24"/>
        </w:rPr>
      </w:pPr>
      <w:r>
        <w:rPr>
          <w:rFonts w:eastAsia="Times New Roman"/>
          <w:b/>
          <w:szCs w:val="24"/>
        </w:rPr>
        <w:t xml:space="preserve">ΧΡΗΣΤΟΣ ΑΝΤΩΝΙΟΥ: </w:t>
      </w:r>
      <w:r>
        <w:rPr>
          <w:rFonts w:eastAsia="Times New Roman"/>
          <w:szCs w:val="24"/>
        </w:rPr>
        <w:t>Δηλαδή η Ελληνική Αστυνομία δίνει ψευδή στοιχεία;</w:t>
      </w:r>
    </w:p>
    <w:p w14:paraId="65CEFB06" w14:textId="77777777" w:rsidR="0056398E" w:rsidRDefault="004E57BB">
      <w:pPr>
        <w:tabs>
          <w:tab w:val="left" w:pos="2940"/>
        </w:tabs>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Εγώ δεν ξέρω τι έδωσε η Αστυνομία. Εγώ άκουσα τι διάβασε ο Πρωθυπουργός.</w:t>
      </w:r>
    </w:p>
    <w:p w14:paraId="65CEFB07"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Σας λέω, λοιπόν, και γράφεται στα Πρακτικά</w:t>
      </w:r>
      <w:r>
        <w:rPr>
          <w:rFonts w:eastAsia="Times New Roman"/>
          <w:szCs w:val="24"/>
        </w:rPr>
        <w:t xml:space="preserve"> -αφού θέλετε να το ακούσετε και δεύτερη φορά, να σας το πω και δεύτερη φορά, δεν σας βολεύει…</w:t>
      </w:r>
    </w:p>
    <w:p w14:paraId="65CEFB08" w14:textId="77777777" w:rsidR="0056398E" w:rsidRDefault="004E57BB">
      <w:pPr>
        <w:tabs>
          <w:tab w:val="left" w:pos="294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Όχι, όχι, κύριε </w:t>
      </w:r>
      <w:proofErr w:type="spellStart"/>
      <w:r>
        <w:rPr>
          <w:rFonts w:eastAsia="Times New Roman"/>
          <w:szCs w:val="24"/>
        </w:rPr>
        <w:t>Δένδια</w:t>
      </w:r>
      <w:proofErr w:type="spellEnd"/>
      <w:r>
        <w:rPr>
          <w:rFonts w:eastAsia="Times New Roman"/>
          <w:szCs w:val="24"/>
        </w:rPr>
        <w:t>. Τέλειωσε ο χρόνος σας, αλλιώς να το επαναλαμβάνατε και για δέκατη πέμπτη φορά.</w:t>
      </w:r>
    </w:p>
    <w:p w14:paraId="65CEFB09" w14:textId="77777777" w:rsidR="0056398E" w:rsidRDefault="004E57BB">
      <w:pPr>
        <w:tabs>
          <w:tab w:val="left" w:pos="2940"/>
        </w:tabs>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…ότι εί</w:t>
      </w:r>
      <w:r>
        <w:rPr>
          <w:rFonts w:eastAsia="Times New Roman"/>
          <w:szCs w:val="24"/>
        </w:rPr>
        <w:t>ναι ψευδή τα στοιχεία που διάβασε ο Πρωθυπουργός. Είναι απολύτως ψευδή και είναι ανάστροφα.</w:t>
      </w:r>
    </w:p>
    <w:p w14:paraId="65CEFB0A" w14:textId="77777777" w:rsidR="0056398E" w:rsidRDefault="004E57BB">
      <w:pPr>
        <w:tabs>
          <w:tab w:val="left" w:pos="2940"/>
        </w:tabs>
        <w:spacing w:line="600" w:lineRule="auto"/>
        <w:ind w:firstLine="720"/>
        <w:jc w:val="both"/>
        <w:rPr>
          <w:rFonts w:eastAsia="Times New Roman"/>
          <w:b/>
          <w:szCs w:val="24"/>
        </w:rPr>
      </w:pPr>
      <w:r>
        <w:rPr>
          <w:rFonts w:eastAsia="Times New Roman"/>
          <w:b/>
          <w:szCs w:val="24"/>
        </w:rPr>
        <w:t>ΧΡΗΣΤΟΣ ΑΝΤΩΝΙΟΥ:</w:t>
      </w:r>
      <w:r>
        <w:rPr>
          <w:rFonts w:eastAsia="Times New Roman"/>
          <w:szCs w:val="24"/>
        </w:rPr>
        <w:t xml:space="preserve"> Ποιος το λέει αυτό;</w:t>
      </w:r>
    </w:p>
    <w:p w14:paraId="65CEFB0B" w14:textId="77777777" w:rsidR="0056398E" w:rsidRDefault="004E57BB">
      <w:pPr>
        <w:tabs>
          <w:tab w:val="left" w:pos="2940"/>
        </w:tabs>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Σας λέω ξανά</w:t>
      </w:r>
      <w:r>
        <w:rPr>
          <w:rFonts w:eastAsia="Times New Roman"/>
          <w:szCs w:val="24"/>
        </w:rPr>
        <w:t>.</w:t>
      </w:r>
      <w:r>
        <w:rPr>
          <w:rFonts w:eastAsia="Times New Roman"/>
          <w:szCs w:val="24"/>
        </w:rPr>
        <w:t xml:space="preserve"> Ό,τι είπε, ισχύει το ανάποδο. Όπου μίλησε για μείωση 60% και κάτι, είναι αύξηση </w:t>
      </w:r>
      <w:r>
        <w:rPr>
          <w:rFonts w:eastAsia="Times New Roman"/>
          <w:szCs w:val="24"/>
        </w:rPr>
        <w:lastRenderedPageBreak/>
        <w:t xml:space="preserve">70% και κάτι. </w:t>
      </w:r>
      <w:r>
        <w:rPr>
          <w:rFonts w:eastAsia="Times New Roman"/>
          <w:szCs w:val="24"/>
        </w:rPr>
        <w:t xml:space="preserve">Όπου μίλησε για μείωση 20% και κάτι, είναι αύξηση 20% και κάτι. Είναι τα ανάποδα. Είναι πρωτοφανές αυτό -δεν το έχουμε ξαναδεί- Πρωθυπουργός να έρχεται στη </w:t>
      </w:r>
      <w:r>
        <w:rPr>
          <w:rFonts w:eastAsia="Times New Roman"/>
          <w:szCs w:val="24"/>
        </w:rPr>
        <w:t xml:space="preserve">Βουλή </w:t>
      </w:r>
      <w:r>
        <w:rPr>
          <w:rFonts w:eastAsia="Times New Roman"/>
          <w:szCs w:val="24"/>
        </w:rPr>
        <w:t>να διαβάζει τα ανάποδα από αυτά που συμβαίνουν. Είναι πρωτοφανές!</w:t>
      </w:r>
    </w:p>
    <w:p w14:paraId="65CEFB0C" w14:textId="77777777" w:rsidR="0056398E" w:rsidRDefault="004E57BB">
      <w:pPr>
        <w:tabs>
          <w:tab w:val="left" w:pos="2940"/>
        </w:tabs>
        <w:spacing w:line="600" w:lineRule="auto"/>
        <w:ind w:firstLine="720"/>
        <w:jc w:val="both"/>
        <w:rPr>
          <w:rFonts w:eastAsia="Times New Roman"/>
          <w:szCs w:val="24"/>
        </w:rPr>
      </w:pPr>
      <w:r>
        <w:rPr>
          <w:rFonts w:eastAsia="Times New Roman"/>
          <w:b/>
          <w:szCs w:val="24"/>
        </w:rPr>
        <w:t>ΠΡΟΕΔΡΕΥΩΝ (Γεώργιος Βαρεμέν</w:t>
      </w:r>
      <w:r>
        <w:rPr>
          <w:rFonts w:eastAsia="Times New Roman"/>
          <w:b/>
          <w:szCs w:val="24"/>
        </w:rPr>
        <w:t>ος):</w:t>
      </w:r>
      <w:r>
        <w:rPr>
          <w:rFonts w:eastAsia="Times New Roman"/>
          <w:szCs w:val="24"/>
        </w:rPr>
        <w:t xml:space="preserve"> Κύριε </w:t>
      </w:r>
      <w:proofErr w:type="spellStart"/>
      <w:r>
        <w:rPr>
          <w:rFonts w:eastAsia="Times New Roman"/>
          <w:szCs w:val="24"/>
        </w:rPr>
        <w:t>Δένδια</w:t>
      </w:r>
      <w:proofErr w:type="spellEnd"/>
      <w:r>
        <w:rPr>
          <w:rFonts w:eastAsia="Times New Roman"/>
          <w:szCs w:val="24"/>
        </w:rPr>
        <w:t>, τελείωσε ο χρόνος σας, δηλαδή η παράταση του χρόνου τελείωσε.</w:t>
      </w:r>
    </w:p>
    <w:p w14:paraId="65CEFB0D" w14:textId="77777777" w:rsidR="0056398E" w:rsidRDefault="004E57BB">
      <w:pPr>
        <w:tabs>
          <w:tab w:val="left" w:pos="2940"/>
        </w:tabs>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Τελειώνω, κύριε Πρόεδρε. Μια φορά έκανα κατάχρηση της καλοσύνης σας.</w:t>
      </w:r>
    </w:p>
    <w:p w14:paraId="65CEFB0E"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 xml:space="preserve">Η δεύτερη διάταξη την οποία καταθέσαμε στην τροπολογία, αφορά το θέμα των αδειών. Θα τη </w:t>
      </w:r>
      <w:r>
        <w:rPr>
          <w:rFonts w:eastAsia="Times New Roman"/>
          <w:szCs w:val="24"/>
        </w:rPr>
        <w:t>διαβάσετε την τροπολογία. Εμείς θέλουμε να επανέλθουμε στο προηγούμενο καθεστώς, στο καθεστώς του 2009, μαζί με τη δημιουργία των φυλακών τύπου Γ΄, η οποία είναι σαφής τοποθέτηση του Κυριάκου Μητσοτάκη. Δεν έχουμε την ψευδαίσθηση ότι θα δεχθείτε την τροπολ</w:t>
      </w:r>
      <w:r>
        <w:rPr>
          <w:rFonts w:eastAsia="Times New Roman"/>
          <w:szCs w:val="24"/>
        </w:rPr>
        <w:t>ογία. Ξέρουμε, όμως, πάρα πολύ καλά ότι έτσι είστε υποχρεωμένοι να βρεθείτε προ των πολιτικών και κοινωνικών σας ευθυνών. Ας ψηφίσετε ό,τι θέλετε.</w:t>
      </w:r>
    </w:p>
    <w:p w14:paraId="65CEFB0F"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Σας ευχαριστώ πολύ.</w:t>
      </w:r>
    </w:p>
    <w:p w14:paraId="65CEFB10" w14:textId="77777777" w:rsidR="0056398E" w:rsidRDefault="004E57BB">
      <w:pPr>
        <w:tabs>
          <w:tab w:val="left" w:pos="2940"/>
        </w:tabs>
        <w:spacing w:line="600" w:lineRule="auto"/>
        <w:ind w:firstLine="709"/>
        <w:jc w:val="center"/>
        <w:rPr>
          <w:rFonts w:eastAsia="Times New Roman"/>
          <w:szCs w:val="24"/>
        </w:rPr>
      </w:pPr>
      <w:r>
        <w:rPr>
          <w:rFonts w:eastAsia="Times New Roman"/>
          <w:szCs w:val="24"/>
        </w:rPr>
        <w:lastRenderedPageBreak/>
        <w:t>(Χειροκροτήματα από την πτέρυγα της Νέας Δημοκρατίας)</w:t>
      </w:r>
    </w:p>
    <w:p w14:paraId="65CEFB11" w14:textId="77777777" w:rsidR="0056398E" w:rsidRDefault="004E57BB">
      <w:pPr>
        <w:tabs>
          <w:tab w:val="left" w:pos="2940"/>
        </w:tabs>
        <w:spacing w:line="600" w:lineRule="auto"/>
        <w:ind w:firstLine="720"/>
        <w:jc w:val="both"/>
        <w:rPr>
          <w:rFonts w:eastAsia="Times New Roman"/>
          <w:szCs w:val="24"/>
        </w:rPr>
      </w:pPr>
      <w:r>
        <w:rPr>
          <w:rFonts w:eastAsia="Times New Roman"/>
          <w:b/>
          <w:szCs w:val="24"/>
        </w:rPr>
        <w:t>ΕΥΚΛΕΙΔΗΣ ΤΣΑΚΑΛΩΤΟΣ (Υπουργός Οικο</w:t>
      </w:r>
      <w:r>
        <w:rPr>
          <w:rFonts w:eastAsia="Times New Roman"/>
          <w:b/>
          <w:szCs w:val="24"/>
        </w:rPr>
        <w:t>νομικών):</w:t>
      </w:r>
      <w:r>
        <w:rPr>
          <w:rFonts w:eastAsia="Times New Roman"/>
          <w:szCs w:val="24"/>
        </w:rPr>
        <w:t xml:space="preserve"> Κύριε Πρόεδρε, θα μπορούσα να έχω τον λόγο;</w:t>
      </w:r>
    </w:p>
    <w:p w14:paraId="65CEFB12" w14:textId="77777777" w:rsidR="0056398E" w:rsidRDefault="004E57BB">
      <w:pPr>
        <w:tabs>
          <w:tab w:val="left" w:pos="2940"/>
        </w:tabs>
        <w:spacing w:line="600" w:lineRule="auto"/>
        <w:ind w:left="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w:t>
      </w:r>
    </w:p>
    <w:p w14:paraId="65CEFB13" w14:textId="77777777" w:rsidR="0056398E" w:rsidRDefault="004E57BB">
      <w:pPr>
        <w:tabs>
          <w:tab w:val="left" w:pos="2940"/>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Κύριε </w:t>
      </w:r>
      <w:proofErr w:type="spellStart"/>
      <w:r>
        <w:rPr>
          <w:rFonts w:eastAsia="Times New Roman"/>
          <w:szCs w:val="24"/>
        </w:rPr>
        <w:t>Δένδια</w:t>
      </w:r>
      <w:proofErr w:type="spellEnd"/>
      <w:r>
        <w:rPr>
          <w:rFonts w:eastAsia="Times New Roman"/>
          <w:szCs w:val="24"/>
        </w:rPr>
        <w:t>, θα ήθελα να μιλήσω</w:t>
      </w:r>
      <w:r>
        <w:rPr>
          <w:rFonts w:eastAsia="Times New Roman"/>
          <w:szCs w:val="24"/>
        </w:rPr>
        <w:t>,</w:t>
      </w:r>
      <w:r>
        <w:rPr>
          <w:rFonts w:eastAsia="Times New Roman"/>
          <w:szCs w:val="24"/>
        </w:rPr>
        <w:t xml:space="preserve"> για το αν παραδέχθηκα ότι υπάρχει εκτροπή του πολιτεύματος, επειδή είπα ότι ήσασ</w:t>
      </w:r>
      <w:r>
        <w:rPr>
          <w:rFonts w:eastAsia="Times New Roman"/>
          <w:szCs w:val="24"/>
        </w:rPr>
        <w:t xml:space="preserve">ταν λίγο υπερβολικός. Δεν θα μιλήσω για τα άλλα </w:t>
      </w:r>
      <w:proofErr w:type="spellStart"/>
      <w:r>
        <w:rPr>
          <w:rFonts w:eastAsia="Times New Roman"/>
          <w:szCs w:val="24"/>
        </w:rPr>
        <w:t>μικροθέματα</w:t>
      </w:r>
      <w:proofErr w:type="spellEnd"/>
      <w:r>
        <w:rPr>
          <w:rFonts w:eastAsia="Times New Roman"/>
          <w:szCs w:val="24"/>
        </w:rPr>
        <w:t>, γιατί είμαι σίγουρος ότι θα το κάνει ο καλός συνάδελφος κ. Μαντάς.</w:t>
      </w:r>
    </w:p>
    <w:p w14:paraId="65CEFB14"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 xml:space="preserve">Όμως θα σας μιλήσω για τη δομή του χιούμορ. Εάν ο κ. Μαντάς με καλέσει στα Ζαγοροχώρια τον χειμώνα για δύο ημέρες ξεκούραση και </w:t>
      </w:r>
      <w:r>
        <w:rPr>
          <w:rFonts w:eastAsia="Times New Roman" w:cs="Times New Roman"/>
          <w:szCs w:val="24"/>
        </w:rPr>
        <w:t xml:space="preserve">έχει έξω μείον δεκαοκτώ βαθμούς και πάμε σε ένα καφενείο και του πω «ωραία </w:t>
      </w:r>
      <w:proofErr w:type="spellStart"/>
      <w:r>
        <w:rPr>
          <w:rFonts w:eastAsia="Times New Roman" w:cs="Times New Roman"/>
          <w:szCs w:val="24"/>
        </w:rPr>
        <w:t>ζεστούλα</w:t>
      </w:r>
      <w:proofErr w:type="spellEnd"/>
      <w:r>
        <w:rPr>
          <w:rFonts w:eastAsia="Times New Roman" w:cs="Times New Roman"/>
          <w:szCs w:val="24"/>
        </w:rPr>
        <w:t xml:space="preserve"> έχετε εδώ!», δεν είναι λογική και εύλογη απάντηση από τον κ. Μαντά ότι «παραδέχεσαι ότι έχει </w:t>
      </w:r>
      <w:proofErr w:type="spellStart"/>
      <w:r>
        <w:rPr>
          <w:rFonts w:eastAsia="Times New Roman" w:cs="Times New Roman"/>
          <w:szCs w:val="24"/>
        </w:rPr>
        <w:t>ζεστούλα</w:t>
      </w:r>
      <w:proofErr w:type="spellEnd"/>
      <w:r>
        <w:rPr>
          <w:rFonts w:eastAsia="Times New Roman" w:cs="Times New Roman"/>
          <w:szCs w:val="24"/>
        </w:rPr>
        <w:t xml:space="preserve"> αλλά δεν είναι ωραία η </w:t>
      </w:r>
      <w:proofErr w:type="spellStart"/>
      <w:r>
        <w:rPr>
          <w:rFonts w:eastAsia="Times New Roman" w:cs="Times New Roman"/>
          <w:szCs w:val="24"/>
        </w:rPr>
        <w:t>ζεστούλα</w:t>
      </w:r>
      <w:proofErr w:type="spellEnd"/>
      <w:r>
        <w:rPr>
          <w:rFonts w:eastAsia="Times New Roman" w:cs="Times New Roman"/>
          <w:szCs w:val="24"/>
        </w:rPr>
        <w:t xml:space="preserve">». </w:t>
      </w:r>
    </w:p>
    <w:p w14:paraId="65CEFB15"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Έτσι είναι η δομή του χιούμορ: Όταν</w:t>
      </w:r>
      <w:r>
        <w:rPr>
          <w:rFonts w:eastAsia="Times New Roman" w:cs="Times New Roman"/>
          <w:szCs w:val="24"/>
        </w:rPr>
        <w:t xml:space="preserve"> λέμε ότι είναι λίγο υπερβολή, όλοι καταλαβαίνουμε ότι ήσασταν υπερβολικός και χω</w:t>
      </w:r>
      <w:r>
        <w:rPr>
          <w:rFonts w:eastAsia="Times New Roman" w:cs="Times New Roman"/>
          <w:szCs w:val="24"/>
        </w:rPr>
        <w:lastRenderedPageBreak/>
        <w:t>ρίς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πιστεύετε ότι μία ανακοίνωση από τον Πρωθυπουργό δημιουργεί πρόβλημα του πολιτεύματος. Ήταν πολύ μεγάλη υπερβολή. Αφού δεν καταλάβατε το χιούμορ, ήθελα να </w:t>
      </w:r>
      <w:r>
        <w:rPr>
          <w:rFonts w:eastAsia="Times New Roman" w:cs="Times New Roman"/>
          <w:szCs w:val="24"/>
        </w:rPr>
        <w:t xml:space="preserve">σας εξηγήσω τη δομή του χιούμορ. </w:t>
      </w:r>
    </w:p>
    <w:p w14:paraId="65CEFB16"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Ο κύριος Πρωθυπουργός μαζί με την Κυβέρνηση έχουν σχέδιο. Ό,τι έκανε χθες ο κύριος Πρωθυπουργός</w:t>
      </w:r>
      <w:r>
        <w:rPr>
          <w:rFonts w:eastAsia="Times New Roman" w:cs="Times New Roman"/>
          <w:szCs w:val="24"/>
        </w:rPr>
        <w:t>,</w:t>
      </w:r>
      <w:r>
        <w:rPr>
          <w:rFonts w:eastAsia="Times New Roman" w:cs="Times New Roman"/>
          <w:szCs w:val="24"/>
        </w:rPr>
        <w:t xml:space="preserve"> δεν το έκανε εκείνη τη στιγμή. Το είχε ανακοινώσει. Όταν εσείς λέγατε να μοιράσουμε τον Μάρτιο το μέρισμα, το δικό μας σχέδιο</w:t>
      </w:r>
      <w:r>
        <w:rPr>
          <w:rFonts w:eastAsia="Times New Roman" w:cs="Times New Roman"/>
          <w:szCs w:val="24"/>
        </w:rPr>
        <w:t xml:space="preserve"> ήταν από τότε. Το ανακοινώσαμε, δεν ξαφνιάσαμε κανέναν, είπαμε ότι θα πάει σε αυτούς που το έχουν πραγματική ανάγκη, όχι μόνο στους τελείως φτωχούς, αλλά τέσσερις φορές σε αυτούς που παίρνουν το ΚΕΑ. </w:t>
      </w:r>
    </w:p>
    <w:p w14:paraId="65CEFB17"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 xml:space="preserve">Δεν ξέραμε το ποσό και γι’ αυτό περιμέναμε. Τώρα που συμφωνήθηκε το ποσό με τους </w:t>
      </w:r>
      <w:r>
        <w:rPr>
          <w:rFonts w:eastAsia="Times New Roman" w:cs="Times New Roman"/>
          <w:szCs w:val="24"/>
        </w:rPr>
        <w:t>θ</w:t>
      </w:r>
      <w:r>
        <w:rPr>
          <w:rFonts w:eastAsia="Times New Roman" w:cs="Times New Roman"/>
          <w:szCs w:val="24"/>
        </w:rPr>
        <w:t xml:space="preserve">εσμούς, όπως είχαμε υποσχεθεί, το μοιράζουμε. Δεν ξαφνιάσαμε, δεν είπαμε ότι είναι τα δικά μας λεφτά. Το ήξερε όλος ο ελληνικός λαός ότι αυτή ήταν η στρατηγική και πολύ καλά </w:t>
      </w:r>
      <w:r>
        <w:rPr>
          <w:rFonts w:eastAsia="Times New Roman" w:cs="Times New Roman"/>
          <w:szCs w:val="24"/>
        </w:rPr>
        <w:t xml:space="preserve">έκανε ο Αλέξης Τσίπρας και το ανακοίνωσε εχθές. </w:t>
      </w:r>
    </w:p>
    <w:p w14:paraId="65CEFB18"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 xml:space="preserve">μία παρατυπία, ούτε θεσμική ούτε πολιτική, δεν υπήρξε. Ήταν μέσα στο σχέδιό μας που εξελίσσεται και το έχουμε ανακοινώσει εδώ και πάρα πολύ καιρό και γι’ αυτό θα κριθούμε. </w:t>
      </w:r>
    </w:p>
    <w:p w14:paraId="65CEFB19"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Όπως είπατε, είναι προφανές ότι</w:t>
      </w:r>
      <w:r>
        <w:rPr>
          <w:rFonts w:eastAsia="Times New Roman" w:cs="Times New Roman"/>
          <w:szCs w:val="24"/>
        </w:rPr>
        <w:t xml:space="preserve"> δεν θα δεχθούμε την τροπολογία. Έχουμε συζητήσει πολλές φορές αυτά τα πράγματα. Είμαστε, τουλάχιστον σε αυτό το θέμα, οπαδοί του Ντοστογιέφσκι ότι «ο πολιτισμός μίας χώρας εξαρτάται από το πώς αντιμετωπίζει τους φυλακισμένους» και αυτή είναι η μεγάλη μας </w:t>
      </w:r>
      <w:r>
        <w:rPr>
          <w:rFonts w:eastAsia="Times New Roman" w:cs="Times New Roman"/>
          <w:szCs w:val="24"/>
        </w:rPr>
        <w:t xml:space="preserve">διαφορά. </w:t>
      </w:r>
    </w:p>
    <w:p w14:paraId="65CEFB1A"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Όμως επιτρέψτε μου να πω κάτι γι’ αυτά που είπατε για τον κ. Μητσοτάκη και να τελειώσω με αυτό</w:t>
      </w:r>
      <w:r>
        <w:rPr>
          <w:rFonts w:eastAsia="Times New Roman" w:cs="Times New Roman"/>
          <w:szCs w:val="24"/>
        </w:rPr>
        <w:t>.</w:t>
      </w:r>
      <w:r>
        <w:rPr>
          <w:rFonts w:eastAsia="Times New Roman" w:cs="Times New Roman"/>
          <w:szCs w:val="24"/>
        </w:rPr>
        <w:t xml:space="preserve"> Κοιτάξτε τις δημοσκοπήσεις. Κοιτάξτε πώς αντέχει και πώς δεν πέφτει η Χρυσή Αυγή. Η προσπάθεια η δική σας και του κ. Μητσοτάκη να έχει μία ακροδεξιά ατζέντα στα θέματα των φυλακισμένων και των μεταναστών δεν θα σας βγει και κάνετε μεγάλη ζημιά όχι μόνο στ</w:t>
      </w:r>
      <w:r>
        <w:rPr>
          <w:rFonts w:eastAsia="Times New Roman" w:cs="Times New Roman"/>
          <w:szCs w:val="24"/>
        </w:rPr>
        <w:t xml:space="preserve">ο δικό σας κόμμα αλλά και στην ελληνική κοινωνία. </w:t>
      </w:r>
    </w:p>
    <w:p w14:paraId="65CEFB1B"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5CEFB1C" w14:textId="77777777" w:rsidR="0056398E" w:rsidRDefault="004E57B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5CEFB1D" w14:textId="77777777" w:rsidR="0056398E" w:rsidRDefault="004E57B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Παναγιωτόπουλε, έχετε τον λόγο για τρία λεπτά</w:t>
      </w:r>
      <w:r>
        <w:rPr>
          <w:rFonts w:eastAsia="Times New Roman" w:cs="Times New Roman"/>
          <w:szCs w:val="24"/>
        </w:rPr>
        <w:t>. Μπορείτε να μιλήστε από τη θέση σας.</w:t>
      </w:r>
      <w:r>
        <w:rPr>
          <w:rFonts w:eastAsia="Times New Roman" w:cs="Times New Roman"/>
          <w:szCs w:val="24"/>
        </w:rPr>
        <w:t xml:space="preserve"> </w:t>
      </w:r>
    </w:p>
    <w:p w14:paraId="65CEFB1E" w14:textId="77777777" w:rsidR="0056398E" w:rsidRDefault="004E57BB">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ΠΑΝΑΓΙΩΤΟΠΟΥΛΟΣ:</w:t>
      </w:r>
      <w:r>
        <w:rPr>
          <w:rFonts w:eastAsia="Times New Roman" w:cs="Times New Roman"/>
          <w:szCs w:val="24"/>
        </w:rPr>
        <w:t xml:space="preserve"> Ιδίως εν όψει του επιλόγου του </w:t>
      </w:r>
      <w:proofErr w:type="spellStart"/>
      <w:r>
        <w:rPr>
          <w:rFonts w:eastAsia="Times New Roman" w:cs="Times New Roman"/>
          <w:szCs w:val="24"/>
        </w:rPr>
        <w:t>προλαλήσαντος</w:t>
      </w:r>
      <w:proofErr w:type="spellEnd"/>
      <w:r>
        <w:rPr>
          <w:rFonts w:eastAsia="Times New Roman" w:cs="Times New Roman"/>
          <w:szCs w:val="24"/>
        </w:rPr>
        <w:t xml:space="preserve"> Υπουργού, κυρίες και κύριοι συνάδελφοι, θα ήθελα να πω επεξηγηματικά μερικά πράγματα</w:t>
      </w:r>
      <w:r>
        <w:rPr>
          <w:rFonts w:eastAsia="Times New Roman" w:cs="Times New Roman"/>
          <w:szCs w:val="24"/>
        </w:rPr>
        <w:t>,</w:t>
      </w:r>
      <w:r>
        <w:rPr>
          <w:rFonts w:eastAsia="Times New Roman" w:cs="Times New Roman"/>
          <w:szCs w:val="24"/>
        </w:rPr>
        <w:t xml:space="preserve"> για την τροπολογία που καταθέσαμε. </w:t>
      </w:r>
    </w:p>
    <w:p w14:paraId="65CEFB1F"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Με αυτή την τροπολογία επιχειρούμε να κάνουμε μία παρέμβαση στην άκρως προβληματική, κατ</w:t>
      </w:r>
      <w:r>
        <w:rPr>
          <w:rFonts w:eastAsia="Times New Roman" w:cs="Times New Roman"/>
          <w:szCs w:val="24"/>
        </w:rPr>
        <w:t xml:space="preserve">ά την άποψή μας –όχι μόνο τη δική μας, βέβαια- κατάσταση ως προς τη δημόσια ασφάλεια. </w:t>
      </w:r>
    </w:p>
    <w:p w14:paraId="65CEFB20"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Η κατάσταση αυτή, όπως εκτιμούμε, έχει επικρατήσει διά της λειτουργίας του ν.4322/2015 και του ν.4489/2017, με τίτλο -και οι δύο- «Έκτακτα μέτρα για την αποσυμφόρηση κατ</w:t>
      </w:r>
      <w:r>
        <w:rPr>
          <w:rFonts w:eastAsia="Times New Roman" w:cs="Times New Roman"/>
          <w:szCs w:val="24"/>
        </w:rPr>
        <w:t>αστημάτων κράτησης», γνωστού ως νόμος Παρασκευόπουλου ο πρώτος</w:t>
      </w:r>
      <w:r>
        <w:rPr>
          <w:rFonts w:eastAsia="Times New Roman" w:cs="Times New Roman"/>
          <w:szCs w:val="24"/>
        </w:rPr>
        <w:t>,</w:t>
      </w:r>
      <w:r>
        <w:rPr>
          <w:rFonts w:eastAsia="Times New Roman" w:cs="Times New Roman"/>
          <w:szCs w:val="24"/>
        </w:rPr>
        <w:t xml:space="preserve"> και όπως πολύ σωστά είπε προ ολίγου ο Κοινοβουλευτικός Εκπρόσωπος μας, νόμος Κοντονή, που τροποποίησε τον νόμο Παρασκευόπουλου ο δεύτερος. </w:t>
      </w:r>
    </w:p>
    <w:p w14:paraId="65CEFB21"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Ειδικότερα εισάγουμε ειδική πρόβλεψη για την επαναφο</w:t>
      </w:r>
      <w:r>
        <w:rPr>
          <w:rFonts w:eastAsia="Times New Roman" w:cs="Times New Roman"/>
          <w:szCs w:val="24"/>
        </w:rPr>
        <w:t xml:space="preserve">ρά σε ισχύ των προβλεπόμενων στον ν.4274/2014, ως προς τα καταστήματα κράτησης τύπου Γ΄, που είχαν καταργηθεί με τον νόμο Παρασκευόπουλου. </w:t>
      </w:r>
    </w:p>
    <w:p w14:paraId="65CEFB22"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lastRenderedPageBreak/>
        <w:t>Προτείνουμε, δηλαδή, την επαναφορά της λειτουργίας φυλακών υψίστης ασφαλείας, όπου θα κρατούνται αφ’ ενός επικίνδυνο</w:t>
      </w:r>
      <w:r>
        <w:rPr>
          <w:rFonts w:eastAsia="Times New Roman" w:cs="Times New Roman"/>
          <w:szCs w:val="24"/>
        </w:rPr>
        <w:t>ι για τη δημόσια ασφάλεια βαρυποινίτες και αφ’ ετέρου καταδικασθέντες τρομοκράτες, χωρίς δικαίωμα χορήγησης άδειας, όπως προβλεπόταν στον νόμο του 2014, που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έχει καταργήσει από τον Απρίλιο του 2015.</w:t>
      </w:r>
    </w:p>
    <w:p w14:paraId="65CEFB23"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Η πρόσφατη χορήγηση άδειας στον</w:t>
      </w:r>
      <w:r>
        <w:rPr>
          <w:rFonts w:eastAsia="Times New Roman" w:cs="Times New Roman"/>
          <w:szCs w:val="24"/>
        </w:rPr>
        <w:t xml:space="preserve"> εκτελεστικό αρχηγό και βασικό πιστόλι, θα έλεγα, της 17 Νοέμβρη</w:t>
      </w:r>
      <w:r>
        <w:rPr>
          <w:rFonts w:eastAsia="Times New Roman" w:cs="Times New Roman"/>
          <w:szCs w:val="24"/>
        </w:rPr>
        <w:t>,</w:t>
      </w:r>
      <w:r>
        <w:rPr>
          <w:rFonts w:eastAsia="Times New Roman" w:cs="Times New Roman"/>
          <w:szCs w:val="24"/>
        </w:rPr>
        <w:t xml:space="preserve"> κατέδειξε το ειδικό προβληματικό καθεστώς στο ζήτημα της χορήγησης άδειας σε κρατούμενους κατά το σωφρονιστικό μας σύστημα. </w:t>
      </w:r>
    </w:p>
    <w:p w14:paraId="65CEFB24"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 xml:space="preserve">Επειδή, λοιπόν, το σχέδιο του νέου Σωφρονιστικού Κώδικα έχει ήδη </w:t>
      </w:r>
      <w:r>
        <w:rPr>
          <w:rFonts w:eastAsia="Times New Roman" w:cs="Times New Roman"/>
          <w:szCs w:val="24"/>
        </w:rPr>
        <w:t>τεθεί σε διαβούλευση από το Υπουργείο Δικαιοσύνης, επειδή προ ημερών ο ίδιος ο Υπουργός Δικαιοσύνης μάς ρώτησε τι προτείνουμε και τι θέλουμε να κάνουμε πάνω σε όλα αυτά τα ζητήματα, κυρίως όμως, επειδή είναι κοινή πλέον αίσθηση στην κοινωνία -που δεν ταυτί</w:t>
      </w:r>
      <w:r>
        <w:rPr>
          <w:rFonts w:eastAsia="Times New Roman" w:cs="Times New Roman"/>
          <w:szCs w:val="24"/>
        </w:rPr>
        <w:t>ζεται θα έλεγα, κάθε άλλο, με τις απόψεις των μελών του «</w:t>
      </w:r>
      <w:proofErr w:type="spellStart"/>
      <w:r>
        <w:rPr>
          <w:rFonts w:eastAsia="Times New Roman" w:cs="Times New Roman"/>
          <w:szCs w:val="24"/>
        </w:rPr>
        <w:t>Ρουβίκωνα</w:t>
      </w:r>
      <w:proofErr w:type="spellEnd"/>
      <w:r>
        <w:rPr>
          <w:rFonts w:eastAsia="Times New Roman" w:cs="Times New Roman"/>
          <w:szCs w:val="24"/>
        </w:rPr>
        <w:t xml:space="preserve">» που τιμούν τον </w:t>
      </w:r>
      <w:proofErr w:type="spellStart"/>
      <w:r>
        <w:rPr>
          <w:rFonts w:eastAsia="Times New Roman" w:cs="Times New Roman"/>
          <w:szCs w:val="24"/>
        </w:rPr>
        <w:t>Κουφοντίνα</w:t>
      </w:r>
      <w:proofErr w:type="spellEnd"/>
      <w:r>
        <w:rPr>
          <w:rFonts w:eastAsia="Times New Roman" w:cs="Times New Roman"/>
          <w:szCs w:val="24"/>
        </w:rPr>
        <w:t xml:space="preserve">- αλλά είναι αίσθηση και στους ειδικούς περί την </w:t>
      </w:r>
      <w:proofErr w:type="spellStart"/>
      <w:r>
        <w:rPr>
          <w:rFonts w:eastAsia="Times New Roman" w:cs="Times New Roman"/>
          <w:szCs w:val="24"/>
        </w:rPr>
        <w:t>αντεγκληματική</w:t>
      </w:r>
      <w:proofErr w:type="spellEnd"/>
      <w:r>
        <w:rPr>
          <w:rFonts w:eastAsia="Times New Roman" w:cs="Times New Roman"/>
          <w:szCs w:val="24"/>
        </w:rPr>
        <w:t xml:space="preserve"> πολιτική ότι το σύστημα ποινικής καταστολής της χώρας </w:t>
      </w:r>
      <w:r>
        <w:rPr>
          <w:rFonts w:eastAsia="Times New Roman" w:cs="Times New Roman"/>
          <w:szCs w:val="24"/>
        </w:rPr>
        <w:lastRenderedPageBreak/>
        <w:t>λίγο πολύ τελεί υπό κατάρρευση</w:t>
      </w:r>
      <w:r>
        <w:rPr>
          <w:rFonts w:eastAsia="Times New Roman" w:cs="Times New Roman"/>
          <w:szCs w:val="24"/>
        </w:rPr>
        <w:t>,</w:t>
      </w:r>
      <w:r>
        <w:rPr>
          <w:rFonts w:eastAsia="Times New Roman" w:cs="Times New Roman"/>
          <w:szCs w:val="24"/>
        </w:rPr>
        <w:t xml:space="preserve"> απειλώντας ευ</w:t>
      </w:r>
      <w:r>
        <w:rPr>
          <w:rFonts w:eastAsia="Times New Roman" w:cs="Times New Roman"/>
          <w:szCs w:val="24"/>
        </w:rPr>
        <w:t>θέως το σύστημα διασφάλισης της τάξης της χώρας, για όλους αυτούς τους λόγους καταθέτουμε την τροπολογία μας, παραθέτουμε δημόσια την άποψή μας και ανοίγουμε τη συζήτηση που θα ακολουθήσει τις επόμενες μέρες</w:t>
      </w:r>
      <w:r>
        <w:rPr>
          <w:rFonts w:eastAsia="Times New Roman" w:cs="Times New Roman"/>
          <w:szCs w:val="24"/>
        </w:rPr>
        <w:t>,</w:t>
      </w:r>
      <w:r>
        <w:rPr>
          <w:rFonts w:eastAsia="Times New Roman" w:cs="Times New Roman"/>
          <w:szCs w:val="24"/>
        </w:rPr>
        <w:t xml:space="preserve"> για τα προβληματικά στοιχεία και τις διορθώσεις</w:t>
      </w:r>
      <w:r>
        <w:rPr>
          <w:rFonts w:eastAsia="Times New Roman" w:cs="Times New Roman"/>
          <w:szCs w:val="24"/>
        </w:rPr>
        <w:t xml:space="preserve"> που επιβάλλονται στο σωφρονιστικό μας σύστημα. </w:t>
      </w:r>
    </w:p>
    <w:p w14:paraId="65CEFB25"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καταστολή εγκληματικών στοιχείων -και κλείνω, κύριε Πρόεδρε- όπως και η επιβολή του νόμου και της τάξης δεν είναι ούτε εργαλείο περιστολής της ελευθερίας του ατόμου ούτε μοχλός περιορισμού ανθρωπίνων δικαι</w:t>
      </w:r>
      <w:r>
        <w:rPr>
          <w:rFonts w:eastAsia="Times New Roman" w:cs="Times New Roman"/>
          <w:szCs w:val="24"/>
        </w:rPr>
        <w:t xml:space="preserve">ωμάτων ούτε, βέβαια, δεξιά -για να έρθω στον κ. </w:t>
      </w:r>
      <w:proofErr w:type="spellStart"/>
      <w:r>
        <w:rPr>
          <w:rFonts w:eastAsia="Times New Roman" w:cs="Times New Roman"/>
          <w:szCs w:val="24"/>
        </w:rPr>
        <w:t>Τσακαλώτο</w:t>
      </w:r>
      <w:proofErr w:type="spellEnd"/>
      <w:r>
        <w:rPr>
          <w:rFonts w:eastAsia="Times New Roman" w:cs="Times New Roman"/>
          <w:szCs w:val="24"/>
        </w:rPr>
        <w:t xml:space="preserve">- και πολύ περισσότερο ακροδεξιά πολιτική. </w:t>
      </w:r>
    </w:p>
    <w:p w14:paraId="65CEFB26"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Φιλελεύθερη δεν τη λες. </w:t>
      </w:r>
    </w:p>
    <w:p w14:paraId="65CEFB27"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Ενισχύει…</w:t>
      </w:r>
    </w:p>
    <w:p w14:paraId="65CEFB28"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Τέλειωσε ο χρόνο</w:t>
      </w:r>
      <w:r>
        <w:rPr>
          <w:rFonts w:eastAsia="Times New Roman" w:cs="Times New Roman"/>
          <w:szCs w:val="24"/>
        </w:rPr>
        <w:t xml:space="preserve">ς, κύριε Παναγιωτόπουλε. </w:t>
      </w:r>
    </w:p>
    <w:p w14:paraId="65CEFB29"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 xml:space="preserve">Κοιτάξτε, ενισχύει το αίσθημα ασφάλειας του μέσου φυσιολογικού και απλού πολίτη </w:t>
      </w:r>
      <w:r>
        <w:rPr>
          <w:rFonts w:eastAsia="Times New Roman" w:cs="Times New Roman"/>
          <w:szCs w:val="24"/>
        </w:rPr>
        <w:lastRenderedPageBreak/>
        <w:t>και αποτελεί μέσο κατίσχυσης της κανονικότητας, που υποτίθεται ότι…</w:t>
      </w:r>
    </w:p>
    <w:p w14:paraId="65CEFB2A"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Είστε σαφής. </w:t>
      </w:r>
    </w:p>
    <w:p w14:paraId="65CEFB2B" w14:textId="77777777" w:rsidR="0056398E" w:rsidRDefault="004E57BB">
      <w:pPr>
        <w:spacing w:line="600" w:lineRule="auto"/>
        <w:ind w:firstLine="720"/>
        <w:jc w:val="both"/>
        <w:rPr>
          <w:rFonts w:eastAsia="Times New Roman" w:cs="Times New Roman"/>
        </w:rPr>
      </w:pPr>
      <w:r>
        <w:rPr>
          <w:rFonts w:eastAsia="Times New Roman" w:cs="Times New Roman"/>
        </w:rPr>
        <w:t>Κυρίες κα</w:t>
      </w:r>
      <w:r>
        <w:rPr>
          <w:rFonts w:eastAsia="Times New Roman" w:cs="Times New Roman"/>
        </w:rPr>
        <w:t xml:space="preserve">ι κύριοι συνάδελφοι, </w:t>
      </w:r>
      <w:r>
        <w:rPr>
          <w:rFonts w:eastAsia="Times New Roman" w:cs="Times New Roman"/>
          <w:szCs w:val="24"/>
        </w:rPr>
        <w:t xml:space="preserve">μέχρι να έρθει στο Βήμα ο κ. Λοβέρδος, </w:t>
      </w:r>
      <w:r>
        <w:rPr>
          <w:rFonts w:eastAsia="Times New Roman" w:cs="Times New Roman"/>
        </w:rPr>
        <w:t>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w:t>
      </w:r>
      <w:r>
        <w:rPr>
          <w:rFonts w:eastAsia="Times New Roman" w:cs="Times New Roman"/>
        </w:rPr>
        <w:t>α την ιστορία του κτηρίου και τον τρόπο οργάνωσης και λειτουργίας της Βουλής, τριάντα μαθήτριες και μαθητές και δυο συνοδοί εκπαιδευτικοί από το 11</w:t>
      </w:r>
      <w:r>
        <w:rPr>
          <w:rFonts w:eastAsia="Times New Roman" w:cs="Times New Roman"/>
          <w:vertAlign w:val="superscript"/>
        </w:rPr>
        <w:t>ο</w:t>
      </w:r>
      <w:r>
        <w:rPr>
          <w:rFonts w:eastAsia="Times New Roman" w:cs="Times New Roman"/>
        </w:rPr>
        <w:t xml:space="preserve"> Γυμνάσιο Αχαρνών </w:t>
      </w:r>
      <w:r>
        <w:rPr>
          <w:rFonts w:eastAsia="Times New Roman" w:cs="Times New Roman"/>
        </w:rPr>
        <w:t>δεύτερο</w:t>
      </w:r>
      <w:r>
        <w:rPr>
          <w:rFonts w:eastAsia="Times New Roman" w:cs="Times New Roman"/>
        </w:rPr>
        <w:t xml:space="preserve"> </w:t>
      </w:r>
      <w:r>
        <w:rPr>
          <w:rFonts w:eastAsia="Times New Roman" w:cs="Times New Roman"/>
        </w:rPr>
        <w:t>τ</w:t>
      </w:r>
      <w:r>
        <w:rPr>
          <w:rFonts w:eastAsia="Times New Roman" w:cs="Times New Roman"/>
        </w:rPr>
        <w:t xml:space="preserve">μήμα. </w:t>
      </w:r>
    </w:p>
    <w:p w14:paraId="65CEFB2C" w14:textId="77777777" w:rsidR="0056398E" w:rsidRDefault="004E57BB">
      <w:pPr>
        <w:spacing w:line="600" w:lineRule="auto"/>
        <w:ind w:firstLine="720"/>
        <w:jc w:val="both"/>
        <w:rPr>
          <w:rFonts w:eastAsia="Times New Roman" w:cs="Times New Roman"/>
        </w:rPr>
      </w:pPr>
      <w:r>
        <w:rPr>
          <w:rFonts w:eastAsia="Times New Roman" w:cs="Times New Roman"/>
        </w:rPr>
        <w:t xml:space="preserve">Η Βουλή σάς καλωσορίζει. </w:t>
      </w:r>
    </w:p>
    <w:p w14:paraId="65CEFB2D" w14:textId="77777777" w:rsidR="0056398E" w:rsidRDefault="004E57BB">
      <w:pPr>
        <w:spacing w:line="600" w:lineRule="auto"/>
        <w:ind w:firstLine="709"/>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65CEFB2E" w14:textId="77777777" w:rsidR="0056398E" w:rsidRDefault="004E57BB">
      <w:pPr>
        <w:spacing w:line="600" w:lineRule="auto"/>
        <w:ind w:firstLine="720"/>
        <w:jc w:val="both"/>
        <w:rPr>
          <w:rFonts w:eastAsia="Times New Roman" w:cs="Times New Roman"/>
        </w:rPr>
      </w:pPr>
      <w:r>
        <w:rPr>
          <w:rFonts w:eastAsia="Times New Roman" w:cs="Times New Roman"/>
        </w:rPr>
        <w:t xml:space="preserve">Ορίστε, κύριε Λοβέρδο, έχετε τον λόγο. </w:t>
      </w:r>
    </w:p>
    <w:p w14:paraId="65CEFB2F" w14:textId="77777777" w:rsidR="0056398E" w:rsidRDefault="004E57BB">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 xml:space="preserve">Κυρίες και κύριοι Βουλευτές, είχα αποφασίσει να μην πάρω τον λόγο, γιατί η κ. </w:t>
      </w:r>
      <w:proofErr w:type="spellStart"/>
      <w:r>
        <w:rPr>
          <w:rFonts w:eastAsia="Times New Roman" w:cs="Times New Roman"/>
        </w:rPr>
        <w:t>Κεφαλίδου</w:t>
      </w:r>
      <w:proofErr w:type="spellEnd"/>
      <w:r>
        <w:rPr>
          <w:rFonts w:eastAsia="Times New Roman" w:cs="Times New Roman"/>
        </w:rPr>
        <w:t xml:space="preserve"> είχε εκφραστεί με πληρότητα, είχε καλύψει το θέμα και γιατί λέω πολλές φορές </w:t>
      </w:r>
      <w:r>
        <w:rPr>
          <w:rFonts w:eastAsia="Times New Roman" w:cs="Times New Roman"/>
        </w:rPr>
        <w:t>ότι στον κοινοβουλευτικό διάλογο</w:t>
      </w:r>
      <w:r>
        <w:rPr>
          <w:rFonts w:eastAsia="Times New Roman" w:cs="Times New Roman"/>
        </w:rPr>
        <w:t>,</w:t>
      </w:r>
      <w:r>
        <w:rPr>
          <w:rFonts w:eastAsia="Times New Roman" w:cs="Times New Roman"/>
        </w:rPr>
        <w:t xml:space="preserve"> το να μη μιλάς είναι ίσως και κέρδος. </w:t>
      </w:r>
    </w:p>
    <w:p w14:paraId="65CEFB30" w14:textId="77777777" w:rsidR="0056398E" w:rsidRDefault="004E57BB">
      <w:pPr>
        <w:spacing w:line="600" w:lineRule="auto"/>
        <w:ind w:firstLine="720"/>
        <w:jc w:val="both"/>
        <w:rPr>
          <w:rFonts w:eastAsia="Times New Roman" w:cs="Times New Roman"/>
        </w:rPr>
      </w:pPr>
      <w:r>
        <w:rPr>
          <w:rFonts w:eastAsia="Times New Roman" w:cs="Times New Roman"/>
        </w:rPr>
        <w:lastRenderedPageBreak/>
        <w:t>Θα έλεγα ότι έχουμε έναν Υπουργό</w:t>
      </w:r>
      <w:r>
        <w:rPr>
          <w:rFonts w:eastAsia="Times New Roman" w:cs="Times New Roman"/>
        </w:rPr>
        <w:t>,</w:t>
      </w:r>
      <w:r>
        <w:rPr>
          <w:rFonts w:eastAsia="Times New Roman" w:cs="Times New Roman"/>
        </w:rPr>
        <w:t xml:space="preserve"> που ανήκει σε ένα πολιτικό σχήμα που είχε καταγγείλει, όπως είπε πολύ ωραία η κ. </w:t>
      </w:r>
      <w:proofErr w:type="spellStart"/>
      <w:r>
        <w:rPr>
          <w:rFonts w:eastAsia="Times New Roman" w:cs="Times New Roman"/>
        </w:rPr>
        <w:t>Κεφαλίδου</w:t>
      </w:r>
      <w:proofErr w:type="spellEnd"/>
      <w:r>
        <w:rPr>
          <w:rFonts w:eastAsia="Times New Roman" w:cs="Times New Roman"/>
        </w:rPr>
        <w:t>, την ιδιωτικοποίηση του ΟΠΑΠ, τον ΟΠΑΠ, τα παίγνια στα οπο</w:t>
      </w:r>
      <w:r>
        <w:rPr>
          <w:rFonts w:eastAsia="Times New Roman" w:cs="Times New Roman"/>
        </w:rPr>
        <w:t xml:space="preserve">ία ο κόσμος συμμετέχει, τα κατήγγειλαν με τον τρόπο που τα κατήγγειλαν και τώρα είναι οι μετρ του τζόγου, τον ρυθμίζουν, τον επαυξάνουν. </w:t>
      </w:r>
    </w:p>
    <w:p w14:paraId="65CEFB31" w14:textId="77777777" w:rsidR="0056398E" w:rsidRDefault="004E57BB">
      <w:pPr>
        <w:spacing w:line="600" w:lineRule="auto"/>
        <w:ind w:firstLine="720"/>
        <w:jc w:val="both"/>
        <w:rPr>
          <w:rFonts w:eastAsia="Times New Roman" w:cs="Times New Roman"/>
        </w:rPr>
      </w:pPr>
      <w:r>
        <w:rPr>
          <w:rFonts w:eastAsia="Times New Roman" w:cs="Times New Roman"/>
        </w:rPr>
        <w:t>Δεν γίνονται ακονι</w:t>
      </w:r>
      <w:r>
        <w:rPr>
          <w:rFonts w:eastAsia="Times New Roman" w:cs="Times New Roman"/>
        </w:rPr>
        <w:t>σ</w:t>
      </w:r>
      <w:r>
        <w:rPr>
          <w:rFonts w:eastAsia="Times New Roman" w:cs="Times New Roman"/>
        </w:rPr>
        <w:t>τ</w:t>
      </w:r>
      <w:r>
        <w:rPr>
          <w:rFonts w:eastAsia="Times New Roman" w:cs="Times New Roman"/>
        </w:rPr>
        <w:t>ε</w:t>
      </w:r>
      <w:r>
        <w:rPr>
          <w:rFonts w:eastAsia="Times New Roman" w:cs="Times New Roman"/>
        </w:rPr>
        <w:t>ί αυτά, χωρίς να σηκώνουν σκόνη, δηλαδή σηκώνουν σκόνη, γιατί ο κόσμος που βλέπει τις αλλαγές σας</w:t>
      </w:r>
      <w:r>
        <w:rPr>
          <w:rFonts w:eastAsia="Times New Roman" w:cs="Times New Roman"/>
        </w:rPr>
        <w:t>, που βλέπει τις μεταμορφώσεις σας, που βλέπει πώς αλλάζετε το προσωπείο, βγάζοντας την πλαστική μάσκα από τα πρόσωπά σας, σας μετράει. Δεν σας μετρούν αυτοί</w:t>
      </w:r>
      <w:r>
        <w:rPr>
          <w:rFonts w:eastAsia="Times New Roman" w:cs="Times New Roman"/>
        </w:rPr>
        <w:t>,</w:t>
      </w:r>
      <w:r>
        <w:rPr>
          <w:rFonts w:eastAsia="Times New Roman" w:cs="Times New Roman"/>
        </w:rPr>
        <w:t xml:space="preserve"> οι οποίοι πίστευαν και πιστεύουν ότι ο Υπουργός των Οικονομικών πρέπει να νοιάζεται για τα δημόσι</w:t>
      </w:r>
      <w:r>
        <w:rPr>
          <w:rFonts w:eastAsia="Times New Roman" w:cs="Times New Roman"/>
        </w:rPr>
        <w:t>α οικονομικά αλλά και για την ιδιωτική οικονομία, που καταλάβαιναν το 2014 ότι φεύγουμε από την πολύπαθη περίοδο της κρίσης. Εσάς σας πίστεψαν</w:t>
      </w:r>
      <w:r>
        <w:rPr>
          <w:rFonts w:eastAsia="Times New Roman" w:cs="Times New Roman"/>
        </w:rPr>
        <w:t>,</w:t>
      </w:r>
      <w:r>
        <w:rPr>
          <w:rFonts w:eastAsia="Times New Roman" w:cs="Times New Roman"/>
        </w:rPr>
        <w:t xml:space="preserve"> εκείνοι στους οποίους λέγατε ότι υπάρχει άλλος δρόμος. </w:t>
      </w:r>
    </w:p>
    <w:p w14:paraId="65CEFB32" w14:textId="77777777" w:rsidR="0056398E" w:rsidRDefault="004E57BB">
      <w:pPr>
        <w:spacing w:line="600" w:lineRule="auto"/>
        <w:ind w:firstLine="720"/>
        <w:jc w:val="both"/>
        <w:rPr>
          <w:rFonts w:eastAsia="Times New Roman" w:cs="Times New Roman"/>
        </w:rPr>
      </w:pPr>
      <w:r>
        <w:rPr>
          <w:rFonts w:eastAsia="Times New Roman" w:cs="Times New Roman"/>
        </w:rPr>
        <w:t xml:space="preserve">Άρα, λοιπόν, οι μεγάλες σας οι </w:t>
      </w:r>
      <w:proofErr w:type="spellStart"/>
      <w:r>
        <w:rPr>
          <w:rFonts w:eastAsia="Times New Roman" w:cs="Times New Roman"/>
        </w:rPr>
        <w:t>οβιδιακές</w:t>
      </w:r>
      <w:proofErr w:type="spellEnd"/>
      <w:r>
        <w:rPr>
          <w:rFonts w:eastAsia="Times New Roman" w:cs="Times New Roman"/>
        </w:rPr>
        <w:t xml:space="preserve"> σας μεταμορφώσε</w:t>
      </w:r>
      <w:r>
        <w:rPr>
          <w:rFonts w:eastAsia="Times New Roman" w:cs="Times New Roman"/>
        </w:rPr>
        <w:t xml:space="preserve">ις έχουν γίνει αντιληπτές στο ευρύτατο πολιτικό κοινό, στους ανθρώπους, αλλά και οι μικρές εις τα επιμέρους μεταμορφώσεις σας και αυτές γίνονται αντιληπτές και δεν αλλάζετε πολιτική </w:t>
      </w:r>
      <w:r>
        <w:rPr>
          <w:rFonts w:eastAsia="Times New Roman" w:cs="Times New Roman"/>
        </w:rPr>
        <w:lastRenderedPageBreak/>
        <w:t xml:space="preserve">στάση -επαναλαμβάνω- ακονιστεί. Σηκώνετε σκόνη και πάρα πολλή σκόνη. </w:t>
      </w:r>
    </w:p>
    <w:p w14:paraId="65CEFB33" w14:textId="77777777" w:rsidR="0056398E" w:rsidRDefault="004E57BB">
      <w:pPr>
        <w:spacing w:line="600" w:lineRule="auto"/>
        <w:ind w:firstLine="720"/>
        <w:jc w:val="both"/>
        <w:rPr>
          <w:rFonts w:eastAsia="Times New Roman" w:cs="Times New Roman"/>
          <w:szCs w:val="24"/>
        </w:rPr>
      </w:pPr>
      <w:r>
        <w:rPr>
          <w:rFonts w:eastAsia="Times New Roman" w:cs="Times New Roman"/>
        </w:rPr>
        <w:t>Γιατ</w:t>
      </w:r>
      <w:r>
        <w:rPr>
          <w:rFonts w:eastAsia="Times New Roman" w:cs="Times New Roman"/>
        </w:rPr>
        <w:t>ί να τα έλεγα αυτά; Είναι αυτονόητα. Δεν θα μιλούσα. Όμως είχαμε χθες δύο παρεμβάσεις μια στην Αίθουσα από τον κύριο Υπουργό και μια από τον κύριο Πρωθυπουργό με το «διάγγελμά» του εντός εισαγωγικών, γιατί οι όροι έχουν χάσει πια τις έννοιές τους. «Διάγγελ</w:t>
      </w:r>
      <w:r>
        <w:rPr>
          <w:rFonts w:eastAsia="Times New Roman" w:cs="Times New Roman"/>
        </w:rPr>
        <w:t>μα» εντάξει ό</w:t>
      </w:r>
      <w:r>
        <w:rPr>
          <w:rFonts w:eastAsia="Times New Roman" w:cs="Times New Roman"/>
          <w:szCs w:val="24"/>
        </w:rPr>
        <w:t xml:space="preserve">,τι θέλει </w:t>
      </w:r>
      <w:r>
        <w:rPr>
          <w:rFonts w:eastAsia="Times New Roman" w:cs="Times New Roman"/>
          <w:szCs w:val="24"/>
        </w:rPr>
        <w:t xml:space="preserve">ο </w:t>
      </w:r>
      <w:r>
        <w:rPr>
          <w:rFonts w:eastAsia="Times New Roman" w:cs="Times New Roman"/>
          <w:szCs w:val="24"/>
        </w:rPr>
        <w:t xml:space="preserve">καθένας λέει. </w:t>
      </w:r>
    </w:p>
    <w:p w14:paraId="65CEFB34"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Χθες ο κ. </w:t>
      </w:r>
      <w:proofErr w:type="spellStart"/>
      <w:r>
        <w:rPr>
          <w:rFonts w:eastAsia="Times New Roman" w:cs="Times New Roman"/>
          <w:szCs w:val="24"/>
        </w:rPr>
        <w:t>Τσακαλώτος</w:t>
      </w:r>
      <w:proofErr w:type="spellEnd"/>
      <w:r>
        <w:rPr>
          <w:rFonts w:eastAsia="Times New Roman" w:cs="Times New Roman"/>
          <w:szCs w:val="24"/>
        </w:rPr>
        <w:t xml:space="preserve"> </w:t>
      </w:r>
      <w:proofErr w:type="spellStart"/>
      <w:r>
        <w:rPr>
          <w:rFonts w:eastAsia="Times New Roman" w:cs="Times New Roman"/>
          <w:szCs w:val="24"/>
        </w:rPr>
        <w:t>εμέμφθη</w:t>
      </w:r>
      <w:proofErr w:type="spellEnd"/>
      <w:r>
        <w:rPr>
          <w:rFonts w:eastAsia="Times New Roman" w:cs="Times New Roman"/>
          <w:szCs w:val="24"/>
        </w:rPr>
        <w:t xml:space="preserve"> την παγκόσμια σοσιαλδημοκρατία</w:t>
      </w:r>
      <w:r>
        <w:rPr>
          <w:rFonts w:eastAsia="Times New Roman" w:cs="Times New Roman"/>
          <w:szCs w:val="24"/>
        </w:rPr>
        <w:t>,</w:t>
      </w:r>
      <w:r>
        <w:rPr>
          <w:rFonts w:eastAsia="Times New Roman" w:cs="Times New Roman"/>
          <w:szCs w:val="24"/>
        </w:rPr>
        <w:t xml:space="preserve"> για την ευθύνη της σε ό,τι αφορά την αποφυγή του μεγάλου κεφαλαίου να συμμετέχει στην κοινή οικονομία, στις κοινές οικονομίες των κρατών και στην ευρύτερη </w:t>
      </w:r>
      <w:r>
        <w:rPr>
          <w:rFonts w:eastAsia="Times New Roman" w:cs="Times New Roman"/>
          <w:szCs w:val="24"/>
        </w:rPr>
        <w:t>κοινή οικονομία μέσω των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και των συναφών μεθόδων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μάλιστα, </w:t>
      </w:r>
      <w:proofErr w:type="spellStart"/>
      <w:r>
        <w:rPr>
          <w:rFonts w:eastAsia="Times New Roman" w:cs="Times New Roman"/>
          <w:szCs w:val="24"/>
        </w:rPr>
        <w:t>εμέμφθη</w:t>
      </w:r>
      <w:proofErr w:type="spellEnd"/>
      <w:r>
        <w:rPr>
          <w:rFonts w:eastAsia="Times New Roman" w:cs="Times New Roman"/>
          <w:szCs w:val="24"/>
        </w:rPr>
        <w:t xml:space="preserve"> ειδικά τον παλαιότερο Πρόεδρο Κλίντον και άλλους ηγέτες της ευρωπαϊκής σοσιαλδημοκρατίας. </w:t>
      </w:r>
    </w:p>
    <w:p w14:paraId="65CEFB35"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Θέλω να κάνω μια παρέμβαση επ’ αυτού. Ακούστε</w:t>
      </w:r>
      <w:r>
        <w:rPr>
          <w:rFonts w:eastAsia="Times New Roman" w:cs="Times New Roman"/>
          <w:szCs w:val="24"/>
        </w:rPr>
        <w:t>.</w:t>
      </w:r>
      <w:r>
        <w:rPr>
          <w:rFonts w:eastAsia="Times New Roman" w:cs="Times New Roman"/>
          <w:szCs w:val="24"/>
        </w:rPr>
        <w:t xml:space="preserve"> Εμένα η πρώτη μου εμπειρία γι</w:t>
      </w:r>
      <w:r>
        <w:rPr>
          <w:rFonts w:eastAsia="Times New Roman" w:cs="Times New Roman"/>
          <w:szCs w:val="24"/>
        </w:rPr>
        <w:t>α το πώς ξεφεύγουν οι εξουσίες από τις εγγυήσεις που τα κράτη θεσπίζουν</w:t>
      </w:r>
      <w:r>
        <w:rPr>
          <w:rFonts w:eastAsia="Times New Roman" w:cs="Times New Roman"/>
          <w:szCs w:val="24"/>
        </w:rPr>
        <w:t>,</w:t>
      </w:r>
      <w:r>
        <w:rPr>
          <w:rFonts w:eastAsia="Times New Roman" w:cs="Times New Roman"/>
          <w:szCs w:val="24"/>
        </w:rPr>
        <w:t xml:space="preserve"> δεν προέκυψε από την οικονομία αλλά από τον τομέα των δικαιωμάτων. </w:t>
      </w:r>
    </w:p>
    <w:p w14:paraId="65CEFB36"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Εκεί διαπίστωνα -πριν γίνω πολιτικός- ότι οι χώρες θεσπίζουν</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πολιτικά και ατομικά δικαιώματα. Τα κοινωνικά</w:t>
      </w:r>
      <w:r>
        <w:rPr>
          <w:rFonts w:eastAsia="Times New Roman" w:cs="Times New Roman"/>
          <w:szCs w:val="24"/>
        </w:rPr>
        <w:t xml:space="preserve"> είναι μια άλλη ιδιαίτερη κατηγορία, συναρτώνται με την οικονομική δυνατότητα των κρατών. Εκεί, όμως, που ολοκληρώνεται η προστασία ενός δικαιώματος ή ενός συστήματος δικαιωμάτων</w:t>
      </w:r>
      <w:r>
        <w:rPr>
          <w:rFonts w:eastAsia="Times New Roman" w:cs="Times New Roman"/>
          <w:szCs w:val="24"/>
        </w:rPr>
        <w:t>,</w:t>
      </w:r>
      <w:r>
        <w:rPr>
          <w:rFonts w:eastAsia="Times New Roman" w:cs="Times New Roman"/>
          <w:szCs w:val="24"/>
        </w:rPr>
        <w:t xml:space="preserve"> οι εξουσίες πάντα δημιουργούν νέες παραβιάσεις, απέναντι στις οποίες οι πολί</w:t>
      </w:r>
      <w:r>
        <w:rPr>
          <w:rFonts w:eastAsia="Times New Roman" w:cs="Times New Roman"/>
          <w:szCs w:val="24"/>
        </w:rPr>
        <w:t>τες και οι έννομες τάξεις είναι απροστάτευτες. Άρα είναι ένας συνεχής αγώνας δρόμου</w:t>
      </w:r>
      <w:r>
        <w:rPr>
          <w:rFonts w:eastAsia="Times New Roman" w:cs="Times New Roman"/>
          <w:szCs w:val="24"/>
        </w:rPr>
        <w:t>,</w:t>
      </w:r>
      <w:r>
        <w:rPr>
          <w:rFonts w:eastAsia="Times New Roman" w:cs="Times New Roman"/>
          <w:szCs w:val="24"/>
        </w:rPr>
        <w:t xml:space="preserve"> να προλάβεις τις νέες παραβιάσεις και να εξοπλίσεις τα </w:t>
      </w:r>
      <w:proofErr w:type="spellStart"/>
      <w:r>
        <w:rPr>
          <w:rFonts w:eastAsia="Times New Roman" w:cs="Times New Roman"/>
          <w:szCs w:val="24"/>
        </w:rPr>
        <w:t>δικαι</w:t>
      </w:r>
      <w:r>
        <w:rPr>
          <w:rFonts w:eastAsia="Times New Roman" w:cs="Times New Roman"/>
          <w:szCs w:val="24"/>
        </w:rPr>
        <w:t>ι</w:t>
      </w:r>
      <w:r>
        <w:rPr>
          <w:rFonts w:eastAsia="Times New Roman" w:cs="Times New Roman"/>
          <w:szCs w:val="24"/>
        </w:rPr>
        <w:t>κά</w:t>
      </w:r>
      <w:proofErr w:type="spellEnd"/>
      <w:r>
        <w:rPr>
          <w:rFonts w:eastAsia="Times New Roman" w:cs="Times New Roman"/>
          <w:szCs w:val="24"/>
        </w:rPr>
        <w:t xml:space="preserve"> και πολιτικά σου συστήματα. </w:t>
      </w:r>
    </w:p>
    <w:p w14:paraId="65CEFB37"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Το ίδιο συνέβαινε και συμβαίνει και στην οικονομία, με οποιεσδήποτε εξουσίες </w:t>
      </w:r>
      <w:r>
        <w:rPr>
          <w:rFonts w:eastAsia="Times New Roman" w:cs="Times New Roman"/>
          <w:szCs w:val="24"/>
        </w:rPr>
        <w:t>στα κράτη κυρίως του δυτικού ημισφαιρίου του πλανήτη</w:t>
      </w:r>
      <w:r>
        <w:rPr>
          <w:rFonts w:eastAsia="Times New Roman" w:cs="Times New Roman"/>
          <w:szCs w:val="24"/>
        </w:rPr>
        <w:t>,</w:t>
      </w:r>
      <w:r>
        <w:rPr>
          <w:rFonts w:eastAsia="Times New Roman" w:cs="Times New Roman"/>
          <w:szCs w:val="24"/>
        </w:rPr>
        <w:t xml:space="preserve"> στο οποίο κοιτάμε περισσότερο τα θέματα της ανάπτυξης του νομικού, του οικονομικού και του πολιτικού πολιτισμού. </w:t>
      </w:r>
    </w:p>
    <w:p w14:paraId="65CEFB38"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Ακούστε, η συμμετοχή στην κοινή οικονομία, η απόπειρα να φύγεις από αυτή και οι αγωνίες </w:t>
      </w:r>
      <w:r>
        <w:rPr>
          <w:rFonts w:eastAsia="Times New Roman" w:cs="Times New Roman"/>
          <w:szCs w:val="24"/>
        </w:rPr>
        <w:t>των κρατών αλλά και των ενώσεων να προλάβουν αυτές τις καταστάσεις</w:t>
      </w:r>
      <w:r>
        <w:rPr>
          <w:rFonts w:eastAsia="Times New Roman" w:cs="Times New Roman"/>
          <w:szCs w:val="24"/>
        </w:rPr>
        <w:t>,</w:t>
      </w:r>
      <w:r>
        <w:rPr>
          <w:rFonts w:eastAsia="Times New Roman" w:cs="Times New Roman"/>
          <w:szCs w:val="24"/>
        </w:rPr>
        <w:t xml:space="preserve"> είναι μια διεθνής, συνεχής οικονομική κατάσταση, είναι ένα δεδομένο. Εγώ το πρώτο διάβασμα επί του αντικειμένου αυτού το έκανα από επικοινωνιολόγο, από τον Κωνσταντίνο Τσουκαλά. Δεν μπορεί</w:t>
      </w:r>
      <w:r>
        <w:rPr>
          <w:rFonts w:eastAsia="Times New Roman" w:cs="Times New Roman"/>
          <w:szCs w:val="24"/>
        </w:rPr>
        <w:t xml:space="preserve">ς να </w:t>
      </w:r>
      <w:r>
        <w:rPr>
          <w:rFonts w:eastAsia="Times New Roman" w:cs="Times New Roman"/>
          <w:szCs w:val="24"/>
        </w:rPr>
        <w:lastRenderedPageBreak/>
        <w:t>μέμφεσαι συγκεκριμένα πολιτικά κόμματα ή ιδεολογίες. Πρέπει να δεις τις συνολικές αδυναμίες που έχουν τα κράτη, τις συνολικές αδυναμίες που έχει η Ευρωπαϊκή Ένωση, τις συνολικές αδυναμίες που έχουν και οι ίδιοι οι Αμερικανοί. Ποιος κήρυξε πρώτος τον π</w:t>
      </w:r>
      <w:r>
        <w:rPr>
          <w:rFonts w:eastAsia="Times New Roman" w:cs="Times New Roman"/>
          <w:szCs w:val="24"/>
        </w:rPr>
        <w:t xml:space="preserve">όλεμο και τον έχασε; Ο πρόεδρος </w:t>
      </w:r>
      <w:proofErr w:type="spellStart"/>
      <w:r>
        <w:rPr>
          <w:rFonts w:eastAsia="Times New Roman" w:cs="Times New Roman"/>
          <w:szCs w:val="24"/>
        </w:rPr>
        <w:t>Μπάρακ</w:t>
      </w:r>
      <w:proofErr w:type="spellEnd"/>
      <w:r>
        <w:rPr>
          <w:rFonts w:eastAsia="Times New Roman" w:cs="Times New Roman"/>
          <w:szCs w:val="24"/>
        </w:rPr>
        <w:t xml:space="preserve"> Ομπάμα. Τα ξεχάσαμε αυτά; Είναι πρόσφατη η μνήμη.</w:t>
      </w:r>
    </w:p>
    <w:p w14:paraId="65CEFB39"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Άρα αυτού του είδους οι διαφυγές από αυτούς που θέλουν να αποφύγουν τη συμμετοχή στην κοινή οικονομία</w:t>
      </w:r>
      <w:r>
        <w:rPr>
          <w:rFonts w:eastAsia="Times New Roman" w:cs="Times New Roman"/>
          <w:szCs w:val="24"/>
        </w:rPr>
        <w:t>,</w:t>
      </w:r>
      <w:r>
        <w:rPr>
          <w:rFonts w:eastAsia="Times New Roman" w:cs="Times New Roman"/>
          <w:szCs w:val="24"/>
        </w:rPr>
        <w:t xml:space="preserve"> είναι μια σταθερή κατάσταση. Τώρα τη χρεώνεστε και εσείς, γιατί </w:t>
      </w:r>
      <w:r>
        <w:rPr>
          <w:rFonts w:eastAsia="Times New Roman" w:cs="Times New Roman"/>
          <w:szCs w:val="24"/>
        </w:rPr>
        <w:t>μια χώρα της ευρωζώνης την κυβερνάτε εσείς ως ΣΥΡΙΖΑΝΕΛ. Εδώ οι αγωνίες είναι κοινές, όποιος και αν κυβερνάει, να βρούμε λύσεις. Δεν νομίζω, παρ’ ότι επαίρεστε, ότι τα στοιχεία που δίνουν οι συνάδελφοί σας στο Υπουργείο Οικονομικών για την πάταξη, για παρά</w:t>
      </w:r>
      <w:r>
        <w:rPr>
          <w:rFonts w:eastAsia="Times New Roman" w:cs="Times New Roman"/>
          <w:szCs w:val="24"/>
        </w:rPr>
        <w:t>δειγμα, του λαθρεμπορίου, σας ικανοποιούν. Δεν είναι «</w:t>
      </w:r>
      <w:proofErr w:type="spellStart"/>
      <w:r>
        <w:rPr>
          <w:rFonts w:eastAsia="Times New Roman" w:cs="Times New Roman"/>
          <w:szCs w:val="24"/>
        </w:rPr>
        <w:t>Paradise</w:t>
      </w:r>
      <w:proofErr w:type="spellEnd"/>
      <w:r>
        <w:rPr>
          <w:rFonts w:eastAsia="Times New Roman" w:cs="Times New Roman"/>
          <w:szCs w:val="24"/>
        </w:rPr>
        <w:t xml:space="preserve"> </w:t>
      </w:r>
      <w:proofErr w:type="spellStart"/>
      <w:r>
        <w:rPr>
          <w:rFonts w:eastAsia="Times New Roman" w:cs="Times New Roman"/>
          <w:szCs w:val="24"/>
        </w:rPr>
        <w:t>Papers</w:t>
      </w:r>
      <w:proofErr w:type="spellEnd"/>
      <w:r>
        <w:rPr>
          <w:rFonts w:eastAsia="Times New Roman" w:cs="Times New Roman"/>
          <w:szCs w:val="24"/>
        </w:rPr>
        <w:t>», είναι άλλη μορφή μη συμμετοχής στην κοινή οικονομία αλλά είναι και αυτή μια συγκεκριμένη παρανομία -παρανομία αυτή ειδικώς- στην πάταξη της οποίας δεν τα έχετε καταφέρει.</w:t>
      </w:r>
    </w:p>
    <w:p w14:paraId="65CEFB3A"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ΕΥΚΛΕΙΔΗΣ ΤΣΑ</w:t>
      </w:r>
      <w:r>
        <w:rPr>
          <w:rFonts w:eastAsia="Times New Roman" w:cs="Times New Roman"/>
          <w:b/>
          <w:szCs w:val="24"/>
        </w:rPr>
        <w:t>ΚΑΛΩΤΟΣ (Υπουργός Οικονομικών):</w:t>
      </w:r>
      <w:r>
        <w:rPr>
          <w:rFonts w:eastAsia="Times New Roman" w:cs="Times New Roman"/>
          <w:szCs w:val="24"/>
        </w:rPr>
        <w:t xml:space="preserve"> Δεν είναι πάντα παράνομη.</w:t>
      </w:r>
    </w:p>
    <w:p w14:paraId="65CEFB3B"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Δεν είναι πάντα παράνομη. Μπορεί να είναι και παράνομη. Σωστά. Σε ό,τι αφορά αυτή τη γενίκευση που κάνατε εχθές, θα ήθελα να συνεισφέρω αυτό το επιχείρημα.</w:t>
      </w:r>
    </w:p>
    <w:p w14:paraId="65CEFB3C"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Πάμε τώρα στο άλλο θέμα,</w:t>
      </w:r>
      <w:r>
        <w:rPr>
          <w:rFonts w:eastAsia="Times New Roman" w:cs="Times New Roman"/>
          <w:szCs w:val="24"/>
        </w:rPr>
        <w:t xml:space="preserve"> στο θέμα που προκύπτει από την παρέμβαση του Πρωθυπουργού, την οποία σήμερα και εσείς μια χαρά εδώ στηρίξατε. </w:t>
      </w:r>
    </w:p>
    <w:p w14:paraId="65CEFB3D"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Ακούμε και τον Πρωθυπουργό αλλά και εσάς να μιλάτε πολλές φορές</w:t>
      </w:r>
      <w:r>
        <w:rPr>
          <w:rFonts w:eastAsia="Times New Roman" w:cs="Times New Roman"/>
          <w:szCs w:val="24"/>
        </w:rPr>
        <w:t>,</w:t>
      </w:r>
      <w:r>
        <w:rPr>
          <w:rFonts w:eastAsia="Times New Roman" w:cs="Times New Roman"/>
          <w:szCs w:val="24"/>
        </w:rPr>
        <w:t xml:space="preserve"> χρησιμοποιώντας τις φράσεις «πολιτικές ελίτ» και «πλούσιοι», να καταγγέλλετε τα</w:t>
      </w:r>
      <w:r>
        <w:rPr>
          <w:rFonts w:eastAsia="Times New Roman" w:cs="Times New Roman"/>
          <w:szCs w:val="24"/>
        </w:rPr>
        <w:t xml:space="preserve"> λεγόμενα «ηθικά σκάνδαλα -το κάνετε για να τα διαφοροποιήσετε από την σκέτη παρανομία-, τα «ηθικά σκάνδαλα» σε βάρος των αναξιοπαθούντων που τάχα εσείς θα τους προστατεύσετε. Θέλω να υπογραμμίσω το αυτονόητο</w:t>
      </w:r>
      <w:r>
        <w:rPr>
          <w:rFonts w:eastAsia="Times New Roman" w:cs="Times New Roman"/>
          <w:szCs w:val="24"/>
        </w:rPr>
        <w:t>.</w:t>
      </w:r>
      <w:r>
        <w:rPr>
          <w:rFonts w:eastAsia="Times New Roman" w:cs="Times New Roman"/>
          <w:szCs w:val="24"/>
        </w:rPr>
        <w:t xml:space="preserve"> Είμαστε προς το τέλος του 2017, δηλαδή του τρί</w:t>
      </w:r>
      <w:r>
        <w:rPr>
          <w:rFonts w:eastAsia="Times New Roman" w:cs="Times New Roman"/>
          <w:szCs w:val="24"/>
        </w:rPr>
        <w:t>του έτους που κυβερνάτε και πως δεν απευθύνεστε σε μια πλατεία με αγανακτισμένους, στην οποία συνυπήρξατε με τη Χρυσή Αυγή. Συνυπήρξατε σε άλλες γωνιές της πλατείας.</w:t>
      </w:r>
    </w:p>
    <w:p w14:paraId="65CEFB3E"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Ελάτε τώρα, κύριε Λοβέρδο!</w:t>
      </w:r>
    </w:p>
    <w:p w14:paraId="65CEFB3F"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Κύριε Κοινοβουλευτικέ Εκπρόσω</w:t>
      </w:r>
      <w:r>
        <w:rPr>
          <w:rFonts w:eastAsia="Times New Roman" w:cs="Times New Roman"/>
          <w:szCs w:val="24"/>
        </w:rPr>
        <w:t>πε του ΣΥΡΙΖΑ έτσι ήταν. Ήμασταν εδώ και ήσασταν απέναντι. Σε άλλη γωνιά η Χρυσή Αυγή, σε άλλη εσείς, σε άλλη ο κ. Καμμένος. Είναι γνωστά αυτά. Τα έχουμε ζήσει. Εδώ είναι η Βουλή των Ελλήνων. Είναι καλό και για εμάς</w:t>
      </w:r>
      <w:r>
        <w:rPr>
          <w:rFonts w:eastAsia="Times New Roman" w:cs="Times New Roman"/>
          <w:szCs w:val="24"/>
        </w:rPr>
        <w:t>,</w:t>
      </w:r>
      <w:r>
        <w:rPr>
          <w:rFonts w:eastAsia="Times New Roman" w:cs="Times New Roman"/>
          <w:szCs w:val="24"/>
        </w:rPr>
        <w:t xml:space="preserve"> να θυμίζουμε αυτά τα αυτονόητα, αλλά κα</w:t>
      </w:r>
      <w:r>
        <w:rPr>
          <w:rFonts w:eastAsia="Times New Roman" w:cs="Times New Roman"/>
          <w:szCs w:val="24"/>
        </w:rPr>
        <w:t>ι για εσάς να τα θυμάστε και να μην τα επικαλεστείτε ξανά, γιατί όποιος θέλει να υπερασπιστεί τα συμφέροντα των ασθενέστερων, προστατεύει αυτούς τους ασθενέστερους.</w:t>
      </w:r>
    </w:p>
    <w:p w14:paraId="65CEFB40"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Εμείς είχαμε την ευκαιρία</w:t>
      </w:r>
      <w:r>
        <w:rPr>
          <w:rFonts w:eastAsia="Times New Roman" w:cs="Times New Roman"/>
          <w:szCs w:val="24"/>
        </w:rPr>
        <w:t>,</w:t>
      </w:r>
      <w:r>
        <w:rPr>
          <w:rFonts w:eastAsia="Times New Roman" w:cs="Times New Roman"/>
          <w:szCs w:val="24"/>
        </w:rPr>
        <w:t xml:space="preserve"> πριν από λίγες ημέρες εδώ να αξιολογήσουμε τα στοιχεία που έδωσε</w:t>
      </w:r>
      <w:r>
        <w:rPr>
          <w:rFonts w:eastAsia="Times New Roman" w:cs="Times New Roman"/>
          <w:szCs w:val="24"/>
        </w:rPr>
        <w:t xml:space="preserve"> η ΕΛΣΤΑΤ, βάσει των οποίων για πρώτη φορά από το 2010 έχουμε αύξηση των έμμεσων φόρων αναλογικά περισσότερο από τους άμεσους. Πρώτη εκδήλωση του φαινομένου το 2017 </w:t>
      </w:r>
      <w:r>
        <w:rPr>
          <w:rFonts w:eastAsia="Times New Roman" w:cs="Times New Roman"/>
          <w:szCs w:val="24"/>
        </w:rPr>
        <w:t>κ</w:t>
      </w:r>
      <w:r>
        <w:rPr>
          <w:rFonts w:eastAsia="Times New Roman" w:cs="Times New Roman"/>
          <w:szCs w:val="24"/>
        </w:rPr>
        <w:t>αι επειδή οι έμμεσοι φόροι δεν είναι αναλογικοί, πλήττουν περισσότερο τους αδύναμους. Αυτά</w:t>
      </w:r>
      <w:r>
        <w:rPr>
          <w:rFonts w:eastAsia="Times New Roman" w:cs="Times New Roman"/>
          <w:szCs w:val="24"/>
        </w:rPr>
        <w:t xml:space="preserve"> είναι παιδαριώδη. Αυτά είναι γνωστά. Είναι έτσι. Επί των ημερών σας διαπιστώνει η ΕΛΣΤΑΤ αυτή την αύξηση από το 2010 για πρώτη φορά αυτής της σχέσης.</w:t>
      </w:r>
    </w:p>
    <w:p w14:paraId="65CEFB41"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Κάνετε μία αναφορά στον Άρθουρ </w:t>
      </w:r>
      <w:proofErr w:type="spellStart"/>
      <w:r>
        <w:rPr>
          <w:rFonts w:eastAsia="Times New Roman" w:cs="Times New Roman"/>
          <w:szCs w:val="24"/>
        </w:rPr>
        <w:t>Πιγκού</w:t>
      </w:r>
      <w:proofErr w:type="spellEnd"/>
      <w:r>
        <w:rPr>
          <w:rFonts w:eastAsia="Times New Roman" w:cs="Times New Roman"/>
          <w:szCs w:val="24"/>
        </w:rPr>
        <w:t xml:space="preserve">. Το σωστό είναι </w:t>
      </w:r>
      <w:proofErr w:type="spellStart"/>
      <w:r>
        <w:rPr>
          <w:rFonts w:eastAsia="Times New Roman" w:cs="Times New Roman"/>
          <w:szCs w:val="24"/>
        </w:rPr>
        <w:t>Πιγκού</w:t>
      </w:r>
      <w:proofErr w:type="spellEnd"/>
      <w:r>
        <w:rPr>
          <w:rFonts w:eastAsia="Times New Roman" w:cs="Times New Roman"/>
          <w:szCs w:val="24"/>
        </w:rPr>
        <w:t xml:space="preserve">, όχι </w:t>
      </w:r>
      <w:proofErr w:type="spellStart"/>
      <w:r>
        <w:rPr>
          <w:rFonts w:eastAsia="Times New Roman" w:cs="Times New Roman"/>
          <w:szCs w:val="24"/>
        </w:rPr>
        <w:t>Πιγκό</w:t>
      </w:r>
      <w:proofErr w:type="spellEnd"/>
      <w:r>
        <w:rPr>
          <w:rFonts w:eastAsia="Times New Roman" w:cs="Times New Roman"/>
          <w:szCs w:val="24"/>
        </w:rPr>
        <w:t>. Εκτός και αν κάνω εγώ λάθος.</w:t>
      </w:r>
    </w:p>
    <w:p w14:paraId="65CEFB42"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lastRenderedPageBreak/>
        <w:t>ΧΡΗ</w:t>
      </w:r>
      <w:r>
        <w:rPr>
          <w:rFonts w:eastAsia="Times New Roman" w:cs="Times New Roman"/>
          <w:b/>
          <w:szCs w:val="24"/>
        </w:rPr>
        <w:t xml:space="preserve">ΣΤΟΣ ΜΑΝΤΑΣ: </w:t>
      </w:r>
      <w:r>
        <w:rPr>
          <w:rFonts w:eastAsia="Times New Roman" w:cs="Times New Roman"/>
          <w:szCs w:val="24"/>
        </w:rPr>
        <w:t xml:space="preserve">Είναι η προφορά. </w:t>
      </w:r>
    </w:p>
    <w:p w14:paraId="65CEFB43"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Ο </w:t>
      </w:r>
      <w:proofErr w:type="spellStart"/>
      <w:r>
        <w:rPr>
          <w:rFonts w:eastAsia="Times New Roman" w:cs="Times New Roman"/>
          <w:szCs w:val="24"/>
        </w:rPr>
        <w:t>Πιγκού</w:t>
      </w:r>
      <w:proofErr w:type="spellEnd"/>
      <w:r>
        <w:rPr>
          <w:rFonts w:eastAsia="Times New Roman" w:cs="Times New Roman"/>
          <w:szCs w:val="24"/>
        </w:rPr>
        <w:t>, λοιπόν, εξ όσων γνωρίζω και στη θεωρία της ευημερίας δεν ισχυρίστηκε ποτέ «θα αυξάνω τη φορολόγηση του κακού -δηλαδή αυτά που ο κόσμος καταναλώνει τον καφέ, το ποτό- θα το φορολογώ όλο και παραπάνω</w:t>
      </w:r>
      <w:r>
        <w:rPr>
          <w:rFonts w:eastAsia="Times New Roman" w:cs="Times New Roman"/>
          <w:szCs w:val="24"/>
        </w:rPr>
        <w:t xml:space="preserve"> και θα αυξάνω τη λαθρεμπορία». Δεν είπε κάτι τέτοιο. Προφανώς δεν είχε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 την Ελλάδα, δεν είχε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 την Κρήτη και τα Χανιά ή τα συμβάντα των τελευταίων καιρών. Δεν τα ήξερε αυτά. Εντάξει, συμφωνούμε. Πάμε παρακάτω. </w:t>
      </w:r>
    </w:p>
    <w:p w14:paraId="65CEFB44"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w:t>
      </w:r>
      <w:r>
        <w:rPr>
          <w:rFonts w:eastAsia="Times New Roman" w:cs="Times New Roman"/>
          <w:szCs w:val="24"/>
        </w:rPr>
        <w:t xml:space="preserve">Προεδρική Έδρα καταλαμβάνει ο ΣΤ΄ Αντιπρόεδρος της Βουλής κ. </w:t>
      </w:r>
      <w:r w:rsidRPr="00090632">
        <w:rPr>
          <w:rFonts w:eastAsia="Times New Roman" w:cs="Times New Roman"/>
          <w:b/>
          <w:szCs w:val="24"/>
        </w:rPr>
        <w:t>ΓΕΩΡΓΙΟΣ ΛΑΜΠΡΟΥΛΗΣ</w:t>
      </w:r>
      <w:r>
        <w:rPr>
          <w:rFonts w:eastAsia="Times New Roman" w:cs="Times New Roman"/>
          <w:szCs w:val="24"/>
        </w:rPr>
        <w:t>)</w:t>
      </w:r>
    </w:p>
    <w:p w14:paraId="65CEFB45"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αλλά ό,τι έχετε κάνει στον τομέα αυτό, σας βγαίνει από την ανάποδη. Αυτό που γίνεται με το λαθρεμπόριο τσιγάρων δεν έχει προηγούμενο στη χώρα, που δε</w:t>
      </w:r>
      <w:r>
        <w:rPr>
          <w:rFonts w:eastAsia="Times New Roman" w:cs="Times New Roman"/>
          <w:szCs w:val="24"/>
        </w:rPr>
        <w:t>ν τα έχει καταφέρει και επί προηγούμενων κυβερνήσεων στον τομέα αυτόν, για να λέμε τα πράγματα με το όνομά τους. Εδώ όμως παροξύνθηκε. Όπως γνωρίζουν όλοι, αυτό το λαθρεμπόριο είναι το χειρότερο για τα δημόσια οικονομικά σε σχέση ακόμη και με το λαθρεμπόρι</w:t>
      </w:r>
      <w:r>
        <w:rPr>
          <w:rFonts w:eastAsia="Times New Roman" w:cs="Times New Roman"/>
          <w:szCs w:val="24"/>
        </w:rPr>
        <w:t xml:space="preserve">ο του πετρελαίου. </w:t>
      </w:r>
    </w:p>
    <w:p w14:paraId="65CEFB46"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λοιπόν τρία χρόνια αριστοτεχνικής και ανεπανάληπτης φορομπηχτικής πολιτικής. Εδώ οι έμμεσοι φόροι έχουν μια πρωτοπορία που δεν επιτρέπει κομπασμούς για αγώνα υπέρ των </w:t>
      </w:r>
      <w:proofErr w:type="spellStart"/>
      <w:r>
        <w:rPr>
          <w:rFonts w:eastAsia="Times New Roman" w:cs="Times New Roman"/>
          <w:szCs w:val="24"/>
        </w:rPr>
        <w:t>ασθενεστέρων</w:t>
      </w:r>
      <w:proofErr w:type="spellEnd"/>
      <w:r>
        <w:rPr>
          <w:rFonts w:eastAsia="Times New Roman" w:cs="Times New Roman"/>
          <w:szCs w:val="24"/>
        </w:rPr>
        <w:t xml:space="preserve">. </w:t>
      </w:r>
    </w:p>
    <w:p w14:paraId="65CEFB47"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Συνολικά τρία μέτρα της τάξης του 1,4 </w:t>
      </w:r>
      <w:r>
        <w:rPr>
          <w:rFonts w:eastAsia="Times New Roman" w:cs="Times New Roman"/>
          <w:szCs w:val="24"/>
        </w:rPr>
        <w:t>δισεκατομμ</w:t>
      </w:r>
      <w:r>
        <w:rPr>
          <w:rFonts w:eastAsia="Times New Roman" w:cs="Times New Roman"/>
          <w:szCs w:val="24"/>
        </w:rPr>
        <w:t xml:space="preserve">υρίου </w:t>
      </w:r>
      <w:r>
        <w:rPr>
          <w:rFonts w:eastAsia="Times New Roman" w:cs="Times New Roman"/>
          <w:szCs w:val="24"/>
        </w:rPr>
        <w:t xml:space="preserve">εξήγγειλε χθες δια του Πρωθυπουργού η Κυβέρνηση. Μόνος του είπε ο Πρωθυπουργός ότι από αυτά τα 720 εκατομμύρια μένουν ως μέρισμα. Τα υπόλοιπα είναι εφαρμογή δικαστικών αποφάσεων και η βοήθεια στη ΔΕΗ. Στον πολίτη πάνε τα 720 εκατομμύρια. </w:t>
      </w:r>
    </w:p>
    <w:p w14:paraId="65CEFB48"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Όπως είπα χ</w:t>
      </w:r>
      <w:r>
        <w:rPr>
          <w:rFonts w:eastAsia="Times New Roman" w:cs="Times New Roman"/>
          <w:szCs w:val="24"/>
        </w:rPr>
        <w:t>θες, έχετε τη δυνατότητα με τη φορομπηχτική πολιτική, την οποία ασκείτε επί δικαίων και αδίκων, την καταστροφή των μεσαίων στρωμάτων. Λέτε ότι τα ζορίζετε. Μιλάτε με έναν δικηγόρο, με έναν γιατρό, με έναν μηχανικό, έναν αγρότη να σας πει; Τον ζορίζετε ή το</w:t>
      </w:r>
      <w:r>
        <w:rPr>
          <w:rFonts w:eastAsia="Times New Roman" w:cs="Times New Roman"/>
          <w:szCs w:val="24"/>
        </w:rPr>
        <w:t>ν «κλέβετε»; Γιατί δεν είναι δυνατόν να υπολογίζει ένας άνθρωπος, με ένα λογικό εισόδημα 30.000 ή 40.000 ευρώ ότι είστε συνεταίρος του και πρέπει να πάρετε τις 20.000. Θα του πείτε «</w:t>
      </w:r>
      <w:r>
        <w:rPr>
          <w:rFonts w:eastAsia="Times New Roman" w:cs="Times New Roman"/>
          <w:szCs w:val="24"/>
        </w:rPr>
        <w:t>παίρνω</w:t>
      </w:r>
      <w:r>
        <w:rPr>
          <w:rFonts w:eastAsia="Times New Roman" w:cs="Times New Roman"/>
          <w:szCs w:val="24"/>
        </w:rPr>
        <w:t xml:space="preserve"> τις 20.000, σε ζορίζω, αλλά τι να κάνω;». Είναι μια στρατηγική εναν</w:t>
      </w:r>
      <w:r>
        <w:rPr>
          <w:rFonts w:eastAsia="Times New Roman" w:cs="Times New Roman"/>
          <w:szCs w:val="24"/>
        </w:rPr>
        <w:t xml:space="preserve">τίον των μεσαίων στρωμάτων </w:t>
      </w:r>
      <w:r>
        <w:rPr>
          <w:rFonts w:eastAsia="Times New Roman" w:cs="Times New Roman"/>
          <w:szCs w:val="24"/>
        </w:rPr>
        <w:lastRenderedPageBreak/>
        <w:t xml:space="preserve">αυτή που έχετε, την ομολογήσατε και θα την συζητήσουμε όταν έρθει η ώρα του προϋπολογισμού. </w:t>
      </w:r>
    </w:p>
    <w:p w14:paraId="65CEFB49"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Μήπως όμως βοηθάτε τους πιο φτωχούς; Είναι αυτό που είπα χθες. «Να σου γκρεμίσω το σπίτι και να σου δώσω μια σκηνή να πας να μείνεις». Του παίρνεις το ΕΚΑΣ και δίνεις εφάπαξ τον χρόνο 250 ευρώ σε ορισμένους από αυτούς. Είναι αυτό μια πολιτική την οποία θα </w:t>
      </w:r>
      <w:r>
        <w:rPr>
          <w:rFonts w:eastAsia="Times New Roman" w:cs="Times New Roman"/>
          <w:szCs w:val="24"/>
        </w:rPr>
        <w:t xml:space="preserve">χαρακτηρίζατε κοινωνική ή ένα πολιτικό τέχνασμα για άντληση ψήφων; Είναι προφανώς το δεύτερο και το ξέρετε καλά. </w:t>
      </w:r>
    </w:p>
    <w:p w14:paraId="65CEFB4A"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Θα κλείσω με μια αναφορά σε ένα ευρύτερο πολιτικό θέμα. Η δική μας εκτίμηση -σας το είπα και χθες με μια φράση- είναι ότι η αλήθεια είναι μια.</w:t>
      </w:r>
      <w:r>
        <w:rPr>
          <w:rFonts w:eastAsia="Times New Roman" w:cs="Times New Roman"/>
          <w:szCs w:val="24"/>
        </w:rPr>
        <w:t xml:space="preserve"> Εμείς λέμε ότι είναι η άλφα, εσείς λέτε ότι είναι η βήτα. Τη δική του αλήθεια ο λαός θα την πει στην κάλπη. Εκεί θα βρείτε τον τελικό σας λογαριασμό. Μέχρι τότε έχετε ενδείξεις. </w:t>
      </w:r>
    </w:p>
    <w:p w14:paraId="65CEFB4B"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Οι ενδείξεις δεν είναι τα χαρούμενα πρόσωπα που βλέπει ο κ. Τσίπρας στους δρόμους, δεν είναι η επιδοκιμασία του λαού στις πολιτικές σας, δεν είναι οι δημοσκοπήσεις που καλείτε εμάς ή άλλα κόμματα να διαβάσουμε, με τον άλφα ή βήτα τρόπο. </w:t>
      </w:r>
    </w:p>
    <w:p w14:paraId="65CEFB4C"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Η πρώτη σαφής ένδε</w:t>
      </w:r>
      <w:r>
        <w:rPr>
          <w:rFonts w:eastAsia="Times New Roman" w:cs="Times New Roman"/>
          <w:szCs w:val="24"/>
        </w:rPr>
        <w:t>ιξη ήταν την Κυριακή με άψογες αντικειμενικές αδιάβλητες εκλογές στο</w:t>
      </w:r>
      <w:r>
        <w:rPr>
          <w:rFonts w:eastAsia="Times New Roman" w:cs="Times New Roman"/>
          <w:szCs w:val="24"/>
        </w:rPr>
        <w:t>ν</w:t>
      </w:r>
      <w:r>
        <w:rPr>
          <w:rFonts w:eastAsia="Times New Roman" w:cs="Times New Roman"/>
          <w:szCs w:val="24"/>
        </w:rPr>
        <w:t xml:space="preserve"> χώρο του Κέντρου και της Κεντροαριστεράς, όπου εκεί η μαζική ψήφος, η μαζική συμμετοχή ήταν μια μαζική συμμετοχή ίδρυσης ενός νέου φορέα που σας αντιπολιτεύεται, ενός μαζικού φορέα που ε</w:t>
      </w:r>
      <w:r>
        <w:rPr>
          <w:rFonts w:eastAsia="Times New Roman" w:cs="Times New Roman"/>
          <w:szCs w:val="24"/>
        </w:rPr>
        <w:t xml:space="preserve">ξέφρασε πολίτες που εκφράζονται εναντίον σας. </w:t>
      </w:r>
    </w:p>
    <w:p w14:paraId="65CEFB4D"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65CEFB4E"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Εμείς, αυτήν την πολύ σαφή εντολή της Αντιπολίτευσης μεταφέρουμε στη Βουλή των Ελλήνων. Δεν σας προπηλακίζουμε. Δεν ασκούμε κ</w:t>
      </w:r>
      <w:r>
        <w:rPr>
          <w:rFonts w:eastAsia="Times New Roman" w:cs="Times New Roman"/>
          <w:szCs w:val="24"/>
        </w:rPr>
        <w:t>άθε άλλης μορφής, πλην της λεκτικής, βία εναντίον σας. Δεν κάνουμε τέτοια</w:t>
      </w:r>
      <w:r>
        <w:rPr>
          <w:rFonts w:eastAsia="Times New Roman" w:cs="Times New Roman"/>
          <w:szCs w:val="24"/>
        </w:rPr>
        <w:t>,</w:t>
      </w:r>
      <w:r>
        <w:rPr>
          <w:rFonts w:eastAsia="Times New Roman" w:cs="Times New Roman"/>
          <w:szCs w:val="24"/>
        </w:rPr>
        <w:t xml:space="preserve"> όπως κάνατε εσείς, αλλά είμαστε πάρα πολύ σαφείς και συγκεκριμένοι ότι έρχεται η ώρα οι δικοί μας ψηφοφόροι, οι άνθρωποι που πιστεύουν σε μας να εκφραστούν πολιτικά. Δεν υπάρχει αρτ</w:t>
      </w:r>
      <w:r>
        <w:rPr>
          <w:rFonts w:eastAsia="Times New Roman" w:cs="Times New Roman"/>
          <w:szCs w:val="24"/>
        </w:rPr>
        <w:t xml:space="preserve">ιότερη, δηλαδή πιο ολοκληρωμένη και πιο πλήρης μορφή πολιτικής έκφρασης από την ψήφο. </w:t>
      </w:r>
    </w:p>
    <w:p w14:paraId="65CEFB4F"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Η ψήφος που ρίχτηκε στις κάλπες της Κεντροαριστεράς την Κυριακή ήταν μια ψήφος ίδρυσης νέου κόμματος που είναι εναντίον σας. Αυτό είναι το προμήνυμα, είναι η αρχή. Η συν</w:t>
      </w:r>
      <w:r>
        <w:rPr>
          <w:rFonts w:eastAsia="Times New Roman" w:cs="Times New Roman"/>
          <w:szCs w:val="24"/>
        </w:rPr>
        <w:t xml:space="preserve">έχεια </w:t>
      </w:r>
      <w:r>
        <w:rPr>
          <w:rFonts w:eastAsia="Times New Roman" w:cs="Times New Roman"/>
          <w:szCs w:val="24"/>
        </w:rPr>
        <w:lastRenderedPageBreak/>
        <w:t xml:space="preserve">θα έρθει τους επόμενους μήνες και στην τελική κάλπη της εκλογής. </w:t>
      </w:r>
    </w:p>
    <w:p w14:paraId="65CEFB50"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5CEFB51" w14:textId="77777777" w:rsidR="0056398E" w:rsidRDefault="004E57BB">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p>
    <w:p w14:paraId="65CEFB52"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Μου επιτρέπετε, κύριε Πρόεδρε, ένα λεπτό;</w:t>
      </w:r>
    </w:p>
    <w:p w14:paraId="65CEFB53"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κύριε Υπουργέ.</w:t>
      </w:r>
    </w:p>
    <w:p w14:paraId="65CEFB54"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Ένα λεπτό θέλω, κύριε Πρόεδρε, δεν θέλω παραπάνω.</w:t>
      </w:r>
    </w:p>
    <w:p w14:paraId="65CEFB55"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Δύο σχόλια θέλω να κάνω για την ομιλία του κ. Λοβέρδου. Πρώτον, θέλω να τον ευχαριστήσω, διότι είπε ότι το μέρ</w:t>
      </w:r>
      <w:r>
        <w:rPr>
          <w:rFonts w:eastAsia="Times New Roman" w:cs="Times New Roman"/>
          <w:szCs w:val="24"/>
        </w:rPr>
        <w:t>ισμα, η αποζημίωση θα είναι 200 ευρώ. Όταν θα έρθει αυτό το μέρισμα, ο κόσμος θα δει ότι είναι πολύ περισσότερο. Θα είναι μια ευχάριστη έκπληξη. Συνεχίζετε να βάζετε τον πήχη χαμηλά και όπως έχω πει σε μία άλλη περίπτωση, αυτό μας βοηθάει.</w:t>
      </w:r>
    </w:p>
    <w:p w14:paraId="65CEFB56"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Επιτρέψτε μου, ό</w:t>
      </w:r>
      <w:r>
        <w:rPr>
          <w:rFonts w:eastAsia="Times New Roman" w:cs="Times New Roman"/>
          <w:szCs w:val="24"/>
        </w:rPr>
        <w:t>μως, να πω κάτι για τη σοσιαλδημοκρατία, που αναλύσατε ότι αυτά τα πράγματα έρχονται, φεύγουν, είναι μια συνεχής πάλη.</w:t>
      </w:r>
    </w:p>
    <w:p w14:paraId="65CEFB57"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Εγώ δεν το βλέπω έτσι. Εγώ βλέπω μια δομική ασυνέχεια μετά το 1980. Βλέπω μια σοσιαλδημοκρατία πριν το 1980, που συμμετείχε ενεργά στη με</w:t>
      </w:r>
      <w:r>
        <w:rPr>
          <w:rFonts w:eastAsia="Times New Roman" w:cs="Times New Roman"/>
          <w:szCs w:val="24"/>
        </w:rPr>
        <w:t>ίωση των ανισοτήτων μετά από τον Β΄ Παγκόσμιο Πόλεμο -τεράστια μείωση των ανισοτήτων- περίπου μέχρι το 1970-1974 και βλέπω μια δομική ασυνέχεια μετά το 1974, πρώτα με τους νεοφιλελεύθερους Ρέιγκαν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Θάτσερ, τη δεκαετία του 1980, που αρχίζει να αυξάνεται η </w:t>
      </w:r>
      <w:r>
        <w:rPr>
          <w:rFonts w:eastAsia="Times New Roman" w:cs="Times New Roman"/>
          <w:szCs w:val="24"/>
        </w:rPr>
        <w:t xml:space="preserve">ανισότητα. Συνεχίζεται τη δεκαετία του 1990 και πέρα με αυτούς που είπα και ανέφερα χθες, τους ηγέτες στην Ευρώπη της σοσιαλδημοκρατίας, αλλά και τους δημοκράτες που αγκάλιασαν τις χρηματαγορές και φθάνουμε σε ανισότητα. Δηλαδή, έσβησε όλη η καλή περίοδος </w:t>
      </w:r>
      <w:r>
        <w:rPr>
          <w:rFonts w:eastAsia="Times New Roman" w:cs="Times New Roman"/>
          <w:szCs w:val="24"/>
        </w:rPr>
        <w:t>της σοσιαλδημοκρατίας και φθάσαμε τώρα στην ανισότητα της δεκαετίας του 2020.</w:t>
      </w:r>
    </w:p>
    <w:p w14:paraId="65CEFB58"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Το λέω αυτό, γιατί είπατε ότι είναι μια καλή προσπάθεια αυτή που έγινε για να ανασυγκροτηθεί αυτός ο χώρος. Εγώ ένα θα σας πω ως προς το αν θα ανασυγκροτηθεί ή όχι. Πρέπει να πάρ</w:t>
      </w:r>
      <w:r>
        <w:rPr>
          <w:rFonts w:eastAsia="Times New Roman" w:cs="Times New Roman"/>
          <w:szCs w:val="24"/>
        </w:rPr>
        <w:t xml:space="preserve">ετε μια απόφαση. Τη δεκαετία του 1990 αποφάσισαν ο </w:t>
      </w:r>
      <w:r>
        <w:rPr>
          <w:rFonts w:eastAsia="Times New Roman" w:cs="Times New Roman"/>
          <w:szCs w:val="24"/>
        </w:rPr>
        <w:lastRenderedPageBreak/>
        <w:t xml:space="preserve">Μπλερ, ο </w:t>
      </w:r>
      <w:proofErr w:type="spellStart"/>
      <w:r>
        <w:rPr>
          <w:rFonts w:eastAsia="Times New Roman" w:cs="Times New Roman"/>
          <w:szCs w:val="24"/>
        </w:rPr>
        <w:t>Σρέντερ</w:t>
      </w:r>
      <w:proofErr w:type="spellEnd"/>
      <w:r>
        <w:rPr>
          <w:rFonts w:eastAsia="Times New Roman" w:cs="Times New Roman"/>
          <w:szCs w:val="24"/>
        </w:rPr>
        <w:t>, ο Κλίντον ότι ο νεοφιλελευθερισμός είναι εδώ για πάντα και άρα, εμείς πρέπει κατά κάποιον τρόπο να κάνουμε την αναπροσαρμογή μας. Αφού είναι από εδώ και πέρα, εμείς πρέπει αυτά τα δεδομέν</w:t>
      </w:r>
      <w:r>
        <w:rPr>
          <w:rFonts w:eastAsia="Times New Roman" w:cs="Times New Roman"/>
          <w:szCs w:val="24"/>
        </w:rPr>
        <w:t>α να τα πάρουμε ως δεδομένα.</w:t>
      </w:r>
    </w:p>
    <w:p w14:paraId="65CEFB59"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Σας λέω ότι δεν έχετε κανένα μέλλον, όπως φαίνεται σε όλες τις εκλογές των σοσιαλδημοκρατών που έχουν πάει με τη </w:t>
      </w:r>
      <w:r>
        <w:rPr>
          <w:rFonts w:eastAsia="Times New Roman" w:cs="Times New Roman"/>
          <w:szCs w:val="24"/>
        </w:rPr>
        <w:t>Δεξιά</w:t>
      </w:r>
      <w:r>
        <w:rPr>
          <w:rFonts w:eastAsia="Times New Roman" w:cs="Times New Roman"/>
          <w:szCs w:val="24"/>
        </w:rPr>
        <w:t xml:space="preserve">, αν συνεχίζετε να θεωρείτε ότι ο νεοφιλελευθερισμός είναι αδιέξοδος. Αυτή είναι η κριτική που σας κάνω. Σας </w:t>
      </w:r>
      <w:r>
        <w:rPr>
          <w:rFonts w:eastAsia="Times New Roman" w:cs="Times New Roman"/>
          <w:szCs w:val="24"/>
        </w:rPr>
        <w:t>κάνω κριτική όχι ότι είστε σοσιαλδημοκράτες, αλλά ότι δεν είστε αρκετά σοσιαλδημοκράτες. Αν συνεχίζετε να πιστεύετε, όπως πίστευε ο Μπλερ και ο Σημίτης, ότι ο νεοφιλελευθερισμός είναι εδώ για πάντα, θα έχετε συνεχείς αποτυχίες.</w:t>
      </w:r>
    </w:p>
    <w:p w14:paraId="65CEFB5A"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w:t>
      </w:r>
      <w:r>
        <w:rPr>
          <w:rFonts w:eastAsia="Times New Roman" w:cs="Times New Roman"/>
          <w:szCs w:val="24"/>
        </w:rPr>
        <w:t>δρε, θα ήθελα τον λόγο για ένα λεπτό.</w:t>
      </w:r>
    </w:p>
    <w:p w14:paraId="65CEFB5B"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Λοβέρδο, μην ανοίξουμε την αντιπαράθεση τώρα για τη σοσιαλδημοκρατία και τον φιλελευθερισμό. Έχουμε νομοσχέδιο. Μην παρεκκλίνουμε.</w:t>
      </w:r>
    </w:p>
    <w:p w14:paraId="65CEFB5C"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Για ένα λεπτό, κύριε Πρόεδρε.</w:t>
      </w:r>
    </w:p>
    <w:p w14:paraId="65CEFB5D"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Θα σας δώσω τον λόγο.</w:t>
      </w:r>
    </w:p>
    <w:p w14:paraId="65CEFB5E"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Κύριε Υπουργέ, θα παρακαλούσα πολύ, όταν πάρετε τον λόγο για το κλείσιμο της συνεδρίασης επί του νομοσχεδίου, να τοποθετηθείτε αν δέχεστε -είναι η τυπική διαδικασία- για την τροπολογία του κ. Παππά. </w:t>
      </w:r>
      <w:r>
        <w:rPr>
          <w:rFonts w:eastAsia="Times New Roman" w:cs="Times New Roman"/>
          <w:szCs w:val="24"/>
        </w:rPr>
        <w:t xml:space="preserve">Την υποστήριξε ο ίδιος, απλώς να ειπωθεί. Αυτό μου αφέθηκε από τον προηγούμενο </w:t>
      </w:r>
      <w:proofErr w:type="spellStart"/>
      <w:r>
        <w:rPr>
          <w:rFonts w:eastAsia="Times New Roman" w:cs="Times New Roman"/>
          <w:szCs w:val="24"/>
        </w:rPr>
        <w:t>Προεδρεύοντα</w:t>
      </w:r>
      <w:proofErr w:type="spellEnd"/>
      <w:r>
        <w:rPr>
          <w:rFonts w:eastAsia="Times New Roman" w:cs="Times New Roman"/>
          <w:szCs w:val="24"/>
        </w:rPr>
        <w:t>.</w:t>
      </w:r>
    </w:p>
    <w:p w14:paraId="65CEFB5F"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Απλώς σας λέω ότι είπα όλες τις κυβερνητικές και όχι τις βουλευτικές.</w:t>
      </w:r>
    </w:p>
    <w:p w14:paraId="65CEFB60"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Εντάξει, ωραία. Μένουμε σε αυτό.</w:t>
      </w:r>
    </w:p>
    <w:p w14:paraId="65CEFB61"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Ευχαριστώ πολύ.</w:t>
      </w:r>
    </w:p>
    <w:p w14:paraId="65CEFB62"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Κύριε Λοβέρδο, έχετε τον λόγο για ένα λεπτό.</w:t>
      </w:r>
    </w:p>
    <w:p w14:paraId="65CEFB63"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Όταν σας άκουγα, μου ήρθε στο μυαλό μια φράση του Διονυσίου Ρώμα: «Φόντο </w:t>
      </w:r>
      <w:proofErr w:type="spellStart"/>
      <w:r>
        <w:rPr>
          <w:rFonts w:eastAsia="Times New Roman" w:cs="Times New Roman"/>
          <w:szCs w:val="24"/>
        </w:rPr>
        <w:t>λόντο</w:t>
      </w:r>
      <w:proofErr w:type="spellEnd"/>
      <w:r>
        <w:rPr>
          <w:rFonts w:eastAsia="Times New Roman" w:cs="Times New Roman"/>
          <w:szCs w:val="24"/>
        </w:rPr>
        <w:t xml:space="preserve">», στον πάτο της θάλασσας, όποιος </w:t>
      </w:r>
      <w:proofErr w:type="spellStart"/>
      <w:r>
        <w:rPr>
          <w:rFonts w:eastAsia="Times New Roman" w:cs="Times New Roman"/>
          <w:szCs w:val="24"/>
        </w:rPr>
        <w:t>αναντιστοιχεί</w:t>
      </w:r>
      <w:proofErr w:type="spellEnd"/>
      <w:r>
        <w:rPr>
          <w:rFonts w:eastAsia="Times New Roman" w:cs="Times New Roman"/>
          <w:szCs w:val="24"/>
        </w:rPr>
        <w:t xml:space="preserve"> τις πράξεις με τα</w:t>
      </w:r>
      <w:r>
        <w:rPr>
          <w:rFonts w:eastAsia="Times New Roman" w:cs="Times New Roman"/>
          <w:szCs w:val="24"/>
        </w:rPr>
        <w:t xml:space="preserve"> λόγια του. Είστε μια τέτοια χαρακτηριστική περίπτωση ως κόμμα, ως σύνολο, ΣΥΡΙΖΑΝΕΛ.</w:t>
      </w:r>
    </w:p>
    <w:p w14:paraId="65CEFB64"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Δύο ειδικά θέματα επιλέξατε να θίξετε και σας ευχαριστώ. Εγώ είπα 250 ευρώ, διότι διαίρεσα το ποσό με τους πολίτες που λέτε. Είναι μια διαίρεση αυτή. Είναι οι αριθμοί που</w:t>
      </w:r>
      <w:r>
        <w:rPr>
          <w:rFonts w:eastAsia="Times New Roman" w:cs="Times New Roman"/>
          <w:szCs w:val="24"/>
        </w:rPr>
        <w:t xml:space="preserve"> δίνετε, όταν προσδιορίσετε ποιο είναι αυτό.</w:t>
      </w:r>
    </w:p>
    <w:p w14:paraId="65CEFB65"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Εμείς και πέρυσι το ψηφίσαμε και φέτος θα το στηρίξουμε, αλλά δεν μπορεί να λέτε 1,4 δισεκατομμύρια και από αυτά να είναι τα 720 εκατομμύρια. Να μείνετε σε αυτό που σας λέει η Αντιπολίτευση και να απαντήσετε σε </w:t>
      </w:r>
      <w:r>
        <w:rPr>
          <w:rFonts w:eastAsia="Times New Roman" w:cs="Times New Roman"/>
          <w:szCs w:val="24"/>
        </w:rPr>
        <w:t>αυτό. Δεν μπορεί να προσθέτετε ως μέρισμα την εφαρμογή δικαστικών αποφάσεων ή την πολιτική σας στη ΔΕΗ. Είναι τρελό αυτό!</w:t>
      </w:r>
    </w:p>
    <w:p w14:paraId="65CEFB66"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Ακόμα η σοσιαλδημοκρατία είχε πάντα, ειδικά στην ώριμη περίοδο της μεταπολεμικής Ευρώπης, έναν διπλό σταυρό να κουβαλάει: Τον σταυρό τ</w:t>
      </w:r>
      <w:r>
        <w:rPr>
          <w:rFonts w:eastAsia="Times New Roman" w:cs="Times New Roman"/>
          <w:szCs w:val="24"/>
        </w:rPr>
        <w:t>ου κοινωνικού κράτους και της αποτελεσματικότητας της λειτουργίας των κρατών. Είχε και τα δύο. Αυτό το διπλά σταυρικό της θέμα ήταν για μια περίοδο η αφορμή της ευδοκίμησής της και όταν τα πράγματα δυσκόλεψαν για μια περίοδο κρίσης που πέρασε.</w:t>
      </w:r>
    </w:p>
    <w:p w14:paraId="65CEFB67"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Οι προηγούμενοι από εμάς διαχειρίστηκαν τα δίκαια των λαών με έναν τρόπο πάρα πολύ γενναιόδωρο. Γέννησαν κοσμο</w:t>
      </w:r>
      <w:r>
        <w:rPr>
          <w:rFonts w:eastAsia="Times New Roman" w:cs="Times New Roman"/>
          <w:szCs w:val="24"/>
        </w:rPr>
        <w:lastRenderedPageBreak/>
        <w:t xml:space="preserve">θεωρία λειτουργίας του αστικού κράτους, την οποία </w:t>
      </w:r>
      <w:proofErr w:type="spellStart"/>
      <w:r>
        <w:rPr>
          <w:rFonts w:eastAsia="Times New Roman" w:cs="Times New Roman"/>
          <w:szCs w:val="24"/>
        </w:rPr>
        <w:t>απ</w:t>
      </w:r>
      <w:r>
        <w:rPr>
          <w:rFonts w:eastAsia="Times New Roman" w:cs="Times New Roman"/>
          <w:szCs w:val="24"/>
        </w:rPr>
        <w:t>ε</w:t>
      </w:r>
      <w:r>
        <w:rPr>
          <w:rFonts w:eastAsia="Times New Roman" w:cs="Times New Roman"/>
          <w:szCs w:val="24"/>
        </w:rPr>
        <w:t>δέχθησαν</w:t>
      </w:r>
      <w:proofErr w:type="spellEnd"/>
      <w:r>
        <w:rPr>
          <w:rFonts w:eastAsia="Times New Roman" w:cs="Times New Roman"/>
          <w:szCs w:val="24"/>
        </w:rPr>
        <w:t xml:space="preserve"> </w:t>
      </w:r>
      <w:r>
        <w:rPr>
          <w:rFonts w:eastAsia="Times New Roman" w:cs="Times New Roman"/>
          <w:szCs w:val="24"/>
        </w:rPr>
        <w:t xml:space="preserve">και οι υπόλοιποι. Όμως, η περίοδος της κρίσης δημιούργησε επιπρόσθετες δυσκολίες σ’ </w:t>
      </w:r>
      <w:r>
        <w:rPr>
          <w:rFonts w:eastAsia="Times New Roman" w:cs="Times New Roman"/>
          <w:szCs w:val="24"/>
        </w:rPr>
        <w:t>αυτόν τον διπλό σταυρό που κουβαλούσαμε. Εκεί, δυνάμεις όπως οι δικές σας δεν βοήθησαν. Ήμασταν σαν ένας αρσιβαρίστας που προσπαθεί να σηκώσει διακόσια κιλά και ο άλλος του χτυπά τη μέση ή τον κλωτσά στα γόνατα. Αυτό κάνατε! Κι έρχεστε τώρα να μας διδάξετε</w:t>
      </w:r>
      <w:r>
        <w:rPr>
          <w:rFonts w:eastAsia="Times New Roman" w:cs="Times New Roman"/>
          <w:szCs w:val="24"/>
        </w:rPr>
        <w:t xml:space="preserve">; </w:t>
      </w:r>
    </w:p>
    <w:p w14:paraId="65CEFB68"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Έχουμε διδαχθεί, λοιπόν, πάρα πολλά. Δεν υπάρχει συμφορά που να μην την έχουμε περάσει. Έχουμε μάθει και από τα σωστά και από τα λάθη μας και είμαστε εδώ. Ο λαός κάθε μήνα που περνά αυξάνει τη δύναμή μας. Έχετε το παράδειγμα της Κυριακής. Εγώ μιλώ με βά</w:t>
      </w:r>
      <w:r>
        <w:rPr>
          <w:rFonts w:eastAsia="Times New Roman" w:cs="Times New Roman"/>
          <w:szCs w:val="24"/>
        </w:rPr>
        <w:t>ση την ψηφοφορία της Κυριακής και όχι με βάση γενικές υποθέσεις.</w:t>
      </w:r>
    </w:p>
    <w:p w14:paraId="65CEFB69"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Ευχαριστώ πολύ.</w:t>
      </w:r>
    </w:p>
    <w:p w14:paraId="65CEFB6A"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Κοινοβουλευτικός Εκπρόσωπος του ΣΥΡΙΖΑ κ. Μαντάς.</w:t>
      </w:r>
    </w:p>
    <w:p w14:paraId="65CEFB6B"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Μετά θα ακολουθήσουν οι δευτερολογίες των εισηγητών και ειδικών αγορητών.</w:t>
      </w:r>
    </w:p>
    <w:p w14:paraId="65CEFB6C"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lastRenderedPageBreak/>
        <w:t>Χ</w:t>
      </w:r>
      <w:r>
        <w:rPr>
          <w:rFonts w:eastAsia="Times New Roman" w:cs="Times New Roman"/>
          <w:b/>
          <w:szCs w:val="24"/>
        </w:rPr>
        <w:t xml:space="preserve">ΡΗΣΤΟΣ ΜΑΝΤΑΣ: </w:t>
      </w:r>
      <w:r>
        <w:rPr>
          <w:rFonts w:eastAsia="Times New Roman" w:cs="Times New Roman"/>
          <w:szCs w:val="24"/>
        </w:rPr>
        <w:t>Κύριε Πρόεδρε, κυρίες και κύριοι συνάδελφοι, είχα κι εγώ την ελπίδα ότι μπορεί σ’ αυτό το νομοσχέδιο να είμαι λίγο πιο χρήσιμος και να προσφέρω κάποιες από τις γνώσεις που έχω στα ζητήματα του εθισμού. Όμως, μάλλον δεν μου επιτρέπετε να πω μ</w:t>
      </w:r>
      <w:r>
        <w:rPr>
          <w:rFonts w:eastAsia="Times New Roman" w:cs="Times New Roman"/>
          <w:szCs w:val="24"/>
        </w:rPr>
        <w:t>ερικά πράγματα με την έκταση που θα ήθελα να τα πω, καθώς έχουν προκύψει διάφορα ζητήματα μέσα σ’ αυτή τη συζήτηση που εξελίσσεται ενδιαφέρουσα, θα έλεγα, συνολικά.</w:t>
      </w:r>
    </w:p>
    <w:p w14:paraId="65CEFB6D"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Μάλιστα, αυτή η κουβέντα ξεκίνησε από τις επιτροπές και άρχισε να γίνεται ενδιαφέρουσα η συ</w:t>
      </w:r>
      <w:r>
        <w:rPr>
          <w:rFonts w:eastAsia="Times New Roman" w:cs="Times New Roman"/>
          <w:szCs w:val="24"/>
        </w:rPr>
        <w:t>ζήτηση, όταν ο Υπουργός μίλησε γι’ αυτή τη φυματική σαρανταποδαρούσα που περνά τον πήχη που έχει βάλει η Αντιπολίτευση τόσο χαμηλά. Ξεκινήσαμε από εκεί και συνεχίστηκε το ενδιαφέρον, γιατί μέσα σ’ αυτές τις μέρες εξελίχθηκαν διάφορα ζητήματα. Φτάσαμε, λοιπ</w:t>
      </w:r>
      <w:r>
        <w:rPr>
          <w:rFonts w:eastAsia="Times New Roman" w:cs="Times New Roman"/>
          <w:szCs w:val="24"/>
        </w:rPr>
        <w:t>όν και στη χθεσινή μέρα και στο διάγγελμα του Πρωθυπουργού σε σχέση με το κοινωνικό μέρισμα. Εκεί χάθηκαν τα αυγά και τα πασχάλια, όπως λέμε και στο χωριό μου.</w:t>
      </w:r>
    </w:p>
    <w:p w14:paraId="65CEFB6E"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Θα ήθελα να γίνω λίγο πιο συγκεκριμένος. Είναι απίστευτο αυτό που συμβαίνει. Εγώ διαβάζω και ξαν</w:t>
      </w:r>
      <w:r>
        <w:rPr>
          <w:rFonts w:eastAsia="Times New Roman" w:cs="Times New Roman"/>
          <w:szCs w:val="24"/>
        </w:rPr>
        <w:t xml:space="preserve">αδιαβάζω τις </w:t>
      </w:r>
      <w:r>
        <w:rPr>
          <w:rFonts w:eastAsia="Times New Roman" w:cs="Times New Roman"/>
          <w:szCs w:val="24"/>
        </w:rPr>
        <w:lastRenderedPageBreak/>
        <w:t xml:space="preserve">χθεσινές τοποθετήσεις του κ. </w:t>
      </w:r>
      <w:proofErr w:type="spellStart"/>
      <w:r>
        <w:rPr>
          <w:rFonts w:eastAsia="Times New Roman" w:cs="Times New Roman"/>
          <w:szCs w:val="24"/>
        </w:rPr>
        <w:t>Δένδια</w:t>
      </w:r>
      <w:proofErr w:type="spellEnd"/>
      <w:r>
        <w:rPr>
          <w:rFonts w:eastAsia="Times New Roman" w:cs="Times New Roman"/>
          <w:szCs w:val="24"/>
        </w:rPr>
        <w:t xml:space="preserve">, του κ. Λοβέρδου, του κ. Γεωργιάδη και άλλων. Σήμερα εξακολουθούν να επαναλαμβάνονται αυτοί οι ισχυρισμοί. </w:t>
      </w:r>
    </w:p>
    <w:p w14:paraId="65CEFB6F"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Ποια είναι η αντίδραση της Αντιπολίτευσης -είναι, δηλαδή, αντικείμενο μελέτης για να το σκεφτεί κάπ</w:t>
      </w:r>
      <w:r>
        <w:rPr>
          <w:rFonts w:eastAsia="Times New Roman" w:cs="Times New Roman"/>
          <w:szCs w:val="24"/>
        </w:rPr>
        <w:t xml:space="preserve">οιος- σε ένα ερέθισμα που δημιουργεί η αναγγελία, η εξαγγελία του κοινωνικού μερίσματος; Πραγματικά είναι απίστευτο. Δηλαδή, δεν περίμενα ότι και σήμερα, για δεύτερη φορά, ο κ. </w:t>
      </w:r>
      <w:proofErr w:type="spellStart"/>
      <w:r>
        <w:rPr>
          <w:rFonts w:eastAsia="Times New Roman" w:cs="Times New Roman"/>
          <w:szCs w:val="24"/>
        </w:rPr>
        <w:t>Δένδιας</w:t>
      </w:r>
      <w:proofErr w:type="spellEnd"/>
      <w:r>
        <w:rPr>
          <w:rFonts w:eastAsia="Times New Roman" w:cs="Times New Roman"/>
          <w:szCs w:val="24"/>
        </w:rPr>
        <w:t xml:space="preserve"> θα επιχειρούσε να τεκμηριώσει τον ισχυρισμό του ότι πρόκειται για εκτρο</w:t>
      </w:r>
      <w:r>
        <w:rPr>
          <w:rFonts w:eastAsia="Times New Roman" w:cs="Times New Roman"/>
          <w:szCs w:val="24"/>
        </w:rPr>
        <w:t xml:space="preserve">πή, ότι αυτά δεν γίνονται σε πολιτεύματα σαν αυτό της χώρας μας, που έχουν δηλαδή </w:t>
      </w:r>
      <w:proofErr w:type="spellStart"/>
      <w:r>
        <w:rPr>
          <w:rFonts w:eastAsia="Times New Roman" w:cs="Times New Roman"/>
          <w:szCs w:val="24"/>
        </w:rPr>
        <w:t>Προεδρευομένη</w:t>
      </w:r>
      <w:proofErr w:type="spellEnd"/>
      <w:r>
        <w:rPr>
          <w:rFonts w:eastAsia="Times New Roman" w:cs="Times New Roman"/>
          <w:szCs w:val="24"/>
        </w:rPr>
        <w:t xml:space="preserve"> </w:t>
      </w:r>
      <w:r>
        <w:rPr>
          <w:rFonts w:eastAsia="Times New Roman" w:cs="Times New Roman"/>
          <w:szCs w:val="24"/>
        </w:rPr>
        <w:t xml:space="preserve">Κοινοβουλευτική </w:t>
      </w:r>
      <w:r>
        <w:rPr>
          <w:rFonts w:eastAsia="Times New Roman" w:cs="Times New Roman"/>
          <w:szCs w:val="24"/>
        </w:rPr>
        <w:t xml:space="preserve">Δημοκρατία και ότι λίγο-πολύ το χθεσινό διάγγελμα του Πρωθυπουργού αποτελούσε εκτροπή. </w:t>
      </w:r>
    </w:p>
    <w:p w14:paraId="65CEFB70"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Μα, είναι σοβαρά επιχειρήματα αυτά; Για να το καταλάβω, </w:t>
      </w:r>
      <w:r>
        <w:rPr>
          <w:rFonts w:eastAsia="Times New Roman" w:cs="Times New Roman"/>
          <w:szCs w:val="24"/>
        </w:rPr>
        <w:t xml:space="preserve">είναι στα αλήθεια σοβαρό επιχείρημα; Το λέω για τον κ. </w:t>
      </w:r>
      <w:proofErr w:type="spellStart"/>
      <w:r>
        <w:rPr>
          <w:rFonts w:eastAsia="Times New Roman" w:cs="Times New Roman"/>
          <w:szCs w:val="24"/>
        </w:rPr>
        <w:t>Δένδια</w:t>
      </w:r>
      <w:proofErr w:type="spellEnd"/>
      <w:r>
        <w:rPr>
          <w:rFonts w:eastAsia="Times New Roman" w:cs="Times New Roman"/>
          <w:szCs w:val="24"/>
        </w:rPr>
        <w:t xml:space="preserve">, με τον οποίο έχουμε συνυπάρξει πάρα πολλές φορές ως Κοινοβουλευτικοί Εκπρόσωποι. Αυτό πραγματικά δεν το περίμενα και με έχει αφήσει άφωνο. Δεσμεύομαι να μελετήσω ξανά αυτά που είπε και να ψάξω </w:t>
      </w:r>
      <w:r>
        <w:rPr>
          <w:rFonts w:eastAsia="Times New Roman" w:cs="Times New Roman"/>
          <w:szCs w:val="24"/>
        </w:rPr>
        <w:t>να βρω πού ακριβώς βρίσκεται αυτή η φοβερή εκτροπή.</w:t>
      </w:r>
    </w:p>
    <w:p w14:paraId="65CEFB71"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Όμως, η ουσία, αυτό που δεν μας είπε η Αξιωματική Αντιπολίτευση -γιατί από την υπόλοιπη Αντιπολίτευση ακούσαμε μία τοποθέτηση- είναι αν τελικά θα ψηφίσει το κοινωνικό μέρισμα. Τι θα κάνει ακριβώς; Αυτό δε</w:t>
      </w:r>
      <w:r>
        <w:rPr>
          <w:rFonts w:eastAsia="Times New Roman" w:cs="Times New Roman"/>
          <w:szCs w:val="24"/>
        </w:rPr>
        <w:t>ν μας το είπε. Μας άφησε κρυφό το τι θα γίνει τις επόμενες ημέρες, όταν θα έρθει στη Βουλή και θα συζητήσουμε όλες τις λεπτομέρειες γι’ αυτό το θέμα.</w:t>
      </w:r>
    </w:p>
    <w:p w14:paraId="65CEFB72"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Ειπώθηκε και κάτι ακόμη, στο οποίο θέλω να απαντήσω. Εντάξει, ο κ. Λοβέρδος είναι στις επόμενες ημέρες της</w:t>
      </w:r>
      <w:r>
        <w:rPr>
          <w:rFonts w:eastAsia="Times New Roman" w:cs="Times New Roman"/>
          <w:szCs w:val="24"/>
        </w:rPr>
        <w:t xml:space="preserve"> θριαμβευτικής επανόδου, κατά τη γνώμη του, της Κεντροαριστεράς.</w:t>
      </w:r>
    </w:p>
    <w:p w14:paraId="65CEFB73"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Του ΠΑΣΟΚ.</w:t>
      </w:r>
    </w:p>
    <w:p w14:paraId="65CEFB74"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Εντάξει, εγώ το λέω με πιο ευρύ τρόπο, για να φτάσω σε αυτό που θέλω να πω. </w:t>
      </w:r>
    </w:p>
    <w:p w14:paraId="65CEFB75"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Στο σημείο αυτό θα ήθελα να κάνω μια παρέν</w:t>
      </w:r>
      <w:r>
        <w:rPr>
          <w:rFonts w:eastAsia="Times New Roman" w:cs="Times New Roman"/>
          <w:szCs w:val="24"/>
        </w:rPr>
        <w:t>θεση και να πω ότι εγώ καθόλου δεν υποτιμώ τη συμμετοχή χιλιάδων ανθρώπων σε μια διαδικασία, η οποία στα δικά μου μάτια, ως Αριστερού, μοιάζει λίγο προβληματική, δηλαδή το να εκλέγεις τον Αρχηγό χωρίς ακριβώς να ξέρεις το πρόγραμμα, το περιεχόμενο, τι κόμμ</w:t>
      </w:r>
      <w:r>
        <w:rPr>
          <w:rFonts w:eastAsia="Times New Roman" w:cs="Times New Roman"/>
          <w:szCs w:val="24"/>
        </w:rPr>
        <w:t>α θα είναι αυτό κ.λπ.</w:t>
      </w:r>
      <w:r>
        <w:rPr>
          <w:rFonts w:eastAsia="Times New Roman" w:cs="Times New Roman"/>
          <w:szCs w:val="24"/>
        </w:rPr>
        <w:t>.</w:t>
      </w:r>
      <w:r>
        <w:rPr>
          <w:rFonts w:eastAsia="Times New Roman" w:cs="Times New Roman"/>
          <w:szCs w:val="24"/>
        </w:rPr>
        <w:t xml:space="preserve"> Αυτό είναι ο ηγεμόνας, που έλεγε ο κ. </w:t>
      </w:r>
      <w:proofErr w:type="spellStart"/>
      <w:r>
        <w:rPr>
          <w:rFonts w:eastAsia="Times New Roman" w:cs="Times New Roman"/>
          <w:szCs w:val="24"/>
        </w:rPr>
        <w:lastRenderedPageBreak/>
        <w:t>Δένδιας</w:t>
      </w:r>
      <w:proofErr w:type="spellEnd"/>
      <w:r>
        <w:rPr>
          <w:rFonts w:eastAsia="Times New Roman" w:cs="Times New Roman"/>
          <w:szCs w:val="24"/>
        </w:rPr>
        <w:t xml:space="preserve"> και ο αυτοκράτορας. Αυτό είναι. Έναν αυτοκράτορα πάνε να βγάλουν εκεί, με αυτό τον τρόπο.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ένα θέμα. Θα το κρίνουμε. </w:t>
      </w:r>
    </w:p>
    <w:p w14:paraId="65CEFB76"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Μεθυσμένος, λοιπόν, από αυτή την τεράστια νί</w:t>
      </w:r>
      <w:r>
        <w:rPr>
          <w:rFonts w:eastAsia="Times New Roman" w:cs="Times New Roman"/>
          <w:szCs w:val="24"/>
        </w:rPr>
        <w:t xml:space="preserve">κη ο κ. Λοβέρδος είπε ότι τελικά όλα θα κριθούν στην κάλπη και πως κάθε ημέρα που περνάει, διογκώνεται αυτό το ρεύμα, με το οποίο έχουμε τρομάξει, ας πούμε, και ότι σχεδόν είναι πριν από τα σκαλιά του να ξαναπάρει τη διακυβέρνηση της χώρας. Κάπως έτσι. </w:t>
      </w:r>
    </w:p>
    <w:p w14:paraId="65CEFB77"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Θέ</w:t>
      </w:r>
      <w:r>
        <w:rPr>
          <w:rFonts w:eastAsia="Times New Roman" w:cs="Times New Roman"/>
          <w:szCs w:val="24"/>
        </w:rPr>
        <w:t xml:space="preserve">λω να απαντήσω και στο άλλο, επειδή ακούγεται και ξανακούγεται. Τι είναι αυτό το κοινωνικό μέρισμα, το οποίο προφανώς δεν είναι ούτε χρήματα του ΣΥΡΙΖΑ, ούτε κανενός ΣΥΡΙΖΑ, ούτε κανενός ΠΑΣΟΚ, ούτε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μιάς</w:t>
      </w:r>
      <w:proofErr w:type="spellEnd"/>
      <w:r>
        <w:rPr>
          <w:rFonts w:eastAsia="Times New Roman" w:cs="Times New Roman"/>
          <w:szCs w:val="24"/>
        </w:rPr>
        <w:t xml:space="preserve"> Νέας Δημοκρατίας. Προφανέστατα! Τι είναι; Είναι τ</w:t>
      </w:r>
      <w:r>
        <w:rPr>
          <w:rFonts w:eastAsia="Times New Roman" w:cs="Times New Roman"/>
          <w:szCs w:val="24"/>
        </w:rPr>
        <w:t xml:space="preserve">ο αποτέλεσμα της </w:t>
      </w:r>
      <w:proofErr w:type="spellStart"/>
      <w:r>
        <w:rPr>
          <w:rFonts w:eastAsia="Times New Roman" w:cs="Times New Roman"/>
          <w:szCs w:val="24"/>
        </w:rPr>
        <w:t>υπερφορολόγησης</w:t>
      </w:r>
      <w:proofErr w:type="spellEnd"/>
      <w:r>
        <w:rPr>
          <w:rFonts w:eastAsia="Times New Roman" w:cs="Times New Roman"/>
          <w:szCs w:val="24"/>
        </w:rPr>
        <w:t xml:space="preserve">; Είναι το αποτέλεσμα του ότι γκρεμίσαμε το σπίτι και τώρα δίνουμε και μια σκηνή για να πάει να κάτσει κάποιος; Αυτό είναι; </w:t>
      </w:r>
    </w:p>
    <w:p w14:paraId="65CEFB78"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Για να είμαστε σοβαροί, λοιπόν, σε αυτή την Αίθουσα, εγώ θέλω να επαναλάβω μερικά πράγματα για να τ</w:t>
      </w:r>
      <w:r>
        <w:rPr>
          <w:rFonts w:eastAsia="Times New Roman" w:cs="Times New Roman"/>
          <w:szCs w:val="24"/>
        </w:rPr>
        <w:t xml:space="preserve">α γνωρίζουν οι συνάδελφοι. Θέλω να επαναλάβω ότι ο Πρωθυπουργός χθες δεν είπε γενικά για </w:t>
      </w:r>
      <w:proofErr w:type="spellStart"/>
      <w:r>
        <w:rPr>
          <w:rFonts w:eastAsia="Times New Roman" w:cs="Times New Roman"/>
          <w:szCs w:val="24"/>
        </w:rPr>
        <w:t>υπεραπόδοση</w:t>
      </w:r>
      <w:proofErr w:type="spellEnd"/>
      <w:r>
        <w:rPr>
          <w:rFonts w:eastAsia="Times New Roman" w:cs="Times New Roman"/>
          <w:szCs w:val="24"/>
        </w:rPr>
        <w:t xml:space="preserve">, κάτι για το οποίο τον επέκρινε ο κ. </w:t>
      </w:r>
      <w:r>
        <w:rPr>
          <w:rFonts w:eastAsia="Times New Roman" w:cs="Times New Roman"/>
          <w:szCs w:val="24"/>
        </w:rPr>
        <w:lastRenderedPageBreak/>
        <w:t>Γεωργιάδης. Είπε ότι στα δημοσιονομικά μέτρα πετύχαμε μια μεγαλύτερη κάλυψη όσον αφορά το πρωτογενές πλεόνασμα και από</w:t>
      </w:r>
      <w:r>
        <w:rPr>
          <w:rFonts w:eastAsia="Times New Roman" w:cs="Times New Roman"/>
          <w:szCs w:val="24"/>
        </w:rPr>
        <w:t xml:space="preserve"> 1,75% φτάσαμε περίπου στο 3% και κάτι. Τι είναι αυτό; Εξηγώ λοιπόν. </w:t>
      </w:r>
    </w:p>
    <w:p w14:paraId="65CEFB79"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Μέσα σε αυτά τα οποία συμφωνούμε με τους θεσμούς είναι τα λεγόμενα παραμετρικά και μη παραμετρικά μέτρα. Τα μη παραμετρικά, δηλαδή αυτά που προέρχονται από την πάταξη της φοροδιαφυγής, δ</w:t>
      </w:r>
      <w:r>
        <w:rPr>
          <w:rFonts w:eastAsia="Times New Roman" w:cs="Times New Roman"/>
          <w:szCs w:val="24"/>
        </w:rPr>
        <w:t>εν τα λαμβάνουν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στον υπολογισμό των πρωτογενών πλεονασμάτων. Το ένα είναι αυτό. </w:t>
      </w:r>
    </w:p>
    <w:p w14:paraId="65CEFB7A"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Το δεύτερο είναι ότι υπάρχει αυτή η τάση, την οποία πολλές φορές έχουμε επαναλάβει σε αυτή τη Βουλή, να υποτιμά, ειδικά το Διεθνές Νομισματικό Ταμείο, την απόδοση των όποιων μέτρων παίρνουμε. Υπολογίζει, ας πούμε, εκατό. Εμείς λέμε ότι θα πιάσουμε, για παρ</w:t>
      </w:r>
      <w:r>
        <w:rPr>
          <w:rFonts w:eastAsia="Times New Roman" w:cs="Times New Roman"/>
          <w:szCs w:val="24"/>
        </w:rPr>
        <w:t xml:space="preserve">άδειγμα, </w:t>
      </w:r>
      <w:proofErr w:type="spellStart"/>
      <w:r>
        <w:rPr>
          <w:rFonts w:eastAsia="Times New Roman" w:cs="Times New Roman"/>
          <w:szCs w:val="24"/>
        </w:rPr>
        <w:t>εκατόν</w:t>
      </w:r>
      <w:proofErr w:type="spellEnd"/>
      <w:r>
        <w:rPr>
          <w:rFonts w:eastAsia="Times New Roman" w:cs="Times New Roman"/>
          <w:szCs w:val="24"/>
        </w:rPr>
        <w:t xml:space="preserve"> πενήντα. Τελικά πιάνουμε ίσως </w:t>
      </w:r>
      <w:proofErr w:type="spellStart"/>
      <w:r>
        <w:rPr>
          <w:rFonts w:eastAsia="Times New Roman" w:cs="Times New Roman"/>
          <w:szCs w:val="24"/>
        </w:rPr>
        <w:t>εκατόν</w:t>
      </w:r>
      <w:proofErr w:type="spellEnd"/>
      <w:r>
        <w:rPr>
          <w:rFonts w:eastAsia="Times New Roman" w:cs="Times New Roman"/>
          <w:szCs w:val="24"/>
        </w:rPr>
        <w:t xml:space="preserve"> εβδομήντα. Συνήθως το Διεθνές Νομισματικό Ταμείο σε αυτές τις εκτιμήσεις του, πέφτει έξω, υποτιμά, δηλαδή, την απόδοση αυτών των μέτρων. </w:t>
      </w:r>
    </w:p>
    <w:p w14:paraId="65CEFB7B"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Θα επαναλάβω δυο συγκεκριμένα παραδείγματα. </w:t>
      </w:r>
    </w:p>
    <w:p w14:paraId="65CEFB7C"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Η δυνατότητα αυτή μα</w:t>
      </w:r>
      <w:r>
        <w:rPr>
          <w:rFonts w:eastAsia="Times New Roman" w:cs="Times New Roman"/>
          <w:szCs w:val="24"/>
        </w:rPr>
        <w:t>ς δίνεται</w:t>
      </w:r>
      <w:r>
        <w:rPr>
          <w:rFonts w:eastAsia="Times New Roman" w:cs="Times New Roman"/>
          <w:szCs w:val="24"/>
        </w:rPr>
        <w:t>,</w:t>
      </w:r>
      <w:r>
        <w:rPr>
          <w:rFonts w:eastAsia="Times New Roman" w:cs="Times New Roman"/>
          <w:szCs w:val="24"/>
        </w:rPr>
        <w:t xml:space="preserve"> κυρίως από την απόδοση αυτών των μη παραμετρικών μέτρων, που είναι ένα κομμάτι πάταξης της φοροδιαφυγής. Και εδώ δεν λέμε πράγματα γενικώς και αορίστως. Επανέλαβε ο Υπουργός στις </w:t>
      </w:r>
      <w:r>
        <w:rPr>
          <w:rFonts w:eastAsia="Times New Roman" w:cs="Times New Roman"/>
          <w:szCs w:val="24"/>
        </w:rPr>
        <w:t>ε</w:t>
      </w:r>
      <w:r>
        <w:rPr>
          <w:rFonts w:eastAsia="Times New Roman" w:cs="Times New Roman"/>
          <w:szCs w:val="24"/>
        </w:rPr>
        <w:t>πιτροπές δύο στοιχεία. Ποια είναι αυτά; Το πρώτο είναι η εθελοντι</w:t>
      </w:r>
      <w:r>
        <w:rPr>
          <w:rFonts w:eastAsia="Times New Roman" w:cs="Times New Roman"/>
          <w:szCs w:val="24"/>
        </w:rPr>
        <w:t xml:space="preserve">κή αποκάλυψη, η οποία έφερε στα ταμεία πάνω από 450 εκατομμύρια ευρώ. Το δεύτερο είναι η </w:t>
      </w:r>
      <w:proofErr w:type="spellStart"/>
      <w:r>
        <w:rPr>
          <w:rFonts w:eastAsia="Times New Roman" w:cs="Times New Roman"/>
          <w:szCs w:val="24"/>
        </w:rPr>
        <w:t>υπεραπόδοση</w:t>
      </w:r>
      <w:proofErr w:type="spellEnd"/>
      <w:r>
        <w:rPr>
          <w:rFonts w:eastAsia="Times New Roman" w:cs="Times New Roman"/>
          <w:szCs w:val="24"/>
        </w:rPr>
        <w:t xml:space="preserve"> -γιατί εδώ είναι η </w:t>
      </w:r>
      <w:proofErr w:type="spellStart"/>
      <w:r>
        <w:rPr>
          <w:rFonts w:eastAsia="Times New Roman" w:cs="Times New Roman"/>
          <w:szCs w:val="24"/>
        </w:rPr>
        <w:t>υπεραπόδοση</w:t>
      </w:r>
      <w:proofErr w:type="spellEnd"/>
      <w:r>
        <w:rPr>
          <w:rFonts w:eastAsia="Times New Roman" w:cs="Times New Roman"/>
          <w:szCs w:val="24"/>
        </w:rPr>
        <w:t>- σε σχέση με τα έσοδα του ΕΦΚΑ, τα οποία προήλθαν κυρίως από την αύξηση της απασχόλησης. Αυτά τα δύο μαζί κάνουν 1 δισεκατομ</w:t>
      </w:r>
      <w:r>
        <w:rPr>
          <w:rFonts w:eastAsia="Times New Roman" w:cs="Times New Roman"/>
          <w:szCs w:val="24"/>
        </w:rPr>
        <w:t xml:space="preserve">μύριο ευρώ. Μόνο αυτά. </w:t>
      </w:r>
    </w:p>
    <w:p w14:paraId="65CEFB7D"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Να πω και μερικά άλλα πράγματα για την πάταξη της φοροδιαφυγής. </w:t>
      </w:r>
    </w:p>
    <w:p w14:paraId="65CEFB7E"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Αλήθεια, ποιος ακριβώς έκανε το σύστημα διασταύρωσης τραπεζικών λογαριασμών και φορολογικών δηλώσεων; Πότε έγινε αυτό; Ποιος υλοποίησε αυτή τη δυνατότητα; Γιατί πλέον,</w:t>
      </w:r>
      <w:r>
        <w:rPr>
          <w:rFonts w:eastAsia="Times New Roman" w:cs="Times New Roman"/>
          <w:szCs w:val="24"/>
        </w:rPr>
        <w:t xml:space="preserve"> η διασταύρωση</w:t>
      </w:r>
      <w:r>
        <w:rPr>
          <w:rFonts w:eastAsia="Times New Roman" w:cs="Times New Roman"/>
          <w:szCs w:val="24"/>
        </w:rPr>
        <w:t>,</w:t>
      </w:r>
      <w:r>
        <w:rPr>
          <w:rFonts w:eastAsia="Times New Roman" w:cs="Times New Roman"/>
          <w:szCs w:val="24"/>
        </w:rPr>
        <w:t xml:space="preserve"> που μπορεί να γίνει από την πλευρά της πολιτείας, μπορεί να γίνει πάρα πολύ γρήγορα και να πιάσει πολύ περισσότερα σε πολύ μικρότερο χρόνο, όταν θέλαμε δύο και τρεις μήνες για να κάνουμε μια διασταύρωση. Τώρα μπορούμε</w:t>
      </w:r>
      <w:r>
        <w:rPr>
          <w:rFonts w:eastAsia="Times New Roman" w:cs="Times New Roman"/>
          <w:szCs w:val="24"/>
        </w:rPr>
        <w:t>,</w:t>
      </w:r>
      <w:r>
        <w:rPr>
          <w:rFonts w:eastAsia="Times New Roman" w:cs="Times New Roman"/>
          <w:szCs w:val="24"/>
        </w:rPr>
        <w:t xml:space="preserve"> σε </w:t>
      </w:r>
      <w:r>
        <w:rPr>
          <w:rFonts w:eastAsia="Times New Roman" w:cs="Times New Roman"/>
          <w:szCs w:val="24"/>
        </w:rPr>
        <w:lastRenderedPageBreak/>
        <w:t>πολύ σύντομο χρόνο</w:t>
      </w:r>
      <w:r>
        <w:rPr>
          <w:rFonts w:eastAsia="Times New Roman" w:cs="Times New Roman"/>
          <w:szCs w:val="24"/>
        </w:rPr>
        <w:t>,</w:t>
      </w:r>
      <w:r>
        <w:rPr>
          <w:rFonts w:eastAsia="Times New Roman" w:cs="Times New Roman"/>
          <w:szCs w:val="24"/>
        </w:rPr>
        <w:t xml:space="preserve"> να διασταυρώσουμε τραπεζικούς λογαριασμούς και φορολογικές δηλώσεις και άρα, να εντοπίσουμε τη φοροδιαφυγή.</w:t>
      </w:r>
    </w:p>
    <w:p w14:paraId="65CEFB7F"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Στην ουσία, ποιος έβαλε στην ελληνική πραγματικότητα το πλαστικό χρήμα; Πώς μέσα από εκεί μπορέσαμε…</w:t>
      </w:r>
    </w:p>
    <w:p w14:paraId="65CEFB80"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65CEFB81"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ΧΡΗΣΤΟΣ Μ</w:t>
      </w:r>
      <w:r>
        <w:rPr>
          <w:rFonts w:eastAsia="Times New Roman" w:cs="Times New Roman"/>
          <w:b/>
          <w:szCs w:val="24"/>
        </w:rPr>
        <w:t>ΑΝΤΑΣ:</w:t>
      </w:r>
      <w:r>
        <w:rPr>
          <w:rFonts w:eastAsia="Times New Roman" w:cs="Times New Roman"/>
          <w:szCs w:val="24"/>
        </w:rPr>
        <w:t xml:space="preserve"> Αφήστε να ολοκληρώσω τη σκέψη μου. Αν θέλετε, έχετε τη δυνατότητα να μιλήσετε μετά και να πείτε ό,τι νομίζετε. </w:t>
      </w:r>
    </w:p>
    <w:p w14:paraId="65CEFB82"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Πώς</w:t>
      </w:r>
      <w:r>
        <w:rPr>
          <w:rFonts w:eastAsia="Times New Roman" w:cs="Times New Roman"/>
          <w:szCs w:val="24"/>
        </w:rPr>
        <w:t>,</w:t>
      </w:r>
      <w:r>
        <w:rPr>
          <w:rFonts w:eastAsia="Times New Roman" w:cs="Times New Roman"/>
          <w:szCs w:val="24"/>
        </w:rPr>
        <w:t xml:space="preserve"> μέσα από εκεί και μέσα από την οικοδόμηση του αφορολόγητου φέραμε στα ταμεία</w:t>
      </w:r>
      <w:r>
        <w:rPr>
          <w:rFonts w:eastAsia="Times New Roman" w:cs="Times New Roman"/>
          <w:szCs w:val="24"/>
        </w:rPr>
        <w:t>,</w:t>
      </w:r>
      <w:r>
        <w:rPr>
          <w:rFonts w:eastAsia="Times New Roman" w:cs="Times New Roman"/>
          <w:szCs w:val="24"/>
        </w:rPr>
        <w:t xml:space="preserve"> μέσα από την αυτόματη επιστροφή του ΦΠΑ, ειδικά σε κάτ</w:t>
      </w:r>
      <w:r>
        <w:rPr>
          <w:rFonts w:eastAsia="Times New Roman" w:cs="Times New Roman"/>
          <w:szCs w:val="24"/>
        </w:rPr>
        <w:t xml:space="preserve">ι </w:t>
      </w:r>
      <w:proofErr w:type="spellStart"/>
      <w:r>
        <w:rPr>
          <w:rFonts w:eastAsia="Times New Roman" w:cs="Times New Roman"/>
          <w:szCs w:val="24"/>
        </w:rPr>
        <w:t>χάι</w:t>
      </w:r>
      <w:proofErr w:type="spellEnd"/>
      <w:r>
        <w:rPr>
          <w:rFonts w:eastAsia="Times New Roman" w:cs="Times New Roman"/>
          <w:szCs w:val="24"/>
        </w:rPr>
        <w:t xml:space="preserve"> νησιά</w:t>
      </w:r>
      <w:r>
        <w:rPr>
          <w:rFonts w:eastAsia="Times New Roman" w:cs="Times New Roman"/>
          <w:szCs w:val="24"/>
        </w:rPr>
        <w:t xml:space="preserve"> </w:t>
      </w:r>
      <w:r>
        <w:rPr>
          <w:rFonts w:eastAsia="Times New Roman" w:cs="Times New Roman"/>
          <w:szCs w:val="24"/>
        </w:rPr>
        <w:t xml:space="preserve">πιάσαμε κάποιες αποδόσεις κάπου 160%, 180%; Ποιος το έκανε αυτό, άραγε; Ποιος ενίσχυσε τον μηχανισμό, παίρνοντας κατάλληλα αυτοκίνητα για την πάταξη του λαθρεμπορίου στα σύνορα; Και εννοώ τα φορτηγά </w:t>
      </w:r>
      <w:r>
        <w:rPr>
          <w:rFonts w:eastAsia="Times New Roman" w:cs="Times New Roman"/>
          <w:szCs w:val="24"/>
          <w:lang w:val="en-GB"/>
        </w:rPr>
        <w:t>x</w:t>
      </w:r>
      <w:r>
        <w:rPr>
          <w:rFonts w:eastAsia="Times New Roman" w:cs="Times New Roman"/>
          <w:szCs w:val="24"/>
        </w:rPr>
        <w:t>-</w:t>
      </w:r>
      <w:r>
        <w:rPr>
          <w:rFonts w:eastAsia="Times New Roman" w:cs="Times New Roman"/>
          <w:szCs w:val="24"/>
          <w:lang w:val="en-GB"/>
        </w:rPr>
        <w:t>ray</w:t>
      </w:r>
      <w:r>
        <w:rPr>
          <w:rFonts w:eastAsia="Times New Roman" w:cs="Times New Roman"/>
          <w:szCs w:val="24"/>
        </w:rPr>
        <w:t>. Ήδη έχει μπει ένα σε λειτουργία και μπ</w:t>
      </w:r>
      <w:r>
        <w:rPr>
          <w:rFonts w:eastAsia="Times New Roman" w:cs="Times New Roman"/>
          <w:szCs w:val="24"/>
        </w:rPr>
        <w:t>αίνουν και άλλα τέσσερα. Ποιος έβαλε την ηλεκτρονική πλατφόρμα για τον έλεγχο της ενοικίασης διαμερισμάτων</w:t>
      </w:r>
      <w:r>
        <w:rPr>
          <w:rFonts w:eastAsia="Times New Roman" w:cs="Times New Roman"/>
          <w:szCs w:val="24"/>
        </w:rPr>
        <w:t>,</w:t>
      </w:r>
      <w:r>
        <w:rPr>
          <w:rFonts w:eastAsia="Times New Roman" w:cs="Times New Roman"/>
          <w:szCs w:val="24"/>
        </w:rPr>
        <w:t xml:space="preserve"> μέσω του a</w:t>
      </w:r>
      <w:proofErr w:type="spellStart"/>
      <w:r>
        <w:rPr>
          <w:rFonts w:eastAsia="Times New Roman" w:cs="Times New Roman"/>
          <w:szCs w:val="24"/>
          <w:lang w:val="en-GB"/>
        </w:rPr>
        <w:t>irbnb</w:t>
      </w:r>
      <w:proofErr w:type="spellEnd"/>
      <w:r>
        <w:rPr>
          <w:rFonts w:eastAsia="Times New Roman" w:cs="Times New Roman"/>
          <w:szCs w:val="24"/>
        </w:rPr>
        <w:t xml:space="preserve">; Ποιος τα έκανε </w:t>
      </w:r>
      <w:r>
        <w:rPr>
          <w:rFonts w:eastAsia="Times New Roman" w:cs="Times New Roman"/>
          <w:szCs w:val="24"/>
        </w:rPr>
        <w:lastRenderedPageBreak/>
        <w:t xml:space="preserve">όλα αυτά; Δεν ήταν αυτή η Κυβέρνηση, η οποία πήρε συγκεκριμένα μέτρα και είχε πολύ συγκεκριμένη απόδοση στην πάταξη </w:t>
      </w:r>
      <w:r>
        <w:rPr>
          <w:rFonts w:eastAsia="Times New Roman" w:cs="Times New Roman"/>
          <w:szCs w:val="24"/>
        </w:rPr>
        <w:t>της φοροδιαφυγής;</w:t>
      </w:r>
    </w:p>
    <w:p w14:paraId="65CEFB83"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Δεν λέμε ότι τα κάναμε όλα ή ότι έχουμε αυτή τη στιγμή την πλήρη απόδοση. Όμως, έχουμε κάνει πολύ συγκεκριμένα βήματα και έχουμε πολύ συγκεκριμένα αποτελέσματα. Παλαιότερα</w:t>
      </w:r>
      <w:r>
        <w:rPr>
          <w:rFonts w:eastAsia="Times New Roman" w:cs="Times New Roman"/>
          <w:szCs w:val="24"/>
        </w:rPr>
        <w:t>,</w:t>
      </w:r>
      <w:r>
        <w:rPr>
          <w:rFonts w:eastAsia="Times New Roman" w:cs="Times New Roman"/>
          <w:szCs w:val="24"/>
        </w:rPr>
        <w:t xml:space="preserve"> υπήρχε και το άλλο επιχείρημα, ότι δεν επιστρέφουμε και τα ληξιπρόθεσμα. Έχουμε επαναλάβει ότι αυτό υπολογίζεται μέσα στο τελικό αποτέλεσμα για το πρωτογενές πλεόνασμα, αλλά κάποιοι δεν εννοούν να το καταλάβουν. </w:t>
      </w:r>
    </w:p>
    <w:p w14:paraId="65CEFB84"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Όλα αυτά, λοιπόν, συνιστούν μια πολύ καλύτ</w:t>
      </w:r>
      <w:r>
        <w:rPr>
          <w:rFonts w:eastAsia="Times New Roman" w:cs="Times New Roman"/>
          <w:szCs w:val="24"/>
        </w:rPr>
        <w:t xml:space="preserve">ερη απόδοση στο δημοσιονομικό σκέλος, που επιτρέπει στην ελληνική Κυβέρνηση να δίνει αυτό το κοινωνικό μέρισμα. </w:t>
      </w:r>
    </w:p>
    <w:p w14:paraId="65CEFB85"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5CEFB86"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Δύο λεπτά ακόμα, αν μου επιτρέπετε, κύριε Πρόεδρε.</w:t>
      </w:r>
    </w:p>
    <w:p w14:paraId="65CEFB87"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Ξαναλέω,</w:t>
      </w:r>
      <w:r>
        <w:rPr>
          <w:rFonts w:eastAsia="Times New Roman" w:cs="Times New Roman"/>
          <w:szCs w:val="24"/>
        </w:rPr>
        <w:t xml:space="preserve"> λοιπόν, ότι μάλλον μύγα τσίμπησε κάποιους, όταν για δεύτερη χρονιά άκουσαν να δίνεται ένα κοινωνικό μέρισμα με πραγματική υπέρβαση του πρωτογενούς πλεονάσματος </w:t>
      </w:r>
      <w:r>
        <w:rPr>
          <w:rFonts w:eastAsia="Times New Roman" w:cs="Times New Roman"/>
          <w:szCs w:val="24"/>
        </w:rPr>
        <w:lastRenderedPageBreak/>
        <w:t>και όχι σαν το μέρισμα που έδωσαν αυτοί το 2014</w:t>
      </w:r>
      <w:r>
        <w:rPr>
          <w:rFonts w:eastAsia="Times New Roman" w:cs="Times New Roman"/>
          <w:szCs w:val="24"/>
        </w:rPr>
        <w:t xml:space="preserve"> -</w:t>
      </w:r>
      <w:r>
        <w:rPr>
          <w:rFonts w:eastAsia="Times New Roman" w:cs="Times New Roman"/>
          <w:szCs w:val="24"/>
        </w:rPr>
        <w:t>για να μην πω πώς και πού</w:t>
      </w:r>
      <w:r>
        <w:rPr>
          <w:rFonts w:eastAsia="Times New Roman" w:cs="Times New Roman"/>
          <w:szCs w:val="24"/>
        </w:rPr>
        <w:t>-</w:t>
      </w:r>
      <w:r>
        <w:rPr>
          <w:rFonts w:eastAsia="Times New Roman" w:cs="Times New Roman"/>
          <w:szCs w:val="24"/>
        </w:rPr>
        <w:t xml:space="preserve"> με δανεικά και χωρί</w:t>
      </w:r>
      <w:r>
        <w:rPr>
          <w:rFonts w:eastAsia="Times New Roman" w:cs="Times New Roman"/>
          <w:szCs w:val="24"/>
        </w:rPr>
        <w:t>ς να έχουν απόδοση μεγαλύτερη στο πρωτογενές πλεόνασμα, το οποίο δεν έπιασαν ποτέ, βέβαια.</w:t>
      </w:r>
    </w:p>
    <w:p w14:paraId="65CEFB88"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Πάω παρακάτω</w:t>
      </w:r>
      <w:r>
        <w:rPr>
          <w:rFonts w:eastAsia="Times New Roman" w:cs="Times New Roman"/>
          <w:szCs w:val="24"/>
        </w:rPr>
        <w:t>,</w:t>
      </w:r>
      <w:r>
        <w:rPr>
          <w:rFonts w:eastAsia="Times New Roman" w:cs="Times New Roman"/>
          <w:szCs w:val="24"/>
        </w:rPr>
        <w:t xml:space="preserve"> για το νομοσχέδιο. </w:t>
      </w:r>
    </w:p>
    <w:p w14:paraId="65CEFB89"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Δεν θα επαναλάβω διάφορα πράγματα</w:t>
      </w:r>
      <w:r>
        <w:rPr>
          <w:rFonts w:eastAsia="Times New Roman" w:cs="Times New Roman"/>
          <w:szCs w:val="24"/>
        </w:rPr>
        <w:t>,</w:t>
      </w:r>
      <w:r>
        <w:rPr>
          <w:rFonts w:eastAsia="Times New Roman" w:cs="Times New Roman"/>
          <w:szCs w:val="24"/>
        </w:rPr>
        <w:t xml:space="preserve"> που έχουν ειπωθεί. Στην κριτική, όμως, που έγινε σε σχέση με τους περιορισμούς και τον Κανονισμό, να επαναλάβω ότι υπάρχουν κάποια πράγματα, στα οποία πρέπει να συνεννοηθούμε, να έχουμε κοινό τόπο. Όταν περιορίζεις τα σημεία και τα μηχανήματα, όταν κάνεις</w:t>
      </w:r>
      <w:r>
        <w:rPr>
          <w:rFonts w:eastAsia="Times New Roman" w:cs="Times New Roman"/>
          <w:szCs w:val="24"/>
        </w:rPr>
        <w:t xml:space="preserve">, δηλαδή, δύο κινήσεις -μειώνεις τα μηχανήματα από </w:t>
      </w:r>
      <w:r>
        <w:rPr>
          <w:rFonts w:eastAsia="Times New Roman" w:cs="Times New Roman"/>
          <w:szCs w:val="24"/>
        </w:rPr>
        <w:t>τριάντα πέντε χιλιάδες</w:t>
      </w:r>
      <w:r>
        <w:rPr>
          <w:rFonts w:eastAsia="Times New Roman" w:cs="Times New Roman"/>
          <w:szCs w:val="24"/>
        </w:rPr>
        <w:t xml:space="preserve"> σε </w:t>
      </w:r>
      <w:r>
        <w:rPr>
          <w:rFonts w:eastAsia="Times New Roman" w:cs="Times New Roman"/>
          <w:szCs w:val="24"/>
        </w:rPr>
        <w:t>είκοσι πέντε χιλιάδες</w:t>
      </w:r>
      <w:r>
        <w:rPr>
          <w:rFonts w:eastAsia="Times New Roman" w:cs="Times New Roman"/>
          <w:szCs w:val="24"/>
        </w:rPr>
        <w:t xml:space="preserve"> και περιορίζεις τα σημεία</w:t>
      </w:r>
      <w:r>
        <w:rPr>
          <w:rFonts w:eastAsia="Times New Roman" w:cs="Times New Roman"/>
          <w:szCs w:val="24"/>
        </w:rPr>
        <w:t>,</w:t>
      </w:r>
      <w:r>
        <w:rPr>
          <w:rFonts w:eastAsia="Times New Roman" w:cs="Times New Roman"/>
          <w:szCs w:val="24"/>
        </w:rPr>
        <w:t xml:space="preserve"> από π</w:t>
      </w:r>
      <w:r>
        <w:rPr>
          <w:rFonts w:eastAsia="Times New Roman" w:cs="Times New Roman"/>
          <w:szCs w:val="24"/>
        </w:rPr>
        <w:t>ερισσότερα</w:t>
      </w:r>
      <w:r>
        <w:rPr>
          <w:rFonts w:eastAsia="Times New Roman" w:cs="Times New Roman"/>
          <w:szCs w:val="24"/>
        </w:rPr>
        <w:t xml:space="preserve"> από χίλια</w:t>
      </w:r>
      <w:r>
        <w:rPr>
          <w:rFonts w:eastAsia="Times New Roman" w:cs="Times New Roman"/>
          <w:szCs w:val="24"/>
        </w:rPr>
        <w:t>,</w:t>
      </w:r>
      <w:r>
        <w:rPr>
          <w:rFonts w:eastAsia="Times New Roman" w:cs="Times New Roman"/>
          <w:szCs w:val="24"/>
        </w:rPr>
        <w:t xml:space="preserve"> σε πεντακόσια- αυτό είναι ένα πάρα πολύ συγκεκριμένο μέτρο. Στη διεθνή βιβλιογραφία η διαθεσιμότητα είν</w:t>
      </w:r>
      <w:r>
        <w:rPr>
          <w:rFonts w:eastAsia="Times New Roman" w:cs="Times New Roman"/>
          <w:szCs w:val="24"/>
        </w:rPr>
        <w:t xml:space="preserve">αι ένα κρίσιμο θέμα, σε σχέση με την </w:t>
      </w:r>
      <w:proofErr w:type="spellStart"/>
      <w:r>
        <w:rPr>
          <w:rFonts w:eastAsia="Times New Roman" w:cs="Times New Roman"/>
          <w:szCs w:val="24"/>
        </w:rPr>
        <w:t>ευαλωτότητα</w:t>
      </w:r>
      <w:proofErr w:type="spellEnd"/>
      <w:r>
        <w:rPr>
          <w:rFonts w:eastAsia="Times New Roman" w:cs="Times New Roman"/>
          <w:szCs w:val="24"/>
        </w:rPr>
        <w:t xml:space="preserve">, αν θέλετε, κάποιων ανθρώπων να μπουν σε μια διαδικασία εθισμού. Ένα, λοιπόν, είναι αυτό. </w:t>
      </w:r>
    </w:p>
    <w:p w14:paraId="65CEFB8A"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οι παίκτες πρέπει να είναι άνω των </w:t>
      </w:r>
      <w:proofErr w:type="spellStart"/>
      <w:r>
        <w:rPr>
          <w:rFonts w:eastAsia="Times New Roman" w:cs="Times New Roman"/>
          <w:szCs w:val="24"/>
        </w:rPr>
        <w:t>εικοσιενός</w:t>
      </w:r>
      <w:proofErr w:type="spellEnd"/>
      <w:r>
        <w:rPr>
          <w:rFonts w:eastAsia="Times New Roman" w:cs="Times New Roman"/>
          <w:szCs w:val="24"/>
        </w:rPr>
        <w:t xml:space="preserve"> ετών. Αυτός είναι ένας συγκεκριμένος περιορισμός. Πρέπει υπο</w:t>
      </w:r>
      <w:r>
        <w:rPr>
          <w:rFonts w:eastAsia="Times New Roman" w:cs="Times New Roman"/>
          <w:szCs w:val="24"/>
        </w:rPr>
        <w:t xml:space="preserve">χρεωτικά να χρησιμοποιούν κάρτα παίκτη μετά από ταυτοποίηση. Δεύτερος περιορισμός. </w:t>
      </w:r>
    </w:p>
    <w:p w14:paraId="65CEFB8B"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Τρίτος περιορισμός. Πρέπει υποχρεωτικά να </w:t>
      </w:r>
      <w:proofErr w:type="spellStart"/>
      <w:r>
        <w:rPr>
          <w:rFonts w:eastAsia="Times New Roman" w:cs="Times New Roman"/>
          <w:szCs w:val="24"/>
        </w:rPr>
        <w:t>αυτοπροσδιορίζουν</w:t>
      </w:r>
      <w:proofErr w:type="spellEnd"/>
      <w:r>
        <w:rPr>
          <w:rFonts w:eastAsia="Times New Roman" w:cs="Times New Roman"/>
          <w:szCs w:val="24"/>
        </w:rPr>
        <w:t xml:space="preserve"> όρια ανά ημέρα και ανά περίοδο. </w:t>
      </w:r>
    </w:p>
    <w:p w14:paraId="65CEFB8C"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Τέταρτος περιορισμός. Επιπλέον δυνατότητα περιορισμού με το </w:t>
      </w:r>
      <w:r>
        <w:rPr>
          <w:rFonts w:eastAsia="Times New Roman" w:cs="Times New Roman"/>
          <w:szCs w:val="24"/>
          <w:lang w:val="en-US"/>
        </w:rPr>
        <w:t>day</w:t>
      </w:r>
      <w:r>
        <w:rPr>
          <w:rFonts w:eastAsia="Times New Roman" w:cs="Times New Roman"/>
          <w:szCs w:val="24"/>
        </w:rPr>
        <w:t xml:space="preserve"> </w:t>
      </w:r>
      <w:r>
        <w:rPr>
          <w:rFonts w:eastAsia="Times New Roman" w:cs="Times New Roman"/>
          <w:szCs w:val="24"/>
          <w:lang w:val="en-US"/>
        </w:rPr>
        <w:t>stop</w:t>
      </w:r>
      <w:r>
        <w:rPr>
          <w:rFonts w:eastAsia="Times New Roman" w:cs="Times New Roman"/>
          <w:szCs w:val="24"/>
        </w:rPr>
        <w:t xml:space="preserve">. Και άλλη </w:t>
      </w:r>
      <w:r>
        <w:rPr>
          <w:rFonts w:eastAsia="Times New Roman" w:cs="Times New Roman"/>
          <w:szCs w:val="24"/>
        </w:rPr>
        <w:t xml:space="preserve">δυνατότητα ακόμη με μηνιαία και ετήσια όρια. </w:t>
      </w:r>
    </w:p>
    <w:p w14:paraId="65CEFB8D"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Συνεπώς, υπάρχουν συγκεκριμένα ζητήματα περιορισμού, τα οποία μπαίνουν και τα οποία νομίζω ότι μπορούν να λειτουργήσουν</w:t>
      </w:r>
      <w:r>
        <w:rPr>
          <w:rFonts w:eastAsia="Times New Roman" w:cs="Times New Roman"/>
          <w:szCs w:val="24"/>
        </w:rPr>
        <w:t>,</w:t>
      </w:r>
      <w:r>
        <w:rPr>
          <w:rFonts w:eastAsia="Times New Roman" w:cs="Times New Roman"/>
          <w:szCs w:val="24"/>
        </w:rPr>
        <w:t xml:space="preserve"> μαζί και με τον Κανονισμό</w:t>
      </w:r>
      <w:r>
        <w:rPr>
          <w:rFonts w:eastAsia="Times New Roman" w:cs="Times New Roman"/>
          <w:szCs w:val="24"/>
        </w:rPr>
        <w:t>,</w:t>
      </w:r>
      <w:r>
        <w:rPr>
          <w:rFonts w:eastAsia="Times New Roman" w:cs="Times New Roman"/>
          <w:szCs w:val="24"/>
        </w:rPr>
        <w:t xml:space="preserve"> που φτιάχνει η ανεξάρτητη αρχή. Όλα αυτά μαζί</w:t>
      </w:r>
      <w:r>
        <w:rPr>
          <w:rFonts w:eastAsia="Times New Roman" w:cs="Times New Roman"/>
          <w:szCs w:val="24"/>
        </w:rPr>
        <w:t>,</w:t>
      </w:r>
      <w:r>
        <w:rPr>
          <w:rFonts w:eastAsia="Times New Roman" w:cs="Times New Roman"/>
          <w:szCs w:val="24"/>
        </w:rPr>
        <w:t xml:space="preserve"> μπορούν να λειτ</w:t>
      </w:r>
      <w:r>
        <w:rPr>
          <w:rFonts w:eastAsia="Times New Roman" w:cs="Times New Roman"/>
          <w:szCs w:val="24"/>
        </w:rPr>
        <w:t>ουργήσουν σε μια αγορά</w:t>
      </w:r>
      <w:r>
        <w:rPr>
          <w:rFonts w:eastAsia="Times New Roman" w:cs="Times New Roman"/>
          <w:szCs w:val="24"/>
        </w:rPr>
        <w:t>,</w:t>
      </w:r>
      <w:r>
        <w:rPr>
          <w:rFonts w:eastAsia="Times New Roman" w:cs="Times New Roman"/>
          <w:szCs w:val="24"/>
        </w:rPr>
        <w:t xml:space="preserve"> που οι περισσότερες πτέρυγες της Βουλής επισημαίνουν ότι χρειάζεται ρύθμιση. </w:t>
      </w:r>
    </w:p>
    <w:p w14:paraId="65CEFB8E"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Να πω και κάτι τελευταίο</w:t>
      </w:r>
      <w:r>
        <w:rPr>
          <w:rFonts w:eastAsia="Times New Roman" w:cs="Times New Roman"/>
          <w:szCs w:val="24"/>
        </w:rPr>
        <w:t>,</w:t>
      </w:r>
      <w:r>
        <w:rPr>
          <w:rFonts w:eastAsia="Times New Roman" w:cs="Times New Roman"/>
          <w:szCs w:val="24"/>
        </w:rPr>
        <w:t xml:space="preserve"> σε σχέση με το ζήτημα του εθισμού. Το θέμα του εθισμού, κυρίες και κύριοι συνάδελφοι, είναι ένα </w:t>
      </w:r>
      <w:proofErr w:type="spellStart"/>
      <w:r>
        <w:rPr>
          <w:rFonts w:eastAsia="Times New Roman" w:cs="Times New Roman"/>
          <w:szCs w:val="24"/>
        </w:rPr>
        <w:t>πολυπαραγοντικό</w:t>
      </w:r>
      <w:proofErr w:type="spellEnd"/>
      <w:r>
        <w:rPr>
          <w:rFonts w:eastAsia="Times New Roman" w:cs="Times New Roman"/>
          <w:szCs w:val="24"/>
        </w:rPr>
        <w:t xml:space="preserve"> ζήτημα. </w:t>
      </w:r>
      <w:proofErr w:type="spellStart"/>
      <w:r>
        <w:rPr>
          <w:rFonts w:eastAsia="Times New Roman" w:cs="Times New Roman"/>
          <w:szCs w:val="24"/>
        </w:rPr>
        <w:t>Πολυπαρα</w:t>
      </w:r>
      <w:r>
        <w:rPr>
          <w:rFonts w:eastAsia="Times New Roman" w:cs="Times New Roman"/>
          <w:szCs w:val="24"/>
        </w:rPr>
        <w:t>γοντικό</w:t>
      </w:r>
      <w:proofErr w:type="spellEnd"/>
      <w:r>
        <w:rPr>
          <w:rFonts w:eastAsia="Times New Roman" w:cs="Times New Roman"/>
          <w:szCs w:val="24"/>
        </w:rPr>
        <w:t xml:space="preserve"> ζήτημα. Υπήρχε, υπάρχει και θα υπάρχει στην ανθρωπότητα. Ψάξτε όπου </w:t>
      </w:r>
      <w:r>
        <w:rPr>
          <w:rFonts w:eastAsia="Times New Roman" w:cs="Times New Roman"/>
          <w:szCs w:val="24"/>
        </w:rPr>
        <w:lastRenderedPageBreak/>
        <w:t>θέλετε και όποιες πολιτικές θέλετε και θα το δείτε αυτό. Το εάν περιορίζεται και πώς περιορίζεται ακριβώς και τι μέτρα παίρνουμε για την πρόληψη</w:t>
      </w:r>
      <w:r>
        <w:rPr>
          <w:rFonts w:eastAsia="Times New Roman" w:cs="Times New Roman"/>
          <w:szCs w:val="24"/>
        </w:rPr>
        <w:t>,</w:t>
      </w:r>
      <w:r>
        <w:rPr>
          <w:rFonts w:eastAsia="Times New Roman" w:cs="Times New Roman"/>
          <w:szCs w:val="24"/>
        </w:rPr>
        <w:t xml:space="preserve"> κυρίως του εθισμού στους εφήβους, </w:t>
      </w:r>
      <w:r>
        <w:rPr>
          <w:rFonts w:eastAsia="Times New Roman" w:cs="Times New Roman"/>
          <w:szCs w:val="24"/>
        </w:rPr>
        <w:t>αυτό είναι ένα θέμα</w:t>
      </w:r>
      <w:r>
        <w:rPr>
          <w:rFonts w:eastAsia="Times New Roman" w:cs="Times New Roman"/>
          <w:szCs w:val="24"/>
        </w:rPr>
        <w:t xml:space="preserve">, </w:t>
      </w:r>
      <w:r>
        <w:rPr>
          <w:rFonts w:eastAsia="Times New Roman" w:cs="Times New Roman"/>
          <w:szCs w:val="24"/>
        </w:rPr>
        <w:t xml:space="preserve">που μπορούμε </w:t>
      </w:r>
      <w:r>
        <w:rPr>
          <w:rFonts w:eastAsia="Times New Roman" w:cs="Times New Roman"/>
          <w:szCs w:val="24"/>
        </w:rPr>
        <w:t xml:space="preserve">πράγματι </w:t>
      </w:r>
      <w:r>
        <w:rPr>
          <w:rFonts w:eastAsia="Times New Roman" w:cs="Times New Roman"/>
          <w:szCs w:val="24"/>
        </w:rPr>
        <w:t>να το κουβεντιάσουμε. Πάντως, οι απαγορευτικές κάθετες πολιτικές, το μόνο που έχουν κάνει –κι αυτό το αποδεικνύει η διεθνής βιβλιογραφία- είναι να αυξήσουν τον παράνομο τζόγο ή την παράνομη χρήση αλκοόλ ή την παρά</w:t>
      </w:r>
      <w:r>
        <w:rPr>
          <w:rFonts w:eastAsia="Times New Roman" w:cs="Times New Roman"/>
          <w:szCs w:val="24"/>
        </w:rPr>
        <w:t>νομη χρήση ουσιών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Αυτά λέει η διεθνής βιβλιογραφία και νομίζω ότι αξίζει να διαβάσουμε σωστά αυτή τη βιβλιογραφία. </w:t>
      </w:r>
    </w:p>
    <w:p w14:paraId="65CEFB8F" w14:textId="77777777" w:rsidR="0056398E" w:rsidRDefault="004E57BB">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Ολοκληρώστε παρακαλώ, κύριε συνάδελφε.</w:t>
      </w:r>
    </w:p>
    <w:p w14:paraId="65CEFB90" w14:textId="77777777" w:rsidR="0056398E" w:rsidRDefault="004E57BB">
      <w:pPr>
        <w:spacing w:line="600" w:lineRule="auto"/>
        <w:ind w:firstLine="720"/>
        <w:jc w:val="both"/>
        <w:rPr>
          <w:rFonts w:eastAsia="Times New Roman" w:cs="Times New Roman"/>
          <w:szCs w:val="24"/>
        </w:rPr>
      </w:pPr>
      <w:r>
        <w:rPr>
          <w:rFonts w:eastAsia="Times New Roman"/>
          <w:b/>
          <w:bCs/>
        </w:rPr>
        <w:t>ΧΡΗΣΤΟΣ ΜΑΝΤΑΣ:</w:t>
      </w:r>
      <w:r>
        <w:rPr>
          <w:rFonts w:eastAsia="Times New Roman" w:cs="Times New Roman"/>
          <w:szCs w:val="24"/>
        </w:rPr>
        <w:t xml:space="preserve"> Ολοκληρώνω αμέσως, κύριε Πρόεδρε. </w:t>
      </w:r>
    </w:p>
    <w:p w14:paraId="65CEFB91"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Έχουμε δο</w:t>
      </w:r>
      <w:r>
        <w:rPr>
          <w:rFonts w:eastAsia="Times New Roman" w:cs="Times New Roman"/>
          <w:szCs w:val="24"/>
        </w:rPr>
        <w:t>υλειά να κάνουμε εδώ. Πράγματι, έχουμε να κάνουμε δουλειά εδώ. Και στα προγράμματα πρόληψης στο σχολείο</w:t>
      </w:r>
      <w:r>
        <w:rPr>
          <w:rFonts w:eastAsia="Times New Roman" w:cs="Times New Roman"/>
          <w:szCs w:val="24"/>
        </w:rPr>
        <w:t>,</w:t>
      </w:r>
      <w:r>
        <w:rPr>
          <w:rFonts w:eastAsia="Times New Roman" w:cs="Times New Roman"/>
          <w:szCs w:val="24"/>
        </w:rPr>
        <w:t xml:space="preserve"> που μπορούν να γίνουν και στη δυνατότητα θεραπευτικής αντιμετώπισης όσων ανθρώπων μπαίνουν σ’ αυτό το λούκι, επιτρέψτε μου να πω.</w:t>
      </w:r>
    </w:p>
    <w:p w14:paraId="65CEFB92"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65CEFB93" w14:textId="77777777" w:rsidR="0056398E" w:rsidRDefault="004E57BB">
      <w:pPr>
        <w:spacing w:line="600" w:lineRule="auto"/>
        <w:ind w:firstLine="720"/>
        <w:jc w:val="center"/>
        <w:rPr>
          <w:rFonts w:eastAsia="Times New Roman"/>
          <w:bCs/>
        </w:rPr>
      </w:pPr>
      <w:r>
        <w:rPr>
          <w:rFonts w:eastAsia="Times New Roman"/>
          <w:bCs/>
        </w:rPr>
        <w:t>(</w:t>
      </w:r>
      <w:r>
        <w:rPr>
          <w:rFonts w:eastAsia="Times New Roman"/>
          <w:bCs/>
        </w:rPr>
        <w:t>Χειροκροτήματα από την πτέρυγα του ΣΥΡΙΖΑ)</w:t>
      </w:r>
    </w:p>
    <w:p w14:paraId="65CEFB94" w14:textId="77777777" w:rsidR="0056398E" w:rsidRDefault="004E57BB">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Ευχαριστούμε τον κ. Μαντά. </w:t>
      </w:r>
    </w:p>
    <w:p w14:paraId="65CEFB95"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Συνεχίζουμε με τις δευτερολογίες των </w:t>
      </w:r>
      <w:r>
        <w:rPr>
          <w:rFonts w:eastAsia="Times New Roman" w:cs="Times New Roman"/>
          <w:szCs w:val="24"/>
        </w:rPr>
        <w:t>ε</w:t>
      </w:r>
      <w:r>
        <w:rPr>
          <w:rFonts w:eastAsia="Times New Roman" w:cs="Times New Roman"/>
          <w:szCs w:val="24"/>
        </w:rPr>
        <w:t xml:space="preserve">ισηγητών και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α</w:t>
      </w:r>
      <w:r>
        <w:rPr>
          <w:rFonts w:eastAsia="Times New Roman" w:cs="Times New Roman"/>
          <w:szCs w:val="24"/>
        </w:rPr>
        <w:t xml:space="preserve">γορητών. </w:t>
      </w:r>
    </w:p>
    <w:p w14:paraId="65CEFB96"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Ο κ. Παυλίδης από τον ΣΥΡΙΖΑ έχει τον λόγο.</w:t>
      </w:r>
    </w:p>
    <w:p w14:paraId="65CEFB97"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Κύριε Πρόεδρε, δυστυχώς,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ετοιμαζόμαστε να κάνουμε τη δευτερολογία μας πάνω σε ένα νομοσχέδιο, ακούμε μερικά πράγματα</w:t>
      </w:r>
      <w:r>
        <w:rPr>
          <w:rFonts w:eastAsia="Times New Roman" w:cs="Times New Roman"/>
          <w:szCs w:val="24"/>
        </w:rPr>
        <w:t>,</w:t>
      </w:r>
      <w:r>
        <w:rPr>
          <w:rFonts w:eastAsia="Times New Roman" w:cs="Times New Roman"/>
          <w:szCs w:val="24"/>
        </w:rPr>
        <w:t xml:space="preserve"> που δεν μας αφήνουν και πολύ περιθώριο να μην τα απαντήσουμε. Νομίζω ότι υπήρξε βαθύτατα απογοητευτικός ο κ. Λοβέρδος, ανοίγοντας</w:t>
      </w:r>
      <w:r>
        <w:rPr>
          <w:rFonts w:eastAsia="Times New Roman" w:cs="Times New Roman"/>
          <w:szCs w:val="24"/>
        </w:rPr>
        <w:t xml:space="preserve"> τη νέα ωραία ατζέντα της νέας κεντροαριστεράς, ξεκινώντας ξανά με το ίδιο αφήγημα, εξίσωση των δυο άκρων, ταύτιση του ΣΥΡΙΖΑ με τη Χρυσή Αυγή, που αν μη τι άλλο, αν δεν είναι χυδαιότητα, είναι τουλάχιστον πολιτική αδυναμία. </w:t>
      </w:r>
    </w:p>
    <w:p w14:paraId="65CEFB98"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Οι εκλογές στην </w:t>
      </w:r>
      <w:r>
        <w:rPr>
          <w:rFonts w:eastAsia="Times New Roman" w:cs="Times New Roman"/>
          <w:szCs w:val="24"/>
        </w:rPr>
        <w:t>Κ</w:t>
      </w:r>
      <w:r>
        <w:rPr>
          <w:rFonts w:eastAsia="Times New Roman" w:cs="Times New Roman"/>
          <w:szCs w:val="24"/>
        </w:rPr>
        <w:t>εντροαριστερά</w:t>
      </w:r>
      <w:r>
        <w:rPr>
          <w:rFonts w:eastAsia="Times New Roman" w:cs="Times New Roman"/>
          <w:szCs w:val="24"/>
        </w:rPr>
        <w:t xml:space="preserve"> –ακούστε τι είπε- σκοπό είχαν τη δημιουργία ενός κόμματος ενάντια στον ΣΥΡΙΖΑ. Προφανώς, γι’ αυτόν τον λόγο ψήφισε ο κ. Ψωμιάδης, ο κ. Στέφανος </w:t>
      </w:r>
      <w:r>
        <w:rPr>
          <w:rFonts w:eastAsia="Times New Roman" w:cs="Times New Roman"/>
          <w:szCs w:val="24"/>
        </w:rPr>
        <w:lastRenderedPageBreak/>
        <w:t>Μάνος και η ιέρεια του ΔΝΤ η κ</w:t>
      </w:r>
      <w:r>
        <w:rPr>
          <w:rFonts w:eastAsia="Times New Roman" w:cs="Times New Roman"/>
          <w:szCs w:val="24"/>
        </w:rPr>
        <w:t>.</w:t>
      </w:r>
      <w:r>
        <w:rPr>
          <w:rFonts w:eastAsia="Times New Roman" w:cs="Times New Roman"/>
          <w:szCs w:val="24"/>
        </w:rPr>
        <w:t xml:space="preserve"> Μιράντα </w:t>
      </w:r>
      <w:proofErr w:type="spellStart"/>
      <w:r>
        <w:rPr>
          <w:rFonts w:eastAsia="Times New Roman" w:cs="Times New Roman"/>
          <w:szCs w:val="24"/>
        </w:rPr>
        <w:t>Ξαφά</w:t>
      </w:r>
      <w:proofErr w:type="spellEnd"/>
      <w:r>
        <w:rPr>
          <w:rFonts w:eastAsia="Times New Roman" w:cs="Times New Roman"/>
          <w:szCs w:val="24"/>
        </w:rPr>
        <w:t>, η οποία υποστήριζε άνετα την ανάγκη απόλυσης διακοσίων χιλιάδων δ</w:t>
      </w:r>
      <w:r>
        <w:rPr>
          <w:rFonts w:eastAsia="Times New Roman" w:cs="Times New Roman"/>
          <w:szCs w:val="24"/>
        </w:rPr>
        <w:t xml:space="preserve">ημοσίων υπαλλήλων. </w:t>
      </w:r>
    </w:p>
    <w:p w14:paraId="65CEFB99"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Νομίζω ότι το φλερτ με τη Νέα Δημοκρατία καλά κρατεί και νομίζω ότι δεν έχουν προβληματιστεί καθόλου για τα μαθήματα</w:t>
      </w:r>
      <w:r>
        <w:rPr>
          <w:rFonts w:eastAsia="Times New Roman" w:cs="Times New Roman"/>
          <w:szCs w:val="24"/>
        </w:rPr>
        <w:t>,</w:t>
      </w:r>
      <w:r>
        <w:rPr>
          <w:rFonts w:eastAsia="Times New Roman" w:cs="Times New Roman"/>
          <w:szCs w:val="24"/>
        </w:rPr>
        <w:t xml:space="preserve"> που δόθηκαν σε ευρωπαϊκές εκλογές για την ανάγκη </w:t>
      </w:r>
      <w:proofErr w:type="spellStart"/>
      <w:r>
        <w:rPr>
          <w:rFonts w:eastAsia="Times New Roman" w:cs="Times New Roman"/>
          <w:szCs w:val="24"/>
        </w:rPr>
        <w:t>επαναπροσανατολισμού</w:t>
      </w:r>
      <w:proofErr w:type="spellEnd"/>
      <w:r>
        <w:rPr>
          <w:rFonts w:eastAsia="Times New Roman" w:cs="Times New Roman"/>
          <w:szCs w:val="24"/>
        </w:rPr>
        <w:t xml:space="preserve"> της σοσιαλδημοκρατίας και δεν ξέρω εάν πραγματικ</w:t>
      </w:r>
      <w:r>
        <w:rPr>
          <w:rFonts w:eastAsia="Times New Roman" w:cs="Times New Roman"/>
          <w:szCs w:val="24"/>
        </w:rPr>
        <w:t>ά αυτή η ατζέντα</w:t>
      </w:r>
      <w:r>
        <w:rPr>
          <w:rFonts w:eastAsia="Times New Roman" w:cs="Times New Roman"/>
          <w:szCs w:val="24"/>
        </w:rPr>
        <w:t>,</w:t>
      </w:r>
      <w:r>
        <w:rPr>
          <w:rFonts w:eastAsia="Times New Roman" w:cs="Times New Roman"/>
          <w:szCs w:val="24"/>
        </w:rPr>
        <w:t xml:space="preserve"> που ανέφερε ο κ. Λοβέρδος ήταν στο κεφάλι όλων αυτών των ανθρώπων</w:t>
      </w:r>
      <w:r>
        <w:rPr>
          <w:rFonts w:eastAsia="Times New Roman" w:cs="Times New Roman"/>
          <w:szCs w:val="24"/>
        </w:rPr>
        <w:t>,</w:t>
      </w:r>
      <w:r>
        <w:rPr>
          <w:rFonts w:eastAsia="Times New Roman" w:cs="Times New Roman"/>
          <w:szCs w:val="24"/>
        </w:rPr>
        <w:t xml:space="preserve"> που πήγαν και ψήφισαν για την ίδρυση αυτού του νέου κόμματος.</w:t>
      </w:r>
    </w:p>
    <w:p w14:paraId="65CEFB9A"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Αντίστοιχα</w:t>
      </w:r>
      <w:r>
        <w:rPr>
          <w:rFonts w:eastAsia="Times New Roman" w:cs="Times New Roman"/>
          <w:szCs w:val="24"/>
        </w:rPr>
        <w:t>,</w:t>
      </w:r>
      <w:r>
        <w:rPr>
          <w:rFonts w:eastAsia="Times New Roman" w:cs="Times New Roman"/>
          <w:szCs w:val="24"/>
        </w:rPr>
        <w:t xml:space="preserve"> μου κάνει εντύπωση να ακούω τον κ. </w:t>
      </w:r>
      <w:proofErr w:type="spellStart"/>
      <w:r>
        <w:rPr>
          <w:rFonts w:eastAsia="Times New Roman" w:cs="Times New Roman"/>
          <w:szCs w:val="24"/>
        </w:rPr>
        <w:t>Δένδια</w:t>
      </w:r>
      <w:proofErr w:type="spellEnd"/>
      <w:r>
        <w:rPr>
          <w:rFonts w:eastAsia="Times New Roman" w:cs="Times New Roman"/>
          <w:szCs w:val="24"/>
        </w:rPr>
        <w:t xml:space="preserve"> να μιλάει για αδικαιολόγητο πλουτισμό δημοσίου. Αυτοί ο</w:t>
      </w:r>
      <w:r>
        <w:rPr>
          <w:rFonts w:eastAsia="Times New Roman" w:cs="Times New Roman"/>
          <w:szCs w:val="24"/>
        </w:rPr>
        <w:t xml:space="preserve">ι οποίοι αδικαιολόγητα οδήγησαν το δημόσιο σε φτώχεια και κατάρρευση, μιλούν για αδικαιολόγητο πλουτισμό. Δεν είναι αδικαιολόγητο το πλεόνασμα, είναι βαθιά δικαιολογημένο και να πω πολύ συγκεκριμένα ότι προφανώς κουβαλάει μέσα του –το είπαμε και στην </w:t>
      </w:r>
      <w:r>
        <w:rPr>
          <w:rFonts w:eastAsia="Times New Roman" w:cs="Times New Roman"/>
          <w:szCs w:val="24"/>
        </w:rPr>
        <w:t>ε</w:t>
      </w:r>
      <w:r>
        <w:rPr>
          <w:rFonts w:eastAsia="Times New Roman" w:cs="Times New Roman"/>
          <w:szCs w:val="24"/>
        </w:rPr>
        <w:t>πιτρ</w:t>
      </w:r>
      <w:r>
        <w:rPr>
          <w:rFonts w:eastAsia="Times New Roman" w:cs="Times New Roman"/>
          <w:szCs w:val="24"/>
        </w:rPr>
        <w:t xml:space="preserve">οπή- το φορολογικό αποτύπωμα μιας φορολογικής πολιτικής. Ταυτόχρονα, όμως, αυτό το δικαιολογημένο πλεόνασμα κουβαλά και την αντιμετώπιση του αδικαιολόγητου ελλείμματος του </w:t>
      </w:r>
      <w:r>
        <w:rPr>
          <w:rFonts w:eastAsia="Times New Roman" w:cs="Times New Roman"/>
          <w:szCs w:val="24"/>
        </w:rPr>
        <w:lastRenderedPageBreak/>
        <w:t>ΕΦΚΑ, που προϋπολογίζαμε φέτος μείον 750 εκατομμύρια, παραλαμβάνοντας ένα ασφαλιστικ</w:t>
      </w:r>
      <w:r>
        <w:rPr>
          <w:rFonts w:eastAsia="Times New Roman" w:cs="Times New Roman"/>
          <w:szCs w:val="24"/>
        </w:rPr>
        <w:t>ό σύστημα με τρύπα μείον 1,5 δισεκατομμύριο και το οδηγήσαμε</w:t>
      </w:r>
      <w:r>
        <w:rPr>
          <w:rFonts w:eastAsia="Times New Roman" w:cs="Times New Roman"/>
          <w:szCs w:val="24"/>
        </w:rPr>
        <w:t>,</w:t>
      </w:r>
      <w:r>
        <w:rPr>
          <w:rFonts w:eastAsia="Times New Roman" w:cs="Times New Roman"/>
          <w:szCs w:val="24"/>
        </w:rPr>
        <w:t xml:space="preserve"> τέλος του 2017</w:t>
      </w:r>
      <w:r>
        <w:rPr>
          <w:rFonts w:eastAsia="Times New Roman" w:cs="Times New Roman"/>
          <w:szCs w:val="24"/>
        </w:rPr>
        <w:t>,</w:t>
      </w:r>
      <w:r>
        <w:rPr>
          <w:rFonts w:eastAsia="Times New Roman" w:cs="Times New Roman"/>
          <w:szCs w:val="24"/>
        </w:rPr>
        <w:t xml:space="preserve"> σε ένα πλεόνασμα 199 εκατομμυρίων ευρώ. Αυτό σημαίνει μια </w:t>
      </w:r>
      <w:proofErr w:type="spellStart"/>
      <w:r>
        <w:rPr>
          <w:rFonts w:eastAsia="Times New Roman" w:cs="Times New Roman"/>
          <w:szCs w:val="24"/>
        </w:rPr>
        <w:t>υπεραπόδοση</w:t>
      </w:r>
      <w:proofErr w:type="spellEnd"/>
      <w:r>
        <w:rPr>
          <w:rFonts w:eastAsia="Times New Roman" w:cs="Times New Roman"/>
          <w:szCs w:val="24"/>
        </w:rPr>
        <w:t xml:space="preserve"> στο σύστημα 1 δισεκατομμυρίου. Είναι δικαιολογημένο το πλεόνασμα, γιατί αντιμετωπίσαμε τα αδικαιολόγητα αδήλ</w:t>
      </w:r>
      <w:r>
        <w:rPr>
          <w:rFonts w:eastAsia="Times New Roman" w:cs="Times New Roman"/>
          <w:szCs w:val="24"/>
        </w:rPr>
        <w:t>ωτα εισοδήματα</w:t>
      </w:r>
      <w:r>
        <w:rPr>
          <w:rFonts w:eastAsia="Times New Roman" w:cs="Times New Roman"/>
          <w:szCs w:val="24"/>
        </w:rPr>
        <w:t>,</w:t>
      </w:r>
      <w:r>
        <w:rPr>
          <w:rFonts w:eastAsia="Times New Roman" w:cs="Times New Roman"/>
          <w:szCs w:val="24"/>
        </w:rPr>
        <w:t xml:space="preserve"> από τα οποία έχουμε βεβαιώσει 300 εκατομμύρια και έχουμε ήδη εισπράξει 200 εκατομμύρια. Είναι δικαιολογημένο το πλεόνασμα, γιατί αντιμετωπίσαμε την αδικαιολόγητη τρύπα του ΕΟΠΥΥ που τη φέραμε σε μια ισορροπία. Είναι δικαιολογημένο το πλεόνα</w:t>
      </w:r>
      <w:r>
        <w:rPr>
          <w:rFonts w:eastAsia="Times New Roman" w:cs="Times New Roman"/>
          <w:szCs w:val="24"/>
        </w:rPr>
        <w:t xml:space="preserve">σμα, γιατί αντιμετωπίσαμε την αδικαιολόγητη συμπεριφορά των μη παραμετρικών μέτρων, της διαφθοράς του ΚΕΕΛΠΝΟ, της διασπάθισης και της κατασπατάλησης του δημοσίου χρήματος. Παραμετρικά μέτρα, τα οποία ξέρουν πολύ καλά να τα μετρούν στην Αντιπολίτευση. </w:t>
      </w:r>
    </w:p>
    <w:p w14:paraId="65CEFB9B"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Επε</w:t>
      </w:r>
      <w:r>
        <w:rPr>
          <w:rFonts w:eastAsia="Times New Roman" w:cs="Times New Roman"/>
          <w:szCs w:val="24"/>
        </w:rPr>
        <w:t xml:space="preserve">ιδή, λοιπόν, είναι δικαιολογημένο το πλεόνασμα που αδικαιολόγητα δεν ψήφισαν οι συνάδελφοι της Νέας Δημοκρατίας πέρυσι και δικαιολογημένα θα το επιστρέψουμε στην κοινωνία και φέτος, καλό είναι δικαιολογημένα φέτος να το ψηφίσουν κι </w:t>
      </w:r>
      <w:r>
        <w:rPr>
          <w:rFonts w:eastAsia="Times New Roman" w:cs="Times New Roman"/>
          <w:szCs w:val="24"/>
        </w:rPr>
        <w:lastRenderedPageBreak/>
        <w:t>αυτοί, αν θέλουν πραγματ</w:t>
      </w:r>
      <w:r>
        <w:rPr>
          <w:rFonts w:eastAsia="Times New Roman" w:cs="Times New Roman"/>
          <w:szCs w:val="24"/>
        </w:rPr>
        <w:t>ικά να έχουν μια κοινωνική απεικόνιση πολιτικά.</w:t>
      </w:r>
    </w:p>
    <w:p w14:paraId="65CEFB9C"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Όσον αφορά το νομοσχέδιο, άκουσα τον κ. </w:t>
      </w:r>
      <w:proofErr w:type="spellStart"/>
      <w:r>
        <w:rPr>
          <w:rFonts w:eastAsia="Times New Roman" w:cs="Times New Roman"/>
          <w:szCs w:val="24"/>
        </w:rPr>
        <w:t>Δένδια</w:t>
      </w:r>
      <w:proofErr w:type="spellEnd"/>
      <w:r>
        <w:rPr>
          <w:rFonts w:eastAsia="Times New Roman" w:cs="Times New Roman"/>
          <w:szCs w:val="24"/>
        </w:rPr>
        <w:t xml:space="preserve"> να λέει ότι η ουσία του νομοσχεδίου </w:t>
      </w:r>
      <w:r>
        <w:rPr>
          <w:rFonts w:eastAsia="Times New Roman"/>
          <w:bCs/>
        </w:rPr>
        <w:t>είναι</w:t>
      </w:r>
      <w:r>
        <w:rPr>
          <w:rFonts w:eastAsia="Times New Roman" w:cs="Times New Roman"/>
          <w:szCs w:val="24"/>
        </w:rPr>
        <w:t xml:space="preserve"> μόνο το δημοσιονομικό όφελος. Όλο το αφήγημα της Αντιπολίτευσης αυτό ήταν: Κάνετε αυτό το νομοσχέδιο για να γεμίσετε τα</w:t>
      </w:r>
      <w:r>
        <w:rPr>
          <w:rFonts w:eastAsia="Times New Roman" w:cs="Times New Roman"/>
          <w:szCs w:val="24"/>
        </w:rPr>
        <w:t xml:space="preserve"> ταμεία σας, για να λύσετε το δημοσιονομικό σας </w:t>
      </w:r>
      <w:r>
        <w:rPr>
          <w:rFonts w:eastAsia="Times New Roman"/>
          <w:szCs w:val="24"/>
        </w:rPr>
        <w:t>πρόβλημα</w:t>
      </w:r>
      <w:r>
        <w:rPr>
          <w:rFonts w:eastAsia="Times New Roman" w:cs="Times New Roman"/>
          <w:szCs w:val="24"/>
        </w:rPr>
        <w:t xml:space="preserve">. Έχετε </w:t>
      </w:r>
      <w:r>
        <w:rPr>
          <w:rFonts w:eastAsia="Times New Roman"/>
          <w:bCs/>
          <w:shd w:val="clear" w:color="auto" w:fill="FFFFFF"/>
        </w:rPr>
        <w:t>μια</w:t>
      </w:r>
      <w:r>
        <w:rPr>
          <w:rFonts w:eastAsia="Times New Roman" w:cs="Times New Roman"/>
          <w:szCs w:val="24"/>
        </w:rPr>
        <w:t xml:space="preserve"> εισπρακτική αντίληψη. Δεν κοιτάτε ζητήματα εξάρτησης και εθισμού. Δημιουργείτε μια χώρα τζόγου και προκαλείτε </w:t>
      </w:r>
      <w:proofErr w:type="spellStart"/>
      <w:r>
        <w:rPr>
          <w:rFonts w:eastAsia="Times New Roman" w:cs="Times New Roman"/>
          <w:szCs w:val="24"/>
        </w:rPr>
        <w:t>καζινοποίηση</w:t>
      </w:r>
      <w:proofErr w:type="spellEnd"/>
      <w:r>
        <w:rPr>
          <w:rFonts w:eastAsia="Times New Roman" w:cs="Times New Roman"/>
          <w:szCs w:val="24"/>
        </w:rPr>
        <w:t xml:space="preserve">. </w:t>
      </w:r>
    </w:p>
    <w:p w14:paraId="65CEFB9D"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Θέλω να ξεκαθαρίσω κάτι. Προφανώς</w:t>
      </w:r>
      <w:r>
        <w:rPr>
          <w:rFonts w:eastAsia="Times New Roman" w:cs="Times New Roman"/>
          <w:szCs w:val="24"/>
        </w:rPr>
        <w:t>,</w:t>
      </w:r>
      <w:r>
        <w:rPr>
          <w:rFonts w:eastAsia="Times New Roman" w:cs="Times New Roman"/>
          <w:szCs w:val="24"/>
        </w:rPr>
        <w:t xml:space="preserve"> τα δημόσια έξοδα μας απασχολούν και προφανώς</w:t>
      </w:r>
      <w:r>
        <w:rPr>
          <w:rFonts w:eastAsia="Times New Roman" w:cs="Times New Roman"/>
          <w:szCs w:val="24"/>
        </w:rPr>
        <w:t xml:space="preserve">, </w:t>
      </w:r>
      <w:r>
        <w:rPr>
          <w:rFonts w:eastAsia="Times New Roman" w:cs="Times New Roman"/>
          <w:szCs w:val="24"/>
        </w:rPr>
        <w:t xml:space="preserve">τα έσοδα του δημοσίου ταμείου μας ενδιαφέρουν πάρα πολύ. Δεν </w:t>
      </w:r>
      <w:r>
        <w:rPr>
          <w:rFonts w:eastAsia="Times New Roman"/>
          <w:bCs/>
        </w:rPr>
        <w:t>είναι,</w:t>
      </w:r>
      <w:r>
        <w:rPr>
          <w:rFonts w:eastAsia="Times New Roman" w:cs="Times New Roman"/>
          <w:szCs w:val="24"/>
        </w:rPr>
        <w:t xml:space="preserve"> </w:t>
      </w:r>
      <w:r>
        <w:rPr>
          <w:rFonts w:eastAsia="Times New Roman" w:cs="Times New Roman"/>
          <w:bCs/>
          <w:shd w:val="clear" w:color="auto" w:fill="FFFFFF"/>
        </w:rPr>
        <w:t>όμως</w:t>
      </w:r>
      <w:r>
        <w:rPr>
          <w:rFonts w:eastAsia="Times New Roman" w:cs="Times New Roman"/>
          <w:szCs w:val="24"/>
        </w:rPr>
        <w:t xml:space="preserve"> ούτε το μόνο ούτε το κυρίαρχο ζήτημα αυτό. Αν ήταν αυτό το μοναδικό κριτήριό μας, να γεμίσουμε, δηλαδή, τα ταμεία μας, θα κρατάγαμε χίλια πεντακόσια καταστήματα, αντί για πεντακόσια, γιατί θα είχαμε τριπλάσιες ασφαλιστικές εισφορές στο σύστημα. Θα κρατάγα</w:t>
      </w:r>
      <w:r>
        <w:rPr>
          <w:rFonts w:eastAsia="Times New Roman" w:cs="Times New Roman"/>
          <w:szCs w:val="24"/>
        </w:rPr>
        <w:t xml:space="preserve">με </w:t>
      </w:r>
      <w:r>
        <w:rPr>
          <w:rFonts w:eastAsia="Times New Roman" w:cs="Times New Roman"/>
          <w:szCs w:val="24"/>
        </w:rPr>
        <w:t>τριανταπέντε χιλιάδες</w:t>
      </w:r>
      <w:r>
        <w:rPr>
          <w:rFonts w:eastAsia="Times New Roman" w:cs="Times New Roman"/>
          <w:szCs w:val="24"/>
        </w:rPr>
        <w:t xml:space="preserve"> μηχανάκια, γιατί θα είχαμε παραπάνω κύκλο εργασιών, παραπάνω τζίρο, παραπάνω φορολογητέα ύλη και παραπάνω έσοδα στο δημόσιο. Άρα, μειώνοντας και τα μηχανήματα </w:t>
      </w:r>
      <w:r>
        <w:rPr>
          <w:rFonts w:eastAsia="Times New Roman" w:cs="Times New Roman"/>
          <w:szCs w:val="24"/>
        </w:rPr>
        <w:lastRenderedPageBreak/>
        <w:t xml:space="preserve">και τα καταστήματα, προκύπτει σαφέστατα ότι δεν </w:t>
      </w:r>
      <w:r>
        <w:rPr>
          <w:rFonts w:eastAsia="Times New Roman"/>
          <w:bCs/>
        </w:rPr>
        <w:t>είναι</w:t>
      </w:r>
      <w:r>
        <w:rPr>
          <w:rFonts w:eastAsia="Times New Roman" w:cs="Times New Roman"/>
          <w:szCs w:val="24"/>
        </w:rPr>
        <w:t xml:space="preserve"> το μοναδικό μας κρ</w:t>
      </w:r>
      <w:r>
        <w:rPr>
          <w:rFonts w:eastAsia="Times New Roman" w:cs="Times New Roman"/>
          <w:szCs w:val="24"/>
        </w:rPr>
        <w:t xml:space="preserve">ιτήριο τα δημόσια έσοδα. </w:t>
      </w:r>
    </w:p>
    <w:p w14:paraId="65CEFB9E"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Να απαντήσουμε και στο εξής: </w:t>
      </w:r>
      <w:r>
        <w:rPr>
          <w:rFonts w:eastAsia="Times New Roman"/>
          <w:bCs/>
        </w:rPr>
        <w:t>Είναι</w:t>
      </w:r>
      <w:r>
        <w:rPr>
          <w:rFonts w:eastAsia="Times New Roman" w:cs="Times New Roman"/>
          <w:szCs w:val="24"/>
        </w:rPr>
        <w:t xml:space="preserve"> </w:t>
      </w:r>
      <w:proofErr w:type="spellStart"/>
      <w:r>
        <w:rPr>
          <w:rFonts w:eastAsia="Times New Roman" w:cs="Times New Roman"/>
          <w:szCs w:val="24"/>
        </w:rPr>
        <w:t>καζινοποίηση</w:t>
      </w:r>
      <w:proofErr w:type="spellEnd"/>
      <w:r>
        <w:rPr>
          <w:rFonts w:eastAsia="Times New Roman" w:cs="Times New Roman"/>
          <w:szCs w:val="24"/>
        </w:rPr>
        <w:t xml:space="preserve"> η μείωση κατά 30% των μηχανημάτων από </w:t>
      </w:r>
      <w:r>
        <w:rPr>
          <w:rFonts w:eastAsia="Times New Roman" w:cs="Times New Roman"/>
          <w:szCs w:val="24"/>
        </w:rPr>
        <w:t>τριανταπέντε</w:t>
      </w:r>
      <w:r>
        <w:rPr>
          <w:rFonts w:eastAsia="Times New Roman" w:cs="Times New Roman"/>
          <w:szCs w:val="24"/>
        </w:rPr>
        <w:t xml:space="preserve"> σε </w:t>
      </w:r>
      <w:r>
        <w:rPr>
          <w:rFonts w:eastAsia="Times New Roman" w:cs="Times New Roman"/>
          <w:szCs w:val="24"/>
        </w:rPr>
        <w:t>εικοσιπέντε</w:t>
      </w:r>
      <w:r>
        <w:rPr>
          <w:rFonts w:eastAsia="Times New Roman" w:cs="Times New Roman"/>
          <w:szCs w:val="24"/>
        </w:rPr>
        <w:t xml:space="preserve">; </w:t>
      </w:r>
      <w:r>
        <w:rPr>
          <w:rFonts w:eastAsia="Times New Roman"/>
          <w:bCs/>
        </w:rPr>
        <w:t>Είναι</w:t>
      </w:r>
      <w:r>
        <w:rPr>
          <w:rFonts w:eastAsia="Times New Roman" w:cs="Times New Roman"/>
          <w:szCs w:val="24"/>
        </w:rPr>
        <w:t xml:space="preserve"> </w:t>
      </w:r>
      <w:proofErr w:type="spellStart"/>
      <w:r>
        <w:rPr>
          <w:rFonts w:eastAsia="Times New Roman" w:cs="Times New Roman"/>
          <w:szCs w:val="24"/>
        </w:rPr>
        <w:t>καζινοποίηση</w:t>
      </w:r>
      <w:proofErr w:type="spellEnd"/>
      <w:r>
        <w:rPr>
          <w:rFonts w:eastAsia="Times New Roman" w:cs="Times New Roman"/>
          <w:szCs w:val="24"/>
        </w:rPr>
        <w:t xml:space="preserve"> σε κάθε γειτονιά, όταν από χίλια πεντακόσια τα καταστήματα τα κάνεις πεντακόσια; Για να ξέρουμε </w:t>
      </w:r>
      <w:r>
        <w:rPr>
          <w:rFonts w:eastAsia="Times New Roman" w:cs="Times New Roman"/>
          <w:szCs w:val="24"/>
        </w:rPr>
        <w:t xml:space="preserve">και τι συζητάμε. Το ότι </w:t>
      </w:r>
      <w:r>
        <w:rPr>
          <w:rFonts w:eastAsia="Times New Roman"/>
          <w:bCs/>
        </w:rPr>
        <w:t>είναι</w:t>
      </w:r>
      <w:r>
        <w:rPr>
          <w:rFonts w:eastAsia="Times New Roman" w:cs="Times New Roman"/>
          <w:szCs w:val="24"/>
        </w:rPr>
        <w:t xml:space="preserve"> </w:t>
      </w:r>
      <w:proofErr w:type="spellStart"/>
      <w:r>
        <w:rPr>
          <w:rFonts w:eastAsia="Times New Roman" w:cs="Times New Roman"/>
          <w:szCs w:val="24"/>
        </w:rPr>
        <w:t>καζινοποίηση</w:t>
      </w:r>
      <w:proofErr w:type="spellEnd"/>
      <w:r>
        <w:rPr>
          <w:rFonts w:eastAsia="Times New Roman" w:cs="Times New Roman"/>
          <w:szCs w:val="24"/>
        </w:rPr>
        <w:t xml:space="preserve"> και διασπορά μικρών καζίνο σε όλες τις γειτονιές</w:t>
      </w:r>
      <w:r>
        <w:rPr>
          <w:rFonts w:eastAsia="Times New Roman" w:cs="Times New Roman"/>
          <w:szCs w:val="24"/>
        </w:rPr>
        <w:t>,</w:t>
      </w:r>
      <w:r>
        <w:rPr>
          <w:rFonts w:eastAsia="Times New Roman" w:cs="Times New Roman"/>
          <w:szCs w:val="24"/>
        </w:rPr>
        <w:t xml:space="preserve"> η μείωση κατά δύο τρίτα του όγκου των καταστημάτων ανά την επικράτεια, νομίζω, αν μη τι άλλο, ότι </w:t>
      </w:r>
      <w:r>
        <w:rPr>
          <w:rFonts w:eastAsia="Times New Roman"/>
          <w:bCs/>
        </w:rPr>
        <w:t>είναι</w:t>
      </w:r>
      <w:r>
        <w:rPr>
          <w:rFonts w:eastAsia="Times New Roman" w:cs="Times New Roman"/>
          <w:szCs w:val="24"/>
        </w:rPr>
        <w:t xml:space="preserve"> ανέκδοτο. </w:t>
      </w:r>
    </w:p>
    <w:p w14:paraId="65CEFB9F"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Εφαρμόζουμε σαφέστατα </w:t>
      </w:r>
      <w:r>
        <w:rPr>
          <w:rFonts w:eastAsia="Times New Roman"/>
          <w:bCs/>
          <w:shd w:val="clear" w:color="auto" w:fill="FFFFFF"/>
        </w:rPr>
        <w:t>μια</w:t>
      </w:r>
      <w:r>
        <w:rPr>
          <w:rFonts w:eastAsia="Times New Roman" w:cs="Times New Roman"/>
          <w:szCs w:val="24"/>
        </w:rPr>
        <w:t xml:space="preserve"> περιοριστική και εποπτ</w:t>
      </w:r>
      <w:r>
        <w:rPr>
          <w:rFonts w:eastAsia="Times New Roman" w:cs="Times New Roman"/>
          <w:szCs w:val="24"/>
        </w:rPr>
        <w:t xml:space="preserve">ική πολιτική. Το κυρίαρχο εγχείρημα </w:t>
      </w:r>
      <w:r>
        <w:rPr>
          <w:rFonts w:eastAsia="Times New Roman"/>
          <w:bCs/>
        </w:rPr>
        <w:t>είναι</w:t>
      </w:r>
      <w:r>
        <w:rPr>
          <w:rFonts w:eastAsia="Times New Roman" w:cs="Times New Roman"/>
          <w:szCs w:val="24"/>
        </w:rPr>
        <w:t xml:space="preserve"> ο περιορισμός της </w:t>
      </w:r>
      <w:proofErr w:type="spellStart"/>
      <w:r>
        <w:rPr>
          <w:rFonts w:eastAsia="Times New Roman" w:cs="Times New Roman"/>
          <w:szCs w:val="24"/>
        </w:rPr>
        <w:t>καζινοποίησης</w:t>
      </w:r>
      <w:proofErr w:type="spellEnd"/>
      <w:r>
        <w:rPr>
          <w:rFonts w:eastAsia="Times New Roman" w:cs="Times New Roman"/>
          <w:szCs w:val="24"/>
        </w:rPr>
        <w:t xml:space="preserve">, ο περιορισμός της μεγάλης και πυκνής διασποράς στον αστικό ιστό, ο έλεγχος του καταστήματος, ο έλεγχος του μηχανήματος και ο έλεγχος του παίκτη με την κάρτα παίκτη και την όλη </w:t>
      </w:r>
      <w:proofErr w:type="spellStart"/>
      <w:r>
        <w:rPr>
          <w:rFonts w:eastAsia="Times New Roman" w:cs="Times New Roman"/>
          <w:szCs w:val="24"/>
        </w:rPr>
        <w:t>παικτ</w:t>
      </w:r>
      <w:r>
        <w:rPr>
          <w:rFonts w:eastAsia="Times New Roman" w:cs="Times New Roman"/>
          <w:szCs w:val="24"/>
        </w:rPr>
        <w:t>ική</w:t>
      </w:r>
      <w:proofErr w:type="spellEnd"/>
      <w:r>
        <w:rPr>
          <w:rFonts w:eastAsia="Times New Roman" w:cs="Times New Roman"/>
          <w:szCs w:val="24"/>
        </w:rPr>
        <w:t xml:space="preserve"> συμπεριφορά του. </w:t>
      </w:r>
    </w:p>
    <w:p w14:paraId="65CEFBA0"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Οι καταγγελίες, λοιπόν, της Αντιπολίτευσης -το είπαμε και στην </w:t>
      </w:r>
      <w:r>
        <w:rPr>
          <w:rFonts w:eastAsia="Times New Roman" w:cs="Times New Roman"/>
          <w:szCs w:val="24"/>
        </w:rPr>
        <w:t>ε</w:t>
      </w:r>
      <w:r>
        <w:rPr>
          <w:rFonts w:eastAsia="Times New Roman" w:cs="Times New Roman"/>
          <w:szCs w:val="24"/>
        </w:rPr>
        <w:t xml:space="preserve">πιτροπή- οφείλουν να </w:t>
      </w:r>
      <w:r>
        <w:rPr>
          <w:rFonts w:eastAsia="Times New Roman"/>
          <w:bCs/>
        </w:rPr>
        <w:t>είναι</w:t>
      </w:r>
      <w:r>
        <w:rPr>
          <w:rFonts w:eastAsia="Times New Roman" w:cs="Times New Roman"/>
          <w:szCs w:val="24"/>
        </w:rPr>
        <w:t xml:space="preserve"> στοιχείο της αυτοκριτικής τους. </w:t>
      </w:r>
      <w:r>
        <w:rPr>
          <w:rFonts w:eastAsia="Times New Roman" w:cs="Times New Roman"/>
          <w:szCs w:val="24"/>
        </w:rPr>
        <w:lastRenderedPageBreak/>
        <w:t xml:space="preserve">Είχαν νομοθετήσει ένα νομοσχέδιο το οποίο είχε </w:t>
      </w:r>
      <w:r>
        <w:rPr>
          <w:rFonts w:eastAsia="Times New Roman" w:cs="Times New Roman"/>
          <w:szCs w:val="24"/>
        </w:rPr>
        <w:t>τριανταπέντε χιλιάδες</w:t>
      </w:r>
      <w:r>
        <w:rPr>
          <w:rFonts w:eastAsia="Times New Roman" w:cs="Times New Roman"/>
          <w:szCs w:val="24"/>
        </w:rPr>
        <w:t xml:space="preserve"> μηχανήματα, χίλια πεντακόσια καταστήματα κ</w:t>
      </w:r>
      <w:r>
        <w:rPr>
          <w:rFonts w:eastAsia="Times New Roman" w:cs="Times New Roman"/>
          <w:szCs w:val="24"/>
        </w:rPr>
        <w:t xml:space="preserve">αι </w:t>
      </w:r>
      <w:r>
        <w:rPr>
          <w:rFonts w:eastAsia="Times New Roman"/>
          <w:bCs/>
          <w:shd w:val="clear" w:color="auto" w:fill="FFFFFF"/>
        </w:rPr>
        <w:t>μια</w:t>
      </w:r>
      <w:r>
        <w:rPr>
          <w:rFonts w:eastAsia="Times New Roman" w:cs="Times New Roman"/>
          <w:szCs w:val="24"/>
        </w:rPr>
        <w:t xml:space="preserve"> ανεξέλεγκτη αγορά. </w:t>
      </w:r>
    </w:p>
    <w:p w14:paraId="65CEFBA1"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Ακούω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 xml:space="preserve"> από τη Δημοκρατική Συμπαράταξη</w:t>
      </w:r>
      <w:r>
        <w:rPr>
          <w:rFonts w:eastAsia="Times New Roman" w:cs="Times New Roman"/>
          <w:szCs w:val="24"/>
        </w:rPr>
        <w:t>,</w:t>
      </w:r>
      <w:r>
        <w:rPr>
          <w:rFonts w:eastAsia="Times New Roman" w:cs="Times New Roman"/>
          <w:szCs w:val="24"/>
        </w:rPr>
        <w:t xml:space="preserve"> που κάνει </w:t>
      </w:r>
      <w:r>
        <w:rPr>
          <w:rFonts w:eastAsia="Times New Roman"/>
          <w:bCs/>
          <w:shd w:val="clear" w:color="auto" w:fill="FFFFFF"/>
        </w:rPr>
        <w:t>μια</w:t>
      </w:r>
      <w:r>
        <w:rPr>
          <w:rFonts w:eastAsia="Times New Roman" w:cs="Times New Roman"/>
          <w:szCs w:val="24"/>
        </w:rPr>
        <w:t xml:space="preserve"> αποκλειστική κριτική στο </w:t>
      </w:r>
      <w:r>
        <w:rPr>
          <w:rFonts w:eastAsia="Times New Roman" w:cs="Times New Roman"/>
          <w:szCs w:val="24"/>
        </w:rPr>
        <w:t>ρ</w:t>
      </w:r>
      <w:r>
        <w:rPr>
          <w:rFonts w:eastAsia="Times New Roman" w:cs="Times New Roman"/>
          <w:szCs w:val="24"/>
        </w:rPr>
        <w:t xml:space="preserve">υθμιστικό </w:t>
      </w:r>
      <w:r>
        <w:rPr>
          <w:rFonts w:eastAsia="Times New Roman" w:cs="Times New Roman"/>
          <w:szCs w:val="24"/>
        </w:rPr>
        <w:t>π</w:t>
      </w:r>
      <w:r>
        <w:rPr>
          <w:rFonts w:eastAsia="Times New Roman" w:cs="Times New Roman"/>
          <w:szCs w:val="24"/>
        </w:rPr>
        <w:t xml:space="preserve">λαίσιο στη βάση των χαρακτηριστικών μιας </w:t>
      </w:r>
      <w:r>
        <w:rPr>
          <w:rFonts w:eastAsia="Times New Roman" w:cs="Times New Roman"/>
          <w:szCs w:val="24"/>
        </w:rPr>
        <w:t>α</w:t>
      </w:r>
      <w:r>
        <w:rPr>
          <w:rFonts w:eastAsia="Times New Roman" w:cs="Times New Roman"/>
          <w:szCs w:val="24"/>
        </w:rPr>
        <w:t xml:space="preserve">νεξάρτητης </w:t>
      </w:r>
      <w:r>
        <w:rPr>
          <w:rFonts w:eastAsia="Times New Roman" w:cs="Times New Roman"/>
          <w:szCs w:val="24"/>
        </w:rPr>
        <w:t>α</w:t>
      </w:r>
      <w:r>
        <w:rPr>
          <w:rFonts w:eastAsia="Times New Roman" w:cs="Times New Roman"/>
          <w:szCs w:val="24"/>
        </w:rPr>
        <w:t xml:space="preserve">ρχής. Νομίζω, </w:t>
      </w:r>
      <w:proofErr w:type="spellStart"/>
      <w:r>
        <w:rPr>
          <w:rFonts w:eastAsia="Times New Roman" w:cs="Times New Roman"/>
          <w:szCs w:val="24"/>
        </w:rPr>
        <w:t>κατ</w:t>
      </w:r>
      <w:r>
        <w:rPr>
          <w:rFonts w:eastAsia="Times New Roman" w:cs="Times New Roman"/>
          <w:szCs w:val="24"/>
        </w:rPr>
        <w:t>’</w:t>
      </w:r>
      <w:r>
        <w:rPr>
          <w:rFonts w:eastAsia="Times New Roman" w:cs="Times New Roman"/>
          <w:szCs w:val="24"/>
        </w:rPr>
        <w:t>αρχήν</w:t>
      </w:r>
      <w:proofErr w:type="spellEnd"/>
      <w:r>
        <w:rPr>
          <w:rFonts w:eastAsia="Times New Roman" w:cs="Times New Roman"/>
          <w:szCs w:val="24"/>
        </w:rPr>
        <w:t xml:space="preserve">, ότι το </w:t>
      </w:r>
      <w:r>
        <w:rPr>
          <w:rFonts w:eastAsia="Times New Roman" w:cs="Times New Roman"/>
          <w:szCs w:val="24"/>
        </w:rPr>
        <w:t>ρ</w:t>
      </w:r>
      <w:r>
        <w:rPr>
          <w:rFonts w:eastAsia="Times New Roman" w:cs="Times New Roman"/>
          <w:szCs w:val="24"/>
        </w:rPr>
        <w:t xml:space="preserve">υθμιστικό </w:t>
      </w:r>
      <w:r>
        <w:rPr>
          <w:rFonts w:eastAsia="Times New Roman" w:cs="Times New Roman"/>
          <w:szCs w:val="24"/>
        </w:rPr>
        <w:t>π</w:t>
      </w:r>
      <w:r>
        <w:rPr>
          <w:rFonts w:eastAsia="Times New Roman" w:cs="Times New Roman"/>
          <w:szCs w:val="24"/>
        </w:rPr>
        <w:t xml:space="preserve">λαίσιο </w:t>
      </w:r>
      <w:r>
        <w:rPr>
          <w:rFonts w:eastAsia="Times New Roman"/>
          <w:bCs/>
        </w:rPr>
        <w:t>είναι</w:t>
      </w:r>
      <w:r>
        <w:rPr>
          <w:rFonts w:eastAsia="Times New Roman" w:cs="Times New Roman"/>
          <w:szCs w:val="24"/>
        </w:rPr>
        <w:t xml:space="preserve"> αρμοδιότητα </w:t>
      </w:r>
      <w:r>
        <w:rPr>
          <w:rFonts w:eastAsia="Times New Roman" w:cs="Times New Roman"/>
          <w:szCs w:val="24"/>
        </w:rPr>
        <w:t xml:space="preserve">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ε</w:t>
      </w:r>
      <w:r>
        <w:rPr>
          <w:rFonts w:eastAsia="Times New Roman" w:cs="Times New Roman"/>
          <w:szCs w:val="24"/>
        </w:rPr>
        <w:t xml:space="preserve">λέγχου, που </w:t>
      </w:r>
      <w:r>
        <w:rPr>
          <w:rFonts w:eastAsia="Times New Roman"/>
          <w:bCs/>
        </w:rPr>
        <w:t>έχει</w:t>
      </w:r>
      <w:r>
        <w:rPr>
          <w:rFonts w:eastAsia="Times New Roman" w:cs="Times New Roman"/>
          <w:szCs w:val="24"/>
        </w:rPr>
        <w:t xml:space="preserve"> τα χαρακτηριστικά </w:t>
      </w:r>
      <w:r>
        <w:rPr>
          <w:rFonts w:eastAsia="Times New Roman"/>
          <w:bCs/>
          <w:shd w:val="clear" w:color="auto" w:fill="FFFFFF"/>
        </w:rPr>
        <w:t>μια</w:t>
      </w:r>
      <w:r>
        <w:rPr>
          <w:rFonts w:eastAsia="Times New Roman" w:cs="Times New Roman"/>
          <w:szCs w:val="24"/>
        </w:rPr>
        <w:t xml:space="preserve">ς </w:t>
      </w:r>
      <w:r>
        <w:rPr>
          <w:rFonts w:eastAsia="Times New Roman" w:cs="Times New Roman"/>
          <w:szCs w:val="24"/>
        </w:rPr>
        <w:t>α</w:t>
      </w:r>
      <w:r>
        <w:rPr>
          <w:rFonts w:eastAsia="Times New Roman" w:cs="Times New Roman"/>
          <w:szCs w:val="24"/>
        </w:rPr>
        <w:t xml:space="preserve">νεξάρτητης </w:t>
      </w:r>
      <w:r>
        <w:rPr>
          <w:rFonts w:eastAsia="Times New Roman" w:cs="Times New Roman"/>
          <w:szCs w:val="24"/>
        </w:rPr>
        <w:t>α</w:t>
      </w:r>
      <w:r>
        <w:rPr>
          <w:rFonts w:eastAsia="Times New Roman" w:cs="Times New Roman"/>
          <w:szCs w:val="24"/>
        </w:rPr>
        <w:t xml:space="preserve">ρχής. Θέλω να ρωτήσω, </w:t>
      </w:r>
      <w:r>
        <w:rPr>
          <w:rFonts w:eastAsia="Times New Roman" w:cs="Times New Roman"/>
          <w:bCs/>
          <w:shd w:val="clear" w:color="auto" w:fill="FFFFFF"/>
        </w:rPr>
        <w:t>όμως,</w:t>
      </w:r>
      <w:r>
        <w:rPr>
          <w:rFonts w:eastAsia="Times New Roman" w:cs="Times New Roman"/>
          <w:szCs w:val="24"/>
        </w:rPr>
        <w:t xml:space="preserve">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 xml:space="preserve"> το εξής: Τι </w:t>
      </w:r>
      <w:r>
        <w:rPr>
          <w:rFonts w:eastAsia="Times New Roman" w:cs="Times New Roman"/>
          <w:szCs w:val="24"/>
        </w:rPr>
        <w:t>ρ</w:t>
      </w:r>
      <w:r>
        <w:rPr>
          <w:rFonts w:eastAsia="Times New Roman" w:cs="Times New Roman"/>
          <w:szCs w:val="24"/>
        </w:rPr>
        <w:t xml:space="preserve">υθμιστικό </w:t>
      </w:r>
      <w:r>
        <w:rPr>
          <w:rFonts w:eastAsia="Times New Roman" w:cs="Times New Roman"/>
          <w:szCs w:val="24"/>
        </w:rPr>
        <w:t>π</w:t>
      </w:r>
      <w:r>
        <w:rPr>
          <w:rFonts w:eastAsia="Times New Roman" w:cs="Times New Roman"/>
          <w:szCs w:val="24"/>
        </w:rPr>
        <w:t xml:space="preserve">λαίσιο είχαν αυτοί τόσα χρόνια για τον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line</w:t>
      </w:r>
      <w:r>
        <w:rPr>
          <w:rFonts w:eastAsia="Times New Roman" w:cs="Times New Roman"/>
          <w:szCs w:val="24"/>
        </w:rPr>
        <w:t xml:space="preserve"> </w:t>
      </w:r>
      <w:proofErr w:type="spellStart"/>
      <w:r>
        <w:rPr>
          <w:rFonts w:eastAsia="Times New Roman" w:cs="Times New Roman"/>
          <w:szCs w:val="24"/>
        </w:rPr>
        <w:t>στοιχηματισμό</w:t>
      </w:r>
      <w:proofErr w:type="spellEnd"/>
      <w:r>
        <w:rPr>
          <w:rFonts w:eastAsia="Times New Roman" w:cs="Times New Roman"/>
          <w:szCs w:val="24"/>
        </w:rPr>
        <w:t xml:space="preserve">; Εκτός αν θεωρούν ότι  επί ημερών ΣΥΡΙΖΑ άνθισε. </w:t>
      </w:r>
      <w:r>
        <w:rPr>
          <w:rFonts w:eastAsia="Times New Roman" w:cs="Times New Roman"/>
          <w:bCs/>
          <w:shd w:val="clear" w:color="auto" w:fill="FFFFFF"/>
        </w:rPr>
        <w:t xml:space="preserve">Επίσης, </w:t>
      </w:r>
      <w:r>
        <w:rPr>
          <w:rFonts w:eastAsia="Times New Roman" w:cs="Times New Roman"/>
          <w:bCs/>
          <w:shd w:val="clear" w:color="auto" w:fill="FFFFFF"/>
        </w:rPr>
        <w:t>χρησιμοποιεί</w:t>
      </w:r>
      <w:r>
        <w:rPr>
          <w:rFonts w:eastAsia="Times New Roman" w:cs="Times New Roman"/>
          <w:szCs w:val="24"/>
        </w:rPr>
        <w:t xml:space="preserve"> </w:t>
      </w:r>
      <w:r>
        <w:rPr>
          <w:rFonts w:eastAsia="Times New Roman"/>
          <w:bCs/>
          <w:shd w:val="clear" w:color="auto" w:fill="FFFFFF"/>
        </w:rPr>
        <w:t>μια</w:t>
      </w:r>
      <w:r>
        <w:rPr>
          <w:rFonts w:eastAsia="Times New Roman" w:cs="Times New Roman"/>
          <w:szCs w:val="24"/>
        </w:rPr>
        <w:t xml:space="preserve"> απλή </w:t>
      </w:r>
      <w:r>
        <w:rPr>
          <w:rFonts w:eastAsia="Times New Roman"/>
          <w:bCs/>
          <w:shd w:val="clear" w:color="auto" w:fill="FFFFFF"/>
        </w:rPr>
        <w:t>μέθοδο</w:t>
      </w:r>
      <w:r>
        <w:rPr>
          <w:rFonts w:eastAsia="Times New Roman" w:cs="Times New Roman"/>
          <w:szCs w:val="24"/>
        </w:rPr>
        <w:t xml:space="preserve"> των τριών: «Κατά 30% μειώσατε τα μηχανήματα, 80% αυξήσατε τον χρόνο, άρα </w:t>
      </w:r>
      <w:r>
        <w:rPr>
          <w:rFonts w:eastAsia="Times New Roman"/>
          <w:bCs/>
        </w:rPr>
        <w:t>είναι</w:t>
      </w:r>
      <w:r>
        <w:rPr>
          <w:rFonts w:eastAsia="Times New Roman" w:cs="Times New Roman"/>
          <w:szCs w:val="24"/>
        </w:rPr>
        <w:t xml:space="preserve"> χαριστική ρύθμιση». Και ο κ. </w:t>
      </w:r>
      <w:proofErr w:type="spellStart"/>
      <w:r>
        <w:rPr>
          <w:rFonts w:eastAsia="Times New Roman" w:cs="Times New Roman"/>
          <w:szCs w:val="24"/>
        </w:rPr>
        <w:t>Δένδιας</w:t>
      </w:r>
      <w:proofErr w:type="spellEnd"/>
      <w:r>
        <w:rPr>
          <w:rFonts w:eastAsia="Times New Roman" w:cs="Times New Roman"/>
          <w:szCs w:val="24"/>
        </w:rPr>
        <w:t xml:space="preserve"> μιλάει για ρουσφέτι. Νομίζω ότι η απλή μέθοδος των τριών </w:t>
      </w:r>
      <w:r>
        <w:rPr>
          <w:rFonts w:eastAsia="Times New Roman"/>
          <w:bCs/>
        </w:rPr>
        <w:t>είναι</w:t>
      </w:r>
      <w:r>
        <w:rPr>
          <w:rFonts w:eastAsia="Times New Roman" w:cs="Times New Roman"/>
          <w:szCs w:val="24"/>
        </w:rPr>
        <w:t xml:space="preserve"> στα μαθηματικά κάτι αντίστοιχο με το «Νινί να το</w:t>
      </w:r>
      <w:r>
        <w:rPr>
          <w:rFonts w:eastAsia="Times New Roman" w:cs="Times New Roman"/>
          <w:szCs w:val="24"/>
        </w:rPr>
        <w:t xml:space="preserve"> τόπι». </w:t>
      </w:r>
    </w:p>
    <w:p w14:paraId="65CEFBA2" w14:textId="77777777" w:rsidR="0056398E" w:rsidRDefault="004E57BB">
      <w:pPr>
        <w:spacing w:line="600" w:lineRule="auto"/>
        <w:ind w:firstLine="720"/>
        <w:jc w:val="both"/>
        <w:rPr>
          <w:rFonts w:eastAsia="Times New Roman" w:cs="Times New Roman"/>
        </w:rPr>
      </w:pPr>
      <w:r>
        <w:rPr>
          <w:rFonts w:eastAsia="Times New Roman" w:cs="Times New Roman"/>
          <w:bCs/>
          <w:shd w:val="clear" w:color="auto" w:fill="FFFFFF"/>
        </w:rPr>
        <w:t>Υπάρχουν</w:t>
      </w:r>
      <w:r>
        <w:rPr>
          <w:rFonts w:eastAsia="Times New Roman" w:cs="Times New Roman"/>
          <w:szCs w:val="24"/>
        </w:rPr>
        <w:t xml:space="preserve"> πολύ περισσότερες μεταβλητές στην υπόθεση. Η μεταβλητή, για παράδειγμα, του βαθμού κερδοφορίας που μειώνεται από τα μηχανήματα, ο επιμερισμός στον χρόνο</w:t>
      </w:r>
      <w:r>
        <w:rPr>
          <w:rFonts w:eastAsia="Times New Roman" w:cs="Times New Roman"/>
          <w:szCs w:val="24"/>
        </w:rPr>
        <w:t>,</w:t>
      </w:r>
      <w:r>
        <w:rPr>
          <w:rFonts w:eastAsia="Times New Roman" w:cs="Times New Roman"/>
          <w:szCs w:val="24"/>
        </w:rPr>
        <w:t xml:space="preserve"> που οδηγεί σε </w:t>
      </w:r>
      <w:r>
        <w:rPr>
          <w:rFonts w:eastAsia="Times New Roman"/>
          <w:bCs/>
          <w:shd w:val="clear" w:color="auto" w:fill="FFFFFF"/>
        </w:rPr>
        <w:t>μια</w:t>
      </w:r>
      <w:r>
        <w:rPr>
          <w:rFonts w:eastAsia="Times New Roman" w:cs="Times New Roman"/>
          <w:szCs w:val="24"/>
        </w:rPr>
        <w:t xml:space="preserve"> </w:t>
      </w:r>
      <w:proofErr w:type="spellStart"/>
      <w:r>
        <w:rPr>
          <w:rFonts w:eastAsia="Times New Roman" w:cs="Times New Roman"/>
          <w:szCs w:val="24"/>
        </w:rPr>
        <w:t>οπισθοβαρή</w:t>
      </w:r>
      <w:proofErr w:type="spellEnd"/>
      <w:r>
        <w:rPr>
          <w:rFonts w:eastAsia="Times New Roman" w:cs="Times New Roman"/>
          <w:szCs w:val="24"/>
        </w:rPr>
        <w:t xml:space="preserve"> κερδοφορία με τη μείωση της έντασης </w:t>
      </w:r>
      <w:r>
        <w:rPr>
          <w:rFonts w:eastAsia="Times New Roman" w:cs="Times New Roman"/>
          <w:szCs w:val="24"/>
        </w:rPr>
        <w:lastRenderedPageBreak/>
        <w:t>του κέρδους, η μείω</w:t>
      </w:r>
      <w:r>
        <w:rPr>
          <w:rFonts w:eastAsia="Times New Roman" w:cs="Times New Roman"/>
          <w:szCs w:val="24"/>
        </w:rPr>
        <w:t>ση των καταστημάτων</w:t>
      </w:r>
      <w:r>
        <w:rPr>
          <w:rFonts w:eastAsia="Times New Roman" w:cs="Times New Roman"/>
          <w:szCs w:val="24"/>
        </w:rPr>
        <w:t>,</w:t>
      </w:r>
      <w:r>
        <w:rPr>
          <w:rFonts w:eastAsia="Times New Roman" w:cs="Times New Roman"/>
          <w:szCs w:val="24"/>
        </w:rPr>
        <w:t xml:space="preserve"> που περιορίζει το μέγεθος της παραχώρησης σε τρίτους, το εισόδημα και χίλια δυο άλλα. Τα είπε και ο </w:t>
      </w:r>
      <w:r>
        <w:rPr>
          <w:rFonts w:eastAsia="Times New Roman" w:cs="Times New Roman"/>
        </w:rPr>
        <w:t xml:space="preserve">Υπουργός πριν. </w:t>
      </w:r>
    </w:p>
    <w:p w14:paraId="65CEFBA3" w14:textId="77777777" w:rsidR="0056398E" w:rsidRDefault="004E57BB">
      <w:pPr>
        <w:spacing w:line="600" w:lineRule="auto"/>
        <w:ind w:firstLine="720"/>
        <w:jc w:val="both"/>
        <w:rPr>
          <w:rFonts w:eastAsia="Times New Roman" w:cs="Times New Roman"/>
        </w:rPr>
      </w:pPr>
      <w:r>
        <w:rPr>
          <w:rFonts w:eastAsia="Times New Roman" w:cs="Times New Roman"/>
        </w:rPr>
        <w:t xml:space="preserve">Τέλος, θέλω να κάνω </w:t>
      </w:r>
      <w:r>
        <w:rPr>
          <w:rFonts w:eastAsia="Times New Roman"/>
          <w:bCs/>
          <w:shd w:val="clear" w:color="auto" w:fill="FFFFFF"/>
        </w:rPr>
        <w:t>μια</w:t>
      </w:r>
      <w:r>
        <w:rPr>
          <w:rFonts w:eastAsia="Times New Roman" w:cs="Times New Roman"/>
        </w:rPr>
        <w:t xml:space="preserve"> παρατήρηση</w:t>
      </w:r>
      <w:r>
        <w:rPr>
          <w:rFonts w:eastAsia="Times New Roman" w:cs="Times New Roman"/>
        </w:rPr>
        <w:t>,</w:t>
      </w:r>
      <w:r>
        <w:rPr>
          <w:rFonts w:eastAsia="Times New Roman" w:cs="Times New Roman"/>
        </w:rPr>
        <w:t xml:space="preserve"> σε σχέση με το ΚΚΕ και την κατάργηση του τζόγου. Νομίζω ότι </w:t>
      </w:r>
      <w:r>
        <w:rPr>
          <w:rFonts w:eastAsia="Times New Roman"/>
          <w:bCs/>
        </w:rPr>
        <w:t>είναι</w:t>
      </w:r>
      <w:r>
        <w:rPr>
          <w:rFonts w:eastAsia="Times New Roman" w:cs="Times New Roman"/>
        </w:rPr>
        <w:t xml:space="preserve"> </w:t>
      </w:r>
      <w:r>
        <w:rPr>
          <w:rFonts w:eastAsia="Times New Roman"/>
          <w:bCs/>
          <w:shd w:val="clear" w:color="auto" w:fill="FFFFFF"/>
        </w:rPr>
        <w:t>μια</w:t>
      </w:r>
      <w:r>
        <w:rPr>
          <w:rFonts w:eastAsia="Times New Roman" w:cs="Times New Roman"/>
        </w:rPr>
        <w:t xml:space="preserve"> </w:t>
      </w:r>
      <w:proofErr w:type="spellStart"/>
      <w:r>
        <w:rPr>
          <w:rFonts w:eastAsia="Times New Roman" w:cs="Times New Roman"/>
        </w:rPr>
        <w:t>μανιχαϊστική</w:t>
      </w:r>
      <w:proofErr w:type="spellEnd"/>
      <w:r>
        <w:rPr>
          <w:rFonts w:eastAsia="Times New Roman" w:cs="Times New Roman"/>
        </w:rPr>
        <w:t xml:space="preserve"> </w:t>
      </w:r>
      <w:r>
        <w:rPr>
          <w:rFonts w:eastAsia="Times New Roman" w:cs="Times New Roman"/>
        </w:rPr>
        <w:t xml:space="preserve">προσέγγιση. Το ερώτημα που οφείλουμε να απαντήσουμε δεν </w:t>
      </w:r>
      <w:r>
        <w:rPr>
          <w:rFonts w:eastAsia="Times New Roman"/>
          <w:bCs/>
        </w:rPr>
        <w:t>είναι</w:t>
      </w:r>
      <w:r>
        <w:rPr>
          <w:rFonts w:eastAsia="Times New Roman" w:cs="Times New Roman"/>
        </w:rPr>
        <w:t xml:space="preserve"> «”</w:t>
      </w:r>
      <w:r>
        <w:rPr>
          <w:rFonts w:eastAsia="Times New Roman" w:cs="Times New Roman"/>
        </w:rPr>
        <w:t>ν</w:t>
      </w:r>
      <w:r>
        <w:rPr>
          <w:rFonts w:eastAsia="Times New Roman" w:cs="Times New Roman"/>
        </w:rPr>
        <w:t>αι</w:t>
      </w:r>
      <w:r w:rsidRPr="00545821">
        <w:rPr>
          <w:rFonts w:eastAsia="Times New Roman" w:cs="Times New Roman"/>
        </w:rPr>
        <w:t>”</w:t>
      </w:r>
      <w:r>
        <w:rPr>
          <w:rFonts w:eastAsia="Times New Roman" w:cs="Times New Roman"/>
        </w:rPr>
        <w:t xml:space="preserve"> ή “όχι” στον τζόγο;». Αν ήταν αυτό το ερώτημα, θα απαντούσαμε όλοι, «”Όχι” στον τζόγο». Το ερώτημα </w:t>
      </w:r>
      <w:r>
        <w:rPr>
          <w:rFonts w:eastAsia="Times New Roman"/>
          <w:bCs/>
        </w:rPr>
        <w:t>είναι,</w:t>
      </w:r>
      <w:r>
        <w:rPr>
          <w:rFonts w:eastAsia="Times New Roman" w:cs="Times New Roman"/>
        </w:rPr>
        <w:t xml:space="preserve"> «”Ναι” στον νόμιμο τζόγο ή “ναι” στον παράνομο τζόγο;». Γιατί το ζήτημα «”Όχι” στ</w:t>
      </w:r>
      <w:r>
        <w:rPr>
          <w:rFonts w:eastAsia="Times New Roman" w:cs="Times New Roman"/>
        </w:rPr>
        <w:t xml:space="preserve">ον τζόγο» προφανώς δεν μπορεί να </w:t>
      </w:r>
      <w:r>
        <w:rPr>
          <w:rFonts w:eastAsia="Times New Roman"/>
          <w:bCs/>
        </w:rPr>
        <w:t>είναι</w:t>
      </w:r>
      <w:r>
        <w:rPr>
          <w:rFonts w:eastAsia="Times New Roman" w:cs="Times New Roman"/>
        </w:rPr>
        <w:t xml:space="preserve"> ένα ζήτημα υλοποιήσιμο. Μην στρουθοκαμηλίζουμε, λοιπόν. </w:t>
      </w:r>
    </w:p>
    <w:p w14:paraId="65CEFBA4" w14:textId="77777777" w:rsidR="0056398E" w:rsidRDefault="004E57BB">
      <w:pPr>
        <w:spacing w:line="600" w:lineRule="auto"/>
        <w:ind w:firstLine="720"/>
        <w:jc w:val="both"/>
        <w:rPr>
          <w:rFonts w:eastAsia="Times New Roman" w:cs="Times New Roman"/>
        </w:rPr>
      </w:pPr>
      <w:r>
        <w:rPr>
          <w:rFonts w:eastAsia="Times New Roman" w:cs="Times New Roman"/>
        </w:rPr>
        <w:t>Η ιστορία γύρω από το «”Όχι” στον τζόγο» και την απόλυτη κατάργηση του τζόγου, απλά οδηγεί σε αντανακλαστικά ποτοαπαγόρευσης και ό,τι σε αυτόν τον τομέα καταργείται, απλώς ζει στην παρανομία και στο σκοτάδι. Εμάς μας ενδιαφέρει να μετακινήσουμε από το παρά</w:t>
      </w:r>
      <w:r>
        <w:rPr>
          <w:rFonts w:eastAsia="Times New Roman" w:cs="Times New Roman"/>
        </w:rPr>
        <w:t xml:space="preserve">νομο περιβάλλον τον παίκτη σε ένα νόμιμο, ασφαλές ελεγχόμενο περιβάλλον. </w:t>
      </w:r>
      <w:r>
        <w:rPr>
          <w:rFonts w:eastAsia="Times New Roman" w:cs="Times New Roman"/>
          <w:lang w:val="en-US"/>
        </w:rPr>
        <w:t>K</w:t>
      </w:r>
      <w:r>
        <w:rPr>
          <w:rFonts w:eastAsia="Times New Roman" w:cs="Times New Roman"/>
        </w:rPr>
        <w:t xml:space="preserve">αι αυτό κάνουμε. </w:t>
      </w:r>
    </w:p>
    <w:p w14:paraId="65CEFBA5" w14:textId="77777777" w:rsidR="0056398E" w:rsidRDefault="004E57BB">
      <w:pPr>
        <w:spacing w:line="600" w:lineRule="auto"/>
        <w:ind w:firstLine="720"/>
        <w:jc w:val="both"/>
        <w:rPr>
          <w:rFonts w:eastAsia="Times New Roman" w:cs="Times New Roman"/>
        </w:rPr>
      </w:pPr>
      <w:r>
        <w:rPr>
          <w:rFonts w:eastAsia="Times New Roman" w:cs="Times New Roman"/>
        </w:rPr>
        <w:t xml:space="preserve">Τέλος, το αποκλειστικό </w:t>
      </w:r>
      <w:r>
        <w:rPr>
          <w:rFonts w:eastAsia="Times New Roman" w:cs="Times New Roman"/>
          <w:bCs/>
          <w:shd w:val="clear" w:color="auto" w:fill="FFFFFF"/>
        </w:rPr>
        <w:t>δικαίωμα</w:t>
      </w:r>
      <w:r>
        <w:rPr>
          <w:rFonts w:eastAsia="Times New Roman" w:cs="Times New Roman"/>
        </w:rPr>
        <w:t xml:space="preserve"> του ΟΠΑΠ με το ν.4002/2011 υπήρχε και υπάρχει. Παραχώρηση χρήσης στην ου</w:t>
      </w:r>
      <w:r>
        <w:rPr>
          <w:rFonts w:eastAsia="Times New Roman" w:cs="Times New Roman"/>
        </w:rPr>
        <w:lastRenderedPageBreak/>
        <w:t xml:space="preserve">σία γινόταν και τίποτα άλλο στις δημοπρασίες και στους </w:t>
      </w:r>
      <w:proofErr w:type="spellStart"/>
      <w:r>
        <w:rPr>
          <w:rFonts w:eastAsia="Times New Roman" w:cs="Times New Roman"/>
        </w:rPr>
        <w:t>παραχ</w:t>
      </w:r>
      <w:r>
        <w:rPr>
          <w:rFonts w:eastAsia="Times New Roman" w:cs="Times New Roman"/>
        </w:rPr>
        <w:t>ωρησιούχος</w:t>
      </w:r>
      <w:proofErr w:type="spellEnd"/>
      <w:r>
        <w:rPr>
          <w:rFonts w:eastAsia="Times New Roman" w:cs="Times New Roman"/>
        </w:rPr>
        <w:t>. Γιατί μας λένε ότι με κάποιον τρόπο</w:t>
      </w:r>
      <w:r>
        <w:rPr>
          <w:rFonts w:eastAsia="Times New Roman" w:cs="Times New Roman"/>
        </w:rPr>
        <w:t>,</w:t>
      </w:r>
      <w:r>
        <w:rPr>
          <w:rFonts w:eastAsia="Times New Roman" w:cs="Times New Roman"/>
        </w:rPr>
        <w:t xml:space="preserve"> παραχωρήσαμε </w:t>
      </w:r>
      <w:r>
        <w:rPr>
          <w:rFonts w:eastAsia="Times New Roman" w:cs="Times New Roman"/>
          <w:bCs/>
          <w:shd w:val="clear" w:color="auto" w:fill="FFFFFF"/>
        </w:rPr>
        <w:t>δικαιώματα</w:t>
      </w:r>
      <w:r>
        <w:rPr>
          <w:rFonts w:eastAsia="Times New Roman" w:cs="Times New Roman"/>
        </w:rPr>
        <w:t xml:space="preserve"> και όλα αυτά. Πρώτον, ο ΟΠΑΠ δημοπρατούσε και δεύτερον, δεν δημιουργήθηκε κανένα μονοπώλιο. Γιατί ακούω να μιλάτε συνέχεια για μονοπώλιο. </w:t>
      </w:r>
    </w:p>
    <w:p w14:paraId="65CEFBA6" w14:textId="77777777" w:rsidR="0056398E" w:rsidRDefault="004E57BB">
      <w:pPr>
        <w:spacing w:line="600" w:lineRule="auto"/>
        <w:ind w:firstLine="720"/>
        <w:jc w:val="both"/>
        <w:rPr>
          <w:rFonts w:eastAsia="Times New Roman"/>
          <w:bCs/>
        </w:rPr>
      </w:pPr>
      <w:r>
        <w:rPr>
          <w:rFonts w:eastAsia="Times New Roman" w:cs="Times New Roman"/>
        </w:rPr>
        <w:t>Ποιος θεωρεί ότι εάν ο ΟΠΑΠ έδινε, μέσω δημο</w:t>
      </w:r>
      <w:r>
        <w:rPr>
          <w:rFonts w:eastAsia="Times New Roman" w:cs="Times New Roman"/>
        </w:rPr>
        <w:t xml:space="preserve">πρασίας, σε τρίτους τα </w:t>
      </w:r>
      <w:r>
        <w:rPr>
          <w:rFonts w:eastAsia="Times New Roman" w:cs="Times New Roman"/>
          <w:bCs/>
          <w:shd w:val="clear" w:color="auto" w:fill="FFFFFF"/>
        </w:rPr>
        <w:t>δικαιώματα</w:t>
      </w:r>
      <w:r>
        <w:rPr>
          <w:rFonts w:eastAsia="Times New Roman" w:cs="Times New Roman"/>
        </w:rPr>
        <w:t xml:space="preserve"> των καταστημάτων, αυτό θα δημιουργούσε ανταγωνισμό; Πώς θα δημιουργούσε ανταγωνισμό; </w:t>
      </w:r>
      <w:r>
        <w:rPr>
          <w:rFonts w:eastAsia="Times New Roman"/>
          <w:bCs/>
          <w:shd w:val="clear" w:color="auto" w:fill="FFFFFF"/>
        </w:rPr>
        <w:t>Επειδή</w:t>
      </w:r>
      <w:r>
        <w:rPr>
          <w:rFonts w:eastAsia="Times New Roman" w:cs="Times New Roman"/>
        </w:rPr>
        <w:t xml:space="preserve"> θα είχαν τρίτοι τα </w:t>
      </w:r>
      <w:r>
        <w:rPr>
          <w:rFonts w:eastAsia="Times New Roman" w:cs="Times New Roman"/>
          <w:bCs/>
          <w:shd w:val="clear" w:color="auto" w:fill="FFFFFF"/>
        </w:rPr>
        <w:t>δικαιώματα</w:t>
      </w:r>
      <w:r>
        <w:rPr>
          <w:rFonts w:eastAsia="Times New Roman" w:cs="Times New Roman"/>
        </w:rPr>
        <w:t xml:space="preserve"> στα καταστήματα; Αφού </w:t>
      </w:r>
      <w:r>
        <w:rPr>
          <w:rFonts w:eastAsia="Times New Roman" w:cs="Times New Roman"/>
          <w:bCs/>
          <w:shd w:val="clear" w:color="auto" w:fill="FFFFFF"/>
        </w:rPr>
        <w:t>υπάρχουν</w:t>
      </w:r>
      <w:r>
        <w:rPr>
          <w:rFonts w:eastAsia="Times New Roman" w:cs="Times New Roman"/>
        </w:rPr>
        <w:t xml:space="preserve"> οι ίδιοι </w:t>
      </w:r>
      <w:proofErr w:type="spellStart"/>
      <w:r>
        <w:rPr>
          <w:rFonts w:eastAsia="Times New Roman" w:cs="Times New Roman"/>
        </w:rPr>
        <w:t>παικτικοί</w:t>
      </w:r>
      <w:proofErr w:type="spellEnd"/>
      <w:r>
        <w:rPr>
          <w:rFonts w:eastAsia="Times New Roman" w:cs="Times New Roman"/>
        </w:rPr>
        <w:t xml:space="preserve"> κανόνες, το ίδιο θεσμικό πλαίσιο και τα ίδια ποσοσ</w:t>
      </w:r>
      <w:r>
        <w:rPr>
          <w:rFonts w:eastAsia="Times New Roman" w:cs="Times New Roman"/>
        </w:rPr>
        <w:t xml:space="preserve">τά απόδοσης κερδών. Όταν, λοιπόν, υπάρχει αυτό το </w:t>
      </w:r>
      <w:r>
        <w:rPr>
          <w:rFonts w:eastAsia="Times New Roman"/>
          <w:bCs/>
        </w:rPr>
        <w:t>συγκεκριμένο</w:t>
      </w:r>
      <w:r>
        <w:rPr>
          <w:rFonts w:eastAsia="Times New Roman" w:cs="Times New Roman"/>
        </w:rPr>
        <w:t xml:space="preserve"> θεσμικό πλαίσιο, </w:t>
      </w:r>
      <w:r>
        <w:rPr>
          <w:rFonts w:eastAsia="Times New Roman"/>
          <w:bCs/>
        </w:rPr>
        <w:t xml:space="preserve">δεν δημιουργείς κανέναν ανταγωνισμό. Μονοπωλιακές ήταν οι συνθήκες πριν. Μονοπωλιακές παραμένουν και σήμερα. </w:t>
      </w:r>
    </w:p>
    <w:p w14:paraId="65CEFBA7" w14:textId="77777777" w:rsidR="0056398E" w:rsidRDefault="004E57BB">
      <w:pPr>
        <w:spacing w:line="600" w:lineRule="auto"/>
        <w:ind w:firstLine="720"/>
        <w:jc w:val="both"/>
        <w:rPr>
          <w:rFonts w:eastAsia="Times New Roman"/>
          <w:bCs/>
        </w:rPr>
      </w:pPr>
      <w:r>
        <w:rPr>
          <w:rFonts w:eastAsia="Times New Roman"/>
          <w:bCs/>
        </w:rPr>
        <w:t>Ευχαριστώ πολύ.</w:t>
      </w:r>
    </w:p>
    <w:p w14:paraId="65CEFBA8" w14:textId="77777777" w:rsidR="0056398E" w:rsidRDefault="004E57BB">
      <w:pPr>
        <w:spacing w:line="600" w:lineRule="auto"/>
        <w:ind w:firstLine="709"/>
        <w:jc w:val="center"/>
        <w:rPr>
          <w:rFonts w:eastAsia="Times New Roman" w:cs="Times New Roman"/>
        </w:rPr>
      </w:pPr>
      <w:r>
        <w:rPr>
          <w:rFonts w:eastAsia="Times New Roman" w:cs="Times New Roman"/>
        </w:rPr>
        <w:t>(Χειροκροτήματα από την πτέρυγα του ΣΥΡΙΖΑ)</w:t>
      </w:r>
    </w:p>
    <w:p w14:paraId="65CEFBA9" w14:textId="77777777" w:rsidR="0056398E" w:rsidRDefault="004E57BB">
      <w:pPr>
        <w:spacing w:line="600" w:lineRule="auto"/>
        <w:ind w:firstLine="720"/>
        <w:jc w:val="both"/>
        <w:rPr>
          <w:rFonts w:eastAsia="Times New Roman" w:cs="Times New Roman"/>
          <w:szCs w:val="24"/>
        </w:rPr>
      </w:pPr>
      <w:r>
        <w:rPr>
          <w:rFonts w:eastAsia="Times New Roman"/>
          <w:b/>
          <w:bCs/>
          <w:shd w:val="clear" w:color="auto" w:fill="FFFFFF"/>
        </w:rPr>
        <w:t>ΠΡΟΕΔΡ</w:t>
      </w:r>
      <w:r>
        <w:rPr>
          <w:rFonts w:eastAsia="Times New Roman"/>
          <w:b/>
          <w:bCs/>
          <w:shd w:val="clear" w:color="auto" w:fill="FFFFFF"/>
        </w:rPr>
        <w:t xml:space="preserve">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bCs/>
          <w:shd w:val="clear" w:color="auto" w:fill="FFFFFF"/>
        </w:rPr>
        <w:t xml:space="preserve">Τον λόγο έχει ο </w:t>
      </w:r>
      <w:r>
        <w:rPr>
          <w:rFonts w:eastAsia="Times New Roman"/>
          <w:bCs/>
          <w:shd w:val="clear" w:color="auto" w:fill="FFFFFF"/>
        </w:rPr>
        <w:t>ε</w:t>
      </w:r>
      <w:r>
        <w:rPr>
          <w:rFonts w:eastAsia="Times New Roman"/>
          <w:bCs/>
          <w:shd w:val="clear" w:color="auto" w:fill="FFFFFF"/>
        </w:rPr>
        <w:t xml:space="preserve">ισηγητής της Νέας Δημοκρατίας κ. Γεωργαντάς. </w:t>
      </w:r>
    </w:p>
    <w:p w14:paraId="65CEFBAA"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lastRenderedPageBreak/>
        <w:t>ΓΕΩΡΓΙΟΣ ΓΕΩΡΓΑΝΤΑΣ:</w:t>
      </w:r>
      <w:r>
        <w:rPr>
          <w:rFonts w:eastAsia="Times New Roman" w:cs="Times New Roman"/>
          <w:szCs w:val="24"/>
        </w:rPr>
        <w:t xml:space="preserve"> Κύριε Πρόεδρε, ανακεφαλαιώνοντας θα πούμε ότι η συζήτηση για το νομοσχέδιο αυτό ήταν ιδιαίτερα ωφέλιμη, ήταν αποκαλυπτική και ίσως αποδειχθεί κα</w:t>
      </w:r>
      <w:r>
        <w:rPr>
          <w:rFonts w:eastAsia="Times New Roman" w:cs="Times New Roman"/>
          <w:szCs w:val="24"/>
        </w:rPr>
        <w:t xml:space="preserve">ι παραγωγική. Παραγωγική θα αποδειχθεί αν οι ρητές δεσμεύσεις και διαβεβαιώσεις του Υπουργού επαληθευτούν το επόμενο διάστημα. Τις επαναλαμβάνω: </w:t>
      </w:r>
    </w:p>
    <w:p w14:paraId="65CEFBAB"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Πρώτη δέσμευση: Εντός της σήμερον -κατά τον κ. </w:t>
      </w:r>
      <w:proofErr w:type="spellStart"/>
      <w:r>
        <w:rPr>
          <w:rFonts w:eastAsia="Times New Roman" w:cs="Times New Roman"/>
          <w:szCs w:val="24"/>
        </w:rPr>
        <w:t>Δένδια</w:t>
      </w:r>
      <w:proofErr w:type="spellEnd"/>
      <w:r>
        <w:rPr>
          <w:rFonts w:eastAsia="Times New Roman" w:cs="Times New Roman"/>
          <w:szCs w:val="24"/>
        </w:rPr>
        <w:t xml:space="preserve"> μέχρι την Παρασκευή, του έδωσε και μια μικρή παραχώρηση </w:t>
      </w:r>
      <w:r>
        <w:rPr>
          <w:rFonts w:eastAsia="Times New Roman" w:cs="Times New Roman"/>
          <w:szCs w:val="24"/>
        </w:rPr>
        <w:t xml:space="preserve">ο κ. </w:t>
      </w:r>
      <w:proofErr w:type="spellStart"/>
      <w:r>
        <w:rPr>
          <w:rFonts w:eastAsia="Times New Roman" w:cs="Times New Roman"/>
          <w:szCs w:val="24"/>
        </w:rPr>
        <w:t>Δένδιας</w:t>
      </w:r>
      <w:proofErr w:type="spellEnd"/>
      <w:r>
        <w:rPr>
          <w:rFonts w:eastAsia="Times New Roman" w:cs="Times New Roman"/>
          <w:szCs w:val="24"/>
        </w:rPr>
        <w:t xml:space="preserve">- θα πρέπει να βγει σε διαβούλευση το νομοσχέδιο για τα καζίνο. </w:t>
      </w:r>
    </w:p>
    <w:p w14:paraId="65CEFBAC"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Δεύτερη δέσμευση: Μόλις έρθει για ψήφιση το νομοσχέδιο για τα καζίνο, θα έρθει νέο νομοσχέδιο για τον </w:t>
      </w:r>
      <w:proofErr w:type="spellStart"/>
      <w:r>
        <w:rPr>
          <w:rFonts w:eastAsia="Times New Roman" w:cs="Times New Roman"/>
          <w:szCs w:val="24"/>
        </w:rPr>
        <w:t>ιντερνετικό</w:t>
      </w:r>
      <w:proofErr w:type="spellEnd"/>
      <w:r>
        <w:rPr>
          <w:rFonts w:eastAsia="Times New Roman" w:cs="Times New Roman"/>
          <w:szCs w:val="24"/>
        </w:rPr>
        <w:t xml:space="preserve"> τζόγο. </w:t>
      </w:r>
    </w:p>
    <w:p w14:paraId="65CEFBAD"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Τρίτη δέσμευση: Εντός διμήνου το αργότερο</w:t>
      </w:r>
      <w:r>
        <w:rPr>
          <w:rFonts w:eastAsia="Times New Roman" w:cs="Times New Roman"/>
          <w:szCs w:val="24"/>
        </w:rPr>
        <w:t>,</w:t>
      </w:r>
      <w:r>
        <w:rPr>
          <w:rFonts w:eastAsia="Times New Roman" w:cs="Times New Roman"/>
          <w:szCs w:val="24"/>
        </w:rPr>
        <w:t xml:space="preserve"> θα ολοκληρωθεί</w:t>
      </w:r>
      <w:r>
        <w:rPr>
          <w:rFonts w:eastAsia="Times New Roman" w:cs="Times New Roman"/>
          <w:szCs w:val="24"/>
        </w:rPr>
        <w:t xml:space="preserve"> ο Οργανισμός της Επιτροπής Ελέγχου και Εποπτείας Παιγνίων και ο κανονισμός και θα αποσταλούν στο </w:t>
      </w:r>
      <w:r>
        <w:rPr>
          <w:rFonts w:eastAsia="Times New Roman" w:cs="Times New Roman"/>
          <w:szCs w:val="24"/>
        </w:rPr>
        <w:t>Συμβούλιο της Επικρατείας</w:t>
      </w:r>
      <w:r>
        <w:rPr>
          <w:rFonts w:eastAsia="Times New Roman" w:cs="Times New Roman"/>
          <w:szCs w:val="24"/>
        </w:rPr>
        <w:t xml:space="preserve"> για έκδοση προεδρικού διατάγματος. Εντός διμήνου</w:t>
      </w:r>
      <w:r>
        <w:rPr>
          <w:rFonts w:eastAsia="Times New Roman" w:cs="Times New Roman"/>
          <w:szCs w:val="24"/>
        </w:rPr>
        <w:t>,</w:t>
      </w:r>
      <w:r>
        <w:rPr>
          <w:rFonts w:eastAsia="Times New Roman" w:cs="Times New Roman"/>
          <w:szCs w:val="24"/>
        </w:rPr>
        <w:t xml:space="preserve"> κατά τη δήλωση του Υπουργού στις </w:t>
      </w:r>
      <w:r>
        <w:rPr>
          <w:rFonts w:eastAsia="Times New Roman" w:cs="Times New Roman"/>
          <w:szCs w:val="24"/>
        </w:rPr>
        <w:t>ε</w:t>
      </w:r>
      <w:r>
        <w:rPr>
          <w:rFonts w:eastAsia="Times New Roman" w:cs="Times New Roman"/>
          <w:szCs w:val="24"/>
        </w:rPr>
        <w:t>πιτροπές.</w:t>
      </w:r>
    </w:p>
    <w:p w14:paraId="65CEFBAE"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Εάν αυτά μπορέσουν και συμπληρωθούν, </w:t>
      </w:r>
      <w:r>
        <w:rPr>
          <w:rFonts w:eastAsia="Times New Roman" w:cs="Times New Roman"/>
          <w:szCs w:val="24"/>
        </w:rPr>
        <w:t xml:space="preserve">βεβαίως, και από διατάξεις για τον παράνομο τζόγο, τις οποίες περιμένουμε </w:t>
      </w:r>
      <w:r>
        <w:rPr>
          <w:rFonts w:eastAsia="Times New Roman" w:cs="Times New Roman"/>
          <w:szCs w:val="24"/>
        </w:rPr>
        <w:lastRenderedPageBreak/>
        <w:t>όλοι εδώ -να δούμε τις προτάσεις της Κυβερνήσεως, να τις συζητήσουμε και να συνεισφέρουμε σε αυτό- νομίζουμε ότι τελικά αυτό το νομοσχέδιο θα έχει να προσφέρει κάτι πραγματικά σημαντ</w:t>
      </w:r>
      <w:r>
        <w:rPr>
          <w:rFonts w:eastAsia="Times New Roman" w:cs="Times New Roman"/>
          <w:szCs w:val="24"/>
        </w:rPr>
        <w:t>ικό σε όλη αυτή τη διαδικασία, σε όλη αυτή τη δραστηριότητα. Και ευελπιστούμε ο Υπουργός να μην δώσει αφορμή για να αμφισβητήσουμε την αξιοπιστία του. Το χρονοδιάγραμμα είναι συγκεκριμένο. Νομίζω ότι όλοι θέλουμε αυτές τις ρυθμίσεις, γιατί ουσιαστικά είναι</w:t>
      </w:r>
      <w:r>
        <w:rPr>
          <w:rFonts w:eastAsia="Times New Roman" w:cs="Times New Roman"/>
          <w:szCs w:val="24"/>
        </w:rPr>
        <w:t xml:space="preserve"> μια άμεση παραδοχή ότι εδώ είχαμε μια αποσπασματική ρύθμιση, ενώ έπρεπε να είχαμε μια ενιαία ρύθμιση για όλα τα ζητήματα</w:t>
      </w:r>
      <w:r>
        <w:rPr>
          <w:rFonts w:eastAsia="Times New Roman" w:cs="Times New Roman"/>
          <w:szCs w:val="24"/>
        </w:rPr>
        <w:t>,</w:t>
      </w:r>
      <w:r>
        <w:rPr>
          <w:rFonts w:eastAsia="Times New Roman" w:cs="Times New Roman"/>
          <w:szCs w:val="24"/>
        </w:rPr>
        <w:t xml:space="preserve"> που έχουν να κάνουν με τα παίγνια, με τον τζόγο -όπως θέλετε πείτε το- στην Ελλάδα. Αυτά, λοιπόν, είναι τα συμπεράσματα από αυτές τις</w:t>
      </w:r>
      <w:r>
        <w:rPr>
          <w:rFonts w:eastAsia="Times New Roman" w:cs="Times New Roman"/>
          <w:szCs w:val="24"/>
        </w:rPr>
        <w:t xml:space="preserve"> συνεδριάσεις. </w:t>
      </w:r>
    </w:p>
    <w:p w14:paraId="65CEFBAF"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Μια κουβέντα θέλω να πω για την τροπολογία, την οποία καταθέσαμε σήμερα, σε σχέση με την κατάργηση του νόμου Παρασκευόπουλου, του νόμου Κοντονή. Έγινε συζήτηση και νομίζω ότι διευκρινίστηκαν τα ζητήματα. Θέλω πραγματικά</w:t>
      </w:r>
      <w:r>
        <w:rPr>
          <w:rFonts w:eastAsia="Times New Roman" w:cs="Times New Roman"/>
          <w:szCs w:val="24"/>
        </w:rPr>
        <w:t>,</w:t>
      </w:r>
      <w:r>
        <w:rPr>
          <w:rFonts w:eastAsia="Times New Roman" w:cs="Times New Roman"/>
          <w:szCs w:val="24"/>
        </w:rPr>
        <w:t xml:space="preserve"> να μου πει ένας Βου</w:t>
      </w:r>
      <w:r>
        <w:rPr>
          <w:rFonts w:eastAsia="Times New Roman" w:cs="Times New Roman"/>
          <w:szCs w:val="24"/>
        </w:rPr>
        <w:t>λευτής της Πλειοψηφίας εάν υπάρχει -γιατί μας κατηγόρησε γι</w:t>
      </w:r>
      <w:r>
        <w:rPr>
          <w:rFonts w:eastAsia="Times New Roman" w:cs="Times New Roman"/>
          <w:szCs w:val="24"/>
        </w:rPr>
        <w:t>’</w:t>
      </w:r>
      <w:r>
        <w:rPr>
          <w:rFonts w:eastAsia="Times New Roman" w:cs="Times New Roman"/>
          <w:szCs w:val="24"/>
        </w:rPr>
        <w:t xml:space="preserve"> αυτό ο Υπουργός- μια ευρωπαϊκή χώρα, η οποία δεν έχει φυλακές υψίστης ασφαλείας. Να μας πουν ποια ευρω</w:t>
      </w:r>
      <w:r>
        <w:rPr>
          <w:rFonts w:eastAsia="Times New Roman" w:cs="Times New Roman"/>
          <w:szCs w:val="24"/>
        </w:rPr>
        <w:lastRenderedPageBreak/>
        <w:t>παϊκή χώρα δεν έχει φυλακές υψίστης ασφαλείας για έγκλειστους, που έχουν διαπράξει συγκεκριμέ</w:t>
      </w:r>
      <w:r>
        <w:rPr>
          <w:rFonts w:eastAsia="Times New Roman" w:cs="Times New Roman"/>
          <w:szCs w:val="24"/>
        </w:rPr>
        <w:t>να αδικήματα και να αρχίσουμε να συζητάμε. Όμως, νομίζω ότι η Ελλάδα, δυστυχώς, για μια ακόμη φορά</w:t>
      </w:r>
      <w:r>
        <w:rPr>
          <w:rFonts w:eastAsia="Times New Roman" w:cs="Times New Roman"/>
          <w:szCs w:val="24"/>
        </w:rPr>
        <w:t>,</w:t>
      </w:r>
      <w:r>
        <w:rPr>
          <w:rFonts w:eastAsia="Times New Roman" w:cs="Times New Roman"/>
          <w:szCs w:val="24"/>
        </w:rPr>
        <w:t xml:space="preserve"> είναι εξαίρεση σε αυτόν τον κανόνα. </w:t>
      </w:r>
    </w:p>
    <w:p w14:paraId="65CEFBB0"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Όμως, αυτό, το οποίο αποκαλύφθηκε χθες κατά τη συζήτηση στη Βουλή</w:t>
      </w:r>
      <w:r>
        <w:rPr>
          <w:rFonts w:eastAsia="Times New Roman" w:cs="Times New Roman"/>
          <w:szCs w:val="24"/>
        </w:rPr>
        <w:t>,</w:t>
      </w:r>
      <w:r>
        <w:rPr>
          <w:rFonts w:eastAsia="Times New Roman" w:cs="Times New Roman"/>
          <w:szCs w:val="24"/>
        </w:rPr>
        <w:t xml:space="preserve"> με έγγραφο</w:t>
      </w:r>
      <w:r>
        <w:rPr>
          <w:rFonts w:eastAsia="Times New Roman" w:cs="Times New Roman"/>
          <w:szCs w:val="24"/>
        </w:rPr>
        <w:t xml:space="preserve">, </w:t>
      </w:r>
      <w:r>
        <w:rPr>
          <w:rFonts w:eastAsia="Times New Roman" w:cs="Times New Roman"/>
          <w:szCs w:val="24"/>
        </w:rPr>
        <w:t>το οποίο δόθηκε από τον κ. Λοβέρδο κα εμ</w:t>
      </w:r>
      <w:r>
        <w:rPr>
          <w:rFonts w:eastAsia="Times New Roman" w:cs="Times New Roman"/>
          <w:szCs w:val="24"/>
        </w:rPr>
        <w:t xml:space="preserve">περιέχεται στα Πρακτικά, έχει να κάνει με το γνωστό ζήτημα της προσπάθειας του κ. Καμμένου να παραβιάσει μια διακρατική συμφωνία και να κάνει μια συμφωνία, μια αγοραπωλησία με δικά του δεδομένα, με δικές του επιθυμίες, με δικές του σκοπιμότητες. </w:t>
      </w:r>
    </w:p>
    <w:p w14:paraId="65CEFBB1"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Δεν μπορο</w:t>
      </w:r>
      <w:r>
        <w:rPr>
          <w:rFonts w:eastAsia="Times New Roman" w:cs="Times New Roman"/>
          <w:szCs w:val="24"/>
        </w:rPr>
        <w:t>ύν οι Βουλευτές της Πλειοψηφίας να στρουθοκαμηλίζουν. Το γεγονός είναι υπαρκτό. Αποδεικνύεται με έγγραφα, αποδεικνύεται με καταγγελίες. Δεν μπορούν να μιλούν για ζητήματα ηθικής τάξης, για κάποια άλλα θέματα που δήθεν απασχολούν την επικαιρότητα, και να απ</w:t>
      </w:r>
      <w:r>
        <w:rPr>
          <w:rFonts w:eastAsia="Times New Roman" w:cs="Times New Roman"/>
          <w:szCs w:val="24"/>
        </w:rPr>
        <w:t xml:space="preserve">οφεύγουν να απαντήσουν επί ζητημάτων νομιμότητας, επί ζητημάτων διακρατικών συμβάσεων. </w:t>
      </w:r>
    </w:p>
    <w:p w14:paraId="65CEFBB2"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Αν είναι αλήθεια αυτά τα οποία καταγγέλλονται και αυτά τα οποία αποδεικνύονται -μέχρι στιγμής τουλάχιστον- με έγγραφα, </w:t>
      </w:r>
      <w:r>
        <w:rPr>
          <w:rFonts w:eastAsia="Times New Roman" w:cs="Times New Roman"/>
          <w:szCs w:val="24"/>
        </w:rPr>
        <w:lastRenderedPageBreak/>
        <w:t xml:space="preserve">τότε έχουμε έναν Υπουργό Εθνικής Άμυνας ο οποίος </w:t>
      </w:r>
      <w:r>
        <w:rPr>
          <w:rFonts w:eastAsia="Times New Roman" w:cs="Times New Roman"/>
          <w:szCs w:val="24"/>
        </w:rPr>
        <w:t xml:space="preserve">παραβίασε την εντολή του ΚΥΣΕΑ και του Πρωθυπουργού για να γίνει μια διακρατική συμφωνία, έναν Υπουργό Άμυνας ο οποίος απαξίωσε και πρόσβαλε ανώτατους στρατιωτικούς που επιτελούσαν το καθήκον τους, οι οποίοι υποχρεώθηκαν σε παράβαση καθήκοντος κατά εντολή </w:t>
      </w:r>
      <w:r>
        <w:rPr>
          <w:rFonts w:eastAsia="Times New Roman" w:cs="Times New Roman"/>
          <w:szCs w:val="24"/>
        </w:rPr>
        <w:t>του</w:t>
      </w:r>
      <w:r>
        <w:rPr>
          <w:rFonts w:eastAsia="Times New Roman" w:cs="Times New Roman"/>
          <w:szCs w:val="24"/>
        </w:rPr>
        <w:t>. Έ</w:t>
      </w:r>
      <w:r>
        <w:rPr>
          <w:rFonts w:eastAsia="Times New Roman" w:cs="Times New Roman"/>
          <w:szCs w:val="24"/>
        </w:rPr>
        <w:t>χουμε έναν Υπουργό Άμυνας, ο οποίος προσβάλει και δημιουργεί ζητήματα για τις διπλωματικές μας αρχές, έναν Υπουργό Εθνικής Άμυνας ο οποίος δημιουργεί μείζονα ζητήματα σε σχέση με τη θέση της χώρας μας, με τις διεθνείς της υποχρεώσεις και με τον τρόπο</w:t>
      </w:r>
      <w:r>
        <w:rPr>
          <w:rFonts w:eastAsia="Times New Roman" w:cs="Times New Roman"/>
          <w:szCs w:val="24"/>
        </w:rPr>
        <w:t xml:space="preserve">, τον οποίο διαχειρίζεται στρατιωτικό υλικό. </w:t>
      </w:r>
    </w:p>
    <w:p w14:paraId="65CEFBB3"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Ξέρετε, τα ερωτήματα αυτά είναι από την πραγματικότητα. Τα θέτει η πραγματικότητα, τα θέτει η κοινή λογική, τα θέτει η κοινωνία. Δεν θα αποφύγουν κάποιοι να απαντήσουν επί αυτών και στη Βουλή και πιστεύω και στ</w:t>
      </w:r>
      <w:r>
        <w:rPr>
          <w:rFonts w:eastAsia="Times New Roman" w:cs="Times New Roman"/>
          <w:szCs w:val="24"/>
        </w:rPr>
        <w:t xml:space="preserve">η </w:t>
      </w:r>
      <w:r>
        <w:rPr>
          <w:rFonts w:eastAsia="Times New Roman" w:cs="Times New Roman"/>
          <w:szCs w:val="24"/>
        </w:rPr>
        <w:t>δ</w:t>
      </w:r>
      <w:r>
        <w:rPr>
          <w:rFonts w:eastAsia="Times New Roman" w:cs="Times New Roman"/>
          <w:szCs w:val="24"/>
        </w:rPr>
        <w:t xml:space="preserve">ικαιοσύνη, η οποία ενώ έχει δείξει μια μεγάλη ευαισθησία σε απλά δημοσιεύματα άλλων εφημερίδων, χωρίς κανένα στοιχείο, μέχρι σήμερα που μιλάμε -και ελπίζω να διαψευσθώ-, δεν έχει βγει να ασκήσει την εκ του νόμου υποχρέωση για προκαταρκτική έρευνα. </w:t>
      </w:r>
    </w:p>
    <w:p w14:paraId="65CEFBB4"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lastRenderedPageBreak/>
        <w:t>Αυτό</w:t>
      </w:r>
      <w:r>
        <w:rPr>
          <w:rFonts w:eastAsia="Times New Roman"/>
          <w:szCs w:val="24"/>
        </w:rPr>
        <w:t xml:space="preserve"> το πολύ μεγάλο ζήτημα, που είναι ζήτημα νομιμότητας -δεν είναι ζήτημα ηθικής τάξης, είναι ζήτημα νομιμότητας- δεν θα αποφύγετε να το απαντήσετε και ελπίζω τότε ο καθένας από εσάς να σταθεί στο ύψος των περιστάσεων, προστατεύοντας την προσωπική του αξιοπρέ</w:t>
      </w:r>
      <w:r>
        <w:rPr>
          <w:rFonts w:eastAsia="Times New Roman"/>
          <w:szCs w:val="24"/>
        </w:rPr>
        <w:t>πεια και την προσωπικότητα.</w:t>
      </w:r>
    </w:p>
    <w:p w14:paraId="65CEFBB5"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t>Ευχαριστώ, κύριε Πρόεδρε.</w:t>
      </w:r>
    </w:p>
    <w:p w14:paraId="65CEFBB6" w14:textId="77777777" w:rsidR="0056398E" w:rsidRDefault="004E57BB">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5CEFBB7" w14:textId="77777777" w:rsidR="0056398E" w:rsidRDefault="004E57BB">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 τον κ. Γεωργαντά.</w:t>
      </w:r>
    </w:p>
    <w:p w14:paraId="65CEFBB8"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t xml:space="preserve">Τον λόγο έχει η ειδική αγορήτρια της Δημοκρατικής Συμπαράταξης κ. Χαρά </w:t>
      </w:r>
      <w:proofErr w:type="spellStart"/>
      <w:r>
        <w:rPr>
          <w:rFonts w:eastAsia="Times New Roman"/>
          <w:szCs w:val="24"/>
        </w:rPr>
        <w:t>Κεφαλίδου</w:t>
      </w:r>
      <w:proofErr w:type="spellEnd"/>
      <w:r>
        <w:rPr>
          <w:rFonts w:eastAsia="Times New Roman"/>
          <w:szCs w:val="24"/>
        </w:rPr>
        <w:t>.</w:t>
      </w:r>
    </w:p>
    <w:p w14:paraId="65CEFBB9" w14:textId="77777777" w:rsidR="0056398E" w:rsidRDefault="004E57BB">
      <w:pPr>
        <w:tabs>
          <w:tab w:val="left" w:pos="2820"/>
        </w:tabs>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 xml:space="preserve">Κύριε Πρόεδρε, αν και δεν το συνηθίζω, θα ξεκινήσω με την τελευταία πρόταση του συναδέλφου του ΣΥΡΙΖΑ. </w:t>
      </w:r>
    </w:p>
    <w:p w14:paraId="65CEFBBA"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t xml:space="preserve">Κύριε Παυλίδη – αλλά μιλώ προς όλους τους συναδέλφους του ΣΥΡΙΖΑ- θέλω να πω ότι είναι εμφανής η αμηχανία σας και το κατανοώ. </w:t>
      </w:r>
      <w:r>
        <w:rPr>
          <w:rFonts w:eastAsia="Times New Roman"/>
          <w:szCs w:val="24"/>
        </w:rPr>
        <w:t xml:space="preserve">Η παρουσία διακοσίων δέκα χιλιάδων πολιτών στις κάλπες την Κυριακή ήταν ένα πολύ ηχηρό μήνυμα και σας </w:t>
      </w:r>
      <w:r>
        <w:rPr>
          <w:rFonts w:eastAsia="Times New Roman"/>
          <w:szCs w:val="24"/>
        </w:rPr>
        <w:lastRenderedPageBreak/>
        <w:t>ενημερώνω ότι αυτό είναι μόνο η αρχή. Τους ευχαριστούμε θερμά και ελπίζουμε ότι στη συνέχεια θα είμαστε αντάξιοι της εμπιστοσύνης που μας δείχνουν.</w:t>
      </w:r>
    </w:p>
    <w:p w14:paraId="65CEFBBB"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t>Πάμε τ</w:t>
      </w:r>
      <w:r>
        <w:rPr>
          <w:rFonts w:eastAsia="Times New Roman"/>
          <w:szCs w:val="24"/>
        </w:rPr>
        <w:t xml:space="preserve">ώρα λίγο στις τροπολογίες, γιατί δεν έχει ακουστεί σχεδόν τίποτα έχουμε μείνει μόνο στον βασικό κορμό του νομοσχεδίου </w:t>
      </w:r>
      <w:r>
        <w:rPr>
          <w:rFonts w:eastAsia="Times New Roman"/>
          <w:szCs w:val="24"/>
        </w:rPr>
        <w:t xml:space="preserve">ενώ </w:t>
      </w:r>
      <w:r>
        <w:rPr>
          <w:rFonts w:eastAsia="Times New Roman"/>
          <w:szCs w:val="24"/>
        </w:rPr>
        <w:t xml:space="preserve">υπάρχουν κάποιες τροπολογίες που έχει σημασία να τις αναδείξουμε. </w:t>
      </w:r>
    </w:p>
    <w:p w14:paraId="65CEFBBC"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t xml:space="preserve">Πάμε στην παράταση προθεσμίας οικειοθελούς αποκάλυψης φορολογητέας </w:t>
      </w:r>
      <w:r>
        <w:rPr>
          <w:rFonts w:eastAsia="Times New Roman"/>
          <w:szCs w:val="24"/>
        </w:rPr>
        <w:t>ύλης. Δεν είναι η πρώτη φορά που το φέρνετε, κύριοι συνάδελφοι. Είναι ακόμα μία αποσπασματική ρύθμιση, την οποία κανείς δεν μπορεί να αρνηθεί. Συναινούμε, λοιπόν, και λέμε «ναι» ως προς αυτή.</w:t>
      </w:r>
    </w:p>
    <w:p w14:paraId="65CEFBBD"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t>Όσο για το καζίνο της Πάρνηθας, όλη η κουβέντα που έχει γίνει τό</w:t>
      </w:r>
      <w:r>
        <w:rPr>
          <w:rFonts w:eastAsia="Times New Roman"/>
          <w:szCs w:val="24"/>
        </w:rPr>
        <w:t xml:space="preserve">σες φορές και στις </w:t>
      </w:r>
      <w:r>
        <w:rPr>
          <w:rFonts w:eastAsia="Times New Roman"/>
          <w:szCs w:val="24"/>
        </w:rPr>
        <w:t>ε</w:t>
      </w:r>
      <w:r>
        <w:rPr>
          <w:rFonts w:eastAsia="Times New Roman"/>
          <w:szCs w:val="24"/>
        </w:rPr>
        <w:t>πιτροπές και στην Ολομέλεια δείχνει ότι η απόφαση για τη μετεγκατάστασή του θέλει μια στάθμιση κι όντως εδώ υπάρχουν και αντίρροπα συμφέροντα. Δεν είναι μια εύκολη απόφαση, πρέπει, όμως, κανείς με ρεαλισμό να αντιμετωπίσει αυτήν τη διέξ</w:t>
      </w:r>
      <w:r>
        <w:rPr>
          <w:rFonts w:eastAsia="Times New Roman"/>
          <w:szCs w:val="24"/>
        </w:rPr>
        <w:t xml:space="preserve">οδο που δίνεται, ώστε να υπάρξει συνέχιση της λειτουργίας της επιχείρησης, αλλά κυρίως να διασφαλιστούν </w:t>
      </w:r>
      <w:r>
        <w:rPr>
          <w:rFonts w:eastAsia="Times New Roman"/>
          <w:szCs w:val="24"/>
        </w:rPr>
        <w:lastRenderedPageBreak/>
        <w:t xml:space="preserve">οι θέσεις εργασίας και αυτό να γίνει με σαφή, απόλυτο τρόπο και χωρίς χρονικούς περιορισμούς. </w:t>
      </w:r>
    </w:p>
    <w:p w14:paraId="65CEFBBE"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t xml:space="preserve">Εννοείται ότι απ’ όλη αυτήν τη διαδικασία, ο ωφελούμενος </w:t>
      </w:r>
      <w:r>
        <w:rPr>
          <w:rFonts w:eastAsia="Times New Roman"/>
          <w:szCs w:val="24"/>
        </w:rPr>
        <w:t>είναι η ιδιωτική εταιρεία λειτουργίας του καζίνο, γιατί από ένα δυσπρόσιτο και λιγότερο ελκυστικό μέρος θα βρεθεί σε μία τοποθεσία με ευκολότερη πρόσβαση, άρα είναι πολύ πιθανό να γίνει και πόλος έλξης περισσότερων δυνητικών πελατών. Γι’ αυτόν τον λόγο θεω</w:t>
      </w:r>
      <w:r>
        <w:rPr>
          <w:rFonts w:eastAsia="Times New Roman"/>
          <w:szCs w:val="24"/>
        </w:rPr>
        <w:t xml:space="preserve">ρούμε ότι σαφώς και πρέπει να υπάρχει ένα αντιστάθμισμα για την απώλεια από το συλλογικό συμφέρον και από την τοπική οικονομία και κοινωνία του Δήμου Αχαρνών. </w:t>
      </w:r>
    </w:p>
    <w:p w14:paraId="65CEFBBF"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t>Θέλουμε να καταθέσουμε κάποιες βελτιωτικές προτάσεις στην τροπολογία. Θεωρούμε ότι αυτό που λείπ</w:t>
      </w:r>
      <w:r>
        <w:rPr>
          <w:rFonts w:eastAsia="Times New Roman"/>
          <w:szCs w:val="24"/>
        </w:rPr>
        <w:t>ει και πρέπει να προβλεφθεί είναι: Πρώτον, η απόλυτη διαφύλαξη των παλιών θέσεων εργασίας, όπως και των νέων που πρέπει να δημιουργηθούν, καθ’ όλο το διάστημα ισχύος της άδειας λειτουργίας. Δεύτερον, η συνέχιση της αξιοποίησης των εγκαταστάσεων όπου βρίσκε</w:t>
      </w:r>
      <w:r>
        <w:rPr>
          <w:rFonts w:eastAsia="Times New Roman"/>
          <w:szCs w:val="24"/>
        </w:rPr>
        <w:t xml:space="preserve">ται σήμερα το καζίνο. Τρίτον, η πρόβλεψη επενδύσεων συγκεκριμένου ύψους και αντικειμένου με δαπάνες της ωφελούμενης ιδιωτικής εταιρείας. Και τέλος, η διασφάλιση της οικονομικής </w:t>
      </w:r>
      <w:r>
        <w:rPr>
          <w:rFonts w:eastAsia="Times New Roman"/>
          <w:szCs w:val="24"/>
        </w:rPr>
        <w:lastRenderedPageBreak/>
        <w:t>ωφέλειας του Δήμου Αχαρνών, ο οποίος ευλόγως απέβλεπε σε κάποια οφέλη από τη λε</w:t>
      </w:r>
      <w:r>
        <w:rPr>
          <w:rFonts w:eastAsia="Times New Roman"/>
          <w:szCs w:val="24"/>
        </w:rPr>
        <w:t>ιτουργία του καζίνο.</w:t>
      </w:r>
    </w:p>
    <w:p w14:paraId="65CEFBC0"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t xml:space="preserve">Επειδή ξέρω ότι ο κύριος Υπουργός έχει πάρει στα χέρια του την επιστολή του Σωματείου Εργαζομένων στο </w:t>
      </w:r>
      <w:r>
        <w:rPr>
          <w:rFonts w:eastAsia="Times New Roman"/>
          <w:szCs w:val="24"/>
        </w:rPr>
        <w:t>κ</w:t>
      </w:r>
      <w:r>
        <w:rPr>
          <w:rFonts w:eastAsia="Times New Roman"/>
          <w:szCs w:val="24"/>
        </w:rPr>
        <w:t xml:space="preserve">αζίνο, </w:t>
      </w:r>
      <w:r>
        <w:rPr>
          <w:rFonts w:eastAsia="Times New Roman"/>
          <w:szCs w:val="24"/>
        </w:rPr>
        <w:t>ξ</w:t>
      </w:r>
      <w:r>
        <w:rPr>
          <w:rFonts w:eastAsia="Times New Roman"/>
          <w:szCs w:val="24"/>
        </w:rPr>
        <w:t xml:space="preserve">ενοδοχείο και </w:t>
      </w:r>
      <w:r>
        <w:rPr>
          <w:rFonts w:eastAsia="Times New Roman"/>
          <w:szCs w:val="24"/>
        </w:rPr>
        <w:t>τ</w:t>
      </w:r>
      <w:r>
        <w:rPr>
          <w:rFonts w:eastAsia="Times New Roman"/>
          <w:szCs w:val="24"/>
        </w:rPr>
        <w:t xml:space="preserve">ελεφερίκ Πάρνηθας, εδώ υπάρχει μια προσθήκη που ζητάνε οι εργαζόμενοι. Στο άρθρο 1 παρ. γ΄ που μιλάει για τη </w:t>
      </w:r>
      <w:r>
        <w:rPr>
          <w:rFonts w:eastAsia="Times New Roman"/>
          <w:szCs w:val="24"/>
        </w:rPr>
        <w:t xml:space="preserve">διασφάλιση των θέσεων εργασίας -εμείς θα το στηρίξουμε αυτό- λέει ότι οι όροι εργασίας των </w:t>
      </w:r>
      <w:proofErr w:type="spellStart"/>
      <w:r>
        <w:rPr>
          <w:rFonts w:eastAsia="Times New Roman"/>
          <w:szCs w:val="24"/>
        </w:rPr>
        <w:t>νεοπροσλαμβανομένων</w:t>
      </w:r>
      <w:proofErr w:type="spellEnd"/>
      <w:r>
        <w:rPr>
          <w:rFonts w:eastAsia="Times New Roman"/>
          <w:szCs w:val="24"/>
        </w:rPr>
        <w:t xml:space="preserve"> θα </w:t>
      </w:r>
      <w:proofErr w:type="spellStart"/>
      <w:r>
        <w:rPr>
          <w:rFonts w:eastAsia="Times New Roman"/>
          <w:szCs w:val="24"/>
        </w:rPr>
        <w:t>διέπονται</w:t>
      </w:r>
      <w:proofErr w:type="spellEnd"/>
      <w:r>
        <w:rPr>
          <w:rFonts w:eastAsia="Times New Roman"/>
          <w:szCs w:val="24"/>
        </w:rPr>
        <w:t xml:space="preserve"> από την ισχύουσα εργατική νομοθεσία και τις εκάστοτε επιχειρησιακές συλλογικές συμβάσεις στην «Ελληνικό Καζίνο Πάρνηθας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w:t>
      </w:r>
    </w:p>
    <w:p w14:paraId="65CEFBC1"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t>Προχ</w:t>
      </w:r>
      <w:r>
        <w:rPr>
          <w:rFonts w:eastAsia="Times New Roman"/>
          <w:szCs w:val="24"/>
        </w:rPr>
        <w:t xml:space="preserve">ωράμε στο επίσης μεγάλο θέμα του νομοσχεδίου που αφορά τις συντάξεις χηρείας. </w:t>
      </w:r>
    </w:p>
    <w:p w14:paraId="65CEFBC2"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t>Κύριε Υπουργέ, είναι αλήθεια ότι καταθέσατε την τροπολογία μετά από τη συζήτηση με τους φορείς κι αυτό δημιουργεί διαχρονικά ένα πρόβλημα, διότι δεν είχαμε τη δυνατότητα…</w:t>
      </w:r>
    </w:p>
    <w:p w14:paraId="65CEFBC3"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(Στο σ</w:t>
      </w:r>
      <w:r>
        <w:rPr>
          <w:rFonts w:eastAsia="Times New Roman" w:cs="Times New Roman"/>
          <w:szCs w:val="24"/>
        </w:rPr>
        <w:t>ημείο αυτό κτυπάει το προειδοποιητικό κουδούνι λήξεως του χρόνου ομιλίας της κυρίας Βουλευτού)</w:t>
      </w:r>
    </w:p>
    <w:p w14:paraId="65CEFBC4"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lastRenderedPageBreak/>
        <w:t>Θα χρειαστώ ίσως ένα λεπτό παραπάνω από τον χρόνο μου, κύριε Πρόεδρε.</w:t>
      </w:r>
    </w:p>
    <w:p w14:paraId="65CEFBC5" w14:textId="77777777" w:rsidR="0056398E" w:rsidRDefault="004E57BB">
      <w:pPr>
        <w:tabs>
          <w:tab w:val="left" w:pos="2820"/>
        </w:tabs>
        <w:spacing w:line="600" w:lineRule="auto"/>
        <w:ind w:firstLine="720"/>
        <w:jc w:val="both"/>
        <w:rPr>
          <w:rFonts w:eastAsia="Times New Roman"/>
          <w:szCs w:val="24"/>
        </w:rPr>
      </w:pPr>
      <w:r>
        <w:rPr>
          <w:rFonts w:eastAsia="Times New Roman"/>
          <w:szCs w:val="24"/>
        </w:rPr>
        <w:t xml:space="preserve">Δεν είχαμε τη δυνατότητα, λοιπόν, να καλέσουμε εκεί εκπροσώπους από τον Σύλλογο Συζύγων </w:t>
      </w:r>
      <w:proofErr w:type="spellStart"/>
      <w:r>
        <w:rPr>
          <w:rFonts w:eastAsia="Times New Roman"/>
          <w:szCs w:val="24"/>
        </w:rPr>
        <w:t>Θαν</w:t>
      </w:r>
      <w:r>
        <w:rPr>
          <w:rFonts w:eastAsia="Times New Roman"/>
          <w:szCs w:val="24"/>
        </w:rPr>
        <w:t>όντων</w:t>
      </w:r>
      <w:proofErr w:type="spellEnd"/>
      <w:r>
        <w:rPr>
          <w:rFonts w:eastAsia="Times New Roman"/>
          <w:szCs w:val="24"/>
        </w:rPr>
        <w:t xml:space="preserve">, οι οποίοι σήμερα, όμως, στέλνουν μια δική τους επιστολή και ζητούν μάλιστα και τη δημοσίευσή της. </w:t>
      </w:r>
      <w:r>
        <w:rPr>
          <w:rFonts w:eastAsia="Times New Roman"/>
          <w:szCs w:val="24"/>
        </w:rPr>
        <w:t xml:space="preserve">Εκεί, ούτε λίγο ούτε πολύ, εκφράζουν την έντονη δυσαρέσκειά τους, αφού δεν έγινε καμμία προσπάθεια επίλυσης των βασικών και αδιαπραγμάτευτων αιτημάτων </w:t>
      </w:r>
      <w:r>
        <w:rPr>
          <w:rFonts w:eastAsia="Times New Roman"/>
          <w:szCs w:val="24"/>
        </w:rPr>
        <w:t xml:space="preserve">τους, που δεν είναι άλλα από την άρση των ηλικιακών κριτηρίων και την επαναφορά του 70% του ποσοστού χορήγησης της σύνταξης του εκλιπόντος. Η Κυβέρνηση -συνεχίζουν και λένε- δυστυχώς, συνεχίζει να συμπεριφέρεται στις χήρες και τα ορφανά με υποτιμητικό και </w:t>
      </w:r>
      <w:r>
        <w:rPr>
          <w:rFonts w:eastAsia="Times New Roman"/>
          <w:szCs w:val="24"/>
        </w:rPr>
        <w:t>αναξιοπρεπή τρόπο.</w:t>
      </w:r>
    </w:p>
    <w:p w14:paraId="65CEFBC6"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Θα καταθέσω στα Πρακτικά αυτό το οποίο έστειλαν και θα ήταν καλό να τους ακούγαμε και ζωντανά και θα σας πω τη δική μας θέση.</w:t>
      </w:r>
    </w:p>
    <w:p w14:paraId="65CEFBC7"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 xml:space="preserve">(Στο σημείο αυτό η Βουλευτής κ. Χαρούλα (Χαρά) </w:t>
      </w:r>
      <w:proofErr w:type="spellStart"/>
      <w:r>
        <w:rPr>
          <w:rFonts w:eastAsia="Times New Roman"/>
          <w:szCs w:val="24"/>
        </w:rPr>
        <w:t>Κεφαλίδου</w:t>
      </w:r>
      <w:proofErr w:type="spellEnd"/>
      <w:r>
        <w:rPr>
          <w:rFonts w:eastAsia="Times New Roman"/>
          <w:szCs w:val="24"/>
        </w:rPr>
        <w:t xml:space="preserve"> καταθέτει για τα Πρακτικά το προαναφερθέν έγγραφο, το </w:t>
      </w:r>
      <w:r>
        <w:rPr>
          <w:rFonts w:eastAsia="Times New Roman"/>
          <w:szCs w:val="24"/>
        </w:rPr>
        <w:t xml:space="preserve">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5CEFBC8"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lastRenderedPageBreak/>
        <w:t>Η θέση, λοιπόν, είναι ότι για πρώτη φορά μετά από την ψήφιση του ν.4387/2016 προβλέπεται ένα ελάχιστο ποσό, που κυμαίνεται μεταξύ 360 και 385 ευρώ και</w:t>
      </w:r>
      <w:r>
        <w:rPr>
          <w:rFonts w:eastAsia="Times New Roman"/>
          <w:szCs w:val="24"/>
        </w:rPr>
        <w:t xml:space="preserve"> η ρύθμιση αυτή έρχεται με καθυστέρηση δεκαοκτώ μηνών από την ψήφιση του νόμου </w:t>
      </w:r>
      <w:proofErr w:type="spellStart"/>
      <w:r>
        <w:rPr>
          <w:rFonts w:eastAsia="Times New Roman"/>
          <w:szCs w:val="24"/>
        </w:rPr>
        <w:t>Κατρούγκαλου</w:t>
      </w:r>
      <w:proofErr w:type="spellEnd"/>
      <w:r>
        <w:rPr>
          <w:rFonts w:eastAsia="Times New Roman"/>
          <w:szCs w:val="24"/>
        </w:rPr>
        <w:t xml:space="preserve">. </w:t>
      </w:r>
    </w:p>
    <w:p w14:paraId="65CEFBC9"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Τα συμπεράσματα είναι προφανή. Η Κυβέρνηση με αυτό τον τρόπο ομολογεί απερίφραστα ότι επί δεκαοκτώ μήνες υπήρξε ανάλγητη, οδηγώντας σε εξόντωση χιλιάδες συνταξιού</w:t>
      </w:r>
      <w:r>
        <w:rPr>
          <w:rFonts w:eastAsia="Times New Roman"/>
          <w:szCs w:val="24"/>
        </w:rPr>
        <w:t>χους χήρες και χήρους. Εμμέσως συνομολογεί ότι μέχρι σήμερα δεν εξέδιδε συντάξεις χηρείας υπό το καθεστώς του νέου ασφαλιστικού νόμου για να αποφύγει την κατακραυγή, γιατί θα αποκαλυπτόταν ότι οι συντάξεις αυτές θα ήταν της τάξης των 170 ευρώ. Επιδιώκει τη</w:t>
      </w:r>
      <w:r>
        <w:rPr>
          <w:rFonts w:eastAsia="Times New Roman"/>
          <w:szCs w:val="24"/>
        </w:rPr>
        <w:t xml:space="preserve">ν εξίσωση προς τα κάτω και τη μαζική φτωχοποίηση και αυτό είτε το κάνει για ιδεοληπτικούς λόγους είτε το κάνει από </w:t>
      </w:r>
      <w:proofErr w:type="spellStart"/>
      <w:r>
        <w:rPr>
          <w:rFonts w:eastAsia="Times New Roman"/>
          <w:szCs w:val="24"/>
        </w:rPr>
        <w:t>τακτικισμό</w:t>
      </w:r>
      <w:proofErr w:type="spellEnd"/>
      <w:r>
        <w:rPr>
          <w:rFonts w:eastAsia="Times New Roman"/>
          <w:szCs w:val="24"/>
        </w:rPr>
        <w:t>, για να κτίσει μια πελατεία φτώχειας. Και τα δύο είναι κατάπτυστα. Παραγνωρίζει ότι το ελάχιστο ποσό που νομοθετεί δεν ανταποκρίνε</w:t>
      </w:r>
      <w:r>
        <w:rPr>
          <w:rFonts w:eastAsia="Times New Roman"/>
          <w:szCs w:val="24"/>
        </w:rPr>
        <w:t xml:space="preserve">ται στις σύγχρονες ανάγκες διαβίωσης, αδιαφορεί για την ανατροπή του οικογενειακού προγραμματισμού από το αιφνίδιο γεγονός του θανάτου και καταλύει, φυσικά, κάθε έννοια ανταποδοτικότητας μεταξύ των εισφορών που έχουν καταβληθεί </w:t>
      </w:r>
      <w:r>
        <w:rPr>
          <w:rFonts w:eastAsia="Times New Roman"/>
          <w:szCs w:val="24"/>
        </w:rPr>
        <w:lastRenderedPageBreak/>
        <w:t xml:space="preserve">από τον </w:t>
      </w:r>
      <w:proofErr w:type="spellStart"/>
      <w:r>
        <w:rPr>
          <w:rFonts w:eastAsia="Times New Roman"/>
          <w:szCs w:val="24"/>
        </w:rPr>
        <w:t>θανόντα</w:t>
      </w:r>
      <w:proofErr w:type="spellEnd"/>
      <w:r>
        <w:rPr>
          <w:rFonts w:eastAsia="Times New Roman"/>
          <w:szCs w:val="24"/>
        </w:rPr>
        <w:t xml:space="preserve"> και του ποσο</w:t>
      </w:r>
      <w:r>
        <w:rPr>
          <w:rFonts w:eastAsia="Times New Roman"/>
          <w:szCs w:val="24"/>
        </w:rPr>
        <w:t>ύ που θα λάβει η οικογένειά του μετά τον θάνατο. Πέρα από το ελάχιστο ποσό που προβλέπει, διατηρεί καθ’ ολοκληρίαν την άδικη ρύθμιση για την απώλεια του 50% της σύνταξης και του περιορισμένου χρόνου λήψης, που είναι η τριετία, εφόσον η χήρα ή ο χήρος είναι</w:t>
      </w:r>
      <w:r>
        <w:rPr>
          <w:rFonts w:eastAsia="Times New Roman"/>
          <w:szCs w:val="24"/>
        </w:rPr>
        <w:t xml:space="preserve"> κάτω των πενήντα δύο ετών.</w:t>
      </w:r>
    </w:p>
    <w:p w14:paraId="65CEFBCA"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Γι’ αυτό, λοιπόν, κι εμείς επαναφέρουμε σήμερα την τροπολογία, την οποία έχουμε καταθέσει ξανά. Θεωρούμε ότι είναι η μόνη ρεαλιστική διέξοδος για να δείξουμε ότι υπάρχει σεβασμός της κοινωνίας απέναντι σ’ αυτούς τους ανθρώπους π</w:t>
      </w:r>
      <w:r>
        <w:rPr>
          <w:rFonts w:eastAsia="Times New Roman"/>
          <w:szCs w:val="24"/>
        </w:rPr>
        <w:t>ου πλήττονται ανεπανόρθωτα και θεωρούμε ότι πρέπει να υπάρξει άρση της πρωτοφανούς αδικίας, επαναφορά του προηγούμενου καθεστώτος -δηλαδή 70% της σύνταξης να δίνεται στις οικογένειες- άρση της αναστολής ή διακοπής χορήγησης βάσει ηλικίας.</w:t>
      </w:r>
    </w:p>
    <w:p w14:paraId="65CEFBCB"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 xml:space="preserve">Θα καταθέσω ξανά </w:t>
      </w:r>
      <w:r>
        <w:rPr>
          <w:rFonts w:eastAsia="Times New Roman"/>
          <w:szCs w:val="24"/>
        </w:rPr>
        <w:t>στα Πρακτικά την τροπολογία.</w:t>
      </w:r>
    </w:p>
    <w:p w14:paraId="65CEFBCC"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 xml:space="preserve">(Στο σημείο αυτό η Βουλευτής κ. Χαρούλα (Χαρά) </w:t>
      </w:r>
      <w:proofErr w:type="spellStart"/>
      <w:r>
        <w:rPr>
          <w:rFonts w:eastAsia="Times New Roman"/>
          <w:szCs w:val="24"/>
        </w:rPr>
        <w:t>Κεφαλίδου</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5CEFBCD"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lastRenderedPageBreak/>
        <w:t xml:space="preserve">Πάω και στο τελευταίο θέμα, το συνταξιοδοτικό, που είναι οι προσωρινές συντάξεις επί ηλεκτρονικών αιτημάτων συνταξιοδότησης. </w:t>
      </w:r>
    </w:p>
    <w:p w14:paraId="65CEFBCE"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Εδώ θέλω να σας πω ότι δεν μπορεί ως κίνητρο η ηλεκτρονική υποβολή των αιτήσεων για τη χορήγηση της προσωρινής σύνταξης με βελτιωμ</w:t>
      </w:r>
      <w:r>
        <w:rPr>
          <w:rFonts w:eastAsia="Times New Roman"/>
          <w:szCs w:val="24"/>
        </w:rPr>
        <w:t>ένους τρόπους να είναι αυτό που θα δώσει τη δυνατότητα να προχωρήσουμε. Προφανώς είναι θετικό να υποβάλλονται ηλεκτρονικά οι αιτήσεις των δικαιούχων σύνταξης και προφανώς πρέπει να παρέχεται ένα κίνητρο προς αυτούς. Εντούτοις, η αντιπαραβολή της νέας διάτα</w:t>
      </w:r>
      <w:r>
        <w:rPr>
          <w:rFonts w:eastAsia="Times New Roman"/>
          <w:szCs w:val="24"/>
        </w:rPr>
        <w:t>ξης με το υφιστάμενο καθεστώς, δηλαδή με το καθεστώς του ν.4387 και το προϋφιστάμενο του ν.396/2011 είναι αποκαλυπτική του πλήγματος που επέφερε το νέο ασφαλιστικό και στις προσωρινές συντάξεις, διότι εκείνο που εσείς παρουσιάζετε ως κίνητρο και ευνοϊκή ρύ</w:t>
      </w:r>
      <w:r>
        <w:rPr>
          <w:rFonts w:eastAsia="Times New Roman"/>
          <w:szCs w:val="24"/>
        </w:rPr>
        <w:t>θμιση της νέας τροπολογίας δεν είναι τίποτα άλλο από την επαναφορά του παλιότερου καθεστώτος του ν. 2011, μόνο όμως σε όσους υποβάλλουν ηλεκτρονικά την αίτησή τους.</w:t>
      </w:r>
    </w:p>
    <w:p w14:paraId="65CEFBCF"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 xml:space="preserve">Κλείνω λέγοντας ότι σε ό,τι αφορά τη μείωση του συντελεστή του ειδικού φόρου στην αξία των </w:t>
      </w:r>
      <w:r>
        <w:rPr>
          <w:rFonts w:eastAsia="Times New Roman"/>
          <w:szCs w:val="24"/>
        </w:rPr>
        <w:t xml:space="preserve">διαφημίσεων η πρότασή μας -ακούστηκε και χθες από τον κ. Λοβέρδο- είναι να υπάρξει </w:t>
      </w:r>
      <w:r>
        <w:rPr>
          <w:rFonts w:eastAsia="Times New Roman"/>
          <w:szCs w:val="24"/>
        </w:rPr>
        <w:lastRenderedPageBreak/>
        <w:t xml:space="preserve">ρύθμιση για όλα τα </w:t>
      </w:r>
      <w:proofErr w:type="spellStart"/>
      <w:r>
        <w:rPr>
          <w:rFonts w:eastAsia="Times New Roman"/>
          <w:szCs w:val="24"/>
        </w:rPr>
        <w:t>μίντια</w:t>
      </w:r>
      <w:proofErr w:type="spellEnd"/>
      <w:r>
        <w:rPr>
          <w:rFonts w:eastAsia="Times New Roman"/>
          <w:szCs w:val="24"/>
        </w:rPr>
        <w:t>, όχι αυτή η αποσπασματικότητα, που φαίνεται ότι είναι μια αρρώστια συνολική της Κυβέρνησης.</w:t>
      </w:r>
    </w:p>
    <w:p w14:paraId="65CEFBD0"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Ευχαριστώ για τον χρόνο, κύριε Πρόεδρε.</w:t>
      </w:r>
    </w:p>
    <w:p w14:paraId="65CEFBD1" w14:textId="77777777" w:rsidR="0056398E" w:rsidRDefault="004E57BB">
      <w:pPr>
        <w:tabs>
          <w:tab w:val="left" w:pos="2940"/>
        </w:tabs>
        <w:spacing w:line="600" w:lineRule="auto"/>
        <w:ind w:firstLine="720"/>
        <w:jc w:val="both"/>
        <w:rPr>
          <w:rFonts w:eastAsia="Times New Roman"/>
          <w:szCs w:val="24"/>
        </w:rPr>
      </w:pPr>
      <w:r>
        <w:rPr>
          <w:rFonts w:eastAsia="Times New Roman"/>
          <w:b/>
          <w:szCs w:val="24"/>
        </w:rPr>
        <w:t>ΠΡΟΕΔΡΕΥΩΝ (Γεώ</w:t>
      </w:r>
      <w:r>
        <w:rPr>
          <w:rFonts w:eastAsia="Times New Roman"/>
          <w:b/>
          <w:szCs w:val="24"/>
        </w:rPr>
        <w:t xml:space="preserve">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ειδικός αγορητής του Κομμουνιστικού Κόμματος Ελλάδας ο κ. Σάκης </w:t>
      </w:r>
      <w:proofErr w:type="spellStart"/>
      <w:r>
        <w:rPr>
          <w:rFonts w:eastAsia="Times New Roman"/>
          <w:szCs w:val="24"/>
        </w:rPr>
        <w:t>Βαρδαλής</w:t>
      </w:r>
      <w:proofErr w:type="spellEnd"/>
      <w:r>
        <w:rPr>
          <w:rFonts w:eastAsia="Times New Roman"/>
          <w:szCs w:val="24"/>
        </w:rPr>
        <w:t>.</w:t>
      </w:r>
    </w:p>
    <w:p w14:paraId="65CEFBD2" w14:textId="77777777" w:rsidR="0056398E" w:rsidRDefault="004E57BB">
      <w:pPr>
        <w:tabs>
          <w:tab w:val="left" w:pos="2940"/>
        </w:tabs>
        <w:spacing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Ευχαριστώ, κύριε Πρόεδρε.</w:t>
      </w:r>
    </w:p>
    <w:p w14:paraId="65CEFBD3" w14:textId="77777777" w:rsidR="0056398E" w:rsidRDefault="004E57BB">
      <w:pPr>
        <w:tabs>
          <w:tab w:val="left" w:pos="2940"/>
        </w:tabs>
        <w:spacing w:line="600" w:lineRule="auto"/>
        <w:ind w:firstLine="720"/>
        <w:jc w:val="both"/>
        <w:rPr>
          <w:rFonts w:eastAsia="Times New Roman"/>
          <w:szCs w:val="24"/>
        </w:rPr>
      </w:pPr>
      <w:r>
        <w:rPr>
          <w:rFonts w:eastAsia="Times New Roman"/>
          <w:szCs w:val="24"/>
        </w:rPr>
        <w:t>Μεγάλη συζήτηση έγινε πράγματι για την εξάρτηση από τον τζόγο, για το κακό που προκαλεί, για την ανάγ</w:t>
      </w:r>
      <w:r>
        <w:rPr>
          <w:rFonts w:eastAsia="Times New Roman"/>
          <w:szCs w:val="24"/>
        </w:rPr>
        <w:t>κη η κοινωνία να πάρει μέτρα, να βάλει κανόνες, για την ανάγκη να μην κλείνουμε τα μάτια στην πραγματικότητα του παράνομου τζόγου.</w:t>
      </w:r>
    </w:p>
    <w:p w14:paraId="65CEFBD4"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Με βάση όλη αυτήν τη συζήτηση, τόσο η Κυβέρνηση όσο και τα υπόλοιπα κόμματα της Αντιπολίτευσης, έχουν καταλήξει σε ένα συμπέρ</w:t>
      </w:r>
      <w:r>
        <w:rPr>
          <w:rFonts w:eastAsia="Times New Roman" w:cs="Times New Roman"/>
          <w:szCs w:val="24"/>
        </w:rPr>
        <w:t>ασμα: Η απαγόρευση δεν δίνει λύση στο πρόβλημα. Μάλιστα!</w:t>
      </w:r>
    </w:p>
    <w:p w14:paraId="65CEFBD5"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Η νομιμοποίηση, ή μάλλον καλύτερα η διεύρυνση της νομιμοποίησης, αντιμετωπίζει το πρόβλημα; Λύνει το πρόβλημα; Όχι βέβαια!</w:t>
      </w:r>
    </w:p>
    <w:p w14:paraId="65CEFBD6"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lastRenderedPageBreak/>
        <w:t>Τι προσδοκάτε, λοιπόν, εσείς μέσα από αυτήν τη νομοθετική ρύθμιση που πάτε ν</w:t>
      </w:r>
      <w:r>
        <w:rPr>
          <w:rFonts w:eastAsia="Times New Roman" w:cs="Times New Roman"/>
          <w:szCs w:val="24"/>
        </w:rPr>
        <w:t>α περάσετε, από τη στιγμή που δεν έχετε στόχο να αντιμετωπίσετε το πρόβλημα, όπως άλλωστε είπε ξεκάθαρα ο εισηγητής του ΣΥΡΙΖΑ στη δευτερολογία του; Γιατί για εσάς το δίλημμα δεν είναι «τζόγος ή μη τζόγος», «ναι ή ενάντια στον τζόγο», αλλά είναι το δίλημμα</w:t>
      </w:r>
      <w:r>
        <w:rPr>
          <w:rFonts w:eastAsia="Times New Roman" w:cs="Times New Roman"/>
          <w:szCs w:val="24"/>
        </w:rPr>
        <w:t xml:space="preserve">, έτσι όπως εκφράστηκε ο εισηγητής του ΣΥΡΙΖΑ, «ναι στον νόμιμο ή στον παράνομο τζόγο». </w:t>
      </w:r>
    </w:p>
    <w:p w14:paraId="65CEFBD7"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Αυτό είναι το δίλημμά σας, άρα δεν πρόκειται να αντιμετωπίσετε ριζικά το πρόβλημα. Όμως δεν θα καταφέρετε να μειώσετε και τον αριθμό χρηστών με βάση αυτήν τη νομοθετικ</w:t>
      </w:r>
      <w:r>
        <w:rPr>
          <w:rFonts w:eastAsia="Times New Roman" w:cs="Times New Roman"/>
          <w:szCs w:val="24"/>
        </w:rPr>
        <w:t xml:space="preserve">ή ρύθμιση. </w:t>
      </w:r>
    </w:p>
    <w:p w14:paraId="65CEFBD8"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Κατ’ αρχάς, υπάρχει και ένας άλλος σημαντικός λόγος για τον οποίον δεν πρόκειται να αντιμετωπίσετε ριζικά το πρόβλημα. Εάν θέλατε να το αντιμετωπίσετε, θα κάνατε έστω και μία αναφορά στα αίτια που το δημιουργούν και το οξύνουν. Για να μην είμαι</w:t>
      </w:r>
      <w:r>
        <w:rPr>
          <w:rFonts w:eastAsia="Times New Roman" w:cs="Times New Roman"/>
          <w:szCs w:val="24"/>
        </w:rPr>
        <w:t xml:space="preserve"> άδικος, αναφέρομαι στους άλλους, εκτός από τον κ. Μαντά, που μίλησε για «</w:t>
      </w:r>
      <w:proofErr w:type="spellStart"/>
      <w:r>
        <w:rPr>
          <w:rFonts w:eastAsia="Times New Roman" w:cs="Times New Roman"/>
          <w:szCs w:val="24"/>
        </w:rPr>
        <w:t>πολυπαραγοντικό</w:t>
      </w:r>
      <w:proofErr w:type="spellEnd"/>
      <w:r>
        <w:rPr>
          <w:rFonts w:eastAsia="Times New Roman" w:cs="Times New Roman"/>
          <w:szCs w:val="24"/>
        </w:rPr>
        <w:t xml:space="preserve"> πρόβλημα». Υπάρχουν, δηλαδή, πολλοί παράγοντες -προφανώς είχε κάποιους στο μυαλό του- χωρίς βεβαίως να αναφερθεί συγκεκριμένα. </w:t>
      </w:r>
    </w:p>
    <w:p w14:paraId="65CEFBD9"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lastRenderedPageBreak/>
        <w:t>Όμως ούτε τη μείωση των χρηστών θα πετ</w:t>
      </w:r>
      <w:r>
        <w:rPr>
          <w:rFonts w:eastAsia="Times New Roman" w:cs="Times New Roman"/>
          <w:szCs w:val="24"/>
        </w:rPr>
        <w:t xml:space="preserve">ύχετε με αυτήν τη νομοθετική ρύθμιση, γιατί πρώτα από όλα θα σπείρετε σε κάθε γειτονιά καταστήματα με κουλοχέρηδες με </w:t>
      </w:r>
      <w:proofErr w:type="spellStart"/>
      <w:r>
        <w:rPr>
          <w:rFonts w:eastAsia="Times New Roman" w:cs="Times New Roman"/>
          <w:szCs w:val="24"/>
        </w:rPr>
        <w:t>φρουτάκια</w:t>
      </w:r>
      <w:proofErr w:type="spellEnd"/>
      <w:r>
        <w:rPr>
          <w:rFonts w:eastAsia="Times New Roman" w:cs="Times New Roman"/>
          <w:szCs w:val="24"/>
        </w:rPr>
        <w:t xml:space="preserve">. </w:t>
      </w:r>
    </w:p>
    <w:p w14:paraId="65CEFBDA"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Εδώ κάνετε μια λαθροχειρία. Τι λέτε; Μειώνουμε τα καταστήματα. Σε σχέση με τι τα μειώνετε; Με αυτά που προέβλεπαν οι προηγούμε</w:t>
      </w:r>
      <w:r>
        <w:rPr>
          <w:rFonts w:eastAsia="Times New Roman" w:cs="Times New Roman"/>
          <w:szCs w:val="24"/>
        </w:rPr>
        <w:t xml:space="preserve">νοι. Με την πραγματικότητα τη σημερινή, θα τα αυξήσετε. Άρα το πρόβλημα που έχει σήμερα η κοινωνία από την εξάρτηση του τζόγου θα το μεγαλώσετε. Αυτή είναι η αλήθεια. Αυτό κάνετε με αυτήν τη ρύθμιση. </w:t>
      </w:r>
    </w:p>
    <w:p w14:paraId="65CEFBDB"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Επιπλέον, το βασικό που σας ενδιαφέρει είναι άλλο: Πάτε</w:t>
      </w:r>
      <w:r>
        <w:rPr>
          <w:rFonts w:eastAsia="Times New Roman" w:cs="Times New Roman"/>
          <w:szCs w:val="24"/>
        </w:rPr>
        <w:t xml:space="preserve"> να διασφαλίσετε την κερδοφορία του επιχειρηματικού ομίλου που δραστηριοποιείται στα συγκεκριμένα </w:t>
      </w:r>
      <w:proofErr w:type="spellStart"/>
      <w:r>
        <w:rPr>
          <w:rFonts w:eastAsia="Times New Roman" w:cs="Times New Roman"/>
          <w:szCs w:val="24"/>
        </w:rPr>
        <w:t>φρουτάκια</w:t>
      </w:r>
      <w:proofErr w:type="spellEnd"/>
      <w:r>
        <w:rPr>
          <w:rFonts w:eastAsia="Times New Roman" w:cs="Times New Roman"/>
          <w:szCs w:val="24"/>
        </w:rPr>
        <w:t>. Αυτή είναι η πραγματικότητα και θέλετε να την κρύψετε!</w:t>
      </w:r>
    </w:p>
    <w:p w14:paraId="65CEFBDC"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Ορισμένοι μας κάλεσαν στη συζήτηση μέσα σε αυτήν την Αίθουσα να διαλέξουμε επιχειρηματίες. Δ</w:t>
      </w:r>
      <w:r>
        <w:rPr>
          <w:rFonts w:eastAsia="Times New Roman" w:cs="Times New Roman"/>
          <w:szCs w:val="24"/>
        </w:rPr>
        <w:t>εν αναφέρομαι στην Κυβέρνηση. Μάλιστα, μερικοί είναι κυνηγοί σκανδάλων, όπως τους έχουν χαρακτηρίσει. Μας κάλεσαν, λοιπόν, να διαλέξουμε με ποιους επιχειρηματίες είμαστε: Με αυτούς τους επιχειρηματίες που δραστηριοποιούνται στον παράνομο τζόγο ή με τους επ</w:t>
      </w:r>
      <w:r>
        <w:rPr>
          <w:rFonts w:eastAsia="Times New Roman" w:cs="Times New Roman"/>
          <w:szCs w:val="24"/>
        </w:rPr>
        <w:t>ιχειρηματίες που δραστηριοποιούνται στον νόμιμο τζόγο;</w:t>
      </w:r>
    </w:p>
    <w:p w14:paraId="65CEFBDD"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Λοιπόν, εμείς το λέμε ξεκάθαρα για μία ακόμη φορά: Είμαστε ενάντια στον τζόγο και σε κάθε επιχειρηματική δράση με σκοπό τη διασφάλιση της κερδοφορίας. </w:t>
      </w:r>
    </w:p>
    <w:p w14:paraId="65CEFBDE" w14:textId="77777777" w:rsidR="0056398E" w:rsidRDefault="004E57BB">
      <w:pPr>
        <w:spacing w:after="0" w:line="600" w:lineRule="auto"/>
        <w:jc w:val="both"/>
        <w:rPr>
          <w:rFonts w:eastAsia="Times New Roman" w:cs="Times New Roman"/>
          <w:szCs w:val="24"/>
        </w:rPr>
      </w:pPr>
      <w:r>
        <w:rPr>
          <w:rFonts w:eastAsia="Times New Roman" w:cs="Times New Roman"/>
          <w:szCs w:val="24"/>
        </w:rPr>
        <w:t>Γιατί; Διότι σε κάθε περίπτωση, είτε είναι νόμιμο</w:t>
      </w:r>
      <w:r>
        <w:rPr>
          <w:rFonts w:eastAsia="Times New Roman" w:cs="Times New Roman"/>
          <w:szCs w:val="24"/>
        </w:rPr>
        <w:t xml:space="preserve">ς ο τζόγος –και το υπογραμμίζω- είτε είναι παράνομος, οι συνέπειές του θα είναι συγκεκριμένες και δεν αλλάζει σε τίποτα αυτό. </w:t>
      </w:r>
    </w:p>
    <w:p w14:paraId="65CEFBDF"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Κλείνοντας αυτό το ζήτημα, θα ήθελα να πω το εξής: Σε καμμία περίπτωση η νομιμοποίηση δεν μπορεί να αντιμετωπίσει το κοινωνικό φα</w:t>
      </w:r>
      <w:r>
        <w:rPr>
          <w:rFonts w:eastAsia="Times New Roman" w:cs="Times New Roman"/>
          <w:szCs w:val="24"/>
        </w:rPr>
        <w:t xml:space="preserve">ινόμενο της εξάρτησης -διότι περί αυτού πρόκειται-γιατί αφήνει άθικτες τις κοινωνικές αιτίες που το γεννούν και τους ιδεολογικούς μηχανισμούς που το αναπαράγουν. </w:t>
      </w:r>
    </w:p>
    <w:p w14:paraId="65CEFBE0"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Η τοξικομανία, ο αλκοολισμός και ο τζόγος είναι κοινωνικά φαινόμενα και κατά συνέπεια τα αίτι</w:t>
      </w:r>
      <w:r>
        <w:rPr>
          <w:rFonts w:eastAsia="Times New Roman" w:cs="Times New Roman"/>
          <w:szCs w:val="24"/>
        </w:rPr>
        <w:t xml:space="preserve">α που τα καθορίζουν είναι επίσης κοινωνικά και οικονομικά. </w:t>
      </w:r>
    </w:p>
    <w:p w14:paraId="65CEFBE1"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 xml:space="preserve">Επιπλέον, η ανάπτυξη του καπιταλισμού, η όξυνση των κοινωνικών αντιθέσεων και το βάθεμα της οικονομικής καπιταλιστικής κρίσης δημιουργούν προϋποθέσεις εξάπλωσης αυτού του φαινομένου, που παίρνει επιδημικές διαστάσεις. </w:t>
      </w:r>
    </w:p>
    <w:p w14:paraId="65CEFBE2"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Χωρίς να θέλω να αναλύσω το ζήτημα, δ</w:t>
      </w:r>
      <w:r>
        <w:rPr>
          <w:rFonts w:eastAsia="Times New Roman" w:cs="Times New Roman"/>
          <w:szCs w:val="24"/>
        </w:rPr>
        <w:t xml:space="preserve">ιότι δεν με παίρνει ο χρόνος της δευτερολογίας, αυτό που εσείς κάνετε είναι ένα </w:t>
      </w:r>
      <w:r>
        <w:rPr>
          <w:rFonts w:eastAsia="Times New Roman" w:cs="Times New Roman"/>
          <w:szCs w:val="24"/>
        </w:rPr>
        <w:lastRenderedPageBreak/>
        <w:t>πράγμα και είναι ξεκάθαρο: Είναι να ανοίγετε τον δρόμο για την αναζήτηση τρόπων διαχείρισης του φαινομένου σε όφελος του συστήματος. Αυτό το σύστημα θέλετε να εξυπηρετήσετε και</w:t>
      </w:r>
      <w:r>
        <w:rPr>
          <w:rFonts w:eastAsia="Times New Roman" w:cs="Times New Roman"/>
          <w:szCs w:val="24"/>
        </w:rPr>
        <w:t xml:space="preserve"> τέτοιους τρόπους ψάχνετε. </w:t>
      </w:r>
    </w:p>
    <w:p w14:paraId="65CEFBE3"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5CEFBE4" w14:textId="77777777" w:rsidR="0056398E" w:rsidRDefault="004E57BB">
      <w:pPr>
        <w:spacing w:after="0" w:line="600" w:lineRule="auto"/>
        <w:ind w:firstLine="720"/>
        <w:jc w:val="both"/>
        <w:rPr>
          <w:rFonts w:eastAsia="Times New Roman" w:cs="Times New Roman"/>
          <w:szCs w:val="24"/>
        </w:rPr>
      </w:pPr>
      <w:r>
        <w:rPr>
          <w:rFonts w:eastAsia="Times New Roman" w:cs="Times New Roman"/>
          <w:szCs w:val="24"/>
        </w:rPr>
        <w:t xml:space="preserve">Ένα λεπτό, κύριε Πρόεδρε. </w:t>
      </w:r>
    </w:p>
    <w:p w14:paraId="65CEFBE5" w14:textId="77777777" w:rsidR="0056398E" w:rsidRDefault="004E57BB">
      <w:pPr>
        <w:tabs>
          <w:tab w:val="left" w:pos="2738"/>
          <w:tab w:val="center" w:pos="4753"/>
          <w:tab w:val="left" w:pos="5723"/>
        </w:tabs>
        <w:spacing w:line="600" w:lineRule="auto"/>
        <w:jc w:val="both"/>
        <w:rPr>
          <w:rFonts w:eastAsia="Times New Roman" w:cs="Times New Roman"/>
          <w:szCs w:val="24"/>
        </w:rPr>
      </w:pPr>
      <w:r>
        <w:rPr>
          <w:rFonts w:eastAsia="Times New Roman" w:cs="Times New Roman"/>
          <w:szCs w:val="24"/>
        </w:rPr>
        <w:t xml:space="preserve">Ήθελα να πω και για το δωράκι προς τους </w:t>
      </w:r>
      <w:proofErr w:type="spellStart"/>
      <w:r>
        <w:rPr>
          <w:rFonts w:eastAsia="Times New Roman" w:cs="Times New Roman"/>
          <w:szCs w:val="24"/>
        </w:rPr>
        <w:t>καναλάρχες</w:t>
      </w:r>
      <w:proofErr w:type="spellEnd"/>
      <w:r>
        <w:rPr>
          <w:rFonts w:eastAsia="Times New Roman" w:cs="Times New Roman"/>
          <w:szCs w:val="24"/>
        </w:rPr>
        <w:t xml:space="preserve">. Τελικά, φαίνεται ότι αυτό το δωράκι στους </w:t>
      </w:r>
      <w:proofErr w:type="spellStart"/>
      <w:r>
        <w:rPr>
          <w:rFonts w:eastAsia="Times New Roman" w:cs="Times New Roman"/>
          <w:szCs w:val="24"/>
        </w:rPr>
        <w:t>καναλάρχες</w:t>
      </w:r>
      <w:proofErr w:type="spellEnd"/>
      <w:r>
        <w:rPr>
          <w:rFonts w:eastAsia="Times New Roman" w:cs="Times New Roman"/>
          <w:szCs w:val="24"/>
        </w:rPr>
        <w:t xml:space="preserve"> θα το δώσετε</w:t>
      </w:r>
      <w:r>
        <w:rPr>
          <w:rFonts w:eastAsia="Times New Roman" w:cs="Times New Roman"/>
          <w:szCs w:val="24"/>
        </w:rPr>
        <w:t xml:space="preserve"> όλοι μαζί. Είτε με τη θετική ψήφο είτε με το «παρών», δεν έχετε αντίρρηση να δ</w:t>
      </w:r>
      <w:r>
        <w:rPr>
          <w:rFonts w:eastAsia="Times New Roman" w:cs="Times New Roman"/>
          <w:szCs w:val="24"/>
        </w:rPr>
        <w:t>ο</w:t>
      </w:r>
      <w:r>
        <w:rPr>
          <w:rFonts w:eastAsia="Times New Roman" w:cs="Times New Roman"/>
          <w:szCs w:val="24"/>
        </w:rPr>
        <w:t>θεί, όλοι μαζί και αυτοί που πήγατε στην Αντιπολίτευση και υποτίθεται ότι αλλάξατε και αυτοί που επικαλείστε ότι τώρα φέρνετε το «νέο» και αυτοί που ισχυρίζεστε ότι το τζάμπα τ</w:t>
      </w:r>
      <w:r>
        <w:rPr>
          <w:rFonts w:eastAsia="Times New Roman" w:cs="Times New Roman"/>
          <w:szCs w:val="24"/>
        </w:rPr>
        <w:t xml:space="preserve">έλειωσε. Τελικά, σε τούτο εδώ το σύστημα για μια ακόμη φορά αποδεικνύεται ότι πολλά μπορούν να αλλάξουν. Οι φοροαπαλλαγές, οι επιδοτήσεις και το τζάμπα χρήμα προς το μεγάλο κεφάλαιο δεν αλλάζει με τίποτα και με κανέναν σας. </w:t>
      </w:r>
    </w:p>
    <w:p w14:paraId="65CEFBE6"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λέω, έχετε καλή δικαιολογία</w:t>
      </w:r>
      <w:r>
        <w:rPr>
          <w:rFonts w:eastAsia="Times New Roman" w:cs="Times New Roman"/>
          <w:szCs w:val="24"/>
        </w:rPr>
        <w:t xml:space="preserve">, ξέρω. Τα κάνετε για τους εργαζόμενους, τα κάνετε για τα ασφαλιστικά τους ταμεία. Άλλωστε, όλα έτσι και αλλιώς για τους εργαζόμενους τα κάνετε και τους </w:t>
      </w:r>
      <w:r>
        <w:rPr>
          <w:rFonts w:eastAsia="Times New Roman" w:cs="Times New Roman"/>
          <w:szCs w:val="24"/>
        </w:rPr>
        <w:lastRenderedPageBreak/>
        <w:t>μισθούς που κόβετε και τις συντάξεις που κόβετε και τις φοροαπαλλαγές και τις επιδοτήσεις στο μεγάλο κε</w:t>
      </w:r>
      <w:r>
        <w:rPr>
          <w:rFonts w:eastAsia="Times New Roman" w:cs="Times New Roman"/>
          <w:szCs w:val="24"/>
        </w:rPr>
        <w:t xml:space="preserve">φάλαιο, όλα στο όνομα των εργαζομένων γίνονται. Πάντα αυτούς έχετε στο μυαλό σας. </w:t>
      </w:r>
    </w:p>
    <w:p w14:paraId="65CEFBE7"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έλεγα, μάλιστα, μέρες που έρχονται, ότι το ίδιο αστέρι σάς οδηγεί όλους και είναι η καπιταλιστική ανάκαμψη των κερδών. </w:t>
      </w:r>
    </w:p>
    <w:p w14:paraId="65CEFBE8"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Τέλος, πολλά ακούστηκαν –δεν θα πω τίποτα- για το </w:t>
      </w:r>
      <w:r>
        <w:rPr>
          <w:rFonts w:eastAsia="Times New Roman" w:cs="Times New Roman"/>
          <w:szCs w:val="24"/>
        </w:rPr>
        <w:t xml:space="preserve">πλεόνασμα, το κοινωνικό μέρισμα και τα λοιπά. </w:t>
      </w:r>
    </w:p>
    <w:p w14:paraId="65CEFBE9"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Ένα πράγμα πρέπει να έχουν οι εργαζόμενοι υπ’ </w:t>
      </w:r>
      <w:proofErr w:type="spellStart"/>
      <w:r>
        <w:rPr>
          <w:rFonts w:eastAsia="Times New Roman" w:cs="Times New Roman"/>
          <w:szCs w:val="24"/>
        </w:rPr>
        <w:t>όψιν</w:t>
      </w:r>
      <w:proofErr w:type="spellEnd"/>
      <w:r>
        <w:rPr>
          <w:rFonts w:eastAsia="Times New Roman" w:cs="Times New Roman"/>
          <w:szCs w:val="24"/>
        </w:rPr>
        <w:t xml:space="preserve"> τους: Πρέπει να προετοιμάσουν καλά την απεργία που έρχεται για να αντισταθούν, να αποτρέψουν, να καθυστερήσουν τα αντιλαϊκά, τα αντεργατικά μέτρα που έχετε στ</w:t>
      </w:r>
      <w:r>
        <w:rPr>
          <w:rFonts w:eastAsia="Times New Roman" w:cs="Times New Roman"/>
          <w:szCs w:val="24"/>
        </w:rPr>
        <w:t xml:space="preserve">α σκαριά. </w:t>
      </w:r>
    </w:p>
    <w:p w14:paraId="65CEFBEA"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5CEFBEB"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Βαρδαλή</w:t>
      </w:r>
      <w:proofErr w:type="spellEnd"/>
      <w:r>
        <w:rPr>
          <w:rFonts w:eastAsia="Times New Roman" w:cs="Times New Roman"/>
          <w:szCs w:val="24"/>
        </w:rPr>
        <w:t xml:space="preserve">, με τον οποίο ολοκληρώνεται και ο κύκλος των δευτερολογιών. </w:t>
      </w:r>
    </w:p>
    <w:p w14:paraId="65CEFBEC"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Πριν περάσουμε στην ψηφοφορία, κύριε Υπουργέ, θέλετε να τοποθετηθείτε σε κάτι; </w:t>
      </w:r>
    </w:p>
    <w:p w14:paraId="65CEFBED"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ΕΥΚΛΕΙΔΗΣ ΤΣΑΚΑ</w:t>
      </w:r>
      <w:r>
        <w:rPr>
          <w:rFonts w:eastAsia="Times New Roman" w:cs="Times New Roman"/>
          <w:b/>
          <w:szCs w:val="24"/>
        </w:rPr>
        <w:t xml:space="preserve">ΛΩΤΟΣ (Υπουργός Οικονομικών): </w:t>
      </w:r>
      <w:r>
        <w:rPr>
          <w:rFonts w:eastAsia="Times New Roman" w:cs="Times New Roman"/>
          <w:szCs w:val="24"/>
        </w:rPr>
        <w:t xml:space="preserve">Να μην ταλαιπωρήσω το Σώμα, κύριε Πρόεδρε. </w:t>
      </w:r>
    </w:p>
    <w:p w14:paraId="65CEFBEE"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Όχι, δεν ταλαιπωρείτε το Σώμα, έχετε το δικαίωμα. Εγώ σας δίνω τη δυνατότητα. Εάν εσείς δεν επιθυμείτε να παρέμβετε…</w:t>
      </w:r>
    </w:p>
    <w:p w14:paraId="65CEFBEF"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w:t>
      </w:r>
      <w:r>
        <w:rPr>
          <w:rFonts w:eastAsia="Times New Roman" w:cs="Times New Roman"/>
          <w:b/>
          <w:szCs w:val="24"/>
        </w:rPr>
        <w:t xml:space="preserve">Οικονομικών): </w:t>
      </w:r>
      <w:r>
        <w:rPr>
          <w:rFonts w:eastAsia="Times New Roman" w:cs="Times New Roman"/>
          <w:szCs w:val="24"/>
        </w:rPr>
        <w:t xml:space="preserve">Έχουν ειπωθεί όλα, κύριε Πρόεδρε. </w:t>
      </w:r>
    </w:p>
    <w:p w14:paraId="65CEFBF0"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Ωραία, τότε να περάσουμε στην ψηφοφορία. </w:t>
      </w:r>
    </w:p>
    <w:p w14:paraId="65CEFBF1"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των άρθρων, των τροπολογιών και του συνόλου του σχεδί</w:t>
      </w:r>
      <w:r>
        <w:rPr>
          <w:rFonts w:eastAsia="Times New Roman" w:cs="Times New Roman"/>
          <w:szCs w:val="24"/>
        </w:rPr>
        <w:t>ου νόμου του Υπουργείου Οικονομικών</w:t>
      </w:r>
      <w:r>
        <w:rPr>
          <w:rFonts w:eastAsia="Times New Roman" w:cs="Times New Roman"/>
          <w:szCs w:val="24"/>
        </w:rPr>
        <w:t>:</w:t>
      </w:r>
      <w:r>
        <w:rPr>
          <w:rFonts w:eastAsia="Times New Roman" w:cs="Times New Roman"/>
          <w:szCs w:val="24"/>
        </w:rPr>
        <w:t xml:space="preserve"> «Συνταξιοδοτικές ρυθμίσεις του ν.4387/2016, ρυθμίσεις για την αγορά παιγνίων, για την </w:t>
      </w:r>
      <w:r w:rsidRPr="007C61D1">
        <w:rPr>
          <w:rFonts w:eastAsia="Times New Roman" w:cs="Times New Roman"/>
          <w:szCs w:val="24"/>
        </w:rPr>
        <w:t>“</w:t>
      </w:r>
      <w:r>
        <w:rPr>
          <w:rFonts w:eastAsia="Times New Roman" w:cs="Times New Roman"/>
          <w:szCs w:val="24"/>
        </w:rPr>
        <w:t xml:space="preserve">Ελληνικό Καζίνο </w:t>
      </w:r>
      <w:r>
        <w:rPr>
          <w:rFonts w:eastAsia="Times New Roman" w:cs="Times New Roman"/>
          <w:szCs w:val="24"/>
        </w:rPr>
        <w:t xml:space="preserve">Πάρνηθας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sidRPr="007C61D1">
        <w:rPr>
          <w:rFonts w:eastAsia="Times New Roman" w:cs="Times New Roman"/>
          <w:szCs w:val="24"/>
        </w:rPr>
        <w:t>”</w:t>
      </w:r>
      <w:r>
        <w:rPr>
          <w:rFonts w:eastAsia="Times New Roman" w:cs="Times New Roman"/>
          <w:szCs w:val="24"/>
        </w:rPr>
        <w:t xml:space="preserve"> και άλλες διατάξεις».</w:t>
      </w:r>
    </w:p>
    <w:p w14:paraId="65CEFBF2"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65CEFBF3"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ΚΩΝΣΤΑΝΤΙΝΟΣ ΠΑΥΛ</w:t>
      </w:r>
      <w:r>
        <w:rPr>
          <w:rFonts w:eastAsia="Times New Roman" w:cs="Times New Roman"/>
          <w:b/>
          <w:szCs w:val="24"/>
        </w:rPr>
        <w:t xml:space="preserve">ΙΔΗΣ: </w:t>
      </w:r>
      <w:r>
        <w:rPr>
          <w:rFonts w:eastAsia="Times New Roman" w:cs="Times New Roman"/>
          <w:szCs w:val="24"/>
        </w:rPr>
        <w:t xml:space="preserve">Ναι. </w:t>
      </w:r>
    </w:p>
    <w:p w14:paraId="65CEFBF4"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ΓΕΩΡΓΑΝΤΑΣ: </w:t>
      </w:r>
      <w:r>
        <w:rPr>
          <w:rFonts w:eastAsia="Times New Roman" w:cs="Times New Roman"/>
          <w:szCs w:val="24"/>
        </w:rPr>
        <w:t xml:space="preserve">Όχι. </w:t>
      </w:r>
    </w:p>
    <w:p w14:paraId="65CEFBF5"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Ναι.</w:t>
      </w:r>
    </w:p>
    <w:p w14:paraId="65CEFBF6"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65CEFBF7"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5CEFBF8"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(Η΄ Αντιπρόεδρος της Βουλής): </w:t>
      </w:r>
      <w:r>
        <w:rPr>
          <w:rFonts w:eastAsia="Times New Roman" w:cs="Times New Roman"/>
          <w:szCs w:val="24"/>
        </w:rPr>
        <w:t>Ναι.</w:t>
      </w:r>
    </w:p>
    <w:p w14:paraId="65CEFBF9"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65CEFBFA"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65CEFBFB" w14:textId="77777777" w:rsidR="0056398E" w:rsidRDefault="004E57B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«Συνταξιοδοτικές ρυθμίσεις του ν.4387/2016, ρυθμίσεις για την αγορά παιγνίων, για την </w:t>
      </w:r>
      <w:r w:rsidRPr="007C61D1">
        <w:rPr>
          <w:rFonts w:eastAsia="Times New Roman" w:cs="Times New Roman"/>
          <w:szCs w:val="24"/>
        </w:rPr>
        <w:t>“</w:t>
      </w:r>
      <w:r>
        <w:rPr>
          <w:rFonts w:eastAsia="Times New Roman" w:cs="Times New Roman"/>
          <w:szCs w:val="24"/>
        </w:rPr>
        <w:t>Ελληνικό Καζίνο Πάρνηθ</w:t>
      </w:r>
      <w:r>
        <w:rPr>
          <w:rFonts w:eastAsia="Times New Roman" w:cs="Times New Roman"/>
          <w:szCs w:val="24"/>
        </w:rPr>
        <w:t>α</w:t>
      </w:r>
      <w:r>
        <w:rPr>
          <w:rFonts w:eastAsia="Times New Roman" w:cs="Times New Roman"/>
          <w:szCs w:val="24"/>
        </w:rPr>
        <w:t>ς Α</w:t>
      </w:r>
      <w:r>
        <w:rPr>
          <w:rFonts w:eastAsia="Times New Roman" w:cs="Times New Roman"/>
          <w:szCs w:val="24"/>
        </w:rPr>
        <w:t>.</w:t>
      </w:r>
      <w:r>
        <w:rPr>
          <w:rFonts w:eastAsia="Times New Roman" w:cs="Times New Roman"/>
          <w:szCs w:val="24"/>
        </w:rPr>
        <w:t>Ε</w:t>
      </w:r>
      <w:r>
        <w:rPr>
          <w:rFonts w:eastAsia="Times New Roman" w:cs="Times New Roman"/>
          <w:szCs w:val="24"/>
        </w:rPr>
        <w:t>.</w:t>
      </w:r>
      <w:r w:rsidRPr="007C61D1">
        <w:rPr>
          <w:rFonts w:eastAsia="Times New Roman" w:cs="Times New Roman"/>
          <w:szCs w:val="24"/>
        </w:rPr>
        <w:t>”</w:t>
      </w:r>
      <w:r>
        <w:rPr>
          <w:rFonts w:eastAsia="Times New Roman" w:cs="Times New Roman"/>
          <w:szCs w:val="24"/>
        </w:rPr>
        <w:t xml:space="preserve"> και άλλες διατάξεις» έγινε δεκτό επί της αρχής κατά πλ</w:t>
      </w:r>
      <w:r>
        <w:rPr>
          <w:rFonts w:eastAsia="Times New Roman" w:cs="Times New Roman"/>
          <w:szCs w:val="24"/>
        </w:rPr>
        <w:t xml:space="preserve">ειοψηφία. </w:t>
      </w:r>
    </w:p>
    <w:p w14:paraId="65CEFBFC"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ισερχόμαστε στην ψήφιση των άρθρων και η ψήφισή τους θα γίνει χωριστά.</w:t>
      </w:r>
    </w:p>
    <w:p w14:paraId="65CEFBFD"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 </w:t>
      </w:r>
      <w:r>
        <w:rPr>
          <w:rFonts w:eastAsia="Times New Roman" w:cs="Times New Roman"/>
          <w:szCs w:val="24"/>
        </w:rPr>
        <w:t>-</w:t>
      </w:r>
      <w:r>
        <w:rPr>
          <w:rFonts w:eastAsia="Times New Roman" w:cs="Times New Roman"/>
          <w:szCs w:val="24"/>
        </w:rPr>
        <w:t>παλαιό άρθρο 10, τροπολογία 1329/211</w:t>
      </w:r>
      <w:r>
        <w:rPr>
          <w:rFonts w:eastAsia="Times New Roman" w:cs="Times New Roman"/>
          <w:szCs w:val="24"/>
        </w:rPr>
        <w:t>-</w:t>
      </w:r>
      <w:r>
        <w:rPr>
          <w:rFonts w:eastAsia="Times New Roman" w:cs="Times New Roman"/>
          <w:szCs w:val="24"/>
        </w:rPr>
        <w:t xml:space="preserve"> ως έχει;</w:t>
      </w:r>
    </w:p>
    <w:p w14:paraId="65CEFBFE"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ΠΑΥΛΙΔΗΣ: </w:t>
      </w:r>
      <w:r>
        <w:rPr>
          <w:rFonts w:eastAsia="Times New Roman" w:cs="Times New Roman"/>
          <w:szCs w:val="24"/>
        </w:rPr>
        <w:t>Ναι.</w:t>
      </w:r>
    </w:p>
    <w:p w14:paraId="65CEFBFF"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5CEFC00"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Παρών.</w:t>
      </w:r>
    </w:p>
    <w:p w14:paraId="65CEFC01"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65CEFC02"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65CEFC03"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65CEFC04"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5CEFC05"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65CEFC06"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1 έγινε δεκτό ως έχει κατά πλειοψηφία.</w:t>
      </w:r>
    </w:p>
    <w:p w14:paraId="65CEFC07"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Ερωτ</w:t>
      </w:r>
      <w:r>
        <w:rPr>
          <w:rFonts w:eastAsia="Times New Roman" w:cs="Times New Roman"/>
          <w:szCs w:val="24"/>
        </w:rPr>
        <w:t xml:space="preserve">άται το Σώμα: Γίνεται δεκτό το άρθρο 2 </w:t>
      </w:r>
      <w:r>
        <w:rPr>
          <w:rFonts w:eastAsia="Times New Roman" w:cs="Times New Roman"/>
          <w:szCs w:val="24"/>
        </w:rPr>
        <w:t>-</w:t>
      </w:r>
      <w:r>
        <w:rPr>
          <w:rFonts w:eastAsia="Times New Roman" w:cs="Times New Roman"/>
          <w:szCs w:val="24"/>
        </w:rPr>
        <w:t>παλαιό άρθρο 11, τροπολογία 1330/212</w:t>
      </w:r>
      <w:r>
        <w:rPr>
          <w:rFonts w:eastAsia="Times New Roman" w:cs="Times New Roman"/>
          <w:szCs w:val="24"/>
        </w:rPr>
        <w:t xml:space="preserve">- </w:t>
      </w:r>
      <w:r>
        <w:rPr>
          <w:rFonts w:eastAsia="Times New Roman" w:cs="Times New Roman"/>
          <w:szCs w:val="24"/>
        </w:rPr>
        <w:t>ως έχει;</w:t>
      </w:r>
    </w:p>
    <w:p w14:paraId="65CEFC08"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65CEFC09"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Ναι.</w:t>
      </w:r>
    </w:p>
    <w:p w14:paraId="65CEFC0A"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Ναι.</w:t>
      </w:r>
    </w:p>
    <w:p w14:paraId="65CEFC0B"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lastRenderedPageBreak/>
        <w:t>ΕΥΑΓΓΕΛΟΣ ΚΑΡΑΚΩΣΤΑΣ:</w:t>
      </w:r>
      <w:r>
        <w:rPr>
          <w:rFonts w:eastAsia="Times New Roman" w:cs="Times New Roman"/>
          <w:szCs w:val="24"/>
        </w:rPr>
        <w:t xml:space="preserve"> Ναι.</w:t>
      </w:r>
    </w:p>
    <w:p w14:paraId="65CEFC0C"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65CEFC0D"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ΔΗΜΗΤΡΙΟΣ ΚΑΜΜΕΝΟΣ (Η΄ Αντιπρόεδ</w:t>
      </w:r>
      <w:r>
        <w:rPr>
          <w:rFonts w:eastAsia="Times New Roman" w:cs="Times New Roman"/>
          <w:b/>
          <w:szCs w:val="24"/>
        </w:rPr>
        <w:t>ρος της Βουλής):</w:t>
      </w:r>
      <w:r>
        <w:rPr>
          <w:rFonts w:eastAsia="Times New Roman" w:cs="Times New Roman"/>
          <w:szCs w:val="24"/>
        </w:rPr>
        <w:t xml:space="preserve"> Ναι.</w:t>
      </w:r>
    </w:p>
    <w:p w14:paraId="65CEFC0E"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5CEFC0F"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5CEFC10"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2 έγινε δεκτό ως έχει κατά πλειοψηφία.</w:t>
      </w:r>
    </w:p>
    <w:p w14:paraId="65CEFC11"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 </w:t>
      </w:r>
      <w:r>
        <w:rPr>
          <w:rFonts w:eastAsia="Times New Roman" w:cs="Times New Roman"/>
          <w:szCs w:val="24"/>
        </w:rPr>
        <w:t>-</w:t>
      </w:r>
      <w:r>
        <w:rPr>
          <w:rFonts w:eastAsia="Times New Roman" w:cs="Times New Roman"/>
          <w:szCs w:val="24"/>
        </w:rPr>
        <w:t>παλαιό άρθρο 1</w:t>
      </w:r>
      <w:r>
        <w:rPr>
          <w:rFonts w:eastAsia="Times New Roman" w:cs="Times New Roman"/>
          <w:szCs w:val="24"/>
        </w:rPr>
        <w:t xml:space="preserve">- </w:t>
      </w:r>
      <w:r>
        <w:rPr>
          <w:rFonts w:eastAsia="Times New Roman" w:cs="Times New Roman"/>
          <w:szCs w:val="24"/>
        </w:rPr>
        <w:t>ως έχει;</w:t>
      </w:r>
    </w:p>
    <w:p w14:paraId="65CEFC12"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65CEFC13"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5CEFC14"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Όχι.</w:t>
      </w:r>
    </w:p>
    <w:p w14:paraId="65CEFC15"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65CEFC16"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65CEFC17"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lastRenderedPageBreak/>
        <w:t>ΔΗΜΗΤΡΙΟΣ ΚΑΜΜΕΝΟΣ (Η΄ Αντιπρόεδρος της Βουλής):</w:t>
      </w:r>
      <w:r>
        <w:rPr>
          <w:rFonts w:eastAsia="Times New Roman" w:cs="Times New Roman"/>
          <w:szCs w:val="24"/>
        </w:rPr>
        <w:t xml:space="preserve"> Ναι.</w:t>
      </w:r>
    </w:p>
    <w:p w14:paraId="65CEFC18"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5CEFC19"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p>
    <w:p w14:paraId="65CEFC1A"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w:t>
      </w:r>
      <w:r>
        <w:rPr>
          <w:rFonts w:eastAsia="Times New Roman" w:cs="Times New Roman"/>
          <w:szCs w:val="24"/>
        </w:rPr>
        <w:t xml:space="preserve"> το άρθρο 3 έγινε δεκτό ως έχει κατά πλειοψηφία.</w:t>
      </w:r>
    </w:p>
    <w:p w14:paraId="65CEFC1B"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 </w:t>
      </w:r>
      <w:r>
        <w:rPr>
          <w:rFonts w:eastAsia="Times New Roman" w:cs="Times New Roman"/>
          <w:szCs w:val="24"/>
        </w:rPr>
        <w:t>-</w:t>
      </w:r>
      <w:r>
        <w:rPr>
          <w:rFonts w:eastAsia="Times New Roman" w:cs="Times New Roman"/>
          <w:szCs w:val="24"/>
        </w:rPr>
        <w:t>παλαιό άρθρο 2</w:t>
      </w:r>
      <w:r>
        <w:rPr>
          <w:rFonts w:eastAsia="Times New Roman" w:cs="Times New Roman"/>
          <w:szCs w:val="24"/>
        </w:rPr>
        <w:t xml:space="preserve">- </w:t>
      </w:r>
      <w:r>
        <w:rPr>
          <w:rFonts w:eastAsia="Times New Roman" w:cs="Times New Roman"/>
          <w:szCs w:val="24"/>
        </w:rPr>
        <w:t>ως έχει;</w:t>
      </w:r>
    </w:p>
    <w:p w14:paraId="65CEFC1C"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65CEFC1D"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5CEFC1E"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Όχι.</w:t>
      </w:r>
    </w:p>
    <w:p w14:paraId="65CEFC1F"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65CEFC20"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65CEFC21"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Δ</w:t>
      </w:r>
      <w:r>
        <w:rPr>
          <w:rFonts w:eastAsia="Times New Roman" w:cs="Times New Roman"/>
          <w:b/>
          <w:szCs w:val="24"/>
        </w:rPr>
        <w:t>ΗΜΗΤΡΙΟΣ ΚΑΜΜΕΝΟΣ (Η΄ Αντιπρόεδρος της Βουλής):</w:t>
      </w:r>
      <w:r>
        <w:rPr>
          <w:rFonts w:eastAsia="Times New Roman" w:cs="Times New Roman"/>
          <w:szCs w:val="24"/>
        </w:rPr>
        <w:t xml:space="preserve"> Ναι.</w:t>
      </w:r>
    </w:p>
    <w:p w14:paraId="65CEFC22"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5CEFC23"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Όχι.</w:t>
      </w:r>
    </w:p>
    <w:p w14:paraId="65CEFC24"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4 έγινε δεκτό ως έχει κατά πλειοψηφία.</w:t>
      </w:r>
    </w:p>
    <w:p w14:paraId="65CEFC25"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5 </w:t>
      </w:r>
      <w:r>
        <w:rPr>
          <w:rFonts w:eastAsia="Times New Roman" w:cs="Times New Roman"/>
          <w:szCs w:val="24"/>
        </w:rPr>
        <w:t>-</w:t>
      </w:r>
      <w:r>
        <w:rPr>
          <w:rFonts w:eastAsia="Times New Roman" w:cs="Times New Roman"/>
          <w:szCs w:val="24"/>
        </w:rPr>
        <w:t>παλαιό άρθρο 3</w:t>
      </w:r>
      <w:r>
        <w:rPr>
          <w:rFonts w:eastAsia="Times New Roman" w:cs="Times New Roman"/>
          <w:szCs w:val="24"/>
        </w:rPr>
        <w:t xml:space="preserve">- </w:t>
      </w:r>
      <w:r>
        <w:rPr>
          <w:rFonts w:eastAsia="Times New Roman" w:cs="Times New Roman"/>
          <w:szCs w:val="24"/>
        </w:rPr>
        <w:t>ως έχει;</w:t>
      </w:r>
    </w:p>
    <w:p w14:paraId="65CEFC26"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65CEFC27"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5CEFC28"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Ναι.</w:t>
      </w:r>
    </w:p>
    <w:p w14:paraId="65CEFC29"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Όχι.</w:t>
      </w:r>
    </w:p>
    <w:p w14:paraId="65CEFC2A"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65CEFC2B"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65CEFC2C"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5CEFC2D"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5CEFC2E"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5 έγινε δεκτό ως έχει κατά πλειοψηφία.</w:t>
      </w:r>
    </w:p>
    <w:p w14:paraId="65CEFC2F"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δεκτό το άρθρο 6 </w:t>
      </w:r>
      <w:r>
        <w:rPr>
          <w:rFonts w:eastAsia="Times New Roman" w:cs="Times New Roman"/>
          <w:szCs w:val="24"/>
        </w:rPr>
        <w:t>-</w:t>
      </w:r>
      <w:r>
        <w:rPr>
          <w:rFonts w:eastAsia="Times New Roman" w:cs="Times New Roman"/>
          <w:szCs w:val="24"/>
        </w:rPr>
        <w:t>παλαιό άρθρο 5</w:t>
      </w:r>
      <w:r>
        <w:rPr>
          <w:rFonts w:eastAsia="Times New Roman" w:cs="Times New Roman"/>
          <w:szCs w:val="24"/>
        </w:rPr>
        <w:t xml:space="preserve">-, </w:t>
      </w:r>
      <w:r>
        <w:rPr>
          <w:rFonts w:eastAsia="Times New Roman" w:cs="Times New Roman"/>
          <w:szCs w:val="24"/>
        </w:rPr>
        <w:t>όπως τροποποιήθηκε από τον κύριο Υπουργό;</w:t>
      </w:r>
    </w:p>
    <w:p w14:paraId="65CEFC30"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65CEFC31"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5CEFC32"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Ναι.</w:t>
      </w:r>
    </w:p>
    <w:p w14:paraId="65CEFC33"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65CEFC34"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65CEFC35"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65CEFC36"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5CEFC37"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5CEFC38"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w:t>
      </w:r>
      <w:r>
        <w:rPr>
          <w:rFonts w:eastAsia="Times New Roman" w:cs="Times New Roman"/>
          <w:szCs w:val="24"/>
        </w:rPr>
        <w:t xml:space="preserve"> το άρθρο 6 έγινε δεκτό, όπως τροποποιήθηκε από τον κύριο Υπουργό, κατά πλειοψηφία.</w:t>
      </w:r>
    </w:p>
    <w:p w14:paraId="65CEFC39"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7 </w:t>
      </w:r>
      <w:r>
        <w:rPr>
          <w:rFonts w:eastAsia="Times New Roman" w:cs="Times New Roman"/>
          <w:szCs w:val="24"/>
        </w:rPr>
        <w:t>-</w:t>
      </w:r>
      <w:r>
        <w:rPr>
          <w:rFonts w:eastAsia="Times New Roman" w:cs="Times New Roman"/>
          <w:szCs w:val="24"/>
        </w:rPr>
        <w:t>παλαιό άρθρο 6</w:t>
      </w:r>
      <w:r>
        <w:rPr>
          <w:rFonts w:eastAsia="Times New Roman" w:cs="Times New Roman"/>
          <w:szCs w:val="24"/>
        </w:rPr>
        <w:t xml:space="preserve">-, </w:t>
      </w:r>
      <w:r>
        <w:rPr>
          <w:rFonts w:eastAsia="Times New Roman" w:cs="Times New Roman"/>
          <w:szCs w:val="24"/>
        </w:rPr>
        <w:t>όπως τροποποιήθηκε από τον κύριο Υπουργό;</w:t>
      </w:r>
    </w:p>
    <w:p w14:paraId="65CEFC3A"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65CEFC3B"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lastRenderedPageBreak/>
        <w:t>ΓΕΩΡΓΙΟΣ ΓΕΩΡΓΑΝΤΑΣ:</w:t>
      </w:r>
      <w:r>
        <w:rPr>
          <w:rFonts w:eastAsia="Times New Roman" w:cs="Times New Roman"/>
          <w:szCs w:val="24"/>
        </w:rPr>
        <w:t xml:space="preserve"> Όχι.</w:t>
      </w:r>
    </w:p>
    <w:p w14:paraId="65CEFC3C"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ΧΑΡΟΥΛΑ (ΧΑΡΑ) </w:t>
      </w:r>
      <w:r>
        <w:rPr>
          <w:rFonts w:eastAsia="Times New Roman" w:cs="Times New Roman"/>
          <w:b/>
          <w:szCs w:val="24"/>
        </w:rPr>
        <w:t>ΚΕΦΑΛΙΔΟΥ:</w:t>
      </w:r>
      <w:r>
        <w:rPr>
          <w:rFonts w:eastAsia="Times New Roman" w:cs="Times New Roman"/>
          <w:szCs w:val="24"/>
        </w:rPr>
        <w:t xml:space="preserve"> Ναι.</w:t>
      </w:r>
    </w:p>
    <w:p w14:paraId="65CEFC3D"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65CEFC3E"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65CEFC3F"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65CEFC40"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5CEFC41"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5CEFC42"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7 έγινε δεκτό, όπως τροποποιήθηκε από τ</w:t>
      </w:r>
      <w:r>
        <w:rPr>
          <w:rFonts w:eastAsia="Times New Roman" w:cs="Times New Roman"/>
          <w:szCs w:val="24"/>
        </w:rPr>
        <w:t>ον κύριο Υπουργό, κατά πλειοψηφία.</w:t>
      </w:r>
    </w:p>
    <w:p w14:paraId="65CEFC43"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8 </w:t>
      </w:r>
      <w:r>
        <w:rPr>
          <w:rFonts w:eastAsia="Times New Roman" w:cs="Times New Roman"/>
          <w:szCs w:val="24"/>
        </w:rPr>
        <w:t>-</w:t>
      </w:r>
      <w:r>
        <w:rPr>
          <w:rFonts w:eastAsia="Times New Roman" w:cs="Times New Roman"/>
          <w:szCs w:val="24"/>
        </w:rPr>
        <w:t>παλαιό άρθρο 7</w:t>
      </w:r>
      <w:r>
        <w:rPr>
          <w:rFonts w:eastAsia="Times New Roman" w:cs="Times New Roman"/>
          <w:szCs w:val="24"/>
        </w:rPr>
        <w:t xml:space="preserve">-, </w:t>
      </w:r>
      <w:r>
        <w:rPr>
          <w:rFonts w:eastAsia="Times New Roman" w:cs="Times New Roman"/>
          <w:szCs w:val="24"/>
        </w:rPr>
        <w:t>όπως τροποποιήθηκε από τον κύριο Υπουργό;</w:t>
      </w:r>
    </w:p>
    <w:p w14:paraId="65CEFC44"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65CEFC45"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5CEFC46"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Ναι.</w:t>
      </w:r>
    </w:p>
    <w:p w14:paraId="65CEFC47"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65CEFC48"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65CEFC49"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65CEFC4A"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5CEFC4B"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5CEFC4C"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8 έγινε δεκτό, όπως τροποποιήθηκε από τον κύριο Υπουργό, κατά πλειοψηφία.</w:t>
      </w:r>
    </w:p>
    <w:p w14:paraId="65CEFC4D"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Ερωτάται</w:t>
      </w:r>
      <w:r>
        <w:rPr>
          <w:rFonts w:eastAsia="Times New Roman" w:cs="Times New Roman"/>
          <w:szCs w:val="24"/>
        </w:rPr>
        <w:t xml:space="preserve"> το Σώμα: Γίνεται δεκτό το άρθρο 9 </w:t>
      </w:r>
      <w:r>
        <w:rPr>
          <w:rFonts w:eastAsia="Times New Roman" w:cs="Times New Roman"/>
          <w:szCs w:val="24"/>
        </w:rPr>
        <w:t>-</w:t>
      </w:r>
      <w:r>
        <w:rPr>
          <w:rFonts w:eastAsia="Times New Roman" w:cs="Times New Roman"/>
          <w:szCs w:val="24"/>
        </w:rPr>
        <w:t>παλαιό άρθρο 8</w:t>
      </w:r>
      <w:r>
        <w:rPr>
          <w:rFonts w:eastAsia="Times New Roman" w:cs="Times New Roman"/>
          <w:szCs w:val="24"/>
        </w:rPr>
        <w:t xml:space="preserve">-, </w:t>
      </w:r>
      <w:r>
        <w:rPr>
          <w:rFonts w:eastAsia="Times New Roman" w:cs="Times New Roman"/>
          <w:szCs w:val="24"/>
        </w:rPr>
        <w:t>όπως τροποποιήθηκε από τον κύριο Υπουργό;</w:t>
      </w:r>
    </w:p>
    <w:p w14:paraId="65CEFC4E"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65CEFC4F"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5CEFC50"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Ναι.</w:t>
      </w:r>
    </w:p>
    <w:p w14:paraId="65CEFC51"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65CEFC52"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65CEFC53"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(Η΄ </w:t>
      </w:r>
      <w:r>
        <w:rPr>
          <w:rFonts w:eastAsia="Times New Roman" w:cs="Times New Roman"/>
          <w:b/>
          <w:szCs w:val="24"/>
        </w:rPr>
        <w:t>Αντιπρόεδρος της Βουλής):</w:t>
      </w:r>
      <w:r>
        <w:rPr>
          <w:rFonts w:eastAsia="Times New Roman" w:cs="Times New Roman"/>
          <w:szCs w:val="24"/>
        </w:rPr>
        <w:t xml:space="preserve"> Ναι.</w:t>
      </w:r>
    </w:p>
    <w:p w14:paraId="65CEFC54"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Ναι.</w:t>
      </w:r>
    </w:p>
    <w:p w14:paraId="65CEFC55"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5CEFC56"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9 έγινε δεκτό, όπως τροποποιήθηκε από τον κύριο Υπουργό, κατά πλειοψηφία.</w:t>
      </w:r>
    </w:p>
    <w:p w14:paraId="65CEFC57"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10 </w:t>
      </w:r>
      <w:r>
        <w:rPr>
          <w:rFonts w:eastAsia="Times New Roman" w:cs="Times New Roman"/>
          <w:szCs w:val="24"/>
        </w:rPr>
        <w:t>-</w:t>
      </w:r>
      <w:r>
        <w:rPr>
          <w:rFonts w:eastAsia="Times New Roman" w:cs="Times New Roman"/>
          <w:szCs w:val="24"/>
        </w:rPr>
        <w:t>παλαιό άρθρ</w:t>
      </w:r>
      <w:r>
        <w:rPr>
          <w:rFonts w:eastAsia="Times New Roman" w:cs="Times New Roman"/>
          <w:szCs w:val="24"/>
        </w:rPr>
        <w:t>ο 9</w:t>
      </w:r>
      <w:r>
        <w:rPr>
          <w:rFonts w:eastAsia="Times New Roman" w:cs="Times New Roman"/>
          <w:szCs w:val="24"/>
        </w:rPr>
        <w:t xml:space="preserve">-, </w:t>
      </w:r>
      <w:r>
        <w:rPr>
          <w:rFonts w:eastAsia="Times New Roman" w:cs="Times New Roman"/>
          <w:szCs w:val="24"/>
        </w:rPr>
        <w:t>όπως τροποποιήθηκε από τον κύριο Υπουργό;</w:t>
      </w:r>
    </w:p>
    <w:p w14:paraId="65CEFC58"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65CEFC59"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5CEFC5A"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Ναι.</w:t>
      </w:r>
    </w:p>
    <w:p w14:paraId="65CEFC5B"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65CEFC5C"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65CEFC5D"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65CEFC5E"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5CEFC5F"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5CEFC60"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10 έγινε δεκτό, όπως τροποποιήθηκε από τον κύριο Υπουργό, κατά πλειοψηφία.</w:t>
      </w:r>
    </w:p>
    <w:p w14:paraId="65CEFC61"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11 </w:t>
      </w:r>
      <w:r>
        <w:rPr>
          <w:rFonts w:eastAsia="Times New Roman" w:cs="Times New Roman"/>
          <w:szCs w:val="24"/>
        </w:rPr>
        <w:t>-</w:t>
      </w:r>
      <w:r>
        <w:rPr>
          <w:rFonts w:eastAsia="Times New Roman" w:cs="Times New Roman"/>
          <w:szCs w:val="24"/>
        </w:rPr>
        <w:t>παλαιό άρθρο 4, τροπολογία 1327/209</w:t>
      </w:r>
      <w:r>
        <w:rPr>
          <w:rFonts w:eastAsia="Times New Roman" w:cs="Times New Roman"/>
          <w:szCs w:val="24"/>
        </w:rPr>
        <w:t xml:space="preserve">-, </w:t>
      </w:r>
      <w:r>
        <w:rPr>
          <w:rFonts w:eastAsia="Times New Roman" w:cs="Times New Roman"/>
          <w:szCs w:val="24"/>
        </w:rPr>
        <w:t xml:space="preserve">όπως τροποποιήθηκε </w:t>
      </w:r>
      <w:r>
        <w:rPr>
          <w:rFonts w:eastAsia="Times New Roman" w:cs="Times New Roman"/>
          <w:szCs w:val="24"/>
        </w:rPr>
        <w:t>από τον κύριο Υπουργό;</w:t>
      </w:r>
    </w:p>
    <w:p w14:paraId="65CEFC62"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65CEFC63"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5CEFC64"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Ναι.</w:t>
      </w:r>
    </w:p>
    <w:p w14:paraId="65CEFC65"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Ναι.</w:t>
      </w:r>
    </w:p>
    <w:p w14:paraId="65CEFC66"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65CEFC67"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65CEFC68"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5CEFC69"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r>
        <w:rPr>
          <w:rFonts w:eastAsia="Times New Roman" w:cs="Times New Roman"/>
          <w:szCs w:val="24"/>
        </w:rPr>
        <w:t>.</w:t>
      </w:r>
    </w:p>
    <w:p w14:paraId="65CEFC6A"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11 έγινε δεκτό, όπως τροποποιήθηκε από τον κύριο Υπουργό, κατά πλειοψηφία.</w:t>
      </w:r>
    </w:p>
    <w:p w14:paraId="65CEFC6B"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1341 και ειδικό 213 ως έχει;</w:t>
      </w:r>
    </w:p>
    <w:p w14:paraId="65CEFC6C"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65CEFC6D"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ΓΕΩΡΓΑΝΤΑΣ:</w:t>
      </w:r>
      <w:r>
        <w:rPr>
          <w:rFonts w:eastAsia="Times New Roman" w:cs="Times New Roman"/>
          <w:szCs w:val="24"/>
        </w:rPr>
        <w:t xml:space="preserve"> Παρών.</w:t>
      </w:r>
    </w:p>
    <w:p w14:paraId="65CEFC6E"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Παρών.</w:t>
      </w:r>
    </w:p>
    <w:p w14:paraId="65CEFC6F"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65CEFC70"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65CEFC71" w14:textId="77777777" w:rsidR="0056398E" w:rsidRDefault="004E57BB">
      <w:pPr>
        <w:spacing w:line="600" w:lineRule="auto"/>
        <w:ind w:firstLine="720"/>
        <w:jc w:val="both"/>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65CEFC72" w14:textId="77777777" w:rsidR="0056398E" w:rsidRDefault="004E57BB">
      <w:pPr>
        <w:spacing w:line="600" w:lineRule="auto"/>
        <w:ind w:firstLine="720"/>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Ναι.</w:t>
      </w:r>
    </w:p>
    <w:p w14:paraId="65CEFC73" w14:textId="77777777" w:rsidR="0056398E" w:rsidRDefault="004E57BB">
      <w:pPr>
        <w:spacing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Παρών.</w:t>
      </w:r>
    </w:p>
    <w:p w14:paraId="65CEFC74" w14:textId="77777777" w:rsidR="0056398E" w:rsidRDefault="004E57BB">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Συνεπώς η τροπολογ</w:t>
      </w:r>
      <w:r>
        <w:rPr>
          <w:rFonts w:eastAsia="Times New Roman" w:cs="Times New Roman"/>
          <w:szCs w:val="24"/>
        </w:rPr>
        <w:t xml:space="preserve">ία με γενικό αριθμό 1341 και ειδικό 213 έγινε δεκτή ως </w:t>
      </w:r>
      <w:r>
        <w:rPr>
          <w:rFonts w:eastAsia="Times New Roman" w:cs="Times New Roman"/>
          <w:szCs w:val="24"/>
        </w:rPr>
        <w:lastRenderedPageBreak/>
        <w:t xml:space="preserve">έχει κατά πλειοψηφία και εντάσσεται στο νομοσχέδιο ως ίδιο άρθρο. </w:t>
      </w:r>
    </w:p>
    <w:p w14:paraId="65CEFC75"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65CEFC76"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 όπως τροποποιήθηκε από τον κ</w:t>
      </w:r>
      <w:r>
        <w:rPr>
          <w:rFonts w:eastAsia="Times New Roman" w:cs="Times New Roman"/>
          <w:szCs w:val="24"/>
        </w:rPr>
        <w:t>ύριο Υπουργό;</w:t>
      </w:r>
    </w:p>
    <w:p w14:paraId="65CEFC77"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65CEFC78"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5CEFC79"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Ναι.</w:t>
      </w:r>
    </w:p>
    <w:p w14:paraId="65CEFC7A"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65CEFC7B"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65CEFC7C" w14:textId="77777777" w:rsidR="0056398E" w:rsidRDefault="004E57BB">
      <w:pPr>
        <w:spacing w:line="600" w:lineRule="auto"/>
        <w:ind w:firstLine="720"/>
        <w:jc w:val="both"/>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65CEFC7D" w14:textId="77777777" w:rsidR="0056398E" w:rsidRDefault="004E57BB">
      <w:pPr>
        <w:spacing w:line="600" w:lineRule="auto"/>
        <w:ind w:firstLine="720"/>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Ναι.</w:t>
      </w:r>
    </w:p>
    <w:p w14:paraId="65CEFC7E" w14:textId="77777777" w:rsidR="0056398E" w:rsidRDefault="004E57BB">
      <w:pPr>
        <w:spacing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65CEFC7F" w14:textId="77777777" w:rsidR="0056398E" w:rsidRDefault="004E57BB">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ακροτελεύτιο άρθρο έγινε δεκτό, όπως τροποποιήθηκε από τον κύριο Υπουργό, κατά πλειοψηφία.</w:t>
      </w:r>
    </w:p>
    <w:p w14:paraId="65CEFC80"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lastRenderedPageBreak/>
        <w:t>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«Συνταξιοδοτικές ρυθμίσεις του ν.4387/2016, ρυθμίσεις για την αγορά παιγνίων, </w:t>
      </w:r>
      <w:r>
        <w:rPr>
          <w:rFonts w:eastAsia="Times New Roman" w:cs="Times New Roman"/>
          <w:szCs w:val="24"/>
        </w:rPr>
        <w:t xml:space="preserve">για την </w:t>
      </w:r>
      <w:r w:rsidRPr="007C61D1">
        <w:rPr>
          <w:rFonts w:eastAsia="Times New Roman" w:cs="Times New Roman"/>
          <w:szCs w:val="24"/>
        </w:rPr>
        <w:t>“</w:t>
      </w:r>
      <w:r>
        <w:rPr>
          <w:rFonts w:eastAsia="Times New Roman" w:cs="Times New Roman"/>
          <w:szCs w:val="24"/>
        </w:rPr>
        <w:t>Ελληνικό Καζίνο Πάρνηθ</w:t>
      </w:r>
      <w:r>
        <w:rPr>
          <w:rFonts w:eastAsia="Times New Roman" w:cs="Times New Roman"/>
          <w:szCs w:val="24"/>
        </w:rPr>
        <w:t>α</w:t>
      </w:r>
      <w:r>
        <w:rPr>
          <w:rFonts w:eastAsia="Times New Roman" w:cs="Times New Roman"/>
          <w:szCs w:val="24"/>
        </w:rPr>
        <w:t>ς Α</w:t>
      </w:r>
      <w:r>
        <w:rPr>
          <w:rFonts w:eastAsia="Times New Roman" w:cs="Times New Roman"/>
          <w:szCs w:val="24"/>
        </w:rPr>
        <w:t>.</w:t>
      </w:r>
      <w:r>
        <w:rPr>
          <w:rFonts w:eastAsia="Times New Roman" w:cs="Times New Roman"/>
          <w:szCs w:val="24"/>
        </w:rPr>
        <w:t>Ε</w:t>
      </w:r>
      <w:r>
        <w:rPr>
          <w:rFonts w:eastAsia="Times New Roman" w:cs="Times New Roman"/>
          <w:szCs w:val="24"/>
        </w:rPr>
        <w:t>.</w:t>
      </w:r>
      <w:r w:rsidRPr="007C61D1">
        <w:rPr>
          <w:rFonts w:eastAsia="Times New Roman" w:cs="Times New Roman"/>
          <w:szCs w:val="24"/>
        </w:rPr>
        <w:t>”</w:t>
      </w:r>
      <w:r>
        <w:rPr>
          <w:rFonts w:eastAsia="Times New Roman" w:cs="Times New Roman"/>
          <w:szCs w:val="24"/>
        </w:rPr>
        <w:t xml:space="preserve"> και άλλες διατάξεις» έγινε δεκτό επί της αρχής και επί των άρθρων. </w:t>
      </w:r>
    </w:p>
    <w:p w14:paraId="65CEFC81"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σύνολο; </w:t>
      </w:r>
    </w:p>
    <w:p w14:paraId="65CEFC82"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65CEFC83"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5CEFC84"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Ναι.</w:t>
      </w:r>
    </w:p>
    <w:p w14:paraId="65CEFC85"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65CEFC86"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65CEFC87" w14:textId="77777777" w:rsidR="0056398E" w:rsidRDefault="004E57BB">
      <w:pPr>
        <w:spacing w:line="600" w:lineRule="auto"/>
        <w:ind w:firstLine="720"/>
        <w:jc w:val="both"/>
        <w:rPr>
          <w:rFonts w:eastAsia="Times New Roman" w:cs="Times New Roman"/>
          <w:b/>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Ναι.</w:t>
      </w:r>
    </w:p>
    <w:p w14:paraId="65CEFC88" w14:textId="77777777" w:rsidR="0056398E" w:rsidRDefault="004E57BB">
      <w:pPr>
        <w:spacing w:line="600" w:lineRule="auto"/>
        <w:ind w:firstLine="720"/>
        <w:jc w:val="both"/>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Ναι.</w:t>
      </w:r>
    </w:p>
    <w:p w14:paraId="65CEFC89" w14:textId="77777777" w:rsidR="0056398E" w:rsidRDefault="004E57BB">
      <w:pPr>
        <w:spacing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65CEFC8A" w14:textId="77777777" w:rsidR="0056398E" w:rsidRDefault="004E57BB">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Το νομοσχέδιο έγινε δεκτό και στο σύνολο κατά πλειοψηφία.  </w:t>
      </w:r>
    </w:p>
    <w:p w14:paraId="65CEFC8B" w14:textId="77777777" w:rsidR="0056398E" w:rsidRDefault="004E57BB">
      <w:pPr>
        <w:spacing w:line="600" w:lineRule="auto"/>
        <w:ind w:firstLine="720"/>
        <w:jc w:val="both"/>
        <w:rPr>
          <w:rFonts w:eastAsia="Times New Roman"/>
          <w:szCs w:val="24"/>
        </w:rPr>
      </w:pPr>
      <w:r>
        <w:rPr>
          <w:rFonts w:eastAsia="Times New Roman"/>
          <w:szCs w:val="24"/>
        </w:rPr>
        <w:lastRenderedPageBreak/>
        <w:t>Συνεπώς</w:t>
      </w:r>
      <w:r>
        <w:rPr>
          <w:rFonts w:eastAsia="Times New Roman"/>
          <w:szCs w:val="24"/>
        </w:rPr>
        <w:t xml:space="preserve"> το νομοσχέδιο </w:t>
      </w:r>
      <w:r>
        <w:rPr>
          <w:rFonts w:eastAsia="Times New Roman" w:cs="Times New Roman"/>
          <w:szCs w:val="24"/>
        </w:rPr>
        <w:t>του Υπουργείου Οικονομικών</w:t>
      </w:r>
      <w:r>
        <w:rPr>
          <w:rFonts w:eastAsia="Times New Roman" w:cs="Times New Roman"/>
          <w:szCs w:val="24"/>
        </w:rPr>
        <w:t>:</w:t>
      </w:r>
      <w:r>
        <w:rPr>
          <w:rFonts w:eastAsia="Times New Roman" w:cs="Times New Roman"/>
          <w:szCs w:val="24"/>
        </w:rPr>
        <w:t xml:space="preserve"> «Συνταξιοδοτικές ρυθμίσεις του ν.4387/2016, ρυθμίσεις για την αγορά παιγνίων, για την </w:t>
      </w:r>
      <w:r w:rsidRPr="007C61D1">
        <w:rPr>
          <w:rFonts w:eastAsia="Times New Roman" w:cs="Times New Roman"/>
          <w:szCs w:val="24"/>
        </w:rPr>
        <w:t>“</w:t>
      </w:r>
      <w:r>
        <w:rPr>
          <w:rFonts w:eastAsia="Times New Roman" w:cs="Times New Roman"/>
          <w:szCs w:val="24"/>
        </w:rPr>
        <w:t xml:space="preserve">Ελληνικό Καζίνο </w:t>
      </w:r>
      <w:r>
        <w:rPr>
          <w:rFonts w:eastAsia="Times New Roman" w:cs="Times New Roman"/>
          <w:szCs w:val="24"/>
        </w:rPr>
        <w:t xml:space="preserve">Πάρνηθας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sidRPr="007C61D1">
        <w:rPr>
          <w:rFonts w:eastAsia="Times New Roman" w:cs="Times New Roman"/>
          <w:szCs w:val="24"/>
        </w:rPr>
        <w:t>”</w:t>
      </w:r>
      <w:r>
        <w:rPr>
          <w:rFonts w:eastAsia="Times New Roman" w:cs="Times New Roman"/>
          <w:szCs w:val="24"/>
        </w:rPr>
        <w:t xml:space="preserve"> και άλλες διατάξεις» </w:t>
      </w:r>
      <w:r>
        <w:rPr>
          <w:rFonts w:eastAsia="Times New Roman"/>
          <w:szCs w:val="24"/>
        </w:rPr>
        <w:t>έγινε δεκτό κατά πλειοψηφία</w:t>
      </w:r>
      <w:r>
        <w:rPr>
          <w:rFonts w:eastAsia="Times New Roman"/>
          <w:szCs w:val="24"/>
        </w:rPr>
        <w:t>,</w:t>
      </w:r>
      <w:r>
        <w:rPr>
          <w:rFonts w:eastAsia="Times New Roman"/>
          <w:szCs w:val="24"/>
        </w:rPr>
        <w:t xml:space="preserve"> σε μόνη </w:t>
      </w:r>
      <w:r>
        <w:rPr>
          <w:rFonts w:eastAsia="Times New Roman"/>
          <w:szCs w:val="24"/>
        </w:rPr>
        <w:t xml:space="preserve">συζήτηση, </w:t>
      </w:r>
      <w:r>
        <w:rPr>
          <w:rFonts w:eastAsia="Times New Roman"/>
          <w:szCs w:val="24"/>
        </w:rPr>
        <w:t xml:space="preserve">επί της αρχής, των άρθρων </w:t>
      </w:r>
      <w:r>
        <w:rPr>
          <w:rFonts w:eastAsia="Times New Roman"/>
          <w:szCs w:val="24"/>
        </w:rPr>
        <w:t>και του συνόλου και έχει ως εξής:</w:t>
      </w:r>
    </w:p>
    <w:p w14:paraId="65CEFC8C" w14:textId="77777777" w:rsidR="0056398E" w:rsidRDefault="004E57BB">
      <w:pPr>
        <w:widowControl w:val="0"/>
        <w:autoSpaceDE w:val="0"/>
        <w:autoSpaceDN w:val="0"/>
        <w:adjustRightInd w:val="0"/>
        <w:spacing w:line="600" w:lineRule="auto"/>
        <w:ind w:firstLine="720"/>
        <w:jc w:val="center"/>
        <w:rPr>
          <w:rFonts w:eastAsia="Times New Roman"/>
          <w:color w:val="FF0000"/>
          <w:szCs w:val="24"/>
        </w:rPr>
      </w:pPr>
      <w:r w:rsidRPr="000C34C8">
        <w:rPr>
          <w:rFonts w:eastAsia="Times New Roman"/>
          <w:color w:val="FF0000"/>
          <w:szCs w:val="24"/>
        </w:rPr>
        <w:t>(Να καταχωριστεί το κείμενο του νομοσχεδίου</w:t>
      </w:r>
      <w:r w:rsidRPr="000C34C8">
        <w:rPr>
          <w:rFonts w:eastAsia="Times New Roman"/>
          <w:color w:val="FF0000"/>
          <w:szCs w:val="24"/>
        </w:rPr>
        <w:t xml:space="preserve"> σελ. 139α)</w:t>
      </w:r>
      <w:r w:rsidRPr="000C34C8">
        <w:rPr>
          <w:rFonts w:eastAsia="Times New Roman"/>
          <w:color w:val="FF0000"/>
          <w:szCs w:val="24"/>
        </w:rPr>
        <w:t>)</w:t>
      </w:r>
    </w:p>
    <w:p w14:paraId="65CEFC8D" w14:textId="77777777" w:rsidR="0056398E" w:rsidRDefault="004E57BB">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w:t>
      </w:r>
      <w:r>
        <w:rPr>
          <w:rFonts w:eastAsia="Times New Roman" w:cs="Times New Roman"/>
          <w:szCs w:val="24"/>
        </w:rPr>
        <w:t xml:space="preserve"> την ψήφιση στο σύνολο του παραπάνω νομοσχεδίου. </w:t>
      </w:r>
    </w:p>
    <w:p w14:paraId="65CEFC8E" w14:textId="77777777" w:rsidR="0056398E" w:rsidRDefault="004E57BB">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w:t>
      </w:r>
    </w:p>
    <w:p w14:paraId="65CEFC8F" w14:textId="77777777" w:rsidR="0056398E" w:rsidRDefault="004E57BB">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65CEFC90" w14:textId="77777777" w:rsidR="0056398E" w:rsidRDefault="004E57BB">
      <w:pPr>
        <w:spacing w:line="600" w:lineRule="auto"/>
        <w:ind w:firstLine="72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ύριοι συνάδελφοι, δέχεστε στο σημείο αυτό να λύσουμε τη συνεδρίαση;</w:t>
      </w:r>
    </w:p>
    <w:p w14:paraId="65CEFC91" w14:textId="77777777" w:rsidR="0056398E" w:rsidRDefault="004E57BB">
      <w:pPr>
        <w:spacing w:line="600" w:lineRule="auto"/>
        <w:ind w:firstLine="720"/>
        <w:jc w:val="both"/>
        <w:rPr>
          <w:rFonts w:eastAsia="Times New Roman" w:cs="Times New Roman"/>
          <w:szCs w:val="24"/>
        </w:rPr>
      </w:pPr>
      <w:r>
        <w:rPr>
          <w:rFonts w:eastAsia="Times New Roman" w:cs="Times New Roman"/>
          <w:b/>
          <w:bCs/>
          <w:szCs w:val="24"/>
        </w:rPr>
        <w:t>ΟΛΟ</w:t>
      </w:r>
      <w:r>
        <w:rPr>
          <w:rFonts w:eastAsia="Times New Roman" w:cs="Times New Roman"/>
          <w:b/>
          <w:bCs/>
          <w:szCs w:val="24"/>
        </w:rPr>
        <w:t xml:space="preserve">Ι ΟΙ ΒΟΥΛΕΥΤΕΣ: </w:t>
      </w:r>
      <w:r>
        <w:rPr>
          <w:rFonts w:eastAsia="Times New Roman" w:cs="Times New Roman"/>
          <w:szCs w:val="24"/>
        </w:rPr>
        <w:t>Μάλιστα, μάλιστα.</w:t>
      </w:r>
    </w:p>
    <w:p w14:paraId="65CEFC92" w14:textId="77777777" w:rsidR="0056398E" w:rsidRDefault="004E57BB">
      <w:pPr>
        <w:spacing w:line="600" w:lineRule="auto"/>
        <w:ind w:firstLine="720"/>
        <w:jc w:val="both"/>
        <w:rPr>
          <w:rFonts w:eastAsia="Times New Roman" w:cs="Times New Roman"/>
          <w:szCs w:val="24"/>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szCs w:val="24"/>
        </w:rPr>
        <w:t xml:space="preserve">Με τη συναίνεση του Σώματος και ώρα 13.05΄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w:t>
      </w:r>
      <w:r>
        <w:rPr>
          <w:rFonts w:eastAsia="Times New Roman" w:cs="Times New Roman"/>
          <w:szCs w:val="24"/>
        </w:rPr>
        <w:t xml:space="preserve">προσεχή </w:t>
      </w:r>
      <w:r>
        <w:rPr>
          <w:rFonts w:eastAsia="Times New Roman" w:cs="Times New Roman"/>
          <w:szCs w:val="24"/>
        </w:rPr>
        <w:t>Πέμπτη 16 Νοεμβρίου 2017 και ώρα 10.00΄, με αντικείμενο εργασιών του Σώματος</w:t>
      </w:r>
      <w:r>
        <w:rPr>
          <w:rFonts w:eastAsia="Times New Roman" w:cs="Times New Roman"/>
          <w:szCs w:val="24"/>
        </w:rPr>
        <w:t>:</w:t>
      </w:r>
      <w:r>
        <w:rPr>
          <w:rFonts w:eastAsia="Times New Roman" w:cs="Times New Roman"/>
          <w:szCs w:val="24"/>
        </w:rPr>
        <w:t xml:space="preserve"> α) νομοθετική εργασία</w:t>
      </w:r>
      <w:r>
        <w:rPr>
          <w:rFonts w:eastAsia="Times New Roman" w:cs="Times New Roman"/>
          <w:szCs w:val="24"/>
        </w:rPr>
        <w:t xml:space="preserve">, </w:t>
      </w:r>
      <w:r>
        <w:rPr>
          <w:rFonts w:eastAsia="Times New Roman" w:cs="Times New Roman"/>
          <w:szCs w:val="24"/>
        </w:rPr>
        <w:t>αποφάσει</w:t>
      </w:r>
      <w:r>
        <w:rPr>
          <w:rFonts w:eastAsia="Times New Roman" w:cs="Times New Roman"/>
          <w:szCs w:val="24"/>
        </w:rPr>
        <w:t xml:space="preserve">ς </w:t>
      </w:r>
      <w:r>
        <w:rPr>
          <w:rFonts w:eastAsia="Times New Roman" w:cs="Times New Roman"/>
          <w:szCs w:val="24"/>
        </w:rPr>
        <w:t>Βουλής, σύμφωνα με την συμπληρωματική ειδική ημερήσια διάταξη που θα διανεμηθεί και β) κοινοβουλευτικό έλεγχο</w:t>
      </w:r>
      <w:r>
        <w:rPr>
          <w:rFonts w:eastAsia="Times New Roman" w:cs="Times New Roman"/>
          <w:szCs w:val="24"/>
        </w:rPr>
        <w:t xml:space="preserve">, </w:t>
      </w:r>
      <w:r>
        <w:rPr>
          <w:rFonts w:eastAsia="Times New Roman" w:cs="Times New Roman"/>
          <w:szCs w:val="24"/>
        </w:rPr>
        <w:t>συζήτηση επικαίρων ερωτήσεων.</w:t>
      </w:r>
    </w:p>
    <w:p w14:paraId="65CEFC93" w14:textId="77777777" w:rsidR="0056398E" w:rsidRDefault="0056398E">
      <w:pPr>
        <w:spacing w:line="600" w:lineRule="auto"/>
        <w:ind w:firstLine="720"/>
        <w:jc w:val="both"/>
        <w:rPr>
          <w:rFonts w:eastAsia="Times New Roman" w:cs="Times New Roman"/>
          <w:szCs w:val="24"/>
        </w:rPr>
      </w:pPr>
    </w:p>
    <w:p w14:paraId="65CEFC94" w14:textId="77777777" w:rsidR="0056398E" w:rsidRDefault="004E57BB">
      <w:pPr>
        <w:spacing w:line="600" w:lineRule="auto"/>
        <w:ind w:left="720" w:firstLine="720"/>
        <w:jc w:val="both"/>
        <w:rPr>
          <w:rFonts w:eastAsia="Times New Roman" w:cs="Times New Roman"/>
          <w:b/>
          <w:bCs/>
          <w:szCs w:val="24"/>
        </w:rPr>
      </w:pPr>
      <w:r>
        <w:rPr>
          <w:rFonts w:eastAsia="Times New Roman" w:cs="Times New Roman"/>
          <w:b/>
          <w:bCs/>
          <w:szCs w:val="24"/>
        </w:rPr>
        <w:t xml:space="preserve">  </w:t>
      </w:r>
    </w:p>
    <w:p w14:paraId="65CEFC95" w14:textId="77777777" w:rsidR="0056398E" w:rsidRDefault="004E57BB">
      <w:pPr>
        <w:spacing w:line="600" w:lineRule="auto"/>
        <w:jc w:val="both"/>
        <w:rPr>
          <w:rFonts w:eastAsia="Times New Roman" w:cs="Times New Roman"/>
        </w:rPr>
      </w:pP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56398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S2C5Z5xbeEcc2SeDm0JUX8OYCD8=" w:salt="bklWXD70cr35hyL8nx26l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98E"/>
    <w:rsid w:val="004E57BB"/>
    <w:rsid w:val="0056398E"/>
    <w:rsid w:val="00E75C3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F9EF"/>
  <w15:docId w15:val="{5CF55D42-879C-47E9-AC8A-6E5A5FC02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D183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D18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543</MetadataID>
    <Session xmlns="641f345b-441b-4b81-9152-adc2e73ba5e1">Γ´</Session>
    <Date xmlns="641f345b-441b-4b81-9152-adc2e73ba5e1">2017-11-13T22:00:00+00:00</Date>
    <Status xmlns="641f345b-441b-4b81-9152-adc2e73ba5e1">
      <Url>http://srv-sp1/praktika/Lists/Incoming_Metadata/EditForm.aspx?ID=543&amp;Source=/praktika/Recordings_Library/Forms/AllItems.aspx</Url>
      <Description>Δημοσιεύτηκε</Description>
    </Status>
    <Meeting xmlns="641f345b-441b-4b81-9152-adc2e73ba5e1">ΚΘ´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70ECB2-4073-4CA8-8BE0-000835CDACAD}">
  <ds:schemaRefs>
    <ds:schemaRef ds:uri="http://schemas.microsoft.com/office/2006/documentManagement/types"/>
    <ds:schemaRef ds:uri="http://purl.org/dc/elements/1.1/"/>
    <ds:schemaRef ds:uri="http://schemas.openxmlformats.org/package/2006/metadata/core-properties"/>
    <ds:schemaRef ds:uri="http://purl.org/dc/terms/"/>
    <ds:schemaRef ds:uri="641f345b-441b-4b81-9152-adc2e73ba5e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42E84064-2131-4ADA-99A1-A71D27C7D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AC494D-7FA7-47F8-AD67-0813E87311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133</Pages>
  <Words>23406</Words>
  <Characters>126397</Characters>
  <Application>Microsoft Office Word</Application>
  <DocSecurity>0</DocSecurity>
  <Lines>1053</Lines>
  <Paragraphs>299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2017-11-21T10:42:00Z</dcterms:created>
  <dcterms:modified xsi:type="dcterms:W3CDTF">2017-11-21T10:42:00Z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