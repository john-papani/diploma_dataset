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225A3" w14:textId="77777777" w:rsidR="00BB208C" w:rsidRPr="00BB208C" w:rsidRDefault="00BB208C" w:rsidP="00BB208C">
      <w:pPr>
        <w:spacing w:after="0" w:line="360" w:lineRule="auto"/>
        <w:rPr>
          <w:ins w:id="0" w:author="Φλούδα Χριστίνα" w:date="2016-03-17T11:52:00Z"/>
          <w:rFonts w:eastAsia="Times New Roman"/>
          <w:szCs w:val="24"/>
          <w:lang w:eastAsia="en-US"/>
        </w:rPr>
      </w:pPr>
      <w:ins w:id="1" w:author="Φλούδα Χριστίνα" w:date="2016-03-17T11:52:00Z">
        <w:r w:rsidRPr="00BB208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DBA9331" w14:textId="77777777" w:rsidR="00BB208C" w:rsidRPr="00BB208C" w:rsidRDefault="00BB208C" w:rsidP="00BB208C">
      <w:pPr>
        <w:spacing w:after="0" w:line="360" w:lineRule="auto"/>
        <w:rPr>
          <w:ins w:id="2" w:author="Φλούδα Χριστίνα" w:date="2016-03-17T11:52:00Z"/>
          <w:rFonts w:eastAsia="Times New Roman"/>
          <w:szCs w:val="24"/>
          <w:lang w:eastAsia="en-US"/>
        </w:rPr>
      </w:pPr>
    </w:p>
    <w:p w14:paraId="69AD8262" w14:textId="77777777" w:rsidR="00BB208C" w:rsidRPr="00BB208C" w:rsidRDefault="00BB208C" w:rsidP="00BB208C">
      <w:pPr>
        <w:spacing w:after="0" w:line="360" w:lineRule="auto"/>
        <w:rPr>
          <w:ins w:id="3" w:author="Φλούδα Χριστίνα" w:date="2016-03-17T11:52:00Z"/>
          <w:rFonts w:eastAsia="Times New Roman"/>
          <w:szCs w:val="24"/>
          <w:lang w:eastAsia="en-US"/>
        </w:rPr>
      </w:pPr>
      <w:ins w:id="4" w:author="Φλούδα Χριστίνα" w:date="2016-03-17T11:52:00Z">
        <w:r w:rsidRPr="00BB208C">
          <w:rPr>
            <w:rFonts w:eastAsia="Times New Roman"/>
            <w:szCs w:val="24"/>
            <w:lang w:eastAsia="en-US"/>
          </w:rPr>
          <w:t>ΠΙΝΑΚΑΣ ΠΕΡΙΕΧΟΜΕΝΩΝ</w:t>
        </w:r>
      </w:ins>
    </w:p>
    <w:p w14:paraId="406FE3A9" w14:textId="77777777" w:rsidR="00BB208C" w:rsidRPr="00BB208C" w:rsidRDefault="00BB208C" w:rsidP="00BB208C">
      <w:pPr>
        <w:spacing w:after="0" w:line="360" w:lineRule="auto"/>
        <w:rPr>
          <w:ins w:id="5" w:author="Φλούδα Χριστίνα" w:date="2016-03-17T11:52:00Z"/>
          <w:rFonts w:eastAsia="Times New Roman"/>
          <w:szCs w:val="24"/>
          <w:lang w:eastAsia="en-US"/>
        </w:rPr>
      </w:pPr>
      <w:ins w:id="6" w:author="Φλούδα Χριστίνα" w:date="2016-03-17T11:52:00Z">
        <w:r w:rsidRPr="00BB208C">
          <w:rPr>
            <w:rFonts w:eastAsia="Times New Roman"/>
            <w:szCs w:val="24"/>
            <w:lang w:eastAsia="en-US"/>
          </w:rPr>
          <w:t xml:space="preserve">ΙΖ’ ΠΕΡΙΟΔΟΣ </w:t>
        </w:r>
      </w:ins>
    </w:p>
    <w:p w14:paraId="1F7DA01D" w14:textId="77777777" w:rsidR="00BB208C" w:rsidRPr="00BB208C" w:rsidRDefault="00BB208C" w:rsidP="00BB208C">
      <w:pPr>
        <w:spacing w:after="0" w:line="360" w:lineRule="auto"/>
        <w:rPr>
          <w:ins w:id="7" w:author="Φλούδα Χριστίνα" w:date="2016-03-17T11:52:00Z"/>
          <w:rFonts w:eastAsia="Times New Roman"/>
          <w:szCs w:val="24"/>
          <w:lang w:eastAsia="en-US"/>
        </w:rPr>
      </w:pPr>
      <w:ins w:id="8" w:author="Φλούδα Χριστίνα" w:date="2016-03-17T11:52:00Z">
        <w:r w:rsidRPr="00BB208C">
          <w:rPr>
            <w:rFonts w:eastAsia="Times New Roman"/>
            <w:szCs w:val="24"/>
            <w:lang w:eastAsia="en-US"/>
          </w:rPr>
          <w:t>ΠΡΟΕΔΡΕΥΟΜΕΝΗΣ ΚΟΙΝΟΒΟΥΛΕΥΤΙΚΗΣ ΔΗΜΟΚΡΑΤΙΑΣ</w:t>
        </w:r>
      </w:ins>
    </w:p>
    <w:p w14:paraId="31744A95" w14:textId="77777777" w:rsidR="00BB208C" w:rsidRPr="00BB208C" w:rsidRDefault="00BB208C" w:rsidP="00BB208C">
      <w:pPr>
        <w:spacing w:after="0" w:line="360" w:lineRule="auto"/>
        <w:rPr>
          <w:ins w:id="9" w:author="Φλούδα Χριστίνα" w:date="2016-03-17T11:52:00Z"/>
          <w:rFonts w:eastAsia="Times New Roman"/>
          <w:szCs w:val="24"/>
          <w:lang w:eastAsia="en-US"/>
        </w:rPr>
      </w:pPr>
      <w:ins w:id="10" w:author="Φλούδα Χριστίνα" w:date="2016-03-17T11:52:00Z">
        <w:r w:rsidRPr="00BB208C">
          <w:rPr>
            <w:rFonts w:eastAsia="Times New Roman"/>
            <w:szCs w:val="24"/>
            <w:lang w:eastAsia="en-US"/>
          </w:rPr>
          <w:t>ΣΥΝΟΔΟΣ Α΄</w:t>
        </w:r>
      </w:ins>
    </w:p>
    <w:p w14:paraId="555E0BFF" w14:textId="77777777" w:rsidR="00BB208C" w:rsidRPr="00BB208C" w:rsidRDefault="00BB208C" w:rsidP="00BB208C">
      <w:pPr>
        <w:spacing w:after="0" w:line="360" w:lineRule="auto"/>
        <w:rPr>
          <w:ins w:id="11" w:author="Φλούδα Χριστίνα" w:date="2016-03-17T11:52:00Z"/>
          <w:rFonts w:eastAsia="Times New Roman"/>
          <w:szCs w:val="24"/>
          <w:lang w:eastAsia="en-US"/>
        </w:rPr>
      </w:pPr>
    </w:p>
    <w:p w14:paraId="13FF159F" w14:textId="77777777" w:rsidR="00BB208C" w:rsidRPr="00BB208C" w:rsidRDefault="00BB208C" w:rsidP="00BB208C">
      <w:pPr>
        <w:spacing w:after="0" w:line="360" w:lineRule="auto"/>
        <w:rPr>
          <w:ins w:id="12" w:author="Φλούδα Χριστίνα" w:date="2016-03-17T11:52:00Z"/>
          <w:rFonts w:eastAsia="Times New Roman"/>
          <w:szCs w:val="24"/>
          <w:lang w:eastAsia="en-US"/>
        </w:rPr>
      </w:pPr>
      <w:ins w:id="13" w:author="Φλούδα Χριστίνα" w:date="2016-03-17T11:52:00Z">
        <w:r w:rsidRPr="00BB208C">
          <w:rPr>
            <w:rFonts w:eastAsia="Times New Roman"/>
            <w:szCs w:val="24"/>
            <w:lang w:eastAsia="en-US"/>
          </w:rPr>
          <w:t>ΣΥΝΕΔΡΙΑΣΗ ϟ΄</w:t>
        </w:r>
      </w:ins>
    </w:p>
    <w:p w14:paraId="3BED4263" w14:textId="77777777" w:rsidR="00BB208C" w:rsidRPr="00BB208C" w:rsidRDefault="00BB208C" w:rsidP="00BB208C">
      <w:pPr>
        <w:spacing w:after="0" w:line="360" w:lineRule="auto"/>
        <w:rPr>
          <w:ins w:id="14" w:author="Φλούδα Χριστίνα" w:date="2016-03-17T11:52:00Z"/>
          <w:rFonts w:eastAsia="Times New Roman"/>
          <w:szCs w:val="24"/>
          <w:lang w:eastAsia="en-US"/>
        </w:rPr>
      </w:pPr>
      <w:ins w:id="15" w:author="Φλούδα Χριστίνα" w:date="2016-03-17T11:52:00Z">
        <w:r w:rsidRPr="00BB208C">
          <w:rPr>
            <w:rFonts w:eastAsia="Times New Roman"/>
            <w:szCs w:val="24"/>
            <w:lang w:eastAsia="en-US"/>
          </w:rPr>
          <w:t>Παρασκευή  11 Μαρτίου 2016</w:t>
        </w:r>
      </w:ins>
    </w:p>
    <w:p w14:paraId="1818B0B3" w14:textId="77777777" w:rsidR="00BB208C" w:rsidRPr="00BB208C" w:rsidRDefault="00BB208C" w:rsidP="00BB208C">
      <w:pPr>
        <w:spacing w:after="0" w:line="360" w:lineRule="auto"/>
        <w:rPr>
          <w:ins w:id="16" w:author="Φλούδα Χριστίνα" w:date="2016-03-17T11:52:00Z"/>
          <w:rFonts w:eastAsia="Times New Roman"/>
          <w:szCs w:val="24"/>
          <w:lang w:eastAsia="en-US"/>
        </w:rPr>
      </w:pPr>
    </w:p>
    <w:p w14:paraId="063F899D" w14:textId="77777777" w:rsidR="00BB208C" w:rsidRPr="00BB208C" w:rsidRDefault="00BB208C" w:rsidP="00BB208C">
      <w:pPr>
        <w:spacing w:after="0" w:line="360" w:lineRule="auto"/>
        <w:rPr>
          <w:ins w:id="17" w:author="Φλούδα Χριστίνα" w:date="2016-03-17T11:52:00Z"/>
          <w:rFonts w:eastAsia="Times New Roman"/>
          <w:szCs w:val="24"/>
          <w:lang w:eastAsia="en-US"/>
        </w:rPr>
      </w:pPr>
      <w:ins w:id="18" w:author="Φλούδα Χριστίνα" w:date="2016-03-17T11:52:00Z">
        <w:r w:rsidRPr="00BB208C">
          <w:rPr>
            <w:rFonts w:eastAsia="Times New Roman"/>
            <w:szCs w:val="24"/>
            <w:lang w:eastAsia="en-US"/>
          </w:rPr>
          <w:t>ΘΕΜΑΤΑ</w:t>
        </w:r>
      </w:ins>
    </w:p>
    <w:p w14:paraId="4E8F038E" w14:textId="77777777" w:rsidR="00BB208C" w:rsidRPr="00BB208C" w:rsidRDefault="00BB208C" w:rsidP="00BB208C">
      <w:pPr>
        <w:spacing w:after="0" w:line="360" w:lineRule="auto"/>
        <w:rPr>
          <w:ins w:id="19" w:author="Φλούδα Χριστίνα" w:date="2016-03-17T11:52:00Z"/>
          <w:rFonts w:eastAsia="Times New Roman"/>
          <w:szCs w:val="24"/>
          <w:lang w:eastAsia="en-US"/>
        </w:rPr>
      </w:pPr>
      <w:ins w:id="20" w:author="Φλούδα Χριστίνα" w:date="2016-03-17T11:52:00Z">
        <w:r w:rsidRPr="00BB208C">
          <w:rPr>
            <w:rFonts w:eastAsia="Times New Roman"/>
            <w:szCs w:val="24"/>
            <w:lang w:eastAsia="en-US"/>
          </w:rPr>
          <w:t xml:space="preserve"> </w:t>
        </w:r>
        <w:r w:rsidRPr="00BB208C">
          <w:rPr>
            <w:rFonts w:eastAsia="Times New Roman"/>
            <w:szCs w:val="24"/>
            <w:lang w:eastAsia="en-US"/>
          </w:rPr>
          <w:br/>
          <w:t xml:space="preserve">Α. ΕΙΔΙΚΑ ΘΕΜΑΤΑ </w:t>
        </w:r>
        <w:r w:rsidRPr="00BB208C">
          <w:rPr>
            <w:rFonts w:eastAsia="Times New Roman"/>
            <w:szCs w:val="24"/>
            <w:lang w:eastAsia="en-US"/>
          </w:rPr>
          <w:br/>
          <w:t xml:space="preserve">Επί διαδικαστικού θέματος, σελ. </w:t>
        </w:r>
        <w:r w:rsidRPr="00BB208C">
          <w:rPr>
            <w:rFonts w:eastAsia="Times New Roman"/>
            <w:szCs w:val="24"/>
            <w:lang w:eastAsia="en-US"/>
          </w:rPr>
          <w:br/>
          <w:t xml:space="preserve"> </w:t>
        </w:r>
        <w:r w:rsidRPr="00BB208C">
          <w:rPr>
            <w:rFonts w:eastAsia="Times New Roman"/>
            <w:szCs w:val="24"/>
            <w:lang w:eastAsia="en-US"/>
          </w:rPr>
          <w:br/>
          <w:t xml:space="preserve">Β. ΚΟΙΝΟΒΟΥΛΕΥΤΙΚΟΣ ΕΛΕΓΧΟΣ </w:t>
        </w:r>
        <w:r w:rsidRPr="00BB208C">
          <w:rPr>
            <w:rFonts w:eastAsia="Times New Roman"/>
            <w:szCs w:val="24"/>
            <w:lang w:eastAsia="en-US"/>
          </w:rPr>
          <w:br/>
          <w:t>Συζήτηση επίκαιρης ερώτησης,</w:t>
        </w:r>
        <w:r w:rsidRPr="00BB208C">
          <w:rPr>
            <w:rFonts w:eastAsia="Times New Roman"/>
            <w:szCs w:val="24"/>
            <w:lang w:eastAsia="en-US"/>
          </w:rPr>
          <w:br/>
          <w:t>Προς τον Υπουργό Οικονομικών, σχετικά με τη μεταφορά των δημόσιων υπηρεσιών στο Καπνεργοστάσιο "</w:t>
        </w:r>
        <w:proofErr w:type="spellStart"/>
        <w:r w:rsidRPr="00BB208C">
          <w:rPr>
            <w:rFonts w:eastAsia="Times New Roman"/>
            <w:szCs w:val="24"/>
            <w:lang w:eastAsia="en-US"/>
          </w:rPr>
          <w:t>Κεράνης</w:t>
        </w:r>
        <w:proofErr w:type="spellEnd"/>
        <w:r w:rsidRPr="00BB208C">
          <w:rPr>
            <w:rFonts w:eastAsia="Times New Roman"/>
            <w:szCs w:val="24"/>
            <w:lang w:eastAsia="en-US"/>
          </w:rPr>
          <w:t xml:space="preserve">" στου Ρέντη, σελ. </w:t>
        </w:r>
      </w:ins>
    </w:p>
    <w:p w14:paraId="5F884F47" w14:textId="77777777" w:rsidR="00BB208C" w:rsidRPr="00BB208C" w:rsidRDefault="00BB208C" w:rsidP="00BB208C">
      <w:pPr>
        <w:spacing w:after="0" w:line="360" w:lineRule="auto"/>
        <w:rPr>
          <w:ins w:id="21" w:author="Φλούδα Χριστίνα" w:date="2016-03-17T11:52:00Z"/>
          <w:rFonts w:eastAsia="Times New Roman"/>
          <w:szCs w:val="24"/>
          <w:lang w:eastAsia="en-US"/>
        </w:rPr>
      </w:pPr>
    </w:p>
    <w:p w14:paraId="0B5637D4" w14:textId="77777777" w:rsidR="00BB208C" w:rsidRPr="00BB208C" w:rsidRDefault="00BB208C" w:rsidP="00BB208C">
      <w:pPr>
        <w:spacing w:after="0" w:line="360" w:lineRule="auto"/>
        <w:rPr>
          <w:ins w:id="22" w:author="Φλούδα Χριστίνα" w:date="2016-03-17T11:52:00Z"/>
          <w:rFonts w:eastAsia="Times New Roman"/>
          <w:szCs w:val="24"/>
          <w:lang w:eastAsia="en-US"/>
        </w:rPr>
      </w:pPr>
    </w:p>
    <w:p w14:paraId="05A87C1D" w14:textId="77777777" w:rsidR="00BB208C" w:rsidRPr="00BB208C" w:rsidRDefault="00BB208C" w:rsidP="00BB208C">
      <w:pPr>
        <w:spacing w:after="0" w:line="360" w:lineRule="auto"/>
        <w:rPr>
          <w:ins w:id="23" w:author="Φλούδα Χριστίνα" w:date="2016-03-17T11:52:00Z"/>
          <w:rFonts w:eastAsia="Times New Roman"/>
          <w:szCs w:val="24"/>
          <w:lang w:eastAsia="en-US"/>
        </w:rPr>
      </w:pPr>
      <w:ins w:id="24" w:author="Φλούδα Χριστίνα" w:date="2016-03-17T11:52:00Z">
        <w:r w:rsidRPr="00BB208C">
          <w:rPr>
            <w:rFonts w:eastAsia="Times New Roman"/>
            <w:szCs w:val="24"/>
            <w:lang w:eastAsia="en-US"/>
          </w:rPr>
          <w:t xml:space="preserve">ΠΡΟΕΔΡΕΥΩΝ </w:t>
        </w:r>
      </w:ins>
    </w:p>
    <w:p w14:paraId="2BAE0B93" w14:textId="77777777" w:rsidR="00BB208C" w:rsidRPr="00BB208C" w:rsidRDefault="00BB208C" w:rsidP="00BB208C">
      <w:pPr>
        <w:spacing w:after="0" w:line="360" w:lineRule="auto"/>
        <w:rPr>
          <w:ins w:id="25" w:author="Φλούδα Χριστίνα" w:date="2016-03-17T11:52:00Z"/>
          <w:rFonts w:eastAsia="Times New Roman"/>
          <w:szCs w:val="24"/>
          <w:lang w:eastAsia="en-US"/>
        </w:rPr>
      </w:pPr>
    </w:p>
    <w:p w14:paraId="4EFED23B" w14:textId="77777777" w:rsidR="00BB208C" w:rsidRPr="00BB208C" w:rsidRDefault="00BB208C" w:rsidP="00BB208C">
      <w:pPr>
        <w:spacing w:after="0" w:line="360" w:lineRule="auto"/>
        <w:rPr>
          <w:ins w:id="26" w:author="Φλούδα Χριστίνα" w:date="2016-03-17T11:52:00Z"/>
          <w:rFonts w:eastAsia="Times New Roman"/>
          <w:szCs w:val="24"/>
          <w:lang w:eastAsia="en-US"/>
        </w:rPr>
      </w:pPr>
      <w:ins w:id="27" w:author="Φλούδα Χριστίνα" w:date="2016-03-17T11:52:00Z">
        <w:r w:rsidRPr="00BB208C">
          <w:rPr>
            <w:rFonts w:eastAsia="Times New Roman"/>
            <w:szCs w:val="24"/>
            <w:lang w:eastAsia="en-US"/>
          </w:rPr>
          <w:t>ΚΡΕΜΑΣΤΙΝΟΣ Δ., σελ.</w:t>
        </w:r>
      </w:ins>
    </w:p>
    <w:p w14:paraId="20D3F462" w14:textId="77777777" w:rsidR="00BB208C" w:rsidRPr="00BB208C" w:rsidRDefault="00BB208C" w:rsidP="00BB208C">
      <w:pPr>
        <w:spacing w:after="0" w:line="360" w:lineRule="auto"/>
        <w:rPr>
          <w:ins w:id="28" w:author="Φλούδα Χριστίνα" w:date="2016-03-17T11:52:00Z"/>
          <w:rFonts w:eastAsia="Times New Roman"/>
          <w:szCs w:val="24"/>
          <w:lang w:eastAsia="en-US"/>
        </w:rPr>
      </w:pPr>
      <w:ins w:id="29" w:author="Φλούδα Χριστίνα" w:date="2016-03-17T11:52:00Z">
        <w:r w:rsidRPr="00BB208C">
          <w:rPr>
            <w:rFonts w:eastAsia="Times New Roman"/>
            <w:szCs w:val="24"/>
            <w:lang w:eastAsia="en-US"/>
          </w:rPr>
          <w:br/>
        </w:r>
      </w:ins>
    </w:p>
    <w:p w14:paraId="7E5309FF" w14:textId="77777777" w:rsidR="00BB208C" w:rsidRPr="00BB208C" w:rsidRDefault="00BB208C" w:rsidP="00BB208C">
      <w:pPr>
        <w:spacing w:after="0" w:line="360" w:lineRule="auto"/>
        <w:rPr>
          <w:ins w:id="30" w:author="Φλούδα Χριστίνα" w:date="2016-03-17T11:52:00Z"/>
          <w:rFonts w:eastAsia="Times New Roman"/>
          <w:szCs w:val="24"/>
          <w:lang w:eastAsia="en-US"/>
        </w:rPr>
      </w:pPr>
      <w:ins w:id="31" w:author="Φλούδα Χριστίνα" w:date="2016-03-17T11:52:00Z">
        <w:r w:rsidRPr="00BB208C">
          <w:rPr>
            <w:rFonts w:eastAsia="Times New Roman"/>
            <w:szCs w:val="24"/>
            <w:lang w:eastAsia="en-US"/>
          </w:rPr>
          <w:t>ΟΜΙΛΗΤΕΣ</w:t>
        </w:r>
      </w:ins>
    </w:p>
    <w:p w14:paraId="2D8D30B4" w14:textId="52B376E5" w:rsidR="00BB208C" w:rsidRDefault="00BB208C" w:rsidP="00BB208C">
      <w:pPr>
        <w:spacing w:after="0" w:line="600" w:lineRule="auto"/>
        <w:ind w:firstLine="720"/>
        <w:contextualSpacing/>
        <w:jc w:val="both"/>
        <w:rPr>
          <w:ins w:id="32" w:author="Φλούδα Χριστίνα" w:date="2016-03-17T11:52:00Z"/>
          <w:rFonts w:eastAsia="Times New Roman"/>
          <w:szCs w:val="24"/>
        </w:rPr>
        <w:pPrChange w:id="33" w:author="Φλούδα Χριστίνα" w:date="2016-03-17T11:52:00Z">
          <w:pPr>
            <w:spacing w:after="0" w:line="600" w:lineRule="auto"/>
            <w:ind w:firstLine="720"/>
            <w:contextualSpacing/>
            <w:jc w:val="center"/>
          </w:pPr>
        </w:pPrChange>
      </w:pPr>
      <w:ins w:id="34" w:author="Φλούδα Χριστίνα" w:date="2016-03-17T11:52:00Z">
        <w:r w:rsidRPr="00BB208C">
          <w:rPr>
            <w:rFonts w:eastAsia="Times New Roman"/>
            <w:szCs w:val="24"/>
            <w:lang w:eastAsia="en-US"/>
          </w:rPr>
          <w:br/>
          <w:t>Α. Επί διαδικαστικού θέματος:</w:t>
        </w:r>
        <w:r w:rsidRPr="00BB208C">
          <w:rPr>
            <w:rFonts w:eastAsia="Times New Roman"/>
            <w:szCs w:val="24"/>
            <w:lang w:eastAsia="en-US"/>
          </w:rPr>
          <w:br/>
          <w:t>ΚΡΕΜΑΣΤΙΝΟΣ Δ. , σελ.</w:t>
        </w:r>
        <w:r w:rsidRPr="00BB208C">
          <w:rPr>
            <w:rFonts w:eastAsia="Times New Roman"/>
            <w:szCs w:val="24"/>
            <w:lang w:eastAsia="en-US"/>
          </w:rPr>
          <w:br/>
        </w:r>
        <w:r w:rsidRPr="00BB208C">
          <w:rPr>
            <w:rFonts w:eastAsia="Times New Roman"/>
            <w:szCs w:val="24"/>
            <w:lang w:eastAsia="en-US"/>
          </w:rPr>
          <w:br/>
          <w:t>Β. Επί της επίκαιρης ερώτησης:</w:t>
        </w:r>
        <w:r w:rsidRPr="00BB208C">
          <w:rPr>
            <w:rFonts w:eastAsia="Times New Roman"/>
            <w:szCs w:val="24"/>
            <w:lang w:eastAsia="en-US"/>
          </w:rPr>
          <w:br/>
          <w:t>ΑΛΕΞΙΑΔΗΣ Τ. , σελ.</w:t>
        </w:r>
        <w:r w:rsidRPr="00BB208C">
          <w:rPr>
            <w:rFonts w:eastAsia="Times New Roman"/>
            <w:szCs w:val="24"/>
            <w:lang w:eastAsia="en-US"/>
          </w:rPr>
          <w:br/>
          <w:t>ΚΑΜΜΕΝΟΣ Δ. , σελ.</w:t>
        </w:r>
        <w:r w:rsidRPr="00BB208C">
          <w:rPr>
            <w:rFonts w:eastAsia="Times New Roman"/>
            <w:szCs w:val="24"/>
            <w:lang w:eastAsia="en-US"/>
          </w:rPr>
          <w:br/>
          <w:t>ΚΡΕΜΑΣΤΙΝΟΣ Δ. , σελ.</w:t>
        </w:r>
        <w:r w:rsidRPr="00BB208C">
          <w:rPr>
            <w:rFonts w:eastAsia="Times New Roman"/>
            <w:szCs w:val="24"/>
            <w:lang w:eastAsia="en-US"/>
          </w:rPr>
          <w:br/>
        </w:r>
        <w:bookmarkStart w:id="35" w:name="_GoBack"/>
        <w:bookmarkEnd w:id="35"/>
      </w:ins>
    </w:p>
    <w:p w14:paraId="55E2FFDA" w14:textId="77777777" w:rsidR="007E05BE" w:rsidRDefault="00BB208C">
      <w:pPr>
        <w:spacing w:after="0" w:line="600" w:lineRule="auto"/>
        <w:ind w:firstLine="720"/>
        <w:contextualSpacing/>
        <w:jc w:val="center"/>
        <w:rPr>
          <w:rFonts w:eastAsia="Times New Roman"/>
          <w:szCs w:val="24"/>
        </w:rPr>
      </w:pPr>
      <w:r>
        <w:rPr>
          <w:rFonts w:eastAsia="Times New Roman"/>
          <w:szCs w:val="24"/>
        </w:rPr>
        <w:t>ΠΡΑΚΤΙΚΑ ΒΟΥΛΗΣ</w:t>
      </w:r>
    </w:p>
    <w:p w14:paraId="55E2FFDB" w14:textId="77777777" w:rsidR="007E05BE" w:rsidRDefault="00BB208C">
      <w:pPr>
        <w:spacing w:after="0" w:line="600" w:lineRule="auto"/>
        <w:ind w:firstLine="720"/>
        <w:contextualSpacing/>
        <w:jc w:val="center"/>
        <w:rPr>
          <w:rFonts w:eastAsia="Times New Roman"/>
          <w:szCs w:val="24"/>
        </w:rPr>
      </w:pPr>
      <w:r>
        <w:rPr>
          <w:rFonts w:eastAsia="Times New Roman"/>
          <w:szCs w:val="24"/>
        </w:rPr>
        <w:t xml:space="preserve">ΙΖ΄ ΠΕΡΙΟΔΟΣ </w:t>
      </w:r>
    </w:p>
    <w:p w14:paraId="55E2FFDC" w14:textId="77777777" w:rsidR="007E05BE" w:rsidRDefault="00BB208C">
      <w:pPr>
        <w:spacing w:after="0"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55E2FFDD" w14:textId="77777777" w:rsidR="007E05BE" w:rsidRDefault="00BB208C">
      <w:pPr>
        <w:spacing w:after="0" w:line="600" w:lineRule="auto"/>
        <w:ind w:firstLine="720"/>
        <w:contextualSpacing/>
        <w:jc w:val="center"/>
        <w:rPr>
          <w:rFonts w:eastAsia="Times New Roman"/>
          <w:szCs w:val="24"/>
        </w:rPr>
      </w:pPr>
      <w:r>
        <w:rPr>
          <w:rFonts w:eastAsia="Times New Roman"/>
          <w:szCs w:val="24"/>
        </w:rPr>
        <w:t>ΣΥΝΟΔΟΣ Α΄</w:t>
      </w:r>
    </w:p>
    <w:p w14:paraId="55E2FFDE" w14:textId="77777777" w:rsidR="007E05BE" w:rsidRDefault="00BB208C">
      <w:pPr>
        <w:spacing w:after="0" w:line="600" w:lineRule="auto"/>
        <w:ind w:firstLine="720"/>
        <w:contextualSpacing/>
        <w:jc w:val="center"/>
        <w:rPr>
          <w:rFonts w:ascii="Lucida Sans Unicode" w:eastAsia="Times New Roman" w:hAnsi="Lucida Sans Unicode" w:cs="Lucida Sans Unicode"/>
          <w:szCs w:val="24"/>
        </w:rPr>
      </w:pPr>
      <w:r>
        <w:rPr>
          <w:rFonts w:eastAsia="Times New Roman" w:cs="Times New Roman"/>
          <w:szCs w:val="24"/>
        </w:rPr>
        <w:t xml:space="preserve">ΣΥΝΕΔΡΙΑΣΗ </w:t>
      </w:r>
      <w:r>
        <w:rPr>
          <w:rFonts w:ascii="Lucida Sans Unicode" w:eastAsia="Times New Roman" w:hAnsi="Lucida Sans Unicode" w:cs="Lucida Sans Unicode"/>
          <w:szCs w:val="24"/>
        </w:rPr>
        <w:t>Ϟ΄</w:t>
      </w:r>
    </w:p>
    <w:p w14:paraId="55E2FFDF" w14:textId="77777777" w:rsidR="007E05BE" w:rsidRDefault="00BB208C">
      <w:pPr>
        <w:spacing w:after="0" w:line="600" w:lineRule="auto"/>
        <w:ind w:firstLine="720"/>
        <w:contextualSpacing/>
        <w:jc w:val="center"/>
        <w:rPr>
          <w:rFonts w:eastAsia="Times New Roman"/>
          <w:szCs w:val="24"/>
        </w:rPr>
      </w:pPr>
      <w:r>
        <w:rPr>
          <w:rFonts w:eastAsia="Times New Roman"/>
          <w:szCs w:val="24"/>
        </w:rPr>
        <w:t>Παρασκευή 11 Μαρτίου 2016</w:t>
      </w:r>
    </w:p>
    <w:p w14:paraId="55E2FFE0" w14:textId="77777777" w:rsidR="007E05BE" w:rsidRDefault="007E05BE">
      <w:pPr>
        <w:spacing w:line="600" w:lineRule="auto"/>
        <w:ind w:firstLine="720"/>
        <w:jc w:val="both"/>
        <w:rPr>
          <w:rFonts w:eastAsia="Times New Roman"/>
          <w:szCs w:val="24"/>
        </w:rPr>
      </w:pPr>
    </w:p>
    <w:p w14:paraId="55E2FFE1" w14:textId="77777777" w:rsidR="007E05BE" w:rsidRDefault="00BB208C">
      <w:pPr>
        <w:spacing w:line="600" w:lineRule="auto"/>
        <w:ind w:firstLine="720"/>
        <w:jc w:val="both"/>
        <w:rPr>
          <w:rFonts w:eastAsia="Times New Roman"/>
          <w:szCs w:val="24"/>
        </w:rPr>
      </w:pPr>
      <w:r>
        <w:rPr>
          <w:rFonts w:eastAsia="Times New Roman"/>
          <w:szCs w:val="24"/>
        </w:rPr>
        <w:t xml:space="preserve">Αθήνα, σήμερα στις 11 Μαρτίου 2016, ημέρα Παρασκευή και ώρα 10.02΄ συνήλθε στην Αίθουσα των συνεδριάσεων του Βουλευτηρίου η Βουλή σε ολομέλεια για να συνεδριάσει υπό </w:t>
      </w:r>
      <w:r>
        <w:rPr>
          <w:rFonts w:eastAsia="Times New Roman"/>
          <w:szCs w:val="24"/>
        </w:rPr>
        <w:lastRenderedPageBreak/>
        <w:t xml:space="preserve">την προεδρία του ΣΤ΄ Αντιπροέδρου αυτής κ. </w:t>
      </w:r>
      <w:r w:rsidRPr="00CD12EA">
        <w:rPr>
          <w:rFonts w:eastAsia="Times New Roman"/>
          <w:b/>
          <w:szCs w:val="24"/>
        </w:rPr>
        <w:t>ΔΗΜΗΤΡΙΟΥ ΚΡΕΜΑΣΤΙΝΟΥ</w:t>
      </w:r>
      <w:r>
        <w:rPr>
          <w:rFonts w:eastAsia="Times New Roman"/>
          <w:szCs w:val="24"/>
        </w:rPr>
        <w:t>.</w:t>
      </w:r>
    </w:p>
    <w:p w14:paraId="55E2FFE2" w14:textId="77777777" w:rsidR="007E05BE" w:rsidRDefault="00BB208C">
      <w:pPr>
        <w:spacing w:line="600" w:lineRule="auto"/>
        <w:ind w:firstLine="720"/>
        <w:jc w:val="both"/>
        <w:rPr>
          <w:rFonts w:eastAsia="Times New Roman"/>
          <w:szCs w:val="24"/>
        </w:rPr>
      </w:pPr>
      <w:r>
        <w:rPr>
          <w:rFonts w:eastAsia="Times New Roman"/>
          <w:b/>
          <w:bCs/>
        </w:rPr>
        <w:t>ΠΡΟΕΔΡΕΥΩΝ (Δημήτριος Κρ</w:t>
      </w:r>
      <w:r>
        <w:rPr>
          <w:rFonts w:eastAsia="Times New Roman"/>
          <w:b/>
          <w:bCs/>
        </w:rPr>
        <w:t>εμαστινός):</w:t>
      </w:r>
      <w:r>
        <w:rPr>
          <w:rFonts w:eastAsia="Times New Roman"/>
          <w:b/>
          <w:bCs/>
          <w:szCs w:val="24"/>
        </w:rPr>
        <w:t xml:space="preserve"> </w:t>
      </w:r>
      <w:r>
        <w:rPr>
          <w:rFonts w:eastAsia="Times New Roman"/>
          <w:szCs w:val="24"/>
        </w:rPr>
        <w:t>Κυρίες και κύριοι συνάδελφοι, αρχίζει η συνεδρίαση.</w:t>
      </w:r>
    </w:p>
    <w:p w14:paraId="55E2FFE3" w14:textId="77777777" w:rsidR="007E05BE" w:rsidRDefault="00BB208C">
      <w:pPr>
        <w:spacing w:line="600" w:lineRule="auto"/>
        <w:ind w:firstLine="567"/>
        <w:jc w:val="both"/>
        <w:rPr>
          <w:rFonts w:eastAsia="Times New Roman"/>
          <w:szCs w:val="24"/>
        </w:rPr>
      </w:pPr>
      <w:r>
        <w:rPr>
          <w:rFonts w:eastAsia="Times New Roman"/>
          <w:szCs w:val="24"/>
        </w:rPr>
        <w:t xml:space="preserve">Εισερχόμαστε στη συζήτηση των </w:t>
      </w:r>
    </w:p>
    <w:p w14:paraId="55E2FFE4" w14:textId="77777777" w:rsidR="007E05BE" w:rsidRDefault="00BB208C">
      <w:pPr>
        <w:spacing w:line="600" w:lineRule="auto"/>
        <w:ind w:firstLine="567"/>
        <w:jc w:val="center"/>
        <w:rPr>
          <w:rFonts w:eastAsia="Times New Roman"/>
          <w:b/>
          <w:szCs w:val="24"/>
        </w:rPr>
      </w:pPr>
      <w:r w:rsidRPr="00CD12EA">
        <w:rPr>
          <w:rFonts w:eastAsia="Times New Roman"/>
          <w:b/>
          <w:szCs w:val="24"/>
        </w:rPr>
        <w:t>ΕΠΙΚΑΙΡΩΝ ΕΡΩΤΗΣΕΩΝ</w:t>
      </w:r>
    </w:p>
    <w:p w14:paraId="55E2FFE5" w14:textId="77777777" w:rsidR="007E05BE" w:rsidRDefault="00BB208C">
      <w:pPr>
        <w:spacing w:line="600" w:lineRule="auto"/>
        <w:ind w:firstLine="567"/>
        <w:contextualSpacing/>
        <w:jc w:val="both"/>
        <w:rPr>
          <w:rFonts w:eastAsia="Times New Roman"/>
          <w:szCs w:val="24"/>
        </w:rPr>
      </w:pPr>
      <w:r>
        <w:rPr>
          <w:rFonts w:eastAsia="Times New Roman"/>
          <w:szCs w:val="24"/>
        </w:rPr>
        <w:t xml:space="preserve">Προτού ξεκινήσουμε, θα πρέπει να πούμε ότι σήμερα από τις δεκαπέντε επίκαιρες ερωτήσεις θα απαντηθεί μία. </w:t>
      </w:r>
    </w:p>
    <w:p w14:paraId="55E2FFE6" w14:textId="77777777" w:rsidR="007E05BE" w:rsidRDefault="00BB208C">
      <w:pPr>
        <w:spacing w:line="600" w:lineRule="auto"/>
        <w:ind w:firstLine="567"/>
        <w:contextualSpacing/>
        <w:jc w:val="both"/>
        <w:rPr>
          <w:rFonts w:eastAsia="Times New Roman"/>
          <w:color w:val="000000"/>
          <w:szCs w:val="24"/>
        </w:rPr>
      </w:pPr>
      <w:r>
        <w:rPr>
          <w:rFonts w:eastAsia="Times New Roman"/>
          <w:color w:val="000000"/>
          <w:szCs w:val="24"/>
        </w:rPr>
        <w:t>Η πρώτη με αριθμό 635/8-3-2016 επί</w:t>
      </w:r>
      <w:r>
        <w:rPr>
          <w:rFonts w:eastAsia="Times New Roman"/>
          <w:color w:val="000000"/>
          <w:szCs w:val="24"/>
        </w:rPr>
        <w:t>καιρη ερώτηση πρώτου κύκλου της Βουλευτού Καρδίτσας του Συνασπισμού Ριζο</w:t>
      </w:r>
      <w:r>
        <w:rPr>
          <w:rFonts w:eastAsia="Times New Roman"/>
          <w:color w:val="000000"/>
          <w:szCs w:val="24"/>
        </w:rPr>
        <w:lastRenderedPageBreak/>
        <w:t>σπαστικής Αριστεράς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Παναγιώτας </w:t>
      </w:r>
      <w:proofErr w:type="spellStart"/>
      <w:r>
        <w:rPr>
          <w:rFonts w:eastAsia="Times New Roman"/>
          <w:bCs/>
          <w:color w:val="000000"/>
          <w:szCs w:val="24"/>
        </w:rPr>
        <w:t>Βράντζα</w:t>
      </w:r>
      <w:proofErr w:type="spellEnd"/>
      <w:r>
        <w:rPr>
          <w:rFonts w:eastAsia="Times New Roman"/>
          <w:color w:val="000000"/>
          <w:szCs w:val="24"/>
        </w:rPr>
        <w:t xml:space="preserve"> προς τον Υπουργό</w:t>
      </w:r>
      <w:r>
        <w:rPr>
          <w:rFonts w:eastAsia="Times New Roman"/>
          <w:color w:val="000000"/>
          <w:szCs w:val="24"/>
        </w:rPr>
        <w:t xml:space="preserve"> </w:t>
      </w:r>
      <w:r>
        <w:rPr>
          <w:rFonts w:eastAsia="Times New Roman"/>
          <w:bCs/>
          <w:color w:val="000000"/>
          <w:szCs w:val="24"/>
        </w:rPr>
        <w:t>Αγροτικής Ανάπτυξης και Τροφίμων,</w:t>
      </w:r>
      <w:r>
        <w:rPr>
          <w:rFonts w:eastAsia="Times New Roman"/>
          <w:color w:val="000000"/>
          <w:szCs w:val="24"/>
        </w:rPr>
        <w:t xml:space="preserve"> </w:t>
      </w:r>
      <w:r>
        <w:rPr>
          <w:rFonts w:eastAsia="Times New Roman"/>
          <w:color w:val="000000"/>
          <w:szCs w:val="24"/>
        </w:rPr>
        <w:t xml:space="preserve">σχετικά με την κατανομή δικαιωμάτων ενίσχυσης της Κοινής Αγροτικής Πολιτικής (ΚΑΠ) για την </w:t>
      </w:r>
      <w:r>
        <w:rPr>
          <w:rFonts w:eastAsia="Times New Roman"/>
          <w:color w:val="000000"/>
          <w:szCs w:val="24"/>
        </w:rPr>
        <w:t xml:space="preserve">περίοδο 2015-2019, δεν συζητείται λόγω κωλύματος της </w:t>
      </w:r>
      <w:r>
        <w:rPr>
          <w:rFonts w:eastAsia="Times New Roman"/>
          <w:color w:val="000000"/>
          <w:szCs w:val="24"/>
        </w:rPr>
        <w:t xml:space="preserve">κυρίας </w:t>
      </w:r>
      <w:r>
        <w:rPr>
          <w:rFonts w:eastAsia="Times New Roman"/>
          <w:color w:val="000000"/>
          <w:szCs w:val="24"/>
        </w:rPr>
        <w:t xml:space="preserve">Βουλευτού. </w:t>
      </w:r>
    </w:p>
    <w:p w14:paraId="55E2FFE7" w14:textId="77777777" w:rsidR="007E05BE" w:rsidRDefault="00BB208C">
      <w:pPr>
        <w:spacing w:after="0" w:line="600" w:lineRule="auto"/>
        <w:ind w:firstLine="720"/>
        <w:contextualSpacing/>
        <w:jc w:val="both"/>
        <w:rPr>
          <w:rFonts w:eastAsia="Times New Roman"/>
          <w:color w:val="000000"/>
          <w:szCs w:val="24"/>
        </w:rPr>
      </w:pPr>
      <w:r>
        <w:rPr>
          <w:rFonts w:eastAsia="Times New Roman"/>
          <w:color w:val="000000"/>
          <w:szCs w:val="24"/>
        </w:rPr>
        <w:t>Η δεύτερη με αριθμό 628/7-3-2016 επίκαιρη ερώτηση πρώτου κύκλου του Βουλευτή Αττικής της Νέας Δημοκρατίας κ.</w:t>
      </w:r>
      <w:r>
        <w:rPr>
          <w:rFonts w:eastAsia="Times New Roman"/>
          <w:color w:val="000000"/>
          <w:szCs w:val="24"/>
        </w:rPr>
        <w:t xml:space="preserve"> </w:t>
      </w:r>
      <w:r>
        <w:rPr>
          <w:rFonts w:eastAsia="Times New Roman"/>
          <w:bCs/>
          <w:color w:val="000000"/>
          <w:szCs w:val="24"/>
        </w:rPr>
        <w:t>Μαυρουδή Βορίδη</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Παιδείας, Έρευνας και Θρησκευμάτων,</w:t>
      </w:r>
      <w:r>
        <w:rPr>
          <w:rFonts w:eastAsia="Times New Roman"/>
          <w:color w:val="000000"/>
          <w:szCs w:val="24"/>
        </w:rPr>
        <w:t xml:space="preserve"> σχετικά με την «απαγόρευση της ομιλίας του Μητροπολίτη Λαυρεωτικής και </w:t>
      </w:r>
      <w:proofErr w:type="spellStart"/>
      <w:r>
        <w:rPr>
          <w:rFonts w:eastAsia="Times New Roman"/>
          <w:color w:val="000000"/>
          <w:szCs w:val="24"/>
        </w:rPr>
        <w:t>Μεσογαίας</w:t>
      </w:r>
      <w:proofErr w:type="spellEnd"/>
      <w:r>
        <w:rPr>
          <w:rFonts w:eastAsia="Times New Roman"/>
          <w:color w:val="000000"/>
          <w:szCs w:val="24"/>
        </w:rPr>
        <w:t xml:space="preserve"> κ. Νικολάου στο 15</w:t>
      </w:r>
      <w:r>
        <w:rPr>
          <w:rFonts w:eastAsia="Times New Roman"/>
          <w:color w:val="000000"/>
          <w:szCs w:val="24"/>
          <w:vertAlign w:val="superscript"/>
        </w:rPr>
        <w:t>ο</w:t>
      </w:r>
      <w:r>
        <w:rPr>
          <w:rFonts w:eastAsia="Times New Roman"/>
          <w:color w:val="000000"/>
          <w:szCs w:val="24"/>
        </w:rPr>
        <w:t xml:space="preserve"> Ενιαίο Λύκειο Θεσσαλονίκης», δεν συζητείται λόγω κωλύματος του</w:t>
      </w:r>
      <w:r>
        <w:rPr>
          <w:rFonts w:eastAsia="Times New Roman"/>
          <w:color w:val="000000"/>
          <w:szCs w:val="24"/>
        </w:rPr>
        <w:t xml:space="preserve"> κυρίου </w:t>
      </w:r>
      <w:r>
        <w:rPr>
          <w:rFonts w:eastAsia="Times New Roman"/>
          <w:color w:val="000000"/>
          <w:szCs w:val="24"/>
        </w:rPr>
        <w:t xml:space="preserve">Υπουργού. </w:t>
      </w:r>
    </w:p>
    <w:p w14:paraId="55E2FFE8" w14:textId="77777777" w:rsidR="007E05BE" w:rsidRDefault="00BB208C">
      <w:pPr>
        <w:spacing w:after="0" w:line="600" w:lineRule="auto"/>
        <w:ind w:firstLine="720"/>
        <w:contextualSpacing/>
        <w:jc w:val="both"/>
        <w:rPr>
          <w:rFonts w:eastAsia="Times New Roman"/>
          <w:color w:val="000000"/>
          <w:szCs w:val="24"/>
        </w:rPr>
      </w:pPr>
      <w:r>
        <w:rPr>
          <w:rFonts w:eastAsia="Times New Roman"/>
          <w:color w:val="000000"/>
          <w:szCs w:val="24"/>
        </w:rPr>
        <w:lastRenderedPageBreak/>
        <w:t>Η τρίτη με αριθμό 627/7-3-2016 επίκαιρη ερώτηση πρώτου κύκλου του Βουλευτ</w:t>
      </w:r>
      <w:r>
        <w:rPr>
          <w:rFonts w:eastAsia="Times New Roman"/>
          <w:color w:val="000000"/>
          <w:szCs w:val="24"/>
        </w:rPr>
        <w:t>ή Β΄ Αθηνών του Λαϊκού Συνδέσμου-Χρυσή Αυγή κ.</w:t>
      </w:r>
      <w:r>
        <w:rPr>
          <w:rFonts w:eastAsia="Times New Roman"/>
          <w:color w:val="000000"/>
          <w:szCs w:val="24"/>
        </w:rPr>
        <w:t xml:space="preserve"> </w:t>
      </w:r>
      <w:r>
        <w:rPr>
          <w:rFonts w:eastAsia="Times New Roman"/>
          <w:bCs/>
          <w:color w:val="000000"/>
          <w:szCs w:val="24"/>
        </w:rPr>
        <w:t xml:space="preserve">Ηλία </w:t>
      </w:r>
      <w:proofErr w:type="spellStart"/>
      <w:r>
        <w:rPr>
          <w:rFonts w:eastAsia="Times New Roman"/>
          <w:bCs/>
          <w:color w:val="000000"/>
          <w:szCs w:val="24"/>
        </w:rPr>
        <w:t>Παναγιώταρου</w:t>
      </w:r>
      <w:proofErr w:type="spellEnd"/>
      <w:r>
        <w:rPr>
          <w:rFonts w:eastAsia="Times New Roman"/>
          <w:color w:val="000000"/>
          <w:szCs w:val="24"/>
        </w:rPr>
        <w:t xml:space="preserve"> προς τον Υπουργό</w:t>
      </w:r>
      <w:r>
        <w:rPr>
          <w:rFonts w:eastAsia="Times New Roman"/>
          <w:color w:val="000000"/>
          <w:szCs w:val="24"/>
        </w:rPr>
        <w:t xml:space="preserve"> </w:t>
      </w:r>
      <w:r>
        <w:rPr>
          <w:rFonts w:eastAsia="Times New Roman"/>
          <w:bCs/>
          <w:color w:val="000000"/>
          <w:szCs w:val="24"/>
        </w:rPr>
        <w:t>Εξωτερικών,</w:t>
      </w:r>
      <w:r>
        <w:rPr>
          <w:rFonts w:eastAsia="Times New Roman"/>
          <w:color w:val="000000"/>
          <w:szCs w:val="24"/>
        </w:rPr>
        <w:t xml:space="preserve"> </w:t>
      </w:r>
      <w:r>
        <w:rPr>
          <w:rFonts w:eastAsia="Times New Roman"/>
          <w:color w:val="000000"/>
          <w:szCs w:val="24"/>
        </w:rPr>
        <w:t>σχετικά με την «αποβολή των Ορθόδοξων Ιεραρχών από τα ελληνικά σχολεία», δεν συζητείται λόγω αναρμοδιότητας.</w:t>
      </w:r>
    </w:p>
    <w:p w14:paraId="55E2FFE9" w14:textId="77777777" w:rsidR="007E05BE" w:rsidRDefault="00BB208C">
      <w:pPr>
        <w:spacing w:after="0" w:line="600" w:lineRule="auto"/>
        <w:ind w:firstLine="720"/>
        <w:contextualSpacing/>
        <w:jc w:val="both"/>
        <w:rPr>
          <w:rFonts w:eastAsia="Times New Roman"/>
          <w:color w:val="000000"/>
          <w:szCs w:val="24"/>
        </w:rPr>
      </w:pPr>
      <w:r>
        <w:rPr>
          <w:rFonts w:eastAsia="Times New Roman"/>
          <w:color w:val="000000"/>
          <w:szCs w:val="24"/>
        </w:rPr>
        <w:t>Η τέταρτη με αριθμό 626/7-3-2016 επίκαιρη ερώτηση πρώ</w:t>
      </w:r>
      <w:r>
        <w:rPr>
          <w:rFonts w:eastAsia="Times New Roman"/>
          <w:color w:val="000000"/>
          <w:szCs w:val="24"/>
        </w:rPr>
        <w:t xml:space="preserve">του κύκλου του Βουλευτή Ηρακλείου της Δημοκρατικής Συμπαράταξης ΠΑΣΟΚ-ΔΗΜΑΡ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bCs/>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 xml:space="preserve">Εσωτερικών και Διοικητικής Ανασυγκρότησης, </w:t>
      </w:r>
      <w:r>
        <w:rPr>
          <w:rFonts w:eastAsia="Times New Roman"/>
          <w:color w:val="000000"/>
          <w:szCs w:val="24"/>
        </w:rPr>
        <w:t>σχετικά με τα προβλήματα που έχουν δημιουργηθεί στη λειτουργία όλων των κοινωνικών δομών και άλ</w:t>
      </w:r>
      <w:r>
        <w:rPr>
          <w:rFonts w:eastAsia="Times New Roman"/>
          <w:color w:val="000000"/>
          <w:szCs w:val="24"/>
        </w:rPr>
        <w:t xml:space="preserve">λων υπηρεσιών </w:t>
      </w:r>
      <w:r>
        <w:rPr>
          <w:rFonts w:eastAsia="Times New Roman"/>
          <w:color w:val="000000"/>
          <w:szCs w:val="24"/>
        </w:rPr>
        <w:lastRenderedPageBreak/>
        <w:t xml:space="preserve">των </w:t>
      </w:r>
      <w:r>
        <w:rPr>
          <w:rFonts w:eastAsia="Times New Roman"/>
          <w:color w:val="000000"/>
          <w:szCs w:val="24"/>
        </w:rPr>
        <w:t>δ</w:t>
      </w:r>
      <w:r>
        <w:rPr>
          <w:rFonts w:eastAsia="Times New Roman"/>
          <w:color w:val="000000"/>
          <w:szCs w:val="24"/>
        </w:rPr>
        <w:t xml:space="preserve">ήμων όλης της χώρας, δεν συζητείται λόγω κωλύματος του </w:t>
      </w:r>
      <w:r>
        <w:rPr>
          <w:rFonts w:eastAsia="Times New Roman"/>
          <w:color w:val="000000"/>
          <w:szCs w:val="24"/>
        </w:rPr>
        <w:t xml:space="preserve">κυρίου </w:t>
      </w:r>
      <w:r>
        <w:rPr>
          <w:rFonts w:eastAsia="Times New Roman"/>
          <w:color w:val="000000"/>
          <w:szCs w:val="24"/>
        </w:rPr>
        <w:t xml:space="preserve">Υπουργού. </w:t>
      </w:r>
    </w:p>
    <w:p w14:paraId="55E2FFEA" w14:textId="77777777" w:rsidR="007E05BE" w:rsidRDefault="00BB208C">
      <w:pPr>
        <w:spacing w:after="0" w:line="600" w:lineRule="auto"/>
        <w:ind w:firstLine="720"/>
        <w:contextualSpacing/>
        <w:jc w:val="both"/>
        <w:rPr>
          <w:rFonts w:eastAsia="Times New Roman"/>
          <w:color w:val="000000"/>
          <w:szCs w:val="24"/>
        </w:rPr>
      </w:pPr>
      <w:r>
        <w:rPr>
          <w:rFonts w:eastAsia="Times New Roman"/>
          <w:color w:val="000000"/>
          <w:szCs w:val="24"/>
        </w:rPr>
        <w:t>Η πέμπτη με αριθμό 633/8-3-2016 επίκαιρη ερώτηση πρώτου κύκλου του Βουλευτή Ηρακλείου του Κομμουνιστικού Κόμματος Ελλάδ</w:t>
      </w:r>
      <w:r>
        <w:rPr>
          <w:rFonts w:eastAsia="Times New Roman"/>
          <w:color w:val="000000"/>
          <w:szCs w:val="24"/>
        </w:rPr>
        <w:t>α</w:t>
      </w:r>
      <w:r>
        <w:rPr>
          <w:rFonts w:eastAsia="Times New Roman"/>
          <w:color w:val="000000"/>
          <w:szCs w:val="24"/>
        </w:rPr>
        <w:t>ς κ.</w:t>
      </w:r>
      <w:r>
        <w:rPr>
          <w:rFonts w:eastAsia="Times New Roman"/>
          <w:color w:val="000000"/>
          <w:szCs w:val="24"/>
        </w:rPr>
        <w:t xml:space="preserve"> </w:t>
      </w:r>
      <w:r>
        <w:rPr>
          <w:rFonts w:eastAsia="Times New Roman"/>
          <w:bCs/>
          <w:color w:val="000000"/>
          <w:szCs w:val="24"/>
        </w:rPr>
        <w:t>Εμμανουήλ Συντυχάκη</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Οι</w:t>
      </w:r>
      <w:r>
        <w:rPr>
          <w:rFonts w:eastAsia="Times New Roman"/>
          <w:bCs/>
          <w:color w:val="000000"/>
          <w:szCs w:val="24"/>
        </w:rPr>
        <w:t xml:space="preserve">κονομικών, </w:t>
      </w:r>
      <w:r>
        <w:rPr>
          <w:rFonts w:eastAsia="Times New Roman"/>
          <w:color w:val="000000"/>
          <w:szCs w:val="24"/>
        </w:rPr>
        <w:t xml:space="preserve">σχετικά με τη χορήγηση αποζημίωσης στους υπαλλήλους που μετέχουν στην οργάνωση, υποστήριξη και διεξαγωγή των δοκιμασιών προσόντων και συμπεριφοράς των υποψηφίων οδηγών, δεν συζητείται λόγω κωλύματος του </w:t>
      </w:r>
      <w:r>
        <w:rPr>
          <w:rFonts w:eastAsia="Times New Roman"/>
          <w:color w:val="000000"/>
          <w:szCs w:val="24"/>
        </w:rPr>
        <w:t xml:space="preserve">κυρίου </w:t>
      </w:r>
      <w:r>
        <w:rPr>
          <w:rFonts w:eastAsia="Times New Roman"/>
          <w:color w:val="000000"/>
          <w:szCs w:val="24"/>
        </w:rPr>
        <w:t>Υπουργού.</w:t>
      </w:r>
    </w:p>
    <w:p w14:paraId="55E2FFEB" w14:textId="77777777" w:rsidR="007E05BE" w:rsidRDefault="00BB208C">
      <w:pPr>
        <w:tabs>
          <w:tab w:val="left" w:pos="567"/>
        </w:tabs>
        <w:spacing w:before="100" w:beforeAutospacing="1" w:after="100" w:afterAutospacing="1" w:line="600" w:lineRule="auto"/>
        <w:ind w:firstLine="567"/>
        <w:contextualSpacing/>
        <w:jc w:val="both"/>
        <w:rPr>
          <w:rFonts w:eastAsia="Times New Roman"/>
          <w:color w:val="000000"/>
          <w:szCs w:val="24"/>
        </w:rPr>
      </w:pPr>
      <w:r>
        <w:rPr>
          <w:rFonts w:eastAsia="Times New Roman"/>
          <w:color w:val="000000"/>
          <w:szCs w:val="24"/>
        </w:rPr>
        <w:t xml:space="preserve">Η έκτη με αριθμό </w:t>
      </w:r>
      <w:r>
        <w:rPr>
          <w:rFonts w:eastAsia="Times New Roman"/>
          <w:color w:val="000000"/>
          <w:szCs w:val="24"/>
        </w:rPr>
        <w:t>631/8-3-2016 επίκαιρη ερώτηση πρώτου κύκλου του Βουλευτή Β΄ Πειραι</w:t>
      </w:r>
      <w:r>
        <w:rPr>
          <w:rFonts w:eastAsia="Times New Roman"/>
          <w:color w:val="000000"/>
          <w:szCs w:val="24"/>
        </w:rPr>
        <w:t>ώς</w:t>
      </w:r>
      <w:r>
        <w:rPr>
          <w:rFonts w:eastAsia="Times New Roman"/>
          <w:color w:val="000000"/>
          <w:szCs w:val="24"/>
        </w:rPr>
        <w:t xml:space="preserve"> των Ανεξαρτήτων Ελλήνων </w:t>
      </w:r>
      <w:r>
        <w:rPr>
          <w:rFonts w:eastAsia="Times New Roman"/>
          <w:color w:val="000000"/>
          <w:szCs w:val="24"/>
        </w:rPr>
        <w:lastRenderedPageBreak/>
        <w:t>κ.</w:t>
      </w:r>
      <w:r>
        <w:rPr>
          <w:rFonts w:eastAsia="Times New Roman"/>
          <w:color w:val="000000"/>
          <w:szCs w:val="24"/>
        </w:rPr>
        <w:t xml:space="preserve"> </w:t>
      </w:r>
      <w:r>
        <w:rPr>
          <w:rFonts w:eastAsia="Times New Roman"/>
          <w:bCs/>
          <w:color w:val="000000"/>
          <w:szCs w:val="24"/>
        </w:rPr>
        <w:t>Δημητρίου Καμμένου</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 xml:space="preserve">Οικονομικών, </w:t>
      </w:r>
      <w:r>
        <w:rPr>
          <w:rFonts w:eastAsia="Times New Roman"/>
          <w:color w:val="000000"/>
          <w:szCs w:val="24"/>
        </w:rPr>
        <w:t xml:space="preserve">σχετικά με τη μεταφορά των δημόσιων υπηρεσιών στο </w:t>
      </w:r>
      <w:r>
        <w:rPr>
          <w:rFonts w:eastAsia="Times New Roman"/>
          <w:color w:val="000000"/>
          <w:szCs w:val="24"/>
        </w:rPr>
        <w:t>κ</w:t>
      </w:r>
      <w:r>
        <w:rPr>
          <w:rFonts w:eastAsia="Times New Roman"/>
          <w:color w:val="000000"/>
          <w:szCs w:val="24"/>
        </w:rPr>
        <w:t>απνεργοστάσιο «</w:t>
      </w:r>
      <w:proofErr w:type="spellStart"/>
      <w:r>
        <w:rPr>
          <w:rFonts w:eastAsia="Times New Roman"/>
          <w:color w:val="000000"/>
          <w:szCs w:val="24"/>
        </w:rPr>
        <w:t>Κεράνης</w:t>
      </w:r>
      <w:proofErr w:type="spellEnd"/>
      <w:r>
        <w:rPr>
          <w:rFonts w:eastAsia="Times New Roman"/>
          <w:color w:val="000000"/>
          <w:szCs w:val="24"/>
        </w:rPr>
        <w:t>» στο Ρέντη, είναι η μόνη που θα συζητ</w:t>
      </w:r>
      <w:r>
        <w:rPr>
          <w:rFonts w:eastAsia="Times New Roman"/>
          <w:color w:val="000000"/>
          <w:szCs w:val="24"/>
        </w:rPr>
        <w:t>ηθεί.</w:t>
      </w:r>
    </w:p>
    <w:p w14:paraId="55E2FFEC" w14:textId="77777777" w:rsidR="007E05BE" w:rsidRDefault="00BB208C">
      <w:pPr>
        <w:tabs>
          <w:tab w:val="left" w:pos="567"/>
        </w:tabs>
        <w:spacing w:before="100" w:beforeAutospacing="1" w:after="100" w:afterAutospacing="1" w:line="600" w:lineRule="auto"/>
        <w:ind w:firstLine="567"/>
        <w:contextualSpacing/>
        <w:jc w:val="both"/>
        <w:rPr>
          <w:rFonts w:eastAsia="Times New Roman"/>
          <w:color w:val="000000"/>
          <w:szCs w:val="24"/>
        </w:rPr>
      </w:pPr>
      <w:r>
        <w:rPr>
          <w:rFonts w:eastAsia="Times New Roman"/>
          <w:color w:val="000000"/>
          <w:szCs w:val="24"/>
        </w:rPr>
        <w:t xml:space="preserve">Πρέπει να πούμε και ένα ευχαριστώ στον Αναπληρωτή Υπουργό κ. Αλεξιάδη, που είναι πάντα συνεπής στην ώρα </w:t>
      </w:r>
      <w:r>
        <w:rPr>
          <w:rFonts w:eastAsia="Times New Roman"/>
          <w:color w:val="000000"/>
          <w:szCs w:val="24"/>
        </w:rPr>
        <w:t xml:space="preserve">της συζήτησης των </w:t>
      </w:r>
      <w:r>
        <w:rPr>
          <w:rFonts w:eastAsia="Times New Roman"/>
          <w:color w:val="000000"/>
          <w:szCs w:val="24"/>
        </w:rPr>
        <w:t xml:space="preserve">επίκαιρων ερωτήσεων και πάντα προσέρχεται και απαντά. </w:t>
      </w:r>
    </w:p>
    <w:p w14:paraId="55E2FFED" w14:textId="77777777" w:rsidR="007E05BE" w:rsidRDefault="00BB208C">
      <w:pPr>
        <w:spacing w:before="100" w:beforeAutospacing="1" w:after="100" w:afterAutospacing="1" w:line="600" w:lineRule="auto"/>
        <w:ind w:firstLine="567"/>
        <w:contextualSpacing/>
        <w:jc w:val="both"/>
        <w:rPr>
          <w:rFonts w:eastAsia="Times New Roman"/>
          <w:color w:val="000000"/>
          <w:szCs w:val="24"/>
        </w:rPr>
      </w:pPr>
      <w:r>
        <w:rPr>
          <w:rFonts w:eastAsia="Times New Roman"/>
          <w:color w:val="000000"/>
          <w:szCs w:val="24"/>
        </w:rPr>
        <w:t>Η πρώτη με αριθμό 634/8-3-2016 επίκαιρη ερώτηση δε</w:t>
      </w:r>
      <w:r>
        <w:rPr>
          <w:rFonts w:eastAsia="Times New Roman"/>
          <w:color w:val="000000"/>
          <w:szCs w:val="24"/>
        </w:rPr>
        <w:t>ύ</w:t>
      </w:r>
      <w:r>
        <w:rPr>
          <w:rFonts w:eastAsia="Times New Roman"/>
          <w:color w:val="000000"/>
          <w:szCs w:val="24"/>
        </w:rPr>
        <w:t>τ</w:t>
      </w:r>
      <w:r>
        <w:rPr>
          <w:rFonts w:eastAsia="Times New Roman"/>
          <w:color w:val="000000"/>
          <w:szCs w:val="24"/>
        </w:rPr>
        <w:t>ε</w:t>
      </w:r>
      <w:r>
        <w:rPr>
          <w:rFonts w:eastAsia="Times New Roman"/>
          <w:color w:val="000000"/>
          <w:szCs w:val="24"/>
        </w:rPr>
        <w:t xml:space="preserve">ρου κύκλου της Βουλευτού Καρδίτσας του Συνασπισμού Ριζοσπαστικής Αριστεράς κ. </w:t>
      </w:r>
      <w:r>
        <w:rPr>
          <w:rFonts w:eastAsia="Times New Roman"/>
          <w:bCs/>
          <w:color w:val="000000"/>
          <w:szCs w:val="24"/>
        </w:rPr>
        <w:t xml:space="preserve">Χρυσούλας </w:t>
      </w:r>
      <w:proofErr w:type="spellStart"/>
      <w:r>
        <w:rPr>
          <w:rFonts w:eastAsia="Times New Roman"/>
          <w:bCs/>
          <w:color w:val="000000"/>
          <w:szCs w:val="24"/>
        </w:rPr>
        <w:t>Κατσαβριά-Σιωροπούλου</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 xml:space="preserve">Εσωτερικών και Διοικητικής Ανασυγκρότησης, </w:t>
      </w:r>
      <w:r>
        <w:rPr>
          <w:rFonts w:eastAsia="Times New Roman"/>
          <w:color w:val="000000"/>
          <w:szCs w:val="24"/>
        </w:rPr>
        <w:t xml:space="preserve">σχετικά με την επαναλειτουργία της Σχολής Αστυφυλάκων </w:t>
      </w:r>
      <w:r>
        <w:rPr>
          <w:rFonts w:eastAsia="Times New Roman"/>
          <w:color w:val="000000"/>
          <w:szCs w:val="24"/>
        </w:rPr>
        <w:lastRenderedPageBreak/>
        <w:t xml:space="preserve">και τη </w:t>
      </w:r>
      <w:r>
        <w:rPr>
          <w:rFonts w:eastAsia="Times New Roman"/>
          <w:color w:val="000000"/>
          <w:szCs w:val="24"/>
        </w:rPr>
        <w:t>μ</w:t>
      </w:r>
      <w:r>
        <w:rPr>
          <w:rFonts w:eastAsia="Times New Roman"/>
          <w:color w:val="000000"/>
          <w:szCs w:val="24"/>
        </w:rPr>
        <w:t>εταστέγαση της Διεύθυνση</w:t>
      </w:r>
      <w:r>
        <w:rPr>
          <w:rFonts w:eastAsia="Times New Roman"/>
          <w:color w:val="000000"/>
          <w:szCs w:val="24"/>
        </w:rPr>
        <w:t xml:space="preserve">ς Αστυνομίας Καρδίτσας, δεν συζητείται λόγω κωλύματος του κυρίου Υπουργού. </w:t>
      </w:r>
    </w:p>
    <w:p w14:paraId="55E2FFEE" w14:textId="77777777" w:rsidR="007E05BE" w:rsidRDefault="00BB208C">
      <w:pPr>
        <w:spacing w:before="100" w:beforeAutospacing="1" w:after="100" w:afterAutospacing="1" w:line="600" w:lineRule="auto"/>
        <w:ind w:firstLine="567"/>
        <w:contextualSpacing/>
        <w:jc w:val="both"/>
        <w:rPr>
          <w:rFonts w:eastAsia="Times New Roman"/>
          <w:color w:val="000000"/>
          <w:szCs w:val="24"/>
        </w:rPr>
      </w:pPr>
      <w:r>
        <w:rPr>
          <w:rFonts w:eastAsia="Times New Roman"/>
          <w:color w:val="000000"/>
          <w:szCs w:val="24"/>
        </w:rPr>
        <w:t>Η δεύτερη με αριθμό 629/7-3-2016 επίκαιρη ερώτηση δε</w:t>
      </w:r>
      <w:r>
        <w:rPr>
          <w:rFonts w:eastAsia="Times New Roman"/>
          <w:color w:val="000000"/>
          <w:szCs w:val="24"/>
        </w:rPr>
        <w:t>ύ</w:t>
      </w:r>
      <w:r>
        <w:rPr>
          <w:rFonts w:eastAsia="Times New Roman"/>
          <w:color w:val="000000"/>
          <w:szCs w:val="24"/>
        </w:rPr>
        <w:t>τ</w:t>
      </w:r>
      <w:r>
        <w:rPr>
          <w:rFonts w:eastAsia="Times New Roman"/>
          <w:color w:val="000000"/>
          <w:szCs w:val="24"/>
        </w:rPr>
        <w:t>ε</w:t>
      </w:r>
      <w:r>
        <w:rPr>
          <w:rFonts w:eastAsia="Times New Roman"/>
          <w:color w:val="000000"/>
          <w:szCs w:val="24"/>
        </w:rPr>
        <w:t>ρου κύκλου του Βουλευτή Έβρου της Νέας Δημοκρατίας κ.</w:t>
      </w:r>
      <w:r>
        <w:rPr>
          <w:rFonts w:eastAsia="Times New Roman"/>
          <w:color w:val="000000"/>
          <w:szCs w:val="24"/>
        </w:rPr>
        <w:t xml:space="preserve"> </w:t>
      </w:r>
      <w:r>
        <w:rPr>
          <w:rFonts w:eastAsia="Times New Roman"/>
          <w:bCs/>
          <w:color w:val="000000"/>
          <w:szCs w:val="24"/>
        </w:rPr>
        <w:t xml:space="preserve">Αναστασίου </w:t>
      </w:r>
      <w:proofErr w:type="spellStart"/>
      <w:r>
        <w:rPr>
          <w:rFonts w:eastAsia="Times New Roman"/>
          <w:bCs/>
          <w:color w:val="000000"/>
          <w:szCs w:val="24"/>
        </w:rPr>
        <w:t>Δημοσχάκη</w:t>
      </w:r>
      <w:proofErr w:type="spellEnd"/>
      <w:r>
        <w:rPr>
          <w:rFonts w:eastAsia="Times New Roman"/>
          <w:bCs/>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Υποδομών, Μεταφορών και Δικτύων,</w:t>
      </w:r>
      <w:r>
        <w:rPr>
          <w:rFonts w:eastAsia="Times New Roman"/>
          <w:bCs/>
          <w:color w:val="000000"/>
          <w:szCs w:val="24"/>
        </w:rPr>
        <w:t xml:space="preserve"> </w:t>
      </w:r>
      <w:r>
        <w:rPr>
          <w:rFonts w:eastAsia="Times New Roman"/>
          <w:color w:val="000000"/>
          <w:szCs w:val="24"/>
        </w:rPr>
        <w:t xml:space="preserve">σχετικά με την αποπεράτωση του </w:t>
      </w:r>
      <w:r>
        <w:rPr>
          <w:rFonts w:eastAsia="Times New Roman"/>
          <w:color w:val="000000"/>
          <w:szCs w:val="24"/>
        </w:rPr>
        <w:t>ε</w:t>
      </w:r>
      <w:r>
        <w:rPr>
          <w:rFonts w:eastAsia="Times New Roman"/>
          <w:color w:val="000000"/>
          <w:szCs w:val="24"/>
        </w:rPr>
        <w:t xml:space="preserve">λληνικού </w:t>
      </w:r>
      <w:r>
        <w:rPr>
          <w:rFonts w:eastAsia="Times New Roman"/>
          <w:color w:val="000000"/>
          <w:szCs w:val="24"/>
        </w:rPr>
        <w:t>σ</w:t>
      </w:r>
      <w:r>
        <w:rPr>
          <w:rFonts w:eastAsia="Times New Roman"/>
          <w:color w:val="000000"/>
          <w:szCs w:val="24"/>
        </w:rPr>
        <w:t xml:space="preserve">χολείου του Μονάχου, δεν συζητείται λόγω κωλύματος του κυρίου Υπουργού. </w:t>
      </w:r>
    </w:p>
    <w:p w14:paraId="55E2FFEF" w14:textId="77777777" w:rsidR="007E05BE" w:rsidRDefault="00BB208C">
      <w:pPr>
        <w:spacing w:before="100" w:beforeAutospacing="1" w:after="100" w:afterAutospacing="1" w:line="600" w:lineRule="auto"/>
        <w:ind w:firstLine="567"/>
        <w:contextualSpacing/>
        <w:jc w:val="both"/>
        <w:rPr>
          <w:rFonts w:eastAsia="Times New Roman"/>
          <w:color w:val="000000"/>
          <w:szCs w:val="24"/>
        </w:rPr>
      </w:pPr>
      <w:r>
        <w:rPr>
          <w:rFonts w:eastAsia="Times New Roman"/>
          <w:color w:val="000000"/>
          <w:szCs w:val="24"/>
        </w:rPr>
        <w:t>Η τρίτη με αριθμό 632/8-3-2016 επίκαιρη ερώτηση δεύτερου κύκλου του Βουλευτή Β΄ Αθηνών των Ανεξαρτήτων Ελλήνων κ.</w:t>
      </w:r>
      <w:r>
        <w:rPr>
          <w:rFonts w:eastAsia="Times New Roman"/>
          <w:color w:val="000000"/>
          <w:szCs w:val="24"/>
        </w:rPr>
        <w:t xml:space="preserve"> </w:t>
      </w:r>
      <w:r>
        <w:rPr>
          <w:rFonts w:eastAsia="Times New Roman"/>
          <w:bCs/>
          <w:color w:val="000000"/>
          <w:szCs w:val="24"/>
        </w:rPr>
        <w:t xml:space="preserve">Αθανασίου </w:t>
      </w:r>
      <w:proofErr w:type="spellStart"/>
      <w:r>
        <w:rPr>
          <w:rFonts w:eastAsia="Times New Roman"/>
          <w:bCs/>
          <w:color w:val="000000"/>
          <w:szCs w:val="24"/>
        </w:rPr>
        <w:t>Παπαχριστόπουλου</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Ε</w:t>
      </w:r>
      <w:r>
        <w:rPr>
          <w:rFonts w:eastAsia="Times New Roman"/>
          <w:bCs/>
          <w:color w:val="000000"/>
          <w:szCs w:val="24"/>
        </w:rPr>
        <w:lastRenderedPageBreak/>
        <w:t>πικρατείας,</w:t>
      </w:r>
      <w:r>
        <w:rPr>
          <w:rFonts w:eastAsia="Times New Roman"/>
          <w:color w:val="000000"/>
          <w:szCs w:val="24"/>
        </w:rPr>
        <w:t xml:space="preserve"> </w:t>
      </w:r>
      <w:r>
        <w:rPr>
          <w:rFonts w:eastAsia="Times New Roman"/>
          <w:color w:val="000000"/>
          <w:szCs w:val="24"/>
        </w:rPr>
        <w:t xml:space="preserve">σχετικά με τη λήψη μέτρων για την αμερόληπτη διεξαγωγή των δημοσκοπήσεων, δεν συζητείται λόγω κωλύματος του κυρίου Υπουργού. </w:t>
      </w:r>
    </w:p>
    <w:p w14:paraId="55E2FFF0" w14:textId="77777777" w:rsidR="007E05BE" w:rsidRDefault="00BB208C">
      <w:pPr>
        <w:spacing w:before="100" w:beforeAutospacing="1" w:after="100" w:afterAutospacing="1" w:line="600" w:lineRule="auto"/>
        <w:ind w:firstLine="567"/>
        <w:contextualSpacing/>
        <w:jc w:val="both"/>
        <w:rPr>
          <w:rFonts w:eastAsia="Times New Roman"/>
          <w:color w:val="000000"/>
          <w:szCs w:val="24"/>
        </w:rPr>
      </w:pPr>
      <w:r>
        <w:rPr>
          <w:rFonts w:eastAsia="Times New Roman"/>
          <w:color w:val="000000"/>
          <w:szCs w:val="24"/>
        </w:rPr>
        <w:t>Η τέταρτη με αριθμό 630/8-3-2016 επίκαιρη ερώτηση δεύτερου κύκλου του Ανεξάρτητου Βουλευτή Αχαΐας κ.</w:t>
      </w:r>
      <w:r>
        <w:rPr>
          <w:rFonts w:eastAsia="Times New Roman"/>
          <w:color w:val="000000"/>
          <w:szCs w:val="24"/>
        </w:rPr>
        <w:t xml:space="preserve"> </w:t>
      </w:r>
      <w:r>
        <w:rPr>
          <w:rFonts w:eastAsia="Times New Roman"/>
          <w:bCs/>
          <w:color w:val="000000"/>
          <w:szCs w:val="24"/>
        </w:rPr>
        <w:t>Νικολάου Νικολόπουλου</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Οικονομικών,</w:t>
      </w:r>
      <w:r>
        <w:rPr>
          <w:rFonts w:eastAsia="Times New Roman"/>
          <w:bCs/>
          <w:color w:val="000000"/>
          <w:szCs w:val="24"/>
        </w:rPr>
        <w:t xml:space="preserve"> </w:t>
      </w:r>
      <w:r>
        <w:rPr>
          <w:rFonts w:eastAsia="Times New Roman"/>
          <w:color w:val="000000"/>
          <w:szCs w:val="24"/>
        </w:rPr>
        <w:t xml:space="preserve">σχετικά με το ύψος των καθυστερούμενων δανείων που έχουν χορηγηθεί στην εταιρεία «Πήγασος», δεν συζητείται λόγω κωλύματος του κυρίου Υπουργού. </w:t>
      </w:r>
    </w:p>
    <w:p w14:paraId="55E2FFF1" w14:textId="77777777" w:rsidR="007E05BE" w:rsidRDefault="00BB208C">
      <w:pPr>
        <w:spacing w:before="100" w:beforeAutospacing="1" w:after="100" w:afterAutospacing="1" w:line="600" w:lineRule="auto"/>
        <w:ind w:firstLine="567"/>
        <w:contextualSpacing/>
        <w:jc w:val="both"/>
        <w:rPr>
          <w:rFonts w:eastAsia="Times New Roman"/>
          <w:color w:val="000000"/>
          <w:szCs w:val="24"/>
        </w:rPr>
      </w:pPr>
      <w:r>
        <w:rPr>
          <w:rFonts w:eastAsia="Times New Roman"/>
          <w:color w:val="000000"/>
          <w:szCs w:val="24"/>
        </w:rPr>
        <w:t xml:space="preserve">Η πέμπτη με αριθμό 602/1-3-2016 επίκαιρη ερώτηση </w:t>
      </w:r>
      <w:r>
        <w:rPr>
          <w:rFonts w:eastAsia="Times New Roman"/>
          <w:color w:val="000000"/>
          <w:szCs w:val="24"/>
        </w:rPr>
        <w:t>δεύτερου κ</w:t>
      </w:r>
      <w:r>
        <w:rPr>
          <w:rFonts w:eastAsia="Times New Roman"/>
          <w:color w:val="000000"/>
          <w:szCs w:val="24"/>
        </w:rPr>
        <w:t xml:space="preserve">ύκλου </w:t>
      </w:r>
      <w:r>
        <w:rPr>
          <w:rFonts w:eastAsia="Times New Roman"/>
          <w:color w:val="000000"/>
          <w:szCs w:val="24"/>
        </w:rPr>
        <w:t xml:space="preserve">του υποφαινομένου, του ΣΤ΄ Αντιπροέδρου της </w:t>
      </w:r>
      <w:r>
        <w:rPr>
          <w:rFonts w:eastAsia="Times New Roman"/>
          <w:color w:val="000000"/>
          <w:szCs w:val="24"/>
        </w:rPr>
        <w:lastRenderedPageBreak/>
        <w:t>Βουλής και Βουλευτή Δωδεκανήσου της Δημοκρατικής Συμπαράταξης ΠΑΣΟΚ–ΔΗΜΑΡ κ.</w:t>
      </w:r>
      <w:r>
        <w:rPr>
          <w:rFonts w:eastAsia="Times New Roman"/>
          <w:color w:val="000000"/>
          <w:szCs w:val="24"/>
        </w:rPr>
        <w:t xml:space="preserve"> </w:t>
      </w:r>
      <w:r>
        <w:rPr>
          <w:rFonts w:eastAsia="Times New Roman"/>
          <w:bCs/>
          <w:color w:val="000000"/>
          <w:szCs w:val="24"/>
        </w:rPr>
        <w:t xml:space="preserve">Δημητρίου </w:t>
      </w:r>
      <w:proofErr w:type="spellStart"/>
      <w:r>
        <w:rPr>
          <w:rFonts w:eastAsia="Times New Roman"/>
          <w:bCs/>
          <w:color w:val="000000"/>
          <w:szCs w:val="24"/>
        </w:rPr>
        <w:t>Κρεμαστινού</w:t>
      </w:r>
      <w:proofErr w:type="spellEnd"/>
      <w:r>
        <w:rPr>
          <w:rFonts w:eastAsia="Times New Roman"/>
          <w:color w:val="000000"/>
          <w:szCs w:val="24"/>
        </w:rPr>
        <w:t xml:space="preserve"> </w:t>
      </w:r>
      <w:r>
        <w:rPr>
          <w:rFonts w:eastAsia="Times New Roman"/>
          <w:color w:val="000000"/>
          <w:szCs w:val="24"/>
        </w:rPr>
        <w:t>, προς τον Υπουργό</w:t>
      </w:r>
      <w:r>
        <w:rPr>
          <w:rFonts w:eastAsia="Times New Roman"/>
          <w:color w:val="000000"/>
          <w:szCs w:val="24"/>
        </w:rPr>
        <w:t xml:space="preserve"> </w:t>
      </w:r>
      <w:r>
        <w:rPr>
          <w:rFonts w:eastAsia="Times New Roman"/>
          <w:bCs/>
          <w:color w:val="000000"/>
          <w:szCs w:val="24"/>
        </w:rPr>
        <w:t>Εθνικής Άμυνας,</w:t>
      </w:r>
      <w:r>
        <w:rPr>
          <w:rFonts w:eastAsia="Times New Roman"/>
          <w:color w:val="000000"/>
          <w:szCs w:val="24"/>
        </w:rPr>
        <w:t xml:space="preserve"> </w:t>
      </w:r>
      <w:r>
        <w:rPr>
          <w:rFonts w:eastAsia="Times New Roman"/>
          <w:color w:val="000000"/>
          <w:szCs w:val="24"/>
        </w:rPr>
        <w:t xml:space="preserve">σχετικά με την αθρόα αποβίβαση προσφύγων-μη νόμιμων μεταναστών στο Καστελόριζο, δεν συζητείται λόγω κωλύματος του κυρίου Υπουργού. </w:t>
      </w:r>
    </w:p>
    <w:p w14:paraId="55E2FFF2" w14:textId="77777777" w:rsidR="007E05BE" w:rsidRDefault="00BB208C">
      <w:pPr>
        <w:spacing w:before="100" w:beforeAutospacing="1" w:after="100" w:afterAutospacing="1" w:line="600" w:lineRule="auto"/>
        <w:ind w:firstLine="567"/>
        <w:contextualSpacing/>
        <w:jc w:val="both"/>
        <w:rPr>
          <w:rFonts w:eastAsia="Times New Roman"/>
          <w:color w:val="000000"/>
          <w:szCs w:val="24"/>
        </w:rPr>
      </w:pPr>
      <w:r>
        <w:rPr>
          <w:rFonts w:eastAsia="Times New Roman"/>
          <w:color w:val="000000"/>
          <w:szCs w:val="24"/>
        </w:rPr>
        <w:t>Η έκτη με αριθμό 599/1-3-2016 επίκαιρη ερώτηση δεύτερου κύκλου της Βουλευτού Αττικής της Δημοκρατικής Συμπαράταξης ΠΑΣΟΚ–ΔΗΜ</w:t>
      </w:r>
      <w:r>
        <w:rPr>
          <w:rFonts w:eastAsia="Times New Roman"/>
          <w:color w:val="000000"/>
          <w:szCs w:val="24"/>
        </w:rPr>
        <w:t xml:space="preserve">ΑΡ κ. </w:t>
      </w:r>
      <w:r>
        <w:rPr>
          <w:rFonts w:eastAsia="Times New Roman"/>
          <w:bCs/>
          <w:color w:val="000000"/>
          <w:szCs w:val="24"/>
        </w:rPr>
        <w:t xml:space="preserve">Παρασκευής </w:t>
      </w:r>
      <w:proofErr w:type="spellStart"/>
      <w:r>
        <w:rPr>
          <w:rFonts w:eastAsia="Times New Roman"/>
          <w:bCs/>
          <w:color w:val="000000"/>
          <w:szCs w:val="24"/>
        </w:rPr>
        <w:t>Χριστοφιλοπούλου</w:t>
      </w:r>
      <w:proofErr w:type="spellEnd"/>
      <w:r>
        <w:rPr>
          <w:rFonts w:eastAsia="Times New Roman"/>
          <w:color w:val="000000"/>
          <w:szCs w:val="24"/>
        </w:rPr>
        <w:t xml:space="preserve"> προς τον Υπουργό</w:t>
      </w:r>
      <w:r>
        <w:rPr>
          <w:rFonts w:eastAsia="Times New Roman"/>
          <w:color w:val="000000"/>
          <w:szCs w:val="24"/>
        </w:rPr>
        <w:t xml:space="preserve"> </w:t>
      </w:r>
      <w:r>
        <w:rPr>
          <w:rFonts w:eastAsia="Times New Roman"/>
          <w:bCs/>
          <w:color w:val="000000"/>
          <w:szCs w:val="24"/>
        </w:rPr>
        <w:t>Εργασίας, Κοινωνικής Ασφάλισης και Κοινωνικής Αλληλεγγύης,</w:t>
      </w:r>
      <w:r>
        <w:rPr>
          <w:rFonts w:eastAsia="Times New Roman"/>
          <w:color w:val="000000"/>
          <w:szCs w:val="24"/>
        </w:rPr>
        <w:t xml:space="preserve"> </w:t>
      </w:r>
      <w:r>
        <w:rPr>
          <w:rFonts w:eastAsia="Times New Roman"/>
          <w:color w:val="000000"/>
          <w:szCs w:val="24"/>
        </w:rPr>
        <w:t xml:space="preserve">σχετικά με τις απολύσεις στα Ελληνικά Αμυντικά Συστήματα (ΕΑΣ), δεν συζητείται σε συνεννόηση της κυρίας Βουλευτού με τον κύριο Υπουργό. </w:t>
      </w:r>
    </w:p>
    <w:p w14:paraId="55E2FFF3" w14:textId="77777777" w:rsidR="007E05BE" w:rsidRDefault="00BB208C">
      <w:pPr>
        <w:spacing w:before="100" w:beforeAutospacing="1" w:after="100" w:afterAutospacing="1" w:line="600" w:lineRule="auto"/>
        <w:ind w:firstLine="567"/>
        <w:contextualSpacing/>
        <w:jc w:val="both"/>
        <w:rPr>
          <w:rFonts w:eastAsia="Times New Roman"/>
          <w:color w:val="000000"/>
          <w:szCs w:val="24"/>
        </w:rPr>
      </w:pPr>
      <w:r>
        <w:rPr>
          <w:rFonts w:eastAsia="Times New Roman"/>
          <w:color w:val="000000"/>
          <w:szCs w:val="24"/>
        </w:rPr>
        <w:lastRenderedPageBreak/>
        <w:t xml:space="preserve">Η έβδομη </w:t>
      </w:r>
      <w:r>
        <w:rPr>
          <w:rFonts w:eastAsia="Times New Roman"/>
          <w:color w:val="000000"/>
          <w:szCs w:val="24"/>
        </w:rPr>
        <w:t>με αριθμό 609/1-3-2016 επίκαιρη ερώτηση δεύτερου κύκλου  του Βουλευτή Α΄ Θεσσαλονίκης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Ιωάννη Δελή</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Εργασίας, Κοινωνικής Ασφάλισης και Κοινωνικής Αλληλεγγύης,</w:t>
      </w:r>
      <w:r>
        <w:rPr>
          <w:rFonts w:eastAsia="Times New Roman"/>
          <w:color w:val="000000"/>
          <w:szCs w:val="24"/>
        </w:rPr>
        <w:t xml:space="preserve"> </w:t>
      </w:r>
      <w:r>
        <w:rPr>
          <w:rFonts w:eastAsia="Times New Roman"/>
          <w:color w:val="000000"/>
          <w:szCs w:val="24"/>
        </w:rPr>
        <w:t>σχετικά με την απόλυση συνδικαλίστριας, εργ</w:t>
      </w:r>
      <w:r>
        <w:rPr>
          <w:rFonts w:eastAsia="Times New Roman"/>
          <w:color w:val="000000"/>
          <w:szCs w:val="24"/>
        </w:rPr>
        <w:t xml:space="preserve">αζόμενης της αλυσίδας καταστημάτων - επιχείρησης καφέ, «MIKEL COFFEE COMPANY» στη Δράμα, δεν συζητείται σε συνεννόηση του κυρίου Βουλευτή με τον κύριο Υπουργό. </w:t>
      </w:r>
    </w:p>
    <w:p w14:paraId="55E2FFF4" w14:textId="77777777" w:rsidR="007E05BE" w:rsidRDefault="00BB208C">
      <w:pPr>
        <w:spacing w:before="100" w:beforeAutospacing="1" w:after="100" w:afterAutospacing="1" w:line="600" w:lineRule="auto"/>
        <w:ind w:firstLine="567"/>
        <w:contextualSpacing/>
        <w:jc w:val="both"/>
        <w:rPr>
          <w:rFonts w:eastAsia="Times New Roman"/>
          <w:color w:val="000000"/>
          <w:szCs w:val="24"/>
        </w:rPr>
      </w:pPr>
      <w:r>
        <w:rPr>
          <w:rFonts w:eastAsia="Times New Roman"/>
          <w:color w:val="000000"/>
          <w:szCs w:val="24"/>
        </w:rPr>
        <w:t>Η όγδοη με αριθμό 578/23-2-2016 επίκαιρη ερώτηση δεύτερου κύκλου του Βουλευτή Β΄ Θεσσαλονίκης τ</w:t>
      </w:r>
      <w:r>
        <w:rPr>
          <w:rFonts w:eastAsia="Times New Roman"/>
          <w:color w:val="000000"/>
          <w:szCs w:val="24"/>
        </w:rPr>
        <w:t>ου Κομμουνιστικού Κόμματος Ελλάδ</w:t>
      </w:r>
      <w:r>
        <w:rPr>
          <w:rFonts w:eastAsia="Times New Roman"/>
          <w:color w:val="000000"/>
          <w:szCs w:val="24"/>
        </w:rPr>
        <w:t>α</w:t>
      </w:r>
      <w:r>
        <w:rPr>
          <w:rFonts w:eastAsia="Times New Roman"/>
          <w:color w:val="000000"/>
          <w:szCs w:val="24"/>
        </w:rPr>
        <w:t>ς κ.</w:t>
      </w:r>
      <w:r>
        <w:rPr>
          <w:rFonts w:eastAsia="Times New Roman"/>
          <w:color w:val="000000"/>
          <w:szCs w:val="24"/>
        </w:rPr>
        <w:t xml:space="preserve"> </w:t>
      </w:r>
      <w:r>
        <w:rPr>
          <w:rFonts w:eastAsia="Times New Roman"/>
          <w:bCs/>
          <w:color w:val="000000"/>
          <w:szCs w:val="24"/>
        </w:rPr>
        <w:t xml:space="preserve">Σάκη </w:t>
      </w:r>
      <w:proofErr w:type="spellStart"/>
      <w:r>
        <w:rPr>
          <w:rFonts w:eastAsia="Times New Roman"/>
          <w:bCs/>
          <w:color w:val="000000"/>
          <w:szCs w:val="24"/>
        </w:rPr>
        <w:t>Βαρδαλή</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lastRenderedPageBreak/>
        <w:t>Εργασίας, Κοινωνικής Ασφάλισης και Κοινωνικής Αλληλεγγύης,</w:t>
      </w:r>
      <w:r>
        <w:rPr>
          <w:rFonts w:eastAsia="Times New Roman"/>
          <w:color w:val="000000"/>
          <w:szCs w:val="24"/>
        </w:rPr>
        <w:t xml:space="preserve"> σχετικά με την απόλυση εργαζόμενου στο εργοστάσιο της «Κ.Ε. ΚΑΛΑΜΑΡΑΚΗΣ - ΚΑΛΑΣ Α.Ε.</w:t>
      </w:r>
      <w:r w:rsidRPr="007A5F94">
        <w:rPr>
          <w:rFonts w:eastAsia="Times New Roman"/>
          <w:color w:val="000000"/>
          <w:szCs w:val="24"/>
        </w:rPr>
        <w:t xml:space="preserve"> </w:t>
      </w:r>
      <w:r>
        <w:rPr>
          <w:rFonts w:eastAsia="Times New Roman"/>
          <w:color w:val="000000"/>
          <w:szCs w:val="24"/>
        </w:rPr>
        <w:t>-</w:t>
      </w:r>
      <w:r w:rsidRPr="007A5F94">
        <w:rPr>
          <w:rFonts w:eastAsia="Times New Roman"/>
          <w:color w:val="000000"/>
          <w:szCs w:val="24"/>
        </w:rPr>
        <w:t xml:space="preserve"> </w:t>
      </w:r>
      <w:r>
        <w:rPr>
          <w:rFonts w:eastAsia="Times New Roman"/>
          <w:color w:val="000000"/>
          <w:szCs w:val="24"/>
        </w:rPr>
        <w:t xml:space="preserve">ΑΝΩΝΥΜΗ ΒΙΟΜΗΧΑΝΙΚΗ ΚΑΙ ΕΜΠΟΡΙΚΗ ΕΤΑΙΡΕΙΑ </w:t>
      </w:r>
      <w:r>
        <w:rPr>
          <w:rFonts w:eastAsia="Times New Roman"/>
          <w:color w:val="000000"/>
          <w:szCs w:val="24"/>
        </w:rPr>
        <w:t xml:space="preserve">ΑΛΑΤΟΣ» στη Βιομηχανική Περιοχή της </w:t>
      </w:r>
      <w:proofErr w:type="spellStart"/>
      <w:r>
        <w:rPr>
          <w:rFonts w:eastAsia="Times New Roman"/>
          <w:color w:val="000000"/>
          <w:szCs w:val="24"/>
        </w:rPr>
        <w:t>Σίνδου</w:t>
      </w:r>
      <w:proofErr w:type="spellEnd"/>
      <w:r>
        <w:rPr>
          <w:rFonts w:eastAsia="Times New Roman"/>
          <w:color w:val="000000"/>
          <w:szCs w:val="24"/>
        </w:rPr>
        <w:t xml:space="preserve">, στην Περιφερειακή Ενότητα Θεσσαλονίκης, δεν συζητείται λόγω κωλύματος του κυρίου Βουλευτή. </w:t>
      </w:r>
    </w:p>
    <w:p w14:paraId="55E2FFF5" w14:textId="77777777" w:rsidR="007E05BE" w:rsidRDefault="00BB208C">
      <w:pPr>
        <w:spacing w:before="100" w:beforeAutospacing="1" w:after="100" w:afterAutospacing="1" w:line="600" w:lineRule="auto"/>
        <w:ind w:firstLine="567"/>
        <w:contextualSpacing/>
        <w:jc w:val="both"/>
        <w:rPr>
          <w:rFonts w:eastAsia="Times New Roman"/>
          <w:color w:val="000000"/>
          <w:szCs w:val="24"/>
        </w:rPr>
      </w:pPr>
      <w:r>
        <w:rPr>
          <w:rFonts w:eastAsia="Times New Roman"/>
          <w:color w:val="000000"/>
          <w:szCs w:val="24"/>
        </w:rPr>
        <w:t>Η πρώτη με αριθμό 305/15-10-2015 ερώτηση του Ανεξάρτητου Βουλευτή Αχαΐας</w:t>
      </w:r>
      <w:r>
        <w:rPr>
          <w:rFonts w:eastAsia="Times New Roman"/>
          <w:color w:val="000000"/>
          <w:szCs w:val="24"/>
        </w:rPr>
        <w:t xml:space="preserve"> </w:t>
      </w:r>
      <w:r>
        <w:rPr>
          <w:rFonts w:eastAsia="Times New Roman"/>
          <w:color w:val="000000"/>
          <w:szCs w:val="24"/>
        </w:rPr>
        <w:t>κ.</w:t>
      </w:r>
      <w:r>
        <w:rPr>
          <w:rFonts w:eastAsia="Times New Roman"/>
          <w:color w:val="000000"/>
          <w:szCs w:val="24"/>
        </w:rPr>
        <w:t xml:space="preserve"> </w:t>
      </w:r>
      <w:r>
        <w:rPr>
          <w:rFonts w:eastAsia="Times New Roman"/>
          <w:bCs/>
          <w:color w:val="000000"/>
          <w:szCs w:val="24"/>
        </w:rPr>
        <w:t>Νικολάου Νικολόπουλου</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Εργασ</w:t>
      </w:r>
      <w:r>
        <w:rPr>
          <w:rFonts w:eastAsia="Times New Roman"/>
          <w:bCs/>
          <w:color w:val="000000"/>
          <w:szCs w:val="24"/>
        </w:rPr>
        <w:t>ίας, Κοινωνικής Ασφάλισης και Κοινωνικής Αλληλεγγύης</w:t>
      </w:r>
      <w:r>
        <w:rPr>
          <w:rFonts w:eastAsia="Times New Roman"/>
          <w:color w:val="000000"/>
          <w:szCs w:val="24"/>
        </w:rPr>
        <w:t>, σχετικά με την ανάγκη για λήψη νομοθετικής πρω</w:t>
      </w:r>
      <w:r>
        <w:rPr>
          <w:rFonts w:eastAsia="Times New Roman"/>
          <w:color w:val="000000"/>
          <w:szCs w:val="24"/>
        </w:rPr>
        <w:lastRenderedPageBreak/>
        <w:t xml:space="preserve">τοβουλίας της Κυβέρνησης για τα συνταξιοδοτικά και </w:t>
      </w:r>
      <w:proofErr w:type="spellStart"/>
      <w:r>
        <w:rPr>
          <w:rFonts w:eastAsia="Times New Roman"/>
          <w:color w:val="000000"/>
          <w:szCs w:val="24"/>
        </w:rPr>
        <w:t>προνοιακά</w:t>
      </w:r>
      <w:proofErr w:type="spellEnd"/>
      <w:r>
        <w:rPr>
          <w:rFonts w:eastAsia="Times New Roman"/>
          <w:color w:val="000000"/>
          <w:szCs w:val="24"/>
        </w:rPr>
        <w:t xml:space="preserve"> θέματα των </w:t>
      </w:r>
      <w:r>
        <w:rPr>
          <w:rFonts w:eastAsia="Times New Roman"/>
          <w:color w:val="000000"/>
          <w:szCs w:val="24"/>
        </w:rPr>
        <w:t>ΑΜΕΑ</w:t>
      </w:r>
      <w:r>
        <w:rPr>
          <w:rFonts w:eastAsia="Times New Roman"/>
          <w:color w:val="000000"/>
          <w:szCs w:val="24"/>
        </w:rPr>
        <w:t xml:space="preserve">, δεν συζητείται λόγω κωλύματος του κυρίου Υπουργού. </w:t>
      </w:r>
    </w:p>
    <w:p w14:paraId="55E2FFF6" w14:textId="77777777" w:rsidR="007E05BE" w:rsidRDefault="00BB208C">
      <w:pPr>
        <w:spacing w:before="100" w:beforeAutospacing="1" w:after="100" w:afterAutospacing="1" w:line="600" w:lineRule="auto"/>
        <w:ind w:firstLine="567"/>
        <w:contextualSpacing/>
        <w:jc w:val="both"/>
        <w:rPr>
          <w:rFonts w:eastAsia="Times New Roman"/>
          <w:color w:val="000000"/>
          <w:szCs w:val="24"/>
        </w:rPr>
      </w:pPr>
      <w:r>
        <w:rPr>
          <w:rFonts w:eastAsia="Times New Roman"/>
          <w:color w:val="000000"/>
          <w:szCs w:val="24"/>
        </w:rPr>
        <w:t>Πλην μιας, όλες οι ερωτήσε</w:t>
      </w:r>
      <w:r>
        <w:rPr>
          <w:rFonts w:eastAsia="Times New Roman"/>
          <w:color w:val="000000"/>
          <w:szCs w:val="24"/>
        </w:rPr>
        <w:t>ις δεν συζητούνται λόγω κωλύματος των Υπουργών. Η μοναδική ερώτηση που θα συζητηθεί είναι του κ. Καμμένου και είναι τυχερός ο κ. Καμμένος, που είναι πρώτος…</w:t>
      </w:r>
    </w:p>
    <w:p w14:paraId="55E2FFF7" w14:textId="77777777" w:rsidR="007E05BE" w:rsidRDefault="00BB208C">
      <w:pPr>
        <w:spacing w:before="100" w:beforeAutospacing="1" w:after="100" w:afterAutospacing="1" w:line="600" w:lineRule="auto"/>
        <w:ind w:firstLine="567"/>
        <w:contextualSpacing/>
        <w:jc w:val="both"/>
        <w:rPr>
          <w:rFonts w:eastAsia="Times New Roman"/>
          <w:color w:val="000000"/>
          <w:szCs w:val="24"/>
        </w:rPr>
      </w:pPr>
      <w:r>
        <w:rPr>
          <w:rFonts w:eastAsia="Times New Roman"/>
          <w:b/>
          <w:color w:val="000000"/>
          <w:szCs w:val="24"/>
        </w:rPr>
        <w:t xml:space="preserve">ΔΗΜΗΤΡΙΟΣ ΚΑΜΜΕΝΟΣ: </w:t>
      </w:r>
      <w:r>
        <w:rPr>
          <w:rFonts w:eastAsia="Times New Roman"/>
          <w:color w:val="000000"/>
          <w:szCs w:val="24"/>
        </w:rPr>
        <w:t xml:space="preserve">Πρώτος και τελευταίος! </w:t>
      </w:r>
    </w:p>
    <w:p w14:paraId="55E2FFF8" w14:textId="77777777" w:rsidR="007E05BE" w:rsidRDefault="00BB208C">
      <w:pPr>
        <w:spacing w:before="100" w:beforeAutospacing="1" w:after="100" w:afterAutospacing="1" w:line="600" w:lineRule="auto"/>
        <w:ind w:firstLine="567"/>
        <w:contextualSpacing/>
        <w:jc w:val="both"/>
        <w:rPr>
          <w:rFonts w:eastAsia="Times New Roman"/>
          <w:color w:val="000000"/>
          <w:szCs w:val="24"/>
        </w:rPr>
      </w:pPr>
      <w:r>
        <w:rPr>
          <w:rFonts w:eastAsia="Times New Roman"/>
          <w:b/>
          <w:color w:val="000000"/>
          <w:szCs w:val="24"/>
        </w:rPr>
        <w:t>ΠΡΟΕΔΡΕΥΩΝ (Δημήτριος Κρεμαστινός):</w:t>
      </w:r>
      <w:r>
        <w:rPr>
          <w:rFonts w:eastAsia="Times New Roman"/>
          <w:color w:val="000000"/>
          <w:szCs w:val="24"/>
        </w:rPr>
        <w:t xml:space="preserve"> Γι’ αυτό το λέω ότι είστε τυχερός, διότι δεν υπάρχει άλλος.</w:t>
      </w:r>
    </w:p>
    <w:p w14:paraId="55E2FFF9" w14:textId="77777777" w:rsidR="007E05BE" w:rsidRDefault="00BB208C">
      <w:pPr>
        <w:tabs>
          <w:tab w:val="left" w:pos="567"/>
        </w:tabs>
        <w:spacing w:before="100" w:beforeAutospacing="1" w:after="100" w:afterAutospacing="1" w:line="600" w:lineRule="auto"/>
        <w:ind w:firstLine="567"/>
        <w:contextualSpacing/>
        <w:jc w:val="both"/>
        <w:rPr>
          <w:rFonts w:eastAsia="Times New Roman"/>
          <w:color w:val="000000"/>
          <w:szCs w:val="24"/>
        </w:rPr>
      </w:pPr>
      <w:r>
        <w:rPr>
          <w:rFonts w:eastAsia="Times New Roman"/>
          <w:color w:val="000000"/>
          <w:szCs w:val="24"/>
        </w:rPr>
        <w:t xml:space="preserve">Θα συζητηθεί, λοιπόν, τώρα η έκτη με αριθμό 631/8-3-2016 επίκαιρη ερώτηση πρώτου κύκλου του Βουλευτή Β΄ </w:t>
      </w:r>
      <w:r>
        <w:rPr>
          <w:rFonts w:eastAsia="Times New Roman"/>
          <w:color w:val="000000"/>
          <w:szCs w:val="24"/>
        </w:rPr>
        <w:t xml:space="preserve">Πειραιώς </w:t>
      </w:r>
      <w:r>
        <w:rPr>
          <w:rFonts w:eastAsia="Times New Roman"/>
          <w:color w:val="000000"/>
          <w:szCs w:val="24"/>
        </w:rPr>
        <w:lastRenderedPageBreak/>
        <w:t>των Ανεξαρτήτων Ελλήνων κ. </w:t>
      </w:r>
      <w:r>
        <w:rPr>
          <w:rFonts w:eastAsia="Times New Roman"/>
          <w:bCs/>
          <w:color w:val="000000"/>
          <w:szCs w:val="24"/>
        </w:rPr>
        <w:t>Δημητρίου Καμμένου</w:t>
      </w:r>
      <w:r>
        <w:rPr>
          <w:rFonts w:eastAsia="Times New Roman"/>
          <w:color w:val="000000"/>
          <w:szCs w:val="24"/>
        </w:rPr>
        <w:t> προς τον Υπουργό </w:t>
      </w:r>
      <w:r>
        <w:rPr>
          <w:rFonts w:eastAsia="Times New Roman"/>
          <w:bCs/>
          <w:color w:val="000000"/>
          <w:szCs w:val="24"/>
        </w:rPr>
        <w:t>Οικονομικών, </w:t>
      </w:r>
      <w:r>
        <w:rPr>
          <w:rFonts w:eastAsia="Times New Roman"/>
          <w:color w:val="000000"/>
          <w:szCs w:val="24"/>
        </w:rPr>
        <w:t>σχετικ</w:t>
      </w:r>
      <w:r>
        <w:rPr>
          <w:rFonts w:eastAsia="Times New Roman"/>
          <w:color w:val="000000"/>
          <w:szCs w:val="24"/>
        </w:rPr>
        <w:t xml:space="preserve">ά με τη μεταφορά των δημόσιων υπηρεσιών στο </w:t>
      </w:r>
      <w:r>
        <w:rPr>
          <w:rFonts w:eastAsia="Times New Roman"/>
          <w:color w:val="000000"/>
          <w:szCs w:val="24"/>
        </w:rPr>
        <w:t xml:space="preserve">καπνεργοστάσιο </w:t>
      </w:r>
      <w:r>
        <w:rPr>
          <w:rFonts w:eastAsia="Times New Roman"/>
          <w:color w:val="000000"/>
          <w:szCs w:val="24"/>
        </w:rPr>
        <w:t>«</w:t>
      </w:r>
      <w:r>
        <w:rPr>
          <w:rFonts w:eastAsia="Times New Roman"/>
          <w:color w:val="000000"/>
          <w:szCs w:val="24"/>
        </w:rPr>
        <w:t>ΚΕΡΑΝΗΣ</w:t>
      </w:r>
      <w:r>
        <w:rPr>
          <w:rFonts w:eastAsia="Times New Roman"/>
          <w:color w:val="000000"/>
          <w:szCs w:val="24"/>
        </w:rPr>
        <w:t>» στου Ρέντη.</w:t>
      </w:r>
    </w:p>
    <w:p w14:paraId="55E2FFFA" w14:textId="77777777" w:rsidR="007E05BE" w:rsidRDefault="00BB208C">
      <w:pPr>
        <w:tabs>
          <w:tab w:val="left" w:pos="567"/>
        </w:tabs>
        <w:spacing w:before="100" w:beforeAutospacing="1" w:after="100" w:afterAutospacing="1" w:line="600" w:lineRule="auto"/>
        <w:ind w:firstLine="567"/>
        <w:contextualSpacing/>
        <w:jc w:val="both"/>
        <w:rPr>
          <w:rFonts w:eastAsia="Times New Roman"/>
          <w:color w:val="000000"/>
          <w:szCs w:val="24"/>
        </w:rPr>
      </w:pPr>
      <w:r>
        <w:rPr>
          <w:rFonts w:eastAsia="Times New Roman"/>
          <w:color w:val="000000"/>
          <w:szCs w:val="24"/>
        </w:rPr>
        <w:t>Ο κ. Καμμένος έχει τον λόγο.</w:t>
      </w:r>
    </w:p>
    <w:p w14:paraId="55E2FFFB" w14:textId="77777777" w:rsidR="007E05BE" w:rsidRDefault="00BB208C">
      <w:pPr>
        <w:tabs>
          <w:tab w:val="left" w:pos="567"/>
        </w:tabs>
        <w:spacing w:before="100" w:beforeAutospacing="1" w:after="100" w:afterAutospacing="1" w:line="600" w:lineRule="auto"/>
        <w:ind w:firstLine="567"/>
        <w:contextualSpacing/>
        <w:jc w:val="both"/>
        <w:rPr>
          <w:rFonts w:eastAsia="Times New Roman"/>
          <w:color w:val="000000"/>
          <w:szCs w:val="24"/>
        </w:rPr>
      </w:pPr>
      <w:r>
        <w:rPr>
          <w:rFonts w:eastAsia="Times New Roman"/>
          <w:b/>
          <w:color w:val="000000"/>
          <w:szCs w:val="24"/>
        </w:rPr>
        <w:t>ΔΗΜΗΤΡΙΟΣ ΚΑΜΜΕΝΟΣ:</w:t>
      </w:r>
      <w:r>
        <w:rPr>
          <w:rFonts w:eastAsia="Times New Roman"/>
          <w:color w:val="000000"/>
          <w:szCs w:val="24"/>
        </w:rPr>
        <w:t xml:space="preserve"> Ευχαριστώ πολύ, κύριε Πρόεδρε.</w:t>
      </w:r>
    </w:p>
    <w:p w14:paraId="55E2FFFC" w14:textId="77777777" w:rsidR="007E05BE" w:rsidRDefault="00BB208C">
      <w:pPr>
        <w:tabs>
          <w:tab w:val="left" w:pos="567"/>
        </w:tabs>
        <w:spacing w:before="100" w:beforeAutospacing="1" w:after="100" w:afterAutospacing="1" w:line="600" w:lineRule="auto"/>
        <w:ind w:firstLine="567"/>
        <w:contextualSpacing/>
        <w:jc w:val="both"/>
        <w:rPr>
          <w:rFonts w:eastAsia="Times New Roman"/>
          <w:color w:val="000000"/>
          <w:szCs w:val="24"/>
        </w:rPr>
      </w:pPr>
      <w:r>
        <w:rPr>
          <w:rFonts w:eastAsia="Times New Roman"/>
          <w:color w:val="000000"/>
          <w:szCs w:val="24"/>
        </w:rPr>
        <w:t xml:space="preserve">Καλημέρα, κύριε Υπουργέ! Πάλι οι δυο μας είμαστε. Σήμερα είμαστε μόνο οι δυο μας. </w:t>
      </w:r>
    </w:p>
    <w:p w14:paraId="55E2FFFD" w14:textId="77777777" w:rsidR="007E05BE" w:rsidRDefault="00BB208C">
      <w:pPr>
        <w:tabs>
          <w:tab w:val="left" w:pos="567"/>
        </w:tabs>
        <w:spacing w:before="100" w:beforeAutospacing="1" w:after="100" w:afterAutospacing="1" w:line="600" w:lineRule="auto"/>
        <w:ind w:firstLine="567"/>
        <w:contextualSpacing/>
        <w:jc w:val="both"/>
        <w:rPr>
          <w:rFonts w:eastAsia="Times New Roman"/>
          <w:color w:val="000000"/>
          <w:szCs w:val="24"/>
        </w:rPr>
      </w:pPr>
      <w:r>
        <w:rPr>
          <w:rFonts w:eastAsia="Times New Roman"/>
          <w:b/>
          <w:color w:val="000000"/>
          <w:szCs w:val="24"/>
        </w:rPr>
        <w:t>ΠΡΟΕΔΡΕΥΩΝ (</w:t>
      </w:r>
      <w:r>
        <w:rPr>
          <w:rFonts w:eastAsia="Times New Roman"/>
          <w:b/>
          <w:color w:val="000000"/>
          <w:szCs w:val="24"/>
        </w:rPr>
        <w:t>Δημήτριος Κρεμαστινός</w:t>
      </w:r>
      <w:r>
        <w:rPr>
          <w:rFonts w:eastAsia="Times New Roman"/>
          <w:b/>
          <w:color w:val="000000"/>
          <w:szCs w:val="24"/>
        </w:rPr>
        <w:t>)</w:t>
      </w:r>
      <w:r>
        <w:rPr>
          <w:rFonts w:eastAsia="Times New Roman"/>
          <w:b/>
          <w:color w:val="000000"/>
          <w:szCs w:val="24"/>
        </w:rPr>
        <w:t xml:space="preserve">: </w:t>
      </w:r>
      <w:r>
        <w:rPr>
          <w:rFonts w:eastAsia="Times New Roman"/>
          <w:color w:val="000000"/>
          <w:szCs w:val="24"/>
        </w:rPr>
        <w:t xml:space="preserve">Είναι και ο κ. </w:t>
      </w:r>
      <w:proofErr w:type="spellStart"/>
      <w:r>
        <w:rPr>
          <w:rFonts w:eastAsia="Times New Roman"/>
          <w:color w:val="000000"/>
          <w:szCs w:val="24"/>
        </w:rPr>
        <w:t>Θεωνάς</w:t>
      </w:r>
      <w:proofErr w:type="spellEnd"/>
      <w:r>
        <w:rPr>
          <w:rFonts w:eastAsia="Times New Roman"/>
          <w:color w:val="000000"/>
          <w:szCs w:val="24"/>
        </w:rPr>
        <w:t xml:space="preserve"> εδώ.</w:t>
      </w:r>
    </w:p>
    <w:p w14:paraId="55E2FFFE" w14:textId="77777777" w:rsidR="007E05BE" w:rsidRDefault="00BB208C">
      <w:pPr>
        <w:tabs>
          <w:tab w:val="left" w:pos="567"/>
        </w:tabs>
        <w:spacing w:before="100" w:beforeAutospacing="1" w:after="100" w:afterAutospacing="1" w:line="600" w:lineRule="auto"/>
        <w:ind w:firstLine="567"/>
        <w:contextualSpacing/>
        <w:jc w:val="both"/>
        <w:rPr>
          <w:rFonts w:eastAsia="Times New Roman"/>
          <w:color w:val="000000"/>
          <w:szCs w:val="24"/>
        </w:rPr>
      </w:pPr>
      <w:r>
        <w:rPr>
          <w:rFonts w:eastAsia="Times New Roman"/>
          <w:b/>
          <w:color w:val="000000"/>
          <w:szCs w:val="24"/>
        </w:rPr>
        <w:t xml:space="preserve">ΔΗΜΗΤΡΙΟΣ ΚΑΜΜΕΝΟΣ: </w:t>
      </w:r>
      <w:r>
        <w:rPr>
          <w:rFonts w:eastAsia="Times New Roman"/>
          <w:color w:val="000000"/>
          <w:szCs w:val="24"/>
        </w:rPr>
        <w:t xml:space="preserve">Και ο κ. </w:t>
      </w:r>
      <w:proofErr w:type="spellStart"/>
      <w:r>
        <w:rPr>
          <w:rFonts w:eastAsia="Times New Roman"/>
          <w:color w:val="000000"/>
          <w:szCs w:val="24"/>
        </w:rPr>
        <w:t>Θεωνάς</w:t>
      </w:r>
      <w:proofErr w:type="spellEnd"/>
      <w:r>
        <w:rPr>
          <w:rFonts w:eastAsia="Times New Roman"/>
          <w:color w:val="000000"/>
          <w:szCs w:val="24"/>
        </w:rPr>
        <w:t xml:space="preserve">. Ο κ. </w:t>
      </w:r>
      <w:proofErr w:type="spellStart"/>
      <w:r>
        <w:rPr>
          <w:rFonts w:eastAsia="Times New Roman"/>
          <w:color w:val="000000"/>
          <w:szCs w:val="24"/>
        </w:rPr>
        <w:t>Θεωνάς</w:t>
      </w:r>
      <w:proofErr w:type="spellEnd"/>
      <w:r>
        <w:rPr>
          <w:rFonts w:eastAsia="Times New Roman"/>
          <w:color w:val="000000"/>
          <w:szCs w:val="24"/>
        </w:rPr>
        <w:t xml:space="preserve"> είναι πάντα μαζί μας. Δεν ξέρω γιατί, κάποιος τον ειδοποιεί. </w:t>
      </w:r>
    </w:p>
    <w:p w14:paraId="55E2FFFF" w14:textId="77777777" w:rsidR="007E05BE" w:rsidRDefault="00BB208C">
      <w:pPr>
        <w:tabs>
          <w:tab w:val="left" w:pos="567"/>
        </w:tabs>
        <w:spacing w:before="100" w:beforeAutospacing="1" w:after="100" w:afterAutospacing="1" w:line="600" w:lineRule="auto"/>
        <w:ind w:firstLine="567"/>
        <w:contextualSpacing/>
        <w:jc w:val="both"/>
        <w:rPr>
          <w:rFonts w:eastAsia="Times New Roman"/>
          <w:color w:val="000000"/>
          <w:szCs w:val="24"/>
        </w:rPr>
      </w:pPr>
      <w:r>
        <w:rPr>
          <w:rFonts w:eastAsia="Times New Roman"/>
          <w:color w:val="000000"/>
          <w:szCs w:val="24"/>
        </w:rPr>
        <w:lastRenderedPageBreak/>
        <w:t>Είναι σημαντικό –να εξηγήσουμε λίγο την ερώτηση, για να ακουστεί και σε όποιον μας παρακολουθε</w:t>
      </w:r>
      <w:r>
        <w:rPr>
          <w:rFonts w:eastAsia="Times New Roman"/>
          <w:color w:val="000000"/>
          <w:szCs w:val="24"/>
        </w:rPr>
        <w:t xml:space="preserve">ί από την τηλεόραση- ότι έχουν περάσει δεκατέσσερα χρόνια από το 2002, όταν δαπανήθηκαν περί τα 70 εκατομμύρια ευρώ για να αξιοποιηθεί από το </w:t>
      </w:r>
      <w:r>
        <w:rPr>
          <w:rFonts w:eastAsia="Times New Roman"/>
          <w:color w:val="000000"/>
          <w:szCs w:val="24"/>
        </w:rPr>
        <w:t xml:space="preserve">δημόσιο </w:t>
      </w:r>
      <w:r>
        <w:rPr>
          <w:rFonts w:eastAsia="Times New Roman"/>
          <w:color w:val="000000"/>
          <w:szCs w:val="24"/>
        </w:rPr>
        <w:t xml:space="preserve">το πάλαι ποτέ </w:t>
      </w:r>
      <w:r>
        <w:rPr>
          <w:rFonts w:eastAsia="Times New Roman"/>
          <w:color w:val="000000"/>
          <w:szCs w:val="24"/>
        </w:rPr>
        <w:t xml:space="preserve">καπνεργοστάσιο </w:t>
      </w:r>
      <w:r>
        <w:rPr>
          <w:rFonts w:eastAsia="Times New Roman"/>
          <w:color w:val="000000"/>
          <w:szCs w:val="24"/>
        </w:rPr>
        <w:t>«</w:t>
      </w:r>
      <w:r>
        <w:rPr>
          <w:rFonts w:eastAsia="Times New Roman"/>
          <w:color w:val="000000"/>
          <w:szCs w:val="24"/>
        </w:rPr>
        <w:t>ΚΕΡΑΝΗΣ</w:t>
      </w:r>
      <w:r>
        <w:rPr>
          <w:rFonts w:eastAsia="Times New Roman"/>
          <w:color w:val="000000"/>
          <w:szCs w:val="24"/>
        </w:rPr>
        <w:t>» στου Ρέντη και καμ</w:t>
      </w:r>
      <w:r>
        <w:rPr>
          <w:rFonts w:eastAsia="Times New Roman"/>
          <w:color w:val="000000"/>
          <w:szCs w:val="24"/>
        </w:rPr>
        <w:t>μ</w:t>
      </w:r>
      <w:r>
        <w:rPr>
          <w:rFonts w:eastAsia="Times New Roman"/>
          <w:color w:val="000000"/>
          <w:szCs w:val="24"/>
        </w:rPr>
        <w:t>ιά κίνηση δεν έχει γίνει προς αυτήν την κατεύθυν</w:t>
      </w:r>
      <w:r>
        <w:rPr>
          <w:rFonts w:eastAsia="Times New Roman"/>
          <w:color w:val="000000"/>
          <w:szCs w:val="24"/>
        </w:rPr>
        <w:t>ση.</w:t>
      </w:r>
    </w:p>
    <w:p w14:paraId="55E30000" w14:textId="77777777" w:rsidR="007E05BE" w:rsidRDefault="00BB208C">
      <w:pPr>
        <w:spacing w:line="600" w:lineRule="auto"/>
        <w:ind w:firstLine="720"/>
        <w:contextualSpacing/>
        <w:jc w:val="both"/>
        <w:rPr>
          <w:rFonts w:eastAsia="Times New Roman" w:cs="Times New Roman"/>
          <w:szCs w:val="24"/>
        </w:rPr>
      </w:pPr>
      <w:r>
        <w:rPr>
          <w:rFonts w:eastAsia="Times New Roman" w:cs="Times New Roman"/>
          <w:szCs w:val="24"/>
        </w:rPr>
        <w:t xml:space="preserve">Ο στόχος ήταν η αγορά, η ανακαίνιση του εν λόγω κτηρίου ώστε να μεταφερθούν εκεί δημόσιες υπηρεσίες και να εξοικονομηθούν εκατομμύρια ευρώ, που δαπανά το </w:t>
      </w:r>
      <w:r>
        <w:rPr>
          <w:rFonts w:eastAsia="Times New Roman" w:cs="Times New Roman"/>
          <w:szCs w:val="24"/>
        </w:rPr>
        <w:t xml:space="preserve">δημόσιο </w:t>
      </w:r>
      <w:r>
        <w:rPr>
          <w:rFonts w:eastAsia="Times New Roman" w:cs="Times New Roman"/>
          <w:szCs w:val="24"/>
        </w:rPr>
        <w:t xml:space="preserve">σε ενοίκια σε διάσπαρτα κτήρια σε όλο το </w:t>
      </w:r>
      <w:r>
        <w:rPr>
          <w:rFonts w:eastAsia="Times New Roman" w:cs="Times New Roman"/>
          <w:szCs w:val="24"/>
        </w:rPr>
        <w:t>Λ</w:t>
      </w:r>
      <w:r>
        <w:rPr>
          <w:rFonts w:eastAsia="Times New Roman" w:cs="Times New Roman"/>
          <w:szCs w:val="24"/>
        </w:rPr>
        <w:t xml:space="preserve">εκανοπέδιο Αττικής. </w:t>
      </w:r>
    </w:p>
    <w:p w14:paraId="55E30001" w14:textId="77777777" w:rsidR="007E05BE" w:rsidRDefault="00BB208C">
      <w:pPr>
        <w:spacing w:line="600" w:lineRule="auto"/>
        <w:ind w:firstLine="720"/>
        <w:contextualSpacing/>
        <w:jc w:val="both"/>
        <w:rPr>
          <w:rFonts w:eastAsia="Times New Roman" w:cs="Times New Roman"/>
          <w:szCs w:val="24"/>
        </w:rPr>
      </w:pPr>
      <w:r>
        <w:rPr>
          <w:rFonts w:eastAsia="Times New Roman" w:cs="Times New Roman"/>
          <w:szCs w:val="24"/>
        </w:rPr>
        <w:lastRenderedPageBreak/>
        <w:t>Θα μπορούσαν εκεί να μεταφε</w:t>
      </w:r>
      <w:r>
        <w:rPr>
          <w:rFonts w:eastAsia="Times New Roman" w:cs="Times New Roman"/>
          <w:szCs w:val="24"/>
        </w:rPr>
        <w:t xml:space="preserve">ρθούν -και είχαν γίνει συζητήσεις- το Υπουργείο Πολιτισμού, το Υπουργείο Τουρισμού, το Υπουργείο Αγροτικής Ανάπτυξης μέχρι και τα Δικαστήρια Πειραιά. Μάλιστα σε πολλές περιπτώσεις υπήρξαν έντονες αντιδράσεις, ακόμα και με εξώδικες προσφυγές προς τη </w:t>
      </w:r>
      <w:r>
        <w:rPr>
          <w:rFonts w:eastAsia="Times New Roman" w:cs="Times New Roman"/>
          <w:szCs w:val="24"/>
        </w:rPr>
        <w:t>δικαιοσ</w:t>
      </w:r>
      <w:r>
        <w:rPr>
          <w:rFonts w:eastAsia="Times New Roman" w:cs="Times New Roman"/>
          <w:szCs w:val="24"/>
        </w:rPr>
        <w:t>ύνη</w:t>
      </w:r>
      <w:r>
        <w:rPr>
          <w:rFonts w:eastAsia="Times New Roman" w:cs="Times New Roman"/>
          <w:szCs w:val="24"/>
        </w:rPr>
        <w:t xml:space="preserve">, για να μην προχωρήσει η διαδικασία, δηλαδή να μην πάει το </w:t>
      </w:r>
      <w:r>
        <w:rPr>
          <w:rFonts w:eastAsia="Times New Roman" w:cs="Times New Roman"/>
          <w:szCs w:val="24"/>
        </w:rPr>
        <w:t xml:space="preserve">δημόσιο </w:t>
      </w:r>
      <w:r>
        <w:rPr>
          <w:rFonts w:eastAsia="Times New Roman" w:cs="Times New Roman"/>
          <w:szCs w:val="24"/>
        </w:rPr>
        <w:t>σε αυτό το κτήριο. Δεν είμαι και σίγουρος, θα μας πείτε, αν έχετε τα στοιχεία, και πόσο μεγάλο είναι το κτήριο αυτό</w:t>
      </w:r>
      <w:r>
        <w:rPr>
          <w:rFonts w:eastAsia="Times New Roman" w:cs="Times New Roman"/>
          <w:szCs w:val="24"/>
        </w:rPr>
        <w:t>, ν</w:t>
      </w:r>
      <w:r>
        <w:rPr>
          <w:rFonts w:eastAsia="Times New Roman" w:cs="Times New Roman"/>
          <w:szCs w:val="24"/>
        </w:rPr>
        <w:t>ομίζω είναι 1.800</w:t>
      </w:r>
      <w:r>
        <w:rPr>
          <w:rFonts w:eastAsia="Times New Roman" w:cs="Times New Roman"/>
          <w:szCs w:val="24"/>
        </w:rPr>
        <w:t xml:space="preserve"> τετραγωνικά μέτρα</w:t>
      </w:r>
      <w:r>
        <w:rPr>
          <w:rFonts w:eastAsia="Times New Roman" w:cs="Times New Roman"/>
          <w:szCs w:val="24"/>
        </w:rPr>
        <w:t>, 1.500</w:t>
      </w:r>
      <w:r>
        <w:rPr>
          <w:rFonts w:eastAsia="Times New Roman" w:cs="Times New Roman"/>
          <w:szCs w:val="24"/>
        </w:rPr>
        <w:t xml:space="preserve"> τετραγωνικά μέτρα</w:t>
      </w:r>
      <w:r>
        <w:rPr>
          <w:rFonts w:eastAsia="Times New Roman" w:cs="Times New Roman"/>
          <w:szCs w:val="24"/>
        </w:rPr>
        <w:t xml:space="preserve">, 2.000 </w:t>
      </w:r>
      <w:r>
        <w:rPr>
          <w:rFonts w:eastAsia="Times New Roman" w:cs="Times New Roman"/>
          <w:szCs w:val="24"/>
        </w:rPr>
        <w:t>τετραγωνικά μέτρα</w:t>
      </w:r>
      <w:r>
        <w:rPr>
          <w:rFonts w:eastAsia="Times New Roman" w:cs="Times New Roman"/>
          <w:szCs w:val="24"/>
        </w:rPr>
        <w:t>. Δεν το θυμάμαι καλά, δεν το γνωρίζω.</w:t>
      </w:r>
    </w:p>
    <w:p w14:paraId="55E30002" w14:textId="77777777" w:rsidR="007E05BE" w:rsidRDefault="00BB208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συγκεκριμένο ζήτημα απαιτεί άμεση επίλυση. Αυτή η Κυβέρνηση θα πρέπει να δώσει λύσεις και να εξοικονομήσει χρήματα, αλλά </w:t>
      </w:r>
      <w:r>
        <w:rPr>
          <w:rFonts w:eastAsia="Times New Roman" w:cs="Times New Roman"/>
          <w:szCs w:val="24"/>
        </w:rPr>
        <w:t xml:space="preserve">να βρούμε και πιθανόν τους ενόχους, οι οποίοι δεκατέσσερα χρόνια έχουν απαγορεύσει από το </w:t>
      </w:r>
      <w:r>
        <w:rPr>
          <w:rFonts w:eastAsia="Times New Roman" w:cs="Times New Roman"/>
          <w:szCs w:val="24"/>
        </w:rPr>
        <w:t xml:space="preserve">δημόσιο </w:t>
      </w:r>
      <w:r>
        <w:rPr>
          <w:rFonts w:eastAsia="Times New Roman" w:cs="Times New Roman"/>
          <w:szCs w:val="24"/>
        </w:rPr>
        <w:t>να γλιτώσει χρήματα και πληρώνει αντίστοιχα ενοίκια ενώ έχει αγοράσει κτήριο και το έχει ανακαινίσει με λεφτά του ελληνικού λαού.</w:t>
      </w:r>
    </w:p>
    <w:p w14:paraId="55E30003" w14:textId="77777777" w:rsidR="007E05BE" w:rsidRDefault="00BB208C">
      <w:pPr>
        <w:spacing w:line="600" w:lineRule="auto"/>
        <w:ind w:firstLine="720"/>
        <w:contextualSpacing/>
        <w:jc w:val="both"/>
        <w:rPr>
          <w:rFonts w:eastAsia="Times New Roman" w:cs="Times New Roman"/>
          <w:szCs w:val="24"/>
        </w:rPr>
      </w:pPr>
      <w:r>
        <w:rPr>
          <w:rFonts w:eastAsia="Times New Roman" w:cs="Times New Roman"/>
          <w:szCs w:val="24"/>
        </w:rPr>
        <w:t>Κύριε Υπουργέ, ερωτάστε:</w:t>
      </w:r>
    </w:p>
    <w:p w14:paraId="55E30004" w14:textId="77777777" w:rsidR="007E05BE" w:rsidRDefault="00BB208C">
      <w:pPr>
        <w:spacing w:line="600" w:lineRule="auto"/>
        <w:ind w:firstLine="720"/>
        <w:contextualSpacing/>
        <w:jc w:val="both"/>
        <w:rPr>
          <w:rFonts w:eastAsia="Times New Roman" w:cs="Times New Roman"/>
          <w:szCs w:val="24"/>
        </w:rPr>
      </w:pPr>
      <w:r>
        <w:rPr>
          <w:rFonts w:eastAsia="Times New Roman" w:cs="Times New Roman"/>
          <w:szCs w:val="24"/>
        </w:rPr>
        <w:t>Για</w:t>
      </w:r>
      <w:r>
        <w:rPr>
          <w:rFonts w:eastAsia="Times New Roman" w:cs="Times New Roman"/>
          <w:szCs w:val="24"/>
        </w:rPr>
        <w:t xml:space="preserve"> ποιον λόγο παρά την υπέρογκη δαπάνη των 70.000.000 ευρώ για την αγορά και ανακατασκευή του κτηρίου του «ΚΕΡΑΝΗ» τόσα χρόνια μετά δεν έχει πραγματοποιηθεί η μετεγκατάσταση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μίας</w:t>
      </w:r>
      <w:proofErr w:type="spellEnd"/>
      <w:r>
        <w:rPr>
          <w:rFonts w:eastAsia="Times New Roman" w:cs="Times New Roman"/>
          <w:szCs w:val="24"/>
        </w:rPr>
        <w:t xml:space="preserve"> δημόσιας υπηρεσίας; Γιατί παρά τις </w:t>
      </w:r>
      <w:r>
        <w:rPr>
          <w:rFonts w:eastAsia="Times New Roman" w:cs="Times New Roman"/>
          <w:szCs w:val="24"/>
        </w:rPr>
        <w:lastRenderedPageBreak/>
        <w:t>προσπάθειες πολλών Υπουργών, πριν από εσά</w:t>
      </w:r>
      <w:r>
        <w:rPr>
          <w:rFonts w:eastAsia="Times New Roman" w:cs="Times New Roman"/>
          <w:szCs w:val="24"/>
        </w:rPr>
        <w:t xml:space="preserve">ς να πραγματοποιήσουν τη μεταφορά κάποιας υπηρεσίας, όλες έπεσαν στο κενό; </w:t>
      </w:r>
    </w:p>
    <w:p w14:paraId="55E30005" w14:textId="77777777" w:rsidR="007E05BE" w:rsidRDefault="00BB208C">
      <w:pPr>
        <w:spacing w:line="600" w:lineRule="auto"/>
        <w:ind w:firstLine="720"/>
        <w:contextualSpacing/>
        <w:jc w:val="both"/>
        <w:rPr>
          <w:rFonts w:eastAsia="Times New Roman" w:cs="Times New Roman"/>
          <w:szCs w:val="24"/>
        </w:rPr>
      </w:pPr>
      <w:r>
        <w:rPr>
          <w:rFonts w:eastAsia="Times New Roman" w:cs="Times New Roman"/>
          <w:szCs w:val="24"/>
        </w:rPr>
        <w:t>Ποιοι αντιτίθενται στη μεταφορά και ποιους λόγους προβάλλουν; Αν έχουμε αυτά τα στοιχεία</w:t>
      </w:r>
      <w:r>
        <w:rPr>
          <w:rFonts w:eastAsia="Times New Roman" w:cs="Times New Roman"/>
          <w:szCs w:val="24"/>
        </w:rPr>
        <w:t>. Ε</w:t>
      </w:r>
      <w:r>
        <w:rPr>
          <w:rFonts w:eastAsia="Times New Roman" w:cs="Times New Roman"/>
          <w:szCs w:val="24"/>
        </w:rPr>
        <w:t xml:space="preserve">ίναι εξαιρετικά σημαντικό να τα έχουμε. </w:t>
      </w:r>
    </w:p>
    <w:p w14:paraId="55E30006" w14:textId="77777777" w:rsidR="007E05BE" w:rsidRDefault="00BB208C">
      <w:pPr>
        <w:spacing w:line="600" w:lineRule="auto"/>
        <w:ind w:firstLine="720"/>
        <w:contextualSpacing/>
        <w:jc w:val="both"/>
        <w:rPr>
          <w:rFonts w:eastAsia="Times New Roman" w:cs="Times New Roman"/>
          <w:szCs w:val="24"/>
        </w:rPr>
      </w:pPr>
      <w:r>
        <w:rPr>
          <w:rFonts w:eastAsia="Times New Roman" w:cs="Times New Roman"/>
          <w:szCs w:val="24"/>
        </w:rPr>
        <w:t>Πότε αναμένονται τα αποτελέσματα της εισαγγελική</w:t>
      </w:r>
      <w:r>
        <w:rPr>
          <w:rFonts w:eastAsia="Times New Roman" w:cs="Times New Roman"/>
          <w:szCs w:val="24"/>
        </w:rPr>
        <w:t xml:space="preserve">ς έρευνας για τη νομιμότητα της σύμβασης πώλησης και </w:t>
      </w:r>
      <w:proofErr w:type="spellStart"/>
      <w:r>
        <w:rPr>
          <w:rFonts w:eastAsia="Times New Roman" w:cs="Times New Roman"/>
          <w:szCs w:val="24"/>
        </w:rPr>
        <w:t>επανενοικίασης</w:t>
      </w:r>
      <w:proofErr w:type="spellEnd"/>
      <w:r>
        <w:rPr>
          <w:rFonts w:eastAsia="Times New Roman" w:cs="Times New Roman"/>
          <w:szCs w:val="24"/>
        </w:rPr>
        <w:t xml:space="preserve"> του κτηρίου </w:t>
      </w:r>
      <w:r>
        <w:rPr>
          <w:rFonts w:eastAsia="Times New Roman" w:cs="Times New Roman"/>
          <w:szCs w:val="24"/>
        </w:rPr>
        <w:t>«</w:t>
      </w:r>
      <w:r>
        <w:rPr>
          <w:rFonts w:eastAsia="Times New Roman" w:cs="Times New Roman"/>
          <w:szCs w:val="24"/>
        </w:rPr>
        <w:t>ΚΕΡΑΝΗΣ</w:t>
      </w:r>
      <w:r>
        <w:rPr>
          <w:rFonts w:eastAsia="Times New Roman" w:cs="Times New Roman"/>
          <w:szCs w:val="24"/>
        </w:rPr>
        <w:t>»</w:t>
      </w:r>
      <w:r>
        <w:rPr>
          <w:rFonts w:eastAsia="Times New Roman" w:cs="Times New Roman"/>
          <w:szCs w:val="24"/>
        </w:rPr>
        <w:t xml:space="preserve"> και κατά πόσο αυτή είναι επ’ </w:t>
      </w:r>
      <w:proofErr w:type="spellStart"/>
      <w:r>
        <w:rPr>
          <w:rFonts w:eastAsia="Times New Roman" w:cs="Times New Roman"/>
          <w:szCs w:val="24"/>
        </w:rPr>
        <w:t>ωφελεία</w:t>
      </w:r>
      <w:proofErr w:type="spellEnd"/>
      <w:r>
        <w:rPr>
          <w:rFonts w:eastAsia="Times New Roman" w:cs="Times New Roman"/>
          <w:szCs w:val="24"/>
        </w:rPr>
        <w:t xml:space="preserve"> του Δημοσίου;</w:t>
      </w:r>
    </w:p>
    <w:p w14:paraId="55E30007" w14:textId="77777777" w:rsidR="007E05BE" w:rsidRDefault="00BB208C">
      <w:pPr>
        <w:spacing w:line="600" w:lineRule="auto"/>
        <w:ind w:firstLine="720"/>
        <w:contextualSpacing/>
        <w:jc w:val="both"/>
        <w:rPr>
          <w:rFonts w:eastAsia="Times New Roman" w:cs="Times New Roman"/>
          <w:szCs w:val="24"/>
        </w:rPr>
      </w:pPr>
      <w:r>
        <w:rPr>
          <w:rFonts w:eastAsia="Times New Roman" w:cs="Times New Roman"/>
          <w:szCs w:val="24"/>
        </w:rPr>
        <w:t xml:space="preserve">Τέλος, ισχύει ότι προτίθεστε να προβείτε σε μεταφορά οικονομικών υπηρεσιών εκεί; Έχει ελεγχθεί η </w:t>
      </w:r>
      <w:proofErr w:type="spellStart"/>
      <w:r>
        <w:rPr>
          <w:rFonts w:eastAsia="Times New Roman" w:cs="Times New Roman"/>
          <w:szCs w:val="24"/>
        </w:rPr>
        <w:t>καταλληλότητα</w:t>
      </w:r>
      <w:proofErr w:type="spellEnd"/>
      <w:r>
        <w:rPr>
          <w:rFonts w:eastAsia="Times New Roman" w:cs="Times New Roman"/>
          <w:szCs w:val="24"/>
        </w:rPr>
        <w:t xml:space="preserve"> του </w:t>
      </w:r>
      <w:r>
        <w:rPr>
          <w:rFonts w:eastAsia="Times New Roman" w:cs="Times New Roman"/>
          <w:szCs w:val="24"/>
        </w:rPr>
        <w:lastRenderedPageBreak/>
        <w:t xml:space="preserve">κτηρίου και αν όχι, πότε αναμένεται να ολοκληρωθεί ο έλεγχος, όπως άλλωστε ζητούν να μάθουν μεταξύ άλλων και οι </w:t>
      </w:r>
      <w:r>
        <w:rPr>
          <w:rFonts w:eastAsia="Times New Roman" w:cs="Times New Roman"/>
          <w:szCs w:val="24"/>
        </w:rPr>
        <w:t>σύλλογοι εφοριακών</w:t>
      </w:r>
      <w:r>
        <w:rPr>
          <w:rFonts w:eastAsia="Times New Roman" w:cs="Times New Roman"/>
          <w:szCs w:val="24"/>
        </w:rPr>
        <w:t xml:space="preserve"> και </w:t>
      </w:r>
      <w:r>
        <w:rPr>
          <w:rFonts w:eastAsia="Times New Roman" w:cs="Times New Roman"/>
          <w:szCs w:val="24"/>
        </w:rPr>
        <w:t>τελωνειακών</w:t>
      </w:r>
      <w:r>
        <w:rPr>
          <w:rFonts w:eastAsia="Times New Roman" w:cs="Times New Roman"/>
          <w:szCs w:val="24"/>
        </w:rPr>
        <w:t xml:space="preserve">, οι οποίοι είναι από αυτούς που έχουν και ίδιον συμφέρον και έχουν κάνει και γράμμα για να </w:t>
      </w:r>
      <w:proofErr w:type="spellStart"/>
      <w:r>
        <w:rPr>
          <w:rFonts w:eastAsia="Times New Roman" w:cs="Times New Roman"/>
          <w:szCs w:val="24"/>
        </w:rPr>
        <w:t>μετεγκατεσταθούν</w:t>
      </w:r>
      <w:proofErr w:type="spellEnd"/>
      <w:r>
        <w:rPr>
          <w:rFonts w:eastAsia="Times New Roman" w:cs="Times New Roman"/>
          <w:szCs w:val="24"/>
        </w:rPr>
        <w:t xml:space="preserve"> ε</w:t>
      </w:r>
      <w:r>
        <w:rPr>
          <w:rFonts w:eastAsia="Times New Roman" w:cs="Times New Roman"/>
          <w:szCs w:val="24"/>
        </w:rPr>
        <w:t xml:space="preserve">κεί; Αληθεύει ότι δεν δύνασθε, λόγω έλλειψης αρμοδιότητας, να ζητήσετε και να διερευνήσετε ζητήματα ασφάλειας του κτηρίου πριν αυτό περάσει επίσημα στην αρμοδιότητά σας; </w:t>
      </w:r>
    </w:p>
    <w:p w14:paraId="55E30008" w14:textId="77777777" w:rsidR="007E05BE" w:rsidRDefault="00BB208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5E30009" w14:textId="77777777" w:rsidR="007E05BE" w:rsidRDefault="00BB208C">
      <w:pPr>
        <w:spacing w:line="600" w:lineRule="auto"/>
        <w:ind w:firstLine="720"/>
        <w:contextualSpacing/>
        <w:jc w:val="both"/>
        <w:rPr>
          <w:rFonts w:eastAsia="Times New Roman"/>
          <w:bCs/>
        </w:rPr>
      </w:pPr>
      <w:r>
        <w:rPr>
          <w:rFonts w:eastAsia="Times New Roman"/>
          <w:b/>
          <w:bCs/>
        </w:rPr>
        <w:t xml:space="preserve">ΠΡΟΕΔΡΕΥΩΝ (Δημήτριος Κρεμαστινός): </w:t>
      </w:r>
      <w:r>
        <w:rPr>
          <w:rFonts w:eastAsia="Times New Roman"/>
          <w:bCs/>
        </w:rPr>
        <w:t>Κύριε Υπουργέ, έχετε τον λόγο.</w:t>
      </w:r>
    </w:p>
    <w:p w14:paraId="55E3000A" w14:textId="77777777" w:rsidR="007E05BE" w:rsidRDefault="00BB208C">
      <w:pPr>
        <w:spacing w:line="600" w:lineRule="auto"/>
        <w:ind w:firstLine="720"/>
        <w:contextualSpacing/>
        <w:jc w:val="both"/>
        <w:rPr>
          <w:rFonts w:eastAsia="Times New Roman"/>
          <w:bCs/>
        </w:rPr>
      </w:pPr>
      <w:r>
        <w:rPr>
          <w:rFonts w:eastAsia="Times New Roman"/>
          <w:b/>
          <w:bCs/>
        </w:rPr>
        <w:lastRenderedPageBreak/>
        <w:t>ΤΡ</w:t>
      </w:r>
      <w:r>
        <w:rPr>
          <w:rFonts w:eastAsia="Times New Roman"/>
          <w:b/>
          <w:bCs/>
        </w:rPr>
        <w:t xml:space="preserve">ΥΦΩΝ ΑΛΕΞΙΑΔΗΣ (Αναπληρωτής Υπουργός Οικονομικών): </w:t>
      </w:r>
      <w:r w:rsidRPr="00FF64B8">
        <w:rPr>
          <w:rFonts w:eastAsia="Times New Roman"/>
        </w:rPr>
        <w:t>Κύριε</w:t>
      </w:r>
      <w:r>
        <w:rPr>
          <w:rFonts w:eastAsia="Times New Roman"/>
          <w:bCs/>
        </w:rPr>
        <w:t xml:space="preserve"> Πρόεδρε, κύριε Βουλευτά, εάν στο πολιτικό λεξικό της χώρας θα έπρεπε να βάλουμε κάτω από τη λέξη «σκάνδαλο» κάποια παραδείγματα, η συγκεκριμένη περίπτωση είναι από τις πιο χαρακτηριστικές περιπτώσεις</w:t>
      </w:r>
      <w:r>
        <w:rPr>
          <w:rFonts w:eastAsia="Times New Roman"/>
          <w:bCs/>
        </w:rPr>
        <w:t xml:space="preserve"> για το τι σημαίνει σπατάλη για το </w:t>
      </w:r>
      <w:r>
        <w:rPr>
          <w:rFonts w:eastAsia="Times New Roman"/>
          <w:bCs/>
        </w:rPr>
        <w:t>δ</w:t>
      </w:r>
      <w:r>
        <w:rPr>
          <w:rFonts w:eastAsia="Times New Roman"/>
          <w:bCs/>
        </w:rPr>
        <w:t xml:space="preserve">ημόσιο και το τι σημαίνει σκανδαλώδης ευνοϊκή μεταχείριση συγκεκριμένων συμφερόντων, διότι με την ερώτησή σας πρέπει να ανοίξει ένας πολύ μεγάλος φάκελος για τα ενοίκια που πληρώνει το ελληνικό </w:t>
      </w:r>
      <w:r>
        <w:rPr>
          <w:rFonts w:eastAsia="Times New Roman"/>
          <w:bCs/>
        </w:rPr>
        <w:t>δ</w:t>
      </w:r>
      <w:r>
        <w:rPr>
          <w:rFonts w:eastAsia="Times New Roman"/>
          <w:bCs/>
        </w:rPr>
        <w:t>ημόσιο, την ίδια στιγμή π</w:t>
      </w:r>
      <w:r>
        <w:rPr>
          <w:rFonts w:eastAsia="Times New Roman"/>
          <w:bCs/>
        </w:rPr>
        <w:t xml:space="preserve">ου το ελληνικό </w:t>
      </w:r>
      <w:r>
        <w:rPr>
          <w:rFonts w:eastAsia="Times New Roman"/>
          <w:bCs/>
        </w:rPr>
        <w:t>δ</w:t>
      </w:r>
      <w:r>
        <w:rPr>
          <w:rFonts w:eastAsia="Times New Roman"/>
          <w:bCs/>
        </w:rPr>
        <w:t xml:space="preserve">ημόσιο έχει δικά του κτήρια και μπορεί να στεγάσει υπηρεσίες. </w:t>
      </w:r>
    </w:p>
    <w:p w14:paraId="55E3000B" w14:textId="77777777" w:rsidR="007E05BE" w:rsidRDefault="00BB208C">
      <w:pPr>
        <w:spacing w:line="600" w:lineRule="auto"/>
        <w:ind w:firstLine="720"/>
        <w:contextualSpacing/>
        <w:jc w:val="both"/>
        <w:rPr>
          <w:rFonts w:eastAsia="Times New Roman"/>
          <w:bCs/>
        </w:rPr>
      </w:pPr>
      <w:r>
        <w:rPr>
          <w:rFonts w:eastAsia="Times New Roman"/>
          <w:bCs/>
        </w:rPr>
        <w:lastRenderedPageBreak/>
        <w:t>Θα ήθελα να σας πω ότι μόνο στο Υπουργείο Οικονομικών το 2014 δαπανήσαμε 24.000.000 ευρώ για να στεγάσουμε τις υπηρεσίες μας, όταν το Υπουργείο Οικονομικών μέσω της Γενικής Γραμ</w:t>
      </w:r>
      <w:r>
        <w:rPr>
          <w:rFonts w:eastAsia="Times New Roman"/>
          <w:bCs/>
        </w:rPr>
        <w:t xml:space="preserve">ματείας Δημόσιας Περιουσίας έχει σχεδόν το σύνολο της διαχείρισης των ακινήτων του </w:t>
      </w:r>
      <w:r>
        <w:rPr>
          <w:rFonts w:eastAsia="Times New Roman"/>
          <w:bCs/>
        </w:rPr>
        <w:t>δ</w:t>
      </w:r>
      <w:r>
        <w:rPr>
          <w:rFonts w:eastAsia="Times New Roman"/>
          <w:bCs/>
        </w:rPr>
        <w:t>ημοσίου και μπορούσε στην Αθήνα και στην περιφέρεια να στεγάσει τις υπηρεσίες σε σύγχρονα κτήρια πρώτα από όλα για τους πολίτες αλλά και για τους ίδιους τους υπαλλήλους.</w:t>
      </w:r>
    </w:p>
    <w:p w14:paraId="55E3000C" w14:textId="77777777" w:rsidR="007E05BE" w:rsidRDefault="00BB208C">
      <w:pPr>
        <w:spacing w:line="600" w:lineRule="auto"/>
        <w:ind w:firstLine="720"/>
        <w:contextualSpacing/>
        <w:jc w:val="both"/>
        <w:rPr>
          <w:rFonts w:eastAsia="Times New Roman"/>
          <w:bCs/>
        </w:rPr>
      </w:pPr>
      <w:r>
        <w:rPr>
          <w:rFonts w:eastAsia="Times New Roman"/>
          <w:bCs/>
        </w:rPr>
        <w:t>Αν</w:t>
      </w:r>
      <w:r>
        <w:rPr>
          <w:rFonts w:eastAsia="Times New Roman"/>
          <w:bCs/>
        </w:rPr>
        <w:t>οίγουμε, λοιπόν, ένα τεράστιο θέμα, που να είστε σίγουροι ότι δεν θα κλείσει εύκολα. Δεν υπάρχει περίπτωση να αφήσουμε αυτά τα πράγματα να πέσουν κάτω έτσι.</w:t>
      </w:r>
    </w:p>
    <w:p w14:paraId="55E3000D" w14:textId="77777777" w:rsidR="007E05BE" w:rsidRDefault="00BB208C">
      <w:pPr>
        <w:spacing w:line="600" w:lineRule="auto"/>
        <w:ind w:firstLine="720"/>
        <w:contextualSpacing/>
        <w:jc w:val="both"/>
        <w:rPr>
          <w:rFonts w:eastAsia="Times New Roman"/>
          <w:bCs/>
        </w:rPr>
      </w:pPr>
      <w:r>
        <w:rPr>
          <w:rFonts w:eastAsia="Times New Roman"/>
          <w:bCs/>
        </w:rPr>
        <w:lastRenderedPageBreak/>
        <w:t>Σε ό,τι αφορά το συγκεκριμένο κτήριο, πρώτα από όλα να σας πω κάποιες πληροφορίες. Το κτήριο έχει ε</w:t>
      </w:r>
      <w:r>
        <w:rPr>
          <w:rFonts w:eastAsia="Times New Roman"/>
          <w:bCs/>
        </w:rPr>
        <w:t xml:space="preserve">μβαδόν </w:t>
      </w:r>
      <w:r>
        <w:rPr>
          <w:rFonts w:eastAsia="Times New Roman"/>
          <w:bCs/>
        </w:rPr>
        <w:t>σαράντα χιλιάδες</w:t>
      </w:r>
      <w:r>
        <w:rPr>
          <w:rFonts w:eastAsia="Times New Roman"/>
          <w:bCs/>
        </w:rPr>
        <w:t xml:space="preserve"> </w:t>
      </w:r>
      <w:r>
        <w:rPr>
          <w:rFonts w:eastAsia="Times New Roman"/>
          <w:bCs/>
        </w:rPr>
        <w:t xml:space="preserve">τετραγωνικά </w:t>
      </w:r>
      <w:r>
        <w:rPr>
          <w:rFonts w:eastAsia="Times New Roman"/>
          <w:bCs/>
        </w:rPr>
        <w:t>μ</w:t>
      </w:r>
      <w:r>
        <w:rPr>
          <w:rFonts w:eastAsia="Times New Roman"/>
          <w:bCs/>
        </w:rPr>
        <w:t>έτρα</w:t>
      </w:r>
      <w:r>
        <w:rPr>
          <w:rFonts w:eastAsia="Times New Roman"/>
          <w:bCs/>
        </w:rPr>
        <w:t xml:space="preserve">, από το οποίο οι χώροι στάθμευσης είναι περίπου </w:t>
      </w:r>
      <w:r>
        <w:rPr>
          <w:rFonts w:eastAsia="Times New Roman"/>
          <w:bCs/>
        </w:rPr>
        <w:t>δύο χιλιάδες οκτακόσιες οκτώ χιλιάδες τετραγωνικά μέτρα</w:t>
      </w:r>
      <w:r>
        <w:rPr>
          <w:rFonts w:eastAsia="Times New Roman"/>
          <w:bCs/>
        </w:rPr>
        <w:t>, περίπου δηλαδή 650 θέσεις στάθμευσης. Οι θέσεις εργασίας, που μπορεί το κτήριο να φιλοξενήσει, είναι της τάξη</w:t>
      </w:r>
      <w:r>
        <w:rPr>
          <w:rFonts w:eastAsia="Times New Roman"/>
          <w:bCs/>
        </w:rPr>
        <w:t xml:space="preserve">ς των 2.100 έως 2.400 και το μηνιαίο μίσθωμα που καταβάλλει το </w:t>
      </w:r>
      <w:r>
        <w:rPr>
          <w:rFonts w:eastAsia="Times New Roman"/>
          <w:bCs/>
        </w:rPr>
        <w:t>δ</w:t>
      </w:r>
      <w:r>
        <w:rPr>
          <w:rFonts w:eastAsia="Times New Roman"/>
          <w:bCs/>
        </w:rPr>
        <w:t xml:space="preserve">ημόσιο είναι 221.000 ευρώ, δηλαδή 2.650.000 τον χρόνο, για να είναι το κτήριο κλειστό. Πληρώνουμε το ενοίκιο αυτό και το κτήριο είναι κλειστό! </w:t>
      </w:r>
    </w:p>
    <w:p w14:paraId="55E3000E" w14:textId="77777777" w:rsidR="007E05BE" w:rsidRDefault="00BB208C">
      <w:pPr>
        <w:spacing w:line="600" w:lineRule="auto"/>
        <w:ind w:firstLine="720"/>
        <w:contextualSpacing/>
        <w:jc w:val="both"/>
        <w:rPr>
          <w:rFonts w:eastAsia="Times New Roman"/>
          <w:bCs/>
        </w:rPr>
      </w:pPr>
      <w:r>
        <w:rPr>
          <w:rFonts w:eastAsia="Times New Roman"/>
          <w:bCs/>
        </w:rPr>
        <w:t>Και δεν είναι το μοναδικό κόστος για το ελληνικό</w:t>
      </w:r>
      <w:r>
        <w:rPr>
          <w:rFonts w:eastAsia="Times New Roman"/>
          <w:bCs/>
        </w:rPr>
        <w:t xml:space="preserve"> </w:t>
      </w:r>
      <w:r>
        <w:rPr>
          <w:rFonts w:eastAsia="Times New Roman"/>
          <w:bCs/>
        </w:rPr>
        <w:t>δ</w:t>
      </w:r>
      <w:r>
        <w:rPr>
          <w:rFonts w:eastAsia="Times New Roman"/>
          <w:bCs/>
        </w:rPr>
        <w:t xml:space="preserve">ημόσιο. Δεν είναι ανέκδοτα αυτά. Αυτά συμβαίνουν στην Ελλάδα, που </w:t>
      </w:r>
      <w:r>
        <w:rPr>
          <w:rFonts w:eastAsia="Times New Roman"/>
          <w:bCs/>
        </w:rPr>
        <w:lastRenderedPageBreak/>
        <w:t>κόβουμε ένα σωρό δικαιώματα πολιτών, που αναγκαζόμαστε και βάζουμε φορολογικά μέτρα δύσκολα. Δεν είναι τα 221.000 ευρώ τον μήνα για να κρατάμε το κτήριο κλειστό το μοναδικό κόστος, διότι τ</w:t>
      </w:r>
      <w:r>
        <w:rPr>
          <w:rFonts w:eastAsia="Times New Roman"/>
          <w:bCs/>
        </w:rPr>
        <w:t xml:space="preserve">ο </w:t>
      </w:r>
      <w:r>
        <w:rPr>
          <w:rFonts w:eastAsia="Times New Roman"/>
          <w:bCs/>
        </w:rPr>
        <w:t>δ</w:t>
      </w:r>
      <w:r>
        <w:rPr>
          <w:rFonts w:eastAsia="Times New Roman"/>
          <w:bCs/>
        </w:rPr>
        <w:t xml:space="preserve">ημόσιο επιβαρύνεται με ΔΕΗ, ΕΥΔΑΠ, επιβαρύνεται με φύλαξη του κτηρίου από αστυνομικούς είκοσι τέσσερις ώρες το εικοσιτετράωρο, που είναι υποχρεωμένοι να είναι εκεί. </w:t>
      </w:r>
    </w:p>
    <w:p w14:paraId="55E3000F" w14:textId="77777777" w:rsidR="007E05BE" w:rsidRDefault="00BB208C">
      <w:pPr>
        <w:spacing w:line="600" w:lineRule="auto"/>
        <w:ind w:firstLine="720"/>
        <w:contextualSpacing/>
        <w:jc w:val="both"/>
        <w:rPr>
          <w:rFonts w:eastAsia="Times New Roman" w:cs="Times New Roman"/>
          <w:szCs w:val="24"/>
        </w:rPr>
      </w:pPr>
      <w:r>
        <w:rPr>
          <w:rFonts w:eastAsia="Times New Roman"/>
          <w:bCs/>
        </w:rPr>
        <w:t>Είναι πραγματικά μ</w:t>
      </w:r>
      <w:r>
        <w:rPr>
          <w:rFonts w:eastAsia="Times New Roman"/>
          <w:bCs/>
        </w:rPr>
        <w:t>ί</w:t>
      </w:r>
      <w:r>
        <w:rPr>
          <w:rFonts w:eastAsia="Times New Roman"/>
          <w:bCs/>
        </w:rPr>
        <w:t>α θλιβερή κατάσταση, στην οποία δίνουμε τέλος, διότι στις αρμοδιότητ</w:t>
      </w:r>
      <w:r>
        <w:rPr>
          <w:rFonts w:eastAsia="Times New Roman"/>
          <w:bCs/>
        </w:rPr>
        <w:t xml:space="preserve">ες του Υπουργείου Οικονομικών είναι και η στέγαση των υπηρεσιών γενικά του </w:t>
      </w:r>
      <w:r>
        <w:rPr>
          <w:rFonts w:eastAsia="Times New Roman"/>
          <w:bCs/>
        </w:rPr>
        <w:t>δ</w:t>
      </w:r>
      <w:r>
        <w:rPr>
          <w:rFonts w:eastAsia="Times New Roman"/>
          <w:bCs/>
        </w:rPr>
        <w:t xml:space="preserve">ημοσίου. Ξεκινάμε από τα του οίκου μας, για να είναι αυτό ένα παράδειγμα για το τι πρέπει να γίνει σε όλο το </w:t>
      </w:r>
      <w:r>
        <w:rPr>
          <w:rFonts w:eastAsia="Times New Roman"/>
          <w:bCs/>
        </w:rPr>
        <w:t>δ</w:t>
      </w:r>
      <w:r>
        <w:rPr>
          <w:rFonts w:eastAsia="Times New Roman"/>
          <w:bCs/>
        </w:rPr>
        <w:t xml:space="preserve">ημόσιο και σε όλες </w:t>
      </w:r>
      <w:r>
        <w:rPr>
          <w:rFonts w:eastAsia="Times New Roman"/>
          <w:bCs/>
        </w:rPr>
        <w:lastRenderedPageBreak/>
        <w:t xml:space="preserve">τις πόλεις. Έχουμε ζητήσει στοιχεία και έχουμε </w:t>
      </w:r>
      <w:r>
        <w:rPr>
          <w:rFonts w:eastAsia="Times New Roman"/>
          <w:bCs/>
        </w:rPr>
        <w:t>μαζέψει στοιχεία.</w:t>
      </w:r>
    </w:p>
    <w:p w14:paraId="55E30010" w14:textId="77777777" w:rsidR="007E05BE" w:rsidRDefault="00BB208C">
      <w:pPr>
        <w:spacing w:line="600" w:lineRule="auto"/>
        <w:ind w:firstLine="720"/>
        <w:jc w:val="both"/>
        <w:rPr>
          <w:rFonts w:eastAsia="Times New Roman" w:cs="Times New Roman"/>
        </w:rPr>
      </w:pPr>
      <w:r>
        <w:rPr>
          <w:rFonts w:eastAsia="Times New Roman" w:cs="Times New Roman"/>
        </w:rPr>
        <w:t xml:space="preserve">Θα σας απαντήσω πολύ </w:t>
      </w:r>
      <w:r>
        <w:rPr>
          <w:rFonts w:eastAsia="Times New Roman"/>
          <w:bCs/>
        </w:rPr>
        <w:t>συγκεκριμένα</w:t>
      </w:r>
      <w:r>
        <w:rPr>
          <w:rFonts w:eastAsia="Times New Roman" w:cs="Times New Roman"/>
        </w:rPr>
        <w:t xml:space="preserve">. Πρώτα από όλα, ρωτάτε αν το κτήριο </w:t>
      </w:r>
      <w:r>
        <w:rPr>
          <w:rFonts w:eastAsia="Times New Roman"/>
          <w:bCs/>
        </w:rPr>
        <w:t>είναι</w:t>
      </w:r>
      <w:r>
        <w:rPr>
          <w:rFonts w:eastAsia="Times New Roman" w:cs="Times New Roman"/>
        </w:rPr>
        <w:t xml:space="preserve"> κατάλληλο ή όχι. Ξέρετε, στην προσπάθεια κάποιων να εμποδίσουν την μετακίνηση εκεί, </w:t>
      </w:r>
      <w:r>
        <w:rPr>
          <w:rFonts w:eastAsia="Times New Roman"/>
          <w:bCs/>
        </w:rPr>
        <w:t>έ</w:t>
      </w:r>
      <w:r>
        <w:rPr>
          <w:rFonts w:eastAsia="Times New Roman" w:cs="Times New Roman"/>
        </w:rPr>
        <w:t xml:space="preserve">χουν ακουστεί του κόσμου τα σενάρια, για αμίαντους, για προβλήματα </w:t>
      </w:r>
      <w:proofErr w:type="spellStart"/>
      <w:r>
        <w:rPr>
          <w:rFonts w:eastAsia="Times New Roman" w:cs="Times New Roman"/>
        </w:rPr>
        <w:t>στατικότητ</w:t>
      </w:r>
      <w:r>
        <w:rPr>
          <w:rFonts w:eastAsia="Times New Roman" w:cs="Times New Roman"/>
        </w:rPr>
        <w:t>ας</w:t>
      </w:r>
      <w:proofErr w:type="spellEnd"/>
      <w:r>
        <w:rPr>
          <w:rFonts w:eastAsia="Times New Roman" w:cs="Times New Roman"/>
        </w:rPr>
        <w:t xml:space="preserve">, για προβλήματα υγιεινής και ασφάλειας. Μόνο ότι έχει το κτήριο εξωγήινους δεν μας είπαν κι ότι κάποια στιγμή θα βγει από το υπόγειο ένα διαστημόπλοιο, όπως στα έργα επιστημονικής φαντασίας και θα καταστρέψει όσους </w:t>
      </w:r>
      <w:r>
        <w:rPr>
          <w:rFonts w:eastAsia="Times New Roman"/>
          <w:bCs/>
        </w:rPr>
        <w:t>είναι</w:t>
      </w:r>
      <w:r>
        <w:rPr>
          <w:rFonts w:eastAsia="Times New Roman" w:cs="Times New Roman"/>
        </w:rPr>
        <w:t xml:space="preserve"> μέσα! Μπορεί να ακούσουμε και κά</w:t>
      </w:r>
      <w:r>
        <w:rPr>
          <w:rFonts w:eastAsia="Times New Roman" w:cs="Times New Roman"/>
        </w:rPr>
        <w:t xml:space="preserve">τι τέτοιο. </w:t>
      </w:r>
    </w:p>
    <w:p w14:paraId="55E30011" w14:textId="77777777" w:rsidR="007E05BE" w:rsidRDefault="00BB208C">
      <w:pPr>
        <w:spacing w:line="600" w:lineRule="auto"/>
        <w:ind w:firstLine="720"/>
        <w:jc w:val="both"/>
        <w:rPr>
          <w:rFonts w:eastAsia="Times New Roman" w:cs="Times New Roman"/>
        </w:rPr>
      </w:pPr>
      <w:r>
        <w:rPr>
          <w:rFonts w:eastAsia="Times New Roman" w:cs="Times New Roman"/>
        </w:rPr>
        <w:lastRenderedPageBreak/>
        <w:t xml:space="preserve">Εγώ, όμως, θα καταθέσω στα Πρακτικά, μεταξύ άλλων εγγράφων, το έγγραφο της αντίστοιχης </w:t>
      </w:r>
      <w:r>
        <w:rPr>
          <w:rFonts w:eastAsia="Times New Roman" w:cs="Times New Roman"/>
        </w:rPr>
        <w:t>υ</w:t>
      </w:r>
      <w:r>
        <w:rPr>
          <w:rFonts w:eastAsia="Times New Roman" w:cs="Times New Roman"/>
        </w:rPr>
        <w:t xml:space="preserve">πηρεσίας, της Διεύθυνσης Τεχνικών Υπηρεσιών του Υπουργείου Οικονομικών, διότι εγώ εμπιστεύομαι απόλυτα τη δημόσια διοίκηση. Δεν θα προσφύγουμε σε ιδιωτικές </w:t>
      </w:r>
      <w:r>
        <w:rPr>
          <w:rFonts w:eastAsia="Times New Roman" w:cs="Times New Roman"/>
        </w:rPr>
        <w:t xml:space="preserve">τεχνικές επιχειρήσεις ή αλλού για να τεκμηριώσουν εάν το κτήριο </w:t>
      </w:r>
      <w:r>
        <w:rPr>
          <w:rFonts w:eastAsia="Times New Roman"/>
          <w:bCs/>
        </w:rPr>
        <w:t>είναι</w:t>
      </w:r>
      <w:r>
        <w:rPr>
          <w:rFonts w:eastAsia="Times New Roman" w:cs="Times New Roman"/>
        </w:rPr>
        <w:t xml:space="preserve"> κατάλληλο. </w:t>
      </w:r>
    </w:p>
    <w:p w14:paraId="55E30012" w14:textId="77777777" w:rsidR="007E05BE" w:rsidRDefault="00BB208C">
      <w:pPr>
        <w:spacing w:line="600" w:lineRule="auto"/>
        <w:ind w:firstLine="720"/>
        <w:jc w:val="both"/>
        <w:rPr>
          <w:rFonts w:eastAsia="Times New Roman"/>
          <w:bCs/>
        </w:rPr>
      </w:pPr>
      <w:r>
        <w:rPr>
          <w:rFonts w:eastAsia="Times New Roman" w:cs="Times New Roman"/>
        </w:rPr>
        <w:t xml:space="preserve">Η Διεύθυνση Τεχνικών Υπηρεσιών που </w:t>
      </w:r>
      <w:r>
        <w:rPr>
          <w:rFonts w:eastAsia="Times New Roman"/>
          <w:bCs/>
        </w:rPr>
        <w:t>έχει πλήρη φάκελο, λέει στο τέλος: «Ως εκ τούτου, το κτήριο διαθέτει όλες τις νόμιμες άδειες για πολεοδομικά θέματα, στατικής επάρκειας, φω</w:t>
      </w:r>
      <w:r>
        <w:rPr>
          <w:rFonts w:eastAsia="Times New Roman"/>
          <w:bCs/>
        </w:rPr>
        <w:t>τισμού, αερισμού κ</w:t>
      </w:r>
      <w:r>
        <w:rPr>
          <w:rFonts w:eastAsia="Times New Roman"/>
          <w:bCs/>
        </w:rPr>
        <w:t>.</w:t>
      </w:r>
      <w:r>
        <w:rPr>
          <w:rFonts w:eastAsia="Times New Roman"/>
          <w:bCs/>
        </w:rPr>
        <w:t>λπ</w:t>
      </w:r>
      <w:r>
        <w:rPr>
          <w:rFonts w:eastAsia="Times New Roman"/>
          <w:bCs/>
        </w:rPr>
        <w:t>.</w:t>
      </w:r>
      <w:r>
        <w:rPr>
          <w:rFonts w:eastAsia="Times New Roman"/>
          <w:bCs/>
        </w:rPr>
        <w:t>. Ειδικότερα, για την έκδοση της αδείας, είναι προϋπόθεση η κατάθεση Σχεδίου Υγιεινής και Ασφάλειας και Φακέλου Υγιεινής και Ασφάλειας».</w:t>
      </w:r>
    </w:p>
    <w:p w14:paraId="55E30013" w14:textId="77777777" w:rsidR="007E05BE" w:rsidRDefault="00BB208C">
      <w:pPr>
        <w:spacing w:line="600" w:lineRule="auto"/>
        <w:ind w:firstLine="720"/>
        <w:jc w:val="both"/>
        <w:rPr>
          <w:rFonts w:eastAsia="Times New Roman"/>
          <w:bCs/>
        </w:rPr>
      </w:pPr>
      <w:r>
        <w:rPr>
          <w:rFonts w:eastAsia="Times New Roman"/>
          <w:bCs/>
        </w:rPr>
        <w:lastRenderedPageBreak/>
        <w:t>Επειδή στα θέματα υγιεινής και ασφάλειας έχω μ</w:t>
      </w:r>
      <w:r>
        <w:rPr>
          <w:rFonts w:eastAsia="Times New Roman"/>
          <w:bCs/>
        </w:rPr>
        <w:t>ί</w:t>
      </w:r>
      <w:r>
        <w:rPr>
          <w:rFonts w:eastAsia="Times New Roman"/>
          <w:bCs/>
        </w:rPr>
        <w:t xml:space="preserve">α ευαισθησία λόγω και της προηγουμένης </w:t>
      </w:r>
      <w:proofErr w:type="spellStart"/>
      <w:r>
        <w:rPr>
          <w:rFonts w:eastAsia="Times New Roman"/>
          <w:bCs/>
        </w:rPr>
        <w:t>ιδιότητάς</w:t>
      </w:r>
      <w:proofErr w:type="spellEnd"/>
      <w:r>
        <w:rPr>
          <w:rFonts w:eastAsia="Times New Roman"/>
          <w:bCs/>
        </w:rPr>
        <w:t xml:space="preserve"> μ</w:t>
      </w:r>
      <w:r>
        <w:rPr>
          <w:rFonts w:eastAsia="Times New Roman"/>
          <w:bCs/>
        </w:rPr>
        <w:t>ου, της συνδικαλιστικής, πήγα και επισκέφθηκα το κτήριο. Να είστε σίγουροι ότι μόλις τελειώσουν τα τυπικά, θα ζητήσω και αντιπροσωπεία της Βουλής να πάει. Θα ζητήσω, επίσης, να ανοίξει και στους δημοσιογράφους για να δει ο ελληνικός λαός το μέγεθος του σκα</w:t>
      </w:r>
      <w:r>
        <w:rPr>
          <w:rFonts w:eastAsia="Times New Roman"/>
          <w:bCs/>
        </w:rPr>
        <w:t xml:space="preserve">νδάλου, το τι είχαμε κλειστό τόσο καιρό και το τι έπρεπε να κάνουμε. </w:t>
      </w:r>
    </w:p>
    <w:p w14:paraId="55E30014" w14:textId="77777777" w:rsidR="007E05BE" w:rsidRDefault="00BB208C">
      <w:pPr>
        <w:spacing w:line="600" w:lineRule="auto"/>
        <w:ind w:firstLine="720"/>
        <w:jc w:val="both"/>
        <w:rPr>
          <w:rFonts w:eastAsia="Times New Roman"/>
          <w:bCs/>
        </w:rPr>
      </w:pPr>
      <w:r>
        <w:rPr>
          <w:rFonts w:eastAsia="Times New Roman"/>
          <w:bCs/>
        </w:rPr>
        <w:t>Το κτήριο έχει άψογες συνθήκες υγιεινής και ασφάλειας. Είναι βιοκλιματικό, έχει μεγάλους χώρους, έχει μέσα εξοπλισμό και έπιπλα που είναι με τα νάιλον και τα χαρτιά πάνω.</w:t>
      </w:r>
    </w:p>
    <w:p w14:paraId="55E30015" w14:textId="77777777" w:rsidR="007E05BE" w:rsidRDefault="00BB208C">
      <w:pPr>
        <w:spacing w:line="600" w:lineRule="auto"/>
        <w:ind w:firstLine="720"/>
        <w:jc w:val="both"/>
        <w:rPr>
          <w:rFonts w:eastAsia="Times New Roman"/>
          <w:bCs/>
        </w:rPr>
      </w:pPr>
      <w:r>
        <w:rPr>
          <w:rFonts w:eastAsia="Times New Roman"/>
          <w:bCs/>
        </w:rPr>
        <w:lastRenderedPageBreak/>
        <w:t>Επειδή έχω επισ</w:t>
      </w:r>
      <w:r>
        <w:rPr>
          <w:rFonts w:eastAsia="Times New Roman"/>
          <w:bCs/>
        </w:rPr>
        <w:t xml:space="preserve">κεφθεί πάρα πολλά κτήρια του ελληνικού </w:t>
      </w:r>
      <w:r>
        <w:rPr>
          <w:rFonts w:eastAsia="Times New Roman"/>
          <w:bCs/>
        </w:rPr>
        <w:t>δ</w:t>
      </w:r>
      <w:r>
        <w:rPr>
          <w:rFonts w:eastAsia="Times New Roman"/>
          <w:bCs/>
        </w:rPr>
        <w:t xml:space="preserve">ημοσίου -από το 1987 υπηρετώ στο ελληνικό </w:t>
      </w:r>
      <w:r>
        <w:rPr>
          <w:rFonts w:eastAsia="Times New Roman"/>
          <w:bCs/>
        </w:rPr>
        <w:t>δ</w:t>
      </w:r>
      <w:r>
        <w:rPr>
          <w:rFonts w:eastAsia="Times New Roman"/>
          <w:bCs/>
        </w:rPr>
        <w:t xml:space="preserve">ημόσιο- δεν υπάρχει τέτοιο κτήριο, τόσο μεγάλο κτήριο με τέτοιες συνθήκες σχεδόν πολυτέλειας, το οποίο κρατάμε κλειστό, για αυτά τα θέματα. </w:t>
      </w:r>
    </w:p>
    <w:p w14:paraId="55E30016" w14:textId="77777777" w:rsidR="007E05BE" w:rsidRDefault="00BB208C">
      <w:pPr>
        <w:spacing w:line="600" w:lineRule="auto"/>
        <w:ind w:firstLine="720"/>
        <w:jc w:val="both"/>
        <w:rPr>
          <w:rFonts w:eastAsia="Times New Roman"/>
          <w:bCs/>
        </w:rPr>
      </w:pPr>
      <w:r>
        <w:rPr>
          <w:rFonts w:eastAsia="Times New Roman"/>
          <w:bCs/>
        </w:rPr>
        <w:t xml:space="preserve">Όσον αφορά στο ζήτημα της </w:t>
      </w:r>
      <w:r>
        <w:rPr>
          <w:rFonts w:eastAsia="Times New Roman"/>
          <w:bCs/>
        </w:rPr>
        <w:t>δ</w:t>
      </w:r>
      <w:r>
        <w:rPr>
          <w:rFonts w:eastAsia="Times New Roman"/>
          <w:bCs/>
        </w:rPr>
        <w:t>ικαιο</w:t>
      </w:r>
      <w:r>
        <w:rPr>
          <w:rFonts w:eastAsia="Times New Roman"/>
          <w:bCs/>
        </w:rPr>
        <w:t>σύνης που αναφερθήκατε -γιατί το άλλο το έγγραφο είπαμε ότι θα σας το καταθέσω- το Υπουργείο Δικαιοσύνης απάντησε. Θα καταθέσω στα Πρακτικά σχετικά έγγραφα, από τα οποία προκύπτει ότι τρεις ποινικές δικογραφίες που έχουν σχηματιστεί γι</w:t>
      </w:r>
      <w:r>
        <w:rPr>
          <w:rFonts w:eastAsia="Times New Roman"/>
          <w:bCs/>
        </w:rPr>
        <w:t>’</w:t>
      </w:r>
      <w:r>
        <w:rPr>
          <w:rFonts w:eastAsia="Times New Roman"/>
          <w:bCs/>
        </w:rPr>
        <w:t xml:space="preserve"> αυτό το θέμα, η υπ’</w:t>
      </w:r>
      <w:r>
        <w:rPr>
          <w:rFonts w:eastAsia="Times New Roman"/>
          <w:bCs/>
        </w:rPr>
        <w:t xml:space="preserve"> αριθμόν Γ08-8855, η Γ07-7182, η Γ08-5350, έχουν τεθεί στο αρχείο. Οι δικογραφίες είχαν σχέση με ζητήματα που αφορούσαν </w:t>
      </w:r>
      <w:r>
        <w:rPr>
          <w:rFonts w:eastAsia="Times New Roman"/>
          <w:bCs/>
        </w:rPr>
        <w:lastRenderedPageBreak/>
        <w:t>διακοπή εργασιών στο κτήριο των πρώην καπναποθηκών με αφορμή οικοδομικές εργασίες, επικίνδυνη οικοδομή κ</w:t>
      </w:r>
      <w:r>
        <w:rPr>
          <w:rFonts w:eastAsia="Times New Roman"/>
          <w:bCs/>
        </w:rPr>
        <w:t>.</w:t>
      </w:r>
      <w:r>
        <w:rPr>
          <w:rFonts w:eastAsia="Times New Roman"/>
          <w:bCs/>
        </w:rPr>
        <w:t>λπ</w:t>
      </w:r>
      <w:r>
        <w:rPr>
          <w:rFonts w:eastAsia="Times New Roman"/>
          <w:bCs/>
        </w:rPr>
        <w:t>.</w:t>
      </w:r>
      <w:r>
        <w:rPr>
          <w:rFonts w:eastAsia="Times New Roman"/>
          <w:bCs/>
        </w:rPr>
        <w:t>. Γι</w:t>
      </w:r>
      <w:r>
        <w:rPr>
          <w:rFonts w:eastAsia="Times New Roman"/>
          <w:bCs/>
        </w:rPr>
        <w:t>’</w:t>
      </w:r>
      <w:r>
        <w:rPr>
          <w:rFonts w:eastAsia="Times New Roman"/>
          <w:bCs/>
        </w:rPr>
        <w:t xml:space="preserve"> αυτά τα θέματα η υπόθε</w:t>
      </w:r>
      <w:r>
        <w:rPr>
          <w:rFonts w:eastAsia="Times New Roman"/>
          <w:bCs/>
        </w:rPr>
        <w:t xml:space="preserve">ση έχει τεθεί στο αρχείο. </w:t>
      </w:r>
    </w:p>
    <w:p w14:paraId="55E30017" w14:textId="77777777" w:rsidR="007E05BE" w:rsidRDefault="00BB208C">
      <w:pPr>
        <w:spacing w:line="600" w:lineRule="auto"/>
        <w:ind w:firstLine="720"/>
        <w:jc w:val="both"/>
        <w:rPr>
          <w:rFonts w:eastAsia="Times New Roman"/>
          <w:bCs/>
        </w:rPr>
      </w:pPr>
      <w:r>
        <w:rPr>
          <w:rFonts w:eastAsia="Times New Roman"/>
          <w:bCs/>
        </w:rPr>
        <w:t xml:space="preserve">Επίσης, ο </w:t>
      </w:r>
      <w:r>
        <w:rPr>
          <w:rFonts w:eastAsia="Times New Roman"/>
          <w:bCs/>
        </w:rPr>
        <w:t>ο</w:t>
      </w:r>
      <w:r>
        <w:rPr>
          <w:rFonts w:eastAsia="Times New Roman"/>
          <w:bCs/>
        </w:rPr>
        <w:t xml:space="preserve">ικονομικός </w:t>
      </w:r>
      <w:r>
        <w:rPr>
          <w:rFonts w:eastAsia="Times New Roman"/>
          <w:bCs/>
        </w:rPr>
        <w:t>ε</w:t>
      </w:r>
      <w:r>
        <w:rPr>
          <w:rFonts w:eastAsia="Times New Roman"/>
          <w:bCs/>
        </w:rPr>
        <w:t xml:space="preserve">ισαγγελέας απαντά ότι η υπόθεση για τη συγκεκριμένη έρευνα που κάνει, αρχειοθετήθηκε κατά το άρθρο 43 του Κώδικα </w:t>
      </w:r>
      <w:r>
        <w:rPr>
          <w:rFonts w:eastAsia="Times New Roman"/>
          <w:bCs/>
        </w:rPr>
        <w:t>Π</w:t>
      </w:r>
      <w:r>
        <w:rPr>
          <w:rFonts w:eastAsia="Times New Roman"/>
          <w:bCs/>
        </w:rPr>
        <w:t xml:space="preserve">οινικής </w:t>
      </w:r>
      <w:r>
        <w:rPr>
          <w:rFonts w:eastAsia="Times New Roman"/>
          <w:bCs/>
        </w:rPr>
        <w:t>Δ</w:t>
      </w:r>
      <w:r>
        <w:rPr>
          <w:rFonts w:eastAsia="Times New Roman"/>
          <w:bCs/>
        </w:rPr>
        <w:t xml:space="preserve">ικονομίας. </w:t>
      </w:r>
    </w:p>
    <w:p w14:paraId="55E30018" w14:textId="77777777" w:rsidR="007E05BE" w:rsidRDefault="00BB208C">
      <w:pPr>
        <w:spacing w:line="600" w:lineRule="auto"/>
        <w:ind w:firstLine="720"/>
        <w:jc w:val="both"/>
        <w:rPr>
          <w:rFonts w:eastAsia="Times New Roman"/>
          <w:bCs/>
        </w:rPr>
      </w:pPr>
      <w:r>
        <w:rPr>
          <w:rFonts w:eastAsia="Times New Roman"/>
          <w:bCs/>
          <w:shd w:val="clear" w:color="auto" w:fill="FFFFFF"/>
        </w:rPr>
        <w:t>Βεβαίως</w:t>
      </w:r>
      <w:r>
        <w:rPr>
          <w:rFonts w:eastAsia="Times New Roman"/>
          <w:bCs/>
        </w:rPr>
        <w:t xml:space="preserve"> -και εγώ δημοσιογραφικά το ξέρω, δεν το ξέρω από κάπου αλλού- υ</w:t>
      </w:r>
      <w:r>
        <w:rPr>
          <w:rFonts w:eastAsia="Times New Roman"/>
          <w:bCs/>
        </w:rPr>
        <w:t xml:space="preserve">πάρχει μία έρευνα σχετικά με την αγορά και την πώληση του κτηρίου. Θα καταθέσω το σχετικό έγγραφο της </w:t>
      </w:r>
      <w:r>
        <w:rPr>
          <w:rFonts w:eastAsia="Times New Roman"/>
          <w:bCs/>
        </w:rPr>
        <w:t>μ</w:t>
      </w:r>
      <w:r>
        <w:rPr>
          <w:rFonts w:eastAsia="Times New Roman"/>
          <w:bCs/>
        </w:rPr>
        <w:t xml:space="preserve">ονάδας </w:t>
      </w:r>
      <w:r>
        <w:rPr>
          <w:rFonts w:eastAsia="Times New Roman"/>
          <w:bCs/>
        </w:rPr>
        <w:t>α</w:t>
      </w:r>
      <w:r>
        <w:rPr>
          <w:rFonts w:eastAsia="Times New Roman"/>
          <w:bCs/>
        </w:rPr>
        <w:t xml:space="preserve">ποκρατικοποιήσεων και </w:t>
      </w:r>
      <w:r>
        <w:rPr>
          <w:rFonts w:eastAsia="Times New Roman"/>
          <w:bCs/>
        </w:rPr>
        <w:t>δ</w:t>
      </w:r>
      <w:r>
        <w:rPr>
          <w:rFonts w:eastAsia="Times New Roman"/>
          <w:bCs/>
        </w:rPr>
        <w:t xml:space="preserve">ιαχείρισης </w:t>
      </w:r>
      <w:r>
        <w:rPr>
          <w:rFonts w:eastAsia="Times New Roman"/>
          <w:bCs/>
        </w:rPr>
        <w:t>κ</w:t>
      </w:r>
      <w:r>
        <w:rPr>
          <w:rFonts w:eastAsia="Times New Roman"/>
          <w:bCs/>
        </w:rPr>
        <w:t xml:space="preserve">ινητών </w:t>
      </w:r>
      <w:r>
        <w:rPr>
          <w:rFonts w:eastAsia="Times New Roman"/>
          <w:bCs/>
        </w:rPr>
        <w:t>α</w:t>
      </w:r>
      <w:r>
        <w:rPr>
          <w:rFonts w:eastAsia="Times New Roman"/>
          <w:bCs/>
        </w:rPr>
        <w:t xml:space="preserve">ξιών, που περιγράφει ότι μεταβιβάστηκαν χωρίς αντάλλαγμα </w:t>
      </w:r>
      <w:r>
        <w:rPr>
          <w:rFonts w:eastAsia="Times New Roman"/>
          <w:bCs/>
        </w:rPr>
        <w:lastRenderedPageBreak/>
        <w:t>στο ΤΑΙΠΕΔ κατά πλήρη κυριότητα τριάντα πέντε</w:t>
      </w:r>
      <w:r>
        <w:rPr>
          <w:rFonts w:eastAsia="Times New Roman"/>
          <w:bCs/>
        </w:rPr>
        <w:t xml:space="preserve"> ακίνητα του </w:t>
      </w:r>
      <w:r>
        <w:rPr>
          <w:rFonts w:eastAsia="Times New Roman"/>
          <w:bCs/>
        </w:rPr>
        <w:t>δ</w:t>
      </w:r>
      <w:r>
        <w:rPr>
          <w:rFonts w:eastAsia="Times New Roman"/>
          <w:bCs/>
        </w:rPr>
        <w:t xml:space="preserve">ημοσίου, μεταξύ των οποίων και το συγκεκριμένο, τα οποία μετά αξιοποιήθηκαν από το ΤΑΙΠΕΔ με τη μέθοδο της αγοραπωλησίας και </w:t>
      </w:r>
      <w:proofErr w:type="spellStart"/>
      <w:r>
        <w:rPr>
          <w:rFonts w:eastAsia="Times New Roman"/>
          <w:bCs/>
        </w:rPr>
        <w:t>επαναμίσθωσης</w:t>
      </w:r>
      <w:proofErr w:type="spellEnd"/>
      <w:r>
        <w:rPr>
          <w:rFonts w:eastAsia="Times New Roman"/>
          <w:bCs/>
        </w:rPr>
        <w:t>, «</w:t>
      </w:r>
      <w:r>
        <w:rPr>
          <w:rFonts w:eastAsia="Times New Roman"/>
          <w:bCs/>
          <w:lang w:val="en-US"/>
        </w:rPr>
        <w:t>sale</w:t>
      </w:r>
      <w:r>
        <w:rPr>
          <w:rFonts w:eastAsia="Times New Roman"/>
          <w:bCs/>
        </w:rPr>
        <w:t xml:space="preserve"> </w:t>
      </w:r>
      <w:r>
        <w:rPr>
          <w:rFonts w:eastAsia="Times New Roman"/>
          <w:bCs/>
          <w:lang w:val="en-US"/>
        </w:rPr>
        <w:t>and</w:t>
      </w:r>
      <w:r>
        <w:rPr>
          <w:rFonts w:eastAsia="Times New Roman"/>
          <w:bCs/>
        </w:rPr>
        <w:t xml:space="preserve"> </w:t>
      </w:r>
      <w:r>
        <w:rPr>
          <w:rFonts w:eastAsia="Times New Roman"/>
          <w:bCs/>
          <w:lang w:val="en-US"/>
        </w:rPr>
        <w:t>leaseback</w:t>
      </w:r>
      <w:r>
        <w:rPr>
          <w:rFonts w:eastAsia="Times New Roman"/>
          <w:bCs/>
        </w:rPr>
        <w:t xml:space="preserve">». </w:t>
      </w:r>
    </w:p>
    <w:p w14:paraId="55E30019" w14:textId="77777777" w:rsidR="007E05BE" w:rsidRDefault="00BB208C">
      <w:pPr>
        <w:spacing w:line="600" w:lineRule="auto"/>
        <w:ind w:firstLine="720"/>
        <w:jc w:val="both"/>
        <w:rPr>
          <w:rFonts w:eastAsia="Times New Roman"/>
          <w:bCs/>
        </w:rPr>
      </w:pPr>
      <w:r>
        <w:rPr>
          <w:rFonts w:eastAsia="Times New Roman"/>
          <w:bCs/>
        </w:rPr>
        <w:t xml:space="preserve">Το θέμα αυτό από ό,τι διαβάζω κι εγώ στον Τύπο, είναι θέμα δικαστικής έρευνας. Θα κάνετε ερώτηση σε άλλον Υπουργό. </w:t>
      </w:r>
    </w:p>
    <w:p w14:paraId="55E3001A" w14:textId="77777777" w:rsidR="007E05BE" w:rsidRDefault="00BB208C">
      <w:pPr>
        <w:spacing w:line="600" w:lineRule="auto"/>
        <w:ind w:firstLine="720"/>
        <w:jc w:val="both"/>
        <w:rPr>
          <w:rFonts w:eastAsia="Times New Roman"/>
          <w:bCs/>
        </w:rPr>
      </w:pPr>
      <w:r>
        <w:rPr>
          <w:rFonts w:eastAsia="Times New Roman"/>
          <w:bCs/>
        </w:rPr>
        <w:t xml:space="preserve">Πρέπει να διερευνηθεί εάν υπάρχει ζήτημα. Η όποια μετακίνηση </w:t>
      </w:r>
      <w:r>
        <w:rPr>
          <w:rFonts w:eastAsia="Times New Roman"/>
          <w:bCs/>
        </w:rPr>
        <w:t>υ</w:t>
      </w:r>
      <w:r>
        <w:rPr>
          <w:rFonts w:eastAsia="Times New Roman"/>
          <w:bCs/>
        </w:rPr>
        <w:t>πηρεσιών εκεί, δεν κλείνει το θέμα. Ίσα ίσα, πρέπει να διερευνηθούν αυτά τα θέ</w:t>
      </w:r>
      <w:r>
        <w:rPr>
          <w:rFonts w:eastAsia="Times New Roman"/>
          <w:bCs/>
        </w:rPr>
        <w:t xml:space="preserve">ματα, διότι, πρέπει να δούμε, αυτοί οι οποίοι μας κουνούν σήμερα το δάχτυλο και μας κάνουν κριτική, </w:t>
      </w:r>
      <w:r>
        <w:rPr>
          <w:rFonts w:eastAsia="Times New Roman"/>
          <w:bCs/>
        </w:rPr>
        <w:lastRenderedPageBreak/>
        <w:t xml:space="preserve">όταν ήταν στο Υπουργείο Οικονομικών ή στα άλλα Υπουργεία, πώς διαχειρίζονταν αυτά τα ζητήματα. </w:t>
      </w:r>
    </w:p>
    <w:p w14:paraId="55E3001B" w14:textId="77777777" w:rsidR="007E05BE" w:rsidRDefault="00BB208C">
      <w:pPr>
        <w:spacing w:line="600" w:lineRule="auto"/>
        <w:ind w:firstLine="720"/>
        <w:jc w:val="both"/>
        <w:rPr>
          <w:rFonts w:eastAsia="Times New Roman"/>
          <w:bCs/>
        </w:rPr>
      </w:pPr>
      <w:r>
        <w:rPr>
          <w:rFonts w:eastAsia="Times New Roman"/>
          <w:bCs/>
        </w:rPr>
        <w:t>Διότι εγώ είμαι υπέρ της περιστολής δαπανών, αλλά τέτοιων δα</w:t>
      </w:r>
      <w:r>
        <w:rPr>
          <w:rFonts w:eastAsia="Times New Roman"/>
          <w:bCs/>
        </w:rPr>
        <w:t xml:space="preserve">πανών, όχι με το να απολύουμε καθαρίστριες ή να περικόπτουμε μισθούς ή άλλα δικαιώματα εργαζομένων ή άλλες καταστάσεις. Σε ό,τι αφορά, λοιπόν, το θέμα της καταλληλόλητας του κτηρίου είναι σαφέστατη η </w:t>
      </w:r>
      <w:r w:rsidRPr="00FF64B8">
        <w:rPr>
          <w:rFonts w:eastAsia="Times New Roman"/>
        </w:rPr>
        <w:t xml:space="preserve">απάντηση. </w:t>
      </w:r>
    </w:p>
    <w:p w14:paraId="55E3001C" w14:textId="77777777" w:rsidR="007E05BE" w:rsidRDefault="00BB208C">
      <w:pPr>
        <w:spacing w:line="600" w:lineRule="auto"/>
        <w:ind w:firstLine="720"/>
        <w:jc w:val="both"/>
        <w:rPr>
          <w:rFonts w:eastAsia="Times New Roman"/>
          <w:bCs/>
        </w:rPr>
      </w:pPr>
      <w:r>
        <w:rPr>
          <w:rFonts w:eastAsia="Times New Roman"/>
          <w:bCs/>
        </w:rPr>
        <w:t xml:space="preserve">Θέλω, </w:t>
      </w:r>
      <w:r>
        <w:rPr>
          <w:rFonts w:eastAsia="Times New Roman"/>
          <w:bCs/>
          <w:shd w:val="clear" w:color="auto" w:fill="FFFFFF"/>
        </w:rPr>
        <w:t>όμως,</w:t>
      </w:r>
      <w:r>
        <w:rPr>
          <w:rFonts w:eastAsia="Times New Roman"/>
          <w:bCs/>
        </w:rPr>
        <w:t xml:space="preserve"> εδώ -και με μία ανοχή από το Προεδρείο σε σχέση με τον χρόνο- να ενημερώσω το Σώμα για κάποια κρίσιμα στοιχεία που βρήκα σχετικά με τα ενοίκια του ελληνικού </w:t>
      </w:r>
      <w:r>
        <w:rPr>
          <w:rFonts w:eastAsia="Times New Roman"/>
          <w:bCs/>
        </w:rPr>
        <w:t>δ</w:t>
      </w:r>
      <w:r>
        <w:rPr>
          <w:rFonts w:eastAsia="Times New Roman"/>
          <w:bCs/>
        </w:rPr>
        <w:t xml:space="preserve">ημοσίου. </w:t>
      </w:r>
    </w:p>
    <w:p w14:paraId="55E3001D" w14:textId="77777777" w:rsidR="007E05BE" w:rsidRDefault="00BB208C">
      <w:pPr>
        <w:spacing w:line="600" w:lineRule="auto"/>
        <w:ind w:firstLine="720"/>
        <w:jc w:val="both"/>
        <w:rPr>
          <w:rFonts w:eastAsia="Times New Roman" w:cs="Times New Roman"/>
        </w:rPr>
      </w:pPr>
      <w:r>
        <w:rPr>
          <w:rFonts w:eastAsia="Times New Roman"/>
          <w:bCs/>
        </w:rPr>
        <w:lastRenderedPageBreak/>
        <w:t>Σας είπα ότι εκεί πληρώνουμε 221.000 ευρώ τον μήνα για είναι κλειστό. Ταυτόχρονα, σε κά</w:t>
      </w:r>
      <w:r>
        <w:rPr>
          <w:rFonts w:eastAsia="Times New Roman"/>
          <w:bCs/>
        </w:rPr>
        <w:t>ποιες άλλες Υπηρεσίες του Υπουργείου Οικονομικών πληρώνουμε τα εξής τον μήνα: ΚΕΦΟΜΕΠ 32.870 ευρώ, ΚΕΜΕΕΠ: 18.440 ευρώ, ΥΕΔΔΕ: 15.360 ευρώ, ΕΜΥΣ: 11.235 ευρώ, ΔΕΔ: 8.000 ευρώ, ΣΔΟΕ: 135.000 ευρώ.</w:t>
      </w:r>
    </w:p>
    <w:p w14:paraId="55E3001E" w14:textId="77777777" w:rsidR="007E05BE" w:rsidRDefault="00BB208C">
      <w:pPr>
        <w:tabs>
          <w:tab w:val="left" w:pos="2820"/>
        </w:tabs>
        <w:spacing w:line="600" w:lineRule="auto"/>
        <w:ind w:firstLine="720"/>
        <w:jc w:val="both"/>
        <w:rPr>
          <w:rFonts w:eastAsia="Times New Roman"/>
          <w:szCs w:val="24"/>
        </w:rPr>
      </w:pPr>
      <w:r>
        <w:rPr>
          <w:rFonts w:eastAsia="Times New Roman"/>
          <w:szCs w:val="24"/>
        </w:rPr>
        <w:t xml:space="preserve">Αυτά είναι ενοίκια που πληρώνει τον μήνα το ελληνικό </w:t>
      </w:r>
      <w:r>
        <w:rPr>
          <w:rFonts w:eastAsia="Times New Roman"/>
          <w:szCs w:val="24"/>
        </w:rPr>
        <w:t>δ</w:t>
      </w:r>
      <w:r>
        <w:rPr>
          <w:rFonts w:eastAsia="Times New Roman"/>
          <w:szCs w:val="24"/>
        </w:rPr>
        <w:t>ημόσιο</w:t>
      </w:r>
      <w:r>
        <w:rPr>
          <w:rFonts w:eastAsia="Times New Roman"/>
          <w:szCs w:val="24"/>
        </w:rPr>
        <w:t>, συν πάρα πολλά άλλα για να φτάσουμε στο Υπουργείο Οικονομικών στα 24.000.000 ευρώ.</w:t>
      </w:r>
    </w:p>
    <w:p w14:paraId="55E3001F" w14:textId="77777777" w:rsidR="007E05BE" w:rsidRDefault="00BB208C">
      <w:pPr>
        <w:tabs>
          <w:tab w:val="left" w:pos="2820"/>
        </w:tabs>
        <w:spacing w:line="600" w:lineRule="auto"/>
        <w:ind w:firstLine="720"/>
        <w:jc w:val="both"/>
        <w:rPr>
          <w:rFonts w:eastAsia="Times New Roman"/>
          <w:szCs w:val="24"/>
        </w:rPr>
      </w:pPr>
      <w:r>
        <w:rPr>
          <w:rFonts w:eastAsia="Times New Roman"/>
          <w:szCs w:val="24"/>
        </w:rPr>
        <w:t xml:space="preserve">Τα κτήρια αυτά που σας είπα μάς μαζεύουν 220.000 ευρώ τον μήνα και φιλοξενούν λιγότερους από χίλιους πεντακόσιους </w:t>
      </w:r>
      <w:r>
        <w:rPr>
          <w:rFonts w:eastAsia="Times New Roman"/>
          <w:szCs w:val="24"/>
        </w:rPr>
        <w:lastRenderedPageBreak/>
        <w:t>υπαλλήλους. Φιλοξενούν χίλιους με χίλιους εκατό υπαλλήλου</w:t>
      </w:r>
      <w:r>
        <w:rPr>
          <w:rFonts w:eastAsia="Times New Roman"/>
          <w:szCs w:val="24"/>
        </w:rPr>
        <w:t>ς. Δηλαδή αν αυτό αξιοποιηθεί, έχουμε κι άλλες χίλιες θέσεις εργασίας κενές. Και αν συγκρίνουμε αυτά τα κτήρια τα συγκεκριμένα, όπως το κτήριο της Διεύθυνσης Επίλυσης Διαφορών ή άλλα κτήρια με αυτό που είναι, είναι σαν να συγκρίνεις ένα αχούρι με ένα παλάτ</w:t>
      </w:r>
      <w:r>
        <w:rPr>
          <w:rFonts w:eastAsia="Times New Roman"/>
          <w:szCs w:val="24"/>
        </w:rPr>
        <w:t xml:space="preserve">ι. Κι εδώ υπάρχει και πάρκινγκ και μια σειρά από άλλα πράγματα. </w:t>
      </w:r>
    </w:p>
    <w:p w14:paraId="55E30020" w14:textId="77777777" w:rsidR="007E05BE" w:rsidRDefault="00BB208C">
      <w:pPr>
        <w:tabs>
          <w:tab w:val="left" w:pos="2820"/>
        </w:tabs>
        <w:spacing w:line="600" w:lineRule="auto"/>
        <w:ind w:firstLine="720"/>
        <w:jc w:val="both"/>
        <w:rPr>
          <w:rFonts w:eastAsia="Times New Roman"/>
          <w:szCs w:val="24"/>
        </w:rPr>
      </w:pPr>
      <w:r>
        <w:rPr>
          <w:rFonts w:eastAsia="Times New Roman"/>
          <w:szCs w:val="24"/>
        </w:rPr>
        <w:t xml:space="preserve">Τα περίεργα, όμως, δεν σταματούν εκεί. Τα περίεργα είναι ότι αν συγκρίνουμε, γιατί με βάση την ερώτησή σας έκανα σχετική έρευνα, τα ενοίκια του </w:t>
      </w:r>
      <w:r>
        <w:rPr>
          <w:rFonts w:eastAsia="Times New Roman"/>
          <w:szCs w:val="24"/>
        </w:rPr>
        <w:t>δ</w:t>
      </w:r>
      <w:r>
        <w:rPr>
          <w:rFonts w:eastAsia="Times New Roman"/>
          <w:szCs w:val="24"/>
        </w:rPr>
        <w:t>ημοσίου…</w:t>
      </w:r>
    </w:p>
    <w:p w14:paraId="55E30021" w14:textId="77777777" w:rsidR="007E05BE" w:rsidRDefault="00BB208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w:t>
      </w:r>
      <w:r>
        <w:rPr>
          <w:rFonts w:eastAsia="Times New Roman" w:cs="Times New Roman"/>
          <w:szCs w:val="24"/>
        </w:rPr>
        <w:t>λήξεως του χρόνου ομιλίας του κυρίου Αναπληρωτή Υπουργού)</w:t>
      </w:r>
    </w:p>
    <w:p w14:paraId="55E30022" w14:textId="77777777" w:rsidR="007E05BE" w:rsidRDefault="00BB208C">
      <w:pPr>
        <w:tabs>
          <w:tab w:val="left" w:pos="2820"/>
        </w:tabs>
        <w:spacing w:line="600" w:lineRule="auto"/>
        <w:ind w:firstLine="720"/>
        <w:jc w:val="both"/>
        <w:rPr>
          <w:rFonts w:eastAsia="Times New Roman"/>
          <w:szCs w:val="24"/>
        </w:rPr>
      </w:pPr>
      <w:r>
        <w:rPr>
          <w:rFonts w:eastAsia="Times New Roman"/>
          <w:szCs w:val="24"/>
        </w:rPr>
        <w:t xml:space="preserve">Μάλλον να πάμε στη δευτερολογία για τα υπόλοιπα στοιχεία. Να πω μόνο τα δύο τελευταία. Αν συγκρίνουμε τα μισθώματα του </w:t>
      </w:r>
      <w:r>
        <w:rPr>
          <w:rFonts w:eastAsia="Times New Roman"/>
          <w:szCs w:val="24"/>
        </w:rPr>
        <w:t>δ</w:t>
      </w:r>
      <w:r>
        <w:rPr>
          <w:rFonts w:eastAsia="Times New Roman"/>
          <w:szCs w:val="24"/>
        </w:rPr>
        <w:t>ημοσίου και συγκρίνουμε το πόσο πληρώνουμε ανά τετραγωνικό μέτρο σε αυτό το κτ</w:t>
      </w:r>
      <w:r>
        <w:rPr>
          <w:rFonts w:eastAsia="Times New Roman"/>
          <w:szCs w:val="24"/>
        </w:rPr>
        <w:t>ήριο που είναι ένα παλάτι κυριολεκτικά, πληρώνουμε 5,6 ευρώ ανά τετραγωνικό μέτρο, αυτό είναι το ενοίκιο που αντιστοιχεί, ενώ στα άλλα κτήρια, που είναι πολύ χειρότερα, χωρίς πάρκινγκ, πληρώνουμε 11,56 ευρώ, 9,92 ευρώ, 14,50 ευρώ, 14,60 ευρώ, 13,50 ευρώ το</w:t>
      </w:r>
      <w:r>
        <w:rPr>
          <w:rFonts w:eastAsia="Times New Roman"/>
          <w:szCs w:val="24"/>
        </w:rPr>
        <w:t xml:space="preserve"> τετραγωνικό μέτρο. </w:t>
      </w:r>
    </w:p>
    <w:p w14:paraId="55E30023" w14:textId="77777777" w:rsidR="007E05BE" w:rsidRDefault="00BB208C">
      <w:pPr>
        <w:tabs>
          <w:tab w:val="left" w:pos="2820"/>
        </w:tabs>
        <w:spacing w:line="600" w:lineRule="auto"/>
        <w:ind w:firstLine="720"/>
        <w:jc w:val="both"/>
        <w:rPr>
          <w:rFonts w:eastAsia="Times New Roman"/>
          <w:szCs w:val="24"/>
        </w:rPr>
      </w:pPr>
      <w:r>
        <w:rPr>
          <w:rFonts w:eastAsia="Times New Roman"/>
          <w:szCs w:val="24"/>
        </w:rPr>
        <w:lastRenderedPageBreak/>
        <w:t xml:space="preserve">Όπως αντιλαμβάνεστε, λοιπόν, ανοίξατε μια μεγάλη πληγή για το ελληνικό </w:t>
      </w:r>
      <w:r>
        <w:rPr>
          <w:rFonts w:eastAsia="Times New Roman"/>
          <w:szCs w:val="24"/>
        </w:rPr>
        <w:t>δ</w:t>
      </w:r>
      <w:r>
        <w:rPr>
          <w:rFonts w:eastAsia="Times New Roman"/>
          <w:szCs w:val="24"/>
        </w:rPr>
        <w:t>ημόσιο. Εμείς ως Υπουργείο Οικονομικών θα κάνουμε ό,τι είναι δυνατόν για να εξοικονομήσουμε χρήματα, για να αξιοποιήσουμε τη δημόσια περιουσία και δεν υπάρχει περί</w:t>
      </w:r>
      <w:r>
        <w:rPr>
          <w:rFonts w:eastAsia="Times New Roman"/>
          <w:szCs w:val="24"/>
        </w:rPr>
        <w:t xml:space="preserve">πτωση έστω κι ένα ευρώ του πολίτη που διαχειριζόμαστε να μην το σεβαστούμε και να μην το χρησιμοποιήσουμε με ευλάβεια. </w:t>
      </w:r>
    </w:p>
    <w:p w14:paraId="55E30024" w14:textId="77777777" w:rsidR="007E05BE" w:rsidRDefault="00BB208C">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πολύ.</w:t>
      </w:r>
    </w:p>
    <w:p w14:paraId="55E30025" w14:textId="77777777" w:rsidR="007E05BE" w:rsidRDefault="00BB208C">
      <w:pPr>
        <w:tabs>
          <w:tab w:val="left" w:pos="2820"/>
        </w:tabs>
        <w:spacing w:line="600" w:lineRule="auto"/>
        <w:ind w:firstLine="720"/>
        <w:jc w:val="both"/>
        <w:rPr>
          <w:rFonts w:eastAsia="Times New Roman"/>
          <w:szCs w:val="24"/>
        </w:rPr>
      </w:pPr>
      <w:r>
        <w:rPr>
          <w:rFonts w:eastAsia="Times New Roman"/>
          <w:szCs w:val="24"/>
        </w:rPr>
        <w:t>Κύριε Καμμένο, έχετε τον λόγο ξανά.</w:t>
      </w:r>
    </w:p>
    <w:p w14:paraId="55E30026" w14:textId="77777777" w:rsidR="007E05BE" w:rsidRDefault="00BB208C">
      <w:pPr>
        <w:tabs>
          <w:tab w:val="left" w:pos="2820"/>
        </w:tabs>
        <w:spacing w:line="600" w:lineRule="auto"/>
        <w:ind w:firstLine="720"/>
        <w:jc w:val="both"/>
        <w:rPr>
          <w:rFonts w:eastAsia="Times New Roman"/>
          <w:szCs w:val="24"/>
        </w:rPr>
      </w:pPr>
      <w:r>
        <w:rPr>
          <w:rFonts w:eastAsia="Times New Roman"/>
          <w:b/>
          <w:szCs w:val="24"/>
        </w:rPr>
        <w:lastRenderedPageBreak/>
        <w:t xml:space="preserve">ΔΗΜΗΤΡΙΟΣ ΚΑΜΜΕΝΟΣ: </w:t>
      </w:r>
      <w:r>
        <w:rPr>
          <w:rFonts w:eastAsia="Times New Roman"/>
          <w:szCs w:val="24"/>
        </w:rPr>
        <w:t>Κύριε Υπουργέ, τα στοιχεία π</w:t>
      </w:r>
      <w:r>
        <w:rPr>
          <w:rFonts w:eastAsia="Times New Roman"/>
          <w:szCs w:val="24"/>
        </w:rPr>
        <w:t xml:space="preserve">ου μας δώσατε είναι συγκλονιστικά. Ως πολίτης ενημερωνόμουν για πολλά ζητήματα σπαταλών του ελληνικού </w:t>
      </w:r>
      <w:r>
        <w:rPr>
          <w:rFonts w:eastAsia="Times New Roman"/>
          <w:szCs w:val="24"/>
        </w:rPr>
        <w:t>δ</w:t>
      </w:r>
      <w:r>
        <w:rPr>
          <w:rFonts w:eastAsia="Times New Roman"/>
          <w:szCs w:val="24"/>
        </w:rPr>
        <w:t>ημοσίου. Ως πολιτικός έναν χρόνο και κάτι που έχω την τύχη να είμαι στη Βουλή, δεν φανταζόμουν αυτό το εύρος. Μπορούμε να μιλήσουμε για σκάνδαλο, μπορούμ</w:t>
      </w:r>
      <w:r>
        <w:rPr>
          <w:rFonts w:eastAsia="Times New Roman"/>
          <w:szCs w:val="24"/>
        </w:rPr>
        <w:t xml:space="preserve">ε να πούμε κορώνες για τους προηγούμενους, αλλά αυτό είναι μια κακουργηματική απάτη κατ’ εξακολούθηση και από δόλο –δεν θα ντραπώ να το πω- κατά του ελληνικού λαού και του ελληνικού </w:t>
      </w:r>
      <w:r>
        <w:rPr>
          <w:rFonts w:eastAsia="Times New Roman"/>
          <w:szCs w:val="24"/>
        </w:rPr>
        <w:t>δ</w:t>
      </w:r>
      <w:r>
        <w:rPr>
          <w:rFonts w:eastAsia="Times New Roman"/>
          <w:szCs w:val="24"/>
        </w:rPr>
        <w:t xml:space="preserve">ημοσίου. </w:t>
      </w:r>
    </w:p>
    <w:p w14:paraId="55E30027" w14:textId="77777777" w:rsidR="007E05BE" w:rsidRDefault="00BB208C">
      <w:pPr>
        <w:tabs>
          <w:tab w:val="left" w:pos="2820"/>
        </w:tabs>
        <w:spacing w:line="600" w:lineRule="auto"/>
        <w:ind w:firstLine="720"/>
        <w:jc w:val="both"/>
        <w:rPr>
          <w:rFonts w:eastAsia="Times New Roman"/>
          <w:szCs w:val="24"/>
        </w:rPr>
      </w:pPr>
      <w:r>
        <w:rPr>
          <w:rFonts w:eastAsia="Times New Roman"/>
          <w:szCs w:val="24"/>
        </w:rPr>
        <w:t>Όταν έχεις κτήριο δικό σου, το οποίο πληρώνεις 2.650.000 ευρώ τ</w:t>
      </w:r>
      <w:r>
        <w:rPr>
          <w:rFonts w:eastAsia="Times New Roman"/>
          <w:szCs w:val="24"/>
        </w:rPr>
        <w:t xml:space="preserve">ον χρόνο για να το κρατάς κλειστό και το οποίο είναι στις </w:t>
      </w:r>
      <w:r>
        <w:rPr>
          <w:rFonts w:eastAsia="Times New Roman"/>
          <w:szCs w:val="24"/>
        </w:rPr>
        <w:lastRenderedPageBreak/>
        <w:t xml:space="preserve">καλύτερες συνθήκες που υπάρχουν, είναι σαν ξενοδοχείο, όπως μας είπατε, -εγώ θα πάω μόνος μου πριν τους άλλους, θα πάω να το δω τώρα που μου το είπατε, θα το ανοίξω και θα το δω- και συγχρόνως αντί </w:t>
      </w:r>
      <w:r>
        <w:rPr>
          <w:rFonts w:eastAsia="Times New Roman"/>
          <w:szCs w:val="24"/>
        </w:rPr>
        <w:t xml:space="preserve">για 5,5 ευρώ το τετραγωνικό που πληρώνουμε σε αυτό το κτήριο το υπερπολυτελές, πληρώνουμε 13, 14, 15 ή και 17 ευρώ το τετραγωνικό για κτήρια του </w:t>
      </w:r>
      <w:r>
        <w:rPr>
          <w:rFonts w:eastAsia="Times New Roman"/>
          <w:szCs w:val="24"/>
        </w:rPr>
        <w:t>δ</w:t>
      </w:r>
      <w:r>
        <w:rPr>
          <w:rFonts w:eastAsia="Times New Roman"/>
          <w:szCs w:val="24"/>
        </w:rPr>
        <w:t xml:space="preserve">ημοσίου, εκεί υπάρχει δόλος. Δεν εξηγείται διαφορετικά. </w:t>
      </w:r>
    </w:p>
    <w:p w14:paraId="55E30028" w14:textId="77777777" w:rsidR="007E05BE" w:rsidRDefault="00BB208C">
      <w:pPr>
        <w:tabs>
          <w:tab w:val="left" w:pos="2820"/>
        </w:tabs>
        <w:spacing w:line="600" w:lineRule="auto"/>
        <w:ind w:firstLine="720"/>
        <w:jc w:val="both"/>
        <w:rPr>
          <w:rFonts w:eastAsia="Times New Roman"/>
          <w:szCs w:val="24"/>
        </w:rPr>
      </w:pPr>
      <w:r>
        <w:rPr>
          <w:rFonts w:eastAsia="Times New Roman"/>
          <w:szCs w:val="24"/>
        </w:rPr>
        <w:t>Δεν μπορεί σε μια γειτονιά ένα κτήριο να το νοικιάζει</w:t>
      </w:r>
      <w:r>
        <w:rPr>
          <w:rFonts w:eastAsia="Times New Roman"/>
          <w:szCs w:val="24"/>
        </w:rPr>
        <w:t xml:space="preserve"> το </w:t>
      </w:r>
      <w:r>
        <w:rPr>
          <w:rFonts w:eastAsia="Times New Roman"/>
          <w:szCs w:val="24"/>
        </w:rPr>
        <w:t>δ</w:t>
      </w:r>
      <w:r>
        <w:rPr>
          <w:rFonts w:eastAsia="Times New Roman"/>
          <w:szCs w:val="24"/>
        </w:rPr>
        <w:t xml:space="preserve">ημόσιο με 14 ευρώ το τετραγωνικό και στην απέναντι γωνία να είναι ένα κτήριο με 5,5 ευρώ το τετραγωνικό. Είναι πρόβλημα. Θα επανέλθω και θα το ψάξουμε και δικαστικά. </w:t>
      </w:r>
    </w:p>
    <w:p w14:paraId="55E30029" w14:textId="77777777" w:rsidR="007E05BE" w:rsidRDefault="00BB208C">
      <w:pPr>
        <w:tabs>
          <w:tab w:val="left" w:pos="2820"/>
        </w:tabs>
        <w:spacing w:line="600" w:lineRule="auto"/>
        <w:ind w:firstLine="720"/>
        <w:jc w:val="both"/>
        <w:rPr>
          <w:rFonts w:eastAsia="Times New Roman"/>
          <w:szCs w:val="24"/>
        </w:rPr>
      </w:pPr>
      <w:r>
        <w:rPr>
          <w:rFonts w:eastAsia="Times New Roman"/>
          <w:szCs w:val="24"/>
        </w:rPr>
        <w:lastRenderedPageBreak/>
        <w:t>Απλώς τα στοιχεία παρακαλώ, όσα μας είπατε σήμερα, να τα καταθέσετε στη Βουλή και θα πρέπει να αναλάβουμε –εγώ προσωπικά δεσμεύομαι να αναλάβω- τη διαλεύκανση για όλα τα κτήρια που μας δώσατε, να δούμε πώς έγιναν οι συμβάσεις, με ποιους έγιναν οι συμβάσεις</w:t>
      </w:r>
      <w:r>
        <w:rPr>
          <w:rFonts w:eastAsia="Times New Roman"/>
          <w:szCs w:val="24"/>
        </w:rPr>
        <w:t xml:space="preserve">, πότε κατατέθηκαν στην </w:t>
      </w:r>
      <w:r>
        <w:rPr>
          <w:rFonts w:eastAsia="Times New Roman"/>
          <w:szCs w:val="24"/>
        </w:rPr>
        <w:t>ε</w:t>
      </w:r>
      <w:r>
        <w:rPr>
          <w:rFonts w:eastAsia="Times New Roman"/>
          <w:szCs w:val="24"/>
        </w:rPr>
        <w:t>φορία, αν υπήρχαν μεσιτικά γραφεία που είχαν εμπλακεί για να δώσουμε τις καλύτερες τιμές και προσφορές. Πότε ανανεώνονταν οι συμβάσεις; Εν μέσω κρίσης ανανεώθηκαν συμβάσεις με ίδιες ή καλύτερες τιμές; Να το δούμε και αυτό, γιατί μέ</w:t>
      </w:r>
      <w:r>
        <w:rPr>
          <w:rFonts w:eastAsia="Times New Roman"/>
          <w:szCs w:val="24"/>
        </w:rPr>
        <w:t xml:space="preserve">σα στα πέντε χρόνια φανταστείτε να έχουμε ανανεώσει και σύμβαση με πεσμένες εμπορικές αξίες, με ύφεση, με διαλυμένη την αγορά ακινήτων και </w:t>
      </w:r>
      <w:proofErr w:type="spellStart"/>
      <w:r>
        <w:rPr>
          <w:rFonts w:eastAsia="Times New Roman"/>
          <w:szCs w:val="24"/>
        </w:rPr>
        <w:t>πόσω</w:t>
      </w:r>
      <w:proofErr w:type="spellEnd"/>
      <w:r>
        <w:rPr>
          <w:rFonts w:eastAsia="Times New Roman"/>
          <w:szCs w:val="24"/>
        </w:rPr>
        <w:t xml:space="preserve"> μάλλον των εμπορικών μισθώσεων, </w:t>
      </w:r>
      <w:r>
        <w:rPr>
          <w:rFonts w:eastAsia="Times New Roman"/>
          <w:szCs w:val="24"/>
        </w:rPr>
        <w:lastRenderedPageBreak/>
        <w:t xml:space="preserve">να έχουμε τις ίδιες τιμές με αυτές που είχαμε προ κρίσης ή ακριβότερες. </w:t>
      </w:r>
    </w:p>
    <w:p w14:paraId="55E3002A" w14:textId="77777777" w:rsidR="007E05BE" w:rsidRDefault="00BB208C">
      <w:pPr>
        <w:tabs>
          <w:tab w:val="left" w:pos="2820"/>
        </w:tabs>
        <w:spacing w:line="600" w:lineRule="auto"/>
        <w:ind w:firstLine="720"/>
        <w:jc w:val="both"/>
        <w:rPr>
          <w:rFonts w:eastAsia="Times New Roman"/>
          <w:szCs w:val="24"/>
        </w:rPr>
      </w:pPr>
      <w:r>
        <w:rPr>
          <w:rFonts w:eastAsia="Times New Roman"/>
          <w:szCs w:val="24"/>
        </w:rPr>
        <w:t xml:space="preserve">Είπατε </w:t>
      </w:r>
      <w:r>
        <w:rPr>
          <w:rFonts w:eastAsia="Times New Roman"/>
          <w:szCs w:val="24"/>
        </w:rPr>
        <w:t xml:space="preserve">ότι μπήκατε μέσα και είδατε το κτήριο και ότι ενέπνεε μία πολυτέλεια αλλά και μία χλιδή. Θα υπήρχε κάποιος λόγος φαντάζομαι. Ελπίζω ο λόγος αυτός να ήταν κάπως δικαιολογημένος, διότι αν πληρώσαμε 70.000.000 ευρώ για να κάνουνε μπάνιο σε τίποτα </w:t>
      </w:r>
      <w:proofErr w:type="spellStart"/>
      <w:r>
        <w:rPr>
          <w:rFonts w:eastAsia="Times New Roman"/>
          <w:szCs w:val="24"/>
        </w:rPr>
        <w:t>γιακούζι</w:t>
      </w:r>
      <w:proofErr w:type="spellEnd"/>
      <w:r>
        <w:rPr>
          <w:rFonts w:eastAsia="Times New Roman"/>
          <w:szCs w:val="24"/>
        </w:rPr>
        <w:t>, δε</w:t>
      </w:r>
      <w:r>
        <w:rPr>
          <w:rFonts w:eastAsia="Times New Roman"/>
          <w:szCs w:val="24"/>
        </w:rPr>
        <w:t xml:space="preserve">ν πιστεύω να υπάρχουν τίποτα </w:t>
      </w:r>
      <w:proofErr w:type="spellStart"/>
      <w:r>
        <w:rPr>
          <w:rFonts w:eastAsia="Times New Roman"/>
          <w:szCs w:val="24"/>
        </w:rPr>
        <w:t>γιακούζι</w:t>
      </w:r>
      <w:proofErr w:type="spellEnd"/>
      <w:r>
        <w:rPr>
          <w:rFonts w:eastAsia="Times New Roman"/>
          <w:szCs w:val="24"/>
        </w:rPr>
        <w:t xml:space="preserve"> μέσα στο κτήριο ή τίποτα διαμερίσματα περίεργα με κλειστές πόρτες και μάρμαρα και γρανίτες, γιατί αν δώσαμε λεφτά για τα πάρει ένας εργολάβος για να μας βάλει γρανίτες και </w:t>
      </w:r>
      <w:proofErr w:type="spellStart"/>
      <w:r>
        <w:rPr>
          <w:rFonts w:eastAsia="Times New Roman"/>
          <w:szCs w:val="24"/>
        </w:rPr>
        <w:t>γιακούζι</w:t>
      </w:r>
      <w:proofErr w:type="spellEnd"/>
      <w:r>
        <w:rPr>
          <w:rFonts w:eastAsia="Times New Roman"/>
          <w:szCs w:val="24"/>
        </w:rPr>
        <w:t xml:space="preserve"> σε κτήριο του </w:t>
      </w:r>
      <w:r>
        <w:rPr>
          <w:rFonts w:eastAsia="Times New Roman"/>
          <w:szCs w:val="24"/>
        </w:rPr>
        <w:t>δ</w:t>
      </w:r>
      <w:r>
        <w:rPr>
          <w:rFonts w:eastAsia="Times New Roman"/>
          <w:szCs w:val="24"/>
        </w:rPr>
        <w:t>ημοσίου, το οποίο σήμε</w:t>
      </w:r>
      <w:r>
        <w:rPr>
          <w:rFonts w:eastAsia="Times New Roman"/>
          <w:szCs w:val="24"/>
        </w:rPr>
        <w:t xml:space="preserve">ρα </w:t>
      </w:r>
      <w:r>
        <w:rPr>
          <w:rFonts w:eastAsia="Times New Roman"/>
          <w:szCs w:val="24"/>
        </w:rPr>
        <w:lastRenderedPageBreak/>
        <w:t xml:space="preserve">το πληρώνουμε για να είναι κλειστό, θα πρέπει να ελεγχθεί αυτός που υπέγραψε την παραλαβή του κτηρίου από τον εργολάβο και την ανακαίνιση, που έδωσε 70.000.000 ευρώ του ελληνικού λαού, να μας πει ποιος ήταν ο σκοπός του να φτιάξει αυτή τη χλιδή. </w:t>
      </w:r>
    </w:p>
    <w:p w14:paraId="55E3002B" w14:textId="77777777" w:rsidR="007E05BE" w:rsidRDefault="00BB208C">
      <w:pPr>
        <w:tabs>
          <w:tab w:val="left" w:pos="2820"/>
        </w:tabs>
        <w:spacing w:line="600" w:lineRule="auto"/>
        <w:ind w:firstLine="720"/>
        <w:jc w:val="both"/>
        <w:rPr>
          <w:rFonts w:eastAsia="Times New Roman"/>
          <w:szCs w:val="24"/>
        </w:rPr>
      </w:pPr>
      <w:r>
        <w:rPr>
          <w:rFonts w:eastAsia="Times New Roman"/>
          <w:szCs w:val="24"/>
        </w:rPr>
        <w:t>Προχθέ</w:t>
      </w:r>
      <w:r>
        <w:rPr>
          <w:rFonts w:eastAsia="Times New Roman"/>
          <w:szCs w:val="24"/>
        </w:rPr>
        <w:t>ς πήγα στο τελωνείο της Ελευσίνας για πρώτη φορά στη ζωή μου, που πήρα τέσσερις τόνους τρόφιμα για τους μετανάστες για τα συσσίτια της Εκκλησίας του Πειραιά, από μία λάντζα, από ένα καράβι, δεν έχει σημασία τώρα.</w:t>
      </w:r>
    </w:p>
    <w:p w14:paraId="55E3002C" w14:textId="77777777" w:rsidR="007E05BE" w:rsidRDefault="00BB208C">
      <w:pPr>
        <w:spacing w:line="600" w:lineRule="auto"/>
        <w:ind w:firstLine="720"/>
        <w:jc w:val="both"/>
        <w:rPr>
          <w:rFonts w:eastAsia="UB-Helvetica" w:cs="Times New Roman"/>
          <w:szCs w:val="24"/>
        </w:rPr>
      </w:pPr>
      <w:r>
        <w:rPr>
          <w:rFonts w:eastAsia="UB-Helvetica" w:cs="Times New Roman"/>
          <w:szCs w:val="24"/>
        </w:rPr>
        <w:t>Οι άνθρωποι είναι τόσο εξυπηρετικοί, αλλά ν</w:t>
      </w:r>
      <w:r>
        <w:rPr>
          <w:rFonts w:eastAsia="UB-Helvetica" w:cs="Times New Roman"/>
          <w:szCs w:val="24"/>
        </w:rPr>
        <w:t xml:space="preserve">τράπηκα για το ελληνικό δημόσιο, όταν είδα την κατάσταση του κτηρίου, των </w:t>
      </w:r>
      <w:r>
        <w:rPr>
          <w:rFonts w:eastAsia="UB-Helvetica" w:cs="Times New Roman"/>
          <w:szCs w:val="24"/>
        </w:rPr>
        <w:lastRenderedPageBreak/>
        <w:t>αρχείων, των τρόπων λειτουργίας, των μέσων και του χώρου, στον οποίο εργάζονται οι άνθρωποι.</w:t>
      </w:r>
    </w:p>
    <w:p w14:paraId="55E3002D" w14:textId="77777777" w:rsidR="007E05BE" w:rsidRDefault="00BB208C">
      <w:pPr>
        <w:spacing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Βουλευτή)</w:t>
      </w:r>
    </w:p>
    <w:p w14:paraId="55E3002E" w14:textId="77777777" w:rsidR="007E05BE" w:rsidRDefault="00BB208C">
      <w:pPr>
        <w:spacing w:line="600" w:lineRule="auto"/>
        <w:ind w:firstLine="720"/>
        <w:jc w:val="both"/>
        <w:rPr>
          <w:rFonts w:eastAsia="UB-Helvetica" w:cs="Times New Roman"/>
          <w:szCs w:val="24"/>
        </w:rPr>
      </w:pPr>
      <w:r>
        <w:rPr>
          <w:rFonts w:eastAsia="UB-Helvetica" w:cs="Times New Roman"/>
          <w:szCs w:val="24"/>
        </w:rPr>
        <w:t>Ένα λ</w:t>
      </w:r>
      <w:r>
        <w:rPr>
          <w:rFonts w:eastAsia="UB-Helvetica" w:cs="Times New Roman"/>
          <w:szCs w:val="24"/>
        </w:rPr>
        <w:t>επτό, κύριε Πρόεδρε.</w:t>
      </w:r>
    </w:p>
    <w:p w14:paraId="55E3002F" w14:textId="77777777" w:rsidR="007E05BE" w:rsidRDefault="00BB208C">
      <w:pPr>
        <w:spacing w:line="600" w:lineRule="auto"/>
        <w:ind w:firstLine="720"/>
        <w:jc w:val="both"/>
        <w:rPr>
          <w:rFonts w:eastAsia="UB-Helvetica" w:cs="Times New Roman"/>
          <w:szCs w:val="24"/>
        </w:rPr>
      </w:pPr>
      <w:r>
        <w:rPr>
          <w:rFonts w:eastAsia="UB-Helvetica" w:cs="Times New Roman"/>
          <w:szCs w:val="24"/>
        </w:rPr>
        <w:t xml:space="preserve">Θα πω ένα παράδειγμα. Πιάνουν όλη την ακτή μέχρι τους Αγίους </w:t>
      </w:r>
      <w:proofErr w:type="spellStart"/>
      <w:r>
        <w:rPr>
          <w:rFonts w:eastAsia="UB-Helvetica" w:cs="Times New Roman"/>
          <w:szCs w:val="24"/>
        </w:rPr>
        <w:t>Θεοδώρους</w:t>
      </w:r>
      <w:proofErr w:type="spellEnd"/>
      <w:r>
        <w:rPr>
          <w:rFonts w:eastAsia="UB-Helvetica" w:cs="Times New Roman"/>
          <w:szCs w:val="24"/>
        </w:rPr>
        <w:t xml:space="preserve">, τη θάλασσα και μέχρι μέσα. Είναι </w:t>
      </w:r>
      <w:proofErr w:type="spellStart"/>
      <w:r>
        <w:rPr>
          <w:rFonts w:eastAsia="UB-Helvetica" w:cs="Times New Roman"/>
          <w:szCs w:val="24"/>
        </w:rPr>
        <w:t>εκατόν</w:t>
      </w:r>
      <w:proofErr w:type="spellEnd"/>
      <w:r>
        <w:rPr>
          <w:rFonts w:eastAsia="UB-Helvetica" w:cs="Times New Roman"/>
          <w:szCs w:val="24"/>
        </w:rPr>
        <w:t xml:space="preserve"> εβδομήντα εργοστάσια και το τελωνείο στην Ελευσίνα. Οι χώροι είναι απαράδεκτοι.</w:t>
      </w:r>
    </w:p>
    <w:p w14:paraId="55E30030" w14:textId="77777777" w:rsidR="007E05BE" w:rsidRDefault="00BB208C">
      <w:pPr>
        <w:spacing w:line="600" w:lineRule="auto"/>
        <w:ind w:firstLine="720"/>
        <w:jc w:val="both"/>
        <w:rPr>
          <w:rFonts w:eastAsia="UB-Helvetica" w:cs="Times New Roman"/>
          <w:szCs w:val="24"/>
        </w:rPr>
      </w:pPr>
      <w:r>
        <w:rPr>
          <w:rFonts w:eastAsia="UB-Helvetica" w:cs="Times New Roman"/>
          <w:szCs w:val="24"/>
        </w:rPr>
        <w:t>Εδώ πέρα, λοιπόν, πρέπει να γίνει έρευνα. Σ</w:t>
      </w:r>
      <w:r>
        <w:rPr>
          <w:rFonts w:eastAsia="UB-Helvetica" w:cs="Times New Roman"/>
          <w:szCs w:val="24"/>
        </w:rPr>
        <w:t xml:space="preserve">ας ευχαριστώ πάρα πολύ για τον κόπο που κάνατε να βάλετε τις υπηρεσίες </w:t>
      </w:r>
      <w:r>
        <w:rPr>
          <w:rFonts w:eastAsia="UB-Helvetica" w:cs="Times New Roman"/>
          <w:szCs w:val="24"/>
        </w:rPr>
        <w:lastRenderedPageBreak/>
        <w:t>να βρουν αυτά τα στοιχεία. Παρακαλώ πολύ να τα καταθέσετε, για να επανέλθουμε και να κάνουμε ενδελεχή έλεγχο. Δεν θα το αφήσουμε έτσι. Πρέπει να δώσουμε ένα καλό παράδειγμα.</w:t>
      </w:r>
    </w:p>
    <w:p w14:paraId="55E30031" w14:textId="77777777" w:rsidR="007E05BE" w:rsidRDefault="00BB208C">
      <w:pPr>
        <w:spacing w:line="600" w:lineRule="auto"/>
        <w:ind w:firstLine="720"/>
        <w:jc w:val="both"/>
        <w:rPr>
          <w:rFonts w:eastAsia="UB-Helvetica" w:cs="Times New Roman"/>
          <w:szCs w:val="24"/>
        </w:rPr>
      </w:pPr>
      <w:r>
        <w:rPr>
          <w:rFonts w:eastAsia="UB-Helvetica" w:cs="Times New Roman"/>
          <w:szCs w:val="24"/>
        </w:rPr>
        <w:t>Κάποιος πρέ</w:t>
      </w:r>
      <w:r>
        <w:rPr>
          <w:rFonts w:eastAsia="UB-Helvetica" w:cs="Times New Roman"/>
          <w:szCs w:val="24"/>
        </w:rPr>
        <w:t>πει να τιμωρηθεί. Δεν υπάρχουν πια πολιτικές ευθύνες. Υπάρχει ποινική ευθύνη, για μένα κακουργηματική και απιστία από δόλο, γιατί το χτίζω, βάζω δέκα να κάνουν εξώδικα λέγοντας «μη μεταφέρετε υπηρεσίες του δημοσίου», έτσι ώστε να φοβηθεί ο δημόσιος λειτουρ</w:t>
      </w:r>
      <w:r>
        <w:rPr>
          <w:rFonts w:eastAsia="UB-Helvetica" w:cs="Times New Roman"/>
          <w:szCs w:val="24"/>
        </w:rPr>
        <w:t>γός να βάλει υπογραφή -τα ξέρετε πώς λειτουργούν- να μεταφέρει μια υπηρεσία μήπως πέσει το κτήριο.</w:t>
      </w:r>
    </w:p>
    <w:p w14:paraId="55E30032" w14:textId="77777777" w:rsidR="007E05BE" w:rsidRDefault="00BB208C">
      <w:pPr>
        <w:spacing w:line="600" w:lineRule="auto"/>
        <w:ind w:firstLine="720"/>
        <w:jc w:val="both"/>
        <w:rPr>
          <w:rFonts w:eastAsia="UB-Helvetica" w:cs="Times New Roman"/>
          <w:szCs w:val="24"/>
        </w:rPr>
      </w:pPr>
      <w:r>
        <w:rPr>
          <w:rFonts w:eastAsia="UB-Helvetica" w:cs="Times New Roman"/>
          <w:szCs w:val="24"/>
        </w:rPr>
        <w:lastRenderedPageBreak/>
        <w:t>Τελικά, εξωγήινοι είναι αυτοί που παίρνουν τα 2.650; Εκεί καταλήγουμε, ότι κάποιος εξωγήινος παίρνει 2.650 και κάθεται και δίπλα πληρώνουμε τετραπλάσιες ή τρ</w:t>
      </w:r>
      <w:r>
        <w:rPr>
          <w:rFonts w:eastAsia="UB-Helvetica" w:cs="Times New Roman"/>
          <w:szCs w:val="24"/>
        </w:rPr>
        <w:t>ιπλάσιες τιμές ανά τετραγωνικό μέτρο. Το θεωρώ απαράδεκτο. Είναι ευθύνη αυτής της Κυβέρνησης, δική μου, που δεν φανταζόμουν το εύρος του σκανδάλου</w:t>
      </w:r>
      <w:r w:rsidRPr="00E125CB">
        <w:rPr>
          <w:rFonts w:eastAsia="UB-Helvetica" w:cs="Times New Roman"/>
          <w:szCs w:val="24"/>
        </w:rPr>
        <w:t>,</w:t>
      </w:r>
      <w:r>
        <w:rPr>
          <w:rFonts w:eastAsia="UB-Helvetica" w:cs="Times New Roman"/>
          <w:szCs w:val="24"/>
        </w:rPr>
        <w:t xml:space="preserve"> και δική σας</w:t>
      </w:r>
      <w:r w:rsidRPr="00E125CB">
        <w:rPr>
          <w:rFonts w:eastAsia="UB-Helvetica" w:cs="Times New Roman"/>
          <w:szCs w:val="24"/>
        </w:rPr>
        <w:t>,</w:t>
      </w:r>
      <w:r>
        <w:rPr>
          <w:rFonts w:eastAsia="UB-Helvetica" w:cs="Times New Roman"/>
          <w:szCs w:val="24"/>
        </w:rPr>
        <w:t xml:space="preserve"> που το αποκαλύψατε, να το φέρουμε σε πέρας και να δώσουμε τις λύσεις στη δημοσιότητα. Όμως ό,τ</w:t>
      </w:r>
      <w:r>
        <w:rPr>
          <w:rFonts w:eastAsia="UB-Helvetica" w:cs="Times New Roman"/>
          <w:szCs w:val="24"/>
        </w:rPr>
        <w:t>ι βρούμε</w:t>
      </w:r>
      <w:r>
        <w:rPr>
          <w:rFonts w:eastAsia="UB-Helvetica" w:cs="Times New Roman"/>
          <w:szCs w:val="24"/>
        </w:rPr>
        <w:t>,</w:t>
      </w:r>
      <w:r>
        <w:rPr>
          <w:rFonts w:eastAsia="UB-Helvetica" w:cs="Times New Roman"/>
          <w:szCs w:val="24"/>
        </w:rPr>
        <w:t xml:space="preserve"> πρέπει να το δώσουμε στη δημοσιότητα για να φανεί στον λαό ότι </w:t>
      </w:r>
      <w:r>
        <w:rPr>
          <w:rFonts w:eastAsia="UB-Helvetica" w:cs="Times New Roman"/>
          <w:szCs w:val="24"/>
        </w:rPr>
        <w:t xml:space="preserve">πλέον </w:t>
      </w:r>
      <w:r>
        <w:rPr>
          <w:rFonts w:eastAsia="UB-Helvetica" w:cs="Times New Roman"/>
          <w:szCs w:val="24"/>
        </w:rPr>
        <w:t>κάποιος διαχειρίζεται σωστά τα χρήματά του. Δεν πρέπει να συνεχίσουμε να σπαταλάμε τα χρήματα με αυτόν τον τρόπο.</w:t>
      </w:r>
    </w:p>
    <w:p w14:paraId="55E30033" w14:textId="77777777" w:rsidR="007E05BE" w:rsidRDefault="00BB208C">
      <w:pPr>
        <w:spacing w:line="600" w:lineRule="auto"/>
        <w:ind w:firstLine="720"/>
        <w:jc w:val="both"/>
        <w:rPr>
          <w:rFonts w:eastAsia="UB-Helvetica" w:cs="Times New Roman"/>
          <w:szCs w:val="24"/>
        </w:rPr>
      </w:pPr>
      <w:r>
        <w:rPr>
          <w:rFonts w:eastAsia="UB-Helvetica" w:cs="Times New Roman"/>
          <w:szCs w:val="24"/>
        </w:rPr>
        <w:t>Ευχαριστώ πολύ.</w:t>
      </w:r>
    </w:p>
    <w:p w14:paraId="55E30034" w14:textId="77777777" w:rsidR="007E05BE" w:rsidRDefault="00BB208C">
      <w:pPr>
        <w:spacing w:line="600" w:lineRule="auto"/>
        <w:ind w:firstLine="720"/>
        <w:jc w:val="both"/>
        <w:rPr>
          <w:rFonts w:eastAsia="UB-Helvetica" w:cs="Times New Roman"/>
          <w:szCs w:val="24"/>
        </w:rPr>
      </w:pPr>
      <w:r>
        <w:rPr>
          <w:rFonts w:eastAsia="UB-Helvetica" w:cs="Times New Roman"/>
          <w:b/>
          <w:szCs w:val="24"/>
        </w:rPr>
        <w:lastRenderedPageBreak/>
        <w:t>ΠΡΟΕΔΡΕΥΩΝ (Δημήτριος Κρεμαστινός):</w:t>
      </w:r>
      <w:r>
        <w:rPr>
          <w:rFonts w:eastAsia="UB-Helvetica" w:cs="Times New Roman"/>
          <w:szCs w:val="24"/>
        </w:rPr>
        <w:t xml:space="preserve"> Κι εγώ ευχα</w:t>
      </w:r>
      <w:r>
        <w:rPr>
          <w:rFonts w:eastAsia="UB-Helvetica" w:cs="Times New Roman"/>
          <w:szCs w:val="24"/>
        </w:rPr>
        <w:t>ριστώ, κύριε Καμμένο.</w:t>
      </w:r>
    </w:p>
    <w:p w14:paraId="55E30035" w14:textId="77777777" w:rsidR="007E05BE" w:rsidRDefault="00BB208C">
      <w:pPr>
        <w:spacing w:line="600" w:lineRule="auto"/>
        <w:ind w:firstLine="720"/>
        <w:jc w:val="both"/>
        <w:rPr>
          <w:rFonts w:eastAsia="UB-Helvetica" w:cs="Times New Roman"/>
          <w:szCs w:val="24"/>
        </w:rPr>
      </w:pPr>
      <w:r>
        <w:rPr>
          <w:rFonts w:eastAsia="UB-Helvetica" w:cs="Times New Roman"/>
          <w:szCs w:val="24"/>
        </w:rPr>
        <w:t>Κύριε Υπουργέ, και πάλι έχετε τον λόγο.</w:t>
      </w:r>
    </w:p>
    <w:p w14:paraId="55E30036" w14:textId="77777777" w:rsidR="007E05BE" w:rsidRDefault="00BB208C">
      <w:pPr>
        <w:spacing w:line="600" w:lineRule="auto"/>
        <w:ind w:firstLine="720"/>
        <w:jc w:val="both"/>
        <w:rPr>
          <w:rFonts w:eastAsia="UB-Helvetica" w:cs="Times New Roman"/>
          <w:szCs w:val="24"/>
        </w:rPr>
      </w:pPr>
      <w:r>
        <w:rPr>
          <w:rFonts w:eastAsia="UB-Helvetica" w:cs="Times New Roman"/>
          <w:b/>
          <w:szCs w:val="24"/>
        </w:rPr>
        <w:t>ΤΡΥΦΩΝ ΑΛΕΞΙΑΔΗΣ (Αναπληρωτής Υπουργός Οικονομικών):</w:t>
      </w:r>
      <w:r>
        <w:rPr>
          <w:rFonts w:eastAsia="UB-Helvetica" w:cs="Times New Roman"/>
          <w:szCs w:val="24"/>
        </w:rPr>
        <w:t xml:space="preserve"> Κύριε Πρόεδρε, κύριε Βουλευτά, πρώτα απ’ όλα, θέλω να ξεκαθαρίσω, για να μη μείνει οτιδήποτε σκοτεινό, ότι το πρώτο γραφείο που θα ζητήσω να μεταφερθεί σ</w:t>
      </w:r>
      <w:r>
        <w:rPr>
          <w:rFonts w:eastAsia="UB-Helvetica" w:cs="Times New Roman"/>
          <w:szCs w:val="24"/>
        </w:rPr>
        <w:t xml:space="preserve">ε </w:t>
      </w:r>
      <w:r>
        <w:rPr>
          <w:rFonts w:eastAsia="UB-Helvetica" w:cs="Times New Roman"/>
          <w:szCs w:val="24"/>
        </w:rPr>
        <w:t xml:space="preserve">αυτό το κτήριο θα είναι το δικό μου και για να απαντήσω έμμεσα στα ζητήματα που προκύπτουν. </w:t>
      </w:r>
    </w:p>
    <w:p w14:paraId="55E30037" w14:textId="77777777" w:rsidR="007E05BE" w:rsidRDefault="00BB208C">
      <w:pPr>
        <w:spacing w:line="600" w:lineRule="auto"/>
        <w:ind w:firstLine="720"/>
        <w:jc w:val="both"/>
        <w:rPr>
          <w:rFonts w:eastAsia="UB-Helvetica" w:cs="Times New Roman"/>
          <w:szCs w:val="24"/>
        </w:rPr>
      </w:pPr>
      <w:r>
        <w:rPr>
          <w:rFonts w:eastAsia="UB-Helvetica" w:cs="Times New Roman"/>
          <w:szCs w:val="24"/>
        </w:rPr>
        <w:t>Υπάρχου</w:t>
      </w:r>
      <w:r>
        <w:rPr>
          <w:rFonts w:eastAsia="UB-Helvetica" w:cs="Times New Roman"/>
          <w:szCs w:val="24"/>
        </w:rPr>
        <w:t xml:space="preserve">ν γραφεία, τα οποία έχουν μετασκευαστεί τα προηγούμενα χρόνια με εγκαταστάσεις μέσα, που εγώ ούτε </w:t>
      </w:r>
      <w:r>
        <w:rPr>
          <w:rFonts w:eastAsia="UB-Helvetica" w:cs="Times New Roman"/>
          <w:szCs w:val="24"/>
        </w:rPr>
        <w:lastRenderedPageBreak/>
        <w:t>στο σπίτι μου δεν τις έχω ούτε τις έχω δει σε σπίτια φίλων. Δηλαδή, πραγματικά υπάρχει μία πολυτέλεια, που θα φανεί, όμως, αυτό στην πορεία και με τις κάμερες</w:t>
      </w:r>
      <w:r>
        <w:rPr>
          <w:rFonts w:eastAsia="UB-Helvetica" w:cs="Times New Roman"/>
          <w:szCs w:val="24"/>
        </w:rPr>
        <w:t>.</w:t>
      </w:r>
    </w:p>
    <w:p w14:paraId="55E30038" w14:textId="77777777" w:rsidR="007E05BE" w:rsidRDefault="00BB208C">
      <w:pPr>
        <w:spacing w:line="600" w:lineRule="auto"/>
        <w:ind w:firstLine="720"/>
        <w:jc w:val="both"/>
        <w:rPr>
          <w:rFonts w:eastAsia="UB-Helvetica" w:cs="Times New Roman"/>
          <w:szCs w:val="24"/>
        </w:rPr>
      </w:pPr>
      <w:r>
        <w:rPr>
          <w:rFonts w:eastAsia="UB-Helvetica" w:cs="Times New Roman"/>
          <w:szCs w:val="24"/>
        </w:rPr>
        <w:t>Εγώ θα ζητήσω, όμως, να μεταφερθεί το γραφείο μου και οι συνεργάτες μου εκεί σαν πρώτο γραφείο και με τη συμβολική έννοια ότι δεν υπάρχει κάποιο πρόβλημα σε σχέση με τον χώρο, αλλά και για να σταματήσει αυτός ο ρατσισμός, ότι πρέπει να είμαστε όλοι πέριξ</w:t>
      </w:r>
      <w:r>
        <w:rPr>
          <w:rFonts w:eastAsia="UB-Helvetica" w:cs="Times New Roman"/>
          <w:szCs w:val="24"/>
        </w:rPr>
        <w:t xml:space="preserve"> της </w:t>
      </w:r>
      <w:r>
        <w:rPr>
          <w:rFonts w:eastAsia="UB-Helvetica" w:cs="Times New Roman"/>
          <w:szCs w:val="24"/>
        </w:rPr>
        <w:t>π</w:t>
      </w:r>
      <w:r>
        <w:rPr>
          <w:rFonts w:eastAsia="UB-Helvetica" w:cs="Times New Roman"/>
          <w:szCs w:val="24"/>
        </w:rPr>
        <w:t xml:space="preserve">λατείας Συντάγματος, να είναι κοντά το Κολωνάκι και τα μαγαζιά και ότι επειδή είναι στου Ρέντη -γιατί ακούω και τέτοιες ρατσισμούς- πώς θα πάει εκεί το </w:t>
      </w:r>
      <w:r>
        <w:rPr>
          <w:rFonts w:eastAsia="UB-Helvetica" w:cs="Times New Roman"/>
          <w:szCs w:val="24"/>
        </w:rPr>
        <w:lastRenderedPageBreak/>
        <w:t xml:space="preserve">Υπουργείο Οικονομικών, που έχει, τέλος πάντων, μία </w:t>
      </w:r>
      <w:proofErr w:type="spellStart"/>
      <w:r>
        <w:rPr>
          <w:rFonts w:eastAsia="UB-Helvetica" w:cs="Times New Roman"/>
          <w:szCs w:val="24"/>
        </w:rPr>
        <w:t>γκλαμουριά</w:t>
      </w:r>
      <w:proofErr w:type="spellEnd"/>
      <w:r>
        <w:rPr>
          <w:rFonts w:eastAsia="UB-Helvetica" w:cs="Times New Roman"/>
          <w:szCs w:val="24"/>
        </w:rPr>
        <w:t>. Έτσι, εγώ θα ζητήσω το πρώτο γραφεί</w:t>
      </w:r>
      <w:r>
        <w:rPr>
          <w:rFonts w:eastAsia="UB-Helvetica" w:cs="Times New Roman"/>
          <w:szCs w:val="24"/>
        </w:rPr>
        <w:t xml:space="preserve">ο που θα μετακινηθεί να είναι το δικό μου γραφείο. </w:t>
      </w:r>
    </w:p>
    <w:p w14:paraId="55E30039" w14:textId="77777777" w:rsidR="007E05BE" w:rsidRDefault="00BB208C">
      <w:pPr>
        <w:spacing w:line="600" w:lineRule="auto"/>
        <w:ind w:firstLine="720"/>
        <w:jc w:val="both"/>
        <w:rPr>
          <w:rFonts w:eastAsia="UB-Helvetica" w:cs="Times New Roman"/>
          <w:szCs w:val="24"/>
        </w:rPr>
      </w:pPr>
      <w:r>
        <w:rPr>
          <w:rFonts w:eastAsia="UB-Helvetica" w:cs="Times New Roman"/>
          <w:szCs w:val="24"/>
        </w:rPr>
        <w:t xml:space="preserve">Σε σχέση με το κτήριο, </w:t>
      </w:r>
      <w:r>
        <w:rPr>
          <w:rFonts w:eastAsia="UB-Helvetica" w:cs="Times New Roman"/>
          <w:szCs w:val="24"/>
        </w:rPr>
        <w:t>το οποίο</w:t>
      </w:r>
      <w:r>
        <w:rPr>
          <w:rFonts w:eastAsia="UB-Helvetica" w:cs="Times New Roman"/>
          <w:szCs w:val="24"/>
        </w:rPr>
        <w:t xml:space="preserve"> έχει βασικές και αναγκαίες υποδομές, που έπρεπε να έχουν όλα τα κτήρια. Έχει καταπληκτικό παιδικό σταθμό, με ειδική διαμόρφωση μέσα, έχει καταπληκτικό ιατρείο και είναι κλε</w:t>
      </w:r>
      <w:r>
        <w:rPr>
          <w:rFonts w:eastAsia="UB-Helvetica" w:cs="Times New Roman"/>
          <w:szCs w:val="24"/>
        </w:rPr>
        <w:t xml:space="preserve">ιστά όλα αυτά τα πράγματα. Είναι κλειστά ακόμα και για να χρησιμοποιηθούν και για τα παιδιά που είναι εκεί γύρω, τέλος πάντων. </w:t>
      </w:r>
    </w:p>
    <w:p w14:paraId="55E3003A" w14:textId="77777777" w:rsidR="007E05BE" w:rsidRDefault="00BB208C">
      <w:pPr>
        <w:spacing w:line="600" w:lineRule="auto"/>
        <w:ind w:firstLine="720"/>
        <w:jc w:val="both"/>
        <w:rPr>
          <w:rFonts w:eastAsia="UB-Helvetica" w:cs="Times New Roman"/>
          <w:szCs w:val="24"/>
        </w:rPr>
      </w:pPr>
      <w:r>
        <w:rPr>
          <w:rFonts w:eastAsia="UB-Helvetica" w:cs="Times New Roman"/>
          <w:szCs w:val="24"/>
        </w:rPr>
        <w:t xml:space="preserve">Βεβαίως έχει μέσα και γραφεία </w:t>
      </w:r>
      <w:r>
        <w:rPr>
          <w:rFonts w:eastAsia="UB-Helvetica" w:cs="Times New Roman"/>
          <w:szCs w:val="24"/>
        </w:rPr>
        <w:t>Υ</w:t>
      </w:r>
      <w:r>
        <w:rPr>
          <w:rFonts w:eastAsia="UB-Helvetica" w:cs="Times New Roman"/>
          <w:szCs w:val="24"/>
        </w:rPr>
        <w:t xml:space="preserve">πουργών, που έχουν μετασκευαστεί με πολυτελείς εγκαταστάσεις τα προηγούμενα </w:t>
      </w:r>
      <w:r>
        <w:rPr>
          <w:rFonts w:eastAsia="UB-Helvetica" w:cs="Times New Roman"/>
          <w:szCs w:val="24"/>
        </w:rPr>
        <w:lastRenderedPageBreak/>
        <w:t>χρόνια. Επίσης</w:t>
      </w:r>
      <w:r>
        <w:rPr>
          <w:rFonts w:eastAsia="UB-Helvetica" w:cs="Times New Roman"/>
          <w:szCs w:val="24"/>
        </w:rPr>
        <w:t>,</w:t>
      </w:r>
      <w:r>
        <w:rPr>
          <w:rFonts w:eastAsia="UB-Helvetica" w:cs="Times New Roman"/>
          <w:szCs w:val="24"/>
        </w:rPr>
        <w:t xml:space="preserve"> έχουν</w:t>
      </w:r>
      <w:r>
        <w:rPr>
          <w:rFonts w:eastAsia="UB-Helvetica" w:cs="Times New Roman"/>
          <w:szCs w:val="24"/>
        </w:rPr>
        <w:t xml:space="preserve"> γίνει υπερβολικές δαπάνες. Για παράδειγμα</w:t>
      </w:r>
      <w:r>
        <w:rPr>
          <w:rFonts w:eastAsia="UB-Helvetica" w:cs="Times New Roman"/>
          <w:szCs w:val="24"/>
        </w:rPr>
        <w:t>,</w:t>
      </w:r>
      <w:r>
        <w:rPr>
          <w:rFonts w:eastAsia="UB-Helvetica" w:cs="Times New Roman"/>
          <w:szCs w:val="24"/>
        </w:rPr>
        <w:t xml:space="preserve"> στο πάρκινγκ</w:t>
      </w:r>
      <w:r>
        <w:rPr>
          <w:rFonts w:eastAsia="UB-Helvetica" w:cs="Times New Roman"/>
          <w:szCs w:val="24"/>
        </w:rPr>
        <w:t>,</w:t>
      </w:r>
      <w:r>
        <w:rPr>
          <w:rFonts w:eastAsia="UB-Helvetica" w:cs="Times New Roman"/>
          <w:szCs w:val="24"/>
        </w:rPr>
        <w:t xml:space="preserve"> για να μεγαλώσουν οι θέσεις στάθμευσης</w:t>
      </w:r>
      <w:r>
        <w:rPr>
          <w:rFonts w:eastAsia="UB-Helvetica" w:cs="Times New Roman"/>
          <w:szCs w:val="24"/>
        </w:rPr>
        <w:t>,</w:t>
      </w:r>
      <w:r>
        <w:rPr>
          <w:rFonts w:eastAsia="UB-Helvetica" w:cs="Times New Roman"/>
          <w:szCs w:val="24"/>
        </w:rPr>
        <w:t xml:space="preserve"> υπάρχουν πολλά πάρκινγκ που ανεβαίνει το αυτοκίνητο σ’ ένα μηχανισμό, πατάς ένα κουμπί, ανεβαίνει ψηλά και μπαίνει από κάτω άλλο αυτοκίνητο. Τέτοια λεφτά πετάγαμε! Διότι αυτά είναι πληρωμένα από χρήματα του ελληνικού λαού, για να καταλάβουμε το τι έχει γί</w:t>
      </w:r>
      <w:r>
        <w:rPr>
          <w:rFonts w:eastAsia="UB-Helvetica" w:cs="Times New Roman"/>
          <w:szCs w:val="24"/>
        </w:rPr>
        <w:t>νει.</w:t>
      </w:r>
    </w:p>
    <w:p w14:paraId="55E3003B" w14:textId="77777777" w:rsidR="007E05BE" w:rsidRDefault="00BB208C">
      <w:pPr>
        <w:spacing w:line="600" w:lineRule="auto"/>
        <w:ind w:firstLine="720"/>
        <w:jc w:val="both"/>
        <w:rPr>
          <w:rFonts w:eastAsia="UB-Helvetica" w:cs="Times New Roman"/>
          <w:szCs w:val="24"/>
        </w:rPr>
      </w:pPr>
      <w:r>
        <w:rPr>
          <w:rFonts w:eastAsia="UB-Helvetica" w:cs="Times New Roman"/>
          <w:szCs w:val="24"/>
        </w:rPr>
        <w:t>Σε σχέση, όμως, κύριε Βουλευτά, με το γενικότερο πρόβλημα των ενοικίων, πρέπει, νομίζω, εκεί να ρίξουμε βάρος και να φωτίσουμε το τι έχει γίνει. Εγώ ζήτησα και μου έφεραν έναν απλό πίνακα. Είναι ακόμα σε αρχική μορφή, αλλά πιστεύω ότι θα ολοκληρωθεί.</w:t>
      </w:r>
    </w:p>
    <w:p w14:paraId="55E3003C" w14:textId="77777777" w:rsidR="007E05BE" w:rsidRDefault="00BB208C">
      <w:pPr>
        <w:spacing w:line="600" w:lineRule="auto"/>
        <w:ind w:firstLine="720"/>
        <w:jc w:val="both"/>
        <w:rPr>
          <w:rFonts w:eastAsia="UB-Helvetica" w:cs="Times New Roman"/>
          <w:szCs w:val="24"/>
        </w:rPr>
      </w:pPr>
      <w:r>
        <w:rPr>
          <w:rFonts w:eastAsia="UB-Helvetica" w:cs="Times New Roman"/>
          <w:szCs w:val="24"/>
        </w:rPr>
        <w:lastRenderedPageBreak/>
        <w:t>Πήρα, λοιπόν, σε κάθε υπηρεσία να μάθω πόσοι υπάλληλοι υπηρετούν και ποιο είναι το μίσθωμα που πληρώνουμε για να δούμε πόσο μας κοστίζει ανά υπάλληλο. Είδα ότι έχουμε υπηρεσίες που πληρώνουμε ανά υπάλληλο για ενοίκιο 667 ευρώ, αλλού 704 ευρώ, αλλού 936 ευρ</w:t>
      </w:r>
      <w:r>
        <w:rPr>
          <w:rFonts w:eastAsia="UB-Helvetica" w:cs="Times New Roman"/>
          <w:szCs w:val="24"/>
        </w:rPr>
        <w:t xml:space="preserve">ώ. Φαντάζομαι ότι αν πάμε σε ένα -όχι </w:t>
      </w:r>
      <w:proofErr w:type="spellStart"/>
      <w:r>
        <w:rPr>
          <w:rFonts w:eastAsia="UB-Helvetica" w:cs="Times New Roman"/>
          <w:szCs w:val="24"/>
        </w:rPr>
        <w:t>πεντάστερο</w:t>
      </w:r>
      <w:proofErr w:type="spellEnd"/>
      <w:r>
        <w:rPr>
          <w:rFonts w:eastAsia="UB-Helvetica" w:cs="Times New Roman"/>
          <w:szCs w:val="24"/>
        </w:rPr>
        <w:t xml:space="preserve">- </w:t>
      </w:r>
      <w:proofErr w:type="spellStart"/>
      <w:r>
        <w:rPr>
          <w:rFonts w:eastAsia="UB-Helvetica" w:cs="Times New Roman"/>
          <w:szCs w:val="24"/>
        </w:rPr>
        <w:t>τετράστερο</w:t>
      </w:r>
      <w:proofErr w:type="spellEnd"/>
      <w:r>
        <w:rPr>
          <w:rFonts w:eastAsia="UB-Helvetica" w:cs="Times New Roman"/>
          <w:szCs w:val="24"/>
        </w:rPr>
        <w:t xml:space="preserve"> ξενοδοχείο και πούμε «για να φέρουμε τριάντα υπαλλήλους, πόσα θέλεις τον μήνα;», θα μας ζητήσει κάτι πολύ λιγότερο και θα τους δίνει και πρωινό.</w:t>
      </w:r>
    </w:p>
    <w:p w14:paraId="55E3003D" w14:textId="77777777" w:rsidR="007E05BE" w:rsidRDefault="00BB208C">
      <w:pPr>
        <w:spacing w:line="600" w:lineRule="auto"/>
        <w:ind w:firstLine="720"/>
        <w:jc w:val="both"/>
        <w:rPr>
          <w:rFonts w:eastAsia="UB-Helvetica" w:cs="Times New Roman"/>
          <w:szCs w:val="24"/>
        </w:rPr>
      </w:pPr>
      <w:r>
        <w:rPr>
          <w:rFonts w:eastAsia="UB-Helvetica" w:cs="Times New Roman"/>
          <w:szCs w:val="24"/>
        </w:rPr>
        <w:t>Οι εποχές, λοιπόν, που κάποιοι θεωρούσαν ότι το δη</w:t>
      </w:r>
      <w:r>
        <w:rPr>
          <w:rFonts w:eastAsia="UB-Helvetica" w:cs="Times New Roman"/>
          <w:szCs w:val="24"/>
        </w:rPr>
        <w:t xml:space="preserve">μόσιο είναι η «αγελάδα που πρέπει να ποτίζει τους πάντες» τελείωσαν. Θα κάνουμε οικονομία. Θα κάνουμε σωστή διαχείριση. </w:t>
      </w:r>
    </w:p>
    <w:p w14:paraId="55E3003E" w14:textId="77777777" w:rsidR="007E05BE" w:rsidRDefault="00BB208C">
      <w:pPr>
        <w:spacing w:line="600" w:lineRule="auto"/>
        <w:ind w:firstLine="720"/>
        <w:jc w:val="both"/>
        <w:rPr>
          <w:rFonts w:eastAsia="Times New Roman" w:cs="Times New Roman"/>
          <w:szCs w:val="24"/>
        </w:rPr>
      </w:pPr>
      <w:r>
        <w:rPr>
          <w:rFonts w:eastAsia="UB-Helvetica" w:cs="Times New Roman"/>
          <w:szCs w:val="24"/>
        </w:rPr>
        <w:lastRenderedPageBreak/>
        <w:t>Έχουμε ξεκινήσει ήδη ένα πρόγραμμα μετεγκαταστάσεων υπηρεσιών του Λεκανοπεδίου. Δεν θα πάμε να μετακινήσουμε τη ΔΟΥ Κηφισιάς να την πάμ</w:t>
      </w:r>
      <w:r>
        <w:rPr>
          <w:rFonts w:eastAsia="UB-Helvetica" w:cs="Times New Roman"/>
          <w:szCs w:val="24"/>
        </w:rPr>
        <w:t>ε στου Ρέντη, γιατί έχει δικό της κτήριο και γιατί πρέπει να είναι στην Κηφισιά. Όμως οι υπόλοιπες υπηρεσίες, που δεν υπάρχει αναγκαιότητα να είναι σε μια περιοχή, θα πρέπει να μετακινηθούν σε κατάλληλα κτήρια, είτε στου Ρέντη είτε αλλού.</w:t>
      </w:r>
      <w:r>
        <w:rPr>
          <w:rFonts w:eastAsia="UB-Helvetica" w:cs="Times New Roman"/>
          <w:szCs w:val="24"/>
        </w:rPr>
        <w:t xml:space="preserve"> </w:t>
      </w:r>
      <w:r>
        <w:rPr>
          <w:rFonts w:eastAsia="Times New Roman" w:cs="Times New Roman"/>
          <w:szCs w:val="24"/>
        </w:rPr>
        <w:t>Και αυτό το φροντ</w:t>
      </w:r>
      <w:r>
        <w:rPr>
          <w:rFonts w:eastAsia="Times New Roman" w:cs="Times New Roman"/>
          <w:szCs w:val="24"/>
        </w:rPr>
        <w:t xml:space="preserve">ίζουμε και στην περιφέρεια. </w:t>
      </w:r>
    </w:p>
    <w:p w14:paraId="55E3003F" w14:textId="77777777" w:rsidR="007E05BE" w:rsidRDefault="00BB208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55E30040" w14:textId="77777777" w:rsidR="007E05BE" w:rsidRDefault="00BB208C">
      <w:pPr>
        <w:spacing w:line="600" w:lineRule="auto"/>
        <w:ind w:firstLine="720"/>
        <w:jc w:val="both"/>
        <w:rPr>
          <w:rFonts w:eastAsia="Times New Roman" w:cs="Times New Roman"/>
          <w:szCs w:val="24"/>
        </w:rPr>
      </w:pPr>
      <w:r>
        <w:rPr>
          <w:rFonts w:eastAsia="Times New Roman" w:cs="Times New Roman"/>
          <w:szCs w:val="24"/>
        </w:rPr>
        <w:lastRenderedPageBreak/>
        <w:t>Ελάχιστο χρόνο, θα ήθελα, κύριε Πρόεδρε, για να ολοκληρώσω.</w:t>
      </w:r>
    </w:p>
    <w:p w14:paraId="55E30041" w14:textId="77777777" w:rsidR="007E05BE" w:rsidRDefault="00BB208C">
      <w:pPr>
        <w:spacing w:line="600" w:lineRule="auto"/>
        <w:ind w:firstLine="720"/>
        <w:jc w:val="both"/>
        <w:rPr>
          <w:rFonts w:eastAsia="Times New Roman" w:cs="Times New Roman"/>
          <w:szCs w:val="24"/>
        </w:rPr>
      </w:pPr>
      <w:r>
        <w:rPr>
          <w:rFonts w:eastAsia="Times New Roman" w:cs="Times New Roman"/>
          <w:szCs w:val="24"/>
        </w:rPr>
        <w:t>Έχουμε ζητήσει και στην περιφέρεια να γίνει μια αντίστοιχη κίνηση, διότι δεν μπορεί</w:t>
      </w:r>
      <w:r>
        <w:rPr>
          <w:rFonts w:eastAsia="Times New Roman" w:cs="Times New Roman"/>
          <w:szCs w:val="24"/>
        </w:rPr>
        <w:t xml:space="preserve"> να υπάρχουν πόλεις, όπου –μόνο για το Υπουργείο Οικονομικών θα πω, δεν λέω για τα άλλα Υπουργεία- είναι σε άλλο κτήριο η εφορία, σε άλλο κτήριο το τελωνείο, σε άλλο κτήριο το ΣΔΟΕ –τώρα η ΕΔΕ-, σε άλλο το </w:t>
      </w:r>
      <w:r>
        <w:rPr>
          <w:rFonts w:eastAsia="Times New Roman" w:cs="Times New Roman"/>
          <w:szCs w:val="24"/>
        </w:rPr>
        <w:t>Γενικό Χημείο</w:t>
      </w:r>
      <w:r>
        <w:rPr>
          <w:rFonts w:eastAsia="Times New Roman" w:cs="Times New Roman"/>
          <w:szCs w:val="24"/>
        </w:rPr>
        <w:t>, σε άλλο η επιθεώρηση. Έλεος!</w:t>
      </w:r>
    </w:p>
    <w:p w14:paraId="55E30042" w14:textId="77777777" w:rsidR="007E05BE" w:rsidRDefault="00BB208C">
      <w:pPr>
        <w:spacing w:line="600" w:lineRule="auto"/>
        <w:ind w:firstLine="720"/>
        <w:jc w:val="both"/>
        <w:rPr>
          <w:rFonts w:eastAsia="Times New Roman" w:cs="Times New Roman"/>
          <w:szCs w:val="24"/>
        </w:rPr>
      </w:pPr>
      <w:r>
        <w:rPr>
          <w:rFonts w:eastAsia="Times New Roman" w:cs="Times New Roman"/>
          <w:szCs w:val="24"/>
        </w:rPr>
        <w:t>Ζητήσα</w:t>
      </w:r>
      <w:r>
        <w:rPr>
          <w:rFonts w:eastAsia="Times New Roman" w:cs="Times New Roman"/>
          <w:szCs w:val="24"/>
        </w:rPr>
        <w:t xml:space="preserve">με οι υπηρεσίες του Υπουργείου Οικονομικών να μαζευτούν σε κάθε πόλη σε ένα κτήριο, και για να κάνουμε οικονομία κλίμακος, για παράδειγμα στο πρωτόκολλο, σε θέματα </w:t>
      </w:r>
      <w:r>
        <w:rPr>
          <w:rFonts w:eastAsia="Times New Roman" w:cs="Times New Roman"/>
          <w:szCs w:val="24"/>
        </w:rPr>
        <w:lastRenderedPageBreak/>
        <w:t>διοίκησης, και για να μπορούμε να κάνουμε καλύτερη διαχείριση και να εξυπηρετήσουμε τον πολί</w:t>
      </w:r>
      <w:r>
        <w:rPr>
          <w:rFonts w:eastAsia="Times New Roman" w:cs="Times New Roman"/>
          <w:szCs w:val="24"/>
        </w:rPr>
        <w:t>τη, διότι σκεφτείτε ένας επιχειρηματίας που έχει ένα θέμα, για παράδειγμα στα Γιάννενα, και τρέχει από την εφορία στο τελωνείο, στο ΣΔΟΕ, που είναι σε διαφορετικά μέρη. Και το τελωνείο και το ΣΔΟΕ το πληρώνουμε κιόλας. Δεν είναι του δημοσίου. Εάν ήταν δημό</w:t>
      </w:r>
      <w:r>
        <w:rPr>
          <w:rFonts w:eastAsia="Times New Roman" w:cs="Times New Roman"/>
          <w:szCs w:val="24"/>
        </w:rPr>
        <w:t>σιο, ας κάναμε τέτοια σπατάλη.</w:t>
      </w:r>
    </w:p>
    <w:p w14:paraId="55E30043" w14:textId="77777777" w:rsidR="007E05BE" w:rsidRDefault="00BB208C">
      <w:pPr>
        <w:spacing w:line="600" w:lineRule="auto"/>
        <w:ind w:firstLine="720"/>
        <w:jc w:val="both"/>
        <w:rPr>
          <w:rFonts w:eastAsia="Times New Roman" w:cs="Times New Roman"/>
          <w:szCs w:val="24"/>
        </w:rPr>
      </w:pPr>
      <w:r>
        <w:rPr>
          <w:rFonts w:eastAsia="Times New Roman" w:cs="Times New Roman"/>
          <w:szCs w:val="24"/>
        </w:rPr>
        <w:t xml:space="preserve">Επειδή, λοιπόν, θέλουμε να δώσουμε το καλό παράδειγμα στον Έλληνα πολίτη για τη διαχείριση των χρημάτων, που ξέρουμε με τι αιματηρό τρόπο τα καταθέτει στο δημόσιο ταμείο, </w:t>
      </w:r>
      <w:r>
        <w:rPr>
          <w:rFonts w:eastAsia="Times New Roman" w:cs="Times New Roman"/>
          <w:szCs w:val="24"/>
        </w:rPr>
        <w:lastRenderedPageBreak/>
        <w:t>επιβεβαιώνουμε ότι θα κάνουμε ό,τι είναι δυνατόν για ν</w:t>
      </w:r>
      <w:r>
        <w:rPr>
          <w:rFonts w:eastAsia="Times New Roman" w:cs="Times New Roman"/>
          <w:szCs w:val="24"/>
        </w:rPr>
        <w:t>α αξιοποιήσουμε τη δημόσια υπηρεσία και να διαφυλάξουμε και το τελευταίο ευρώ.</w:t>
      </w:r>
    </w:p>
    <w:p w14:paraId="55E30044" w14:textId="77777777" w:rsidR="007E05BE" w:rsidRDefault="00BB208C">
      <w:pPr>
        <w:spacing w:line="600" w:lineRule="auto"/>
        <w:ind w:firstLine="720"/>
        <w:jc w:val="both"/>
        <w:rPr>
          <w:rFonts w:eastAsia="Times New Roman" w:cs="Times New Roman"/>
          <w:szCs w:val="24"/>
        </w:rPr>
      </w:pPr>
      <w:r>
        <w:rPr>
          <w:rFonts w:eastAsia="Times New Roman" w:cs="Times New Roman"/>
          <w:szCs w:val="24"/>
        </w:rPr>
        <w:t>Καταθέτω για τα Πρακτικά τα έγγραφα που προανέφερα.</w:t>
      </w:r>
    </w:p>
    <w:p w14:paraId="55E30045" w14:textId="77777777" w:rsidR="007E05BE" w:rsidRDefault="00BB208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Οικονομικών κ. Τρύφων Αλεξιάδης καταθέτει για τα Πρακτικά τα προαναφερθέντα έγγραφα, </w:t>
      </w:r>
      <w:r>
        <w:rPr>
          <w:rFonts w:eastAsia="Times New Roman" w:cs="Times New Roman"/>
          <w:szCs w:val="24"/>
        </w:rPr>
        <w:t xml:space="preserve">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55E30046" w14:textId="77777777" w:rsidR="007E05BE" w:rsidRDefault="00BB208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Χαίρομαι πραγματικά που απ’ αυτήν τη συζήτηση προκύπτει κάτι θετικό. </w:t>
      </w:r>
    </w:p>
    <w:p w14:paraId="55E30047" w14:textId="77777777" w:rsidR="007E05BE" w:rsidRDefault="00BB208C">
      <w:pPr>
        <w:spacing w:line="600" w:lineRule="auto"/>
        <w:ind w:firstLine="720"/>
        <w:jc w:val="both"/>
        <w:rPr>
          <w:rFonts w:eastAsia="Times New Roman" w:cs="Times New Roman"/>
          <w:szCs w:val="24"/>
        </w:rPr>
      </w:pPr>
      <w:r>
        <w:rPr>
          <w:rFonts w:eastAsia="Times New Roman" w:cs="Times New Roman"/>
          <w:szCs w:val="24"/>
        </w:rPr>
        <w:lastRenderedPageBreak/>
        <w:t>Θα σας έλεγα, όμως, κύριε Υπουργέ, ότι τ</w:t>
      </w:r>
      <w:r>
        <w:rPr>
          <w:rFonts w:eastAsia="Times New Roman" w:cs="Times New Roman"/>
          <w:szCs w:val="24"/>
        </w:rPr>
        <w:t xml:space="preserve">ο θέμα είναι γενικότερο, διότι αφορά όλη, σχεδόν, τη χώρα. Είναι χαρακτηριστικό ότι στη Ρόδο –το ξέρει ο κ. </w:t>
      </w:r>
      <w:proofErr w:type="spellStart"/>
      <w:r>
        <w:rPr>
          <w:rFonts w:eastAsia="Times New Roman" w:cs="Times New Roman"/>
          <w:szCs w:val="24"/>
        </w:rPr>
        <w:t>Θεωνάς</w:t>
      </w:r>
      <w:proofErr w:type="spellEnd"/>
      <w:r>
        <w:rPr>
          <w:rFonts w:eastAsia="Times New Roman" w:cs="Times New Roman"/>
          <w:szCs w:val="24"/>
        </w:rPr>
        <w:t>- το ΙΚΑ έχει ένα κτήριο, το οποίο για κατασκευαστικούς λόγους δεν παραλήφθηκε και δεν αξιοποιήθηκε. Υπάρχει, όμως. Το ΙΚΑ εξακολουθεί να ενοι</w:t>
      </w:r>
      <w:r>
        <w:rPr>
          <w:rFonts w:eastAsia="Times New Roman" w:cs="Times New Roman"/>
          <w:szCs w:val="24"/>
        </w:rPr>
        <w:t xml:space="preserve">κιάζει άλλους χώρους, να πληρώνει δηλαδή. </w:t>
      </w:r>
    </w:p>
    <w:p w14:paraId="55E30048" w14:textId="77777777" w:rsidR="007E05BE" w:rsidRDefault="00BB208C">
      <w:pPr>
        <w:spacing w:line="600" w:lineRule="auto"/>
        <w:ind w:firstLine="720"/>
        <w:jc w:val="both"/>
        <w:rPr>
          <w:rFonts w:eastAsia="Times New Roman" w:cs="Times New Roman"/>
          <w:szCs w:val="24"/>
        </w:rPr>
      </w:pPr>
      <w:r>
        <w:rPr>
          <w:rFonts w:eastAsia="Times New Roman" w:cs="Times New Roman"/>
          <w:szCs w:val="24"/>
        </w:rPr>
        <w:t xml:space="preserve">Υπάρχει και ένας άλλος τεράστιος χώρος, το παλιό νοσοκομείο, που επισκέπτονται κατά καιρούς όλοι οι Υπουργοί </w:t>
      </w:r>
      <w:r>
        <w:rPr>
          <w:rFonts w:eastAsia="Times New Roman" w:cs="Times New Roman"/>
          <w:b/>
          <w:szCs w:val="24"/>
        </w:rPr>
        <w:t>–</w:t>
      </w:r>
      <w:r>
        <w:rPr>
          <w:rFonts w:eastAsia="Times New Roman" w:cs="Times New Roman"/>
          <w:szCs w:val="24"/>
        </w:rPr>
        <w:t>όχι της παρούσας, αλλά των προηγουμένων κυβερνήσεων- και λένε ότι πρέπει να αξιοποιηθεί, όπως το «</w:t>
      </w:r>
      <w:r>
        <w:rPr>
          <w:rFonts w:eastAsia="Times New Roman" w:cs="Times New Roman"/>
          <w:szCs w:val="24"/>
        </w:rPr>
        <w:t>ΚΕΡΑΝ</w:t>
      </w:r>
      <w:r>
        <w:rPr>
          <w:rFonts w:eastAsia="Times New Roman" w:cs="Times New Roman"/>
          <w:szCs w:val="24"/>
        </w:rPr>
        <w:t>ΗΣ</w:t>
      </w:r>
      <w:r>
        <w:rPr>
          <w:rFonts w:eastAsia="Times New Roman" w:cs="Times New Roman"/>
          <w:szCs w:val="24"/>
        </w:rPr>
        <w:t xml:space="preserve">», που αναφέρατε, κύριε Καμμένο. Τίποτα απ’ όλα αυτά δεν έχει γίνει </w:t>
      </w:r>
      <w:r>
        <w:rPr>
          <w:rFonts w:eastAsia="Times New Roman" w:cs="Times New Roman"/>
          <w:szCs w:val="24"/>
        </w:rPr>
        <w:lastRenderedPageBreak/>
        <w:t xml:space="preserve">ακόμα. Οπότε υπάρχει πεδίον δόξης </w:t>
      </w:r>
      <w:proofErr w:type="spellStart"/>
      <w:r>
        <w:rPr>
          <w:rFonts w:eastAsia="Times New Roman" w:cs="Times New Roman"/>
          <w:szCs w:val="24"/>
        </w:rPr>
        <w:t>λαμπρόν</w:t>
      </w:r>
      <w:proofErr w:type="spellEnd"/>
      <w:r>
        <w:rPr>
          <w:rFonts w:eastAsia="Times New Roman" w:cs="Times New Roman"/>
          <w:szCs w:val="24"/>
        </w:rPr>
        <w:t>, κύριε Υπουργέ, αφού έχετε τη διάθεση.</w:t>
      </w:r>
    </w:p>
    <w:p w14:paraId="55E30049" w14:textId="77777777" w:rsidR="007E05BE" w:rsidRDefault="00BB208C">
      <w:pPr>
        <w:spacing w:line="600" w:lineRule="auto"/>
        <w:ind w:firstLine="720"/>
        <w:jc w:val="both"/>
        <w:rPr>
          <w:rFonts w:eastAsia="Times New Roman" w:cs="Times New Roman"/>
          <w:szCs w:val="24"/>
        </w:rPr>
      </w:pPr>
      <w:r>
        <w:rPr>
          <w:rFonts w:eastAsia="Times New Roman" w:cs="Times New Roman"/>
          <w:szCs w:val="24"/>
        </w:rPr>
        <w:t>Μετά τη συζήτηση της μοναδικής επίκαιρης ερώτησης που είχαμε σήμερα, ολοκληρώθηκε η συζήτηση των επικαίρω</w:t>
      </w:r>
      <w:r>
        <w:rPr>
          <w:rFonts w:eastAsia="Times New Roman" w:cs="Times New Roman"/>
          <w:szCs w:val="24"/>
        </w:rPr>
        <w:t>ν ερωτήσεων.</w:t>
      </w:r>
    </w:p>
    <w:p w14:paraId="55E3004A" w14:textId="77777777" w:rsidR="007E05BE" w:rsidRDefault="00BB208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55E3004B" w14:textId="77777777" w:rsidR="007E05BE" w:rsidRDefault="00BB208C">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55E3004C" w14:textId="77777777" w:rsidR="007E05BE" w:rsidRDefault="00BB208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Με τη συναίνεση του Σώματος και ώρα 10.30΄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w:t>
      </w:r>
      <w:r>
        <w:rPr>
          <w:rFonts w:eastAsia="Times New Roman" w:cs="Times New Roman"/>
          <w:szCs w:val="24"/>
        </w:rPr>
        <w:lastRenderedPageBreak/>
        <w:t>Πέμπτη 19 Μαρτίου 2</w:t>
      </w:r>
      <w:r>
        <w:rPr>
          <w:rFonts w:eastAsia="Times New Roman" w:cs="Times New Roman"/>
          <w:szCs w:val="24"/>
        </w:rPr>
        <w:t>016 και ώρα 9.30΄,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σύμφωνα με την ημερήσια διάταξη που έχει διανεμηθεί. </w:t>
      </w:r>
    </w:p>
    <w:p w14:paraId="55E3004D" w14:textId="77777777" w:rsidR="007E05BE" w:rsidRDefault="007E05BE">
      <w:pPr>
        <w:spacing w:line="600" w:lineRule="auto"/>
        <w:ind w:firstLine="720"/>
        <w:jc w:val="both"/>
        <w:rPr>
          <w:rFonts w:eastAsia="Times New Roman" w:cs="Times New Roman"/>
          <w:b/>
          <w:szCs w:val="24"/>
        </w:rPr>
      </w:pPr>
    </w:p>
    <w:p w14:paraId="55E3004E" w14:textId="77777777" w:rsidR="007E05BE" w:rsidRDefault="00BB208C">
      <w:pPr>
        <w:spacing w:line="600" w:lineRule="auto"/>
        <w:ind w:firstLine="720"/>
        <w:jc w:val="both"/>
        <w:rPr>
          <w:rFonts w:eastAsia="Times New Roman" w:cs="Times New Roman"/>
          <w:b/>
          <w:szCs w:val="24"/>
        </w:rPr>
      </w:pPr>
      <w:r>
        <w:rPr>
          <w:rFonts w:eastAsia="Times New Roman" w:cs="Times New Roman"/>
          <w:b/>
          <w:szCs w:val="24"/>
        </w:rPr>
        <w:t>Ο ΠΡΟΕΔΡΟΣ</w:t>
      </w:r>
      <w:r>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 xml:space="preserve"> ΟΙ ΓΡΑΜΜΑΤΕΙΣ</w:t>
      </w:r>
    </w:p>
    <w:p w14:paraId="55E3004F" w14:textId="77777777" w:rsidR="007E05BE" w:rsidRDefault="007E05BE">
      <w:pPr>
        <w:spacing w:line="600" w:lineRule="auto"/>
        <w:ind w:firstLine="720"/>
        <w:jc w:val="both"/>
        <w:rPr>
          <w:rFonts w:eastAsia="Times New Roman" w:cs="Times New Roman"/>
          <w:szCs w:val="24"/>
        </w:rPr>
      </w:pPr>
    </w:p>
    <w:sectPr w:rsidR="007E05B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Lucida Sans Unicode">
    <w:panose1 w:val="020B0602030504020204"/>
    <w:charset w:val="A1"/>
    <w:family w:val="swiss"/>
    <w:pitch w:val="variable"/>
    <w:sig w:usb0="80000AFF" w:usb1="0000396B" w:usb2="00000000" w:usb3="00000000" w:csb0="000000B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MGBJmivPXPU6gaErB9SF1t+s/l0=" w:salt="knCelB+Uh0rbyUvMBpFYy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5BE"/>
    <w:rsid w:val="007E05BE"/>
    <w:rsid w:val="00BB208C"/>
    <w:rsid w:val="00D7642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FFDA"/>
  <w15:docId w15:val="{3C5DE215-315E-4FCD-93B8-F7EE3002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102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410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198</MetadataID>
    <Session xmlns="641f345b-441b-4b81-9152-adc2e73ba5e1">Α´</Session>
    <Date xmlns="641f345b-441b-4b81-9152-adc2e73ba5e1">2016-03-10T22:00:00+00:00</Date>
    <Status xmlns="641f345b-441b-4b81-9152-adc2e73ba5e1">
      <Url>http://srv-sp1/praktika/Lists/Incoming_Metadata/EditForm.aspx?ID=198&amp;Source=/praktika/Recordings_Library/Forms/AllItems.aspx</Url>
      <Description>Δημοσιεύτηκε</Description>
    </Status>
    <Meeting xmlns="641f345b-441b-4b81-9152-adc2e73ba5e1">Ϟ´</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3C952C-31E1-435F-84D4-C20D06717208}">
  <ds:schemaRefs>
    <ds:schemaRef ds:uri="http://schemas.microsoft.com/office/2006/metadata/properties"/>
    <ds:schemaRef ds:uri="http://schemas.microsoft.com/office/infopath/2007/PartnerControls"/>
    <ds:schemaRef ds:uri="http://purl.org/dc/dcmitype/"/>
    <ds:schemaRef ds:uri="http://purl.org/dc/elements/1.1/"/>
    <ds:schemaRef ds:uri="http://purl.org/dc/terms/"/>
    <ds:schemaRef ds:uri="http://schemas.openxmlformats.org/package/2006/metadata/core-properties"/>
    <ds:schemaRef ds:uri="http://schemas.microsoft.com/office/2006/documentManagement/types"/>
    <ds:schemaRef ds:uri="http://www.w3.org/XML/1998/namespace"/>
    <ds:schemaRef ds:uri="641f345b-441b-4b81-9152-adc2e73ba5e1"/>
  </ds:schemaRefs>
</ds:datastoreItem>
</file>

<file path=customXml/itemProps2.xml><?xml version="1.0" encoding="utf-8"?>
<ds:datastoreItem xmlns:ds="http://schemas.openxmlformats.org/officeDocument/2006/customXml" ds:itemID="{6F132FA6-8482-4DA7-AB48-0886FCCAA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AC9471-D73A-4A5A-99FE-B54130C44B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4770</Words>
  <Characters>25758</Characters>
  <Application>Microsoft Office Word</Application>
  <DocSecurity>0</DocSecurity>
  <Lines>214</Lines>
  <Paragraphs>60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2016-03-17T09:52:00Z</dcterms:created>
  <dcterms:modified xsi:type="dcterms:W3CDTF">2016-03-17T09:52:00Z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