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FB755" w14:textId="77777777" w:rsidR="00A2758D" w:rsidRPr="00A2758D" w:rsidRDefault="00A2758D" w:rsidP="00A2758D">
      <w:pPr>
        <w:spacing w:after="0" w:line="360" w:lineRule="auto"/>
        <w:rPr>
          <w:ins w:id="0" w:author="Φλούδα Χριστίνα" w:date="2018-03-20T14:23:00Z"/>
          <w:rFonts w:eastAsia="Times New Roman"/>
          <w:szCs w:val="24"/>
          <w:lang w:eastAsia="en-US"/>
        </w:rPr>
      </w:pPr>
      <w:bookmarkStart w:id="1" w:name="_GoBack"/>
      <w:bookmarkEnd w:id="1"/>
      <w:ins w:id="2" w:author="Φλούδα Χριστίνα" w:date="2018-03-20T14:23:00Z">
        <w:r w:rsidRPr="00A2758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7490641" w14:textId="77777777" w:rsidR="00A2758D" w:rsidRPr="00A2758D" w:rsidRDefault="00A2758D" w:rsidP="00A2758D">
      <w:pPr>
        <w:spacing w:after="0" w:line="360" w:lineRule="auto"/>
        <w:rPr>
          <w:ins w:id="3" w:author="Φλούδα Χριστίνα" w:date="2018-03-20T14:23:00Z"/>
          <w:rFonts w:eastAsia="Times New Roman"/>
          <w:szCs w:val="24"/>
          <w:lang w:eastAsia="en-US"/>
        </w:rPr>
      </w:pPr>
    </w:p>
    <w:p w14:paraId="2781C54E" w14:textId="77777777" w:rsidR="00A2758D" w:rsidRPr="00A2758D" w:rsidRDefault="00A2758D" w:rsidP="00A2758D">
      <w:pPr>
        <w:spacing w:after="0" w:line="360" w:lineRule="auto"/>
        <w:rPr>
          <w:ins w:id="4" w:author="Φλούδα Χριστίνα" w:date="2018-03-20T14:23:00Z"/>
          <w:rFonts w:eastAsia="Times New Roman"/>
          <w:szCs w:val="24"/>
          <w:lang w:eastAsia="en-US"/>
        </w:rPr>
      </w:pPr>
      <w:ins w:id="5" w:author="Φλούδα Χριστίνα" w:date="2018-03-20T14:23:00Z">
        <w:r w:rsidRPr="00A2758D">
          <w:rPr>
            <w:rFonts w:eastAsia="Times New Roman"/>
            <w:szCs w:val="24"/>
            <w:lang w:eastAsia="en-US"/>
          </w:rPr>
          <w:t>ΠΙΝΑΚΑΣ ΠΕΡΙΕΧΟΜΕΝΩΝ</w:t>
        </w:r>
      </w:ins>
    </w:p>
    <w:p w14:paraId="387B0512" w14:textId="77777777" w:rsidR="00A2758D" w:rsidRPr="00A2758D" w:rsidRDefault="00A2758D" w:rsidP="00A2758D">
      <w:pPr>
        <w:spacing w:after="0" w:line="360" w:lineRule="auto"/>
        <w:rPr>
          <w:ins w:id="6" w:author="Φλούδα Χριστίνα" w:date="2018-03-20T14:23:00Z"/>
          <w:rFonts w:eastAsia="Times New Roman"/>
          <w:szCs w:val="24"/>
          <w:lang w:eastAsia="en-US"/>
        </w:rPr>
      </w:pPr>
      <w:ins w:id="7" w:author="Φλούδα Χριστίνα" w:date="2018-03-20T14:23:00Z">
        <w:r w:rsidRPr="00A2758D">
          <w:rPr>
            <w:rFonts w:eastAsia="Times New Roman"/>
            <w:szCs w:val="24"/>
            <w:lang w:eastAsia="en-US"/>
          </w:rPr>
          <w:t xml:space="preserve">ΙΖ΄ ΠΕΡΙΟΔΟΣ </w:t>
        </w:r>
      </w:ins>
    </w:p>
    <w:p w14:paraId="627E652B" w14:textId="77777777" w:rsidR="00A2758D" w:rsidRPr="00A2758D" w:rsidRDefault="00A2758D" w:rsidP="00A2758D">
      <w:pPr>
        <w:spacing w:after="0" w:line="360" w:lineRule="auto"/>
        <w:rPr>
          <w:ins w:id="8" w:author="Φλούδα Χριστίνα" w:date="2018-03-20T14:23:00Z"/>
          <w:rFonts w:eastAsia="Times New Roman"/>
          <w:szCs w:val="24"/>
          <w:lang w:eastAsia="en-US"/>
        </w:rPr>
      </w:pPr>
      <w:ins w:id="9" w:author="Φλούδα Χριστίνα" w:date="2018-03-20T14:23:00Z">
        <w:r w:rsidRPr="00A2758D">
          <w:rPr>
            <w:rFonts w:eastAsia="Times New Roman"/>
            <w:szCs w:val="24"/>
            <w:lang w:eastAsia="en-US"/>
          </w:rPr>
          <w:t>ΠΡΟΕΔΡΕΥΟΜΕΝΗΣ ΚΟΙΝΟΒΟΥΛΕΥΤΙΚΗΣ ΔΗΜΟΚΡΑΤΙΑΣ</w:t>
        </w:r>
      </w:ins>
    </w:p>
    <w:p w14:paraId="25FC1676" w14:textId="77777777" w:rsidR="00A2758D" w:rsidRPr="00A2758D" w:rsidRDefault="00A2758D" w:rsidP="00A2758D">
      <w:pPr>
        <w:spacing w:after="0" w:line="360" w:lineRule="auto"/>
        <w:rPr>
          <w:ins w:id="10" w:author="Φλούδα Χριστίνα" w:date="2018-03-20T14:23:00Z"/>
          <w:rFonts w:eastAsia="Times New Roman"/>
          <w:szCs w:val="24"/>
          <w:lang w:eastAsia="en-US"/>
        </w:rPr>
      </w:pPr>
      <w:ins w:id="11" w:author="Φλούδα Χριστίνα" w:date="2018-03-20T14:23:00Z">
        <w:r w:rsidRPr="00A2758D">
          <w:rPr>
            <w:rFonts w:eastAsia="Times New Roman"/>
            <w:szCs w:val="24"/>
            <w:lang w:eastAsia="en-US"/>
          </w:rPr>
          <w:t>ΣΥΝΟΔΟΣ Γ΄</w:t>
        </w:r>
      </w:ins>
    </w:p>
    <w:p w14:paraId="52F67FAA" w14:textId="77777777" w:rsidR="00A2758D" w:rsidRPr="00A2758D" w:rsidRDefault="00A2758D" w:rsidP="00A2758D">
      <w:pPr>
        <w:spacing w:after="0" w:line="360" w:lineRule="auto"/>
        <w:rPr>
          <w:ins w:id="12" w:author="Φλούδα Χριστίνα" w:date="2018-03-20T14:23:00Z"/>
          <w:rFonts w:eastAsia="Times New Roman"/>
          <w:szCs w:val="24"/>
          <w:lang w:eastAsia="en-US"/>
        </w:rPr>
      </w:pPr>
    </w:p>
    <w:p w14:paraId="558C6B95" w14:textId="77777777" w:rsidR="00A2758D" w:rsidRPr="00A2758D" w:rsidRDefault="00A2758D" w:rsidP="00A2758D">
      <w:pPr>
        <w:spacing w:after="0" w:line="360" w:lineRule="auto"/>
        <w:rPr>
          <w:ins w:id="13" w:author="Φλούδα Χριστίνα" w:date="2018-03-20T14:23:00Z"/>
          <w:rFonts w:eastAsia="Times New Roman"/>
          <w:szCs w:val="24"/>
          <w:lang w:eastAsia="en-US"/>
        </w:rPr>
      </w:pPr>
      <w:ins w:id="14" w:author="Φλούδα Χριστίνα" w:date="2018-03-20T14:23:00Z">
        <w:r w:rsidRPr="00A2758D">
          <w:rPr>
            <w:rFonts w:eastAsia="Times New Roman"/>
            <w:szCs w:val="24"/>
            <w:lang w:eastAsia="en-US"/>
          </w:rPr>
          <w:t>ΣΥΝΕΔΡΙΑΣΗ ΠΖ΄</w:t>
        </w:r>
      </w:ins>
    </w:p>
    <w:p w14:paraId="07081045" w14:textId="77777777" w:rsidR="00A2758D" w:rsidRPr="00A2758D" w:rsidRDefault="00A2758D" w:rsidP="00A2758D">
      <w:pPr>
        <w:spacing w:after="0" w:line="360" w:lineRule="auto"/>
        <w:rPr>
          <w:ins w:id="15" w:author="Φλούδα Χριστίνα" w:date="2018-03-20T14:23:00Z"/>
          <w:rFonts w:eastAsia="Times New Roman"/>
          <w:szCs w:val="24"/>
          <w:lang w:eastAsia="en-US"/>
        </w:rPr>
      </w:pPr>
      <w:ins w:id="16" w:author="Φλούδα Χριστίνα" w:date="2018-03-20T14:23:00Z">
        <w:r w:rsidRPr="00A2758D">
          <w:rPr>
            <w:rFonts w:eastAsia="Times New Roman"/>
            <w:szCs w:val="24"/>
            <w:lang w:eastAsia="en-US"/>
          </w:rPr>
          <w:t>Τετάρτη  14 Μαρτίου 2018</w:t>
        </w:r>
      </w:ins>
    </w:p>
    <w:p w14:paraId="5B64D213" w14:textId="77777777" w:rsidR="00A2758D" w:rsidRPr="00A2758D" w:rsidRDefault="00A2758D" w:rsidP="00A2758D">
      <w:pPr>
        <w:spacing w:after="0" w:line="360" w:lineRule="auto"/>
        <w:rPr>
          <w:ins w:id="17" w:author="Φλούδα Χριστίνα" w:date="2018-03-20T14:23:00Z"/>
          <w:rFonts w:eastAsia="Times New Roman"/>
          <w:szCs w:val="24"/>
          <w:lang w:eastAsia="en-US"/>
        </w:rPr>
      </w:pPr>
    </w:p>
    <w:p w14:paraId="45DC06C8" w14:textId="77777777" w:rsidR="00A2758D" w:rsidRPr="00A2758D" w:rsidRDefault="00A2758D" w:rsidP="00A2758D">
      <w:pPr>
        <w:spacing w:after="0" w:line="360" w:lineRule="auto"/>
        <w:rPr>
          <w:ins w:id="18" w:author="Φλούδα Χριστίνα" w:date="2018-03-20T14:23:00Z"/>
          <w:rFonts w:eastAsia="Times New Roman"/>
          <w:szCs w:val="24"/>
          <w:lang w:eastAsia="en-US"/>
        </w:rPr>
      </w:pPr>
      <w:ins w:id="19" w:author="Φλούδα Χριστίνα" w:date="2018-03-20T14:23:00Z">
        <w:r w:rsidRPr="00A2758D">
          <w:rPr>
            <w:rFonts w:eastAsia="Times New Roman"/>
            <w:szCs w:val="24"/>
            <w:lang w:eastAsia="en-US"/>
          </w:rPr>
          <w:t>ΘΕΜΑΤΑ</w:t>
        </w:r>
      </w:ins>
    </w:p>
    <w:p w14:paraId="24FD055E" w14:textId="77777777" w:rsidR="00A2758D" w:rsidRPr="00A2758D" w:rsidRDefault="00A2758D" w:rsidP="00A2758D">
      <w:pPr>
        <w:spacing w:after="0" w:line="360" w:lineRule="auto"/>
        <w:rPr>
          <w:ins w:id="20" w:author="Φλούδα Χριστίνα" w:date="2018-03-20T14:23:00Z"/>
          <w:rFonts w:eastAsia="Times New Roman"/>
          <w:szCs w:val="24"/>
          <w:lang w:eastAsia="en-US"/>
        </w:rPr>
      </w:pPr>
      <w:ins w:id="21" w:author="Φλούδα Χριστίνα" w:date="2018-03-20T14:23:00Z">
        <w:r w:rsidRPr="00A2758D">
          <w:rPr>
            <w:rFonts w:eastAsia="Times New Roman"/>
            <w:szCs w:val="24"/>
            <w:lang w:eastAsia="en-US"/>
          </w:rPr>
          <w:t xml:space="preserve"> </w:t>
        </w:r>
        <w:r w:rsidRPr="00A2758D">
          <w:rPr>
            <w:rFonts w:eastAsia="Times New Roman"/>
            <w:szCs w:val="24"/>
            <w:lang w:eastAsia="en-US"/>
          </w:rPr>
          <w:br/>
          <w:t xml:space="preserve">Α. ΕΙΔΙΚΑ ΘΕΜΑΤΑ </w:t>
        </w:r>
        <w:r w:rsidRPr="00A2758D">
          <w:rPr>
            <w:rFonts w:eastAsia="Times New Roman"/>
            <w:szCs w:val="24"/>
            <w:lang w:eastAsia="en-US"/>
          </w:rPr>
          <w:br/>
          <w:t xml:space="preserve">1. Επικύρωση Πρακτικών, σελ. </w:t>
        </w:r>
        <w:r w:rsidRPr="00A2758D">
          <w:rPr>
            <w:rFonts w:eastAsia="Times New Roman"/>
            <w:szCs w:val="24"/>
            <w:lang w:eastAsia="en-US"/>
          </w:rPr>
          <w:br/>
          <w:t xml:space="preserve">2.  Άδεια απουσίας των Βουλευτών κ.κ. Γ. Κασαπίδη και Θ. Μπακογιάννη, σελ. </w:t>
        </w:r>
        <w:r w:rsidRPr="00A2758D">
          <w:rPr>
            <w:rFonts w:eastAsia="Times New Roman"/>
            <w:szCs w:val="24"/>
            <w:lang w:eastAsia="en-US"/>
          </w:rPr>
          <w:br/>
          <w:t xml:space="preserve">3. Ανακοινώνεται ότι τη συνεδρίαση παρακολουθούν μαθητές από το Γυμνάσιο Αρχαίας Ολυμπίας Ηλείας, από το 18ο Δημοτικό Σχολείο Λαμίας, το δημόσιο ΙΕΚ Αμπελοκήπων και το 2ο Γενικό Λύκειο Κιάτου, σελ. </w:t>
        </w:r>
        <w:r w:rsidRPr="00A2758D">
          <w:rPr>
            <w:rFonts w:eastAsia="Times New Roman"/>
            <w:szCs w:val="24"/>
            <w:lang w:eastAsia="en-US"/>
          </w:rPr>
          <w:br/>
          <w:t xml:space="preserve">4. Επί διαδικαστικού θέματος, σελ. </w:t>
        </w:r>
        <w:r w:rsidRPr="00A2758D">
          <w:rPr>
            <w:rFonts w:eastAsia="Times New Roman"/>
            <w:szCs w:val="24"/>
            <w:lang w:eastAsia="en-US"/>
          </w:rPr>
          <w:br/>
          <w:t xml:space="preserve">5. Αναφορά στην κράτηση των δύο Ελλήνων στρατιωτικών στην Τουρκία και σε θέματα εξωτερικής πολιτικής, σελ. </w:t>
        </w:r>
        <w:r w:rsidRPr="00A2758D">
          <w:rPr>
            <w:rFonts w:eastAsia="Times New Roman"/>
            <w:szCs w:val="24"/>
            <w:lang w:eastAsia="en-US"/>
          </w:rPr>
          <w:br/>
          <w:t xml:space="preserve">6. Επί προσωπικού θέματος, σελ. </w:t>
        </w:r>
        <w:r w:rsidRPr="00A2758D">
          <w:rPr>
            <w:rFonts w:eastAsia="Times New Roman"/>
            <w:szCs w:val="24"/>
            <w:lang w:eastAsia="en-US"/>
          </w:rPr>
          <w:br/>
          <w:t xml:space="preserve"> </w:t>
        </w:r>
        <w:r w:rsidRPr="00A2758D">
          <w:rPr>
            <w:rFonts w:eastAsia="Times New Roman"/>
            <w:szCs w:val="24"/>
            <w:lang w:eastAsia="en-US"/>
          </w:rPr>
          <w:br/>
          <w:t xml:space="preserve">Β. ΚΟΙΝΟΒΟΥΛΕΥΤΙΚΟΣ ΕΛΕΓΧΟΣ </w:t>
        </w:r>
        <w:r w:rsidRPr="00A2758D">
          <w:rPr>
            <w:rFonts w:eastAsia="Times New Roman"/>
            <w:szCs w:val="24"/>
            <w:lang w:eastAsia="en-US"/>
          </w:rPr>
          <w:br/>
          <w:t xml:space="preserve">Ανακοίνωση του δελτίου επικαίρων ερωτήσεων της Πέμπτης 15 Μαρτίου 2018, σελ. </w:t>
        </w:r>
        <w:r w:rsidRPr="00A2758D">
          <w:rPr>
            <w:rFonts w:eastAsia="Times New Roman"/>
            <w:szCs w:val="24"/>
            <w:lang w:eastAsia="en-US"/>
          </w:rPr>
          <w:br/>
          <w:t xml:space="preserve"> </w:t>
        </w:r>
        <w:r w:rsidRPr="00A2758D">
          <w:rPr>
            <w:rFonts w:eastAsia="Times New Roman"/>
            <w:szCs w:val="24"/>
            <w:lang w:eastAsia="en-US"/>
          </w:rPr>
          <w:br/>
          <w:t xml:space="preserve">Γ. ΝΟΜΟΘΕΤΙΚΗ ΕΡΓΑΣΙΑ </w:t>
        </w:r>
        <w:r w:rsidRPr="00A2758D">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Οικονομίας και Ανάπτυξης: «Ενσωμάτωση στην ελληνική νομοθεσία της Οδηγίας 2014/104/ΕΕ του Ευρωπαϊκού Κοινοβουλίου και του Συμβουλίου της 26ης Νοεμβρίου 2014, σχετικά με ορισμένους κανόνες που διέπουν τις αγωγές αποζημίωσης βάσει του εθνικού Δικαίου για παραβάσεις των διατάξεων του δικαίου ανταγωνισμού των κρατών-μελών και της Ευρωπαϊκής  Ένωσης», σελ. </w:t>
        </w:r>
        <w:r w:rsidRPr="00A2758D">
          <w:rPr>
            <w:rFonts w:eastAsia="Times New Roman"/>
            <w:szCs w:val="24"/>
            <w:lang w:eastAsia="en-US"/>
          </w:rPr>
          <w:br/>
          <w:t xml:space="preserve"> </w:t>
        </w:r>
        <w:r w:rsidRPr="00A2758D">
          <w:rPr>
            <w:rFonts w:eastAsia="Times New Roman"/>
            <w:szCs w:val="24"/>
            <w:lang w:eastAsia="en-US"/>
          </w:rPr>
          <w:br/>
          <w:t>ΠΡΟΕΔΡΕΥΟΝΤΕΣ</w:t>
        </w:r>
      </w:ins>
    </w:p>
    <w:p w14:paraId="19C3B168" w14:textId="77777777" w:rsidR="00A2758D" w:rsidRPr="00A2758D" w:rsidRDefault="00A2758D" w:rsidP="00A2758D">
      <w:pPr>
        <w:spacing w:after="0" w:line="360" w:lineRule="auto"/>
        <w:rPr>
          <w:ins w:id="22" w:author="Φλούδα Χριστίνα" w:date="2018-03-20T14:23:00Z"/>
          <w:rFonts w:eastAsia="Times New Roman"/>
          <w:szCs w:val="24"/>
          <w:lang w:eastAsia="en-US"/>
        </w:rPr>
      </w:pPr>
    </w:p>
    <w:p w14:paraId="0379967C" w14:textId="77777777" w:rsidR="00A2758D" w:rsidRPr="00A2758D" w:rsidRDefault="00A2758D" w:rsidP="00A2758D">
      <w:pPr>
        <w:spacing w:after="0" w:line="360" w:lineRule="auto"/>
        <w:rPr>
          <w:ins w:id="23" w:author="Φλούδα Χριστίνα" w:date="2018-03-20T14:23:00Z"/>
          <w:rFonts w:eastAsia="Times New Roman"/>
          <w:szCs w:val="24"/>
          <w:lang w:eastAsia="en-US"/>
        </w:rPr>
      </w:pPr>
      <w:ins w:id="24" w:author="Φλούδα Χριστίνα" w:date="2018-03-20T14:23:00Z">
        <w:r w:rsidRPr="00A2758D">
          <w:rPr>
            <w:rFonts w:eastAsia="Times New Roman"/>
            <w:szCs w:val="24"/>
            <w:lang w:eastAsia="en-US"/>
          </w:rPr>
          <w:t>ΓΕΩΡΓΙΑΔΗΣ Μ. , σελ.</w:t>
        </w:r>
        <w:r w:rsidRPr="00A2758D">
          <w:rPr>
            <w:rFonts w:eastAsia="Times New Roman"/>
            <w:szCs w:val="24"/>
            <w:lang w:eastAsia="en-US"/>
          </w:rPr>
          <w:br/>
          <w:t>ΚΑΚΛΑΜΑΝΗΣ Ν. , σελ.</w:t>
        </w:r>
        <w:r w:rsidRPr="00A2758D">
          <w:rPr>
            <w:rFonts w:eastAsia="Times New Roman"/>
            <w:szCs w:val="24"/>
            <w:lang w:eastAsia="en-US"/>
          </w:rPr>
          <w:br/>
          <w:t>ΚΑΜΜΕΝΟΣ Δ. , σελ.</w:t>
        </w:r>
        <w:r w:rsidRPr="00A2758D">
          <w:rPr>
            <w:rFonts w:eastAsia="Times New Roman"/>
            <w:szCs w:val="24"/>
            <w:lang w:eastAsia="en-US"/>
          </w:rPr>
          <w:br/>
        </w:r>
      </w:ins>
    </w:p>
    <w:p w14:paraId="6A8ED342" w14:textId="77777777" w:rsidR="00A2758D" w:rsidRPr="00A2758D" w:rsidRDefault="00A2758D" w:rsidP="00A2758D">
      <w:pPr>
        <w:spacing w:after="0" w:line="360" w:lineRule="auto"/>
        <w:rPr>
          <w:ins w:id="25" w:author="Φλούδα Χριστίνα" w:date="2018-03-20T14:23:00Z"/>
          <w:rFonts w:eastAsia="Times New Roman"/>
          <w:szCs w:val="24"/>
          <w:lang w:eastAsia="en-US"/>
        </w:rPr>
      </w:pPr>
    </w:p>
    <w:p w14:paraId="044B7E5F" w14:textId="77777777" w:rsidR="00A2758D" w:rsidRPr="00A2758D" w:rsidRDefault="00A2758D" w:rsidP="00A2758D">
      <w:pPr>
        <w:spacing w:after="0" w:line="360" w:lineRule="auto"/>
        <w:rPr>
          <w:ins w:id="26" w:author="Φλούδα Χριστίνα" w:date="2018-03-20T14:23:00Z"/>
          <w:rFonts w:eastAsia="Times New Roman"/>
          <w:szCs w:val="24"/>
          <w:lang w:eastAsia="en-US"/>
        </w:rPr>
      </w:pPr>
      <w:ins w:id="27" w:author="Φλούδα Χριστίνα" w:date="2018-03-20T14:23:00Z">
        <w:r w:rsidRPr="00A2758D">
          <w:rPr>
            <w:rFonts w:eastAsia="Times New Roman"/>
            <w:szCs w:val="24"/>
            <w:lang w:eastAsia="en-US"/>
          </w:rPr>
          <w:t>ΟΜΙΛΗΤΕΣ</w:t>
        </w:r>
      </w:ins>
    </w:p>
    <w:p w14:paraId="1F0E323D" w14:textId="5F3BAB7F" w:rsidR="00A2758D" w:rsidRDefault="00A2758D" w:rsidP="00A2758D">
      <w:pPr>
        <w:spacing w:after="0" w:line="600" w:lineRule="auto"/>
        <w:ind w:firstLine="720"/>
        <w:jc w:val="center"/>
        <w:rPr>
          <w:ins w:id="28" w:author="Φλούδα Χριστίνα" w:date="2018-03-20T14:23:00Z"/>
          <w:rFonts w:eastAsia="Times New Roman" w:cs="Times New Roman"/>
          <w:szCs w:val="24"/>
        </w:rPr>
      </w:pPr>
      <w:ins w:id="29" w:author="Φλούδα Χριστίνα" w:date="2018-03-20T14:23:00Z">
        <w:r w:rsidRPr="00A2758D">
          <w:rPr>
            <w:rFonts w:eastAsia="Times New Roman"/>
            <w:szCs w:val="24"/>
            <w:lang w:eastAsia="en-US"/>
          </w:rPr>
          <w:br/>
          <w:t>Α. Επί διαδικαστικού θέματος:</w:t>
        </w:r>
        <w:r w:rsidRPr="00A2758D">
          <w:rPr>
            <w:rFonts w:eastAsia="Times New Roman"/>
            <w:szCs w:val="24"/>
            <w:lang w:eastAsia="en-US"/>
          </w:rPr>
          <w:br/>
          <w:t>ΑΜΥΡΑΣ Γ. , σελ.</w:t>
        </w:r>
        <w:r w:rsidRPr="00A2758D">
          <w:rPr>
            <w:rFonts w:eastAsia="Times New Roman"/>
            <w:szCs w:val="24"/>
            <w:lang w:eastAsia="en-US"/>
          </w:rPr>
          <w:br/>
          <w:t>ΓΕΩΡΓΙΑΔΗΣ Μ. , σελ.</w:t>
        </w:r>
        <w:r w:rsidRPr="00A2758D">
          <w:rPr>
            <w:rFonts w:eastAsia="Times New Roman"/>
            <w:szCs w:val="24"/>
            <w:lang w:eastAsia="en-US"/>
          </w:rPr>
          <w:br/>
          <w:t>ΔΗΜΑΣ Χ. , σελ.</w:t>
        </w:r>
        <w:r w:rsidRPr="00A2758D">
          <w:rPr>
            <w:rFonts w:eastAsia="Times New Roman"/>
            <w:szCs w:val="24"/>
            <w:lang w:eastAsia="en-US"/>
          </w:rPr>
          <w:br/>
          <w:t>ΚΑΚΛΑΜΑΝΗΣ Ν. , σελ.</w:t>
        </w:r>
        <w:r w:rsidRPr="00A2758D">
          <w:rPr>
            <w:rFonts w:eastAsia="Times New Roman"/>
            <w:szCs w:val="24"/>
            <w:lang w:eastAsia="en-US"/>
          </w:rPr>
          <w:br/>
          <w:t>ΚΑΜΜΕΝΟΣ Δ. , σελ.</w:t>
        </w:r>
        <w:r w:rsidRPr="00A2758D">
          <w:rPr>
            <w:rFonts w:eastAsia="Times New Roman"/>
            <w:szCs w:val="24"/>
            <w:lang w:eastAsia="en-US"/>
          </w:rPr>
          <w:br/>
          <w:t>ΚΟΥΤΣΟΥΚΟΣ Γ. , σελ.</w:t>
        </w:r>
        <w:r w:rsidRPr="00A2758D">
          <w:rPr>
            <w:rFonts w:eastAsia="Times New Roman"/>
            <w:szCs w:val="24"/>
            <w:lang w:eastAsia="en-US"/>
          </w:rPr>
          <w:br/>
          <w:t>ΚΩΝΣΤΑΝΤΙΝΟΠΟΥΛΟΣ Ο. , σελ.</w:t>
        </w:r>
        <w:r w:rsidRPr="00A2758D">
          <w:rPr>
            <w:rFonts w:eastAsia="Times New Roman"/>
            <w:szCs w:val="24"/>
            <w:lang w:eastAsia="en-US"/>
          </w:rPr>
          <w:br/>
          <w:t>ΠΑΝΑΓΙΩΤΑΡΟΣ Η. , σελ.</w:t>
        </w:r>
        <w:r w:rsidRPr="00A2758D">
          <w:rPr>
            <w:rFonts w:eastAsia="Times New Roman"/>
            <w:szCs w:val="24"/>
            <w:lang w:eastAsia="en-US"/>
          </w:rPr>
          <w:br/>
          <w:t>ΣΑΡΙΔΗΣ Ι. , σελ.</w:t>
        </w:r>
        <w:r w:rsidRPr="00A2758D">
          <w:rPr>
            <w:rFonts w:eastAsia="Times New Roman"/>
            <w:szCs w:val="24"/>
            <w:lang w:eastAsia="en-US"/>
          </w:rPr>
          <w:br/>
        </w:r>
        <w:r w:rsidRPr="00A2758D">
          <w:rPr>
            <w:rFonts w:eastAsia="Times New Roman"/>
            <w:szCs w:val="24"/>
            <w:lang w:eastAsia="en-US"/>
          </w:rPr>
          <w:br/>
          <w:t>Β. Επί της αναφοράς στην κράτηση των δύο Ελλήνων στρατιωτικών στην Τουρκία και σε θέματα εξωτερικής πολιτικής:</w:t>
        </w:r>
        <w:r w:rsidRPr="00A2758D">
          <w:rPr>
            <w:rFonts w:eastAsia="Times New Roman"/>
            <w:szCs w:val="24"/>
            <w:lang w:eastAsia="en-US"/>
          </w:rPr>
          <w:br/>
          <w:t>ΑΜΥΡΑΣ Γ. , σελ.</w:t>
        </w:r>
        <w:r w:rsidRPr="00A2758D">
          <w:rPr>
            <w:rFonts w:eastAsia="Times New Roman"/>
            <w:szCs w:val="24"/>
            <w:lang w:eastAsia="en-US"/>
          </w:rPr>
          <w:br/>
          <w:t>ΚΕΦΑΛΟΓΙΑΝΝΗΣ Ι. , σελ.</w:t>
        </w:r>
        <w:r w:rsidRPr="00A2758D">
          <w:rPr>
            <w:rFonts w:eastAsia="Times New Roman"/>
            <w:szCs w:val="24"/>
            <w:lang w:eastAsia="en-US"/>
          </w:rPr>
          <w:br/>
          <w:t>ΚΟΥΤΣΟΥΚΟΣ Γ. , σελ.</w:t>
        </w:r>
        <w:r w:rsidRPr="00A2758D">
          <w:rPr>
            <w:rFonts w:eastAsia="Times New Roman"/>
            <w:szCs w:val="24"/>
            <w:lang w:eastAsia="en-US"/>
          </w:rPr>
          <w:br/>
          <w:t>ΚΩΝΣΤΑΝΤΙΝΟΠΟΥΛΟΣ Ο. , σελ.</w:t>
        </w:r>
        <w:r w:rsidRPr="00A2758D">
          <w:rPr>
            <w:rFonts w:eastAsia="Times New Roman"/>
            <w:szCs w:val="24"/>
            <w:lang w:eastAsia="en-US"/>
          </w:rPr>
          <w:br/>
          <w:t>ΞΥΔΑΚΗΣ Ν. , σελ.</w:t>
        </w:r>
        <w:r w:rsidRPr="00A2758D">
          <w:rPr>
            <w:rFonts w:eastAsia="Times New Roman"/>
            <w:szCs w:val="24"/>
            <w:lang w:eastAsia="en-US"/>
          </w:rPr>
          <w:br/>
          <w:t>ΠΑΝΑΓΙΩΤΑΡΟΣ Η. , σελ.</w:t>
        </w:r>
        <w:r w:rsidRPr="00A2758D">
          <w:rPr>
            <w:rFonts w:eastAsia="Times New Roman"/>
            <w:szCs w:val="24"/>
            <w:lang w:eastAsia="en-US"/>
          </w:rPr>
          <w:br/>
          <w:t>ΣΑΧΙΝΙΔΗΣ Ι. , σελ.</w:t>
        </w:r>
        <w:r w:rsidRPr="00A2758D">
          <w:rPr>
            <w:rFonts w:eastAsia="Times New Roman"/>
            <w:szCs w:val="24"/>
            <w:lang w:eastAsia="en-US"/>
          </w:rPr>
          <w:br/>
        </w:r>
        <w:r w:rsidRPr="00A2758D">
          <w:rPr>
            <w:rFonts w:eastAsia="Times New Roman"/>
            <w:szCs w:val="24"/>
            <w:lang w:eastAsia="en-US"/>
          </w:rPr>
          <w:br/>
          <w:t>Γ. Επί προσωπικού θέματος:</w:t>
        </w:r>
        <w:r w:rsidRPr="00A2758D">
          <w:rPr>
            <w:rFonts w:eastAsia="Times New Roman"/>
            <w:szCs w:val="24"/>
            <w:lang w:eastAsia="en-US"/>
          </w:rPr>
          <w:br/>
          <w:t>ΚΩΝΣΤΑΝΤΙΝΟΠΟΥΛΟΣ Ο. , σελ.</w:t>
        </w:r>
        <w:r w:rsidRPr="00A2758D">
          <w:rPr>
            <w:rFonts w:eastAsia="Times New Roman"/>
            <w:szCs w:val="24"/>
            <w:lang w:eastAsia="en-US"/>
          </w:rPr>
          <w:br/>
          <w:t>ΞΥΔΑΚΗΣ Ν. , σελ.</w:t>
        </w:r>
        <w:r w:rsidRPr="00A2758D">
          <w:rPr>
            <w:rFonts w:eastAsia="Times New Roman"/>
            <w:szCs w:val="24"/>
            <w:lang w:eastAsia="en-US"/>
          </w:rPr>
          <w:br/>
          <w:t>ΠΑΝΑΓΙΩΤΑΡΟΣ Η. , σελ.</w:t>
        </w:r>
        <w:r w:rsidRPr="00A2758D">
          <w:rPr>
            <w:rFonts w:eastAsia="Times New Roman"/>
            <w:szCs w:val="24"/>
            <w:lang w:eastAsia="en-US"/>
          </w:rPr>
          <w:br/>
        </w:r>
        <w:r w:rsidRPr="00A2758D">
          <w:rPr>
            <w:rFonts w:eastAsia="Times New Roman"/>
            <w:szCs w:val="24"/>
            <w:lang w:eastAsia="en-US"/>
          </w:rPr>
          <w:br/>
          <w:t>Δ. Επί του σχεδίου νόμου του Υπουργείου Οικονομίας και Ανάπτυξης:</w:t>
        </w:r>
        <w:r w:rsidRPr="00A2758D">
          <w:rPr>
            <w:rFonts w:eastAsia="Times New Roman"/>
            <w:szCs w:val="24"/>
            <w:lang w:eastAsia="en-US"/>
          </w:rPr>
          <w:br/>
          <w:t>ΑΜΥΡΑΣ Γ. , σελ.</w:t>
        </w:r>
        <w:r w:rsidRPr="00A2758D">
          <w:rPr>
            <w:rFonts w:eastAsia="Times New Roman"/>
            <w:szCs w:val="24"/>
            <w:lang w:eastAsia="en-US"/>
          </w:rPr>
          <w:br/>
          <w:t>ΒΑΡΔΑΛΗΣ Α. , σελ.</w:t>
        </w:r>
        <w:r w:rsidRPr="00A2758D">
          <w:rPr>
            <w:rFonts w:eastAsia="Times New Roman"/>
            <w:szCs w:val="24"/>
            <w:lang w:eastAsia="en-US"/>
          </w:rPr>
          <w:br/>
          <w:t>ΔΗΜΑΣ Χ. , σελ.</w:t>
        </w:r>
        <w:r w:rsidRPr="00A2758D">
          <w:rPr>
            <w:rFonts w:eastAsia="Times New Roman"/>
            <w:szCs w:val="24"/>
            <w:lang w:eastAsia="en-US"/>
          </w:rPr>
          <w:br/>
          <w:t>ΔΡΑΓΑΣΑΚΗΣ Ι. , σελ.</w:t>
        </w:r>
        <w:r w:rsidRPr="00A2758D">
          <w:rPr>
            <w:rFonts w:eastAsia="Times New Roman"/>
            <w:szCs w:val="24"/>
            <w:lang w:eastAsia="en-US"/>
          </w:rPr>
          <w:br/>
          <w:t>ΚΕΦΑΛΟΓΙΑΝΝΗΣ Ι. , σελ.</w:t>
        </w:r>
        <w:r w:rsidRPr="00A2758D">
          <w:rPr>
            <w:rFonts w:eastAsia="Times New Roman"/>
            <w:szCs w:val="24"/>
            <w:lang w:eastAsia="en-US"/>
          </w:rPr>
          <w:br/>
          <w:t>ΚΟΥΤΣΟΥΚΟΣ Γ. , σελ.</w:t>
        </w:r>
        <w:r w:rsidRPr="00A2758D">
          <w:rPr>
            <w:rFonts w:eastAsia="Times New Roman"/>
            <w:szCs w:val="24"/>
            <w:lang w:eastAsia="en-US"/>
          </w:rPr>
          <w:br/>
          <w:t>ΚΩΝΣΤΑΝΤΙΝΟΠΟΥΛΟΣ Ο. , σελ.</w:t>
        </w:r>
        <w:r w:rsidRPr="00A2758D">
          <w:rPr>
            <w:rFonts w:eastAsia="Times New Roman"/>
            <w:szCs w:val="24"/>
            <w:lang w:eastAsia="en-US"/>
          </w:rPr>
          <w:br/>
          <w:t>ΛΑΖΑΡΙΔΗΣ Γ. , σελ.</w:t>
        </w:r>
        <w:r w:rsidRPr="00A2758D">
          <w:rPr>
            <w:rFonts w:eastAsia="Times New Roman"/>
            <w:szCs w:val="24"/>
            <w:lang w:eastAsia="en-US"/>
          </w:rPr>
          <w:br/>
          <w:t>ΜΕΓΑΛΟΜΥΣΤΑΚΑΣ Α. , σελ.</w:t>
        </w:r>
        <w:r w:rsidRPr="00A2758D">
          <w:rPr>
            <w:rFonts w:eastAsia="Times New Roman"/>
            <w:szCs w:val="24"/>
            <w:lang w:eastAsia="en-US"/>
          </w:rPr>
          <w:br/>
          <w:t>ΜΙΧΕΛΟΓΙΑΝΝΑΚΗΣ Ι. , σελ.</w:t>
        </w:r>
        <w:r w:rsidRPr="00A2758D">
          <w:rPr>
            <w:rFonts w:eastAsia="Times New Roman"/>
            <w:szCs w:val="24"/>
            <w:lang w:eastAsia="en-US"/>
          </w:rPr>
          <w:br/>
          <w:t>ΞΥΔΑΚΗΣ Ν. , σελ.</w:t>
        </w:r>
        <w:r w:rsidRPr="00A2758D">
          <w:rPr>
            <w:rFonts w:eastAsia="Times New Roman"/>
            <w:szCs w:val="24"/>
            <w:lang w:eastAsia="en-US"/>
          </w:rPr>
          <w:br/>
          <w:t>ΠΑΝΑΓΙΩΤΑΡΟΣ Η. , σελ.</w:t>
        </w:r>
        <w:r w:rsidRPr="00A2758D">
          <w:rPr>
            <w:rFonts w:eastAsia="Times New Roman"/>
            <w:szCs w:val="24"/>
            <w:lang w:eastAsia="en-US"/>
          </w:rPr>
          <w:br/>
          <w:t>ΠΑΠΑΗΛΙΟΥ Γ. , σελ.</w:t>
        </w:r>
        <w:r w:rsidRPr="00A2758D">
          <w:rPr>
            <w:rFonts w:eastAsia="Times New Roman"/>
            <w:szCs w:val="24"/>
            <w:lang w:eastAsia="en-US"/>
          </w:rPr>
          <w:br/>
          <w:t>ΠΑΠΑΝΑΤΣΙΟΥ Α. , σελ.</w:t>
        </w:r>
        <w:r w:rsidRPr="00A2758D">
          <w:rPr>
            <w:rFonts w:eastAsia="Times New Roman"/>
            <w:szCs w:val="24"/>
            <w:lang w:eastAsia="en-US"/>
          </w:rPr>
          <w:br/>
          <w:t>ΠΕΤΡΟΠΟΥΛΟΣ Α. , σελ.</w:t>
        </w:r>
        <w:r w:rsidRPr="00A2758D">
          <w:rPr>
            <w:rFonts w:eastAsia="Times New Roman"/>
            <w:szCs w:val="24"/>
            <w:lang w:eastAsia="en-US"/>
          </w:rPr>
          <w:br/>
          <w:t>ΣΑΡΙΔΗΣ Ι. , σελ.</w:t>
        </w:r>
        <w:r w:rsidRPr="00A2758D">
          <w:rPr>
            <w:rFonts w:eastAsia="Times New Roman"/>
            <w:szCs w:val="24"/>
            <w:lang w:eastAsia="en-US"/>
          </w:rPr>
          <w:br/>
          <w:t>ΣΑΧΙΝΙΔΗΣ Ι. , σελ.</w:t>
        </w:r>
        <w:r w:rsidRPr="00A2758D">
          <w:rPr>
            <w:rFonts w:eastAsia="Times New Roman"/>
            <w:szCs w:val="24"/>
            <w:lang w:eastAsia="en-US"/>
          </w:rPr>
          <w:br/>
          <w:t>ΤΖΑΜΑΚΛΗΣ Χ. , σελ.</w:t>
        </w:r>
        <w:r w:rsidRPr="00A2758D">
          <w:rPr>
            <w:rFonts w:eastAsia="Times New Roman"/>
            <w:szCs w:val="24"/>
            <w:lang w:eastAsia="en-US"/>
          </w:rPr>
          <w:br/>
          <w:t>ΧΑΡΙΤΣΗΣ Α. , σελ.</w:t>
        </w:r>
        <w:r w:rsidRPr="00A2758D">
          <w:rPr>
            <w:rFonts w:eastAsia="Times New Roman"/>
            <w:szCs w:val="24"/>
            <w:lang w:eastAsia="en-US"/>
          </w:rPr>
          <w:br/>
        </w:r>
        <w:r w:rsidRPr="00A2758D">
          <w:rPr>
            <w:rFonts w:eastAsia="Times New Roman"/>
            <w:szCs w:val="24"/>
            <w:lang w:eastAsia="en-US"/>
          </w:rPr>
          <w:br/>
          <w:t>ΠΑΡΕΜΒΑΣΕΙΣ:</w:t>
        </w:r>
        <w:r w:rsidRPr="00A2758D">
          <w:rPr>
            <w:rFonts w:eastAsia="Times New Roman"/>
            <w:szCs w:val="24"/>
            <w:lang w:eastAsia="en-US"/>
          </w:rPr>
          <w:br/>
          <w:t>ΓΕΡΜΕΝΗΣ Γ. , σελ.</w:t>
        </w:r>
        <w:r w:rsidRPr="00A2758D">
          <w:rPr>
            <w:rFonts w:eastAsia="Times New Roman"/>
            <w:szCs w:val="24"/>
            <w:lang w:eastAsia="en-US"/>
          </w:rPr>
          <w:br/>
          <w:t>ΚΑΜΜΕΝΟΣ Δ. , σελ.</w:t>
        </w:r>
        <w:r w:rsidRPr="00A2758D">
          <w:rPr>
            <w:rFonts w:eastAsia="Times New Roman"/>
            <w:szCs w:val="24"/>
            <w:lang w:eastAsia="en-US"/>
          </w:rPr>
          <w:br/>
          <w:t>ΚΑΡΑΚΩΣΤΑ Ε. , σελ.</w:t>
        </w:r>
        <w:r w:rsidRPr="00A2758D">
          <w:rPr>
            <w:rFonts w:eastAsia="Times New Roman"/>
            <w:szCs w:val="24"/>
            <w:lang w:eastAsia="en-US"/>
          </w:rPr>
          <w:br/>
          <w:t>ΚΥΡΙΑΖΙΔΗΣ Δ. , σελ.</w:t>
        </w:r>
        <w:r w:rsidRPr="00A2758D">
          <w:rPr>
            <w:rFonts w:eastAsia="Times New Roman"/>
            <w:szCs w:val="24"/>
            <w:lang w:eastAsia="en-US"/>
          </w:rPr>
          <w:br/>
        </w:r>
      </w:ins>
    </w:p>
    <w:p w14:paraId="0B93C8F2"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ΠΡΑΚΤΙΚΑ ΒΟΥΛΗΣ</w:t>
      </w:r>
    </w:p>
    <w:p w14:paraId="0B93C8F3"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ΙΖ΄ ΠΕΡΙΟΔΟΣ</w:t>
      </w:r>
    </w:p>
    <w:p w14:paraId="0B93C8F4"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B93C8F5"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ΣΥΝΟΔΟΣ Γ΄</w:t>
      </w:r>
    </w:p>
    <w:p w14:paraId="0B93C8F6"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ΣΥΝΕΔΡΙΑΣΗ ΠΖ΄</w:t>
      </w:r>
    </w:p>
    <w:p w14:paraId="0B93C8F7"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Τετάρτη 14 Μαρτίου 2018</w:t>
      </w:r>
    </w:p>
    <w:p w14:paraId="0B93C8F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Αθήνα, σήμερα στις 14 Μαρτίου 2018, ημέρα Τετάρτη και ώρα 13.09΄</w:t>
      </w:r>
      <w:r w:rsidRPr="00427C19">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BB5CC7">
        <w:rPr>
          <w:rFonts w:eastAsia="Times New Roman" w:cs="Times New Roman"/>
          <w:b/>
          <w:szCs w:val="24"/>
        </w:rPr>
        <w:t>ΝΙΚΗΤΑ ΚΑΚΛΑΜΑΝΗ</w:t>
      </w:r>
      <w:r>
        <w:rPr>
          <w:rFonts w:eastAsia="Times New Roman" w:cs="Times New Roman"/>
          <w:szCs w:val="24"/>
        </w:rPr>
        <w:t>.</w:t>
      </w:r>
    </w:p>
    <w:p w14:paraId="0B93C8F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0B93C8FA" w14:textId="77777777" w:rsidR="009028E6" w:rsidRDefault="00A2758D">
      <w:pPr>
        <w:spacing w:after="0" w:line="600" w:lineRule="auto"/>
        <w:ind w:firstLine="720"/>
        <w:jc w:val="both"/>
        <w:rPr>
          <w:rFonts w:eastAsia="Times New Roman"/>
          <w:szCs w:val="24"/>
        </w:rPr>
      </w:pPr>
      <w:r>
        <w:rPr>
          <w:rFonts w:eastAsia="Times New Roman" w:cs="Times New Roman"/>
          <w:szCs w:val="24"/>
        </w:rPr>
        <w:lastRenderedPageBreak/>
        <w:t>Έχω την τιμ</w:t>
      </w:r>
      <w:r>
        <w:rPr>
          <w:rFonts w:eastAsia="Times New Roman" w:cs="Times New Roman"/>
          <w:szCs w:val="24"/>
        </w:rPr>
        <w:t>ή να ανακοινώσω στο Σώμα το δελτίο επικαίρων ερωτήσεων της Πέμπτης 15 Μαρτίου 2018</w:t>
      </w:r>
      <w:r w:rsidRPr="00387AB8">
        <w:rPr>
          <w:rFonts w:eastAsia="Times New Roman" w:cs="Times New Roman"/>
          <w:szCs w:val="24"/>
        </w:rPr>
        <w:t>.</w:t>
      </w:r>
    </w:p>
    <w:p w14:paraId="0B93C8FB" w14:textId="77777777" w:rsidR="009028E6" w:rsidRDefault="00A2758D">
      <w:pPr>
        <w:spacing w:after="0" w:line="600" w:lineRule="auto"/>
        <w:ind w:firstLine="720"/>
        <w:jc w:val="both"/>
        <w:rPr>
          <w:rFonts w:eastAsia="Times New Roman"/>
          <w:szCs w:val="24"/>
        </w:rPr>
      </w:pPr>
      <w:r>
        <w:rPr>
          <w:rFonts w:eastAsia="Times New Roman"/>
          <w:bCs/>
          <w:szCs w:val="24"/>
        </w:rPr>
        <w:t xml:space="preserve">Α. </w:t>
      </w:r>
      <w:r>
        <w:rPr>
          <w:rFonts w:eastAsia="Times New Roman"/>
          <w:bCs/>
          <w:szCs w:val="24"/>
        </w:rPr>
        <w:t>ΕΠΙΚΑΙΡΕΣ ΕΡΩΤΗΣΕΙΣ 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0B93C8FC" w14:textId="77777777" w:rsidR="009028E6" w:rsidRDefault="00A2758D">
      <w:pPr>
        <w:spacing w:after="0" w:line="600" w:lineRule="auto"/>
        <w:ind w:firstLine="720"/>
        <w:jc w:val="both"/>
        <w:rPr>
          <w:rFonts w:eastAsia="Times New Roman"/>
          <w:szCs w:val="24"/>
        </w:rPr>
      </w:pPr>
      <w:r>
        <w:rPr>
          <w:rFonts w:eastAsia="Times New Roman"/>
          <w:szCs w:val="24"/>
        </w:rPr>
        <w:t>1. Η με αριθμό 1285/12-3-2018 επίκαιρη ερώτηση του Βουλευτή Λέσβου του Συνασπι</w:t>
      </w:r>
      <w:r>
        <w:rPr>
          <w:rFonts w:eastAsia="Times New Roman"/>
          <w:szCs w:val="24"/>
        </w:rPr>
        <w:t xml:space="preserve">σμού Ριζοσπαστικής Αριστεράς κ. </w:t>
      </w:r>
      <w:r>
        <w:rPr>
          <w:rFonts w:eastAsia="Times New Roman"/>
          <w:bCs/>
          <w:szCs w:val="24"/>
        </w:rPr>
        <w:t xml:space="preserve">Γεωργίου Πάλλη </w:t>
      </w:r>
      <w:r>
        <w:rPr>
          <w:rFonts w:eastAsia="Times New Roman"/>
          <w:szCs w:val="24"/>
        </w:rPr>
        <w:t xml:space="preserve">προς τον Υπουργό </w:t>
      </w:r>
      <w:r>
        <w:rPr>
          <w:rFonts w:eastAsia="Times New Roman"/>
          <w:bCs/>
          <w:szCs w:val="24"/>
        </w:rPr>
        <w:t>Υποδομών και Μεταφορών,</w:t>
      </w:r>
      <w:r>
        <w:rPr>
          <w:rFonts w:eastAsia="Times New Roman"/>
          <w:szCs w:val="24"/>
        </w:rPr>
        <w:t xml:space="preserve"> με θέμα: «Νότια Παράκαμψη Μυτιλήνης». </w:t>
      </w:r>
    </w:p>
    <w:p w14:paraId="0B93C8FD" w14:textId="77777777" w:rsidR="009028E6" w:rsidRDefault="00A2758D">
      <w:pPr>
        <w:spacing w:after="0" w:line="600" w:lineRule="auto"/>
        <w:ind w:firstLine="720"/>
        <w:jc w:val="both"/>
        <w:rPr>
          <w:rFonts w:eastAsia="Times New Roman"/>
          <w:szCs w:val="24"/>
        </w:rPr>
      </w:pPr>
      <w:r>
        <w:rPr>
          <w:rFonts w:eastAsia="Times New Roman"/>
          <w:szCs w:val="24"/>
        </w:rPr>
        <w:t>2. Η με αριθμό 1311/13-3-2018 επίκαιρη ερώτηση της Βουλευτού Α΄ Αθηνών της Νέας Δημοκρατίας κ</w:t>
      </w:r>
      <w:r>
        <w:rPr>
          <w:rFonts w:eastAsia="Times New Roman"/>
          <w:szCs w:val="24"/>
        </w:rPr>
        <w:t>.</w:t>
      </w:r>
      <w:r>
        <w:rPr>
          <w:rFonts w:eastAsia="Times New Roman"/>
          <w:szCs w:val="24"/>
        </w:rPr>
        <w:t xml:space="preserve"> </w:t>
      </w:r>
      <w:r>
        <w:rPr>
          <w:rFonts w:eastAsia="Times New Roman"/>
          <w:bCs/>
          <w:szCs w:val="24"/>
        </w:rPr>
        <w:t xml:space="preserve">Όλγας Κεφαλογιάννη </w:t>
      </w:r>
      <w:r>
        <w:rPr>
          <w:rFonts w:eastAsia="Times New Roman"/>
          <w:szCs w:val="24"/>
        </w:rPr>
        <w:t>προς τον Υπουργ</w:t>
      </w:r>
      <w:r>
        <w:rPr>
          <w:rFonts w:eastAsia="Times New Roman"/>
          <w:szCs w:val="24"/>
        </w:rPr>
        <w:t>ό</w:t>
      </w:r>
      <w:r>
        <w:rPr>
          <w:rFonts w:eastAsia="Times New Roman"/>
          <w:szCs w:val="24"/>
        </w:rPr>
        <w:t xml:space="preserve"> </w:t>
      </w:r>
      <w:r>
        <w:rPr>
          <w:rFonts w:eastAsia="Times New Roman"/>
          <w:bCs/>
          <w:szCs w:val="24"/>
        </w:rPr>
        <w:t xml:space="preserve">Εσωτερικών, </w:t>
      </w:r>
      <w:r>
        <w:rPr>
          <w:rFonts w:eastAsia="Times New Roman"/>
          <w:szCs w:val="24"/>
        </w:rPr>
        <w:t>με θέμα: «Έξαρση εγκληματικότητας στην Αθήνα».</w:t>
      </w:r>
    </w:p>
    <w:p w14:paraId="0B93C8FE" w14:textId="77777777" w:rsidR="009028E6" w:rsidRDefault="00A2758D">
      <w:pPr>
        <w:spacing w:after="0" w:line="600" w:lineRule="auto"/>
        <w:ind w:firstLine="720"/>
        <w:jc w:val="both"/>
        <w:rPr>
          <w:rFonts w:eastAsia="Times New Roman"/>
          <w:szCs w:val="24"/>
        </w:rPr>
      </w:pPr>
      <w:r>
        <w:rPr>
          <w:rFonts w:eastAsia="Times New Roman"/>
          <w:szCs w:val="24"/>
        </w:rPr>
        <w:lastRenderedPageBreak/>
        <w:t>3. Η με αριθμό 1304/13-3-2018 επίκαιρη ερώτηση του Βουλευτή Μαγνησίας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Κωνσταντίνου Στεργίου </w:t>
      </w:r>
      <w:r>
        <w:rPr>
          <w:rFonts w:eastAsia="Times New Roman"/>
          <w:szCs w:val="24"/>
        </w:rPr>
        <w:t>προς τον Υπουργό</w:t>
      </w:r>
      <w:r>
        <w:rPr>
          <w:rFonts w:eastAsia="Times New Roman"/>
          <w:szCs w:val="24"/>
        </w:rPr>
        <w:t xml:space="preserve"> </w:t>
      </w:r>
      <w:r>
        <w:rPr>
          <w:rFonts w:eastAsia="Times New Roman"/>
          <w:bCs/>
          <w:szCs w:val="24"/>
        </w:rPr>
        <w:t xml:space="preserve">Εσωτερικών, </w:t>
      </w:r>
      <w:r>
        <w:rPr>
          <w:rFonts w:eastAsia="Times New Roman"/>
          <w:szCs w:val="24"/>
        </w:rPr>
        <w:t>με θέμα: «Για τις καταστροφές που π</w:t>
      </w:r>
      <w:r>
        <w:rPr>
          <w:rFonts w:eastAsia="Times New Roman"/>
          <w:szCs w:val="24"/>
        </w:rPr>
        <w:t>ροκάλεσαν οι έντονες βροχοπτώσεις στο</w:t>
      </w:r>
      <w:r>
        <w:rPr>
          <w:rFonts w:eastAsia="Times New Roman"/>
          <w:szCs w:val="24"/>
        </w:rPr>
        <w:t>ν</w:t>
      </w:r>
      <w:r>
        <w:rPr>
          <w:rFonts w:eastAsia="Times New Roman"/>
          <w:szCs w:val="24"/>
        </w:rPr>
        <w:t xml:space="preserve"> Δήμο Ζαγοράς - </w:t>
      </w:r>
      <w:proofErr w:type="spellStart"/>
      <w:r>
        <w:rPr>
          <w:rFonts w:eastAsia="Times New Roman"/>
          <w:szCs w:val="24"/>
        </w:rPr>
        <w:t>Μουρεσίου</w:t>
      </w:r>
      <w:proofErr w:type="spellEnd"/>
      <w:r>
        <w:rPr>
          <w:rFonts w:eastAsia="Times New Roman"/>
          <w:szCs w:val="24"/>
        </w:rPr>
        <w:t>». </w:t>
      </w:r>
    </w:p>
    <w:p w14:paraId="0B93C8FF" w14:textId="77777777" w:rsidR="009028E6" w:rsidRDefault="00A2758D">
      <w:pPr>
        <w:spacing w:after="0" w:line="600" w:lineRule="auto"/>
        <w:ind w:firstLine="720"/>
        <w:jc w:val="both"/>
        <w:rPr>
          <w:rFonts w:eastAsia="Times New Roman"/>
          <w:szCs w:val="24"/>
        </w:rPr>
      </w:pPr>
      <w:r>
        <w:rPr>
          <w:rFonts w:eastAsia="Times New Roman"/>
          <w:szCs w:val="24"/>
        </w:rPr>
        <w:t>4. Η με αριθμό 1283/9-3-2018 επίκαιρη ερώτηση του Η΄ Αντιπροέδρου της Βουλής και Βουλευτή Β΄ Πειραι</w:t>
      </w:r>
      <w:r>
        <w:rPr>
          <w:rFonts w:eastAsia="Times New Roman"/>
          <w:szCs w:val="24"/>
        </w:rPr>
        <w:t>ώς</w:t>
      </w:r>
      <w:r>
        <w:rPr>
          <w:rFonts w:eastAsia="Times New Roman"/>
          <w:szCs w:val="24"/>
        </w:rPr>
        <w:t xml:space="preserve"> των Ανεξαρτήτων Ελλήνων κ.</w:t>
      </w:r>
      <w:r>
        <w:rPr>
          <w:rFonts w:eastAsia="Times New Roman"/>
          <w:bCs/>
          <w:szCs w:val="24"/>
        </w:rPr>
        <w:t xml:space="preserve"> Δημητρίου Καμμένου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 xml:space="preserve">σχετικά με </w:t>
      </w:r>
      <w:r>
        <w:rPr>
          <w:rFonts w:eastAsia="Times New Roman"/>
          <w:szCs w:val="24"/>
        </w:rPr>
        <w:t xml:space="preserve">την παραχώρηση των μη </w:t>
      </w:r>
      <w:proofErr w:type="spellStart"/>
      <w:r>
        <w:rPr>
          <w:rFonts w:eastAsia="Times New Roman"/>
          <w:szCs w:val="24"/>
        </w:rPr>
        <w:t>λειτουργούντων</w:t>
      </w:r>
      <w:proofErr w:type="spellEnd"/>
      <w:r>
        <w:rPr>
          <w:rFonts w:eastAsia="Times New Roman"/>
          <w:szCs w:val="24"/>
        </w:rPr>
        <w:t xml:space="preserve"> σχολικών κτ</w:t>
      </w:r>
      <w:r>
        <w:rPr>
          <w:rFonts w:eastAsia="Times New Roman"/>
          <w:szCs w:val="24"/>
        </w:rPr>
        <w:t>η</w:t>
      </w:r>
      <w:r>
        <w:rPr>
          <w:rFonts w:eastAsia="Times New Roman"/>
          <w:szCs w:val="24"/>
        </w:rPr>
        <w:t>ρίων.</w:t>
      </w:r>
    </w:p>
    <w:p w14:paraId="0B93C900" w14:textId="77777777" w:rsidR="009028E6" w:rsidRDefault="00A2758D">
      <w:pPr>
        <w:spacing w:after="0" w:line="600" w:lineRule="auto"/>
        <w:ind w:firstLine="720"/>
        <w:jc w:val="both"/>
        <w:rPr>
          <w:rFonts w:eastAsia="Times New Roman"/>
          <w:szCs w:val="24"/>
        </w:rPr>
      </w:pPr>
      <w:r>
        <w:rPr>
          <w:rFonts w:eastAsia="Times New Roman"/>
          <w:szCs w:val="24"/>
        </w:rPr>
        <w:t xml:space="preserve">5. Η με αριθμό 1273/8-3-2018 επίκαιρη ερώτηση του Βουλευτή Β΄ Θεσσαλονίκης της Ένωσης Κεντρώων κ. </w:t>
      </w:r>
      <w:r>
        <w:rPr>
          <w:rFonts w:eastAsia="Times New Roman"/>
          <w:bCs/>
          <w:szCs w:val="24"/>
        </w:rPr>
        <w:t xml:space="preserve">Αριστείδη Φωκά </w:t>
      </w:r>
      <w:r>
        <w:rPr>
          <w:rFonts w:eastAsia="Times New Roman"/>
          <w:szCs w:val="24"/>
        </w:rPr>
        <w:t xml:space="preserve">προς </w:t>
      </w:r>
      <w:r>
        <w:rPr>
          <w:rFonts w:eastAsia="Times New Roman"/>
          <w:szCs w:val="24"/>
        </w:rPr>
        <w:lastRenderedPageBreak/>
        <w:t xml:space="preserve">την Υπουργό </w:t>
      </w:r>
      <w:r>
        <w:rPr>
          <w:rFonts w:eastAsia="Times New Roman"/>
          <w:bCs/>
          <w:szCs w:val="24"/>
        </w:rPr>
        <w:t xml:space="preserve">Πολιτισμού και Αθλητισμού, </w:t>
      </w:r>
      <w:r>
        <w:rPr>
          <w:rFonts w:eastAsia="Times New Roman"/>
          <w:szCs w:val="24"/>
        </w:rPr>
        <w:t>με θέμα: «Έλεγχος της διαδικασίας ποινής κατ</w:t>
      </w:r>
      <w:r>
        <w:rPr>
          <w:rFonts w:eastAsia="Times New Roman"/>
          <w:szCs w:val="24"/>
        </w:rPr>
        <w:t>ά του ΠΑΟΚ».</w:t>
      </w:r>
    </w:p>
    <w:p w14:paraId="0B93C901" w14:textId="77777777" w:rsidR="009028E6" w:rsidRDefault="00A2758D">
      <w:pPr>
        <w:spacing w:after="0" w:line="600" w:lineRule="auto"/>
        <w:ind w:firstLine="720"/>
        <w:jc w:val="both"/>
        <w:rPr>
          <w:rFonts w:eastAsia="Times New Roman"/>
          <w:szCs w:val="24"/>
        </w:rPr>
      </w:pPr>
      <w:r>
        <w:rPr>
          <w:rFonts w:eastAsia="Times New Roman"/>
          <w:szCs w:val="24"/>
        </w:rPr>
        <w:t xml:space="preserve">6. Η με αριθμό 1280/9-3-2018 επίκαιρη ερώτηση του Βουλευτή Β΄ Αθηνών του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Πολιτισμού και Αθλητισμού,</w:t>
      </w:r>
      <w:r>
        <w:rPr>
          <w:rFonts w:eastAsia="Times New Roman"/>
          <w:szCs w:val="24"/>
        </w:rPr>
        <w:t xml:space="preserve"> σχετικά με την ανακατασκευή του Ιερού Ναού Μεταμορφώσεως του </w:t>
      </w:r>
      <w:proofErr w:type="spellStart"/>
      <w:r>
        <w:rPr>
          <w:rFonts w:eastAsia="Times New Roman"/>
          <w:szCs w:val="24"/>
        </w:rPr>
        <w:t>Σωτήρος</w:t>
      </w:r>
      <w:proofErr w:type="spellEnd"/>
      <w:r>
        <w:rPr>
          <w:rFonts w:eastAsia="Times New Roman"/>
          <w:szCs w:val="24"/>
        </w:rPr>
        <w:t xml:space="preserve"> στην Πλάκα.</w:t>
      </w:r>
    </w:p>
    <w:p w14:paraId="0B93C902" w14:textId="77777777" w:rsidR="009028E6" w:rsidRDefault="00A2758D">
      <w:pPr>
        <w:spacing w:after="0" w:line="600" w:lineRule="auto"/>
        <w:ind w:firstLine="720"/>
        <w:jc w:val="both"/>
        <w:rPr>
          <w:rFonts w:eastAsia="Times New Roman"/>
          <w:szCs w:val="24"/>
        </w:rPr>
      </w:pPr>
      <w:r>
        <w:rPr>
          <w:rFonts w:eastAsia="Times New Roman"/>
          <w:bCs/>
          <w:szCs w:val="24"/>
        </w:rPr>
        <w:t xml:space="preserve">Β. </w:t>
      </w:r>
      <w:r>
        <w:rPr>
          <w:rFonts w:eastAsia="Times New Roman"/>
          <w:bCs/>
          <w:szCs w:val="24"/>
        </w:rPr>
        <w:t>ΕΠΙΚΑΙΡΕΣ ΕΡΩΤΗ</w:t>
      </w:r>
      <w:r>
        <w:rPr>
          <w:rFonts w:eastAsia="Times New Roman"/>
          <w:bCs/>
          <w:szCs w:val="24"/>
        </w:rPr>
        <w:t>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w:t>
      </w:r>
      <w:r>
        <w:rPr>
          <w:rFonts w:eastAsia="Times New Roman"/>
          <w:bCs/>
          <w:szCs w:val="24"/>
        </w:rPr>
        <w:t>νονισμού της</w:t>
      </w:r>
      <w:r>
        <w:rPr>
          <w:rFonts w:eastAsia="Times New Roman"/>
          <w:bCs/>
          <w:szCs w:val="24"/>
        </w:rPr>
        <w:t xml:space="preserve"> Βουλής)</w:t>
      </w:r>
      <w:r>
        <w:rPr>
          <w:rFonts w:eastAsia="Times New Roman"/>
          <w:szCs w:val="24"/>
        </w:rPr>
        <w:t> </w:t>
      </w:r>
    </w:p>
    <w:p w14:paraId="0B93C903" w14:textId="77777777" w:rsidR="009028E6" w:rsidRDefault="00A2758D">
      <w:pPr>
        <w:spacing w:after="0" w:line="600" w:lineRule="auto"/>
        <w:ind w:firstLine="720"/>
        <w:jc w:val="both"/>
        <w:rPr>
          <w:rFonts w:eastAsia="Times New Roman"/>
          <w:szCs w:val="24"/>
        </w:rPr>
      </w:pPr>
      <w:r>
        <w:rPr>
          <w:rFonts w:eastAsia="Times New Roman"/>
          <w:szCs w:val="24"/>
        </w:rPr>
        <w:t xml:space="preserve">1. Η με αριθμό 1286/12-3-2018 επίκαιρη ερώτηση του Βουλευτή Χανίων του Συνασπισμού Ριζοσπαστικής Αριστεράς κ. </w:t>
      </w:r>
      <w:r>
        <w:rPr>
          <w:rFonts w:eastAsia="Times New Roman"/>
          <w:bCs/>
          <w:szCs w:val="24"/>
        </w:rPr>
        <w:t xml:space="preserve">Αντωνίου </w:t>
      </w:r>
      <w:proofErr w:type="spellStart"/>
      <w:r>
        <w:rPr>
          <w:rFonts w:eastAsia="Times New Roman"/>
          <w:bCs/>
          <w:szCs w:val="24"/>
        </w:rPr>
        <w:t>Μπαλωμενάκη</w:t>
      </w:r>
      <w:proofErr w:type="spellEnd"/>
      <w:r>
        <w:rPr>
          <w:rFonts w:eastAsia="Times New Roman"/>
          <w:szCs w:val="24"/>
        </w:rPr>
        <w:t xml:space="preserve"> προς τον Υπουργό </w:t>
      </w:r>
      <w:r>
        <w:rPr>
          <w:rFonts w:eastAsia="Times New Roman"/>
          <w:bCs/>
          <w:szCs w:val="24"/>
        </w:rPr>
        <w:t>Εσωτερικών,</w:t>
      </w:r>
      <w:r>
        <w:rPr>
          <w:rFonts w:eastAsia="Times New Roman"/>
          <w:szCs w:val="24"/>
        </w:rPr>
        <w:t xml:space="preserve"> με θέμα: «Κάλυψη </w:t>
      </w:r>
      <w:r>
        <w:rPr>
          <w:rFonts w:eastAsia="Times New Roman"/>
          <w:szCs w:val="24"/>
        </w:rPr>
        <w:t>κενών στο Πυροσβεστικό Σώμα από επιλαχόντες του διαγωνισμού 2011».</w:t>
      </w:r>
    </w:p>
    <w:p w14:paraId="0B93C904" w14:textId="77777777" w:rsidR="009028E6" w:rsidRDefault="00A2758D">
      <w:pPr>
        <w:spacing w:after="0" w:line="600" w:lineRule="auto"/>
        <w:ind w:firstLine="720"/>
        <w:jc w:val="both"/>
        <w:rPr>
          <w:rFonts w:eastAsia="Times New Roman"/>
          <w:szCs w:val="24"/>
        </w:rPr>
      </w:pPr>
      <w:r>
        <w:rPr>
          <w:rFonts w:eastAsia="Times New Roman"/>
          <w:szCs w:val="24"/>
        </w:rPr>
        <w:lastRenderedPageBreak/>
        <w:t xml:space="preserve">2. Η με αριθμό 1312/13-3-2018 επίκαιρη ερώτηση του Βουλευτή Δράμας της Νέας Δημοκρατίας κ. </w:t>
      </w:r>
      <w:r>
        <w:rPr>
          <w:rFonts w:eastAsia="Times New Roman"/>
          <w:bCs/>
          <w:szCs w:val="24"/>
        </w:rPr>
        <w:t xml:space="preserve">Δημητρίου Κυριαζίδη </w:t>
      </w:r>
      <w:r>
        <w:rPr>
          <w:rFonts w:eastAsia="Times New Roman"/>
          <w:szCs w:val="24"/>
        </w:rPr>
        <w:t xml:space="preserve">προς τον Υπουργό </w:t>
      </w:r>
      <w:r>
        <w:rPr>
          <w:rFonts w:eastAsia="Times New Roman"/>
          <w:bCs/>
          <w:szCs w:val="24"/>
        </w:rPr>
        <w:t xml:space="preserve">Αγροτικής Ανάπτυξης και Τροφίμων, </w:t>
      </w:r>
      <w:r>
        <w:rPr>
          <w:rFonts w:eastAsia="Times New Roman"/>
          <w:szCs w:val="24"/>
        </w:rPr>
        <w:t>με θέμα: «Επαπειλούμενη Κοι</w:t>
      </w:r>
      <w:r>
        <w:rPr>
          <w:rFonts w:eastAsia="Times New Roman"/>
          <w:szCs w:val="24"/>
        </w:rPr>
        <w:t xml:space="preserve">νωνική έκρηξη στο </w:t>
      </w:r>
      <w:r>
        <w:rPr>
          <w:rFonts w:eastAsia="Times New Roman"/>
          <w:szCs w:val="24"/>
        </w:rPr>
        <w:t>λ</w:t>
      </w:r>
      <w:r>
        <w:rPr>
          <w:rFonts w:eastAsia="Times New Roman"/>
          <w:szCs w:val="24"/>
        </w:rPr>
        <w:t>εκανοπέδιο Κάτω Νευροκοπίου Δράμας».</w:t>
      </w:r>
    </w:p>
    <w:p w14:paraId="0B93C905" w14:textId="77777777" w:rsidR="009028E6" w:rsidRDefault="00A2758D">
      <w:pPr>
        <w:spacing w:after="0" w:line="600" w:lineRule="auto"/>
        <w:ind w:firstLine="720"/>
        <w:jc w:val="both"/>
        <w:rPr>
          <w:rFonts w:eastAsia="Times New Roman"/>
          <w:szCs w:val="24"/>
        </w:rPr>
      </w:pPr>
      <w:r>
        <w:rPr>
          <w:rFonts w:eastAsia="Times New Roman"/>
          <w:szCs w:val="24"/>
        </w:rPr>
        <w:t>3. Η με αριθμό 1305/13-3-2018 επίκαιρη ερώτηση του Βουλευτή Αιτωλοακαρνανίας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Νικολάου Μωραΐτη </w:t>
      </w:r>
      <w:r>
        <w:rPr>
          <w:rFonts w:eastAsia="Times New Roman"/>
          <w:szCs w:val="24"/>
        </w:rPr>
        <w:t xml:space="preserve">προς την Υπουργό </w:t>
      </w:r>
      <w:r>
        <w:rPr>
          <w:rFonts w:eastAsia="Times New Roman"/>
          <w:bCs/>
          <w:szCs w:val="24"/>
        </w:rPr>
        <w:t>Εργασίας, Κοινωνικής Ασφάλισης και Κοινωνικής Αλλη</w:t>
      </w:r>
      <w:r>
        <w:rPr>
          <w:rFonts w:eastAsia="Times New Roman"/>
          <w:bCs/>
          <w:szCs w:val="24"/>
        </w:rPr>
        <w:t xml:space="preserve">λεγγύης, </w:t>
      </w:r>
      <w:r>
        <w:rPr>
          <w:rFonts w:eastAsia="Times New Roman"/>
          <w:szCs w:val="24"/>
        </w:rPr>
        <w:t>με θέμα: «Μειωμένες συντάξεις Αγροτών». </w:t>
      </w:r>
    </w:p>
    <w:p w14:paraId="0B93C906" w14:textId="77777777" w:rsidR="009028E6" w:rsidRDefault="00A2758D">
      <w:pPr>
        <w:spacing w:after="0" w:line="600" w:lineRule="auto"/>
        <w:ind w:firstLine="720"/>
        <w:jc w:val="both"/>
        <w:rPr>
          <w:rFonts w:eastAsia="Times New Roman"/>
          <w:szCs w:val="24"/>
        </w:rPr>
      </w:pPr>
      <w:r>
        <w:rPr>
          <w:rFonts w:eastAsia="Times New Roman"/>
          <w:szCs w:val="24"/>
        </w:rPr>
        <w:t>4. Η με αριθμό 1281/9-3-2018 επίκαιρη ερώτηση του Βουλευτή Β΄ Θεσσαλονίκης των Ανεξαρτήτων Ελλήνων κ.</w:t>
      </w:r>
      <w:r>
        <w:rPr>
          <w:rFonts w:eastAsia="Times New Roman"/>
          <w:bCs/>
          <w:szCs w:val="24"/>
        </w:rPr>
        <w:t xml:space="preserve"> Γεωργίου Λαζαρίδη </w:t>
      </w:r>
      <w:r>
        <w:rPr>
          <w:rFonts w:eastAsia="Times New Roman"/>
          <w:szCs w:val="24"/>
        </w:rPr>
        <w:lastRenderedPageBreak/>
        <w:t xml:space="preserve">προς την Υπουργό </w:t>
      </w:r>
      <w:r>
        <w:rPr>
          <w:rFonts w:eastAsia="Times New Roman"/>
          <w:bCs/>
          <w:szCs w:val="24"/>
        </w:rPr>
        <w:t xml:space="preserve">Πολιτισμού και Αθλητισμού, </w:t>
      </w:r>
      <w:r>
        <w:rPr>
          <w:rFonts w:eastAsia="Times New Roman"/>
          <w:szCs w:val="24"/>
        </w:rPr>
        <w:t xml:space="preserve">με θέμα: «Παράπονα και </w:t>
      </w:r>
      <w:r>
        <w:rPr>
          <w:rFonts w:eastAsia="Times New Roman"/>
          <w:szCs w:val="24"/>
        </w:rPr>
        <w:t>κ</w:t>
      </w:r>
      <w:r>
        <w:rPr>
          <w:rFonts w:eastAsia="Times New Roman"/>
          <w:szCs w:val="24"/>
        </w:rPr>
        <w:t xml:space="preserve">ρίσιμες </w:t>
      </w:r>
      <w:r>
        <w:rPr>
          <w:rFonts w:eastAsia="Times New Roman"/>
          <w:szCs w:val="24"/>
        </w:rPr>
        <w:t>η</w:t>
      </w:r>
      <w:r>
        <w:rPr>
          <w:rFonts w:eastAsia="Times New Roman"/>
          <w:szCs w:val="24"/>
        </w:rPr>
        <w:t>μέρες για</w:t>
      </w:r>
      <w:r>
        <w:rPr>
          <w:rFonts w:eastAsia="Times New Roman"/>
          <w:szCs w:val="24"/>
        </w:rPr>
        <w:t xml:space="preserve"> το </w:t>
      </w:r>
      <w:r>
        <w:rPr>
          <w:rFonts w:eastAsia="Times New Roman"/>
          <w:szCs w:val="24"/>
        </w:rPr>
        <w:t>ε</w:t>
      </w:r>
      <w:r>
        <w:rPr>
          <w:rFonts w:eastAsia="Times New Roman"/>
          <w:szCs w:val="24"/>
        </w:rPr>
        <w:t xml:space="preserve">λληνικό </w:t>
      </w:r>
      <w:r>
        <w:rPr>
          <w:rFonts w:eastAsia="Times New Roman"/>
          <w:szCs w:val="24"/>
        </w:rPr>
        <w:t>π</w:t>
      </w:r>
      <w:r>
        <w:rPr>
          <w:rFonts w:eastAsia="Times New Roman"/>
          <w:szCs w:val="24"/>
        </w:rPr>
        <w:t>οδόσφαιρο».</w:t>
      </w:r>
    </w:p>
    <w:p w14:paraId="0B93C907" w14:textId="77777777" w:rsidR="009028E6" w:rsidRDefault="00A2758D">
      <w:pPr>
        <w:spacing w:after="0" w:line="600" w:lineRule="auto"/>
        <w:ind w:firstLine="720"/>
        <w:jc w:val="both"/>
        <w:rPr>
          <w:rFonts w:eastAsia="Times New Roman"/>
          <w:szCs w:val="24"/>
        </w:rPr>
      </w:pPr>
      <w:r>
        <w:rPr>
          <w:rFonts w:eastAsia="Times New Roman"/>
          <w:szCs w:val="24"/>
        </w:rPr>
        <w:t>5. Η με αριθμό 1287/12-3-2018 επίκαιρη ερώτηση της Βουλευτού Καρδίτσας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 xml:space="preserve">Χρυσούλας </w:t>
      </w:r>
      <w:proofErr w:type="spellStart"/>
      <w:r>
        <w:rPr>
          <w:rFonts w:eastAsia="Times New Roman"/>
          <w:bCs/>
          <w:szCs w:val="24"/>
        </w:rPr>
        <w:t>Κατσαβριά</w:t>
      </w:r>
      <w:proofErr w:type="spellEnd"/>
      <w:r>
        <w:rPr>
          <w:rFonts w:eastAsia="Times New Roman"/>
          <w:bCs/>
          <w:szCs w:val="24"/>
        </w:rPr>
        <w:t xml:space="preserve"> </w:t>
      </w:r>
      <w:r>
        <w:rPr>
          <w:rFonts w:eastAsia="Times New Roman"/>
          <w:bCs/>
          <w:szCs w:val="24"/>
        </w:rPr>
        <w:t>-</w:t>
      </w:r>
      <w:r>
        <w:rPr>
          <w:rFonts w:eastAsia="Times New Roman"/>
          <w:bCs/>
          <w:szCs w:val="24"/>
        </w:rPr>
        <w:t xml:space="preserve"> </w:t>
      </w:r>
      <w:proofErr w:type="spellStart"/>
      <w:r>
        <w:rPr>
          <w:rFonts w:eastAsia="Times New Roman"/>
          <w:bCs/>
          <w:szCs w:val="24"/>
        </w:rPr>
        <w:t>Σιωροπούλου</w:t>
      </w:r>
      <w:proofErr w:type="spellEnd"/>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με θέμα: «Αναβάθμιση του Κέντρου Ζωικών Γενετικών Πόρων Καρδίτσας».</w:t>
      </w:r>
    </w:p>
    <w:p w14:paraId="0B93C908" w14:textId="77777777" w:rsidR="009028E6" w:rsidRDefault="00A2758D">
      <w:pPr>
        <w:spacing w:after="0" w:line="600" w:lineRule="auto"/>
        <w:ind w:firstLine="720"/>
        <w:jc w:val="both"/>
        <w:rPr>
          <w:rFonts w:eastAsia="Times New Roman"/>
          <w:szCs w:val="24"/>
        </w:rPr>
      </w:pPr>
      <w:r>
        <w:rPr>
          <w:rFonts w:eastAsia="Times New Roman"/>
          <w:szCs w:val="24"/>
        </w:rPr>
        <w:t>6. Η με αριθμό 1306/13-3-2018 επίκαιρη ερώτηση της Βουλευτού Β΄ Πειραι</w:t>
      </w:r>
      <w:r>
        <w:rPr>
          <w:rFonts w:eastAsia="Times New Roman"/>
          <w:szCs w:val="24"/>
        </w:rPr>
        <w:t>ώς</w:t>
      </w:r>
      <w:r>
        <w:rPr>
          <w:rFonts w:eastAsia="Times New Roman"/>
          <w:szCs w:val="24"/>
        </w:rPr>
        <w:t xml:space="preserve"> του Κομμουνιστικού Κόμματος Ελλάδ</w:t>
      </w:r>
      <w:r>
        <w:rPr>
          <w:rFonts w:eastAsia="Times New Roman"/>
          <w:szCs w:val="24"/>
        </w:rPr>
        <w:t>α</w:t>
      </w:r>
      <w:r>
        <w:rPr>
          <w:rFonts w:eastAsia="Times New Roman"/>
          <w:szCs w:val="24"/>
        </w:rPr>
        <w:t>ς κ</w:t>
      </w:r>
      <w:r>
        <w:rPr>
          <w:rFonts w:eastAsia="Times New Roman"/>
          <w:szCs w:val="24"/>
        </w:rPr>
        <w:t>.</w:t>
      </w:r>
      <w:r>
        <w:rPr>
          <w:rFonts w:eastAsia="Times New Roman"/>
          <w:szCs w:val="24"/>
        </w:rPr>
        <w:t xml:space="preserve"> </w:t>
      </w:r>
      <w:r>
        <w:rPr>
          <w:rFonts w:eastAsia="Times New Roman"/>
          <w:bCs/>
          <w:szCs w:val="24"/>
        </w:rPr>
        <w:t xml:space="preserve">Διαμάντως </w:t>
      </w:r>
      <w:proofErr w:type="spellStart"/>
      <w:r>
        <w:rPr>
          <w:rFonts w:eastAsia="Times New Roman"/>
          <w:bCs/>
          <w:szCs w:val="24"/>
        </w:rPr>
        <w:t>Μανωλάκου</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Εργασίας, Κοινωνικής Ασφάλισης και Κοι</w:t>
      </w:r>
      <w:r>
        <w:rPr>
          <w:rFonts w:eastAsia="Times New Roman"/>
          <w:bCs/>
          <w:szCs w:val="24"/>
        </w:rPr>
        <w:t xml:space="preserve">νωνικής Αλληλεγγύης, </w:t>
      </w:r>
      <w:r>
        <w:rPr>
          <w:rFonts w:eastAsia="Times New Roman"/>
          <w:szCs w:val="24"/>
        </w:rPr>
        <w:t>με θέμα: «Μέτρα προστασίας και ασφάλειας για τη ζωή και την υγεία των εργαζομένων στη ναυπηγοεπισκευαστική ζώνη».</w:t>
      </w:r>
    </w:p>
    <w:p w14:paraId="0B93C909" w14:textId="77777777" w:rsidR="009028E6" w:rsidRDefault="00A2758D">
      <w:pPr>
        <w:spacing w:after="0" w:line="600" w:lineRule="auto"/>
        <w:ind w:firstLine="720"/>
        <w:jc w:val="both"/>
        <w:rPr>
          <w:rFonts w:eastAsia="Times New Roman"/>
          <w:szCs w:val="24"/>
        </w:rPr>
      </w:pPr>
      <w:r>
        <w:rPr>
          <w:rFonts w:eastAsia="Times New Roman"/>
          <w:szCs w:val="24"/>
        </w:rPr>
        <w:lastRenderedPageBreak/>
        <w:t>7. Η με αριθμό 1288/12-3-2018 επίκαιρη ερώτηση της Βουλευτού Καρδίτσας του Συνασπισμού Ριζοσπαστικής Αριστεράς κ</w:t>
      </w:r>
      <w:r>
        <w:rPr>
          <w:rFonts w:eastAsia="Times New Roman"/>
          <w:szCs w:val="24"/>
        </w:rPr>
        <w:t>.</w:t>
      </w:r>
      <w:r>
        <w:rPr>
          <w:rFonts w:eastAsia="Times New Roman"/>
          <w:szCs w:val="24"/>
        </w:rPr>
        <w:t xml:space="preserve"> </w:t>
      </w:r>
      <w:r>
        <w:rPr>
          <w:rFonts w:eastAsia="Times New Roman"/>
          <w:bCs/>
          <w:szCs w:val="24"/>
        </w:rPr>
        <w:t>Παναγιώ</w:t>
      </w:r>
      <w:r>
        <w:rPr>
          <w:rFonts w:eastAsia="Times New Roman"/>
          <w:bCs/>
          <w:szCs w:val="24"/>
        </w:rPr>
        <w:t xml:space="preserve">τας </w:t>
      </w:r>
      <w:proofErr w:type="spellStart"/>
      <w:r>
        <w:rPr>
          <w:rFonts w:eastAsia="Times New Roman"/>
          <w:bCs/>
          <w:szCs w:val="24"/>
        </w:rPr>
        <w:t>Βράντζα</w:t>
      </w:r>
      <w:proofErr w:type="spellEnd"/>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 xml:space="preserve">με θέμα: «Η λειτουργία των κτηνιατρικών υπηρεσιών, η διαχείριση των </w:t>
      </w:r>
      <w:proofErr w:type="spellStart"/>
      <w:r>
        <w:rPr>
          <w:rFonts w:eastAsia="Times New Roman"/>
          <w:szCs w:val="24"/>
        </w:rPr>
        <w:t>ζωονόσων</w:t>
      </w:r>
      <w:proofErr w:type="spellEnd"/>
      <w:r>
        <w:rPr>
          <w:rFonts w:eastAsia="Times New Roman"/>
          <w:szCs w:val="24"/>
        </w:rPr>
        <w:t xml:space="preserve"> και οι επιπτώσεις τους στην κτηνοτροφία». </w:t>
      </w:r>
    </w:p>
    <w:p w14:paraId="0B93C90A" w14:textId="77777777" w:rsidR="009028E6" w:rsidRDefault="00A2758D">
      <w:pPr>
        <w:spacing w:after="0" w:line="600" w:lineRule="auto"/>
        <w:ind w:firstLine="720"/>
        <w:jc w:val="both"/>
        <w:rPr>
          <w:rFonts w:eastAsia="Times New Roman"/>
          <w:szCs w:val="24"/>
        </w:rPr>
      </w:pPr>
      <w:r>
        <w:rPr>
          <w:rFonts w:eastAsia="Times New Roman"/>
          <w:szCs w:val="24"/>
        </w:rPr>
        <w:t>8. Η με αριθμό 1307/13-3-2018 επίκαιρη ερώτηση του Βουλευτή Αχαΐας του Κο</w:t>
      </w:r>
      <w:r>
        <w:rPr>
          <w:rFonts w:eastAsia="Times New Roman"/>
          <w:szCs w:val="24"/>
        </w:rPr>
        <w:t>μμουνιστικού Κόμματος Ελλάδ</w:t>
      </w:r>
      <w:r>
        <w:rPr>
          <w:rFonts w:eastAsia="Times New Roman"/>
          <w:szCs w:val="24"/>
        </w:rPr>
        <w:t>α</w:t>
      </w:r>
      <w:r>
        <w:rPr>
          <w:rFonts w:eastAsia="Times New Roman"/>
          <w:szCs w:val="24"/>
        </w:rPr>
        <w:t>ς κ.</w:t>
      </w:r>
      <w:r>
        <w:rPr>
          <w:rFonts w:eastAsia="Times New Roman"/>
          <w:bCs/>
          <w:szCs w:val="24"/>
        </w:rPr>
        <w:t xml:space="preserve"> Νικολάου </w:t>
      </w:r>
      <w:proofErr w:type="spellStart"/>
      <w:r>
        <w:rPr>
          <w:rFonts w:eastAsia="Times New Roman"/>
          <w:bCs/>
          <w:szCs w:val="24"/>
        </w:rPr>
        <w:t>Καραθανασόπουλου</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σχετικά με τους εργαζόμενους στο πρακτορείο διανομής Τύπου «Ευρώπη».</w:t>
      </w:r>
    </w:p>
    <w:p w14:paraId="0B93C90B" w14:textId="77777777" w:rsidR="009028E6" w:rsidRDefault="00A2758D">
      <w:pPr>
        <w:spacing w:after="0" w:line="600" w:lineRule="auto"/>
        <w:ind w:firstLine="720"/>
        <w:jc w:val="both"/>
        <w:rPr>
          <w:rFonts w:eastAsia="Times New Roman"/>
          <w:szCs w:val="24"/>
        </w:rPr>
      </w:pPr>
      <w:r>
        <w:rPr>
          <w:rFonts w:eastAsia="Times New Roman"/>
          <w:szCs w:val="24"/>
        </w:rPr>
        <w:lastRenderedPageBreak/>
        <w:t>9. Η με αριθμό 1308/13-3-2018 επίκαιρη ερώτηση του Β</w:t>
      </w:r>
      <w:r>
        <w:rPr>
          <w:rFonts w:eastAsia="Times New Roman"/>
          <w:szCs w:val="24"/>
        </w:rPr>
        <w:t>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Χρήστου </w:t>
      </w:r>
      <w:proofErr w:type="spellStart"/>
      <w:r>
        <w:rPr>
          <w:rFonts w:eastAsia="Times New Roman"/>
          <w:bCs/>
          <w:szCs w:val="24"/>
        </w:rPr>
        <w:t>Κατσώτη</w:t>
      </w:r>
      <w:proofErr w:type="spellEnd"/>
      <w:r>
        <w:rPr>
          <w:rFonts w:eastAsia="Times New Roman"/>
          <w:bCs/>
          <w:szCs w:val="24"/>
        </w:rPr>
        <w:t xml:space="preserve"> </w:t>
      </w:r>
      <w:r>
        <w:rPr>
          <w:rFonts w:eastAsia="Times New Roman"/>
          <w:szCs w:val="24"/>
        </w:rPr>
        <w:t xml:space="preserve">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με θέμα: «Εργαζόμενοι της </w:t>
      </w:r>
      <w:r>
        <w:rPr>
          <w:rFonts w:eastAsia="Times New Roman"/>
          <w:szCs w:val="24"/>
        </w:rPr>
        <w:t>"</w:t>
      </w:r>
      <w:r>
        <w:rPr>
          <w:rFonts w:eastAsia="Times New Roman"/>
          <w:szCs w:val="24"/>
        </w:rPr>
        <w:t>Ένωσης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Αγροτικός Συνεταιρισμός Τρικάλων</w:t>
      </w:r>
      <w:r>
        <w:rPr>
          <w:rFonts w:eastAsia="Times New Roman"/>
          <w:szCs w:val="24"/>
        </w:rPr>
        <w:t>"</w:t>
      </w:r>
      <w:r>
        <w:rPr>
          <w:rFonts w:eastAsia="Times New Roman"/>
          <w:szCs w:val="24"/>
        </w:rPr>
        <w:t xml:space="preserve"> (ΕΑΣΤ)».</w:t>
      </w:r>
    </w:p>
    <w:p w14:paraId="0B93C90C" w14:textId="77777777" w:rsidR="009028E6" w:rsidRDefault="00A2758D">
      <w:pPr>
        <w:spacing w:after="0" w:line="600" w:lineRule="auto"/>
        <w:ind w:firstLine="720"/>
        <w:jc w:val="both"/>
        <w:rPr>
          <w:rFonts w:eastAsia="Times New Roman"/>
          <w:szCs w:val="24"/>
        </w:rPr>
      </w:pPr>
      <w:r>
        <w:rPr>
          <w:rFonts w:eastAsia="Times New Roman"/>
          <w:szCs w:val="24"/>
        </w:rPr>
        <w:t xml:space="preserve">10. Η με αριθμό </w:t>
      </w:r>
      <w:r>
        <w:rPr>
          <w:rFonts w:eastAsia="Times New Roman"/>
          <w:szCs w:val="24"/>
        </w:rPr>
        <w:t>1267/6-3-2018 επίκαιρη ερώτηση της Ανεξάρτητης Βουλευτού Β΄ Αθηνών κ</w:t>
      </w:r>
      <w:r>
        <w:rPr>
          <w:rFonts w:eastAsia="Times New Roman"/>
          <w:szCs w:val="24"/>
        </w:rPr>
        <w:t>.</w:t>
      </w:r>
      <w:r>
        <w:rPr>
          <w:rFonts w:eastAsia="Times New Roman"/>
          <w:szCs w:val="24"/>
        </w:rPr>
        <w:t xml:space="preserve"> </w:t>
      </w:r>
      <w:r>
        <w:rPr>
          <w:rFonts w:eastAsia="Times New Roman"/>
          <w:bCs/>
          <w:szCs w:val="24"/>
        </w:rPr>
        <w:t>Αικατερίνης Παπακώστα</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Σιδηροπούλου</w:t>
      </w:r>
      <w:r>
        <w:rPr>
          <w:rFonts w:eastAsia="Times New Roman"/>
          <w:szCs w:val="24"/>
        </w:rPr>
        <w:t xml:space="preserve"> προς την Υπουργό </w:t>
      </w:r>
      <w:r>
        <w:rPr>
          <w:rFonts w:eastAsia="Times New Roman"/>
          <w:bCs/>
          <w:szCs w:val="24"/>
        </w:rPr>
        <w:t xml:space="preserve">Εργασίας, Κοινωνικής Ασφάλισης και Κοινωνικής Αλληλεγγύης, </w:t>
      </w:r>
      <w:r>
        <w:rPr>
          <w:rFonts w:eastAsia="Times New Roman"/>
          <w:szCs w:val="24"/>
        </w:rPr>
        <w:t xml:space="preserve">με θέμα: «Κατάργηση της Προστασίας των Συντάξεων των ΑΜΕΑ από τον </w:t>
      </w:r>
      <w:r>
        <w:rPr>
          <w:rFonts w:eastAsia="Times New Roman"/>
          <w:szCs w:val="24"/>
        </w:rPr>
        <w:t>ν</w:t>
      </w:r>
      <w:r>
        <w:rPr>
          <w:rFonts w:eastAsia="Times New Roman"/>
          <w:szCs w:val="24"/>
        </w:rPr>
        <w:t xml:space="preserve">όμο </w:t>
      </w:r>
      <w:proofErr w:type="spellStart"/>
      <w:r>
        <w:rPr>
          <w:rFonts w:eastAsia="Times New Roman"/>
          <w:szCs w:val="24"/>
        </w:rPr>
        <w:t>Κα</w:t>
      </w:r>
      <w:r>
        <w:rPr>
          <w:rFonts w:eastAsia="Times New Roman"/>
          <w:szCs w:val="24"/>
        </w:rPr>
        <w:t>τρούγκαλου</w:t>
      </w:r>
      <w:proofErr w:type="spellEnd"/>
      <w:r>
        <w:rPr>
          <w:rFonts w:eastAsia="Times New Roman"/>
          <w:szCs w:val="24"/>
        </w:rPr>
        <w:t>».</w:t>
      </w:r>
    </w:p>
    <w:p w14:paraId="0B93C90D" w14:textId="77777777" w:rsidR="009028E6" w:rsidRDefault="00A2758D">
      <w:pPr>
        <w:spacing w:after="0" w:line="600" w:lineRule="auto"/>
        <w:ind w:firstLine="720"/>
        <w:jc w:val="both"/>
        <w:rPr>
          <w:rFonts w:eastAsia="Times New Roman"/>
          <w:szCs w:val="24"/>
        </w:rPr>
      </w:pPr>
      <w:r>
        <w:rPr>
          <w:rFonts w:eastAsia="Times New Roman"/>
          <w:szCs w:val="24"/>
        </w:rPr>
        <w:t xml:space="preserve">11. Η με αριθμό 1218/2-3-2018 επίκαιρη ερώτηση του Βουλευτή Β΄ Αθηνών του Ποταμιού κ. </w:t>
      </w:r>
      <w:r>
        <w:rPr>
          <w:rFonts w:eastAsia="Times New Roman"/>
          <w:bCs/>
          <w:szCs w:val="24"/>
        </w:rPr>
        <w:t xml:space="preserve">Γεωργίου </w:t>
      </w:r>
      <w:proofErr w:type="spellStart"/>
      <w:r>
        <w:rPr>
          <w:rFonts w:eastAsia="Times New Roman"/>
          <w:bCs/>
          <w:szCs w:val="24"/>
        </w:rPr>
        <w:t>Αμυρά</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lastRenderedPageBreak/>
        <w:t>Αγροτικής Ανάπτυξης και Τροφίμων,</w:t>
      </w:r>
      <w:r>
        <w:rPr>
          <w:rFonts w:eastAsia="Times New Roman"/>
          <w:szCs w:val="24"/>
        </w:rPr>
        <w:t xml:space="preserve"> με θέμα: «Ανάγκη εκσυγχρονισμού νομοθεσίας για το </w:t>
      </w:r>
      <w:r>
        <w:rPr>
          <w:rFonts w:eastAsia="Times New Roman"/>
          <w:szCs w:val="24"/>
        </w:rPr>
        <w:t>φυτικό πολλαπλασιαστικό υλικό</w:t>
      </w:r>
      <w:r>
        <w:rPr>
          <w:rFonts w:eastAsia="Times New Roman"/>
          <w:szCs w:val="24"/>
        </w:rPr>
        <w:t>».</w:t>
      </w:r>
    </w:p>
    <w:p w14:paraId="0B93C90E" w14:textId="77777777" w:rsidR="009028E6" w:rsidRDefault="00A2758D">
      <w:pPr>
        <w:spacing w:after="0" w:line="600" w:lineRule="auto"/>
        <w:ind w:firstLine="720"/>
        <w:jc w:val="both"/>
        <w:rPr>
          <w:rFonts w:eastAsia="Times New Roman"/>
          <w:szCs w:val="24"/>
        </w:rPr>
      </w:pPr>
      <w:r>
        <w:rPr>
          <w:rFonts w:eastAsia="Times New Roman"/>
          <w:szCs w:val="24"/>
        </w:rPr>
        <w:t xml:space="preserve">12. Η με </w:t>
      </w:r>
      <w:r>
        <w:rPr>
          <w:rFonts w:eastAsia="Times New Roman"/>
          <w:szCs w:val="24"/>
        </w:rPr>
        <w:t xml:space="preserve">αριθμό 1229/5-3-2018 επίκαιρη ερώτηση του Ανεξάρτητου Βουλευτή Β΄ Αθηνών κ. </w:t>
      </w:r>
      <w:r>
        <w:rPr>
          <w:rFonts w:eastAsia="Times New Roman"/>
          <w:bCs/>
          <w:szCs w:val="24"/>
        </w:rPr>
        <w:t>Ευσταθίου (Στάθη) Παναγούλη</w:t>
      </w:r>
      <w:r>
        <w:rPr>
          <w:rFonts w:eastAsia="Times New Roman"/>
          <w:szCs w:val="24"/>
        </w:rPr>
        <w:t xml:space="preserve"> προς τον Υπουργό </w:t>
      </w:r>
      <w:r>
        <w:rPr>
          <w:rFonts w:eastAsia="Times New Roman"/>
          <w:bCs/>
          <w:szCs w:val="24"/>
        </w:rPr>
        <w:t xml:space="preserve">Εσωτερικών, </w:t>
      </w:r>
      <w:r>
        <w:rPr>
          <w:rFonts w:eastAsia="Times New Roman"/>
          <w:szCs w:val="24"/>
        </w:rPr>
        <w:t xml:space="preserve">με θέμα: «Εγκληματικότητα και κάθε λογής επιθέσεις από ανθρώπους του υποκόσμου και </w:t>
      </w:r>
      <w:proofErr w:type="spellStart"/>
      <w:r>
        <w:rPr>
          <w:rFonts w:eastAsia="Times New Roman"/>
          <w:szCs w:val="24"/>
        </w:rPr>
        <w:t>γιαλαντζί</w:t>
      </w:r>
      <w:proofErr w:type="spellEnd"/>
      <w:r>
        <w:rPr>
          <w:rFonts w:eastAsia="Times New Roman"/>
          <w:szCs w:val="24"/>
        </w:rPr>
        <w:t xml:space="preserve"> επαναστάτες».</w:t>
      </w:r>
    </w:p>
    <w:p w14:paraId="0B93C90F" w14:textId="77777777" w:rsidR="009028E6" w:rsidRDefault="00A2758D">
      <w:pPr>
        <w:spacing w:after="0" w:line="600" w:lineRule="auto"/>
        <w:ind w:firstLine="720"/>
        <w:jc w:val="both"/>
        <w:rPr>
          <w:rFonts w:eastAsia="Times New Roman"/>
          <w:szCs w:val="24"/>
        </w:rPr>
      </w:pPr>
      <w:r>
        <w:rPr>
          <w:rFonts w:eastAsia="Times New Roman"/>
          <w:szCs w:val="24"/>
        </w:rPr>
        <w:t xml:space="preserve">13. Η με αριθμό </w:t>
      </w:r>
      <w:r>
        <w:rPr>
          <w:rFonts w:eastAsia="Times New Roman"/>
          <w:szCs w:val="24"/>
        </w:rPr>
        <w:t>1149/26-2-2018 επίκαιρη ερώτηση του Βουλευτή Β΄ Πειραι</w:t>
      </w:r>
      <w:r>
        <w:rPr>
          <w:rFonts w:eastAsia="Times New Roman"/>
          <w:szCs w:val="24"/>
        </w:rPr>
        <w:t>ώς</w:t>
      </w:r>
      <w:r>
        <w:rPr>
          <w:rFonts w:eastAsia="Times New Roman"/>
          <w:szCs w:val="24"/>
        </w:rPr>
        <w:t xml:space="preserve">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 xml:space="preserve">Ιωάννη Λαγού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 xml:space="preserve">με θέμα: «Γνωστή από παρακρατικό </w:t>
      </w:r>
      <w:proofErr w:type="spellStart"/>
      <w:r>
        <w:rPr>
          <w:rFonts w:eastAsia="Times New Roman"/>
          <w:szCs w:val="24"/>
        </w:rPr>
        <w:t>ιστότοπο</w:t>
      </w:r>
      <w:proofErr w:type="spellEnd"/>
      <w:r>
        <w:rPr>
          <w:rFonts w:eastAsia="Times New Roman"/>
          <w:szCs w:val="24"/>
        </w:rPr>
        <w:t xml:space="preserve"> έγινε η πρωτοφανής επίθεση στο Α.Τ. Καισαριανής».</w:t>
      </w:r>
    </w:p>
    <w:p w14:paraId="0B93C910" w14:textId="77777777" w:rsidR="009028E6" w:rsidRDefault="00A2758D">
      <w:pPr>
        <w:spacing w:after="0" w:line="600" w:lineRule="auto"/>
        <w:ind w:firstLine="720"/>
        <w:jc w:val="both"/>
        <w:rPr>
          <w:rFonts w:eastAsia="Times New Roman"/>
          <w:szCs w:val="24"/>
        </w:rPr>
      </w:pPr>
      <w:r>
        <w:rPr>
          <w:rFonts w:eastAsia="Times New Roman"/>
          <w:szCs w:val="24"/>
        </w:rPr>
        <w:lastRenderedPageBreak/>
        <w:t>14. Η με αριθμό 1159/27-2-20</w:t>
      </w:r>
      <w:r>
        <w:rPr>
          <w:rFonts w:eastAsia="Times New Roman"/>
          <w:szCs w:val="24"/>
        </w:rPr>
        <w:t xml:space="preserve">18 επίκαιρη ερώτηση του Βουλευτή Κιλκίς της Νέας Δημοκρατίας κ. </w:t>
      </w:r>
      <w:r>
        <w:rPr>
          <w:rFonts w:eastAsia="Times New Roman"/>
          <w:bCs/>
          <w:szCs w:val="24"/>
        </w:rPr>
        <w:t xml:space="preserve">Γεωργίου Γεωργαντά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 xml:space="preserve">με θέμα: «Προβλήματα στη λειτουργία του Τμήματος Συνοριακής Φύλαξης (Τ.Σ.Φ.) </w:t>
      </w:r>
      <w:proofErr w:type="spellStart"/>
      <w:r>
        <w:rPr>
          <w:rFonts w:eastAsia="Times New Roman"/>
          <w:szCs w:val="24"/>
        </w:rPr>
        <w:t>Παιονίας</w:t>
      </w:r>
      <w:proofErr w:type="spellEnd"/>
      <w:r>
        <w:rPr>
          <w:rFonts w:eastAsia="Times New Roman"/>
          <w:szCs w:val="24"/>
        </w:rPr>
        <w:t>».</w:t>
      </w:r>
    </w:p>
    <w:p w14:paraId="0B93C911" w14:textId="77777777" w:rsidR="009028E6" w:rsidRDefault="00A2758D">
      <w:pPr>
        <w:spacing w:after="0" w:line="600" w:lineRule="auto"/>
        <w:ind w:firstLine="720"/>
        <w:jc w:val="both"/>
        <w:rPr>
          <w:rFonts w:eastAsia="Times New Roman"/>
          <w:szCs w:val="24"/>
        </w:rPr>
      </w:pPr>
      <w:r>
        <w:rPr>
          <w:rFonts w:eastAsia="Times New Roman"/>
          <w:szCs w:val="24"/>
        </w:rPr>
        <w:t>15. Η με αριθμό 1150/26-2-2018 επίκαιρη ερώτηση του Βουλ</w:t>
      </w:r>
      <w:r>
        <w:rPr>
          <w:rFonts w:eastAsia="Times New Roman"/>
          <w:szCs w:val="24"/>
        </w:rPr>
        <w:t>ευτή Α΄ Θεσσαλονίκης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 xml:space="preserve">Αντωνίου Γρέγου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 xml:space="preserve">με θέμα: «Περί της </w:t>
      </w:r>
      <w:r>
        <w:rPr>
          <w:rFonts w:eastAsia="Times New Roman"/>
          <w:szCs w:val="24"/>
        </w:rPr>
        <w:t>ελληνικής εθνικής μειονότητας</w:t>
      </w:r>
      <w:r>
        <w:rPr>
          <w:rFonts w:eastAsia="Times New Roman"/>
          <w:szCs w:val="24"/>
        </w:rPr>
        <w:t xml:space="preserve"> των Σκοπίων».</w:t>
      </w:r>
    </w:p>
    <w:p w14:paraId="0B93C912" w14:textId="77777777" w:rsidR="009028E6" w:rsidRDefault="00A2758D">
      <w:pPr>
        <w:spacing w:after="0" w:line="600" w:lineRule="auto"/>
        <w:ind w:firstLine="720"/>
        <w:jc w:val="both"/>
        <w:rPr>
          <w:rFonts w:eastAsia="Times New Roman"/>
          <w:szCs w:val="24"/>
        </w:rPr>
      </w:pPr>
      <w:r>
        <w:rPr>
          <w:rFonts w:eastAsia="Times New Roman"/>
          <w:szCs w:val="24"/>
        </w:rPr>
        <w:t>16. Η με αριθμό 1151/26-2-2018 επίκαιρη ερώτηση του Βουλευτή Κιλκίς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κ. </w:t>
      </w:r>
      <w:r>
        <w:rPr>
          <w:rFonts w:eastAsia="Times New Roman"/>
          <w:bCs/>
          <w:szCs w:val="24"/>
        </w:rPr>
        <w:t xml:space="preserve">Χρήστου Χατζησάββα </w:t>
      </w:r>
      <w:r>
        <w:rPr>
          <w:rFonts w:eastAsia="Times New Roman"/>
          <w:szCs w:val="24"/>
        </w:rPr>
        <w:t xml:space="preserve">προς τον Υπουργό </w:t>
      </w:r>
      <w:r>
        <w:rPr>
          <w:rFonts w:eastAsia="Times New Roman"/>
          <w:bCs/>
          <w:szCs w:val="24"/>
        </w:rPr>
        <w:t xml:space="preserve">Εσωτερικών, </w:t>
      </w:r>
      <w:r>
        <w:rPr>
          <w:rFonts w:eastAsia="Times New Roman"/>
          <w:szCs w:val="24"/>
        </w:rPr>
        <w:t>με θέμα: «Ερωτήματα σχετικώς με την υπόθεση πράκτορα βάσει αποκαλύψεων του Π. Καμμένου».</w:t>
      </w:r>
    </w:p>
    <w:p w14:paraId="0B93C913" w14:textId="77777777" w:rsidR="009028E6" w:rsidRDefault="00A2758D">
      <w:pPr>
        <w:spacing w:after="0" w:line="600" w:lineRule="auto"/>
        <w:ind w:firstLine="720"/>
        <w:jc w:val="both"/>
        <w:rPr>
          <w:rFonts w:eastAsia="Times New Roman"/>
          <w:szCs w:val="24"/>
        </w:rPr>
      </w:pPr>
      <w:r>
        <w:rPr>
          <w:rFonts w:eastAsia="Times New Roman"/>
          <w:szCs w:val="24"/>
        </w:rPr>
        <w:lastRenderedPageBreak/>
        <w:t xml:space="preserve">17. Η με αριθμό 926/26-1-2018 επίκαιρη ερώτηση του Βουλευτή Α΄ Θεσσαλονίκης της Ένωσης Κεντρώων κ. </w:t>
      </w:r>
      <w:r>
        <w:rPr>
          <w:rFonts w:eastAsia="Times New Roman"/>
          <w:bCs/>
          <w:szCs w:val="24"/>
        </w:rPr>
        <w:t>Ιωάνν</w:t>
      </w:r>
      <w:r>
        <w:rPr>
          <w:rFonts w:eastAsia="Times New Roman"/>
          <w:bCs/>
          <w:szCs w:val="24"/>
        </w:rPr>
        <w:t xml:space="preserve">η </w:t>
      </w:r>
      <w:proofErr w:type="spellStart"/>
      <w:r>
        <w:rPr>
          <w:rFonts w:eastAsia="Times New Roman"/>
          <w:bCs/>
          <w:szCs w:val="24"/>
        </w:rPr>
        <w:t>Σαρίδη</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 xml:space="preserve">Εξωτερικών, </w:t>
      </w:r>
      <w:r>
        <w:rPr>
          <w:rFonts w:eastAsia="Times New Roman"/>
          <w:szCs w:val="24"/>
        </w:rPr>
        <w:t xml:space="preserve">με θέμα: «Εμπιστεύεσθε τον κ. Μάθιου Νίμιτς ως ειδικό διαμεσολαβητή των Ηνωμένων Εθνών για το </w:t>
      </w:r>
      <w:r>
        <w:rPr>
          <w:rFonts w:eastAsia="Times New Roman"/>
          <w:szCs w:val="24"/>
        </w:rPr>
        <w:t>σ</w:t>
      </w:r>
      <w:r>
        <w:rPr>
          <w:rFonts w:eastAsia="Times New Roman"/>
          <w:szCs w:val="24"/>
        </w:rPr>
        <w:t>κοπιανό ζήτημα;».</w:t>
      </w:r>
    </w:p>
    <w:p w14:paraId="0B93C914" w14:textId="77777777" w:rsidR="009028E6" w:rsidRDefault="00A2758D">
      <w:pPr>
        <w:spacing w:after="0" w:line="600" w:lineRule="auto"/>
        <w:ind w:firstLine="720"/>
        <w:jc w:val="both"/>
        <w:rPr>
          <w:rFonts w:eastAsia="Times New Roman"/>
          <w:szCs w:val="24"/>
        </w:rPr>
      </w:pPr>
      <w:r>
        <w:rPr>
          <w:rFonts w:eastAsia="Times New Roman"/>
          <w:bCs/>
          <w:szCs w:val="24"/>
        </w:rPr>
        <w:t xml:space="preserve">ΑΝΑΦΟΡΕΣ - 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r>
        <w:rPr>
          <w:rFonts w:eastAsia="Times New Roman"/>
          <w:szCs w:val="24"/>
        </w:rPr>
        <w:t> </w:t>
      </w:r>
    </w:p>
    <w:p w14:paraId="0B93C915" w14:textId="77777777" w:rsidR="009028E6" w:rsidRDefault="00A2758D">
      <w:pPr>
        <w:spacing w:after="0" w:line="600" w:lineRule="auto"/>
        <w:ind w:firstLine="720"/>
        <w:jc w:val="both"/>
        <w:rPr>
          <w:rFonts w:eastAsia="Times New Roman"/>
          <w:szCs w:val="24"/>
        </w:rPr>
      </w:pPr>
      <w:r>
        <w:rPr>
          <w:rFonts w:eastAsia="Times New Roman"/>
          <w:szCs w:val="24"/>
        </w:rPr>
        <w:t>1. Η με αριθμό 1834/5-12-2017 ερ</w:t>
      </w:r>
      <w:r>
        <w:rPr>
          <w:rFonts w:eastAsia="Times New Roman"/>
          <w:szCs w:val="24"/>
        </w:rPr>
        <w:t>ώτηση του Βουλευτή Β΄ Αθηνών της Νέας Δημοκρατίας κ.</w:t>
      </w:r>
      <w:r>
        <w:rPr>
          <w:rFonts w:eastAsia="Times New Roman"/>
          <w:bCs/>
          <w:szCs w:val="24"/>
        </w:rPr>
        <w:t xml:space="preserve"> Κωνσταντίνου (Κωστή) Χατζηδάκη </w:t>
      </w:r>
      <w:r>
        <w:rPr>
          <w:rFonts w:eastAsia="Times New Roman"/>
          <w:szCs w:val="24"/>
        </w:rPr>
        <w:t xml:space="preserve">προς τον Υπουργό </w:t>
      </w:r>
      <w:r>
        <w:rPr>
          <w:rFonts w:eastAsia="Times New Roman"/>
          <w:bCs/>
          <w:szCs w:val="24"/>
        </w:rPr>
        <w:t>Υποδομών και Μεταφορών,</w:t>
      </w:r>
      <w:r>
        <w:rPr>
          <w:rFonts w:eastAsia="Times New Roman"/>
          <w:szCs w:val="24"/>
        </w:rPr>
        <w:t xml:space="preserve"> με θέμα: «Αστικές συγκοινωνίες: Οι </w:t>
      </w:r>
      <w:r>
        <w:rPr>
          <w:rFonts w:eastAsia="Times New Roman"/>
          <w:szCs w:val="24"/>
        </w:rPr>
        <w:t>φ</w:t>
      </w:r>
      <w:r>
        <w:rPr>
          <w:rFonts w:eastAsia="Times New Roman"/>
          <w:szCs w:val="24"/>
        </w:rPr>
        <w:t>ορολογούμενοι πληρώνουν περισσότερα χρήματα για χειρότερες υπηρεσίες».</w:t>
      </w:r>
    </w:p>
    <w:p w14:paraId="0B93C916" w14:textId="77777777" w:rsidR="009028E6" w:rsidRDefault="00A2758D">
      <w:pPr>
        <w:spacing w:after="0" w:line="600" w:lineRule="auto"/>
        <w:ind w:firstLine="539"/>
        <w:jc w:val="both"/>
        <w:rPr>
          <w:rFonts w:eastAsia="Times New Roman"/>
          <w:szCs w:val="24"/>
        </w:rPr>
      </w:pPr>
      <w:r>
        <w:rPr>
          <w:rFonts w:eastAsia="Times New Roman"/>
          <w:szCs w:val="24"/>
        </w:rPr>
        <w:lastRenderedPageBreak/>
        <w:t>Κυρίες και κύριοι συνάδε</w:t>
      </w:r>
      <w:r>
        <w:rPr>
          <w:rFonts w:eastAsia="Times New Roman"/>
          <w:szCs w:val="24"/>
        </w:rPr>
        <w:t xml:space="preserve">λφοι, εισερχόμαστε στην ημερήσια διάταξη της </w:t>
      </w:r>
    </w:p>
    <w:p w14:paraId="0B93C917" w14:textId="77777777" w:rsidR="009028E6" w:rsidRDefault="00A2758D">
      <w:pPr>
        <w:spacing w:after="0" w:line="600" w:lineRule="auto"/>
        <w:ind w:firstLine="539"/>
        <w:jc w:val="center"/>
        <w:rPr>
          <w:rFonts w:eastAsia="Times New Roman"/>
          <w:b/>
          <w:szCs w:val="24"/>
        </w:rPr>
      </w:pPr>
      <w:r w:rsidRPr="002441B3">
        <w:rPr>
          <w:rFonts w:eastAsia="Times New Roman"/>
          <w:b/>
          <w:szCs w:val="24"/>
        </w:rPr>
        <w:t>ΝΟΜΟΘΕΤΙΚΗΣ ΕΡΓΑΣΙΑΣ</w:t>
      </w:r>
    </w:p>
    <w:p w14:paraId="0B93C918" w14:textId="77777777" w:rsidR="009028E6" w:rsidRDefault="00A2758D">
      <w:pPr>
        <w:spacing w:after="0" w:line="600" w:lineRule="auto"/>
        <w:ind w:firstLine="539"/>
        <w:jc w:val="both"/>
        <w:rPr>
          <w:rFonts w:eastAsia="Times New Roman"/>
          <w:szCs w:val="24"/>
        </w:rPr>
      </w:pPr>
      <w:r>
        <w:rPr>
          <w:rFonts w:eastAsia="Times New Roman"/>
          <w:szCs w:val="24"/>
        </w:rPr>
        <w:t xml:space="preserve">Μόνη συζήτηση και ψήφιση επί της αρχής, των άρθρων και του συνόλου του </w:t>
      </w:r>
      <w:r>
        <w:rPr>
          <w:rFonts w:eastAsia="Times New Roman"/>
          <w:szCs w:val="24"/>
        </w:rPr>
        <w:t xml:space="preserve">σχεδίου νόμου </w:t>
      </w:r>
      <w:r>
        <w:rPr>
          <w:rFonts w:eastAsia="Times New Roman"/>
          <w:szCs w:val="24"/>
        </w:rPr>
        <w:t>του Υπουργείου Οικονομίας και Ανάπτυξης: «</w:t>
      </w:r>
      <w:r>
        <w:rPr>
          <w:rFonts w:eastAsia="Times New Roman" w:cs="Times New Roman"/>
          <w:szCs w:val="24"/>
        </w:rPr>
        <w:t xml:space="preserve">Ενσωμάτωση στην ελληνική νομοθεσία της Οδηγίας 2014/104/ΕΕ του Ευρωπαϊκού Κοινοβουλίου και του Συμβουλίου της 26ης Νοεμβρίου 2014, σχετικά με ορισμένους κανόνες που διέπουν τις αγωγές αποζημίωσης βάσει του εθνικού </w:t>
      </w:r>
      <w:r>
        <w:rPr>
          <w:rFonts w:eastAsia="Times New Roman" w:cs="Times New Roman"/>
          <w:szCs w:val="24"/>
        </w:rPr>
        <w:t>δ</w:t>
      </w:r>
      <w:r>
        <w:rPr>
          <w:rFonts w:eastAsia="Times New Roman" w:cs="Times New Roman"/>
          <w:szCs w:val="24"/>
        </w:rPr>
        <w:t>ικαίου για παραβάσεις των διατάξεων του δ</w:t>
      </w:r>
      <w:r>
        <w:rPr>
          <w:rFonts w:eastAsia="Times New Roman" w:cs="Times New Roman"/>
          <w:szCs w:val="24"/>
        </w:rPr>
        <w:t>ικαίου ανταγωνισμού των κρατών</w:t>
      </w:r>
      <w:r>
        <w:rPr>
          <w:rFonts w:eastAsia="Times New Roman" w:cs="Times New Roman"/>
          <w:szCs w:val="24"/>
        </w:rPr>
        <w:t xml:space="preserve"> </w:t>
      </w:r>
      <w:r>
        <w:rPr>
          <w:rFonts w:eastAsia="Times New Roman" w:cs="Times New Roman"/>
          <w:szCs w:val="24"/>
        </w:rPr>
        <w:t>μελών και της Ευρωπαϊκής Ένωσης</w:t>
      </w:r>
      <w:r>
        <w:rPr>
          <w:rFonts w:eastAsia="Times New Roman"/>
          <w:szCs w:val="24"/>
        </w:rPr>
        <w:t>».</w:t>
      </w:r>
    </w:p>
    <w:p w14:paraId="0B93C919" w14:textId="77777777" w:rsidR="009028E6" w:rsidRDefault="00A2758D">
      <w:pPr>
        <w:spacing w:after="0" w:line="600" w:lineRule="auto"/>
        <w:ind w:firstLine="539"/>
        <w:jc w:val="both"/>
        <w:rPr>
          <w:rFonts w:eastAsia="Times New Roman"/>
          <w:szCs w:val="24"/>
        </w:rPr>
      </w:pPr>
      <w:r>
        <w:rPr>
          <w:rFonts w:eastAsia="Times New Roman"/>
          <w:szCs w:val="24"/>
        </w:rPr>
        <w:t xml:space="preserve">Η Διάσκεψη των Προέδρων αποφάσισε στη συνεδρίασή της </w:t>
      </w:r>
      <w:r>
        <w:rPr>
          <w:rFonts w:eastAsia="Times New Roman"/>
          <w:szCs w:val="24"/>
        </w:rPr>
        <w:t>στις</w:t>
      </w:r>
      <w:r>
        <w:rPr>
          <w:rFonts w:eastAsia="Times New Roman"/>
          <w:szCs w:val="24"/>
        </w:rPr>
        <w:t xml:space="preserve"> 7</w:t>
      </w:r>
      <w:r>
        <w:rPr>
          <w:rFonts w:eastAsia="Times New Roman"/>
          <w:szCs w:val="24"/>
        </w:rPr>
        <w:t xml:space="preserve"> </w:t>
      </w:r>
      <w:r>
        <w:rPr>
          <w:rFonts w:eastAsia="Times New Roman"/>
          <w:szCs w:val="24"/>
        </w:rPr>
        <w:t xml:space="preserve">Μαρτίου 2018 τη συζήτηση του νομοσχεδίου σε μία συνεδρίαση. </w:t>
      </w:r>
    </w:p>
    <w:p w14:paraId="0B93C91A" w14:textId="77777777" w:rsidR="009028E6" w:rsidRDefault="00A2758D">
      <w:pPr>
        <w:spacing w:after="0" w:line="600" w:lineRule="auto"/>
        <w:ind w:firstLine="539"/>
        <w:jc w:val="both"/>
        <w:rPr>
          <w:rFonts w:eastAsia="Times New Roman"/>
          <w:szCs w:val="24"/>
        </w:rPr>
      </w:pPr>
      <w:r>
        <w:rPr>
          <w:rFonts w:eastAsia="Times New Roman"/>
          <w:szCs w:val="24"/>
        </w:rPr>
        <w:lastRenderedPageBreak/>
        <w:t xml:space="preserve">Υπενθυμίζω ότι είναι το νομοσχέδιο που </w:t>
      </w:r>
      <w:proofErr w:type="spellStart"/>
      <w:r>
        <w:rPr>
          <w:rFonts w:eastAsia="Times New Roman"/>
          <w:szCs w:val="24"/>
        </w:rPr>
        <w:t>ανεβλήθη</w:t>
      </w:r>
      <w:proofErr w:type="spellEnd"/>
      <w:r>
        <w:rPr>
          <w:rFonts w:eastAsia="Times New Roman"/>
          <w:szCs w:val="24"/>
        </w:rPr>
        <w:t xml:space="preserve"> και λόγω της αλλαγής σ</w:t>
      </w:r>
      <w:r>
        <w:rPr>
          <w:rFonts w:eastAsia="Times New Roman"/>
          <w:szCs w:val="24"/>
        </w:rPr>
        <w:t>την ηγεσία του αρμόδιου Υπουργείου.</w:t>
      </w:r>
    </w:p>
    <w:p w14:paraId="0B93C91B" w14:textId="77777777" w:rsidR="009028E6" w:rsidRDefault="00A2758D">
      <w:pPr>
        <w:spacing w:after="0" w:line="600" w:lineRule="auto"/>
        <w:ind w:firstLine="539"/>
        <w:jc w:val="both"/>
        <w:rPr>
          <w:rFonts w:eastAsia="Times New Roman"/>
          <w:szCs w:val="24"/>
        </w:rPr>
      </w:pPr>
      <w:r>
        <w:rPr>
          <w:rFonts w:eastAsia="Times New Roman"/>
          <w:szCs w:val="24"/>
        </w:rPr>
        <w:t>Προτείνω η συζήτηση του νομοσχεδίου να είναι ενιαία επί της αρχής, των άρθρων και των τροπολογιών.</w:t>
      </w:r>
    </w:p>
    <w:p w14:paraId="0B93C91C" w14:textId="77777777" w:rsidR="009028E6" w:rsidRDefault="00A2758D">
      <w:pPr>
        <w:spacing w:after="0" w:line="600" w:lineRule="auto"/>
        <w:ind w:firstLine="539"/>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xml:space="preserve"> να σας ενημερώσω ότι σήμερα θα γίνει η δεύτερη δοκιμή εγγραφής με την ηλεκτρονική κάρτα.</w:t>
      </w:r>
    </w:p>
    <w:p w14:paraId="0B93C91D" w14:textId="77777777" w:rsidR="009028E6" w:rsidRDefault="00A2758D">
      <w:pPr>
        <w:spacing w:after="0" w:line="600" w:lineRule="auto"/>
        <w:ind w:firstLine="539"/>
        <w:jc w:val="both"/>
        <w:rPr>
          <w:rFonts w:eastAsia="Times New Roman"/>
          <w:szCs w:val="24"/>
        </w:rPr>
      </w:pPr>
      <w:r>
        <w:rPr>
          <w:rFonts w:eastAsia="Times New Roman"/>
          <w:b/>
          <w:szCs w:val="24"/>
        </w:rPr>
        <w:t>ΟΔΥΣΣΕΑΣ ΚΩΝΣΤΑΝΤΙΝΟΠ</w:t>
      </w:r>
      <w:r>
        <w:rPr>
          <w:rFonts w:eastAsia="Times New Roman"/>
          <w:b/>
          <w:szCs w:val="24"/>
        </w:rPr>
        <w:t xml:space="preserve">ΟΥΛΟΣ: </w:t>
      </w:r>
      <w:r>
        <w:rPr>
          <w:rFonts w:eastAsia="Times New Roman"/>
          <w:szCs w:val="24"/>
        </w:rPr>
        <w:t>Και οι εισηγητές;</w:t>
      </w:r>
    </w:p>
    <w:p w14:paraId="0B93C91E" w14:textId="77777777" w:rsidR="009028E6" w:rsidRDefault="00A2758D">
      <w:pPr>
        <w:spacing w:after="0" w:line="600" w:lineRule="auto"/>
        <w:ind w:firstLine="539"/>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κύριε Κωνσταντινόπουλε. Δεν αφορά τους εισηγητές, αφορά τους συναδέλφους που θέλουν να εγγραφούν. Αν κάποιος θέλει κάποια βοήθεια, θα είναι εδώ συνεργάτες της Έδρας, που θα κατέβουν κάτω να σας</w:t>
      </w:r>
      <w:r>
        <w:rPr>
          <w:rFonts w:eastAsia="Times New Roman"/>
          <w:szCs w:val="24"/>
        </w:rPr>
        <w:t xml:space="preserve"> το δείξουν.</w:t>
      </w:r>
    </w:p>
    <w:p w14:paraId="0B93C91F" w14:textId="77777777" w:rsidR="009028E6" w:rsidRDefault="00A2758D">
      <w:pPr>
        <w:spacing w:after="0" w:line="600" w:lineRule="auto"/>
        <w:ind w:firstLine="539"/>
        <w:jc w:val="both"/>
        <w:rPr>
          <w:rFonts w:eastAsia="Times New Roman"/>
          <w:szCs w:val="24"/>
        </w:rPr>
      </w:pPr>
      <w:r>
        <w:rPr>
          <w:rFonts w:eastAsia="Times New Roman"/>
          <w:szCs w:val="24"/>
        </w:rPr>
        <w:lastRenderedPageBreak/>
        <w:t xml:space="preserve">Στην </w:t>
      </w:r>
      <w:r>
        <w:rPr>
          <w:rFonts w:eastAsia="Times New Roman"/>
          <w:szCs w:val="24"/>
        </w:rPr>
        <w:t>ε</w:t>
      </w:r>
      <w:r>
        <w:rPr>
          <w:rFonts w:eastAsia="Times New Roman"/>
          <w:szCs w:val="24"/>
        </w:rPr>
        <w:t>πιτροπή μίλησε ένας μόνο συνάδελφος. Δεν νομίζω ότι θα υπάρχει πληθώρα εγγραφών και το νομοσχέδιο είναι βατό. Νομίζω, λοιπόν, ότι μπορούμε να πάμε και γρήγορα και να τελειώσουμε εγκαίρως.</w:t>
      </w:r>
    </w:p>
    <w:p w14:paraId="0B93C920" w14:textId="77777777" w:rsidR="009028E6" w:rsidRDefault="00A2758D">
      <w:pPr>
        <w:spacing w:after="0" w:line="600" w:lineRule="auto"/>
        <w:ind w:firstLine="539"/>
        <w:jc w:val="both"/>
        <w:rPr>
          <w:rFonts w:eastAsia="Times New Roman"/>
          <w:szCs w:val="24"/>
        </w:rPr>
      </w:pPr>
      <w:r>
        <w:rPr>
          <w:rFonts w:eastAsia="Times New Roman"/>
          <w:szCs w:val="24"/>
        </w:rPr>
        <w:t xml:space="preserve">Έχουν κατατεθεί τέσσερις υπουργικές τροπολογίες. </w:t>
      </w:r>
      <w:r>
        <w:rPr>
          <w:rFonts w:eastAsia="Times New Roman"/>
          <w:szCs w:val="24"/>
        </w:rPr>
        <w:t>Έχω συνεννοηθεί με τον Υπουργό να έλθουν οι αρμόδιοι Υπουργοί να τις υποστηρίξουν και εκεί θα διακόπτω λίγο τη ροή να τους δίνω για πέντε λεπτά τον λόγο για να έχετε και εικόνα σχετικά με τις τροπολογίες.</w:t>
      </w:r>
    </w:p>
    <w:p w14:paraId="0B93C921" w14:textId="77777777" w:rsidR="009028E6" w:rsidRDefault="00A2758D">
      <w:pPr>
        <w:spacing w:after="0" w:line="600" w:lineRule="auto"/>
        <w:ind w:firstLine="539"/>
        <w:jc w:val="both"/>
        <w:rPr>
          <w:rFonts w:eastAsia="Times New Roman"/>
          <w:szCs w:val="24"/>
        </w:rPr>
      </w:pPr>
      <w:r>
        <w:rPr>
          <w:rFonts w:eastAsia="Times New Roman"/>
          <w:szCs w:val="24"/>
        </w:rPr>
        <w:t>Ο Υπουργός θα μιλήσει, απ’ ό,τι μου είπε, μετά τους</w:t>
      </w:r>
      <w:r>
        <w:rPr>
          <w:rFonts w:eastAsia="Times New Roman"/>
          <w:szCs w:val="24"/>
        </w:rPr>
        <w:t xml:space="preserve"> εισηγητές και αν έχουν εγγραφεί λίγοι συνάδελφοι -δύο, τρεις- θα περιμένει να μιλήσουν και οι συνάδελφοι και θα κλείσει εκείνος, τουλάχιστον σε </w:t>
      </w:r>
      <w:r>
        <w:rPr>
          <w:rFonts w:eastAsia="Times New Roman"/>
          <w:szCs w:val="24"/>
        </w:rPr>
        <w:lastRenderedPageBreak/>
        <w:t xml:space="preserve">ό,τι αφορά τις </w:t>
      </w:r>
      <w:proofErr w:type="spellStart"/>
      <w:r>
        <w:rPr>
          <w:rFonts w:eastAsia="Times New Roman"/>
          <w:szCs w:val="24"/>
        </w:rPr>
        <w:t>πρωτολογίες</w:t>
      </w:r>
      <w:proofErr w:type="spellEnd"/>
      <w:r>
        <w:rPr>
          <w:rFonts w:eastAsia="Times New Roman"/>
          <w:szCs w:val="24"/>
        </w:rPr>
        <w:t>. Δεν νομίζω να υπάρχουν δευτερολογίες στη σημερινή συνεδρίαση.</w:t>
      </w:r>
    </w:p>
    <w:p w14:paraId="0B93C922" w14:textId="77777777" w:rsidR="009028E6" w:rsidRDefault="00A2758D">
      <w:pPr>
        <w:spacing w:after="0" w:line="600" w:lineRule="auto"/>
        <w:ind w:firstLine="539"/>
        <w:jc w:val="both"/>
        <w:rPr>
          <w:rFonts w:eastAsia="Times New Roman"/>
          <w:szCs w:val="24"/>
        </w:rPr>
      </w:pPr>
      <w:r>
        <w:rPr>
          <w:rFonts w:eastAsia="Times New Roman"/>
          <w:szCs w:val="24"/>
        </w:rPr>
        <w:t>Νομίζω ότι ομοφώνως σ</w:t>
      </w:r>
      <w:r>
        <w:rPr>
          <w:rFonts w:eastAsia="Times New Roman"/>
          <w:szCs w:val="24"/>
        </w:rPr>
        <w:t xml:space="preserve">υμφωνούμε για τη διαδικασία και μπορούμε να ξεκινήσουμε με τον εισηγητή του ΣΥΡΙΖΑ, τον συνάδελφο κ. Χαρίλαο </w:t>
      </w:r>
      <w:proofErr w:type="spellStart"/>
      <w:r>
        <w:rPr>
          <w:rFonts w:eastAsia="Times New Roman"/>
          <w:szCs w:val="24"/>
        </w:rPr>
        <w:t>Τζαμακλή</w:t>
      </w:r>
      <w:proofErr w:type="spellEnd"/>
      <w:r>
        <w:rPr>
          <w:rFonts w:eastAsia="Times New Roman"/>
          <w:szCs w:val="24"/>
        </w:rPr>
        <w:t>.</w:t>
      </w:r>
    </w:p>
    <w:p w14:paraId="0B93C923" w14:textId="77777777" w:rsidR="009028E6" w:rsidRDefault="00A2758D">
      <w:pPr>
        <w:spacing w:after="0" w:line="600" w:lineRule="auto"/>
        <w:ind w:firstLine="539"/>
        <w:jc w:val="both"/>
        <w:rPr>
          <w:rFonts w:eastAsia="Times New Roman"/>
          <w:szCs w:val="24"/>
        </w:rPr>
      </w:pPr>
      <w:r>
        <w:rPr>
          <w:rFonts w:eastAsia="Times New Roman"/>
          <w:szCs w:val="24"/>
        </w:rPr>
        <w:t xml:space="preserve">Παρακαλώ, κύριε </w:t>
      </w:r>
      <w:proofErr w:type="spellStart"/>
      <w:r>
        <w:rPr>
          <w:rFonts w:eastAsia="Times New Roman"/>
          <w:szCs w:val="24"/>
        </w:rPr>
        <w:t>Τζαμακλή</w:t>
      </w:r>
      <w:proofErr w:type="spellEnd"/>
      <w:r>
        <w:rPr>
          <w:rFonts w:eastAsia="Times New Roman"/>
          <w:szCs w:val="24"/>
        </w:rPr>
        <w:t>, έχετε τον λόγο.</w:t>
      </w:r>
    </w:p>
    <w:p w14:paraId="0B93C924" w14:textId="77777777" w:rsidR="009028E6" w:rsidRDefault="00A2758D">
      <w:pPr>
        <w:spacing w:after="0" w:line="600" w:lineRule="auto"/>
        <w:ind w:firstLine="539"/>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Ευχαριστώ, κύριε Πρόεδρε.</w:t>
      </w:r>
    </w:p>
    <w:p w14:paraId="0B93C92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το υπό συζήτηση σχέδιο νόμου ενσωματώνεται η με αριθμό 2104 </w:t>
      </w:r>
      <w:r>
        <w:rPr>
          <w:rFonts w:eastAsia="Times New Roman" w:cs="Times New Roman"/>
          <w:szCs w:val="24"/>
        </w:rPr>
        <w:t>ο</w:t>
      </w:r>
      <w:r>
        <w:rPr>
          <w:rFonts w:eastAsia="Times New Roman" w:cs="Times New Roman"/>
          <w:szCs w:val="24"/>
        </w:rPr>
        <w:t xml:space="preserve">δηγία της Ευρωπαϊκής Ένωσης στην ελληνική έννομη τάξη. </w:t>
      </w:r>
    </w:p>
    <w:p w14:paraId="0B93C92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Οι διατάξεις της </w:t>
      </w:r>
      <w:r>
        <w:rPr>
          <w:rFonts w:eastAsia="Times New Roman" w:cs="Times New Roman"/>
          <w:szCs w:val="24"/>
        </w:rPr>
        <w:t>ο</w:t>
      </w:r>
      <w:r>
        <w:rPr>
          <w:rFonts w:eastAsia="Times New Roman" w:cs="Times New Roman"/>
          <w:szCs w:val="24"/>
        </w:rPr>
        <w:t>δηγίας ενθαρρύνουν και διευκολύνουν την άσκηση αγωγών αποζημίωσης για παράβαση της αντιμ</w:t>
      </w:r>
      <w:r>
        <w:rPr>
          <w:rFonts w:eastAsia="Times New Roman" w:cs="Times New Roman"/>
          <w:szCs w:val="24"/>
        </w:rPr>
        <w:t xml:space="preserve">ονοπωλιακής </w:t>
      </w:r>
      <w:r>
        <w:rPr>
          <w:rFonts w:eastAsia="Times New Roman" w:cs="Times New Roman"/>
          <w:szCs w:val="24"/>
        </w:rPr>
        <w:lastRenderedPageBreak/>
        <w:t xml:space="preserve">εθνικής και </w:t>
      </w:r>
      <w:proofErr w:type="spellStart"/>
      <w:r>
        <w:rPr>
          <w:rFonts w:eastAsia="Times New Roman" w:cs="Times New Roman"/>
          <w:szCs w:val="24"/>
        </w:rPr>
        <w:t>ενωσιακής</w:t>
      </w:r>
      <w:proofErr w:type="spellEnd"/>
      <w:r>
        <w:rPr>
          <w:rFonts w:eastAsia="Times New Roman" w:cs="Times New Roman"/>
          <w:szCs w:val="24"/>
        </w:rPr>
        <w:t xml:space="preserve"> νομοθεσίας, επιδιώκοντας συγχρόνως να εναρμονίσουν τα εθνικά </w:t>
      </w:r>
      <w:proofErr w:type="spellStart"/>
      <w:r>
        <w:rPr>
          <w:rFonts w:eastAsia="Times New Roman" w:cs="Times New Roman"/>
          <w:szCs w:val="24"/>
        </w:rPr>
        <w:t>δικαιικά</w:t>
      </w:r>
      <w:proofErr w:type="spellEnd"/>
      <w:r>
        <w:rPr>
          <w:rFonts w:eastAsia="Times New Roman" w:cs="Times New Roman"/>
          <w:szCs w:val="24"/>
        </w:rPr>
        <w:t xml:space="preserve"> συστήματα σε τέτοιου είδους αγωγές. </w:t>
      </w:r>
    </w:p>
    <w:p w14:paraId="0B93C92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χρήση της αγωγής αποζημίωσης ως μέσου για την επιβολή του δικαίου κατά των περιορισμών του ανταγωνισμού αποτελεί </w:t>
      </w:r>
      <w:r>
        <w:rPr>
          <w:rFonts w:eastAsia="Times New Roman" w:cs="Times New Roman"/>
          <w:szCs w:val="24"/>
        </w:rPr>
        <w:t xml:space="preserve">βασικό άξονα της πρόσφατης </w:t>
      </w:r>
      <w:proofErr w:type="spellStart"/>
      <w:r>
        <w:rPr>
          <w:rFonts w:eastAsia="Times New Roman" w:cs="Times New Roman"/>
          <w:szCs w:val="24"/>
        </w:rPr>
        <w:t>ενωσιακής</w:t>
      </w:r>
      <w:proofErr w:type="spellEnd"/>
      <w:r>
        <w:rPr>
          <w:rFonts w:eastAsia="Times New Roman" w:cs="Times New Roman"/>
          <w:szCs w:val="24"/>
        </w:rPr>
        <w:t xml:space="preserve"> πολιτικής στον τομέα του ανταγωνισμού. </w:t>
      </w:r>
    </w:p>
    <w:p w14:paraId="0B93C92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δημόσια επιβολή του δικαίου κατά των περιορισμών του ανταγωνισμού είναι αναγκαία, αλλά όχι πλέον και επαρκής προϋπόθεση για την εφαρμογή του. Ως εκ τούτου, οι ζημιωθέντες πρέπει</w:t>
      </w:r>
      <w:r>
        <w:rPr>
          <w:rFonts w:eastAsia="Times New Roman" w:cs="Times New Roman"/>
          <w:szCs w:val="24"/>
        </w:rPr>
        <w:t xml:space="preserve"> να διευκολύνονται να ενισχύσουν τη διοικητική επιβολή του μέσω της άσκησης αγωγής αποζημίωσης κατά του παραβάτη ή των παραβατών. </w:t>
      </w:r>
    </w:p>
    <w:p w14:paraId="0B93C92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σαφής αυτή </w:t>
      </w:r>
      <w:proofErr w:type="spellStart"/>
      <w:r>
        <w:rPr>
          <w:rFonts w:eastAsia="Times New Roman" w:cs="Times New Roman"/>
          <w:szCs w:val="24"/>
        </w:rPr>
        <w:t>δικαιοπολιτική</w:t>
      </w:r>
      <w:proofErr w:type="spellEnd"/>
      <w:r>
        <w:rPr>
          <w:rFonts w:eastAsia="Times New Roman" w:cs="Times New Roman"/>
          <w:szCs w:val="24"/>
        </w:rPr>
        <w:t xml:space="preserve"> και νομοθετική στρατηγική έχει ως στόχο να παράσχει πλεονεκτήματα ουσιαστικού και δικονομικού δικ</w:t>
      </w:r>
      <w:r>
        <w:rPr>
          <w:rFonts w:eastAsia="Times New Roman" w:cs="Times New Roman"/>
          <w:szCs w:val="24"/>
        </w:rPr>
        <w:t xml:space="preserve">αίου, έτσι ώστε να καταστεί δυνατή η αγωγή αποζημίωσης κατά επιχειρήσεων που έχουν παραβεί το δίκαιο κατά των περιορισμών του ανταγωνισμού. </w:t>
      </w:r>
    </w:p>
    <w:p w14:paraId="0B93C92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Σε αυτό το πλαίσιο εντάσσεται και η </w:t>
      </w:r>
      <w:r>
        <w:rPr>
          <w:rFonts w:eastAsia="Times New Roman" w:cs="Times New Roman"/>
          <w:szCs w:val="24"/>
        </w:rPr>
        <w:t>ο</w:t>
      </w:r>
      <w:r>
        <w:rPr>
          <w:rFonts w:eastAsia="Times New Roman" w:cs="Times New Roman"/>
          <w:szCs w:val="24"/>
        </w:rPr>
        <w:t xml:space="preserve">δηγία 2014/104, εφόσον η ζημία προέρχεται από σύμβαση ή </w:t>
      </w:r>
      <w:proofErr w:type="spellStart"/>
      <w:r>
        <w:rPr>
          <w:rFonts w:eastAsia="Times New Roman" w:cs="Times New Roman"/>
          <w:szCs w:val="24"/>
        </w:rPr>
        <w:t>αδικοπρακτική</w:t>
      </w:r>
      <w:proofErr w:type="spellEnd"/>
      <w:r>
        <w:rPr>
          <w:rFonts w:eastAsia="Times New Roman" w:cs="Times New Roman"/>
          <w:szCs w:val="24"/>
        </w:rPr>
        <w:t xml:space="preserve"> συμπεριφορά, που μπορεί να περιορίσει ή να νοθεύσει τον ανταγωνισμό. </w:t>
      </w:r>
    </w:p>
    <w:p w14:paraId="0B93C92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 σχέδιο νόμου περιέχει διατάξεις </w:t>
      </w:r>
      <w:proofErr w:type="spellStart"/>
      <w:r>
        <w:rPr>
          <w:rFonts w:eastAsia="Times New Roman" w:cs="Times New Roman"/>
          <w:szCs w:val="24"/>
        </w:rPr>
        <w:t>αδικοπρακτικής</w:t>
      </w:r>
      <w:proofErr w:type="spellEnd"/>
      <w:r>
        <w:rPr>
          <w:rFonts w:eastAsia="Times New Roman" w:cs="Times New Roman"/>
          <w:szCs w:val="24"/>
        </w:rPr>
        <w:t xml:space="preserve"> ευθύνης, που εντάσσονται συστηματικώς στο γενικό πλαίσιο των διατά</w:t>
      </w:r>
      <w:r>
        <w:rPr>
          <w:rFonts w:eastAsia="Times New Roman" w:cs="Times New Roman"/>
          <w:szCs w:val="24"/>
        </w:rPr>
        <w:t xml:space="preserve">ξεων του άρθρου 914 και επόμενα του Αστικού Κώδικα, τις οποίες δεν παραμερίζουν. </w:t>
      </w:r>
    </w:p>
    <w:p w14:paraId="0B93C92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 σχέδιο νόμου </w:t>
      </w:r>
      <w:proofErr w:type="spellStart"/>
      <w:r>
        <w:rPr>
          <w:rFonts w:eastAsia="Times New Roman" w:cs="Times New Roman"/>
          <w:szCs w:val="24"/>
        </w:rPr>
        <w:t>κατεβλήθη</w:t>
      </w:r>
      <w:proofErr w:type="spellEnd"/>
      <w:r>
        <w:rPr>
          <w:rFonts w:eastAsia="Times New Roman" w:cs="Times New Roman"/>
          <w:szCs w:val="24"/>
        </w:rPr>
        <w:t xml:space="preserve"> προσπάθεια να ενταχθούν όλες οι διατάξεις της </w:t>
      </w:r>
      <w:r>
        <w:rPr>
          <w:rFonts w:eastAsia="Times New Roman" w:cs="Times New Roman"/>
          <w:szCs w:val="24"/>
        </w:rPr>
        <w:t>ο</w:t>
      </w:r>
      <w:r>
        <w:rPr>
          <w:rFonts w:eastAsia="Times New Roman" w:cs="Times New Roman"/>
          <w:szCs w:val="24"/>
        </w:rPr>
        <w:t>δηγίας στο ελληνικό ουσιαστικό και δικονομικό δίκαιο, παρά τη δυσκολία ένταξης, ειδικά ως προς ορι</w:t>
      </w:r>
      <w:r>
        <w:rPr>
          <w:rFonts w:eastAsia="Times New Roman" w:cs="Times New Roman"/>
          <w:szCs w:val="24"/>
        </w:rPr>
        <w:t xml:space="preserve">σμένα ζητήματα που αφορούν τον έμμεσο αγοραστή. </w:t>
      </w:r>
    </w:p>
    <w:p w14:paraId="0B93C92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Οι διατάξεις του σχεδίου νόμου εφαρμόζονταν και επί αμιγώς εθνικών παραβάσεων του ν.3959/2011. Ωστόσο, περιορίζονται αποκλειστικά και μόνο στις αξιώσεις αποζημίωσης, χωρίς να θίγει ενδεχόμενες αξιώσεις παράλ</w:t>
      </w:r>
      <w:r>
        <w:rPr>
          <w:rFonts w:eastAsia="Times New Roman" w:cs="Times New Roman"/>
          <w:szCs w:val="24"/>
        </w:rPr>
        <w:t xml:space="preserve">ειψης, παράβασης και παύσης της προσβολής. </w:t>
      </w:r>
    </w:p>
    <w:p w14:paraId="0B93C92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 xml:space="preserve">δηγία δεν εμποδίζει τον εθνικό νομοθέτη να επεκτείνει το πεδίο εφαρμογής της και σε παραβάσεις με αποκλειστικά εθνική διάσταση, δηλαδή όταν ελλείπει η δυνατότητα επηρεασμού του </w:t>
      </w:r>
      <w:proofErr w:type="spellStart"/>
      <w:r>
        <w:rPr>
          <w:rFonts w:eastAsia="Times New Roman" w:cs="Times New Roman"/>
          <w:szCs w:val="24"/>
        </w:rPr>
        <w:t>ενωσιακού</w:t>
      </w:r>
      <w:proofErr w:type="spellEnd"/>
      <w:r>
        <w:rPr>
          <w:rFonts w:eastAsia="Times New Roman" w:cs="Times New Roman"/>
          <w:szCs w:val="24"/>
        </w:rPr>
        <w:t xml:space="preserve"> εμπορίου. </w:t>
      </w:r>
    </w:p>
    <w:p w14:paraId="0B93C92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Το σχέδιο ν</w:t>
      </w:r>
      <w:r>
        <w:rPr>
          <w:rFonts w:eastAsia="Times New Roman" w:cs="Times New Roman"/>
          <w:szCs w:val="24"/>
        </w:rPr>
        <w:t xml:space="preserve">όμου, ακολουθώντας την </w:t>
      </w:r>
      <w:r>
        <w:rPr>
          <w:rFonts w:eastAsia="Times New Roman" w:cs="Times New Roman"/>
          <w:szCs w:val="24"/>
        </w:rPr>
        <w:t>ο</w:t>
      </w:r>
      <w:r>
        <w:rPr>
          <w:rFonts w:eastAsia="Times New Roman" w:cs="Times New Roman"/>
          <w:szCs w:val="24"/>
        </w:rPr>
        <w:t xml:space="preserve">δηγία, θεσπίζει τον γνώριμο από το </w:t>
      </w:r>
      <w:proofErr w:type="spellStart"/>
      <w:r>
        <w:rPr>
          <w:rFonts w:eastAsia="Times New Roman" w:cs="Times New Roman"/>
          <w:szCs w:val="24"/>
        </w:rPr>
        <w:t>αδικοπρακτικό</w:t>
      </w:r>
      <w:proofErr w:type="spellEnd"/>
      <w:r>
        <w:rPr>
          <w:rFonts w:eastAsia="Times New Roman" w:cs="Times New Roman"/>
          <w:szCs w:val="24"/>
        </w:rPr>
        <w:t xml:space="preserve"> δίκαιο του Αστικού Κώδικα, δηλαδή τα άρθρα 914 και επόμενα, </w:t>
      </w:r>
      <w:proofErr w:type="spellStart"/>
      <w:r>
        <w:rPr>
          <w:rFonts w:eastAsia="Times New Roman" w:cs="Times New Roman"/>
          <w:szCs w:val="24"/>
        </w:rPr>
        <w:t>αποκατασταστικό</w:t>
      </w:r>
      <w:proofErr w:type="spellEnd"/>
      <w:r>
        <w:rPr>
          <w:rFonts w:eastAsia="Times New Roman" w:cs="Times New Roman"/>
          <w:szCs w:val="24"/>
        </w:rPr>
        <w:t xml:space="preserve"> χαρακτήρα της αποζημίωσης. </w:t>
      </w:r>
    </w:p>
    <w:p w14:paraId="0B93C93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αποτελεσματική εφαρμογή των κανόνων ανταγωνισμού μέσα από την οδό της </w:t>
      </w:r>
      <w:proofErr w:type="spellStart"/>
      <w:r>
        <w:rPr>
          <w:rFonts w:eastAsia="Times New Roman" w:cs="Times New Roman"/>
          <w:szCs w:val="24"/>
        </w:rPr>
        <w:t>αποζημι</w:t>
      </w:r>
      <w:r>
        <w:rPr>
          <w:rFonts w:eastAsia="Times New Roman" w:cs="Times New Roman"/>
          <w:szCs w:val="24"/>
        </w:rPr>
        <w:t>ωτικής</w:t>
      </w:r>
      <w:proofErr w:type="spellEnd"/>
      <w:r>
        <w:rPr>
          <w:rFonts w:eastAsia="Times New Roman" w:cs="Times New Roman"/>
          <w:szCs w:val="24"/>
        </w:rPr>
        <w:t xml:space="preserve"> αγωγής δεν μπορεί να φτάσει σε μία αποζημίωση υπερβαίνουσα τον </w:t>
      </w:r>
      <w:proofErr w:type="spellStart"/>
      <w:r>
        <w:rPr>
          <w:rFonts w:eastAsia="Times New Roman" w:cs="Times New Roman"/>
          <w:szCs w:val="24"/>
        </w:rPr>
        <w:t>αποκαταστατικό</w:t>
      </w:r>
      <w:proofErr w:type="spellEnd"/>
      <w:r>
        <w:rPr>
          <w:rFonts w:eastAsia="Times New Roman" w:cs="Times New Roman"/>
          <w:szCs w:val="24"/>
        </w:rPr>
        <w:t xml:space="preserve"> χαρακτήρα του δικαίου της αποζημίωσης με </w:t>
      </w:r>
      <w:proofErr w:type="spellStart"/>
      <w:r>
        <w:rPr>
          <w:rFonts w:eastAsia="Times New Roman" w:cs="Times New Roman"/>
          <w:szCs w:val="24"/>
        </w:rPr>
        <w:t>οιονεί</w:t>
      </w:r>
      <w:proofErr w:type="spellEnd"/>
      <w:r>
        <w:rPr>
          <w:rFonts w:eastAsia="Times New Roman" w:cs="Times New Roman"/>
          <w:szCs w:val="24"/>
        </w:rPr>
        <w:t xml:space="preserve"> ποινική-κυρωτική διάσταση. Η αυστηρότητα της αρχής που διέπει το δίκαιο της αποζημίωσης αποκλείει την ποινική διάστασή της.</w:t>
      </w:r>
      <w:r>
        <w:rPr>
          <w:rFonts w:eastAsia="Times New Roman" w:cs="Times New Roman"/>
          <w:szCs w:val="24"/>
        </w:rPr>
        <w:t xml:space="preserve"> </w:t>
      </w:r>
    </w:p>
    <w:p w14:paraId="0B93C93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Ως προς τον ζημιωθέντα, έστω και εάν δεν υπάρχει ρητή μνεία, το σχέδιο νόμου ακολουθεί τη ρύθμιση της </w:t>
      </w:r>
      <w:r>
        <w:rPr>
          <w:rFonts w:eastAsia="Times New Roman" w:cs="Times New Roman"/>
          <w:szCs w:val="24"/>
        </w:rPr>
        <w:t>ο</w:t>
      </w:r>
      <w:r>
        <w:rPr>
          <w:rFonts w:eastAsia="Times New Roman" w:cs="Times New Roman"/>
          <w:szCs w:val="24"/>
        </w:rPr>
        <w:t xml:space="preserve">δηγίας. Οποιοδήποτε </w:t>
      </w:r>
      <w:r>
        <w:rPr>
          <w:rFonts w:eastAsia="Times New Roman" w:cs="Times New Roman"/>
          <w:szCs w:val="24"/>
        </w:rPr>
        <w:lastRenderedPageBreak/>
        <w:t>φυσικό ή νομικό πρόσωπο που συμμετέχει στην αγορά και έχει υποστεί ζημία λόγω παράβασης των κανόνων του δικαίου του ανταγωνισμού, μ</w:t>
      </w:r>
      <w:r>
        <w:rPr>
          <w:rFonts w:eastAsia="Times New Roman" w:cs="Times New Roman"/>
          <w:szCs w:val="24"/>
        </w:rPr>
        <w:t xml:space="preserve">πορεί να απαιτήσει και να επιτύχει πλήρη αποζημίωση για την εν λόγω ζημία. Αυτό ισχύει τόσο για τη μεμονωμένη αγωγή όσο και για την επιγενόμενη αποφάσεως Αρχής Ανταγωνισμού αγωγή. </w:t>
      </w:r>
    </w:p>
    <w:p w14:paraId="0B93C93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ευρύτατη αυτή ενεργητική νομιμοποίηση απορρέει από τη βασική θέση ότι η ζ</w:t>
      </w:r>
      <w:r>
        <w:rPr>
          <w:rFonts w:eastAsia="Times New Roman" w:cs="Times New Roman"/>
          <w:szCs w:val="24"/>
        </w:rPr>
        <w:t>ημία από περιορισμούς του ανταγωνισμού συχνότατα δεν περιορίζεται μόνο στους αντισυμβαλλόμενους άμεσους αγοραστές, τους προμηθευτές ή τους ανταγωνιστές, αλλά επεκτείνεται σε κάθε παράγοντα της αγοράς, μεταξύ δε άλλων στους έμμεσους αγοραστές και προμηθευτέ</w:t>
      </w:r>
      <w:r>
        <w:rPr>
          <w:rFonts w:eastAsia="Times New Roman" w:cs="Times New Roman"/>
          <w:szCs w:val="24"/>
        </w:rPr>
        <w:t xml:space="preserve">ς αλλά και στους τελικούς καταναλωτές. </w:t>
      </w:r>
    </w:p>
    <w:p w14:paraId="0B93C93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την ενεργητική νομιμοποίηση, κρίσιμη είναι η ζημία του ζημιωθέντος με οποιαδήποτε μορφή. Η θετική ζημία κατά κανόνα προκαλείται μέσω της επίδρασης της </w:t>
      </w:r>
      <w:proofErr w:type="spellStart"/>
      <w:r>
        <w:rPr>
          <w:rFonts w:eastAsia="Times New Roman" w:cs="Times New Roman"/>
          <w:szCs w:val="24"/>
        </w:rPr>
        <w:t>αντιανταγωνιστικής</w:t>
      </w:r>
      <w:proofErr w:type="spellEnd"/>
      <w:r>
        <w:rPr>
          <w:rFonts w:eastAsia="Times New Roman" w:cs="Times New Roman"/>
          <w:szCs w:val="24"/>
        </w:rPr>
        <w:t xml:space="preserve"> συμπεριφοράς στο επίπεδο των τιμών. Η θετι</w:t>
      </w:r>
      <w:r>
        <w:rPr>
          <w:rFonts w:eastAsia="Times New Roman" w:cs="Times New Roman"/>
          <w:szCs w:val="24"/>
        </w:rPr>
        <w:t>κή ζημία θα συνίσταται στη διαφορά μεταξύ της πράγματι καταβληθείσας τιμής και της υποθετικής τιμής αγοράς, η οποία θα υπήρχε χωρίς τον περιορισμό του ανταγωνισμού, ενώ διαφυγόν κέρδος υφίσταται ο ζημιωθείς, εφόσον η τεχνητή αύξηση της τιμής οδήγησε αιτιωδ</w:t>
      </w:r>
      <w:r>
        <w:rPr>
          <w:rFonts w:eastAsia="Times New Roman" w:cs="Times New Roman"/>
          <w:szCs w:val="24"/>
        </w:rPr>
        <w:t xml:space="preserve">ώς σε μείωση της ζήτησης των προϊόντων του ζημιωθέντος ανταγωνιστή ή του άμεσου ή έμμεσου αγοραστή. </w:t>
      </w:r>
    </w:p>
    <w:p w14:paraId="0B93C93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Δευτερευόντως, μπορεί η σύμπραξη ή κατάχρηση δεσπόζουσας θέσεως να επεμβαίνει ρυθμιστικά στην ποσότητα των παραγομένων η διατιθέμενων εμπορευμάτων. Ανάλογα</w:t>
      </w:r>
      <w:r>
        <w:rPr>
          <w:rFonts w:eastAsia="Times New Roman" w:cs="Times New Roman"/>
          <w:szCs w:val="24"/>
        </w:rPr>
        <w:t xml:space="preserve"> ισχύουν και για τα διαφυγόντα κέρδη. </w:t>
      </w:r>
    </w:p>
    <w:p w14:paraId="0B93C93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Με το άρθρο 4 του νομοσχεδίου μεταφέρεται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το άρθρο 5 της </w:t>
      </w:r>
      <w:r>
        <w:rPr>
          <w:rFonts w:eastAsia="Times New Roman" w:cs="Times New Roman"/>
          <w:szCs w:val="24"/>
        </w:rPr>
        <w:t>ο</w:t>
      </w:r>
      <w:r>
        <w:rPr>
          <w:rFonts w:eastAsia="Times New Roman" w:cs="Times New Roman"/>
          <w:szCs w:val="24"/>
        </w:rPr>
        <w:t xml:space="preserve">δηγίας, με το οποίο παρέχεται το λεγόμενο δικαίωμα κοινοποίησης ή πληροφόρησης. Με την εισαγωγή της διάταξης αυτής επιχειρείται η διασφάλιση </w:t>
      </w:r>
      <w:r>
        <w:rPr>
          <w:rFonts w:eastAsia="Times New Roman" w:cs="Times New Roman"/>
          <w:szCs w:val="24"/>
        </w:rPr>
        <w:t xml:space="preserve">της αρχής της αποτελεσματικότητας ως προς την άσκηση του δικαιώματος της αποζημίωσης,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τη βασική ασυμμετρία πληροφόρησης, η οποία χαρακτηρίζει τις οικείες διαφορές. </w:t>
      </w:r>
    </w:p>
    <w:p w14:paraId="0B93C93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Στο πλαίσιο αυτό παρακάμπτονται οι αυστηρές προϋποθέσεις των διατάξεων</w:t>
      </w:r>
      <w:r>
        <w:rPr>
          <w:rFonts w:eastAsia="Times New Roman" w:cs="Times New Roman"/>
          <w:szCs w:val="24"/>
        </w:rPr>
        <w:t xml:space="preserve"> περί επίδειξης εγγράφου του ημεδαπού δικαίου. </w:t>
      </w:r>
      <w:r>
        <w:rPr>
          <w:rFonts w:eastAsia="Times New Roman" w:cs="Times New Roman"/>
          <w:szCs w:val="24"/>
        </w:rPr>
        <w:lastRenderedPageBreak/>
        <w:t>Πάνω στα άρθρα 450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452 του Κώδικα Πολιτικής Δικονομίας εφαρμόζονται συμπληρωματικώς όπου δεν υπάρχει αντίθετη ειδικότερη ρύθμιση του νομοσχεδίου με την επισήμανση ότι τέτοια συμπληρωματική εφαρμογή δεν πρέπε</w:t>
      </w:r>
      <w:r>
        <w:rPr>
          <w:rFonts w:eastAsia="Times New Roman" w:cs="Times New Roman"/>
          <w:szCs w:val="24"/>
        </w:rPr>
        <w:t xml:space="preserve">ι να δυσχεραίνει αδικαιολόγητα την αποτελεσματική άσκηση του δικαιώματος αποζημίωσης. </w:t>
      </w:r>
    </w:p>
    <w:p w14:paraId="0B93C93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 αίτημα περί κοινοποίησης δύναται να υποβάλλει κάθε διάδικος</w:t>
      </w:r>
      <w:r>
        <w:rPr>
          <w:rFonts w:eastAsia="Times New Roman" w:cs="Times New Roman"/>
          <w:szCs w:val="24"/>
        </w:rPr>
        <w:t>,</w:t>
      </w:r>
      <w:r>
        <w:rPr>
          <w:rFonts w:eastAsia="Times New Roman" w:cs="Times New Roman"/>
          <w:szCs w:val="24"/>
        </w:rPr>
        <w:t xml:space="preserve"> τόσο ο ενάγων όσο και ο εναγόμενος</w:t>
      </w:r>
      <w:r>
        <w:rPr>
          <w:rFonts w:eastAsia="Times New Roman" w:cs="Times New Roman"/>
          <w:szCs w:val="24"/>
        </w:rPr>
        <w:t>,</w:t>
      </w:r>
      <w:r>
        <w:rPr>
          <w:rFonts w:eastAsia="Times New Roman" w:cs="Times New Roman"/>
          <w:szCs w:val="24"/>
        </w:rPr>
        <w:t xml:space="preserve"> ώστε να διασφαλίζεται η αρχή της ισότητας των όπλων. </w:t>
      </w:r>
    </w:p>
    <w:p w14:paraId="0B93C93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Με την παράγραφ</w:t>
      </w:r>
      <w:r>
        <w:rPr>
          <w:rFonts w:eastAsia="Times New Roman" w:cs="Times New Roman"/>
          <w:szCs w:val="24"/>
        </w:rPr>
        <w:t xml:space="preserve">ο 6 του άρθρου 4 του σχεδίου μεταφέρεται η παράγραφος 5 του άρθρου 5 της </w:t>
      </w:r>
      <w:r>
        <w:rPr>
          <w:rFonts w:eastAsia="Times New Roman" w:cs="Times New Roman"/>
          <w:szCs w:val="24"/>
        </w:rPr>
        <w:t>ο</w:t>
      </w:r>
      <w:r>
        <w:rPr>
          <w:rFonts w:eastAsia="Times New Roman" w:cs="Times New Roman"/>
          <w:szCs w:val="24"/>
        </w:rPr>
        <w:t xml:space="preserve">δηγίας περί σεβασμού του δικηγορικού απορρήτου από το δικαστήριο που διατάσσει την κοινοποίηση αποδεικτικών εγγράφων. </w:t>
      </w:r>
      <w:r>
        <w:rPr>
          <w:rFonts w:eastAsia="Times New Roman" w:cs="Times New Roman"/>
          <w:szCs w:val="24"/>
          <w:lang w:val="en-US"/>
        </w:rPr>
        <w:t>H</w:t>
      </w:r>
      <w:r>
        <w:rPr>
          <w:rFonts w:eastAsia="Times New Roman" w:cs="Times New Roman"/>
          <w:szCs w:val="24"/>
        </w:rPr>
        <w:t xml:space="preserve"> διαζευκτική αναφορά της </w:t>
      </w:r>
      <w:r>
        <w:rPr>
          <w:rFonts w:eastAsia="Times New Roman" w:cs="Times New Roman"/>
          <w:szCs w:val="24"/>
        </w:rPr>
        <w:t>ο</w:t>
      </w:r>
      <w:r>
        <w:rPr>
          <w:rFonts w:eastAsia="Times New Roman" w:cs="Times New Roman"/>
          <w:szCs w:val="24"/>
        </w:rPr>
        <w:t>δηγίας στο δικηγορικό απόρρητο που ισ</w:t>
      </w:r>
      <w:r>
        <w:rPr>
          <w:rFonts w:eastAsia="Times New Roman" w:cs="Times New Roman"/>
          <w:szCs w:val="24"/>
        </w:rPr>
        <w:t xml:space="preserve">χύει δυνάμει του </w:t>
      </w:r>
      <w:proofErr w:type="spellStart"/>
      <w:r>
        <w:rPr>
          <w:rFonts w:eastAsia="Times New Roman" w:cs="Times New Roman"/>
          <w:szCs w:val="24"/>
        </w:rPr>
        <w:t>Ε</w:t>
      </w:r>
      <w:r>
        <w:rPr>
          <w:rFonts w:eastAsia="Times New Roman" w:cs="Times New Roman"/>
          <w:szCs w:val="24"/>
        </w:rPr>
        <w:t>νωσιακού</w:t>
      </w:r>
      <w:proofErr w:type="spellEnd"/>
      <w:r>
        <w:rPr>
          <w:rFonts w:eastAsia="Times New Roman" w:cs="Times New Roman"/>
          <w:szCs w:val="24"/>
        </w:rPr>
        <w:t xml:space="preserve"> ή του </w:t>
      </w:r>
      <w:r>
        <w:rPr>
          <w:rFonts w:eastAsia="Times New Roman" w:cs="Times New Roman"/>
          <w:szCs w:val="24"/>
        </w:rPr>
        <w:lastRenderedPageBreak/>
        <w:t>Ε</w:t>
      </w:r>
      <w:r>
        <w:rPr>
          <w:rFonts w:eastAsia="Times New Roman" w:cs="Times New Roman"/>
          <w:szCs w:val="24"/>
        </w:rPr>
        <w:t xml:space="preserve">θνικού </w:t>
      </w:r>
      <w:r>
        <w:rPr>
          <w:rFonts w:eastAsia="Times New Roman" w:cs="Times New Roman"/>
          <w:szCs w:val="24"/>
        </w:rPr>
        <w:t>Δ</w:t>
      </w:r>
      <w:r>
        <w:rPr>
          <w:rFonts w:eastAsia="Times New Roman" w:cs="Times New Roman"/>
          <w:szCs w:val="24"/>
        </w:rPr>
        <w:t xml:space="preserve">ικαίου διατηρήθηκε προκειμένου να εφαρμόζεται το δίκαιο </w:t>
      </w:r>
      <w:r>
        <w:rPr>
          <w:rFonts w:eastAsia="Times New Roman" w:cs="Times New Roman"/>
          <w:szCs w:val="24"/>
        </w:rPr>
        <w:t>-</w:t>
      </w:r>
      <w:proofErr w:type="spellStart"/>
      <w:r>
        <w:rPr>
          <w:rFonts w:eastAsia="Times New Roman" w:cs="Times New Roman"/>
          <w:szCs w:val="24"/>
        </w:rPr>
        <w:t>ενωσιακό</w:t>
      </w:r>
      <w:proofErr w:type="spellEnd"/>
      <w:r>
        <w:rPr>
          <w:rFonts w:eastAsia="Times New Roman" w:cs="Times New Roman"/>
          <w:szCs w:val="24"/>
        </w:rPr>
        <w:t xml:space="preserve"> ή εθνικό</w:t>
      </w:r>
      <w:r>
        <w:rPr>
          <w:rFonts w:eastAsia="Times New Roman" w:cs="Times New Roman"/>
          <w:szCs w:val="24"/>
        </w:rPr>
        <w:t>-</w:t>
      </w:r>
      <w:r>
        <w:rPr>
          <w:rFonts w:eastAsia="Times New Roman" w:cs="Times New Roman"/>
          <w:szCs w:val="24"/>
        </w:rPr>
        <w:t xml:space="preserve"> που κάθε φορά παρέχει τη μεγαλύτερη προστασία του στο δικηγορικό απόρρητο. </w:t>
      </w:r>
    </w:p>
    <w:p w14:paraId="0B93C93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Με το άρθρο 5 του σχεδίου μεταφέρεται το άρθρο 8 της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rPr>
        <w:t>Στο ισχύον δικονομικό μας δίκαιο το δικαστήριο κρίνει ελεύθερα αν το αντικείμενο της απόδειξης</w:t>
      </w:r>
      <w:r>
        <w:rPr>
          <w:rFonts w:eastAsia="Times New Roman" w:cs="Times New Roman"/>
          <w:szCs w:val="24"/>
        </w:rPr>
        <w:t>,</w:t>
      </w:r>
      <w:r>
        <w:rPr>
          <w:rFonts w:eastAsia="Times New Roman" w:cs="Times New Roman"/>
          <w:szCs w:val="24"/>
        </w:rPr>
        <w:t xml:space="preserve"> για το οποίο διατάχθηκε η επίδειξη εγγράφων</w:t>
      </w:r>
      <w:r>
        <w:rPr>
          <w:rFonts w:eastAsia="Times New Roman" w:cs="Times New Roman"/>
          <w:szCs w:val="24"/>
        </w:rPr>
        <w:t>,</w:t>
      </w:r>
      <w:r>
        <w:rPr>
          <w:rFonts w:eastAsia="Times New Roman" w:cs="Times New Roman"/>
          <w:szCs w:val="24"/>
        </w:rPr>
        <w:t xml:space="preserve"> πρέπει να θεωρηθεί ομολογημένο όπως προκύπτει από τις συνδυασμένες διατάξεις των άρθρων 452 και 366 του Κώδικα Πολιτικής Δικονομίας. </w:t>
      </w:r>
    </w:p>
    <w:p w14:paraId="0B93C93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Με το άρθρο 5 του σχεδίου νόμου δεν αφήνεται πλέον στην ελεύθερη κρίση του δικαστηρίου η απείθεια του υπόχρεου καθ’ ου η </w:t>
      </w:r>
      <w:r>
        <w:rPr>
          <w:rFonts w:eastAsia="Times New Roman" w:cs="Times New Roman"/>
          <w:szCs w:val="24"/>
        </w:rPr>
        <w:t>αίτηση έχει ως αποτέλεσμα να θεωρούνται ομολογημένοι οι ισχυρι</w:t>
      </w:r>
      <w:r>
        <w:rPr>
          <w:rFonts w:eastAsia="Times New Roman" w:cs="Times New Roman"/>
          <w:szCs w:val="24"/>
        </w:rPr>
        <w:lastRenderedPageBreak/>
        <w:t xml:space="preserve">σμοί του αιτούντος, προς απόδειξη των οποίων </w:t>
      </w:r>
      <w:proofErr w:type="spellStart"/>
      <w:r>
        <w:rPr>
          <w:rFonts w:eastAsia="Times New Roman" w:cs="Times New Roman"/>
          <w:szCs w:val="24"/>
        </w:rPr>
        <w:t>διετάχθη</w:t>
      </w:r>
      <w:proofErr w:type="spellEnd"/>
      <w:r>
        <w:rPr>
          <w:rFonts w:eastAsia="Times New Roman" w:cs="Times New Roman"/>
          <w:szCs w:val="24"/>
        </w:rPr>
        <w:t xml:space="preserve"> η προσκόμιση ή γνωστοποίηση. Η ομολογία αυτή αποτελεί πλήρη απόδειξη εναντίον του καθ’ ου η αίτηση όπως ορίζει το άρθρο 352 παράγραφος 1 του</w:t>
      </w:r>
      <w:r>
        <w:rPr>
          <w:rFonts w:eastAsia="Times New Roman" w:cs="Times New Roman"/>
          <w:szCs w:val="24"/>
        </w:rPr>
        <w:t xml:space="preserve"> Κώδικα Πολιτικής Δικονομίας. Συνεπώς παρίσταται περιττή η αναγκαστική εκτέλεση της απόφασης που διατάζει την επίδειξη και δεν εφαρμόζονται αναλογικά οι διατάξεις των άρθρων 452, 941 και 946 του Κώδικα Πολιτικής Δικονομίας. </w:t>
      </w:r>
    </w:p>
    <w:p w14:paraId="0B93C93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 άρθρο 6 ρυθμίζει ζητήματα σχ</w:t>
      </w:r>
      <w:r>
        <w:rPr>
          <w:rFonts w:eastAsia="Times New Roman" w:cs="Times New Roman"/>
          <w:szCs w:val="24"/>
        </w:rPr>
        <w:t>ετικά με αιτήματα κοινοποίησης στοιχείων του άρθρου 4, όταν το σύνολο ή μέρος των στοιχείων που επικαλείται ο αιτών συνιστούν τμήμα του φακέλου υπόθεσης αρχής ανταγωνισμού</w:t>
      </w:r>
      <w:r>
        <w:rPr>
          <w:rFonts w:eastAsia="Times New Roman" w:cs="Times New Roman"/>
          <w:szCs w:val="24"/>
        </w:rPr>
        <w:t>,</w:t>
      </w:r>
      <w:r>
        <w:rPr>
          <w:rFonts w:eastAsia="Times New Roman" w:cs="Times New Roman"/>
          <w:szCs w:val="24"/>
        </w:rPr>
        <w:t xml:space="preserve"> είτε διότι συλλέχθηκαν είτε διότι υποβλήθηκαν στην αρχή ανταγωνισμού στο πλαίσιο έρ</w:t>
      </w:r>
      <w:r>
        <w:rPr>
          <w:rFonts w:eastAsia="Times New Roman" w:cs="Times New Roman"/>
          <w:szCs w:val="24"/>
        </w:rPr>
        <w:t>ευνας για την εφαρ</w:t>
      </w:r>
      <w:r>
        <w:rPr>
          <w:rFonts w:eastAsia="Times New Roman" w:cs="Times New Roman"/>
          <w:szCs w:val="24"/>
        </w:rPr>
        <w:lastRenderedPageBreak/>
        <w:t>μογή των άρθρων 101 και 102 της σύμβασης λειτουργίας της Ευρωπαϊκής Ένωσης ή της κείμενης εθνικής νομοθεσίας, όπως εκάστοτε ισχύει. Αποδεικτικά στοιχεία σε φάκελο «</w:t>
      </w:r>
      <w:r>
        <w:rPr>
          <w:rFonts w:eastAsia="Times New Roman" w:cs="Times New Roman"/>
          <w:szCs w:val="24"/>
        </w:rPr>
        <w:t>α</w:t>
      </w:r>
      <w:r>
        <w:rPr>
          <w:rFonts w:eastAsia="Times New Roman" w:cs="Times New Roman"/>
          <w:szCs w:val="24"/>
        </w:rPr>
        <w:t xml:space="preserve">ρχής </w:t>
      </w:r>
      <w:r>
        <w:rPr>
          <w:rFonts w:eastAsia="Times New Roman" w:cs="Times New Roman"/>
          <w:szCs w:val="24"/>
        </w:rPr>
        <w:t>α</w:t>
      </w:r>
      <w:r>
        <w:rPr>
          <w:rFonts w:eastAsia="Times New Roman" w:cs="Times New Roman"/>
          <w:szCs w:val="24"/>
        </w:rPr>
        <w:t xml:space="preserve">νταγωνισμού». </w:t>
      </w:r>
    </w:p>
    <w:p w14:paraId="0B93C93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Πέραν των ανωτέρω περιορισμών, κοινοποίηση του άρθρο</w:t>
      </w:r>
      <w:r>
        <w:rPr>
          <w:rFonts w:eastAsia="Times New Roman" w:cs="Times New Roman"/>
          <w:szCs w:val="24"/>
        </w:rPr>
        <w:t>υ 6, με το άρθρο 7 θεσπίζονται περιορισμοί στη χρήση των στοιχείων των παραγράφων 4 και 5 του άρθρου 6 σε αγωγές αποζημίωσης, στην περίπτωση που τα στοιχεία αυτά έχουν περιέλθει στην κατοχή των διαδίκων αποκλειστικά μέσω της διαδικασίας πρόσβασης στον φάκε</w:t>
      </w:r>
      <w:r>
        <w:rPr>
          <w:rFonts w:eastAsia="Times New Roman" w:cs="Times New Roman"/>
          <w:szCs w:val="24"/>
        </w:rPr>
        <w:t xml:space="preserve">λο </w:t>
      </w:r>
      <w:r>
        <w:rPr>
          <w:rFonts w:eastAsia="Times New Roman" w:cs="Times New Roman"/>
          <w:szCs w:val="24"/>
        </w:rPr>
        <w:t>α</w:t>
      </w:r>
      <w:r>
        <w:rPr>
          <w:rFonts w:eastAsia="Times New Roman" w:cs="Times New Roman"/>
          <w:szCs w:val="24"/>
        </w:rPr>
        <w:t xml:space="preserve">ρχής </w:t>
      </w:r>
      <w:r>
        <w:rPr>
          <w:rFonts w:eastAsia="Times New Roman" w:cs="Times New Roman"/>
          <w:szCs w:val="24"/>
        </w:rPr>
        <w:t>α</w:t>
      </w:r>
      <w:r>
        <w:rPr>
          <w:rFonts w:eastAsia="Times New Roman" w:cs="Times New Roman"/>
          <w:szCs w:val="24"/>
        </w:rPr>
        <w:t xml:space="preserve">νταγωνισμού στο πλαίσιο των </w:t>
      </w:r>
      <w:proofErr w:type="spellStart"/>
      <w:r>
        <w:rPr>
          <w:rFonts w:eastAsia="Times New Roman" w:cs="Times New Roman"/>
          <w:szCs w:val="24"/>
        </w:rPr>
        <w:t>ενώπιόν</w:t>
      </w:r>
      <w:proofErr w:type="spellEnd"/>
      <w:r>
        <w:rPr>
          <w:rFonts w:eastAsia="Times New Roman" w:cs="Times New Roman"/>
          <w:szCs w:val="24"/>
        </w:rPr>
        <w:t xml:space="preserve"> της διαδικασιών. </w:t>
      </w:r>
    </w:p>
    <w:p w14:paraId="0B93C93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 άρθρο 8 θεσπίζει την παραγραφή των αξιώσεων κατά του παραβάτη για ζημίες λόγω παράβασης του δίκαιου ανταγωνισμού, </w:t>
      </w:r>
      <w:r>
        <w:rPr>
          <w:rFonts w:eastAsia="Times New Roman" w:cs="Times New Roman"/>
          <w:szCs w:val="24"/>
        </w:rPr>
        <w:lastRenderedPageBreak/>
        <w:t>την οποία ορίζει πενταετή. Η παραγραφή αρχίζει αφότου ο ζημιωθείς έμαθε ή μ</w:t>
      </w:r>
      <w:r>
        <w:rPr>
          <w:rFonts w:eastAsia="Times New Roman" w:cs="Times New Roman"/>
          <w:szCs w:val="24"/>
        </w:rPr>
        <w:t>πορεί ευλόγως να αναμένεται ότι γνώριζε την παράβαση του δικαίου ανταγωνισμού τη ζημία και την ταυτότητα του παραβάτη. Αν έπεται χρονικά η παύση της παράβασης, η παραγραφή ξεκινά από το μεταγενέστερο χρονικό σημείο της παύσης. Σε κάθε περίπτωση οι αξιώσεις</w:t>
      </w:r>
      <w:r>
        <w:rPr>
          <w:rFonts w:eastAsia="Times New Roman" w:cs="Times New Roman"/>
          <w:szCs w:val="24"/>
        </w:rPr>
        <w:t xml:space="preserve"> κατά του παραβάτη παραγράφονται σε είκοσι έτη από την παύση της παράβασης του δικαίου ανταγωνισμού. Περαιτέρω ορίζει περιπτώσεις αναστολής της παραγραφής. </w:t>
      </w:r>
    </w:p>
    <w:p w14:paraId="0B93C93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 άρθρο 9 ρυθμίζει εκδίκαση της αγωγής αποζημίωσης με το παρόν σχέδιο τα σχετικά με τη δεσμευτικότητα της διαπίστωσης παράβασης από αποφάσεις πρωτόδικες και τελεσίδικες εθνικής αρχής ανταγωνισμού, από αποφάσεις Ευρωπαϊκής Επιτροπής και </w:t>
      </w:r>
      <w:r>
        <w:rPr>
          <w:rFonts w:eastAsia="Times New Roman" w:cs="Times New Roman"/>
          <w:szCs w:val="24"/>
        </w:rPr>
        <w:lastRenderedPageBreak/>
        <w:t>από αποφάσεις ελλην</w:t>
      </w:r>
      <w:r>
        <w:rPr>
          <w:rFonts w:eastAsia="Times New Roman" w:cs="Times New Roman"/>
          <w:szCs w:val="24"/>
        </w:rPr>
        <w:t xml:space="preserve">ικού ή </w:t>
      </w:r>
      <w:proofErr w:type="spellStart"/>
      <w:r>
        <w:rPr>
          <w:rFonts w:eastAsia="Times New Roman" w:cs="Times New Roman"/>
          <w:szCs w:val="24"/>
        </w:rPr>
        <w:t>ενωσιακού</w:t>
      </w:r>
      <w:proofErr w:type="spellEnd"/>
      <w:r>
        <w:rPr>
          <w:rFonts w:eastAsia="Times New Roman" w:cs="Times New Roman"/>
          <w:szCs w:val="24"/>
        </w:rPr>
        <w:t xml:space="preserve"> δικαστηρίου. Ρητώς ορίζεται ότι οι αποφάσεις αυτές δεσμεύουν το δικάζον δικαστήριο. </w:t>
      </w:r>
    </w:p>
    <w:p w14:paraId="0B93C93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 άρθρο 10 ορίζει ότι οι επιχειρήσεις που υπέπεσαν από κοινού σε παράβαση του δικαίου ανταγωνισμού ενέχονται εις </w:t>
      </w:r>
      <w:proofErr w:type="spellStart"/>
      <w:r>
        <w:rPr>
          <w:rFonts w:eastAsia="Times New Roman" w:cs="Times New Roman"/>
          <w:szCs w:val="24"/>
        </w:rPr>
        <w:t>ολόκληρον</w:t>
      </w:r>
      <w:proofErr w:type="spellEnd"/>
      <w:r>
        <w:rPr>
          <w:rFonts w:eastAsia="Times New Roman" w:cs="Times New Roman"/>
          <w:szCs w:val="24"/>
        </w:rPr>
        <w:t>. Εισάγεται κατά παρέκκλιση, αν</w:t>
      </w:r>
      <w:r>
        <w:rPr>
          <w:rFonts w:eastAsia="Times New Roman" w:cs="Times New Roman"/>
          <w:szCs w:val="24"/>
        </w:rPr>
        <w:t xml:space="preserve"> μια από τις επιχειρήσεις που υπέπεσαν από κοινού σε παράβαση του δικαίου ανταγωνισμού είναι μικρομεσαία επιχείρηση, όπως προσδιορίζεται στη σύσταση 2003/361 των Ευρωπαϊκών Κοινοτήτων της Επιτροπής. Αυτή ευθύνεται μόνο έναντι δικών της άμεσων ή έμμεσων αγο</w:t>
      </w:r>
      <w:r>
        <w:rPr>
          <w:rFonts w:eastAsia="Times New Roman" w:cs="Times New Roman"/>
          <w:szCs w:val="24"/>
        </w:rPr>
        <w:t>ραστών υπό κάποιες προϋποθέσεις. Η εξαίρεση δεν ισχύει αν η μικρομεσαία επιχείρηση ηγήθηκε της παράβασης του δικαίου ανταγωνισμού ή εξανάγκασε άλλες επιχειρήσεις να συμμετάσχουν στην παράβαση ή αν η μικρομεσαία επιχείρηση είχε παραβιάσει παλαιότερα το δίκα</w:t>
      </w:r>
      <w:r>
        <w:rPr>
          <w:rFonts w:eastAsia="Times New Roman" w:cs="Times New Roman"/>
          <w:szCs w:val="24"/>
        </w:rPr>
        <w:t xml:space="preserve">ιο </w:t>
      </w:r>
      <w:r>
        <w:rPr>
          <w:rFonts w:eastAsia="Times New Roman" w:cs="Times New Roman"/>
          <w:szCs w:val="24"/>
        </w:rPr>
        <w:lastRenderedPageBreak/>
        <w:t xml:space="preserve">ανταγωνισμού. Επιχείρηση που σύμφωνα με τις προηγούμενες παραγράφους κατέβαλε ολόκληρη την αποζημίωση έχει δικαίωμα αναγωγής κατά των λοιπών. </w:t>
      </w:r>
    </w:p>
    <w:p w14:paraId="0B93C94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Στο άρθρο 11 ορίζεται ότι δικαίωμα αποζημίωσης έχει κάθε πρόσωπο που ζημιώθηκε από τον παραβάτη ανεξάρτητα από</w:t>
      </w:r>
      <w:r>
        <w:rPr>
          <w:rFonts w:eastAsia="Times New Roman" w:cs="Times New Roman"/>
          <w:szCs w:val="24"/>
        </w:rPr>
        <w:t xml:space="preserve"> το αν είναι άμεσος ή έμμεσος αγοραστής. </w:t>
      </w:r>
    </w:p>
    <w:p w14:paraId="0B93C941"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 εναγόμενος μπορεί να ισχυριστεί ως ένσταση κατά της αξίωσης του ενάγοντος για αποκατάσταση της θετικής του ζημίας ότι ο τελευταίος </w:t>
      </w:r>
      <w:proofErr w:type="spellStart"/>
      <w:r>
        <w:rPr>
          <w:rFonts w:eastAsia="Times New Roman" w:cs="Times New Roman"/>
          <w:szCs w:val="24"/>
        </w:rPr>
        <w:t>μετακύλισε</w:t>
      </w:r>
      <w:proofErr w:type="spellEnd"/>
      <w:r>
        <w:rPr>
          <w:rFonts w:eastAsia="Times New Roman" w:cs="Times New Roman"/>
          <w:szCs w:val="24"/>
        </w:rPr>
        <w:t xml:space="preserve"> εν </w:t>
      </w:r>
      <w:proofErr w:type="spellStart"/>
      <w:r>
        <w:rPr>
          <w:rFonts w:eastAsia="Times New Roman" w:cs="Times New Roman"/>
          <w:szCs w:val="24"/>
        </w:rPr>
        <w:t>όλω</w:t>
      </w:r>
      <w:proofErr w:type="spellEnd"/>
      <w:r>
        <w:rPr>
          <w:rFonts w:eastAsia="Times New Roman" w:cs="Times New Roman"/>
          <w:szCs w:val="24"/>
        </w:rPr>
        <w:t xml:space="preserve"> ή εν μέρει την επιπλέον επιβάρυνση που υπέστη λόγω της παράβαση</w:t>
      </w:r>
      <w:r>
        <w:rPr>
          <w:rFonts w:eastAsia="Times New Roman" w:cs="Times New Roman"/>
          <w:szCs w:val="24"/>
        </w:rPr>
        <w:t xml:space="preserve">ς στις επόμενες βαθμίδες της αλυσίδας εφοδιασμού. </w:t>
      </w:r>
    </w:p>
    <w:p w14:paraId="0B93C942"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άρθρο 12 ορίζεται ότι η άσκηση αγωγών αποζημίωσης από ενάγοντες που δραστηριοποιούνται σε διαφορετικές βαθμίδες της </w:t>
      </w:r>
      <w:r>
        <w:rPr>
          <w:rFonts w:eastAsia="Times New Roman" w:cs="Times New Roman"/>
          <w:szCs w:val="24"/>
        </w:rPr>
        <w:lastRenderedPageBreak/>
        <w:t xml:space="preserve">αλυσίδας διανομής ενός προϊόντος δεν μπορεί να οδηγήσει σε καταβολή αποζημιώσεων που </w:t>
      </w:r>
      <w:r>
        <w:rPr>
          <w:rFonts w:eastAsia="Times New Roman" w:cs="Times New Roman"/>
          <w:szCs w:val="24"/>
        </w:rPr>
        <w:t xml:space="preserve">υπερβαίνουν το σύνολο της ζημίας που προκλήθηκε ή σε μη καταβολή αποζημίωσης. </w:t>
      </w:r>
    </w:p>
    <w:p w14:paraId="0B93C943"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άρθρο 13 ορίζεται ότι στο Πρωτοδικείο Αθηνών συνιστάται ειδικό τμήμα που εκδικάζει τις υποθέσεις του παρόντος σχεδίου νόμου, η κατά </w:t>
      </w:r>
      <w:proofErr w:type="spellStart"/>
      <w:r>
        <w:rPr>
          <w:rFonts w:eastAsia="Times New Roman" w:cs="Times New Roman"/>
          <w:szCs w:val="24"/>
        </w:rPr>
        <w:t>τόπον</w:t>
      </w:r>
      <w:proofErr w:type="spellEnd"/>
      <w:r>
        <w:rPr>
          <w:rFonts w:eastAsia="Times New Roman" w:cs="Times New Roman"/>
          <w:szCs w:val="24"/>
        </w:rPr>
        <w:t xml:space="preserve"> αρμοδιότητα του οποίου εκτείνεται σ</w:t>
      </w:r>
      <w:r>
        <w:rPr>
          <w:rFonts w:eastAsia="Times New Roman" w:cs="Times New Roman"/>
          <w:szCs w:val="24"/>
        </w:rPr>
        <w:t xml:space="preserve">το σύνολο της χώρας και ορίζονται τα προσόντα των τακτικών δικαστών. </w:t>
      </w:r>
    </w:p>
    <w:p w14:paraId="0B93C944"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Ομοίως, στο Εφετείο Αθηνών συνιστάται ειδικό τμήμα το οποίο εκδικάζει τις εφέσεις κατά των αποφάσεων του πρωτόδικου ειδικού τμήματος επί υποθέσεων του παρόντος σχεδίου νόμου. </w:t>
      </w:r>
    </w:p>
    <w:p w14:paraId="0B93C945"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Κατά το άρ</w:t>
      </w:r>
      <w:r>
        <w:rPr>
          <w:rFonts w:eastAsia="Times New Roman" w:cs="Times New Roman"/>
          <w:szCs w:val="24"/>
        </w:rPr>
        <w:t xml:space="preserve">θρο 14 το δικαστήριο έχει την εξουσία να εκτιμήσει το ύψος της ζημίας, αρκούμενο σε </w:t>
      </w:r>
      <w:proofErr w:type="spellStart"/>
      <w:r>
        <w:rPr>
          <w:rFonts w:eastAsia="Times New Roman" w:cs="Times New Roman"/>
          <w:szCs w:val="24"/>
        </w:rPr>
        <w:t>πιθανολόγηση</w:t>
      </w:r>
      <w:proofErr w:type="spellEnd"/>
      <w:r>
        <w:rPr>
          <w:rFonts w:eastAsia="Times New Roman" w:cs="Times New Roman"/>
          <w:szCs w:val="24"/>
        </w:rPr>
        <w:t xml:space="preserve">, εφόσον είναι </w:t>
      </w:r>
      <w:r>
        <w:rPr>
          <w:rFonts w:eastAsia="Times New Roman" w:cs="Times New Roman"/>
          <w:szCs w:val="24"/>
        </w:rPr>
        <w:lastRenderedPageBreak/>
        <w:t>πρακτικά αδύνατο ή υπερβολικά δυσχερές να προσδιοριστεί επακριβώς το ύψος της προκληθείσας ζημίας από τον ενάγοντα, σύμφωνα με τα διαθέσιμα αποδε</w:t>
      </w:r>
      <w:r>
        <w:rPr>
          <w:rFonts w:eastAsia="Times New Roman" w:cs="Times New Roman"/>
          <w:szCs w:val="24"/>
        </w:rPr>
        <w:t xml:space="preserve">ικτικά στοιχεία. Το δικαστήριο μπορεί να ζητά από την Εθνική Αρχή Ανταγωνισμού να διατυπώσει τη γνώμη της για ζητήματα που άπτονται της εφαρμογής του παρόντος, εφόσον αυτή το κρίνει σκόπιμο. </w:t>
      </w:r>
    </w:p>
    <w:p w14:paraId="0B93C946"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άρθρο 15 αναφέρεται σε περιπτώσεις συναινετικής επίλυσης διαφ</w:t>
      </w:r>
      <w:r>
        <w:rPr>
          <w:rFonts w:eastAsia="Times New Roman" w:cs="Times New Roman"/>
          <w:szCs w:val="24"/>
        </w:rPr>
        <w:t xml:space="preserve">ορών. </w:t>
      </w:r>
    </w:p>
    <w:p w14:paraId="0B93C947"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Τέλος, στο άρθρο 16 ορίζεται ο χρόνος εφαρμογής των ουσιαστικών διατάξεων από την έναρξη ισχύος του. </w:t>
      </w:r>
    </w:p>
    <w:p w14:paraId="0B93C948" w14:textId="77777777" w:rsidR="009028E6" w:rsidRDefault="00A2758D">
      <w:pPr>
        <w:tabs>
          <w:tab w:val="left" w:pos="2738"/>
          <w:tab w:val="center" w:pos="4753"/>
          <w:tab w:val="left" w:pos="5723"/>
        </w:tabs>
        <w:spacing w:after="0" w:line="600" w:lineRule="auto"/>
        <w:ind w:firstLine="720"/>
        <w:jc w:val="both"/>
        <w:rPr>
          <w:rFonts w:eastAsia="Times New Roman" w:cs="Times New Roman"/>
          <w:color w:val="000000" w:themeColor="text1"/>
          <w:szCs w:val="24"/>
        </w:rPr>
      </w:pPr>
      <w:r w:rsidRPr="006114AA">
        <w:rPr>
          <w:rFonts w:eastAsia="Times New Roman" w:cs="Times New Roman"/>
          <w:color w:val="000000" w:themeColor="text1"/>
          <w:szCs w:val="24"/>
        </w:rPr>
        <w:lastRenderedPageBreak/>
        <w:t>Σε ό,τι αφορά τις δικονομικές διατάξεις, αυτές εφαρμόζονται σε αγωγές που έχουν ασκηθεί από την 26-12-2014 και εφεξής, με εξαίρεση το άρθρο 13 το ο</w:t>
      </w:r>
      <w:r w:rsidRPr="006114AA">
        <w:rPr>
          <w:rFonts w:eastAsia="Times New Roman" w:cs="Times New Roman"/>
          <w:color w:val="000000" w:themeColor="text1"/>
          <w:szCs w:val="24"/>
        </w:rPr>
        <w:t xml:space="preserve">ποίο εφαρμόζεται στις αγωγές που κατατίθενται από 16-9-2018 και εφεξής. </w:t>
      </w:r>
    </w:p>
    <w:p w14:paraId="0B93C949" w14:textId="77777777" w:rsidR="009028E6" w:rsidRDefault="00A2758D">
      <w:pPr>
        <w:tabs>
          <w:tab w:val="left" w:pos="2738"/>
          <w:tab w:val="center" w:pos="4753"/>
          <w:tab w:val="left" w:pos="5723"/>
        </w:tabs>
        <w:spacing w:after="0" w:line="600" w:lineRule="auto"/>
        <w:ind w:firstLine="720"/>
        <w:jc w:val="both"/>
        <w:rPr>
          <w:rFonts w:eastAsia="Times New Roman" w:cs="Times New Roman"/>
          <w:color w:val="000000" w:themeColor="text1"/>
          <w:szCs w:val="24"/>
        </w:rPr>
      </w:pPr>
      <w:r w:rsidRPr="006114AA">
        <w:rPr>
          <w:rFonts w:eastAsia="Times New Roman" w:cs="Times New Roman"/>
          <w:color w:val="000000" w:themeColor="text1"/>
          <w:szCs w:val="24"/>
        </w:rPr>
        <w:t xml:space="preserve">Ευχαριστώ, κύριε Πρόεδρε. </w:t>
      </w:r>
    </w:p>
    <w:p w14:paraId="0B93C94A" w14:textId="77777777" w:rsidR="009028E6" w:rsidRDefault="00A2758D">
      <w:pPr>
        <w:spacing w:after="0" w:line="600" w:lineRule="auto"/>
        <w:ind w:firstLine="709"/>
        <w:jc w:val="center"/>
        <w:rPr>
          <w:rFonts w:eastAsia="Times New Roman" w:cs="Times New Roman"/>
          <w:szCs w:val="24"/>
        </w:rPr>
      </w:pPr>
      <w:r w:rsidRPr="006114AA">
        <w:rPr>
          <w:rFonts w:eastAsia="Times New Roman" w:cs="Times New Roman"/>
          <w:color w:val="000000" w:themeColor="text1"/>
          <w:szCs w:val="24"/>
        </w:rPr>
        <w:t xml:space="preserve">(Χειροκροτήματα από </w:t>
      </w:r>
      <w:r>
        <w:rPr>
          <w:rFonts w:eastAsia="Times New Roman" w:cs="Times New Roman"/>
          <w:color w:val="000000" w:themeColor="text1"/>
          <w:szCs w:val="24"/>
        </w:rPr>
        <w:t>τις πτέρυγες</w:t>
      </w:r>
      <w:r w:rsidRPr="006114AA">
        <w:rPr>
          <w:rFonts w:eastAsia="Times New Roman" w:cs="Times New Roman"/>
          <w:color w:val="000000" w:themeColor="text1"/>
          <w:szCs w:val="24"/>
        </w:rPr>
        <w:t xml:space="preserve"> του ΣΥΡΙΖΑ και των ΑΝΕΛ</w:t>
      </w:r>
      <w:r>
        <w:rPr>
          <w:rFonts w:eastAsia="Times New Roman" w:cs="Times New Roman"/>
          <w:szCs w:val="24"/>
        </w:rPr>
        <w:t>)</w:t>
      </w:r>
    </w:p>
    <w:p w14:paraId="0B93C94B"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Και εγώ, κύριε συνάδελφε. </w:t>
      </w:r>
    </w:p>
    <w:p w14:paraId="0B93C94C"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Τον λόγο έχει ο γενικός εισηγητής της </w:t>
      </w:r>
      <w:r>
        <w:rPr>
          <w:rFonts w:eastAsia="Times New Roman" w:cs="Times New Roman"/>
          <w:szCs w:val="24"/>
        </w:rPr>
        <w:t xml:space="preserve">Νέας Δημοκρατίας κ. Χρίστος Δήμας. </w:t>
      </w:r>
    </w:p>
    <w:p w14:paraId="0B93C94D"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Δήμα, έχετε τον λόγο. </w:t>
      </w:r>
    </w:p>
    <w:p w14:paraId="0B93C94E"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κύριε Πρόεδρε. </w:t>
      </w:r>
    </w:p>
    <w:p w14:paraId="0B93C94F"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αρχικά να σας ευχηθώ ολόψυχα καλή δύναμη και καλή επιτυχία στα νέα σας καθήκοντα. Αναλαμβάνετε σε μία πολύ κρίσιμη εποχή ένα πολύ κρίσιμο χαρτοφυλάκιο. </w:t>
      </w:r>
    </w:p>
    <w:p w14:paraId="0B93C950"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ήθελα, όμως, να σας πω ότι συζητάμε σήμερα στην Ολομέλεια –είναι η τελική συζήτηση- έ</w:t>
      </w:r>
      <w:r>
        <w:rPr>
          <w:rFonts w:eastAsia="Times New Roman" w:cs="Times New Roman"/>
          <w:szCs w:val="24"/>
        </w:rPr>
        <w:t xml:space="preserve">να σημαντικό σχέδιο νόμου και δεν έχουμε ακούσει ακόμα την άποψη της Κυβέρνησης. Και αυτό συμβαίνει παρά το γεγονός ότι συνεδριάσαμε στην </w:t>
      </w:r>
      <w:r>
        <w:rPr>
          <w:rFonts w:eastAsia="Times New Roman" w:cs="Times New Roman"/>
          <w:szCs w:val="24"/>
        </w:rPr>
        <w:t>ε</w:t>
      </w:r>
      <w:r>
        <w:rPr>
          <w:rFonts w:eastAsia="Times New Roman" w:cs="Times New Roman"/>
          <w:szCs w:val="24"/>
        </w:rPr>
        <w:t>πιτροπή, θέσαμε συγκεκριμένα ερωτήματα στον προκάτοχό σας, ο οποίος δεν τοποθετήθηκε. Άρα περιμένουμε να ακούσουμε κα</w:t>
      </w:r>
      <w:r>
        <w:rPr>
          <w:rFonts w:eastAsia="Times New Roman" w:cs="Times New Roman"/>
          <w:szCs w:val="24"/>
        </w:rPr>
        <w:t xml:space="preserve">ι τις απαντήσεις σας και την άποψη της Κυβέρνησης. </w:t>
      </w:r>
    </w:p>
    <w:p w14:paraId="0B93C951"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Έστω και με καθυστέρηση τριών ετών σήμερα ψηφίζεται η κοινοτική </w:t>
      </w:r>
      <w:r>
        <w:rPr>
          <w:rFonts w:eastAsia="Times New Roman" w:cs="Times New Roman"/>
          <w:szCs w:val="24"/>
        </w:rPr>
        <w:t>ο</w:t>
      </w:r>
      <w:r>
        <w:rPr>
          <w:rFonts w:eastAsia="Times New Roman" w:cs="Times New Roman"/>
          <w:szCs w:val="24"/>
        </w:rPr>
        <w:t xml:space="preserve">δηγία 2014/104. </w:t>
      </w:r>
    </w:p>
    <w:p w14:paraId="0B93C952"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όμως, να αναδείξω την υποκρισία σας και την ανικανότητά σας. Πριν ακόμα γίνετε </w:t>
      </w:r>
      <w:r>
        <w:rPr>
          <w:rFonts w:eastAsia="Times New Roman" w:cs="Times New Roman"/>
          <w:szCs w:val="24"/>
        </w:rPr>
        <w:t>Κ</w:t>
      </w:r>
      <w:r>
        <w:rPr>
          <w:rFonts w:eastAsia="Times New Roman" w:cs="Times New Roman"/>
          <w:szCs w:val="24"/>
        </w:rPr>
        <w:t xml:space="preserve">υβέρνηση κατηγορούσατε ανελλιπώς σε </w:t>
      </w:r>
      <w:r>
        <w:rPr>
          <w:rFonts w:eastAsia="Times New Roman" w:cs="Times New Roman"/>
          <w:szCs w:val="24"/>
        </w:rPr>
        <w:t xml:space="preserve">πολύ έντονους τόνους την προηγούμενη κυβέρνηση για καρτέλ σε ορισμένους κλάδους της οικονομίας. Εσείς, όμως, εδώ και τρία χρόνια δεν αλλάξατε το παραμικρό σε αυτόν τον τομέα. Και έπρεπε να έρθει μια κοινοτική </w:t>
      </w:r>
      <w:r>
        <w:rPr>
          <w:rFonts w:eastAsia="Times New Roman" w:cs="Times New Roman"/>
          <w:szCs w:val="24"/>
        </w:rPr>
        <w:t>ο</w:t>
      </w:r>
      <w:r>
        <w:rPr>
          <w:rFonts w:eastAsia="Times New Roman" w:cs="Times New Roman"/>
          <w:szCs w:val="24"/>
        </w:rPr>
        <w:t>δηγία για να αναγκαστείτε να λάβετε οποιαδήποτ</w:t>
      </w:r>
      <w:r>
        <w:rPr>
          <w:rFonts w:eastAsia="Times New Roman" w:cs="Times New Roman"/>
          <w:szCs w:val="24"/>
        </w:rPr>
        <w:t xml:space="preserve">ε νομοθετική πρωτοβουλία για την άσκηση αγωγών αποζημίωσης για την παραβίαση αντιμονοπωλιακής νομοθεσίας. </w:t>
      </w:r>
    </w:p>
    <w:p w14:paraId="0B93C953"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Ας τα δούμε, όμως, αναλυτικά. Η συγκεκριμένη κοινοτική </w:t>
      </w:r>
      <w:r>
        <w:rPr>
          <w:rFonts w:eastAsia="Times New Roman" w:cs="Times New Roman"/>
          <w:szCs w:val="24"/>
        </w:rPr>
        <w:t>ο</w:t>
      </w:r>
      <w:r>
        <w:rPr>
          <w:rFonts w:eastAsia="Times New Roman" w:cs="Times New Roman"/>
          <w:szCs w:val="24"/>
        </w:rPr>
        <w:t>δηγία 2014/104/ΕΚ συμφωνήθηκε στις 26 Νοεμβρίου 2014, δηλαδή πολύ μικρό χρονικό διάστημα πριν</w:t>
      </w:r>
      <w:r>
        <w:rPr>
          <w:rFonts w:eastAsia="Times New Roman" w:cs="Times New Roman"/>
          <w:szCs w:val="24"/>
        </w:rPr>
        <w:t xml:space="preserve"> αναλάβουν τη διακυβέρνηση της χώρας ο ΣΥΡΙΖΑ και οι Ανεξάρτητοι Έλληνες. Και ενώ θα περίμενε κανείς πως μία Κυβέρνηση που τότε προεκλογικά είχε </w:t>
      </w:r>
      <w:r>
        <w:rPr>
          <w:rFonts w:eastAsia="Times New Roman" w:cs="Times New Roman"/>
          <w:szCs w:val="24"/>
        </w:rPr>
        <w:t>-</w:t>
      </w:r>
      <w:r>
        <w:rPr>
          <w:rFonts w:eastAsia="Times New Roman" w:cs="Times New Roman"/>
          <w:szCs w:val="24"/>
        </w:rPr>
        <w:t xml:space="preserve">υποτίθεται- </w:t>
      </w:r>
      <w:r>
        <w:rPr>
          <w:rFonts w:eastAsia="Times New Roman" w:cs="Times New Roman"/>
          <w:szCs w:val="24"/>
        </w:rPr>
        <w:lastRenderedPageBreak/>
        <w:t xml:space="preserve">ιδιαίτερο ενδιαφέρον για τα ζητήματα του ανταγωνισμού και το σπάσιμο καρτέλ </w:t>
      </w:r>
      <w:r>
        <w:rPr>
          <w:rFonts w:eastAsia="Times New Roman" w:cs="Times New Roman"/>
          <w:szCs w:val="24"/>
        </w:rPr>
        <w:t>-</w:t>
      </w:r>
      <w:r>
        <w:rPr>
          <w:rFonts w:eastAsia="Times New Roman" w:cs="Times New Roman"/>
          <w:szCs w:val="24"/>
        </w:rPr>
        <w:t>θα έπρεπε, συνεπώς, ν</w:t>
      </w:r>
      <w:r>
        <w:rPr>
          <w:rFonts w:eastAsia="Times New Roman" w:cs="Times New Roman"/>
          <w:szCs w:val="24"/>
        </w:rPr>
        <w:t xml:space="preserve">α είχε κινηθεί άμεσα για την ενσωμάτωση της συγκεκριμένης </w:t>
      </w:r>
      <w:r>
        <w:rPr>
          <w:rFonts w:eastAsia="Times New Roman" w:cs="Times New Roman"/>
          <w:szCs w:val="24"/>
        </w:rPr>
        <w:t>ο</w:t>
      </w:r>
      <w:r>
        <w:rPr>
          <w:rFonts w:eastAsia="Times New Roman" w:cs="Times New Roman"/>
          <w:szCs w:val="24"/>
        </w:rPr>
        <w:t xml:space="preserve">δηγίας, την οποία,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xml:space="preserve">, έπρεπε ως χώρα να έχουμε εντάξει στο </w:t>
      </w:r>
      <w:r>
        <w:rPr>
          <w:rFonts w:eastAsia="Times New Roman" w:cs="Times New Roman"/>
          <w:szCs w:val="24"/>
        </w:rPr>
        <w:t>Ε</w:t>
      </w:r>
      <w:r>
        <w:rPr>
          <w:rFonts w:eastAsia="Times New Roman" w:cs="Times New Roman"/>
          <w:szCs w:val="24"/>
        </w:rPr>
        <w:t xml:space="preserve">θνικό </w:t>
      </w:r>
      <w:r>
        <w:rPr>
          <w:rFonts w:eastAsia="Times New Roman" w:cs="Times New Roman"/>
          <w:szCs w:val="24"/>
        </w:rPr>
        <w:t>Δ</w:t>
      </w:r>
      <w:r>
        <w:rPr>
          <w:rFonts w:eastAsia="Times New Roman" w:cs="Times New Roman"/>
          <w:szCs w:val="24"/>
        </w:rPr>
        <w:t xml:space="preserve">ίκαιο έως τον Δεκέμβριο του 2016- πέρασαν τρία χρόνια χωρίς να κάνετε απολύτως τίποτα. </w:t>
      </w:r>
    </w:p>
    <w:p w14:paraId="0B93C954"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χαρακτηριστικό πως α</w:t>
      </w:r>
      <w:r>
        <w:rPr>
          <w:rFonts w:eastAsia="Times New Roman" w:cs="Times New Roman"/>
          <w:szCs w:val="24"/>
        </w:rPr>
        <w:t>πό τα είκοσι ο</w:t>
      </w:r>
      <w:r>
        <w:rPr>
          <w:rFonts w:eastAsia="Times New Roman" w:cs="Times New Roman"/>
          <w:szCs w:val="24"/>
        </w:rPr>
        <w:t>κ</w:t>
      </w:r>
      <w:r>
        <w:rPr>
          <w:rFonts w:eastAsia="Times New Roman" w:cs="Times New Roman"/>
          <w:szCs w:val="24"/>
        </w:rPr>
        <w:t xml:space="preserve">τώ κράτη-μέλη της Ευρωπαϊκής Ένωσης η Ελλάδα είναι η προτελευταία που θα διασφαλίσει τη συμμόρφωση της εθνικής νομοθεσίας. </w:t>
      </w:r>
    </w:p>
    <w:p w14:paraId="0B93C955"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Μάλλον τελικά, ΣΥΡΙΖΑ και Ανεξάρτητοι Έλληνες, δεν θέλατε και τόσο πολύ να χτυπήσετε τα καρτέλ, όπως διατυμπανίζατε. </w:t>
      </w:r>
    </w:p>
    <w:p w14:paraId="0B93C956"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σε αυτό το σημείο να υπογραμμίσω πως λόγω της αδικαιολόγητης καθυστέρησής σας στην ενσωμάτωση της κοινοτικής </w:t>
      </w:r>
      <w:r>
        <w:rPr>
          <w:rFonts w:eastAsia="Times New Roman" w:cs="Times New Roman"/>
          <w:szCs w:val="24"/>
        </w:rPr>
        <w:t>ο</w:t>
      </w:r>
      <w:r>
        <w:rPr>
          <w:rFonts w:eastAsia="Times New Roman" w:cs="Times New Roman"/>
          <w:szCs w:val="24"/>
        </w:rPr>
        <w:t>δηγίας αναγκάζεστε να φέρετε το άρθρο 16, στο οποίο αναφέρεται ότι οι δικονομικές διατάξεις του παρόντος εφαρμόζονται σε αγωγές αποζημίωσης που έχουν ασκηθεί από τις 26 Δεκεμβρίου 2014 και εφεξής, με εξαίρεση το άρθρο 13, το οποίο εφαρμόζεται στις αγωγές π</w:t>
      </w:r>
      <w:r>
        <w:rPr>
          <w:rFonts w:eastAsia="Times New Roman" w:cs="Times New Roman"/>
          <w:szCs w:val="24"/>
        </w:rPr>
        <w:t xml:space="preserve">ου κατατίθενται από τις 16-9-2018 και εφεξής. </w:t>
      </w:r>
    </w:p>
    <w:p w14:paraId="0B93C957"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Εδώ βέβαια, ως αποτέλεσμα της καθυστέρησής σας να ενσωματώσετε την </w:t>
      </w:r>
      <w:r>
        <w:rPr>
          <w:rFonts w:eastAsia="Times New Roman" w:cs="Times New Roman"/>
          <w:szCs w:val="24"/>
        </w:rPr>
        <w:t>κοινοτική οδηγία</w:t>
      </w:r>
      <w:r>
        <w:rPr>
          <w:rFonts w:eastAsia="Times New Roman" w:cs="Times New Roman"/>
          <w:szCs w:val="24"/>
        </w:rPr>
        <w:t xml:space="preserve"> –και μόνο αυτός είναι ο λόγος- δημιουργείτε δύο διαφορετικά καθεστώτα στις αγωγές αποζημίωσης, πριν και μετά τις 26 Δεκεμβρίο</w:t>
      </w:r>
      <w:r>
        <w:rPr>
          <w:rFonts w:eastAsia="Times New Roman" w:cs="Times New Roman"/>
          <w:szCs w:val="24"/>
        </w:rPr>
        <w:t xml:space="preserve">υ 2014. Βέβαια, κανονικά η αναδρομικότητα του νόμου απαγορεύεται ρητά από το Σύνταγμα. </w:t>
      </w:r>
    </w:p>
    <w:p w14:paraId="0B93C958"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Στην προκειμένη περίπτωση υπάρχει νομολογία σε ευρωπαϊκό επίπεδο που την επιτρέπει, εφόσον υπάρχει κοινοτική οδηγία, ακόμα και αν δεν έχει ενσωματωθεί τη δεδομένη χρονι</w:t>
      </w:r>
      <w:r>
        <w:rPr>
          <w:rFonts w:eastAsia="Times New Roman" w:cs="Times New Roman"/>
          <w:szCs w:val="24"/>
        </w:rPr>
        <w:t>κή στιγμή. Άρα γίνεται υπό την ανοχή του νόμου. Όμως, κύριε Υπουργέ, σίγουρα τραβάτε τα πράγματα στα άκρα. Σε κάθε περίπτωση, με την πρόβλεψη αυτή περιπλέκετε πολύ τα πράγματα και η ρύθμιση ενδεχομένως να δημιουργήσει προβλήματα.</w:t>
      </w:r>
    </w:p>
    <w:p w14:paraId="0B93C959"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Πάμε, όμως, στην ουσία του</w:t>
      </w:r>
      <w:r>
        <w:rPr>
          <w:rFonts w:eastAsia="Times New Roman" w:cs="Times New Roman"/>
          <w:szCs w:val="24"/>
        </w:rPr>
        <w:t xml:space="preserve"> σχεδίου νόμου. Το σχέδιο νόμου επιδιώκει να μειώσει τα όποια εμπόδια μπορεί να υπάρχουν, ώστε τα θύματα καρτέλ να έχουν τη δυνατότητα να αποκατασταθούν με αποζημίωση που θα εξασφαλίζεται από αγωγές αποζημιώσεων και να ρυθμίσει πτυχές του ελεύθερου ανταγων</w:t>
      </w:r>
      <w:r>
        <w:rPr>
          <w:rFonts w:eastAsia="Times New Roman" w:cs="Times New Roman"/>
          <w:szCs w:val="24"/>
        </w:rPr>
        <w:t>ισμού.</w:t>
      </w:r>
    </w:p>
    <w:p w14:paraId="0B93C95A"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επιτευχθεί αυτό δίνεται η δυνατότητα σε οποιοδήποτε νομικό ή φυσικό πρόσωπο, που έχει υποστεί ζημία λόγω παράδοσης του </w:t>
      </w:r>
      <w:proofErr w:type="spellStart"/>
      <w:r>
        <w:rPr>
          <w:rFonts w:eastAsia="Times New Roman" w:cs="Times New Roman"/>
          <w:szCs w:val="24"/>
        </w:rPr>
        <w:t>Ενωσιακού</w:t>
      </w:r>
      <w:proofErr w:type="spellEnd"/>
      <w:r>
        <w:rPr>
          <w:rFonts w:eastAsia="Times New Roman" w:cs="Times New Roman"/>
          <w:szCs w:val="24"/>
        </w:rPr>
        <w:t xml:space="preserve"> </w:t>
      </w:r>
      <w:r>
        <w:rPr>
          <w:rFonts w:eastAsia="Times New Roman" w:cs="Times New Roman"/>
          <w:szCs w:val="24"/>
        </w:rPr>
        <w:t xml:space="preserve">ή </w:t>
      </w:r>
      <w:r>
        <w:rPr>
          <w:rFonts w:eastAsia="Times New Roman" w:cs="Times New Roman"/>
          <w:szCs w:val="24"/>
        </w:rPr>
        <w:t>Εθνικού Δικαίου</w:t>
      </w:r>
      <w:r>
        <w:rPr>
          <w:rFonts w:eastAsia="Times New Roman" w:cs="Times New Roman"/>
          <w:szCs w:val="24"/>
        </w:rPr>
        <w:t xml:space="preserve"> περί προστασίας του ελεύθερου ανταγωνισμού από επιχείρηση ή από ένωση επιχειρήσεων, να αξιώνει </w:t>
      </w:r>
      <w:r>
        <w:rPr>
          <w:rFonts w:eastAsia="Times New Roman" w:cs="Times New Roman"/>
          <w:szCs w:val="24"/>
        </w:rPr>
        <w:t>αποτελεσματικά και να επιτυγχάνει πλήρη αποζημίωση για τη ζημία που έχει υποστεί.</w:t>
      </w:r>
    </w:p>
    <w:p w14:paraId="0B93C95B"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Για την ακρίβεια, άσκηση αγωγής αποζημίωσης μπορούν να κάνουν τόσο οι άμεσοι αγοραστές, δηλαδή εκείνοι που αγοράζουν προϊόντα ή υπηρεσίες από τον παραβάτη, όσο και οι έμμεσοι</w:t>
      </w:r>
      <w:r>
        <w:rPr>
          <w:rFonts w:eastAsia="Times New Roman" w:cs="Times New Roman"/>
          <w:szCs w:val="24"/>
        </w:rPr>
        <w:t xml:space="preserve"> αγοραστές, δηλαδή εκείνοι </w:t>
      </w:r>
      <w:r>
        <w:rPr>
          <w:rFonts w:eastAsia="Times New Roman" w:cs="Times New Roman"/>
          <w:szCs w:val="24"/>
        </w:rPr>
        <w:t xml:space="preserve">οι οποίοι </w:t>
      </w:r>
      <w:r>
        <w:rPr>
          <w:rFonts w:eastAsia="Times New Roman" w:cs="Times New Roman"/>
          <w:szCs w:val="24"/>
        </w:rPr>
        <w:t xml:space="preserve">αγοράζουν προϊόντα ή υπηρεσίες που δραστηριοποιούνται σε επόμενες βαθμίδες της αλυσίδας εφοδιασμού. </w:t>
      </w:r>
    </w:p>
    <w:p w14:paraId="0B93C95C"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προβλέπεται η δυνατότητα του εναγόμενου να προβάλει στο δικαστήριο την ένσταση </w:t>
      </w:r>
      <w:proofErr w:type="spellStart"/>
      <w:r>
        <w:rPr>
          <w:rFonts w:eastAsia="Times New Roman" w:cs="Times New Roman"/>
          <w:szCs w:val="24"/>
        </w:rPr>
        <w:t>μετακύλισης</w:t>
      </w:r>
      <w:proofErr w:type="spellEnd"/>
      <w:r>
        <w:rPr>
          <w:rFonts w:eastAsia="Times New Roman" w:cs="Times New Roman"/>
          <w:szCs w:val="24"/>
        </w:rPr>
        <w:t xml:space="preserve"> της πραγματικής απώ</w:t>
      </w:r>
      <w:r>
        <w:rPr>
          <w:rFonts w:eastAsia="Times New Roman" w:cs="Times New Roman"/>
          <w:szCs w:val="24"/>
        </w:rPr>
        <w:t xml:space="preserve">λειας ως μέσο άμυνας, για να αποκρούσει μία αγωγή αποζημίωσης. Δηλαδή, ο εναγόμενος μπορεί να επικαλεστεί ότι ο ενάγων δεν υπέστη ζημιά ή υπέστη μικρότερης αξίας ζημία, επειδή η όποια επιπλέον επιβάρυνση </w:t>
      </w:r>
      <w:proofErr w:type="spellStart"/>
      <w:r>
        <w:rPr>
          <w:rFonts w:eastAsia="Times New Roman" w:cs="Times New Roman"/>
          <w:szCs w:val="24"/>
        </w:rPr>
        <w:t>μετακυλίστηκε</w:t>
      </w:r>
      <w:proofErr w:type="spellEnd"/>
      <w:r>
        <w:rPr>
          <w:rFonts w:eastAsia="Times New Roman" w:cs="Times New Roman"/>
          <w:szCs w:val="24"/>
        </w:rPr>
        <w:t xml:space="preserve"> στον έμμεσο αγοραστή. </w:t>
      </w:r>
    </w:p>
    <w:p w14:paraId="0B93C95D"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άρθρο 10 έχε</w:t>
      </w:r>
      <w:r>
        <w:rPr>
          <w:rFonts w:eastAsia="Times New Roman" w:cs="Times New Roman"/>
          <w:szCs w:val="24"/>
        </w:rPr>
        <w:t xml:space="preserve">ι ενδιαφέρον, καθώς ρυθμίζει την περίπτωση κατά την οποία περισσότερες από μία επιχειρήσεις υπέπεσαν από κοινού σε παράβαση του </w:t>
      </w:r>
      <w:r>
        <w:rPr>
          <w:rFonts w:eastAsia="Times New Roman" w:cs="Times New Roman"/>
          <w:szCs w:val="24"/>
        </w:rPr>
        <w:t>δ</w:t>
      </w:r>
      <w:r>
        <w:rPr>
          <w:rFonts w:eastAsia="Times New Roman" w:cs="Times New Roman"/>
          <w:szCs w:val="24"/>
        </w:rPr>
        <w:t xml:space="preserve">ίκαιου </w:t>
      </w:r>
      <w:r>
        <w:rPr>
          <w:rFonts w:eastAsia="Times New Roman" w:cs="Times New Roman"/>
          <w:szCs w:val="24"/>
        </w:rPr>
        <w:t>α</w:t>
      </w:r>
      <w:r>
        <w:rPr>
          <w:rFonts w:eastAsia="Times New Roman" w:cs="Times New Roman"/>
          <w:szCs w:val="24"/>
        </w:rPr>
        <w:t>νταγωνισμού</w:t>
      </w:r>
      <w:r>
        <w:rPr>
          <w:rFonts w:eastAsia="Times New Roman" w:cs="Times New Roman"/>
          <w:szCs w:val="24"/>
        </w:rPr>
        <w:t xml:space="preserve">. Αναφέρει πως οι μικρομεσαίες επιχειρήσεις απευθύνονται μόνο έναντι των άμεσων και έμμεσων αγοραστών τους, εφόσον τα μερίδια αγοράς που κατέχουν στη σχετική αγορά είναι κατώτερα του 5%, σε οποιαδήποτε </w:t>
      </w:r>
      <w:r>
        <w:rPr>
          <w:rFonts w:eastAsia="Times New Roman" w:cs="Times New Roman"/>
          <w:szCs w:val="24"/>
        </w:rPr>
        <w:lastRenderedPageBreak/>
        <w:t>χρονική στιγμή τέλεσης της παράβασης και κατά πόσο μία</w:t>
      </w:r>
      <w:r>
        <w:rPr>
          <w:rFonts w:eastAsia="Times New Roman" w:cs="Times New Roman"/>
          <w:szCs w:val="24"/>
        </w:rPr>
        <w:t xml:space="preserve"> παραμονή των συνήθων κανόνων περί από κοινού και εις </w:t>
      </w:r>
      <w:proofErr w:type="spellStart"/>
      <w:r>
        <w:rPr>
          <w:rFonts w:eastAsia="Times New Roman" w:cs="Times New Roman"/>
          <w:szCs w:val="24"/>
        </w:rPr>
        <w:t>ολόκληρον</w:t>
      </w:r>
      <w:proofErr w:type="spellEnd"/>
      <w:r>
        <w:rPr>
          <w:rFonts w:eastAsia="Times New Roman" w:cs="Times New Roman"/>
          <w:szCs w:val="24"/>
        </w:rPr>
        <w:t xml:space="preserve"> ευθύνης θα μπορούσε να προκαλέσει ανεπανόρθωτη ζημιά στην οικονομική βιωσιμότητά τους. </w:t>
      </w:r>
    </w:p>
    <w:p w14:paraId="0B93C95E"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ειδικό αυτό καθεστώς δεν εφαρμόζεται ωστόσο στις περιπτώσεις που η μικρομεσαία επιχείρηση ενορχήστρωσ</w:t>
      </w:r>
      <w:r>
        <w:rPr>
          <w:rFonts w:eastAsia="Times New Roman" w:cs="Times New Roman"/>
          <w:szCs w:val="24"/>
        </w:rPr>
        <w:t xml:space="preserve">ε την παράβαση, εξανάγκασε άλλες επιχειρήσεις να συμμετάσχουν στην παράβαση ή έχει διαπιστωμένα διαπράξει παραβίαση του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α</w:t>
      </w:r>
      <w:r>
        <w:rPr>
          <w:rFonts w:eastAsia="Times New Roman" w:cs="Times New Roman"/>
          <w:szCs w:val="24"/>
        </w:rPr>
        <w:t>νταγωνισμού</w:t>
      </w:r>
      <w:r>
        <w:rPr>
          <w:rFonts w:eastAsia="Times New Roman" w:cs="Times New Roman"/>
          <w:szCs w:val="24"/>
        </w:rPr>
        <w:t xml:space="preserve"> στο παρελθόν. </w:t>
      </w:r>
    </w:p>
    <w:p w14:paraId="0B93C95F"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οδηγία</w:t>
      </w:r>
      <w:r>
        <w:rPr>
          <w:rFonts w:eastAsia="Times New Roman" w:cs="Times New Roman"/>
          <w:szCs w:val="24"/>
        </w:rPr>
        <w:t xml:space="preserve"> 2014/104 θεωρήθηκε αρχικά από τους περισσότερους </w:t>
      </w:r>
      <w:proofErr w:type="spellStart"/>
      <w:r>
        <w:rPr>
          <w:rFonts w:eastAsia="Times New Roman" w:cs="Times New Roman"/>
          <w:szCs w:val="24"/>
        </w:rPr>
        <w:t>εμπορικολόγους</w:t>
      </w:r>
      <w:proofErr w:type="spellEnd"/>
      <w:r>
        <w:rPr>
          <w:rFonts w:eastAsia="Times New Roman" w:cs="Times New Roman"/>
          <w:szCs w:val="24"/>
        </w:rPr>
        <w:t xml:space="preserve"> ως σημαντική τομή στο δίκαι</w:t>
      </w:r>
      <w:r>
        <w:rPr>
          <w:rFonts w:eastAsia="Times New Roman" w:cs="Times New Roman"/>
          <w:szCs w:val="24"/>
        </w:rPr>
        <w:t xml:space="preserve">ο του ανταγωνισμού, με την έννοια της αναγνώρισης ενός σημαντικού όπλου της </w:t>
      </w:r>
      <w:r>
        <w:rPr>
          <w:rFonts w:eastAsia="Times New Roman" w:cs="Times New Roman"/>
          <w:szCs w:val="24"/>
        </w:rPr>
        <w:lastRenderedPageBreak/>
        <w:t xml:space="preserve">αξίωσης αποζημίωσης για παραβιάσεις του ανταγωνισμού υπέρ των καταναλωτών. </w:t>
      </w:r>
    </w:p>
    <w:p w14:paraId="0B93C960"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Ωστόσο, φαίνεται ότι λόγω της μη αναγνώρισης της δυνατότητας για συλλογική αγωγή, μάλλον δεν αλλάζουν πο</w:t>
      </w:r>
      <w:r>
        <w:rPr>
          <w:rFonts w:eastAsia="Times New Roman" w:cs="Times New Roman"/>
          <w:szCs w:val="24"/>
        </w:rPr>
        <w:t xml:space="preserve">λλά. Ίσως η πιο σημαντική καινοτομία εξ απόψεως δικαίου αστικής ευθύνης είναι η </w:t>
      </w:r>
      <w:r>
        <w:rPr>
          <w:rFonts w:eastAsia="Times New Roman" w:cs="Times New Roman"/>
          <w:szCs w:val="24"/>
          <w:lang w:val="en-US"/>
        </w:rPr>
        <w:t>follow</w:t>
      </w:r>
      <w:r>
        <w:rPr>
          <w:rFonts w:eastAsia="Times New Roman" w:cs="Times New Roman"/>
          <w:szCs w:val="24"/>
        </w:rPr>
        <w:t>-</w:t>
      </w:r>
      <w:r>
        <w:rPr>
          <w:rFonts w:eastAsia="Times New Roman" w:cs="Times New Roman"/>
          <w:szCs w:val="24"/>
          <w:lang w:val="en-US"/>
        </w:rPr>
        <w:t>on</w:t>
      </w:r>
      <w:r>
        <w:rPr>
          <w:rFonts w:eastAsia="Times New Roman" w:cs="Times New Roman"/>
          <w:szCs w:val="24"/>
        </w:rPr>
        <w:t xml:space="preserve"> </w:t>
      </w:r>
      <w:r>
        <w:rPr>
          <w:rFonts w:eastAsia="Times New Roman" w:cs="Times New Roman"/>
          <w:szCs w:val="24"/>
          <w:lang w:val="en-US"/>
        </w:rPr>
        <w:t>action</w:t>
      </w:r>
      <w:r>
        <w:rPr>
          <w:rFonts w:eastAsia="Times New Roman" w:cs="Times New Roman"/>
          <w:szCs w:val="24"/>
        </w:rPr>
        <w:t xml:space="preserve"> κατόπιν σχετικών αποφάσεων των Επιτροπών Ανταγωνισμού και της Εθνικής Επιτροπής, αλλά και της Ευρωπαϊκής Ένωσης. </w:t>
      </w:r>
    </w:p>
    <w:p w14:paraId="0B93C961"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Ειδικότερα, στο πλαίσιο μιας αποτελεσματικής </w:t>
      </w:r>
      <w:r>
        <w:rPr>
          <w:rFonts w:eastAsia="Times New Roman" w:cs="Times New Roman"/>
          <w:szCs w:val="24"/>
        </w:rPr>
        <w:t xml:space="preserve">προστασίας των καταναλωτών, δύο φαίνεται να είναι εν προκειμένω τα καίρια ζητήματα. Κατά πρώτον, πώς υπολογίζεται η ζημιά του καταναλωτή; Συγκεκριμενοποίηση, ποσοτικοποίηση της ζημίας, που εδώ </w:t>
      </w:r>
      <w:r>
        <w:rPr>
          <w:rFonts w:eastAsia="Times New Roman" w:cs="Times New Roman"/>
          <w:szCs w:val="24"/>
        </w:rPr>
        <w:lastRenderedPageBreak/>
        <w:t xml:space="preserve">συνίσταται στη διαφορά αξίας του προϊόντος άνευ και με την </w:t>
      </w:r>
      <w:proofErr w:type="spellStart"/>
      <w:r>
        <w:rPr>
          <w:rFonts w:eastAsia="Times New Roman" w:cs="Times New Roman"/>
          <w:szCs w:val="24"/>
        </w:rPr>
        <w:t>καρτ</w:t>
      </w:r>
      <w:r>
        <w:rPr>
          <w:rFonts w:eastAsia="Times New Roman" w:cs="Times New Roman"/>
          <w:szCs w:val="24"/>
        </w:rPr>
        <w:t>ελική</w:t>
      </w:r>
      <w:proofErr w:type="spellEnd"/>
      <w:r>
        <w:rPr>
          <w:rFonts w:eastAsia="Times New Roman" w:cs="Times New Roman"/>
          <w:szCs w:val="24"/>
        </w:rPr>
        <w:t xml:space="preserve"> σύμπραξη.</w:t>
      </w:r>
    </w:p>
    <w:p w14:paraId="0B93C962"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Η υποθετική αναγωγή σε μία ιδανική τιμή, που θα διαμορφωνόταν υπό συνθήκες υγιούς ανταγωνισμού, είναι εγγενώς προβληματική. Αυτό το πρόβλημα παραμένει ασφαλώς και στο ελληνικό σχέδιο νόμου. Δεν θα μπορούσε άλλωστε να είναι διαφορετικά τα πρ</w:t>
      </w:r>
      <w:r>
        <w:rPr>
          <w:rFonts w:eastAsia="Times New Roman" w:cs="Times New Roman"/>
          <w:szCs w:val="24"/>
        </w:rPr>
        <w:t xml:space="preserve">άγματα. </w:t>
      </w:r>
    </w:p>
    <w:p w14:paraId="0B93C963"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Τα άρθρα 4 και 14 επιχειρούν να βοηθήσουν προς την κατεύθυνση μιας αποτελεσματικότερης άσκησης του δικαιώματος αποζημίωσης μέσω της συλλογής των αναγκαίων αποδεικτικών στοιχείων, εκτίμηση και ποσοτικοποίηση της ζημίας. </w:t>
      </w:r>
    </w:p>
    <w:p w14:paraId="0B93C96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Σίγουρα, όμως, θα πρέπει οι</w:t>
      </w:r>
      <w:r>
        <w:rPr>
          <w:rFonts w:eastAsia="Times New Roman" w:cs="Times New Roman"/>
          <w:szCs w:val="24"/>
        </w:rPr>
        <w:t xml:space="preserve"> δικαστές να έχουν πολύ συγκεκριμένη αντίληψη τού πώς λειτουργούν οι αγορές και ειδικότερες </w:t>
      </w:r>
      <w:r>
        <w:rPr>
          <w:rFonts w:eastAsia="Times New Roman" w:cs="Times New Roman"/>
          <w:szCs w:val="24"/>
        </w:rPr>
        <w:lastRenderedPageBreak/>
        <w:t xml:space="preserve">γνώσεις οικονομικών για να μπορέσουν να καταλήξουν σε ασφαλή συμπεράσματα. Αυτό είναι, άλλωστε, κάτι το οποίο επισημάνθηκε και από τους φορείς κατά τη διάρκεια της </w:t>
      </w:r>
      <w:r>
        <w:rPr>
          <w:rFonts w:eastAsia="Times New Roman" w:cs="Times New Roman"/>
          <w:szCs w:val="24"/>
        </w:rPr>
        <w:t>διαβούλευσης του σχεδίου νόμου.</w:t>
      </w:r>
    </w:p>
    <w:p w14:paraId="0B93C96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Δεύτερο ζήτημα. Γιατί δεν δίνεται η δυνατότητα άσκησης συλλογικής αγωγής εκ μέρους των ενώσεων καταναλωτών με δυνατότητα αξίωσης και χρηματικής ικανοποίησης λόγω ηθικής βλάβης; Αυτό είναι το κρίσιμο σημείο. Δεν υπάρχει πρόβλ</w:t>
      </w:r>
      <w:r>
        <w:rPr>
          <w:rFonts w:eastAsia="Times New Roman" w:cs="Times New Roman"/>
          <w:szCs w:val="24"/>
        </w:rPr>
        <w:t>εψη περί μηχανισμού συλλογικών αγωγών αποζημίωσης. Οι καταναλωτικές οργανώσεις το ζητούν πανευρωπαϊκά.</w:t>
      </w:r>
    </w:p>
    <w:p w14:paraId="0B93C96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πραγματικότητα είναι ότι οι περισσότερες χώρες δεν το έχουν υιοθετήσει, φοβούμενες ότι υπό προϋποθέσεις θα μπορούσε </w:t>
      </w:r>
      <w:r>
        <w:rPr>
          <w:rFonts w:eastAsia="Times New Roman" w:cs="Times New Roman"/>
          <w:szCs w:val="24"/>
        </w:rPr>
        <w:lastRenderedPageBreak/>
        <w:t>να μετατρέψει τις ενώσεις σε ρυθμισ</w:t>
      </w:r>
      <w:r>
        <w:rPr>
          <w:rFonts w:eastAsia="Times New Roman" w:cs="Times New Roman"/>
          <w:szCs w:val="24"/>
        </w:rPr>
        <w:t>τές της αγοράς, με αποτέλεσμα, εάν το επιδίωκαν, να είχαν τη δυνατότητα να πιέσουν τις επιχειρήσεις.</w:t>
      </w:r>
    </w:p>
    <w:p w14:paraId="0B93C96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αιτιολογική έκθεση πάντως του άρθρου 3, σελίδες 3 και 4, αποκλείει την </w:t>
      </w:r>
      <w:proofErr w:type="spellStart"/>
      <w:r>
        <w:rPr>
          <w:rFonts w:eastAsia="Times New Roman" w:cs="Times New Roman"/>
          <w:szCs w:val="24"/>
        </w:rPr>
        <w:t>οιονεί</w:t>
      </w:r>
      <w:proofErr w:type="spellEnd"/>
      <w:r>
        <w:rPr>
          <w:rFonts w:eastAsia="Times New Roman" w:cs="Times New Roman"/>
          <w:szCs w:val="24"/>
        </w:rPr>
        <w:t xml:space="preserve"> </w:t>
      </w:r>
      <w:proofErr w:type="spellStart"/>
      <w:r>
        <w:rPr>
          <w:rFonts w:eastAsia="Times New Roman" w:cs="Times New Roman"/>
          <w:szCs w:val="24"/>
        </w:rPr>
        <w:t>τιμωρητική</w:t>
      </w:r>
      <w:proofErr w:type="spellEnd"/>
      <w:r>
        <w:rPr>
          <w:rFonts w:eastAsia="Times New Roman" w:cs="Times New Roman"/>
          <w:szCs w:val="24"/>
        </w:rPr>
        <w:t xml:space="preserve"> λειτουργία της αποζημίωσης και </w:t>
      </w:r>
      <w:proofErr w:type="spellStart"/>
      <w:r>
        <w:rPr>
          <w:rFonts w:eastAsia="Times New Roman" w:cs="Times New Roman"/>
          <w:szCs w:val="24"/>
        </w:rPr>
        <w:t>οριοθετείται</w:t>
      </w:r>
      <w:proofErr w:type="spellEnd"/>
      <w:r>
        <w:rPr>
          <w:rFonts w:eastAsia="Times New Roman" w:cs="Times New Roman"/>
          <w:szCs w:val="24"/>
        </w:rPr>
        <w:t xml:space="preserve"> ο κύκλος των προς απ</w:t>
      </w:r>
      <w:r>
        <w:rPr>
          <w:rFonts w:eastAsia="Times New Roman" w:cs="Times New Roman"/>
          <w:szCs w:val="24"/>
        </w:rPr>
        <w:t>οζημίωση νομιμοποιούμενων φυσικών και νομικών προσώπων.</w:t>
      </w:r>
    </w:p>
    <w:p w14:paraId="0B93C96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συνεπώς η απορία μου είναι εύλογη: Συζητήθηκε το θέμα; Έγινε κάποιου είδους διαβούλευση με τις ενώσεις καταναλωτών, ώστε να διευρυνθεί μια τέτοια δυνατότητα; Στη συζήτηση στην </w:t>
      </w:r>
      <w:r>
        <w:rPr>
          <w:rFonts w:eastAsia="Times New Roman" w:cs="Times New Roman"/>
          <w:szCs w:val="24"/>
        </w:rPr>
        <w:t xml:space="preserve">επιτροπή </w:t>
      </w:r>
      <w:r>
        <w:rPr>
          <w:rFonts w:eastAsia="Times New Roman" w:cs="Times New Roman"/>
          <w:szCs w:val="24"/>
        </w:rPr>
        <w:t xml:space="preserve">ρώτησα τον Υπουργό. Δεν λάβαμε συγκεκριμένη απάντηση. Θα ήθελα να ήξερα αν πριν την </w:t>
      </w:r>
      <w:r>
        <w:rPr>
          <w:rFonts w:eastAsia="Times New Roman" w:cs="Times New Roman"/>
          <w:szCs w:val="24"/>
        </w:rPr>
        <w:t xml:space="preserve">επιτροπή </w:t>
      </w:r>
      <w:r>
        <w:rPr>
          <w:rFonts w:eastAsia="Times New Roman" w:cs="Times New Roman"/>
          <w:szCs w:val="24"/>
        </w:rPr>
        <w:t xml:space="preserve">ή μετά </w:t>
      </w:r>
      <w:r>
        <w:rPr>
          <w:rFonts w:eastAsia="Times New Roman" w:cs="Times New Roman"/>
          <w:szCs w:val="24"/>
        </w:rPr>
        <w:lastRenderedPageBreak/>
        <w:t xml:space="preserve">την </w:t>
      </w:r>
      <w:r>
        <w:rPr>
          <w:rFonts w:eastAsia="Times New Roman" w:cs="Times New Roman"/>
          <w:szCs w:val="24"/>
        </w:rPr>
        <w:t xml:space="preserve">επιτροπή </w:t>
      </w:r>
      <w:r>
        <w:rPr>
          <w:rFonts w:eastAsia="Times New Roman" w:cs="Times New Roman"/>
          <w:szCs w:val="24"/>
        </w:rPr>
        <w:t xml:space="preserve">υπήρξε κάποια επικοινωνία με τις </w:t>
      </w:r>
      <w:r>
        <w:rPr>
          <w:rFonts w:eastAsia="Times New Roman" w:cs="Times New Roman"/>
          <w:szCs w:val="24"/>
        </w:rPr>
        <w:t>Ενώσεις Καταναλωτών</w:t>
      </w:r>
      <w:r>
        <w:rPr>
          <w:rFonts w:eastAsia="Times New Roman" w:cs="Times New Roman"/>
          <w:szCs w:val="24"/>
        </w:rPr>
        <w:t>.</w:t>
      </w:r>
    </w:p>
    <w:p w14:paraId="0B93C96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Σε μια τέτοια περίπτωση, ωστόσο, θα πρέπει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και μία ακόμα παράμετρο</w:t>
      </w:r>
      <w:r>
        <w:rPr>
          <w:rFonts w:eastAsia="Times New Roman" w:cs="Times New Roman"/>
          <w:szCs w:val="24"/>
        </w:rPr>
        <w:t xml:space="preserve">ς. Συγκεκριμένα, θα πρέπει να αποδειχθεί ότι οι αυξημένες λόγω του καρτέλ τιμές έφτασαν μέχρι τον καταναλωτή. Θα πρέπει να αποδειχθεί, δηλαδή, ότι ο άμεσος αγοραστής, ο οποίος είχε αγοράσει σε αυξημένη τιμή το προϊόν από τον συμμετέχοντα σε καρτέλ, </w:t>
      </w:r>
      <w:proofErr w:type="spellStart"/>
      <w:r>
        <w:rPr>
          <w:rFonts w:eastAsia="Times New Roman" w:cs="Times New Roman"/>
          <w:szCs w:val="24"/>
        </w:rPr>
        <w:t>μετακύλ</w:t>
      </w:r>
      <w:r>
        <w:rPr>
          <w:rFonts w:eastAsia="Times New Roman" w:cs="Times New Roman"/>
          <w:szCs w:val="24"/>
        </w:rPr>
        <w:t>ισε</w:t>
      </w:r>
      <w:proofErr w:type="spellEnd"/>
      <w:r>
        <w:rPr>
          <w:rFonts w:eastAsia="Times New Roman" w:cs="Times New Roman"/>
          <w:szCs w:val="24"/>
        </w:rPr>
        <w:t xml:space="preserve"> την επιπλέον επιβάρυνση στους καταναλωτές, δηλαδή δεν την απορρόφησε ο ίδιος.</w:t>
      </w:r>
    </w:p>
    <w:p w14:paraId="0B93C96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Επομένως, εάν κάτι τέτοιο γίνει δεκτό, τότε προκύπτει θέμα με τον άμεσο αγοραστή, ο οποίος δεν θα δικαιούται αποζημίωση, διότι θα έχει </w:t>
      </w:r>
      <w:proofErr w:type="spellStart"/>
      <w:r>
        <w:rPr>
          <w:rFonts w:eastAsia="Times New Roman" w:cs="Times New Roman"/>
          <w:szCs w:val="24"/>
        </w:rPr>
        <w:t>μετακυλίσει</w:t>
      </w:r>
      <w:proofErr w:type="spellEnd"/>
      <w:r>
        <w:rPr>
          <w:rFonts w:eastAsia="Times New Roman" w:cs="Times New Roman"/>
          <w:szCs w:val="24"/>
        </w:rPr>
        <w:t xml:space="preserve"> την επιβάρυνση στον καταναλ</w:t>
      </w:r>
      <w:r>
        <w:rPr>
          <w:rFonts w:eastAsia="Times New Roman" w:cs="Times New Roman"/>
          <w:szCs w:val="24"/>
        </w:rPr>
        <w:t>ωτή.</w:t>
      </w:r>
    </w:p>
    <w:p w14:paraId="0B93C96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Επιπλέον, εγείρεται και το ερώτημα της μείωσης του όγκου πωλήσεων του άμεσου αγοραστή λόγω αυξημένης τιμής. Επομένως, εάν τελικά εισαχθεί σχετική διάταξη, θα πρέπει να είναι ξεκάθαρος και ο κανόνας περί </w:t>
      </w:r>
      <w:proofErr w:type="spellStart"/>
      <w:r>
        <w:rPr>
          <w:rFonts w:eastAsia="Times New Roman" w:cs="Times New Roman"/>
          <w:szCs w:val="24"/>
        </w:rPr>
        <w:t>μετακύλισης</w:t>
      </w:r>
      <w:proofErr w:type="spellEnd"/>
      <w:r>
        <w:rPr>
          <w:rFonts w:eastAsia="Times New Roman" w:cs="Times New Roman"/>
          <w:szCs w:val="24"/>
        </w:rPr>
        <w:t>. Θα είναι ανάλογος εκείνου που περιγ</w:t>
      </w:r>
      <w:r>
        <w:rPr>
          <w:rFonts w:eastAsia="Times New Roman" w:cs="Times New Roman"/>
          <w:szCs w:val="24"/>
        </w:rPr>
        <w:t xml:space="preserve">ράφεται στα άρθρα 13 και 14 της </w:t>
      </w:r>
      <w:r>
        <w:rPr>
          <w:rFonts w:eastAsia="Times New Roman" w:cs="Times New Roman"/>
          <w:szCs w:val="24"/>
        </w:rPr>
        <w:t>οδηγίας</w:t>
      </w:r>
      <w:r>
        <w:rPr>
          <w:rFonts w:eastAsia="Times New Roman" w:cs="Times New Roman"/>
          <w:szCs w:val="24"/>
        </w:rPr>
        <w:t xml:space="preserve">, σύμφωνα με τον οποίο εισάγεται μαχητό τεκμήριο υπέρ της </w:t>
      </w:r>
      <w:proofErr w:type="spellStart"/>
      <w:r>
        <w:rPr>
          <w:rFonts w:eastAsia="Times New Roman" w:cs="Times New Roman"/>
          <w:szCs w:val="24"/>
        </w:rPr>
        <w:t>μετακύλισης</w:t>
      </w:r>
      <w:proofErr w:type="spellEnd"/>
      <w:r>
        <w:rPr>
          <w:rFonts w:eastAsia="Times New Roman" w:cs="Times New Roman"/>
          <w:szCs w:val="24"/>
        </w:rPr>
        <w:t>;</w:t>
      </w:r>
    </w:p>
    <w:p w14:paraId="0B93C96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Πάντως, για να αποφευχθούν φαινόμενα εκδικητικού χαρακτήρα συλλογικών αγωγών, θα πρέπει να καθίσταται σαφές ότι ισχύει και σε αυτές τις περιπτώσει</w:t>
      </w:r>
      <w:r>
        <w:rPr>
          <w:rFonts w:eastAsia="Times New Roman" w:cs="Times New Roman"/>
          <w:szCs w:val="24"/>
        </w:rPr>
        <w:t xml:space="preserve">ς ο </w:t>
      </w:r>
      <w:proofErr w:type="spellStart"/>
      <w:r>
        <w:rPr>
          <w:rFonts w:eastAsia="Times New Roman" w:cs="Times New Roman"/>
          <w:szCs w:val="24"/>
        </w:rPr>
        <w:t>αποκαταστατικός</w:t>
      </w:r>
      <w:proofErr w:type="spellEnd"/>
      <w:r>
        <w:rPr>
          <w:rFonts w:eastAsia="Times New Roman" w:cs="Times New Roman"/>
          <w:szCs w:val="24"/>
        </w:rPr>
        <w:t xml:space="preserve"> χαρακτήρας της αποζημίωσης, χωρίς να αφήνεται κανένα περιθώριο για τις λεγόμενες </w:t>
      </w:r>
      <w:proofErr w:type="spellStart"/>
      <w:r>
        <w:rPr>
          <w:rFonts w:eastAsia="Times New Roman" w:cs="Times New Roman"/>
          <w:szCs w:val="24"/>
        </w:rPr>
        <w:t>τιμωρητικές</w:t>
      </w:r>
      <w:proofErr w:type="spellEnd"/>
      <w:r>
        <w:rPr>
          <w:rFonts w:eastAsia="Times New Roman" w:cs="Times New Roman"/>
          <w:szCs w:val="24"/>
        </w:rPr>
        <w:t xml:space="preserve"> ζημίες, πράγμα άλλωστε δύσκολο για την ελληνική έννομη τάξη.</w:t>
      </w:r>
    </w:p>
    <w:p w14:paraId="0B93C96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Παρ’ όλα αυτά, ως Νέα Δημοκρατία, εμείς συμφωνούμε με το πνεύμα της </w:t>
      </w:r>
      <w:r>
        <w:rPr>
          <w:rFonts w:eastAsia="Times New Roman" w:cs="Times New Roman"/>
          <w:szCs w:val="24"/>
        </w:rPr>
        <w:t>οδηγίας</w:t>
      </w:r>
      <w:r>
        <w:rPr>
          <w:rFonts w:eastAsia="Times New Roman" w:cs="Times New Roman"/>
          <w:szCs w:val="24"/>
        </w:rPr>
        <w:t xml:space="preserve">. Όπως είπαμε και στην </w:t>
      </w:r>
      <w:r>
        <w:rPr>
          <w:rFonts w:eastAsia="Times New Roman" w:cs="Times New Roman"/>
          <w:szCs w:val="24"/>
        </w:rPr>
        <w:t>επιτροπή</w:t>
      </w:r>
      <w:r>
        <w:rPr>
          <w:rFonts w:eastAsia="Times New Roman" w:cs="Times New Roman"/>
          <w:szCs w:val="24"/>
        </w:rPr>
        <w:t>, θα ψηφίσουμε θετικά.</w:t>
      </w:r>
    </w:p>
    <w:p w14:paraId="0B93C96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κύριε Υπουργέ, να λάβω απαντήσεις για τα δύο συγκεκριμένα ζητήματα, διότι στην </w:t>
      </w:r>
      <w:r>
        <w:rPr>
          <w:rFonts w:eastAsia="Times New Roman" w:cs="Times New Roman"/>
          <w:szCs w:val="24"/>
        </w:rPr>
        <w:t>επιτροπή</w:t>
      </w:r>
      <w:r>
        <w:rPr>
          <w:rFonts w:eastAsia="Times New Roman" w:cs="Times New Roman"/>
          <w:szCs w:val="24"/>
        </w:rPr>
        <w:t>, παρά το γεγονός ότι ρωτήσαμε, δεν λάβαμε απολύτως καμμία απάντηση.</w:t>
      </w:r>
    </w:p>
    <w:p w14:paraId="0B93C96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0B93C970" w14:textId="77777777" w:rsidR="009028E6" w:rsidRDefault="00A2758D">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93C971"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Οδυσσέας Κωνσταντινόπουλος, ειδικός αγορητής από τη Δημοκρατική Συμπαράταξη.</w:t>
      </w:r>
    </w:p>
    <w:p w14:paraId="0B93C972"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0B93C973"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κύρι</w:t>
      </w:r>
      <w:r>
        <w:rPr>
          <w:rFonts w:eastAsia="Times New Roman" w:cs="Times New Roman"/>
          <w:szCs w:val="24"/>
        </w:rPr>
        <w:t>ε Αντιπρόεδρε, σας ευχόμαστε κι εμείς καλή επιτυχία.</w:t>
      </w:r>
    </w:p>
    <w:p w14:paraId="0B93C974"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ήθελα να μου επιτρέψετε να ξεκινήσω με ένα θέμα το οποίο νομίζω ότι ως Αντιπρόεδρος θα πρέπει να το λύσετε εδώ, στη Βουλή εσείς, αλλά και γενικότερα η Κυβέρνηση. Είναι το θέμα των ημερών, που δεν είνα</w:t>
      </w:r>
      <w:r>
        <w:rPr>
          <w:rFonts w:eastAsia="Times New Roman" w:cs="Times New Roman"/>
          <w:szCs w:val="24"/>
        </w:rPr>
        <w:t xml:space="preserve">ι τίποτε άλλο από τους δύο στρατιωτικούς που βρίσκονται στις φυλακές της </w:t>
      </w:r>
      <w:proofErr w:type="spellStart"/>
      <w:r>
        <w:rPr>
          <w:rFonts w:eastAsia="Times New Roman" w:cs="Times New Roman"/>
          <w:szCs w:val="24"/>
        </w:rPr>
        <w:t>Αδριανούπολης</w:t>
      </w:r>
      <w:proofErr w:type="spellEnd"/>
      <w:r>
        <w:rPr>
          <w:rFonts w:eastAsia="Times New Roman" w:cs="Times New Roman"/>
          <w:szCs w:val="24"/>
        </w:rPr>
        <w:t>.</w:t>
      </w:r>
    </w:p>
    <w:p w14:paraId="0B93C975"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Αντιπρόεδρε, διαβάζω ότι ο Υπουργός Εθνικής Άμυνας είπε ότι είναι όμηροι. Σήμερα ο Αναπληρωτής Υπουργός, ο κ. Κουβέλης, είπε ότι δεν είναι έτσι.</w:t>
      </w:r>
    </w:p>
    <w:p w14:paraId="0B93C976"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Πρέπει επιτέλους </w:t>
      </w:r>
      <w:r>
        <w:rPr>
          <w:rFonts w:eastAsia="Times New Roman" w:cs="Times New Roman"/>
          <w:szCs w:val="24"/>
        </w:rPr>
        <w:t xml:space="preserve">η Κυβέρνηση, πριν ζητήσει εθνική συνεννόηση, να συνεννοηθεί στο εσωτερικό της για το αν είναι όμηροι ή όχι. </w:t>
      </w:r>
      <w:r>
        <w:rPr>
          <w:rFonts w:eastAsia="Times New Roman" w:cs="Times New Roman"/>
          <w:szCs w:val="24"/>
        </w:rPr>
        <w:lastRenderedPageBreak/>
        <w:t>Δεχόμαστε όλοι ότι είναι ήρωες, αλλά πρέπει να αποδεχθούμε ότι η Κυβέρνηση δεν μπορεί να προχωρήσει έτσι.</w:t>
      </w:r>
    </w:p>
    <w:p w14:paraId="0B93C97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Κύριε Υπουργέ, επειδή είχαμε μία ερώτηση ω</w:t>
      </w:r>
      <w:r>
        <w:rPr>
          <w:rFonts w:eastAsia="Times New Roman" w:cs="Times New Roman"/>
          <w:szCs w:val="24"/>
        </w:rPr>
        <w:t xml:space="preserve">ς Κοινοβουλευτική Ομάδα </w:t>
      </w:r>
      <w:r>
        <w:rPr>
          <w:rFonts w:eastAsia="Times New Roman" w:cs="Times New Roman"/>
          <w:szCs w:val="24"/>
        </w:rPr>
        <w:t xml:space="preserve">η οποία </w:t>
      </w:r>
      <w:r>
        <w:rPr>
          <w:rFonts w:eastAsia="Times New Roman" w:cs="Times New Roman"/>
          <w:szCs w:val="24"/>
        </w:rPr>
        <w:t xml:space="preserve">αφορά την αναπτυξιακή δράση της Κυβέρνησης, θέλουμε να πιστεύουμε ότι τώρα που γίνατε Υπουργός θα έρθετε να απαντήσετε στη Βουλή. Αυτή η ερώτηση μετρά έξι μήνες. </w:t>
      </w:r>
    </w:p>
    <w:p w14:paraId="0B93C97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θέμα του συγκεκριμένου νομοσχεδίου, αναφέρθηκε </w:t>
      </w:r>
      <w:r>
        <w:rPr>
          <w:rFonts w:eastAsia="Times New Roman" w:cs="Times New Roman"/>
          <w:szCs w:val="24"/>
        </w:rPr>
        <w:t xml:space="preserve">και ο συνάδελφος κ. Δήμας. Κοιτάξτε να δείτε. Δεν γίνεται να μιλάμε δυο φορές και να μην έχουμε ακούσει την Κυβέρνηση. Αυτό είναι μοναδικό στα χρονικά. Ακόμα κι εσείς, κύριε Υπουργέ, θα έπρεπε να έχετε διαβάσει αυτά που είπαμε στις </w:t>
      </w:r>
      <w:r>
        <w:rPr>
          <w:rFonts w:eastAsia="Times New Roman" w:cs="Times New Roman"/>
          <w:szCs w:val="24"/>
        </w:rPr>
        <w:t>επιτροπές</w:t>
      </w:r>
      <w:r>
        <w:rPr>
          <w:rFonts w:eastAsia="Times New Roman" w:cs="Times New Roman"/>
          <w:szCs w:val="24"/>
        </w:rPr>
        <w:t xml:space="preserve">, έτσι ώστε να </w:t>
      </w:r>
      <w:r>
        <w:rPr>
          <w:rFonts w:eastAsia="Times New Roman" w:cs="Times New Roman"/>
          <w:szCs w:val="24"/>
        </w:rPr>
        <w:t>έρθετε κάποια στιγμή και να μας απαντήσετε σχετικά με αυτά τα θέματα. Τέλος πάντων.</w:t>
      </w:r>
    </w:p>
    <w:p w14:paraId="0B93C97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θέσω κάποια ζητήματα. Η Κυβέρνηση ΣΥΡΙΖΑ, ενώ φέρνει την κοινοτική </w:t>
      </w:r>
      <w:r>
        <w:rPr>
          <w:rFonts w:eastAsia="Times New Roman" w:cs="Times New Roman"/>
          <w:szCs w:val="24"/>
        </w:rPr>
        <w:t>οδηγία</w:t>
      </w:r>
      <w:r>
        <w:rPr>
          <w:rFonts w:eastAsia="Times New Roman" w:cs="Times New Roman"/>
          <w:szCs w:val="24"/>
        </w:rPr>
        <w:t xml:space="preserve">, πριν από λίγο καιρό με υποκρισία ψήφισε νόμους που υπονομεύουν την κοινοτική </w:t>
      </w:r>
      <w:r>
        <w:rPr>
          <w:rFonts w:eastAsia="Times New Roman" w:cs="Times New Roman"/>
          <w:szCs w:val="24"/>
        </w:rPr>
        <w:t>οδηγία</w:t>
      </w:r>
      <w:r>
        <w:rPr>
          <w:rFonts w:eastAsia="Times New Roman" w:cs="Times New Roman"/>
          <w:szCs w:val="24"/>
        </w:rPr>
        <w:t>. Θα σ</w:t>
      </w:r>
      <w:r>
        <w:rPr>
          <w:rFonts w:eastAsia="Times New Roman" w:cs="Times New Roman"/>
          <w:szCs w:val="24"/>
        </w:rPr>
        <w:t xml:space="preserve">ας πω δυο-τρία παραδείγματα. Τι θέλει να κάνει η κοινοτική </w:t>
      </w:r>
      <w:r>
        <w:rPr>
          <w:rFonts w:eastAsia="Times New Roman" w:cs="Times New Roman"/>
          <w:szCs w:val="24"/>
        </w:rPr>
        <w:t>οδηγία</w:t>
      </w:r>
      <w:r>
        <w:rPr>
          <w:rFonts w:eastAsia="Times New Roman" w:cs="Times New Roman"/>
          <w:szCs w:val="24"/>
        </w:rPr>
        <w:t xml:space="preserve">; Θέλει να λειτουργήσει υπέρ των θυμάτων του αθέμιτου ανταγωνισμού, καταναλωτές και επιχειρήσεις, θεσπίζοντας κριτήρια ή οτιδήποτε άλλο. </w:t>
      </w:r>
    </w:p>
    <w:p w14:paraId="0B93C97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στο τελευταίο πολυνομοσχέδιο με τα </w:t>
      </w:r>
      <w:proofErr w:type="spellStart"/>
      <w:r>
        <w:rPr>
          <w:rFonts w:eastAsia="Times New Roman" w:cs="Times New Roman"/>
          <w:szCs w:val="24"/>
        </w:rPr>
        <w:t>προ</w:t>
      </w:r>
      <w:r>
        <w:rPr>
          <w:rFonts w:eastAsia="Times New Roman" w:cs="Times New Roman"/>
          <w:szCs w:val="24"/>
        </w:rPr>
        <w:t>απαιτούμενα</w:t>
      </w:r>
      <w:proofErr w:type="spellEnd"/>
      <w:r>
        <w:rPr>
          <w:rFonts w:eastAsia="Times New Roman" w:cs="Times New Roman"/>
          <w:szCs w:val="24"/>
        </w:rPr>
        <w:t xml:space="preserve"> καταργήσατε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εμπορικής εγγύησης. Πώς το ένα δένει με το άλλο; Πώς γίνεται την ίδια ώρα που ζητάτε να λειτουργήσει υπέρ των θυμάτων του αθέμιτου ανταγωνισμού, εσείς να καταργείτε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εμπορικής εγγύησης,</w:t>
      </w:r>
      <w:r>
        <w:rPr>
          <w:rFonts w:eastAsia="Times New Roman" w:cs="Times New Roman"/>
          <w:szCs w:val="24"/>
        </w:rPr>
        <w:t xml:space="preserve"> κάνοντας δώρο ουσιαστικά στις μεγάλες πολυεθνικές; </w:t>
      </w:r>
    </w:p>
    <w:p w14:paraId="0B93C97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αναφερθούμε και σε ένα δεύτερο θέμα. Με βάση την κοινοτική </w:t>
      </w:r>
      <w:r>
        <w:rPr>
          <w:rFonts w:eastAsia="Times New Roman" w:cs="Times New Roman"/>
          <w:szCs w:val="24"/>
        </w:rPr>
        <w:t>οδηγία</w:t>
      </w:r>
      <w:r>
        <w:rPr>
          <w:rFonts w:eastAsia="Times New Roman" w:cs="Times New Roman"/>
          <w:szCs w:val="24"/>
        </w:rPr>
        <w:t>, την οποία εισηγείται η Κυβέρνηση, λέει «…να δημιουργήσει ένα νομικό περιβάλλον φιλικότερο προς τους αδύναμους κρίκους της αλυσίδας το</w:t>
      </w:r>
      <w:r>
        <w:rPr>
          <w:rFonts w:eastAsia="Times New Roman" w:cs="Times New Roman"/>
          <w:szCs w:val="24"/>
        </w:rPr>
        <w:t xml:space="preserve">υ ελεύθερου ανταγωνισμού, έμμεσοι αγοραστές, μικρομεσαίες επιχειρήσεις και καταναλωτές, οι οποίοι …» -γράφει αυτό που εισηγείστε- «…αποθαρρύνονται από την προσφυγή σε ένδικα μέσα». Πολύ σωστά. </w:t>
      </w:r>
    </w:p>
    <w:p w14:paraId="0B93C97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Εσείς, κύριε Υπουργέ, θυμάστε ότι ψηφίσατε την υποχρεωτική δια</w:t>
      </w:r>
      <w:r>
        <w:rPr>
          <w:rFonts w:eastAsia="Times New Roman" w:cs="Times New Roman"/>
          <w:szCs w:val="24"/>
        </w:rPr>
        <w:t>μεσολάβηση; Το ξεχάσατε; Τι σημαίνει «υποχρεωτική διαμεσολάβηση», κύριε Υπουργέ; Δεν είναι προαιρετική, όπως είναι σε όλη την Ευρώπη. «Υποχρεωτική» σημαίνει ότι όλοι θα πηγαίνουν υποχρεωτικά στον διαμεσολαβητή. Τους υποχρεώνετε να πηγαίνουν στον διαμεσολαβ</w:t>
      </w:r>
      <w:r>
        <w:rPr>
          <w:rFonts w:eastAsia="Times New Roman" w:cs="Times New Roman"/>
          <w:szCs w:val="24"/>
        </w:rPr>
        <w:t xml:space="preserve">ητή, να πληρώσουν ό,τι πληρώσουν –σας είπε ο </w:t>
      </w:r>
      <w:r>
        <w:rPr>
          <w:rFonts w:eastAsia="Times New Roman" w:cs="Times New Roman"/>
          <w:szCs w:val="24"/>
        </w:rPr>
        <w:lastRenderedPageBreak/>
        <w:t>δικηγορικός σύλλογος</w:t>
      </w:r>
      <w:r>
        <w:rPr>
          <w:rFonts w:eastAsia="Times New Roman" w:cs="Times New Roman"/>
          <w:szCs w:val="24"/>
        </w:rPr>
        <w:t xml:space="preserve"> πόσα θα πληρώσουν- και μετά, στο τέλος, αν δεν μπορούν, να πάνε στα ένδικα μέσα. Μα, τότε τι την ψηφίζουμε την </w:t>
      </w:r>
      <w:r>
        <w:rPr>
          <w:rFonts w:eastAsia="Times New Roman" w:cs="Times New Roman"/>
          <w:szCs w:val="24"/>
        </w:rPr>
        <w:t>οδηγία</w:t>
      </w:r>
      <w:r>
        <w:rPr>
          <w:rFonts w:eastAsia="Times New Roman" w:cs="Times New Roman"/>
          <w:szCs w:val="24"/>
        </w:rPr>
        <w:t>, αφού αυτούς τους ενθαρρύνουμε να προσφεύγουν σε ένδικα μέσα;</w:t>
      </w:r>
    </w:p>
    <w:p w14:paraId="0B93C97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Τρίτον, αν</w:t>
      </w:r>
      <w:r>
        <w:rPr>
          <w:rFonts w:eastAsia="Times New Roman" w:cs="Times New Roman"/>
          <w:szCs w:val="24"/>
        </w:rPr>
        <w:t xml:space="preserve">αφορικά με το άρθρο 5, σας το διαβάζω ακριβώς για να δούμε τι σχέση έχει με ένα άλλο θέμα, την αγαπημένη σας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 Η επιβολή προστίμου σε διάδικο αιτούντα που αδικαιολόγητα δεν προσκόμισε τα αποδεικτικά στοιχεία ή τα κατέστρεψε ή δεν συμμορφώθηκε μ</w:t>
      </w:r>
      <w:r>
        <w:rPr>
          <w:rFonts w:eastAsia="Times New Roman" w:cs="Times New Roman"/>
          <w:szCs w:val="24"/>
        </w:rPr>
        <w:t xml:space="preserve">ε διάταξη δικαστικής απόφασης». Η </w:t>
      </w:r>
      <w:r>
        <w:rPr>
          <w:rFonts w:eastAsia="Times New Roman" w:cs="Times New Roman"/>
          <w:szCs w:val="24"/>
        </w:rPr>
        <w:t>οδηγία</w:t>
      </w:r>
      <w:r>
        <w:rPr>
          <w:rFonts w:eastAsia="Times New Roman" w:cs="Times New Roman"/>
          <w:szCs w:val="24"/>
        </w:rPr>
        <w:t xml:space="preserve"> αυτή δίνει μια διακριτή ευχέρεια να ορίσετε το ύψος αυτού του προστίμου. Η Κυβέρνηση πού το ορίζει; Μεταξύ 50.000 και 100.000 ευρώ. </w:t>
      </w:r>
    </w:p>
    <w:p w14:paraId="0B93C97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Ας πάμε τώρα στη δικιά σας υπόθεση, τη γνωστή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την οποία απ’ ό,τι κατάλαβα δεν θέλετε να τη δείξετε στο κανάλι της Βουλής, ενώ είχατε τόσο μεγάλη αγάπη να λάμψει η αλήθεια. </w:t>
      </w:r>
    </w:p>
    <w:p w14:paraId="0B93C97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Εμείς είπαμε να τη δείχνουμε καθημερινά και να μπορέσει να μάθει ο κόσμος όλη την αλήθεια, γιατί η λάσπη, κύριε Υπουργέ, σε όπο</w:t>
      </w:r>
      <w:r>
        <w:rPr>
          <w:rFonts w:eastAsia="Times New Roman" w:cs="Times New Roman"/>
          <w:szCs w:val="24"/>
        </w:rPr>
        <w:t>ιον μένει –και θα το δείτε αυτό- δεν βοηθάει ούτε εσάς πια. Όπως τους «Αγανακτισμένους» τους ξεκίνησαν άλλα κόμματα και στο τέλος τους πήρατε εσείς, φοβάμαι ότι τη λασπολογία στο τέλος θα την πάρουν οι φασίστες και οι νεοναζί, διότι αυτοί θέλουν να υπάρχει</w:t>
      </w:r>
      <w:r>
        <w:rPr>
          <w:rFonts w:eastAsia="Times New Roman" w:cs="Times New Roman"/>
          <w:szCs w:val="24"/>
        </w:rPr>
        <w:t xml:space="preserve"> λάσπη και να ψαρεύουν σε θολά νερά. </w:t>
      </w:r>
    </w:p>
    <w:p w14:paraId="0B93C98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ας πάμε τώρα στο διά ταύτα. Ας υποθέσουμε ότι μια ανταγωνίστρια εταιρεία οδηγεί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στη δικαιοσύνη, γιατί δεν προσκόμισε τα αποδεικτικά στοιχεία. </w:t>
      </w:r>
    </w:p>
    <w:p w14:paraId="0B93C98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 πρόστιμο που θα επιβληθεί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λέτε ότ</w:t>
      </w:r>
      <w:r>
        <w:rPr>
          <w:rFonts w:eastAsia="Times New Roman" w:cs="Times New Roman"/>
          <w:szCs w:val="24"/>
        </w:rPr>
        <w:t>ι έχει 23 δισεκατομμύρια -παίρνω τα δικά σας νούμερα για να μη χάνουμε τον χρόνο μας- θα είναι να πληρώσει από 50.000 ευρώ έως 100.000 ευρώ και θα πουν ότι έχουν χαθεί τα αποδεικτικά στοιχεία. Αυτό θα γίνεται με όλες τις μεγάλες πολυεθνικές. Θα λένε «χάσαμ</w:t>
      </w:r>
      <w:r>
        <w:rPr>
          <w:rFonts w:eastAsia="Times New Roman" w:cs="Times New Roman"/>
          <w:szCs w:val="24"/>
        </w:rPr>
        <w:t>ε τα στοιχεία», θα πληρώνουν 50.000 μέχρι 100.000 και θα τελειώνει το θέμα. Είναι κίνητρο; Είναι κίνητρο για τις μεγάλες πολυεθνικές να κάνουν αυτό.</w:t>
      </w:r>
    </w:p>
    <w:p w14:paraId="0B93C98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Άρθρο 8. Κύριε Υπουργέ, το είπαμε, σας το ξαναλέμε και ελπίζουμε να το ακούσετε. Πρέπει να διαμορφωθεί ανάλ</w:t>
      </w:r>
      <w:r>
        <w:rPr>
          <w:rFonts w:eastAsia="Times New Roman" w:cs="Times New Roman"/>
          <w:szCs w:val="24"/>
        </w:rPr>
        <w:t xml:space="preserve">ογα ο </w:t>
      </w:r>
      <w:r>
        <w:rPr>
          <w:rFonts w:eastAsia="Times New Roman" w:cs="Times New Roman"/>
          <w:szCs w:val="24"/>
        </w:rPr>
        <w:lastRenderedPageBreak/>
        <w:t>ν.</w:t>
      </w:r>
      <w:r>
        <w:rPr>
          <w:rFonts w:eastAsia="Times New Roman" w:cs="Times New Roman"/>
          <w:szCs w:val="24"/>
        </w:rPr>
        <w:t xml:space="preserve">3959/2011 </w:t>
      </w:r>
      <w:r>
        <w:rPr>
          <w:rFonts w:eastAsia="Times New Roman" w:cs="Times New Roman"/>
          <w:szCs w:val="24"/>
        </w:rPr>
        <w:t xml:space="preserve">ο οποίος </w:t>
      </w:r>
      <w:r>
        <w:rPr>
          <w:rFonts w:eastAsia="Times New Roman" w:cs="Times New Roman"/>
          <w:szCs w:val="24"/>
        </w:rPr>
        <w:t xml:space="preserve">αφορά την Επιτροπή Ανταγωνισμού, να αλλάξουν όλες οι διαδικασίες και όλα με έναν τρόπο να μην καθυστερούν να μπαίνουν στην ιστοσελίδα. Είναι πάρα πολύ σημαντικό για τις εταιρείες, </w:t>
      </w:r>
      <w:r>
        <w:rPr>
          <w:rFonts w:eastAsia="Times New Roman"/>
          <w:szCs w:val="24"/>
        </w:rPr>
        <w:t xml:space="preserve">οι οποίες πηγαίνουν και περιμένουν τις αποφάσεις </w:t>
      </w:r>
      <w:r>
        <w:rPr>
          <w:rFonts w:eastAsia="Times New Roman"/>
          <w:szCs w:val="24"/>
        </w:rPr>
        <w:t xml:space="preserve">της </w:t>
      </w:r>
      <w:r>
        <w:rPr>
          <w:rFonts w:eastAsia="Times New Roman" w:cs="Times New Roman"/>
          <w:szCs w:val="24"/>
        </w:rPr>
        <w:t xml:space="preserve">Επιτροπής Ανταγωνισμού, να έχουν όλα τα πλήρη στοιχεία. </w:t>
      </w:r>
    </w:p>
    <w:p w14:paraId="0B93C983" w14:textId="77777777" w:rsidR="009028E6" w:rsidRDefault="00A2758D">
      <w:pPr>
        <w:spacing w:after="0" w:line="600" w:lineRule="auto"/>
        <w:ind w:firstLine="720"/>
        <w:jc w:val="both"/>
        <w:rPr>
          <w:rFonts w:eastAsia="Times New Roman" w:cs="Times New Roman"/>
          <w:bCs/>
          <w:szCs w:val="24"/>
        </w:rPr>
      </w:pPr>
      <w:r>
        <w:rPr>
          <w:rFonts w:eastAsia="Times New Roman" w:cs="Times New Roman"/>
          <w:szCs w:val="24"/>
        </w:rPr>
        <w:t xml:space="preserve">Θα μου επιτρέψετε να κάνω μερικά σχόλια για τις </w:t>
      </w:r>
      <w:r>
        <w:rPr>
          <w:rFonts w:eastAsia="Times New Roman" w:cs="Times New Roman"/>
          <w:bCs/>
          <w:szCs w:val="24"/>
        </w:rPr>
        <w:t>τροπολογίες, κύριε Υπουργέ. Η τροπολογία 1502/23 είναι για το πρώτο θέμα που αφορά τις ληξιπρόθεσμες του ΕΟΠΥΥ. Περιμένουμε και τον αρμόδιο Υπουργό</w:t>
      </w:r>
      <w:r>
        <w:rPr>
          <w:rFonts w:eastAsia="Times New Roman" w:cs="Times New Roman"/>
          <w:bCs/>
          <w:szCs w:val="24"/>
        </w:rPr>
        <w:t xml:space="preserve">. Είμαστε θετικοί σε αυτήν την κατεύθυνση. Ως προς το δεύτερο θέμα θα μιλήσει ο κ. Κουτσούκος. </w:t>
      </w:r>
    </w:p>
    <w:p w14:paraId="0B93C984" w14:textId="77777777" w:rsidR="009028E6" w:rsidRDefault="00A2758D">
      <w:pPr>
        <w:spacing w:after="0" w:line="600" w:lineRule="auto"/>
        <w:ind w:firstLine="720"/>
        <w:jc w:val="both"/>
        <w:rPr>
          <w:rFonts w:eastAsia="Times New Roman" w:cs="Times New Roman"/>
          <w:bCs/>
          <w:szCs w:val="24"/>
        </w:rPr>
      </w:pPr>
      <w:r>
        <w:rPr>
          <w:rFonts w:eastAsia="Times New Roman" w:cs="Times New Roman"/>
          <w:bCs/>
          <w:szCs w:val="24"/>
        </w:rPr>
        <w:t xml:space="preserve">Η τροπολογία 1509, που είναι η Ενιαία Θυρίδα, είναι δική σας, του Υπουργείου σας. Αυτό είναι δημιούργημα της </w:t>
      </w:r>
      <w:r>
        <w:rPr>
          <w:rFonts w:eastAsia="Times New Roman" w:cs="Times New Roman"/>
          <w:bCs/>
          <w:szCs w:val="24"/>
        </w:rPr>
        <w:t xml:space="preserve">κυβέρνησης </w:t>
      </w:r>
      <w:r>
        <w:rPr>
          <w:rFonts w:eastAsia="Times New Roman" w:cs="Times New Roman"/>
          <w:bCs/>
          <w:szCs w:val="24"/>
        </w:rPr>
        <w:t>ΠΑ</w:t>
      </w:r>
      <w:r>
        <w:rPr>
          <w:rFonts w:eastAsia="Times New Roman" w:cs="Times New Roman"/>
          <w:bCs/>
          <w:szCs w:val="24"/>
        </w:rPr>
        <w:lastRenderedPageBreak/>
        <w:t xml:space="preserve">ΣΟΚ το 2012 με τον </w:t>
      </w:r>
      <w:r>
        <w:rPr>
          <w:rFonts w:eastAsia="Times New Roman" w:cs="Times New Roman"/>
          <w:bCs/>
          <w:szCs w:val="24"/>
        </w:rPr>
        <w:t>ν.</w:t>
      </w:r>
      <w:r>
        <w:rPr>
          <w:rFonts w:eastAsia="Times New Roman" w:cs="Times New Roman"/>
          <w:bCs/>
          <w:szCs w:val="24"/>
        </w:rPr>
        <w:t>4072/2012. Ήταν α</w:t>
      </w:r>
      <w:r>
        <w:rPr>
          <w:rFonts w:eastAsia="Times New Roman" w:cs="Times New Roman"/>
          <w:bCs/>
          <w:szCs w:val="24"/>
        </w:rPr>
        <w:t>παραίτητη για την απλοποίηση των διαδικασιών εξαγωγών και εισαγωγών. Την ευθύνη του συστήματος αυτού είχε μέχρι σήμερα το Υπουργείο Ανάπτυξης και τη μεταφέρετε στην Τελωνειακή Υπηρεσία, στην Ανεξάρτητη Αρχή του Υπουργείου Οικονομικών. Δεν είμαστε αρνητικοί</w:t>
      </w:r>
      <w:r>
        <w:rPr>
          <w:rFonts w:eastAsia="Times New Roman" w:cs="Times New Roman"/>
          <w:bCs/>
          <w:szCs w:val="24"/>
        </w:rPr>
        <w:t xml:space="preserve">. Θα θέλαμε να δούμε γιατί ακριβώς συμβαίνει και ποια είναι η εμπειρία σας από αυτό. Θα ήταν πάρα πολύ σημαντικό να ακούσουμε και τους </w:t>
      </w:r>
      <w:proofErr w:type="spellStart"/>
      <w:r>
        <w:rPr>
          <w:rFonts w:eastAsia="Times New Roman" w:cs="Times New Roman"/>
          <w:bCs/>
          <w:szCs w:val="24"/>
        </w:rPr>
        <w:t>εξαγωγείς</w:t>
      </w:r>
      <w:proofErr w:type="spellEnd"/>
      <w:r>
        <w:rPr>
          <w:rFonts w:eastAsia="Times New Roman" w:cs="Times New Roman"/>
          <w:bCs/>
          <w:szCs w:val="24"/>
        </w:rPr>
        <w:t xml:space="preserve">. Θα μπορούσατε να το κάνετε νωρίτερα για να ακούσουμε και τους </w:t>
      </w:r>
      <w:proofErr w:type="spellStart"/>
      <w:r>
        <w:rPr>
          <w:rFonts w:eastAsia="Times New Roman" w:cs="Times New Roman"/>
          <w:bCs/>
          <w:szCs w:val="24"/>
        </w:rPr>
        <w:t>εξαγωγείς</w:t>
      </w:r>
      <w:proofErr w:type="spellEnd"/>
      <w:r>
        <w:rPr>
          <w:rFonts w:eastAsia="Times New Roman" w:cs="Times New Roman"/>
          <w:bCs/>
          <w:szCs w:val="24"/>
        </w:rPr>
        <w:t>, δηλαδή τι λένε για αυτό</w:t>
      </w:r>
      <w:r>
        <w:rPr>
          <w:rFonts w:eastAsia="Times New Roman" w:cs="Times New Roman"/>
          <w:bCs/>
          <w:szCs w:val="24"/>
        </w:rPr>
        <w:t>,</w:t>
      </w:r>
      <w:r>
        <w:rPr>
          <w:rFonts w:eastAsia="Times New Roman" w:cs="Times New Roman"/>
          <w:bCs/>
          <w:szCs w:val="24"/>
        </w:rPr>
        <w:t xml:space="preserve"> αυτοί που εν</w:t>
      </w:r>
      <w:r>
        <w:rPr>
          <w:rFonts w:eastAsia="Times New Roman" w:cs="Times New Roman"/>
          <w:bCs/>
          <w:szCs w:val="24"/>
        </w:rPr>
        <w:t xml:space="preserve">διαφέρονται πραγματικά. Είναι, δηλαδή, αίτημα από αυτόν τον φορέα; </w:t>
      </w:r>
    </w:p>
    <w:p w14:paraId="0B93C98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Τώρα πάμε στο τελευταίο. Πληροφοριακό σύστημα ΠΔΕ ή «e-</w:t>
      </w:r>
      <w:proofErr w:type="spellStart"/>
      <w:r>
        <w:rPr>
          <w:rFonts w:eastAsia="Times New Roman" w:cs="Times New Roman"/>
          <w:szCs w:val="24"/>
        </w:rPr>
        <w:t>pde</w:t>
      </w:r>
      <w:proofErr w:type="spellEnd"/>
      <w:r>
        <w:rPr>
          <w:rFonts w:eastAsia="Times New Roman" w:cs="Times New Roman"/>
          <w:szCs w:val="24"/>
        </w:rPr>
        <w:t>». Ακούστε τώρα, κύριε Υπουργέ. Πιστεύω ότι θα σας έχουν ενημερώσει σχετικά. Το «e-</w:t>
      </w:r>
      <w:proofErr w:type="spellStart"/>
      <w:r>
        <w:rPr>
          <w:rFonts w:eastAsia="Times New Roman" w:cs="Times New Roman"/>
          <w:szCs w:val="24"/>
        </w:rPr>
        <w:t>pde</w:t>
      </w:r>
      <w:proofErr w:type="spellEnd"/>
      <w:r>
        <w:rPr>
          <w:rFonts w:eastAsia="Times New Roman" w:cs="Times New Roman"/>
          <w:szCs w:val="24"/>
        </w:rPr>
        <w:t>» είχε ενταχθεί στο ΕΣΠΑ 2007-</w:t>
      </w:r>
      <w:r>
        <w:rPr>
          <w:rFonts w:eastAsia="Times New Roman" w:cs="Times New Roman"/>
          <w:szCs w:val="24"/>
        </w:rPr>
        <w:lastRenderedPageBreak/>
        <w:t>2013. Τελείωσε το 2016 και έπρεπε να λειτουργεί από το 2017. Είμαστε στο 2018. Τι ζητάτε; «Ζητάμε να τα κάνουμε με το χέρι για έναν χρόνο μέχρι το 2019». Αυτό ουσιαστικά λέτε, να τα γράφουμε στο χαρτί. Δηλαδή η Κυβέρνησή σας, που θέλετε να την πάτε στο διά</w:t>
      </w:r>
      <w:r>
        <w:rPr>
          <w:rFonts w:eastAsia="Times New Roman" w:cs="Times New Roman"/>
          <w:szCs w:val="24"/>
        </w:rPr>
        <w:t>στημα με το να φτιάξετε διαστημικές τεχνολογίες, δεν μπορεί να φτιάξει το «e-</w:t>
      </w:r>
      <w:proofErr w:type="spellStart"/>
      <w:r>
        <w:rPr>
          <w:rFonts w:eastAsia="Times New Roman" w:cs="Times New Roman"/>
          <w:szCs w:val="24"/>
        </w:rPr>
        <w:t>pde</w:t>
      </w:r>
      <w:proofErr w:type="spellEnd"/>
      <w:r>
        <w:rPr>
          <w:rFonts w:eastAsia="Times New Roman" w:cs="Times New Roman"/>
          <w:szCs w:val="24"/>
        </w:rPr>
        <w:t xml:space="preserve">»; Πραγματικά, κύριε Υπουργέ, αναρωτιέμαι πώς γίνεται αυτό. </w:t>
      </w:r>
    </w:p>
    <w:p w14:paraId="0B93C98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Δεύτερον, θα μου επιτρέψετε να σας πω και κάτι ακόμη που, όμως, δεν είναι το μόνο πρόβλημα. Εδώ έχετε να πληρώσετε </w:t>
      </w:r>
      <w:r>
        <w:rPr>
          <w:rFonts w:eastAsia="Times New Roman" w:cs="Times New Roman"/>
          <w:szCs w:val="24"/>
        </w:rPr>
        <w:t>στο ΕΣΠΑ. Δεν έχετε πληρώσει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ούτε ένα ευρώ. Για ποιον λόγο; Διότι έχετε πρόβλημα στο Πληροφοριακό Σύστημα Κρατικών Ενισχύσεων, το οποίο προέβλεπε συγκεκριμένο σχέδιο με τη ΜΟΔ, το οποίο δεν μπορέσατε τελικά να το καταφέρετε να </w:t>
      </w:r>
      <w:r>
        <w:rPr>
          <w:rFonts w:eastAsia="Times New Roman" w:cs="Times New Roman"/>
          <w:szCs w:val="24"/>
        </w:rPr>
        <w:lastRenderedPageBreak/>
        <w:t>γίνει και αυ</w:t>
      </w:r>
      <w:r>
        <w:rPr>
          <w:rFonts w:eastAsia="Times New Roman" w:cs="Times New Roman"/>
          <w:szCs w:val="24"/>
        </w:rPr>
        <w:t xml:space="preserve">τήν τη στιγμή δεν πληρώνεται κανένας, μόνο η παλιά αναπτυξιακή. </w:t>
      </w:r>
    </w:p>
    <w:p w14:paraId="0B93C98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Εμείς, κύριοι της Κυβέρνησης, επειδή μας ενδιαφέρει η χώρα να βγει από τη κρίση, πριν δέκα μέρες είπαμε πραγματικά ποια είναι τα προβλήματα εξαιτίας των οποίων δεν μπορεί να προχωρήσει το ΕΣΠ</w:t>
      </w:r>
      <w:r>
        <w:rPr>
          <w:rFonts w:eastAsia="Times New Roman" w:cs="Times New Roman"/>
          <w:szCs w:val="24"/>
        </w:rPr>
        <w:t xml:space="preserve">Α. </w:t>
      </w:r>
      <w:r>
        <w:rPr>
          <w:rFonts w:eastAsia="Times New Roman" w:cs="Times New Roman"/>
          <w:szCs w:val="24"/>
        </w:rPr>
        <w:t>Το πρώτο</w:t>
      </w:r>
      <w:r>
        <w:rPr>
          <w:rFonts w:eastAsia="Times New Roman" w:cs="Times New Roman"/>
          <w:szCs w:val="24"/>
        </w:rPr>
        <w:t xml:space="preserve"> είναι αυτό. Το δεύτερο είναι ο νόμος </w:t>
      </w:r>
      <w:proofErr w:type="spellStart"/>
      <w:r>
        <w:rPr>
          <w:rFonts w:eastAsia="Times New Roman" w:cs="Times New Roman"/>
          <w:szCs w:val="24"/>
        </w:rPr>
        <w:t>Σπίρτζη</w:t>
      </w:r>
      <w:proofErr w:type="spellEnd"/>
      <w:r>
        <w:rPr>
          <w:rFonts w:eastAsia="Times New Roman" w:cs="Times New Roman"/>
          <w:szCs w:val="24"/>
        </w:rPr>
        <w:t xml:space="preserve">. Τον νόμο </w:t>
      </w:r>
      <w:proofErr w:type="spellStart"/>
      <w:r>
        <w:rPr>
          <w:rFonts w:eastAsia="Times New Roman" w:cs="Times New Roman"/>
          <w:szCs w:val="24"/>
        </w:rPr>
        <w:t>Σπίρτζη</w:t>
      </w:r>
      <w:proofErr w:type="spellEnd"/>
      <w:r>
        <w:rPr>
          <w:rFonts w:eastAsia="Times New Roman" w:cs="Times New Roman"/>
          <w:szCs w:val="24"/>
        </w:rPr>
        <w:t xml:space="preserve"> τον αλλάζετε. Έχετε φέρει τώρα διατάξεις που αλλάζουν για να μπορέσει να προχωρήσει το ΕΣΠΑ. Τουλάχιστον μας ακούσατε. Ακούστε μας και εδώ -γιατί εδώ πρόκειται περί ανικανότητας- γι</w:t>
      </w:r>
      <w:r>
        <w:rPr>
          <w:rFonts w:eastAsia="Times New Roman" w:cs="Times New Roman"/>
          <w:szCs w:val="24"/>
        </w:rPr>
        <w:t>α να μπορέσουν να πληρωθούν οι τελικοί δικαιούχοι.</w:t>
      </w:r>
    </w:p>
    <w:p w14:paraId="0B93C98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Pr>
          <w:rFonts w:eastAsia="Times New Roman"/>
          <w:szCs w:val="24"/>
        </w:rPr>
        <w:t>κυρίες και κύριοι συνάδελφοι</w:t>
      </w:r>
      <w:r>
        <w:rPr>
          <w:rFonts w:eastAsia="Times New Roman" w:cs="Times New Roman"/>
          <w:szCs w:val="24"/>
        </w:rPr>
        <w:t xml:space="preserve">, εύχομαι κι ελπίζω να ακούσουμε από το στόμα του νέου Υπουργού αλλαγές οι </w:t>
      </w:r>
      <w:r>
        <w:rPr>
          <w:rFonts w:eastAsia="Times New Roman" w:cs="Times New Roman"/>
          <w:szCs w:val="24"/>
        </w:rPr>
        <w:lastRenderedPageBreak/>
        <w:t xml:space="preserve">οποίες θα βοηθήσουν, ώστε να λειτουργήσουν υπέρ της ανάπτυξης της χώρας. </w:t>
      </w:r>
    </w:p>
    <w:p w14:paraId="0B93C989" w14:textId="77777777" w:rsidR="009028E6" w:rsidRDefault="00A2758D">
      <w:pPr>
        <w:spacing w:after="0" w:line="600" w:lineRule="auto"/>
        <w:ind w:firstLine="720"/>
        <w:jc w:val="both"/>
        <w:rPr>
          <w:rFonts w:eastAsia="Times New Roman" w:cs="Times New Roman"/>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p>
    <w:p w14:paraId="0B93C98A" w14:textId="77777777" w:rsidR="009028E6" w:rsidRDefault="00A2758D">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Θα δώσω τον λόγο στον κ. </w:t>
      </w:r>
      <w:proofErr w:type="spellStart"/>
      <w:r>
        <w:rPr>
          <w:rFonts w:eastAsia="Times New Roman" w:cs="Times New Roman"/>
          <w:szCs w:val="24"/>
        </w:rPr>
        <w:t>Παναγιώταρο</w:t>
      </w:r>
      <w:proofErr w:type="spellEnd"/>
      <w:r>
        <w:rPr>
          <w:rFonts w:eastAsia="Times New Roman" w:cs="Times New Roman"/>
          <w:szCs w:val="24"/>
        </w:rPr>
        <w:t xml:space="preserve">, μετά θα παρεμβάλω τον κ. Πετρόπουλο για πέντε λεπτά για να παρουσιάσει τις δύο </w:t>
      </w:r>
      <w:r>
        <w:rPr>
          <w:rFonts w:eastAsia="Times New Roman"/>
          <w:szCs w:val="24"/>
        </w:rPr>
        <w:t>τροπολογίες</w:t>
      </w:r>
      <w:r>
        <w:rPr>
          <w:rFonts w:eastAsia="Times New Roman" w:cs="Times New Roman"/>
          <w:szCs w:val="24"/>
        </w:rPr>
        <w:t xml:space="preserve"> του </w:t>
      </w:r>
      <w:r>
        <w:rPr>
          <w:rFonts w:eastAsia="Times New Roman"/>
          <w:bCs/>
        </w:rPr>
        <w:t>και</w:t>
      </w:r>
      <w:r>
        <w:rPr>
          <w:rFonts w:eastAsia="Times New Roman" w:cs="Times New Roman"/>
          <w:szCs w:val="24"/>
        </w:rPr>
        <w:t xml:space="preserve"> θα συνεχί</w:t>
      </w:r>
      <w:r>
        <w:rPr>
          <w:rFonts w:eastAsia="Times New Roman" w:cs="Times New Roman"/>
          <w:szCs w:val="24"/>
        </w:rPr>
        <w:t xml:space="preserve">σουμε με τους τέσσερις αγορητές. Όταν θα έρθει ο επόμενος Υπουργός, θα του δώσω τον λόγο. </w:t>
      </w:r>
    </w:p>
    <w:p w14:paraId="0B93C98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Ελάτε, κύριε </w:t>
      </w:r>
      <w:proofErr w:type="spellStart"/>
      <w:r>
        <w:rPr>
          <w:rFonts w:eastAsia="Times New Roman" w:cs="Times New Roman"/>
          <w:szCs w:val="24"/>
        </w:rPr>
        <w:t>Παναγιώταρε</w:t>
      </w:r>
      <w:proofErr w:type="spellEnd"/>
      <w:r>
        <w:rPr>
          <w:rFonts w:eastAsia="Times New Roman" w:cs="Times New Roman"/>
          <w:szCs w:val="24"/>
        </w:rPr>
        <w:t>, έχετε τον λόγο.</w:t>
      </w:r>
    </w:p>
    <w:p w14:paraId="0B93C98C" w14:textId="77777777" w:rsidR="009028E6" w:rsidRDefault="00A2758D">
      <w:pPr>
        <w:spacing w:after="0" w:line="600" w:lineRule="auto"/>
        <w:ind w:firstLine="720"/>
        <w:jc w:val="both"/>
        <w:rPr>
          <w:rFonts w:eastAsia="Times New Roman" w:cs="Times New Roman"/>
        </w:rPr>
      </w:pPr>
      <w:r>
        <w:rPr>
          <w:rFonts w:eastAsia="Times New Roman" w:cs="Times New Roman"/>
          <w:b/>
          <w:szCs w:val="24"/>
        </w:rPr>
        <w:t xml:space="preserve">ΗΛΙΑΣ ΠΑΝΑΓΙΩΤΑΡΟΣ: </w:t>
      </w:r>
      <w:r>
        <w:rPr>
          <w:rFonts w:eastAsia="Times New Roman" w:cs="Times New Roman"/>
        </w:rPr>
        <w:t xml:space="preserve">Ευχαριστώ, κύριε Πρόεδρε. </w:t>
      </w:r>
    </w:p>
    <w:p w14:paraId="0B93C98D" w14:textId="77777777" w:rsidR="009028E6" w:rsidRDefault="00A2758D">
      <w:pPr>
        <w:spacing w:after="0" w:line="600" w:lineRule="auto"/>
        <w:ind w:firstLine="720"/>
        <w:jc w:val="both"/>
        <w:rPr>
          <w:rFonts w:eastAsia="Times New Roman" w:cs="Times New Roman"/>
          <w:szCs w:val="24"/>
        </w:rPr>
      </w:pPr>
      <w:r>
        <w:rPr>
          <w:rFonts w:eastAsia="Times New Roman" w:cs="Times New Roman"/>
        </w:rPr>
        <w:t xml:space="preserve">Αγαπητέ </w:t>
      </w:r>
      <w:proofErr w:type="spellStart"/>
      <w:r>
        <w:rPr>
          <w:rFonts w:eastAsia="Times New Roman" w:cs="Times New Roman"/>
        </w:rPr>
        <w:t>Αρκά</w:t>
      </w:r>
      <w:proofErr w:type="spellEnd"/>
      <w:r>
        <w:rPr>
          <w:rFonts w:eastAsia="Times New Roman" w:cs="Times New Roman"/>
        </w:rPr>
        <w:t xml:space="preserve"> συντοπίτη, κάτι είπες για θολά νερά. </w:t>
      </w:r>
    </w:p>
    <w:p w14:paraId="0B93C98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w:t>
      </w:r>
      <w:r>
        <w:rPr>
          <w:rFonts w:eastAsia="Times New Roman" w:cs="Times New Roman"/>
          <w:b/>
          <w:szCs w:val="24"/>
        </w:rPr>
        <w:t>Σ:</w:t>
      </w:r>
      <w:r>
        <w:rPr>
          <w:rFonts w:eastAsia="Times New Roman" w:cs="Times New Roman"/>
          <w:szCs w:val="24"/>
        </w:rPr>
        <w:t xml:space="preserve"> Εμείς συντοπίτες φασίστες δεν έχουμε. </w:t>
      </w:r>
    </w:p>
    <w:p w14:paraId="0B93C98F" w14:textId="77777777" w:rsidR="009028E6" w:rsidRDefault="00A2758D">
      <w:pPr>
        <w:spacing w:after="0" w:line="600" w:lineRule="auto"/>
        <w:ind w:firstLine="720"/>
        <w:jc w:val="both"/>
        <w:rPr>
          <w:rFonts w:eastAsia="Times New Roman" w:cs="Times New Roman"/>
        </w:rPr>
      </w:pPr>
      <w:r>
        <w:rPr>
          <w:rFonts w:eastAsia="Times New Roman" w:cs="Times New Roman"/>
          <w:b/>
          <w:szCs w:val="24"/>
        </w:rPr>
        <w:t>ΗΛΙΑΣ ΠΑΝΑΓΙΩΤΑΡΟΣ:</w:t>
      </w:r>
      <w:r>
        <w:rPr>
          <w:rFonts w:eastAsia="Times New Roman" w:cs="Times New Roman"/>
          <w:szCs w:val="24"/>
        </w:rPr>
        <w:t xml:space="preserve"> Βέβαια, ο ορισμός των </w:t>
      </w:r>
      <w:r>
        <w:rPr>
          <w:rFonts w:eastAsia="Times New Roman" w:cs="Times New Roman"/>
          <w:szCs w:val="24"/>
        </w:rPr>
        <w:t>«</w:t>
      </w:r>
      <w:r>
        <w:rPr>
          <w:rFonts w:eastAsia="Times New Roman" w:cs="Times New Roman"/>
          <w:szCs w:val="24"/>
        </w:rPr>
        <w:t>θολών νερών</w:t>
      </w:r>
      <w:r>
        <w:rPr>
          <w:rFonts w:eastAsia="Times New Roman" w:cs="Times New Roman"/>
          <w:szCs w:val="24"/>
        </w:rPr>
        <w:t>»</w:t>
      </w:r>
      <w:r>
        <w:rPr>
          <w:rFonts w:eastAsia="Times New Roman" w:cs="Times New Roman"/>
          <w:szCs w:val="24"/>
        </w:rPr>
        <w:t xml:space="preserve"> είστε εσείς και το κόμμα σας, διότι εάν κρίνουμε από την απόφαση του Ειρηνοδικείου Μονάχου, που καταδίκασε τον </w:t>
      </w:r>
      <w:proofErr w:type="spellStart"/>
      <w:r>
        <w:rPr>
          <w:rFonts w:eastAsia="Times New Roman" w:cs="Times New Roman"/>
          <w:szCs w:val="24"/>
        </w:rPr>
        <w:t>Χριστοφοράκο</w:t>
      </w:r>
      <w:proofErr w:type="spellEnd"/>
      <w:r>
        <w:rPr>
          <w:rFonts w:eastAsia="Times New Roman" w:cs="Times New Roman"/>
          <w:szCs w:val="24"/>
        </w:rPr>
        <w:t xml:space="preserve"> και είχε να κάνει με κάτι εκατοντά</w:t>
      </w:r>
      <w:r>
        <w:rPr>
          <w:rFonts w:eastAsia="Times New Roman" w:cs="Times New Roman"/>
          <w:szCs w:val="24"/>
        </w:rPr>
        <w:t xml:space="preserve">δες </w:t>
      </w:r>
      <w:r>
        <w:rPr>
          <w:rFonts w:eastAsia="Times New Roman" w:cs="Times New Roman"/>
        </w:rPr>
        <w:t>εκατομμύρια ευρώ</w:t>
      </w:r>
      <w:r>
        <w:rPr>
          <w:rFonts w:eastAsia="Times New Roman" w:cs="Times New Roman"/>
          <w:szCs w:val="24"/>
        </w:rPr>
        <w:t xml:space="preserve"> θαλασσοδανείων, μιζών, το ποσοστό της μίζας που έδιναν στο ΠΑΣΟΚ και στη </w:t>
      </w:r>
      <w:r>
        <w:rPr>
          <w:rFonts w:eastAsia="Times New Roman" w:cs="Times New Roman"/>
        </w:rPr>
        <w:t>Νέα Δημοκρατία, τα διακόσια και πλέον εκατομμύρια ευρώ που χρωστάτε σαν κόμμα, τα οποία βρήκατε να δικαιολογήσετε σε κάτι αποδείξεις σε χαρτοπετσέτες και όλα τα υ</w:t>
      </w:r>
      <w:r>
        <w:rPr>
          <w:rFonts w:eastAsia="Times New Roman" w:cs="Times New Roman"/>
        </w:rPr>
        <w:t xml:space="preserve">πόλοιπα, μάλλον δεν σας παίρνει γενικώς να ομιλείτε για θολά νερά. Γιατί στα καινούργια λεξικά θα πρέπει δίπλα στο «θολά νερά» να έχουν το ΠΑΣΟΚ. </w:t>
      </w:r>
    </w:p>
    <w:p w14:paraId="0B93C99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Εμείς νεοναζί δεν είμαστε. </w:t>
      </w:r>
    </w:p>
    <w:p w14:paraId="0B93C99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Είσαστε κλέφτες και απατεώνες. </w:t>
      </w:r>
    </w:p>
    <w:p w14:paraId="0B93C992" w14:textId="77777777" w:rsidR="009028E6" w:rsidRDefault="00A2758D">
      <w:pPr>
        <w:spacing w:after="0" w:line="600" w:lineRule="auto"/>
        <w:ind w:firstLine="720"/>
        <w:jc w:val="both"/>
        <w:rPr>
          <w:rFonts w:eastAsia="Times New Roman" w:cs="Times New Roman"/>
          <w:szCs w:val="24"/>
        </w:rPr>
      </w:pPr>
      <w:r>
        <w:rPr>
          <w:rFonts w:eastAsia="Times New Roman"/>
          <w:b/>
          <w:bCs/>
        </w:rPr>
        <w:t>ΠΡ</w:t>
      </w:r>
      <w:r>
        <w:rPr>
          <w:rFonts w:eastAsia="Times New Roman"/>
          <w:b/>
          <w:bCs/>
        </w:rPr>
        <w:t>ΟΕΔΡΕΥΩΝ (Νικήτας Κακλαμάνης):</w:t>
      </w:r>
      <w:r>
        <w:rPr>
          <w:rFonts w:eastAsia="Times New Roman" w:cs="Times New Roman"/>
          <w:szCs w:val="24"/>
        </w:rPr>
        <w:t xml:space="preserve"> Ελάτε </w:t>
      </w:r>
      <w:r>
        <w:rPr>
          <w:rFonts w:eastAsia="Times New Roman"/>
          <w:bCs/>
          <w:shd w:val="clear" w:color="auto" w:fill="FFFFFF"/>
        </w:rPr>
        <w:t>τώρα!</w:t>
      </w:r>
    </w:p>
    <w:p w14:paraId="0B93C993"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Πες ό,τι θες, αγαπητέ συντοπίτη. Είστε βουτηγμένοι στη μίζα μέχρι το μεδούλι. Να μην αρχίσουμε να απαριθμούμε τους Υπουργούς σας που </w:t>
      </w:r>
      <w:proofErr w:type="spellStart"/>
      <w:r>
        <w:rPr>
          <w:rFonts w:eastAsia="Times New Roman" w:cs="Times New Roman"/>
          <w:szCs w:val="24"/>
        </w:rPr>
        <w:t>εδιώχθησαν</w:t>
      </w:r>
      <w:proofErr w:type="spellEnd"/>
      <w:r>
        <w:rPr>
          <w:rFonts w:eastAsia="Times New Roman" w:cs="Times New Roman"/>
          <w:szCs w:val="24"/>
        </w:rPr>
        <w:t xml:space="preserve"> κατά το παρελθόν. Άλλοι φυλακίστηκαν ως κοινοί απ</w:t>
      </w:r>
      <w:r>
        <w:rPr>
          <w:rFonts w:eastAsia="Times New Roman" w:cs="Times New Roman"/>
          <w:szCs w:val="24"/>
        </w:rPr>
        <w:t xml:space="preserve">ατεώνες και πάει λέγοντας. Πιο κοινοί δεν γινότανε, αγαπητέ συντοπίτη μας. Μιλάμε για απατεώνες του κοινού ποινικού δικαίου. Αφήστε, γιατί άμα αρχίσω να μιλάω δεν θα τελειώσουμε. Θα φάμε και τα δεκαπέντε λεπτά. </w:t>
      </w:r>
    </w:p>
    <w:p w14:paraId="0B93C99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Ακούσαμε και τον κ. Κουβέλη στις </w:t>
      </w:r>
      <w:proofErr w:type="spellStart"/>
      <w:r>
        <w:rPr>
          <w:rFonts w:eastAsia="Times New Roman" w:cs="Times New Roman"/>
          <w:szCs w:val="24"/>
        </w:rPr>
        <w:t>ατυχέστατες</w:t>
      </w:r>
      <w:proofErr w:type="spellEnd"/>
      <w:r>
        <w:rPr>
          <w:rFonts w:eastAsia="Times New Roman" w:cs="Times New Roman"/>
          <w:szCs w:val="24"/>
        </w:rPr>
        <w:t xml:space="preserve"> δηλώσεις του σήμερα το πρωί να λέει ότι δεν είναι όμηροι και συνεχίζει να προσπαθεί να υποβαθμίσει το γεγονός της ομηρίας των δύο Ελλήνων στρατιωτικών και να λέει διάφορες ιστορίες, ότι «στηριζόμαστε και ευχαριστούμε και είμαστε ικανοποιημένοι από το γεγο</w:t>
      </w:r>
      <w:r>
        <w:rPr>
          <w:rFonts w:eastAsia="Times New Roman" w:cs="Times New Roman"/>
          <w:szCs w:val="24"/>
        </w:rPr>
        <w:t xml:space="preserve">νός ότι όλη η υπόθεση έχει μείνει στα δικαστήρια της </w:t>
      </w:r>
      <w:proofErr w:type="spellStart"/>
      <w:r>
        <w:rPr>
          <w:rFonts w:eastAsia="Times New Roman" w:cs="Times New Roman"/>
          <w:szCs w:val="24"/>
        </w:rPr>
        <w:t>Ανδριανούπολης</w:t>
      </w:r>
      <w:proofErr w:type="spellEnd"/>
      <w:r>
        <w:rPr>
          <w:rFonts w:eastAsia="Times New Roman" w:cs="Times New Roman"/>
          <w:szCs w:val="24"/>
        </w:rPr>
        <w:t xml:space="preserve">». </w:t>
      </w:r>
    </w:p>
    <w:p w14:paraId="0B93C995" w14:textId="77777777" w:rsidR="009028E6" w:rsidRDefault="00A2758D">
      <w:pPr>
        <w:spacing w:after="0" w:line="600" w:lineRule="auto"/>
        <w:ind w:firstLine="720"/>
        <w:jc w:val="both"/>
        <w:rPr>
          <w:rFonts w:eastAsia="Times New Roman"/>
          <w:szCs w:val="24"/>
        </w:rPr>
      </w:pPr>
      <w:r>
        <w:rPr>
          <w:rFonts w:eastAsia="Times New Roman" w:cs="Times New Roman"/>
          <w:szCs w:val="24"/>
        </w:rPr>
        <w:t xml:space="preserve">Καλά, είστε σοβαροί; Πιστεύετε ότι αυτή η υπόθεση θα εκδικαστεί από έναν δικαστή του τοπικού δικαστηρίου, </w:t>
      </w:r>
      <w:r>
        <w:rPr>
          <w:rFonts w:eastAsia="Times New Roman" w:cs="Times New Roman"/>
        </w:rPr>
        <w:t>χωρίς</w:t>
      </w:r>
      <w:r>
        <w:rPr>
          <w:rFonts w:eastAsia="Times New Roman" w:cs="Times New Roman"/>
          <w:szCs w:val="24"/>
        </w:rPr>
        <w:t xml:space="preserve"> </w:t>
      </w:r>
      <w:r>
        <w:rPr>
          <w:rFonts w:eastAsia="Times New Roman"/>
          <w:szCs w:val="24"/>
        </w:rPr>
        <w:t xml:space="preserve">καμμία άλλη εξωτερική παρέμβαση απευθείας από τον πρόεδρο της Τουρκίας ή </w:t>
      </w:r>
      <w:r>
        <w:rPr>
          <w:rFonts w:eastAsia="Times New Roman"/>
          <w:szCs w:val="24"/>
        </w:rPr>
        <w:t xml:space="preserve">από αλλού; Αν τα πιστεύετε όλα αυτά, είσαστε άκρως επικίνδυνοι ως οι πλέον αφελείς, για να μην πούμε τίποτε άλλο, που υπάρχουν. Και ποιος είναι αυτός ο οποίος εμπνέει τους στρατιωτικούς μας και </w:t>
      </w:r>
      <w:r>
        <w:rPr>
          <w:rFonts w:eastAsia="Times New Roman"/>
          <w:szCs w:val="24"/>
        </w:rPr>
        <w:lastRenderedPageBreak/>
        <w:t>όχι μόνο; Ο δικηγόρος των αντιρρησιών συνείδησης, όλων αυτών π</w:t>
      </w:r>
      <w:r>
        <w:rPr>
          <w:rFonts w:eastAsia="Times New Roman"/>
          <w:szCs w:val="24"/>
        </w:rPr>
        <w:t xml:space="preserve">ου δεν ήθελαν να υπηρετήσουν τη μητέρα πατρίδα. </w:t>
      </w:r>
    </w:p>
    <w:p w14:paraId="0B93C996" w14:textId="77777777" w:rsidR="009028E6" w:rsidRDefault="00A2758D">
      <w:pPr>
        <w:spacing w:after="0" w:line="600" w:lineRule="auto"/>
        <w:ind w:firstLine="720"/>
        <w:jc w:val="both"/>
        <w:rPr>
          <w:rFonts w:eastAsia="Times New Roman"/>
          <w:szCs w:val="24"/>
        </w:rPr>
      </w:pPr>
      <w:r>
        <w:rPr>
          <w:rFonts w:eastAsia="Times New Roman"/>
          <w:szCs w:val="24"/>
        </w:rPr>
        <w:t xml:space="preserve">Έρχεται η μία σφαλιάρα μετά την άλλη από τις δηλώσεις που γίνονται από τα πιο επίσημα χείλη του ΝΑΤΟ. Επί της ουσίας τι είπαν για τη «διένεξη»; Έτσι την είπαν. «Βρείτε τα μεταξύ σας». </w:t>
      </w:r>
    </w:p>
    <w:p w14:paraId="0B93C997" w14:textId="77777777" w:rsidR="009028E6" w:rsidRDefault="00A2758D">
      <w:pPr>
        <w:spacing w:after="0" w:line="600" w:lineRule="auto"/>
        <w:ind w:firstLine="720"/>
        <w:jc w:val="both"/>
        <w:rPr>
          <w:rFonts w:eastAsia="Times New Roman"/>
          <w:szCs w:val="24"/>
        </w:rPr>
      </w:pPr>
      <w:r>
        <w:rPr>
          <w:rFonts w:eastAsia="Times New Roman"/>
          <w:szCs w:val="24"/>
        </w:rPr>
        <w:t>Όλες αυτές οι βαρύγδου</w:t>
      </w:r>
      <w:r>
        <w:rPr>
          <w:rFonts w:eastAsia="Times New Roman"/>
          <w:szCs w:val="24"/>
        </w:rPr>
        <w:t>πες δηλώσεις των Ελλήνων αξιωματούχων της Κυβέρνησης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ότι τα σύνορα της Ελλάδος είναι και σύνορα της Ευρώπης </w:t>
      </w:r>
      <w:r>
        <w:rPr>
          <w:rFonts w:eastAsia="Times New Roman"/>
          <w:bCs/>
        </w:rPr>
        <w:t>και</w:t>
      </w:r>
      <w:r>
        <w:rPr>
          <w:rFonts w:eastAsia="Times New Roman"/>
          <w:szCs w:val="24"/>
        </w:rPr>
        <w:t xml:space="preserve"> </w:t>
      </w:r>
      <w:r>
        <w:rPr>
          <w:rFonts w:eastAsia="Times New Roman"/>
          <w:bCs/>
          <w:shd w:val="clear" w:color="auto" w:fill="FFFFFF"/>
        </w:rPr>
        <w:t>ότι</w:t>
      </w:r>
      <w:r>
        <w:rPr>
          <w:rFonts w:eastAsia="Times New Roman"/>
          <w:szCs w:val="24"/>
        </w:rPr>
        <w:t xml:space="preserve"> είναι και Ευρωπαίοι στρατιώτες και όλα αυτά, πού πήγαν; Στα σκουπίδια. Εκεί για μία ακόμα φορά έρχονται τα λόγια του Καζαντζάκη: «Αν λαχταράς τη λευτεριά, σε ξένους μην ελπίζεις. </w:t>
      </w:r>
      <w:proofErr w:type="spellStart"/>
      <w:r>
        <w:rPr>
          <w:rFonts w:eastAsia="Times New Roman"/>
          <w:szCs w:val="24"/>
        </w:rPr>
        <w:t>Πάρτην</w:t>
      </w:r>
      <w:proofErr w:type="spellEnd"/>
      <w:r>
        <w:rPr>
          <w:rFonts w:eastAsia="Times New Roman"/>
          <w:szCs w:val="24"/>
        </w:rPr>
        <w:t xml:space="preserve"> ο ίδιος αν μπορείς, αλλιώς δεν την αξίζεις». </w:t>
      </w:r>
    </w:p>
    <w:p w14:paraId="0B93C998" w14:textId="77777777" w:rsidR="009028E6" w:rsidRDefault="00A2758D">
      <w:pPr>
        <w:spacing w:after="0" w:line="600" w:lineRule="auto"/>
        <w:ind w:firstLine="720"/>
        <w:jc w:val="both"/>
        <w:rPr>
          <w:rFonts w:eastAsia="Times New Roman"/>
          <w:szCs w:val="24"/>
        </w:rPr>
      </w:pPr>
      <w:r>
        <w:rPr>
          <w:rFonts w:eastAsia="Times New Roman"/>
          <w:szCs w:val="24"/>
        </w:rPr>
        <w:lastRenderedPageBreak/>
        <w:t>Αλιεύσαμε, τελειώνοντας</w:t>
      </w:r>
      <w:r>
        <w:rPr>
          <w:rFonts w:eastAsia="Times New Roman"/>
          <w:szCs w:val="24"/>
        </w:rPr>
        <w:t xml:space="preserve"> τον σχολιασμό, την επίσκεψη του τέως Βουλευτή του ΠΑΣΟΚ, του κ. </w:t>
      </w:r>
      <w:proofErr w:type="spellStart"/>
      <w:r>
        <w:rPr>
          <w:rFonts w:eastAsia="Times New Roman"/>
          <w:szCs w:val="24"/>
        </w:rPr>
        <w:t>Χατζηοσμάν</w:t>
      </w:r>
      <w:proofErr w:type="spellEnd"/>
      <w:r>
        <w:rPr>
          <w:rFonts w:eastAsia="Times New Roman"/>
          <w:szCs w:val="24"/>
        </w:rPr>
        <w:t>, ο οποίος ως στέλεχος της τουρκικής διπλωματικής αποστολής συνόδευσε τον Τούρκο Αντιπρόεδρο σε επίσημη επίσκεψη στη Σομαλία. Το λέω αυτό για να δούμε τι γίνεται εντός και εκτός αυτ</w:t>
      </w:r>
      <w:r>
        <w:rPr>
          <w:rFonts w:eastAsia="Times New Roman"/>
          <w:szCs w:val="24"/>
        </w:rPr>
        <w:t xml:space="preserve">ής της Αιθούσης. </w:t>
      </w:r>
    </w:p>
    <w:p w14:paraId="0B93C999" w14:textId="77777777" w:rsidR="009028E6" w:rsidRDefault="00A2758D">
      <w:pPr>
        <w:spacing w:after="0" w:line="600" w:lineRule="auto"/>
        <w:ind w:firstLine="720"/>
        <w:jc w:val="both"/>
        <w:rPr>
          <w:rFonts w:eastAsia="Times New Roman" w:cs="Times New Roman"/>
          <w:szCs w:val="24"/>
        </w:rPr>
      </w:pPr>
      <w:r>
        <w:rPr>
          <w:rFonts w:eastAsia="Times New Roman"/>
          <w:szCs w:val="24"/>
        </w:rPr>
        <w:t xml:space="preserve">Σε όλους αυτούς οι οποίοι τόσα χρόνια ως καρπαζοεισπράκτορες δέχονταν από τον οποιονδήποτε, είτε από Τούρκους είτε από Σκοπιανούς είτε από Αλβανούς, τις σφαλιάρες τη μία μετά την άλλη, θα τους υπενθυμίσουμε δύο περιστατικά. Ήταν στα τέλη </w:t>
      </w:r>
      <w:r>
        <w:rPr>
          <w:rFonts w:eastAsia="Times New Roman"/>
          <w:szCs w:val="24"/>
        </w:rPr>
        <w:t xml:space="preserve">της δεκαετίας του ’70 που οι Τούρκοι άρχισαν τις εναέριες παραβιάσεις και στο Ιράν. Η Ιρανική Πολεμική Αεροπορία κατέβασε ένα πολεμικό αεροσκάφος της Τουρκίας, ένα </w:t>
      </w:r>
      <w:proofErr w:type="spellStart"/>
      <w:r>
        <w:rPr>
          <w:rFonts w:eastAsia="Times New Roman"/>
          <w:szCs w:val="24"/>
        </w:rPr>
        <w:t>Φάντομ</w:t>
      </w:r>
      <w:proofErr w:type="spellEnd"/>
      <w:r>
        <w:rPr>
          <w:rFonts w:eastAsia="Times New Roman"/>
          <w:szCs w:val="24"/>
        </w:rPr>
        <w:t>, σε ένα αεροδρόμιο του Ιράν, έστειλε τον πιλότο πίσω στην Τουρκία με τη συγκοινωνία κ</w:t>
      </w:r>
      <w:r>
        <w:rPr>
          <w:rFonts w:eastAsia="Times New Roman"/>
          <w:szCs w:val="24"/>
        </w:rPr>
        <w:t xml:space="preserve">αι </w:t>
      </w:r>
      <w:r>
        <w:rPr>
          <w:rFonts w:eastAsia="Times New Roman"/>
          <w:bCs/>
        </w:rPr>
        <w:lastRenderedPageBreak/>
        <w:t xml:space="preserve">κράτησε </w:t>
      </w:r>
      <w:r>
        <w:rPr>
          <w:rFonts w:eastAsia="Times New Roman"/>
          <w:bCs/>
          <w:shd w:val="clear" w:color="auto" w:fill="FFFFFF"/>
        </w:rPr>
        <w:t xml:space="preserve">το αεροπλάνο και μέχρι τώρα πετάει με τα χρώματα του Ιράν. </w:t>
      </w:r>
    </w:p>
    <w:p w14:paraId="0B93C99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Έκτοτε, κα</w:t>
      </w:r>
      <w:r>
        <w:rPr>
          <w:rFonts w:eastAsia="Times New Roman" w:cs="Times New Roman"/>
          <w:szCs w:val="24"/>
        </w:rPr>
        <w:t>μ</w:t>
      </w:r>
      <w:r>
        <w:rPr>
          <w:rFonts w:eastAsia="Times New Roman" w:cs="Times New Roman"/>
          <w:szCs w:val="24"/>
        </w:rPr>
        <w:t xml:space="preserve">μία παραβίαση του εναέριου χώρου του Ιράν δεν είχαμε από τους Τούρκους. </w:t>
      </w:r>
    </w:p>
    <w:p w14:paraId="0B93C99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Να υπενθυμίσουμε και κάτι άλλο, γιατί μιλάμε για ισχυρούς και για λιγότερο ισχυρούς ή οτιδήποτε: Πριν</w:t>
      </w:r>
      <w:r>
        <w:rPr>
          <w:rFonts w:eastAsia="Times New Roman" w:cs="Times New Roman"/>
          <w:szCs w:val="24"/>
        </w:rPr>
        <w:t xml:space="preserve"> από δύο έτη ήταν περίπου, όταν ένα σκάφος του Πολεμικού Ναυτικού των Ηνωμένων Πολιτειών στα στενά του </w:t>
      </w:r>
      <w:proofErr w:type="spellStart"/>
      <w:r>
        <w:rPr>
          <w:rFonts w:eastAsia="Times New Roman" w:cs="Times New Roman"/>
          <w:szCs w:val="24"/>
        </w:rPr>
        <w:t>Ορμούζ</w:t>
      </w:r>
      <w:proofErr w:type="spellEnd"/>
      <w:r>
        <w:rPr>
          <w:rFonts w:eastAsia="Times New Roman" w:cs="Times New Roman"/>
          <w:szCs w:val="24"/>
        </w:rPr>
        <w:t xml:space="preserve"> εισήλθε εντός των χωρικών υδάτων του Ιράν. Συνελήφθησαν και οι δέκα και κρατήθηκαν αιχμάλωτοι. Ζήτησαν επισήμως συγγνώμη και η Αμερική και οι ναύτ</w:t>
      </w:r>
      <w:r>
        <w:rPr>
          <w:rFonts w:eastAsia="Times New Roman" w:cs="Times New Roman"/>
          <w:szCs w:val="24"/>
        </w:rPr>
        <w:t>ες του Πολεμικού Ναυτικού. Μετά απελευθερώθηκαν.</w:t>
      </w:r>
    </w:p>
    <w:p w14:paraId="0B93C99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το εν λόγω νομοσχέδιο με το οποίο ενσωματώνεται στην ελληνική νομοθεσία η </w:t>
      </w:r>
      <w:r>
        <w:rPr>
          <w:rFonts w:eastAsia="Times New Roman" w:cs="Times New Roman"/>
          <w:szCs w:val="24"/>
        </w:rPr>
        <w:t xml:space="preserve">οδηγία </w:t>
      </w:r>
      <w:r>
        <w:rPr>
          <w:rFonts w:eastAsia="Times New Roman" w:cs="Times New Roman"/>
          <w:szCs w:val="24"/>
        </w:rPr>
        <w:t>2014/104/ΕΕ του Ευρωπαϊκού Κοινοβουλίου, σχετικά με ορισμένους κανόνες που διέπουν το πλαίσιο άσκησης αγωγών αποζημίωσης β</w:t>
      </w:r>
      <w:r>
        <w:rPr>
          <w:rFonts w:eastAsia="Times New Roman" w:cs="Times New Roman"/>
          <w:szCs w:val="24"/>
        </w:rPr>
        <w:t xml:space="preserve">άσει του </w:t>
      </w:r>
      <w:r>
        <w:rPr>
          <w:rFonts w:eastAsia="Times New Roman" w:cs="Times New Roman"/>
          <w:szCs w:val="24"/>
        </w:rPr>
        <w:t>Εθνικού Δικαίου</w:t>
      </w:r>
      <w:r>
        <w:rPr>
          <w:rFonts w:eastAsia="Times New Roman" w:cs="Times New Roman"/>
          <w:szCs w:val="24"/>
        </w:rPr>
        <w:t xml:space="preserve"> για παραβάσεις των διατάξεων του </w:t>
      </w:r>
      <w:r>
        <w:rPr>
          <w:rFonts w:eastAsia="Times New Roman" w:cs="Times New Roman"/>
          <w:szCs w:val="24"/>
        </w:rPr>
        <w:t>Δίκαιου Ανταγωνισμού</w:t>
      </w:r>
      <w:r>
        <w:rPr>
          <w:rFonts w:eastAsia="Times New Roman" w:cs="Times New Roman"/>
          <w:szCs w:val="24"/>
        </w:rPr>
        <w:t xml:space="preserve"> στα </w:t>
      </w:r>
      <w:r>
        <w:rPr>
          <w:rFonts w:eastAsia="Times New Roman" w:cs="Times New Roman"/>
          <w:szCs w:val="24"/>
        </w:rPr>
        <w:t>κράτη-</w:t>
      </w:r>
      <w:r>
        <w:rPr>
          <w:rFonts w:eastAsia="Times New Roman" w:cs="Times New Roman"/>
          <w:szCs w:val="24"/>
        </w:rPr>
        <w:t xml:space="preserve">μέλη της Ευρωπαϊκής Ένωσης. </w:t>
      </w:r>
    </w:p>
    <w:p w14:paraId="0B93C99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Επιδιωκόμενος στόχος της άνω </w:t>
      </w:r>
      <w:r>
        <w:rPr>
          <w:rFonts w:eastAsia="Times New Roman" w:cs="Times New Roman"/>
          <w:szCs w:val="24"/>
        </w:rPr>
        <w:t xml:space="preserve">οδηγίας </w:t>
      </w:r>
      <w:r>
        <w:rPr>
          <w:rFonts w:eastAsia="Times New Roman" w:cs="Times New Roman"/>
          <w:szCs w:val="24"/>
        </w:rPr>
        <w:t>–υποτίθεται- είναι η υποβοήθηση όσων φυσικών και νομικών προσώπων έχουν ζημιωθεί λόγω παραβάσεων κανό</w:t>
      </w:r>
      <w:r>
        <w:rPr>
          <w:rFonts w:eastAsia="Times New Roman" w:cs="Times New Roman"/>
          <w:szCs w:val="24"/>
        </w:rPr>
        <w:t xml:space="preserve">νων του </w:t>
      </w:r>
      <w:r>
        <w:rPr>
          <w:rFonts w:eastAsia="Times New Roman" w:cs="Times New Roman"/>
          <w:szCs w:val="24"/>
        </w:rPr>
        <w:t>δ</w:t>
      </w:r>
      <w:r>
        <w:rPr>
          <w:rFonts w:eastAsia="Times New Roman" w:cs="Times New Roman"/>
          <w:szCs w:val="24"/>
        </w:rPr>
        <w:t xml:space="preserve">ίκαιου </w:t>
      </w:r>
      <w:r>
        <w:rPr>
          <w:rFonts w:eastAsia="Times New Roman" w:cs="Times New Roman"/>
          <w:szCs w:val="24"/>
        </w:rPr>
        <w:t>α</w:t>
      </w:r>
      <w:r>
        <w:rPr>
          <w:rFonts w:eastAsia="Times New Roman" w:cs="Times New Roman"/>
          <w:szCs w:val="24"/>
        </w:rPr>
        <w:t>νταγωνισμού</w:t>
      </w:r>
      <w:r>
        <w:rPr>
          <w:rFonts w:eastAsia="Times New Roman" w:cs="Times New Roman"/>
          <w:szCs w:val="24"/>
        </w:rPr>
        <w:t xml:space="preserve">, προκειμένου να διεκδικήσουν αποζημίωση έναντι των εθνικών δικαστηρίων για τη ζημιά την οποία υπέστησαν. </w:t>
      </w:r>
    </w:p>
    <w:p w14:paraId="0B93C99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Οι θεσμοί της Ευρωπαϊκής Ένωσης επιβάλλουν την ενσωμάτωση της </w:t>
      </w:r>
      <w:r>
        <w:rPr>
          <w:rFonts w:eastAsia="Times New Roman" w:cs="Times New Roman"/>
          <w:szCs w:val="24"/>
        </w:rPr>
        <w:t xml:space="preserve">οδηγίας </w:t>
      </w:r>
      <w:r>
        <w:rPr>
          <w:rFonts w:eastAsia="Times New Roman" w:cs="Times New Roman"/>
          <w:szCs w:val="24"/>
        </w:rPr>
        <w:t>αυτής στις εθνικές νομοθεσίες, αποσκοπώντας –</w:t>
      </w:r>
      <w:r>
        <w:rPr>
          <w:rFonts w:eastAsia="Times New Roman" w:cs="Times New Roman"/>
          <w:szCs w:val="24"/>
        </w:rPr>
        <w:lastRenderedPageBreak/>
        <w:t>πάντοτ</w:t>
      </w:r>
      <w:r>
        <w:rPr>
          <w:rFonts w:eastAsia="Times New Roman" w:cs="Times New Roman"/>
          <w:szCs w:val="24"/>
        </w:rPr>
        <w:t xml:space="preserve">ε σε θεωρητικό επίπεδο- στην εναρμόνιση με αυτή του </w:t>
      </w:r>
      <w:r>
        <w:rPr>
          <w:rFonts w:eastAsia="Times New Roman" w:cs="Times New Roman"/>
          <w:szCs w:val="24"/>
        </w:rPr>
        <w:t>Εθνικού Δικαίου</w:t>
      </w:r>
      <w:r>
        <w:rPr>
          <w:rFonts w:eastAsia="Times New Roman" w:cs="Times New Roman"/>
          <w:szCs w:val="24"/>
        </w:rPr>
        <w:t xml:space="preserve"> και στην αύξηση της αποτελεσματικότητας της ιδιωτικής επιβολής των κανόνων του ανταγωνισμού, δηλαδή της άσκησης αγωγών στα εγχώρια αστικά δικαστήρια έναντι της δημόσιας επιβολής, η οποία α</w:t>
      </w:r>
      <w:r>
        <w:rPr>
          <w:rFonts w:eastAsia="Times New Roman" w:cs="Times New Roman"/>
          <w:szCs w:val="24"/>
        </w:rPr>
        <w:t xml:space="preserve">ποτελεί έργο των </w:t>
      </w:r>
      <w:r>
        <w:rPr>
          <w:rFonts w:eastAsia="Times New Roman" w:cs="Times New Roman"/>
          <w:szCs w:val="24"/>
        </w:rPr>
        <w:t xml:space="preserve">εθνικών αρχών ανταγωνισμού </w:t>
      </w:r>
      <w:r>
        <w:rPr>
          <w:rFonts w:eastAsia="Times New Roman" w:cs="Times New Roman"/>
          <w:szCs w:val="24"/>
        </w:rPr>
        <w:t xml:space="preserve">και των αρμόδιων θεσμικών κρατικών οργάνων. </w:t>
      </w:r>
    </w:p>
    <w:p w14:paraId="0B93C99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Τίθεται το θέμα κατά πόσο με τον τρόπο αυτό προστατεύεται επαρκώς και το δημόσιο συμφέρον, εκτός από τα συμφέροντα των ιδιωτών. Και αυτό διότι με την αποδυνάμωση της δ</w:t>
      </w:r>
      <w:r>
        <w:rPr>
          <w:rFonts w:eastAsia="Times New Roman" w:cs="Times New Roman"/>
          <w:szCs w:val="24"/>
        </w:rPr>
        <w:t xml:space="preserve">ημόσιας επιβολής των κανόνων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 xml:space="preserve">του </w:t>
      </w:r>
      <w:r>
        <w:rPr>
          <w:rFonts w:eastAsia="Times New Roman" w:cs="Times New Roman"/>
          <w:szCs w:val="24"/>
        </w:rPr>
        <w:t>α</w:t>
      </w:r>
      <w:r>
        <w:rPr>
          <w:rFonts w:eastAsia="Times New Roman" w:cs="Times New Roman"/>
          <w:szCs w:val="24"/>
        </w:rPr>
        <w:t>νταγωνισμού</w:t>
      </w:r>
      <w:r>
        <w:rPr>
          <w:rFonts w:eastAsia="Times New Roman" w:cs="Times New Roman"/>
          <w:szCs w:val="24"/>
        </w:rPr>
        <w:t xml:space="preserve">, η οποία επέρχεται με την υπό ενσωμάτωση στην εγχώρια νομοθεσία </w:t>
      </w:r>
      <w:r>
        <w:rPr>
          <w:rFonts w:eastAsia="Times New Roman" w:cs="Times New Roman"/>
          <w:szCs w:val="24"/>
        </w:rPr>
        <w:t>οδηγία</w:t>
      </w:r>
      <w:r>
        <w:rPr>
          <w:rFonts w:eastAsia="Times New Roman" w:cs="Times New Roman"/>
          <w:szCs w:val="24"/>
        </w:rPr>
        <w:t>, αποδυναμώνεται αναπόφευκτα ο εποπτικός και ελεγκτικός ρόλος του κρά</w:t>
      </w:r>
      <w:r>
        <w:rPr>
          <w:rFonts w:eastAsia="Times New Roman" w:cs="Times New Roman"/>
          <w:szCs w:val="24"/>
        </w:rPr>
        <w:lastRenderedPageBreak/>
        <w:t xml:space="preserve">τους και των </w:t>
      </w:r>
      <w:r>
        <w:rPr>
          <w:rFonts w:eastAsia="Times New Roman" w:cs="Times New Roman"/>
          <w:szCs w:val="24"/>
        </w:rPr>
        <w:t>εθνικών αρχών ανταγωνισμού</w:t>
      </w:r>
      <w:r>
        <w:rPr>
          <w:rFonts w:eastAsia="Times New Roman" w:cs="Times New Roman"/>
          <w:szCs w:val="24"/>
        </w:rPr>
        <w:t xml:space="preserve">, οι οποίες αρχές –υποτίθεται- αποτελούν δικλίδα ασφαλείας υπέρ του δημοσίου συμφέροντος. </w:t>
      </w:r>
    </w:p>
    <w:p w14:paraId="0B93C9A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Επιπλέον, μόνο κατ’ επίφαση και υποθετικά διευκολύνονται ζημιωθέντες πολίτες να αξιώσουν αποζημίωση για τη ζημιά την οποία υπέστησαν εξαιτίας παραβάσεων του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 xml:space="preserve">του </w:t>
      </w:r>
      <w:r>
        <w:rPr>
          <w:rFonts w:eastAsia="Times New Roman" w:cs="Times New Roman"/>
          <w:szCs w:val="24"/>
        </w:rPr>
        <w:t>α</w:t>
      </w:r>
      <w:r>
        <w:rPr>
          <w:rFonts w:eastAsia="Times New Roman" w:cs="Times New Roman"/>
          <w:szCs w:val="24"/>
        </w:rPr>
        <w:t>νταγωνισμού</w:t>
      </w:r>
      <w:r>
        <w:rPr>
          <w:rFonts w:eastAsia="Times New Roman" w:cs="Times New Roman"/>
          <w:szCs w:val="24"/>
        </w:rPr>
        <w:t>, εφόσον στην πράξη και πολύ περισσότερο μετά την πρόσφατη νομοθέτηση της υποχρεωτικής διαμεσολάβησης ως προϋπόθεσης για την παραδεκτή άσκηση αγωγής</w:t>
      </w:r>
      <w:r>
        <w:rPr>
          <w:rFonts w:eastAsia="Times New Roman" w:cs="Times New Roman"/>
          <w:szCs w:val="24"/>
        </w:rPr>
        <w:t>,</w:t>
      </w:r>
      <w:r>
        <w:rPr>
          <w:rFonts w:eastAsia="Times New Roman" w:cs="Times New Roman"/>
          <w:szCs w:val="24"/>
        </w:rPr>
        <w:t xml:space="preserve"> είναι αμφίβολο αν θα μπορούν οι </w:t>
      </w:r>
      <w:proofErr w:type="spellStart"/>
      <w:r>
        <w:rPr>
          <w:rFonts w:eastAsia="Times New Roman" w:cs="Times New Roman"/>
          <w:szCs w:val="24"/>
        </w:rPr>
        <w:t>θιγέντες</w:t>
      </w:r>
      <w:proofErr w:type="spellEnd"/>
      <w:r>
        <w:rPr>
          <w:rFonts w:eastAsia="Times New Roman" w:cs="Times New Roman"/>
          <w:szCs w:val="24"/>
        </w:rPr>
        <w:t xml:space="preserve"> πολίτες να αντεπεξέρχονται στα έξοδα των νομικών </w:t>
      </w:r>
      <w:r>
        <w:rPr>
          <w:rFonts w:eastAsia="Times New Roman" w:cs="Times New Roman"/>
          <w:szCs w:val="24"/>
        </w:rPr>
        <w:t xml:space="preserve">διαδικασιών και εκ των πραγμάτων θα αντιπαρατίθενται με άνισους όρους έναντι των εταιρειών παραβατών του </w:t>
      </w:r>
      <w:r>
        <w:rPr>
          <w:rFonts w:eastAsia="Times New Roman" w:cs="Times New Roman"/>
          <w:szCs w:val="24"/>
        </w:rPr>
        <w:t>δ</w:t>
      </w:r>
      <w:r>
        <w:rPr>
          <w:rFonts w:eastAsia="Times New Roman" w:cs="Times New Roman"/>
          <w:szCs w:val="24"/>
        </w:rPr>
        <w:t xml:space="preserve">ικαίου </w:t>
      </w:r>
      <w:r>
        <w:rPr>
          <w:rFonts w:eastAsia="Times New Roman" w:cs="Times New Roman"/>
          <w:szCs w:val="24"/>
        </w:rPr>
        <w:t xml:space="preserve">του </w:t>
      </w:r>
      <w:r>
        <w:rPr>
          <w:rFonts w:eastAsia="Times New Roman" w:cs="Times New Roman"/>
          <w:szCs w:val="24"/>
        </w:rPr>
        <w:t>α</w:t>
      </w:r>
      <w:r>
        <w:rPr>
          <w:rFonts w:eastAsia="Times New Roman" w:cs="Times New Roman"/>
          <w:szCs w:val="24"/>
        </w:rPr>
        <w:t>νταγωνισμού</w:t>
      </w:r>
      <w:r>
        <w:rPr>
          <w:rFonts w:eastAsia="Times New Roman" w:cs="Times New Roman"/>
          <w:szCs w:val="24"/>
        </w:rPr>
        <w:t xml:space="preserve">. </w:t>
      </w:r>
    </w:p>
    <w:p w14:paraId="0B93C9A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Τουναντίον, οι εναγόμενες εταιρείες, προκειμένου να αποφύγουν μια δικαστική ήττα, είναι ενδεχόμενο να επιλέξουν την απόκρυψη, ακόμα και την καταστροφή αποδεικτικών στοιχείων, εφόσον στην ουσία ελάχιστα επηρεάζονται από τις ιδιαίτερα χαμηλές για τα δεδομένα</w:t>
      </w:r>
      <w:r>
        <w:rPr>
          <w:rFonts w:eastAsia="Times New Roman" w:cs="Times New Roman"/>
          <w:szCs w:val="24"/>
        </w:rPr>
        <w:t xml:space="preserve"> των εταιρειών επαπειλούμενες χρηματικές ποινές ύψους 50.000 ευρώ έως 100.000 ευρώ, οι οποίες προβλέπονται ως κυρώσεις στο άρθρο 5 του παρόντος σχεδίου νόμου για την περίπτωση μη προσκόμισης ή απόκρυψης αποδεικτικών στοιχείων. </w:t>
      </w:r>
    </w:p>
    <w:p w14:paraId="0B93C9A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θέση των εναγόμενων εταιρε</w:t>
      </w:r>
      <w:r>
        <w:rPr>
          <w:rFonts w:eastAsia="Times New Roman" w:cs="Times New Roman"/>
          <w:szCs w:val="24"/>
        </w:rPr>
        <w:t xml:space="preserve">ιών διευκολύνεται ακόμα περισσότερο έναντι των εναγόντων ζημιωθέντων προσώπων και από τους περιορισμούς που δίνονται στο άρθρο 7, όσον αφορά τη δυνατότητα χρήσης αποδεικτικών στοιχείων, που εμπεριέχονται στον φάκελο </w:t>
      </w:r>
      <w:r>
        <w:rPr>
          <w:rFonts w:eastAsia="Times New Roman" w:cs="Times New Roman"/>
          <w:szCs w:val="24"/>
        </w:rPr>
        <w:t>αρχής ανταγωνισμού</w:t>
      </w:r>
      <w:r>
        <w:rPr>
          <w:rFonts w:eastAsia="Times New Roman" w:cs="Times New Roman"/>
          <w:szCs w:val="24"/>
        </w:rPr>
        <w:t xml:space="preserve">. </w:t>
      </w:r>
    </w:p>
    <w:p w14:paraId="0B93C9A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 τοις </w:t>
      </w:r>
      <w:proofErr w:type="spellStart"/>
      <w:r>
        <w:rPr>
          <w:rFonts w:eastAsia="Times New Roman" w:cs="Times New Roman"/>
          <w:szCs w:val="24"/>
        </w:rPr>
        <w:t>άλλοις</w:t>
      </w:r>
      <w:proofErr w:type="spellEnd"/>
      <w:r>
        <w:rPr>
          <w:rFonts w:eastAsia="Times New Roman" w:cs="Times New Roman"/>
          <w:szCs w:val="24"/>
        </w:rPr>
        <w:t xml:space="preserve">, η </w:t>
      </w:r>
      <w:r>
        <w:rPr>
          <w:rFonts w:eastAsia="Times New Roman" w:cs="Times New Roman"/>
          <w:szCs w:val="24"/>
        </w:rPr>
        <w:t>σύντομη πενταετής παραγραφή που προβλέπεται ως κανόνας στο άρθρο 8 σε συνδυασμό με την αοριστία της διατύπωσης της πρώτης παραγράφου του άρθρου αυτού, σχετικά με το πότε μπορεί να θεωρηθεί ότι ο ζημιωθείς έλαβε γνώση της ζημιάς, της παράβασης και της ταυτό</w:t>
      </w:r>
      <w:r>
        <w:rPr>
          <w:rFonts w:eastAsia="Times New Roman" w:cs="Times New Roman"/>
          <w:szCs w:val="24"/>
        </w:rPr>
        <w:t xml:space="preserve">τητας του παραβάτη αποτελούν στοιχεία που επίσης λειτουργούν προς όφελος των εταιρειών που ενάγονται και εις βάρος του ζημιωθέντος προσώπου. </w:t>
      </w:r>
    </w:p>
    <w:p w14:paraId="0B93C9A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Πλέον των προαναφερόμενων, με τις διατάξεις του άρθρου 13 συστήνονται ειδικά τμήματα δικαστηρίων για να δικάζουν τ</w:t>
      </w:r>
      <w:r>
        <w:rPr>
          <w:rFonts w:eastAsia="Times New Roman" w:cs="Times New Roman"/>
          <w:szCs w:val="24"/>
        </w:rPr>
        <w:t xml:space="preserve">ις σχετικές υποθέσεις, τα οποία θα εδρεύουν στην Αθήνα και θα είναι κατά </w:t>
      </w:r>
      <w:proofErr w:type="spellStart"/>
      <w:r>
        <w:rPr>
          <w:rFonts w:eastAsia="Times New Roman" w:cs="Times New Roman"/>
          <w:szCs w:val="24"/>
        </w:rPr>
        <w:t>τόπον</w:t>
      </w:r>
      <w:proofErr w:type="spellEnd"/>
      <w:r>
        <w:rPr>
          <w:rFonts w:eastAsia="Times New Roman" w:cs="Times New Roman"/>
          <w:szCs w:val="24"/>
        </w:rPr>
        <w:t xml:space="preserve"> αρμόδια για το σύνολο της επικράτειας, γεγονός που αναμφισβήτητα θα υποβάλει σε επιπλέον ταλαιπωρία και οικονομική επιβάρυνση τους εκτός Αθηνών διαμένοντες ζημιωθέντες ενάγοντες</w:t>
      </w:r>
      <w:r>
        <w:rPr>
          <w:rFonts w:eastAsia="Times New Roman" w:cs="Times New Roman"/>
          <w:szCs w:val="24"/>
        </w:rPr>
        <w:t xml:space="preserve">. </w:t>
      </w:r>
    </w:p>
    <w:p w14:paraId="0B93C9A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Περαιτέρω, με τις προτεινόμενες ρυθμίσεις ο κίνδυνος έκδοσης μελλοντικών αντιφατικών μεταξύ τους δικαστικών αποφάσεων είναι προφανής, εφόσον πλήθος σχετικών αγωγών είναι ήδη κατατεθειμέν</w:t>
      </w:r>
      <w:r>
        <w:rPr>
          <w:rFonts w:eastAsia="Times New Roman" w:cs="Times New Roman"/>
          <w:szCs w:val="24"/>
        </w:rPr>
        <w:t>ε</w:t>
      </w:r>
      <w:r>
        <w:rPr>
          <w:rFonts w:eastAsia="Times New Roman" w:cs="Times New Roman"/>
          <w:szCs w:val="24"/>
        </w:rPr>
        <w:t>ς και σε καθεστώς εκκρεμοδικίας</w:t>
      </w:r>
      <w:r>
        <w:rPr>
          <w:rFonts w:eastAsia="Times New Roman" w:cs="Times New Roman"/>
          <w:szCs w:val="24"/>
        </w:rPr>
        <w:t>,</w:t>
      </w:r>
      <w:r>
        <w:rPr>
          <w:rFonts w:eastAsia="Times New Roman" w:cs="Times New Roman"/>
          <w:szCs w:val="24"/>
        </w:rPr>
        <w:t xml:space="preserve"> ενώπιον των ήδη υφιστάμενων δικασ</w:t>
      </w:r>
      <w:r>
        <w:rPr>
          <w:rFonts w:eastAsia="Times New Roman" w:cs="Times New Roman"/>
          <w:szCs w:val="24"/>
        </w:rPr>
        <w:t xml:space="preserve">τηρίων. </w:t>
      </w:r>
    </w:p>
    <w:p w14:paraId="0B93C9A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Τη σύγχυση και την ανασφάλεια δικαίου επιτείνει ακόμη περισσότερο το άρθρο 16, όπου με την εν λόγω διάταξη είναι προδιαγεγραμμένο ότι θα προκύψουν στην πορεία άπειρα νομικής φύσεως προβλήματα</w:t>
      </w:r>
      <w:r>
        <w:rPr>
          <w:rFonts w:eastAsia="Times New Roman" w:cs="Times New Roman"/>
          <w:szCs w:val="24"/>
        </w:rPr>
        <w:t>,</w:t>
      </w:r>
      <w:r>
        <w:rPr>
          <w:rFonts w:eastAsia="Times New Roman" w:cs="Times New Roman"/>
          <w:szCs w:val="24"/>
        </w:rPr>
        <w:t xml:space="preserve"> κατά την έκδοση μελλοντικών δικαστικών αποφάσεων, τα ο</w:t>
      </w:r>
      <w:r>
        <w:rPr>
          <w:rFonts w:eastAsia="Times New Roman" w:cs="Times New Roman"/>
          <w:szCs w:val="24"/>
        </w:rPr>
        <w:t>ποία μπορεί να αφορούν</w:t>
      </w:r>
      <w:r>
        <w:rPr>
          <w:rFonts w:eastAsia="Times New Roman" w:cs="Times New Roman"/>
          <w:szCs w:val="24"/>
        </w:rPr>
        <w:t>,</w:t>
      </w:r>
      <w:r>
        <w:rPr>
          <w:rFonts w:eastAsia="Times New Roman" w:cs="Times New Roman"/>
          <w:szCs w:val="24"/>
        </w:rPr>
        <w:t xml:space="preserve"> ακόμα και την αντισυνταγματικότητα της εν λόγω ρύθμισης. </w:t>
      </w:r>
    </w:p>
    <w:p w14:paraId="0B93C9A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Με μια συνολική θεώρηση των προτεινόμενων διατάξεων καταλήγουμε στο συμπέρασμα ότι με το υπό ψήφιση σχέδιο νόμου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για μια ακόμη φορά υποβιβάζεται το εθνικό δίκαιο έναντι του </w:t>
      </w:r>
      <w:r>
        <w:rPr>
          <w:rFonts w:eastAsia="Times New Roman" w:cs="Times New Roman"/>
          <w:szCs w:val="24"/>
        </w:rPr>
        <w:t xml:space="preserve">ευρωπαϊκού και δεν καταπολεμάται αποτελεσματικά η ασυδοσία των πολυεθνικών και των καρτέλ, με αποτέλεσμα να μένουν απροστάτευτες οι μικρομεσαίες επιχειρήσεις και επαγγελματικές ομάδες της πατρίδας </w:t>
      </w:r>
      <w:r>
        <w:rPr>
          <w:rFonts w:eastAsia="Times New Roman" w:cs="Times New Roman"/>
          <w:szCs w:val="24"/>
        </w:rPr>
        <w:t>μας,</w:t>
      </w:r>
      <w:r>
        <w:rPr>
          <w:rFonts w:eastAsia="Times New Roman" w:cs="Times New Roman"/>
          <w:szCs w:val="24"/>
        </w:rPr>
        <w:t xml:space="preserve"> οι οποίες αποτελούσαν, αποτελούν και θα αποτελούν τον </w:t>
      </w:r>
      <w:r>
        <w:rPr>
          <w:rFonts w:eastAsia="Times New Roman" w:cs="Times New Roman"/>
          <w:szCs w:val="24"/>
        </w:rPr>
        <w:t>κορμό της εθνικής μας οικονομίας.</w:t>
      </w:r>
    </w:p>
    <w:p w14:paraId="0B93C9A8"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Με τις προτεινόμενες ρυθμίσεις</w:t>
      </w:r>
      <w:r>
        <w:rPr>
          <w:rFonts w:eastAsia="Times New Roman"/>
          <w:szCs w:val="24"/>
        </w:rPr>
        <w:t xml:space="preserve">, </w:t>
      </w:r>
      <w:r>
        <w:rPr>
          <w:rFonts w:eastAsia="Times New Roman"/>
          <w:szCs w:val="24"/>
        </w:rPr>
        <w:t xml:space="preserve">προσαρμόζεται </w:t>
      </w:r>
      <w:r>
        <w:rPr>
          <w:rFonts w:eastAsia="Times New Roman"/>
          <w:szCs w:val="24"/>
        </w:rPr>
        <w:t xml:space="preserve">υποχρεωτικά </w:t>
      </w:r>
      <w:r>
        <w:rPr>
          <w:rFonts w:eastAsia="Times New Roman"/>
          <w:szCs w:val="24"/>
        </w:rPr>
        <w:t>η εγχώρια νομοθεσία στις επιταγές και αποφάσεις των γραφειοκρατών, των Βρυξελλών και όλων αυτών</w:t>
      </w:r>
      <w:r>
        <w:rPr>
          <w:rFonts w:eastAsia="Times New Roman"/>
          <w:szCs w:val="24"/>
        </w:rPr>
        <w:t>,</w:t>
      </w:r>
      <w:r>
        <w:rPr>
          <w:rFonts w:eastAsia="Times New Roman"/>
          <w:szCs w:val="24"/>
        </w:rPr>
        <w:t xml:space="preserve"> που εξυπηρετούν αποκλειστικά και μόνο συμφέροντα πολυεθνικών και όχι των ιδίων κρατών</w:t>
      </w:r>
      <w:r>
        <w:rPr>
          <w:rFonts w:eastAsia="Times New Roman"/>
          <w:szCs w:val="24"/>
        </w:rPr>
        <w:t>,</w:t>
      </w:r>
      <w:r>
        <w:rPr>
          <w:rFonts w:eastAsia="Times New Roman"/>
          <w:szCs w:val="24"/>
        </w:rPr>
        <w:t xml:space="preserve"> που απαρτίζουν την Ευρωπαϊκή Ένωση. </w:t>
      </w:r>
    </w:p>
    <w:p w14:paraId="0B93C9A9"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Το εν λόγω νομοσχέδιο υποτίθεται ότι προσπαθεί να δημιουργήσει μια αντιμονοπωλιακή νομοθεσία. Βέβαια, μέχρι στιγμής δεν </w:t>
      </w:r>
      <w:r>
        <w:rPr>
          <w:rFonts w:eastAsia="Times New Roman"/>
          <w:szCs w:val="24"/>
        </w:rPr>
        <w:lastRenderedPageBreak/>
        <w:t xml:space="preserve">έχει γίνει </w:t>
      </w:r>
      <w:r>
        <w:rPr>
          <w:rFonts w:eastAsia="Times New Roman"/>
          <w:szCs w:val="24"/>
        </w:rPr>
        <w:t>τίποτα απολύτως και βλέπουμε ότι δεν υπάρχει κα</w:t>
      </w:r>
      <w:r>
        <w:rPr>
          <w:rFonts w:eastAsia="Times New Roman"/>
          <w:szCs w:val="24"/>
        </w:rPr>
        <w:t>μ</w:t>
      </w:r>
      <w:r>
        <w:rPr>
          <w:rFonts w:eastAsia="Times New Roman"/>
          <w:szCs w:val="24"/>
        </w:rPr>
        <w:t xml:space="preserve">μία προοπτική, ώστε να παταχθούν τα διάφορα καρτέλ που λυμαίνονται την πατρίδα μας. </w:t>
      </w:r>
    </w:p>
    <w:p w14:paraId="0B93C9AA"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Σε όλους τους τομείς θα βρούμε κάποιο καρτέλ: Υπάρχουν τα καρτέλ των εταιρειών κινητής τηλεφωνίας, που υποτίθεται ότι οι πο</w:t>
      </w:r>
      <w:r>
        <w:rPr>
          <w:rFonts w:eastAsia="Times New Roman"/>
          <w:szCs w:val="24"/>
        </w:rPr>
        <w:t>λλές εταιρείες θα έφερναν τον ανταγωνισμό και άρα</w:t>
      </w:r>
      <w:r>
        <w:rPr>
          <w:rFonts w:eastAsia="Times New Roman"/>
          <w:szCs w:val="24"/>
        </w:rPr>
        <w:t>,</w:t>
      </w:r>
      <w:r>
        <w:rPr>
          <w:rFonts w:eastAsia="Times New Roman"/>
          <w:szCs w:val="24"/>
        </w:rPr>
        <w:t xml:space="preserve"> καλύτερα τιμολόγια και βλέπουμε ότι</w:t>
      </w:r>
      <w:r>
        <w:rPr>
          <w:rFonts w:eastAsia="Times New Roman"/>
          <w:szCs w:val="24"/>
        </w:rPr>
        <w:t>,</w:t>
      </w:r>
      <w:r>
        <w:rPr>
          <w:rFonts w:eastAsia="Times New Roman"/>
          <w:szCs w:val="24"/>
        </w:rPr>
        <w:t xml:space="preserve"> ως διά μαγείας</w:t>
      </w:r>
      <w:r>
        <w:rPr>
          <w:rFonts w:eastAsia="Times New Roman"/>
          <w:szCs w:val="24"/>
        </w:rPr>
        <w:t>,</w:t>
      </w:r>
      <w:r>
        <w:rPr>
          <w:rFonts w:eastAsia="Times New Roman"/>
          <w:szCs w:val="24"/>
        </w:rPr>
        <w:t xml:space="preserve"> </w:t>
      </w:r>
      <w:r>
        <w:rPr>
          <w:rFonts w:eastAsia="Times New Roman"/>
          <w:szCs w:val="24"/>
        </w:rPr>
        <w:t>όλες,</w:t>
      </w:r>
      <w:r>
        <w:rPr>
          <w:rFonts w:eastAsia="Times New Roman"/>
          <w:szCs w:val="24"/>
        </w:rPr>
        <w:t xml:space="preserve"> με μικρή χρονική διαφορά προχώρησαν σε αύξηση</w:t>
      </w:r>
      <w:r>
        <w:rPr>
          <w:rFonts w:eastAsia="Times New Roman"/>
          <w:szCs w:val="24"/>
        </w:rPr>
        <w:t>,</w:t>
      </w:r>
      <w:r>
        <w:rPr>
          <w:rFonts w:eastAsia="Times New Roman"/>
          <w:szCs w:val="24"/>
        </w:rPr>
        <w:t xml:space="preserve"> εν μέσω κρίσης</w:t>
      </w:r>
      <w:r>
        <w:rPr>
          <w:rFonts w:eastAsia="Times New Roman"/>
          <w:szCs w:val="24"/>
        </w:rPr>
        <w:t>,</w:t>
      </w:r>
      <w:r>
        <w:rPr>
          <w:rFonts w:eastAsia="Times New Roman"/>
          <w:szCs w:val="24"/>
        </w:rPr>
        <w:t xml:space="preserve"> για μία ακόμη φορά. </w:t>
      </w:r>
    </w:p>
    <w:p w14:paraId="0B93C9AB"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Το ίδιο βλέπουμε ότι γίνεται και με το κόστος ηλεκτρικής ενέργ</w:t>
      </w:r>
      <w:r>
        <w:rPr>
          <w:rFonts w:eastAsia="Times New Roman"/>
          <w:szCs w:val="24"/>
        </w:rPr>
        <w:t>ειας. Ενώ υποτίθεται ότι η αγορά απελευθερώθηκε</w:t>
      </w:r>
      <w:r>
        <w:rPr>
          <w:rFonts w:eastAsia="Times New Roman"/>
          <w:szCs w:val="24"/>
        </w:rPr>
        <w:t>,</w:t>
      </w:r>
      <w:r>
        <w:rPr>
          <w:rFonts w:eastAsia="Times New Roman"/>
          <w:szCs w:val="24"/>
        </w:rPr>
        <w:t xml:space="preserve"> προκειμένου να μπούνε και νέες εταιρείες, άρα να υπάρχει ανταγωνισμός, παρ’ </w:t>
      </w:r>
      <w:r>
        <w:rPr>
          <w:rFonts w:eastAsia="Times New Roman"/>
          <w:szCs w:val="24"/>
        </w:rPr>
        <w:lastRenderedPageBreak/>
        <w:t xml:space="preserve">όλα αυτά η Ελλάδα είναι η ακριβότερη χώρα στην Ευρώπη και οι τιμές είναι παραπλήσιες. </w:t>
      </w:r>
    </w:p>
    <w:p w14:paraId="0B93C9AC"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Στα οδικά έργα γινόταν το μεγάλο πάρτι και μ</w:t>
      </w:r>
      <w:r>
        <w:rPr>
          <w:rFonts w:eastAsia="Times New Roman"/>
          <w:szCs w:val="24"/>
        </w:rPr>
        <w:t xml:space="preserve">έχρι στιγμής δεν έχετε αγγίξει κανένα μεγαλοεργολάβο στην πατρίδα μας. Είναι αυτοί </w:t>
      </w:r>
      <w:r>
        <w:rPr>
          <w:rFonts w:eastAsia="Times New Roman"/>
          <w:szCs w:val="24"/>
        </w:rPr>
        <w:t xml:space="preserve">που </w:t>
      </w:r>
      <w:r>
        <w:rPr>
          <w:rFonts w:eastAsia="Times New Roman"/>
          <w:szCs w:val="24"/>
        </w:rPr>
        <w:t>σε όλα τα έργα</w:t>
      </w:r>
      <w:r>
        <w:rPr>
          <w:rFonts w:eastAsia="Times New Roman"/>
          <w:szCs w:val="24"/>
        </w:rPr>
        <w:t>,</w:t>
      </w:r>
      <w:r>
        <w:rPr>
          <w:rFonts w:eastAsia="Times New Roman"/>
          <w:szCs w:val="24"/>
        </w:rPr>
        <w:t xml:space="preserve"> τα οποία κάνουν στο εξωτερικό, σε όποια χώρα, είτε στα Σκόπια, είτε στη Βουλγαρία, είτε στην Κύπρο, είτε αλλού, ασκούνται διώξεις εις βάρος τους για μίζε</w:t>
      </w:r>
      <w:r>
        <w:rPr>
          <w:rFonts w:eastAsia="Times New Roman"/>
          <w:szCs w:val="24"/>
        </w:rPr>
        <w:t xml:space="preserve">ς, για ξέπλυμα, για μιλημένες συμβάσεις και οτιδήποτε άλλο. </w:t>
      </w:r>
    </w:p>
    <w:p w14:paraId="0B93C9AD"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Οι ίδιοι</w:t>
      </w:r>
      <w:r>
        <w:rPr>
          <w:rFonts w:eastAsia="Times New Roman"/>
          <w:szCs w:val="24"/>
        </w:rPr>
        <w:t>,</w:t>
      </w:r>
      <w:r>
        <w:rPr>
          <w:rFonts w:eastAsia="Times New Roman"/>
          <w:szCs w:val="24"/>
        </w:rPr>
        <w:t xml:space="preserve"> βέβαια, που είναι σε όλες τις προαναφερθείσες επιχειρήσεις</w:t>
      </w:r>
      <w:r>
        <w:rPr>
          <w:rFonts w:eastAsia="Times New Roman"/>
          <w:szCs w:val="24"/>
        </w:rPr>
        <w:t>,</w:t>
      </w:r>
      <w:r>
        <w:rPr>
          <w:rFonts w:eastAsia="Times New Roman"/>
          <w:szCs w:val="24"/>
        </w:rPr>
        <w:t xml:space="preserve"> όπως είπαμε, είναι και στη διαχείριση των απορριμμάτων που είναι η νέα «κότα με τα χρυσά αυγά» και δεν αφήνουν κανέναν άλλο ν</w:t>
      </w:r>
      <w:r>
        <w:rPr>
          <w:rFonts w:eastAsia="Times New Roman"/>
          <w:szCs w:val="24"/>
        </w:rPr>
        <w:t>α κάνει οτιδήποτε. Βλέπουμε και τον ΣΥΡΙΖΑ</w:t>
      </w:r>
      <w:r>
        <w:rPr>
          <w:rFonts w:eastAsia="Times New Roman"/>
          <w:szCs w:val="24"/>
        </w:rPr>
        <w:t xml:space="preserve"> -</w:t>
      </w:r>
      <w:r>
        <w:rPr>
          <w:rFonts w:eastAsia="Times New Roman"/>
          <w:szCs w:val="24"/>
        </w:rPr>
        <w:t xml:space="preserve">ο οποίος είχε </w:t>
      </w:r>
      <w:r>
        <w:rPr>
          <w:rFonts w:eastAsia="Times New Roman"/>
          <w:szCs w:val="24"/>
        </w:rPr>
        <w:lastRenderedPageBreak/>
        <w:t>μια εντελώς διαφορετική γραμμή</w:t>
      </w:r>
      <w:r>
        <w:rPr>
          <w:rFonts w:eastAsia="Times New Roman"/>
          <w:szCs w:val="24"/>
        </w:rPr>
        <w:t>,</w:t>
      </w:r>
      <w:r>
        <w:rPr>
          <w:rFonts w:eastAsia="Times New Roman"/>
          <w:szCs w:val="24"/>
        </w:rPr>
        <w:t xml:space="preserve"> μέχρι τη στιγμή που έγινε Κυβέρνηση</w:t>
      </w:r>
      <w:r>
        <w:rPr>
          <w:rFonts w:eastAsia="Times New Roman"/>
          <w:szCs w:val="24"/>
        </w:rPr>
        <w:t>-</w:t>
      </w:r>
      <w:r>
        <w:rPr>
          <w:rFonts w:eastAsia="Times New Roman"/>
          <w:szCs w:val="24"/>
        </w:rPr>
        <w:t xml:space="preserve"> τώρα πλέον να έχει ταχθεί με τους προηγούμενους και να λέει ακριβώς τα ίδια για τα ζητήματα διαχείρισης απορριμμάτων. </w:t>
      </w:r>
    </w:p>
    <w:p w14:paraId="0B93C9AE"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Και στις α</w:t>
      </w:r>
      <w:r>
        <w:rPr>
          <w:rFonts w:eastAsia="Times New Roman"/>
          <w:szCs w:val="24"/>
        </w:rPr>
        <w:t xml:space="preserve">νανεώσιμες πηγές το ίδιο γίνεται. Τα τρόφιμα βλέπουμε εν μέσω κρίσης να ανεβαίνουν στην Ελλάδα και οι τιμές να είναι παραπλήσιες σε όλα τα σούπερ </w:t>
      </w:r>
      <w:proofErr w:type="spellStart"/>
      <w:r>
        <w:rPr>
          <w:rFonts w:eastAsia="Times New Roman"/>
          <w:szCs w:val="24"/>
        </w:rPr>
        <w:t>μάρκετ</w:t>
      </w:r>
      <w:proofErr w:type="spellEnd"/>
      <w:r>
        <w:rPr>
          <w:rFonts w:eastAsia="Times New Roman"/>
          <w:szCs w:val="24"/>
        </w:rPr>
        <w:t>, λες και υπάρχει μια μαγική αόρατη μπαγκέτα και καθορίζει τις τιμές και κανείς δεν κάνει τίποτα επ’ αυτ</w:t>
      </w:r>
      <w:r>
        <w:rPr>
          <w:rFonts w:eastAsia="Times New Roman"/>
          <w:szCs w:val="24"/>
        </w:rPr>
        <w:t>ού.</w:t>
      </w:r>
    </w:p>
    <w:p w14:paraId="0B93C9AF"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Το ίδιο ισχύει και για τα φάρμακα. Γίνεται η συζήτηση στην Επιτροπή για τη </w:t>
      </w:r>
      <w:r>
        <w:rPr>
          <w:rFonts w:eastAsia="Times New Roman"/>
          <w:szCs w:val="24"/>
        </w:rPr>
        <w:t>«</w:t>
      </w:r>
      <w:r>
        <w:rPr>
          <w:rFonts w:eastAsia="Times New Roman"/>
          <w:szCs w:val="24"/>
          <w:lang w:val="en-US"/>
        </w:rPr>
        <w:t>N</w:t>
      </w:r>
      <w:r>
        <w:rPr>
          <w:rFonts w:eastAsia="Times New Roman"/>
          <w:szCs w:val="24"/>
          <w:lang w:val="en-US"/>
        </w:rPr>
        <w:t>OVARTIS</w:t>
      </w:r>
      <w:r>
        <w:rPr>
          <w:rFonts w:eastAsia="Times New Roman"/>
          <w:szCs w:val="24"/>
        </w:rPr>
        <w:t>»</w:t>
      </w:r>
      <w:r>
        <w:rPr>
          <w:rFonts w:eastAsia="Times New Roman"/>
          <w:szCs w:val="24"/>
        </w:rPr>
        <w:t xml:space="preserve">. Βγαίνουν «λαβράκια». Ο τέως Πρωθυπουργός έστελνε ιδιόχειρα σημειώματα με την υπογραφή του και τα γράμματά του στον Πρόεδρο της </w:t>
      </w:r>
      <w:r>
        <w:rPr>
          <w:rFonts w:eastAsia="Times New Roman"/>
          <w:szCs w:val="24"/>
        </w:rPr>
        <w:t>«</w:t>
      </w:r>
      <w:r>
        <w:rPr>
          <w:rFonts w:eastAsia="Times New Roman"/>
          <w:szCs w:val="24"/>
          <w:lang w:val="en-US"/>
        </w:rPr>
        <w:t>N</w:t>
      </w:r>
      <w:r>
        <w:rPr>
          <w:rFonts w:eastAsia="Times New Roman"/>
          <w:szCs w:val="24"/>
          <w:lang w:val="en-US"/>
        </w:rPr>
        <w:t>OVARTIS</w:t>
      </w:r>
      <w:r>
        <w:rPr>
          <w:rFonts w:eastAsia="Times New Roman"/>
          <w:szCs w:val="24"/>
        </w:rPr>
        <w:t>»</w:t>
      </w:r>
      <w:r>
        <w:rPr>
          <w:rFonts w:eastAsia="Times New Roman"/>
          <w:szCs w:val="24"/>
        </w:rPr>
        <w:t>. Κι έχουμε να δούμε πάρα πο</w:t>
      </w:r>
      <w:r>
        <w:rPr>
          <w:rFonts w:eastAsia="Times New Roman"/>
          <w:szCs w:val="24"/>
        </w:rPr>
        <w:t xml:space="preserve">λλά πράγματα. </w:t>
      </w:r>
    </w:p>
    <w:p w14:paraId="0B93C9B0"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Θεωρούμε ότι ο τρόπος διαχείρισης της εξουσίας από το σύνολο των πολιτικών δυνάμεων, οι οποίες κυβέρνησαν τη χώρα μας διαχρονικά από τη Μεταπολίτευση ως σήμερα, αποδεικνύουν ότι νομοθετήματα</w:t>
      </w:r>
      <w:r>
        <w:rPr>
          <w:rFonts w:eastAsia="Times New Roman"/>
          <w:szCs w:val="24"/>
        </w:rPr>
        <w:t>,</w:t>
      </w:r>
      <w:r>
        <w:rPr>
          <w:rFonts w:eastAsia="Times New Roman"/>
          <w:szCs w:val="24"/>
        </w:rPr>
        <w:t xml:space="preserve"> όπως το εν λόγω σχέδιο νόμου ψηφίζονται απλώς και</w:t>
      </w:r>
      <w:r>
        <w:rPr>
          <w:rFonts w:eastAsia="Times New Roman"/>
          <w:szCs w:val="24"/>
        </w:rPr>
        <w:t xml:space="preserve"> μόνο</w:t>
      </w:r>
      <w:r>
        <w:rPr>
          <w:rFonts w:eastAsia="Times New Roman"/>
          <w:szCs w:val="24"/>
        </w:rPr>
        <w:t>,</w:t>
      </w:r>
      <w:r>
        <w:rPr>
          <w:rFonts w:eastAsia="Times New Roman"/>
          <w:szCs w:val="24"/>
        </w:rPr>
        <w:t xml:space="preserve"> γιατί είτε τους υποχρεώνει η Ευρωπαϊκή Ένωση είτε για να ρίχνουν στάχτη στα μάτια του κόσμου. </w:t>
      </w:r>
    </w:p>
    <w:p w14:paraId="0B93C9B1"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Δημιουργούν μια ψευδαίσθηση διαφάνειας και νομιμότητας</w:t>
      </w:r>
      <w:r>
        <w:rPr>
          <w:rFonts w:eastAsia="Times New Roman"/>
          <w:szCs w:val="24"/>
        </w:rPr>
        <w:t>,</w:t>
      </w:r>
      <w:r>
        <w:rPr>
          <w:rFonts w:eastAsia="Times New Roman"/>
          <w:szCs w:val="24"/>
        </w:rPr>
        <w:t xml:space="preserve"> σε μια χώρα</w:t>
      </w:r>
      <w:r>
        <w:rPr>
          <w:rFonts w:eastAsia="Times New Roman"/>
          <w:szCs w:val="24"/>
        </w:rPr>
        <w:t>,</w:t>
      </w:r>
      <w:r>
        <w:rPr>
          <w:rFonts w:eastAsia="Times New Roman"/>
          <w:szCs w:val="24"/>
        </w:rPr>
        <w:t xml:space="preserve"> που επί δεκαετίες τους πραγματικούς κανόνες τους έθετε όχι η κείμενη νομοθεσία, αλλά το δίκαιο της κάθε </w:t>
      </w:r>
      <w:r>
        <w:rPr>
          <w:rFonts w:eastAsia="Times New Roman"/>
          <w:szCs w:val="24"/>
        </w:rPr>
        <w:t>«</w:t>
      </w:r>
      <w:r>
        <w:rPr>
          <w:rFonts w:eastAsia="Times New Roman"/>
          <w:szCs w:val="24"/>
          <w:lang w:val="en-US"/>
        </w:rPr>
        <w:t>S</w:t>
      </w:r>
      <w:r>
        <w:rPr>
          <w:rFonts w:eastAsia="Times New Roman"/>
          <w:szCs w:val="24"/>
          <w:lang w:val="en-US"/>
        </w:rPr>
        <w:t>IEMENS</w:t>
      </w:r>
      <w:r>
        <w:rPr>
          <w:rFonts w:eastAsia="Times New Roman"/>
          <w:szCs w:val="24"/>
        </w:rPr>
        <w:t>»</w:t>
      </w:r>
      <w:r>
        <w:rPr>
          <w:rFonts w:eastAsia="Times New Roman"/>
          <w:szCs w:val="24"/>
        </w:rPr>
        <w:t xml:space="preserve">, της κάθε </w:t>
      </w:r>
      <w:r>
        <w:rPr>
          <w:rFonts w:eastAsia="Times New Roman"/>
          <w:szCs w:val="24"/>
        </w:rPr>
        <w:t>«</w:t>
      </w:r>
      <w:r>
        <w:rPr>
          <w:rFonts w:eastAsia="Times New Roman"/>
          <w:szCs w:val="24"/>
          <w:lang w:val="en-US"/>
        </w:rPr>
        <w:t>N</w:t>
      </w:r>
      <w:r>
        <w:rPr>
          <w:rFonts w:eastAsia="Times New Roman"/>
          <w:szCs w:val="24"/>
          <w:lang w:val="en-US"/>
        </w:rPr>
        <w:t>OVARTIS</w:t>
      </w:r>
      <w:r>
        <w:rPr>
          <w:rFonts w:eastAsia="Times New Roman"/>
          <w:szCs w:val="24"/>
        </w:rPr>
        <w:t>»</w:t>
      </w:r>
      <w:r>
        <w:rPr>
          <w:rFonts w:eastAsia="Times New Roman"/>
          <w:szCs w:val="24"/>
        </w:rPr>
        <w:t xml:space="preserve"> και οι αποζημιώσεις δίνονταν</w:t>
      </w:r>
      <w:r>
        <w:rPr>
          <w:rFonts w:eastAsia="Times New Roman"/>
          <w:szCs w:val="24"/>
        </w:rPr>
        <w:t>,</w:t>
      </w:r>
      <w:r>
        <w:rPr>
          <w:rFonts w:eastAsia="Times New Roman"/>
          <w:szCs w:val="24"/>
        </w:rPr>
        <w:t xml:space="preserve"> όχι στους πολίτες μέσω δικαστικών αποφάσεων, αλλά στους διαχειριστές ενός σάπιου πολιτικού</w:t>
      </w:r>
      <w:r>
        <w:rPr>
          <w:rFonts w:eastAsia="Times New Roman"/>
          <w:szCs w:val="24"/>
        </w:rPr>
        <w:t xml:space="preserve"> συστήματος. Και αυτές οι «αποζημιώσεις» -εντός </w:t>
      </w:r>
      <w:r>
        <w:rPr>
          <w:rFonts w:eastAsia="Times New Roman"/>
          <w:szCs w:val="24"/>
        </w:rPr>
        <w:lastRenderedPageBreak/>
        <w:t xml:space="preserve">πολλών εισαγωγικών- δίνονταν είτε με </w:t>
      </w:r>
      <w:r>
        <w:rPr>
          <w:rFonts w:eastAsia="Times New Roman"/>
          <w:szCs w:val="24"/>
        </w:rPr>
        <w:t>«</w:t>
      </w:r>
      <w:r>
        <w:rPr>
          <w:rFonts w:eastAsia="Times New Roman"/>
          <w:szCs w:val="24"/>
          <w:lang w:val="en-US"/>
        </w:rPr>
        <w:t>P</w:t>
      </w:r>
      <w:r>
        <w:rPr>
          <w:rFonts w:eastAsia="Times New Roman"/>
          <w:szCs w:val="24"/>
          <w:lang w:val="en-US"/>
        </w:rPr>
        <w:t>AMPERS</w:t>
      </w:r>
      <w:r>
        <w:rPr>
          <w:rFonts w:eastAsia="Times New Roman"/>
          <w:szCs w:val="24"/>
        </w:rPr>
        <w:t>»</w:t>
      </w:r>
      <w:r>
        <w:rPr>
          <w:rFonts w:eastAsia="Times New Roman"/>
          <w:szCs w:val="24"/>
        </w:rPr>
        <w:t xml:space="preserve">, αγαπητέ συντοπίτη είτε εσχάτως με τροχήλατες βαλίτσες </w:t>
      </w:r>
      <w:r>
        <w:rPr>
          <w:rFonts w:eastAsia="Times New Roman"/>
          <w:szCs w:val="24"/>
        </w:rPr>
        <w:t>«</w:t>
      </w:r>
      <w:r>
        <w:rPr>
          <w:rFonts w:eastAsia="Times New Roman"/>
          <w:szCs w:val="24"/>
          <w:lang w:val="en-US"/>
        </w:rPr>
        <w:t>S</w:t>
      </w:r>
      <w:r>
        <w:rPr>
          <w:rFonts w:eastAsia="Times New Roman"/>
          <w:szCs w:val="24"/>
          <w:lang w:val="en-US"/>
        </w:rPr>
        <w:t>AMSONITE</w:t>
      </w:r>
      <w:r>
        <w:rPr>
          <w:rFonts w:eastAsia="Times New Roman"/>
          <w:szCs w:val="24"/>
        </w:rPr>
        <w:t>»</w:t>
      </w:r>
      <w:r>
        <w:rPr>
          <w:rFonts w:eastAsia="Times New Roman"/>
          <w:szCs w:val="24"/>
        </w:rPr>
        <w:t xml:space="preserve">. </w:t>
      </w:r>
    </w:p>
    <w:p w14:paraId="0B93C9B2"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Είμαστε κατά επί της αρχής, επί των άρθρων και επί των τροπολογιών, </w:t>
      </w:r>
      <w:r>
        <w:rPr>
          <w:rFonts w:eastAsia="Times New Roman"/>
          <w:szCs w:val="24"/>
        </w:rPr>
        <w:t xml:space="preserve">και </w:t>
      </w:r>
      <w:r>
        <w:rPr>
          <w:rFonts w:eastAsia="Times New Roman"/>
          <w:szCs w:val="24"/>
        </w:rPr>
        <w:t>θα τοποθετηθεί ο Κοι</w:t>
      </w:r>
      <w:r>
        <w:rPr>
          <w:rFonts w:eastAsia="Times New Roman"/>
          <w:szCs w:val="24"/>
        </w:rPr>
        <w:t>νοβουλευτικός μας Εκπρόσωπος.</w:t>
      </w:r>
    </w:p>
    <w:p w14:paraId="0B93C9B3"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Ευχαριστώ πολύ.</w:t>
      </w:r>
    </w:p>
    <w:p w14:paraId="0B93C9B4" w14:textId="77777777" w:rsidR="009028E6" w:rsidRDefault="00A2758D">
      <w:pPr>
        <w:tabs>
          <w:tab w:val="left" w:pos="2054"/>
        </w:tabs>
        <w:spacing w:after="0"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0B93C9B5"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Κύριε Πρόεδρε, μπορώ να έχω τον λόγο επί προσωπικού;</w:t>
      </w:r>
    </w:p>
    <w:p w14:paraId="0B93C9B6"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Κωνσταντινόπουλε, σας είδα. Εγώ κάνω τη </w:t>
      </w:r>
      <w:r>
        <w:rPr>
          <w:rFonts w:eastAsia="Times New Roman"/>
          <w:szCs w:val="24"/>
        </w:rPr>
        <w:t>διαδικασία. Θα μείνετε στη θέση σας και θα περιμένετε. Κατά την άποψή μου, δεν υπάρχει θέμα, αλλά επειδή υπάρχει άνεση χρόνου, θα πάρετε τον λόγο.</w:t>
      </w:r>
    </w:p>
    <w:p w14:paraId="0B93C9B7"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έχω την τιμή να ανακοινώσω στο Σώμα ότι τη συνεδρίασή μας παρακολουθούν από τα </w:t>
      </w:r>
      <w:r>
        <w:rPr>
          <w:rFonts w:eastAsia="Times New Roman"/>
          <w:szCs w:val="24"/>
        </w:rPr>
        <w:t>άνω δυτικά θεωρεία είκοσι πέντε μαθητές και μαθήτριες και πέντε συνοδοί εκπαιδευτικοί από το Γυμνάσιο Αρχαίας Ολυμπίας Ηλείας.</w:t>
      </w:r>
    </w:p>
    <w:p w14:paraId="0B93C9B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0B93C9B9"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0B93C9BA"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 Βουλευτής κ. Γεώργιος Κασαπίδης ζητεί άδεια απουσίας στο εξωτερικό από τις 15 Μαρτίου έως τις 19 Μαρτίου</w:t>
      </w:r>
      <w:r>
        <w:rPr>
          <w:rFonts w:eastAsia="Times New Roman"/>
          <w:szCs w:val="24"/>
        </w:rPr>
        <w:t xml:space="preserve"> 2018</w:t>
      </w:r>
      <w:r>
        <w:rPr>
          <w:rFonts w:eastAsia="Times New Roman"/>
          <w:szCs w:val="24"/>
        </w:rPr>
        <w:t>. Η Βουλή εγκρίνει;</w:t>
      </w:r>
    </w:p>
    <w:p w14:paraId="0B93C9BB"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Μάλιστα, μάλιστα.</w:t>
      </w:r>
    </w:p>
    <w:p w14:paraId="0B93C9BC"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Συνεπώς η </w:t>
      </w:r>
      <w:r>
        <w:rPr>
          <w:rFonts w:eastAsia="Times New Roman"/>
          <w:szCs w:val="24"/>
        </w:rPr>
        <w:t>Βουλή ενέκρινε τη ζητηθείσα άδεια.</w:t>
      </w:r>
    </w:p>
    <w:p w14:paraId="0B93C9BD"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Η διαδικασί</w:t>
      </w:r>
      <w:r>
        <w:rPr>
          <w:rFonts w:eastAsia="Times New Roman"/>
          <w:szCs w:val="24"/>
        </w:rPr>
        <w:t xml:space="preserve">α θα είναι ως εξής: Θα μιλήσει πέντε λεπτά ο κ. Πετρόπουλος, θα δώσω τον λόγο στον κ. Κωνσταντινόπουλο, που υποθέτω ότι θέλει να μιλήσει επί προσωπικού, να μιλήσει για ένα-δύο λεπτά και συνεχίζουμε κανονικά με τον κ. </w:t>
      </w:r>
      <w:proofErr w:type="spellStart"/>
      <w:r>
        <w:rPr>
          <w:rFonts w:eastAsia="Times New Roman"/>
          <w:szCs w:val="24"/>
        </w:rPr>
        <w:t>Βαρδαλή</w:t>
      </w:r>
      <w:proofErr w:type="spellEnd"/>
      <w:r>
        <w:rPr>
          <w:rFonts w:eastAsia="Times New Roman"/>
          <w:szCs w:val="24"/>
        </w:rPr>
        <w:t>.</w:t>
      </w:r>
    </w:p>
    <w:p w14:paraId="0B93C9BE"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Θα φύγει ο</w:t>
      </w:r>
      <w:r>
        <w:rPr>
          <w:rFonts w:eastAsia="Times New Roman"/>
          <w:szCs w:val="24"/>
        </w:rPr>
        <w:t xml:space="preserve"> κ. Πετρόπουλος ή μπορούμε να του κάνουμε ερωτήσεις;</w:t>
      </w:r>
    </w:p>
    <w:p w14:paraId="0B93C9BF"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Να μιλήσει και αν υπάρχουν κάποια θέματα για διευκρίνιση, θα μείνει άλλα πέντε-δέκα λεπτά.</w:t>
      </w:r>
    </w:p>
    <w:p w14:paraId="0B93C9C0"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Κύριε Πετρόπουλε, έχετε τον λόγο.</w:t>
      </w:r>
    </w:p>
    <w:p w14:paraId="0B93C9C1"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 xml:space="preserve">ΑΝΑΣΤΑΣΙΟΣ ΠΕΤΡΟΠΟΥΛΟΣ (Υφυπουργός Εργασίας, </w:t>
      </w:r>
      <w:r>
        <w:rPr>
          <w:rFonts w:eastAsia="Times New Roman"/>
          <w:b/>
          <w:szCs w:val="24"/>
        </w:rPr>
        <w:t>Κοινωνικής Ασφάλισης και Κοινωνικής Αλληλεγγύης):</w:t>
      </w:r>
      <w:r>
        <w:rPr>
          <w:rFonts w:eastAsia="Times New Roman"/>
          <w:szCs w:val="24"/>
        </w:rPr>
        <w:t xml:space="preserve"> Ευχαριστώ, κύριε Πρόεδρε.</w:t>
      </w:r>
    </w:p>
    <w:p w14:paraId="0B93C9C2"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lastRenderedPageBreak/>
        <w:t>Εισάγονται οι εξής τροπολογίες: Η τροπολογία με γενικό αριθμό 1502 και ειδικό 23 αφορά οργανωτικά θέματα του ΣΕΠΕ. Δεν είναι μεταβολές που χρειάζονται τροποποίηση στο σχετικό οργαν</w:t>
      </w:r>
      <w:r>
        <w:rPr>
          <w:rFonts w:eastAsia="Times New Roman"/>
          <w:szCs w:val="24"/>
        </w:rPr>
        <w:t xml:space="preserve">όγραμμα. Δίνεται απλώς η δυνατότητα να </w:t>
      </w:r>
      <w:proofErr w:type="spellStart"/>
      <w:r>
        <w:rPr>
          <w:rFonts w:eastAsia="Times New Roman"/>
          <w:szCs w:val="24"/>
        </w:rPr>
        <w:t>οριοθετηθεί</w:t>
      </w:r>
      <w:proofErr w:type="spellEnd"/>
      <w:r>
        <w:rPr>
          <w:rFonts w:eastAsia="Times New Roman"/>
          <w:szCs w:val="24"/>
        </w:rPr>
        <w:t xml:space="preserve"> σωστά η χωρική αρμοδιότητα ορισμένων περιφερειακών διευθύνσεων του ΣΕΠΕ και ορισμένα ζητήματα</w:t>
      </w:r>
      <w:r>
        <w:rPr>
          <w:rFonts w:eastAsia="Times New Roman"/>
          <w:szCs w:val="24"/>
        </w:rPr>
        <w:t>,</w:t>
      </w:r>
      <w:r>
        <w:rPr>
          <w:rFonts w:eastAsia="Times New Roman"/>
          <w:szCs w:val="24"/>
        </w:rPr>
        <w:t xml:space="preserve"> τελείως πρακτικά</w:t>
      </w:r>
      <w:r>
        <w:rPr>
          <w:rFonts w:eastAsia="Times New Roman"/>
          <w:szCs w:val="24"/>
        </w:rPr>
        <w:t>,</w:t>
      </w:r>
      <w:r>
        <w:rPr>
          <w:rFonts w:eastAsia="Times New Roman"/>
          <w:szCs w:val="24"/>
        </w:rPr>
        <w:t xml:space="preserve"> που ρυθμίζονται για το Υπουργείο.</w:t>
      </w:r>
    </w:p>
    <w:p w14:paraId="0B93C9C3"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Με τη με γενικό αριθμό 1511 και ειδικό 26 τροπολογία ρυθμί</w:t>
      </w:r>
      <w:r>
        <w:rPr>
          <w:rFonts w:eastAsia="Times New Roman"/>
          <w:szCs w:val="24"/>
        </w:rPr>
        <w:t xml:space="preserve">ζονται με ενιαίο τρόπο οι σχετικές διατάξεις για την ασφαλιστική ικανότητα όλων των ασφαλισμένων στην ενιαία πλέον κοινωνική ασφάλιση, στον ΕΦΚΑ. </w:t>
      </w:r>
    </w:p>
    <w:p w14:paraId="0B93C9C4" w14:textId="77777777" w:rsidR="009028E6" w:rsidRDefault="00A2758D">
      <w:pPr>
        <w:tabs>
          <w:tab w:val="left" w:pos="2940"/>
        </w:tabs>
        <w:spacing w:after="0" w:line="600" w:lineRule="auto"/>
        <w:jc w:val="both"/>
        <w:rPr>
          <w:rFonts w:eastAsia="Times New Roman"/>
          <w:szCs w:val="24"/>
        </w:rPr>
      </w:pPr>
      <w:r>
        <w:rPr>
          <w:rFonts w:eastAsia="Times New Roman"/>
          <w:szCs w:val="24"/>
        </w:rPr>
        <w:lastRenderedPageBreak/>
        <w:t>Δημιουργούνται θετικές προοπτικές, διότι προβλέπεται ότι όσοι καταβάλλουν ασφαλιστική εισφορά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κα</w:t>
      </w:r>
      <w:r>
        <w:rPr>
          <w:rFonts w:eastAsia="Times New Roman"/>
          <w:szCs w:val="24"/>
        </w:rPr>
        <w:t>ι πέρα, ανεξαρτήτως αν υπήρχαν παλιές οφειλές, θα υπάγονται στις διατάξεις κάλυψης της ασφαλιστικής ικανότητας. Αυτό είναι ένα μέτρο που ανακουφίζει ένα σημαντικό μέρος του πληθυσμού, το οποίο, δυστυχώς, υπό τις οικονομικές συνθήκες που είχαν προηγηθεί, εί</w:t>
      </w:r>
      <w:r>
        <w:rPr>
          <w:rFonts w:eastAsia="Times New Roman"/>
          <w:szCs w:val="24"/>
        </w:rPr>
        <w:t xml:space="preserve">χε </w:t>
      </w:r>
      <w:proofErr w:type="spellStart"/>
      <w:r>
        <w:rPr>
          <w:rFonts w:eastAsia="Times New Roman"/>
          <w:szCs w:val="24"/>
        </w:rPr>
        <w:t>απενταχθεί</w:t>
      </w:r>
      <w:proofErr w:type="spellEnd"/>
      <w:r>
        <w:rPr>
          <w:rFonts w:eastAsia="Times New Roman"/>
          <w:szCs w:val="24"/>
        </w:rPr>
        <w:t xml:space="preserve"> από το σύστημα κοινωνικής ασφάλισης. </w:t>
      </w:r>
    </w:p>
    <w:p w14:paraId="0B93C9C5"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Γενικεύουμε την ιατροφαρμακευτική κάλυψη</w:t>
      </w:r>
      <w:r>
        <w:rPr>
          <w:rFonts w:eastAsia="Times New Roman"/>
          <w:szCs w:val="24"/>
        </w:rPr>
        <w:t>,</w:t>
      </w:r>
      <w:r>
        <w:rPr>
          <w:rFonts w:eastAsia="Times New Roman"/>
          <w:szCs w:val="24"/>
        </w:rPr>
        <w:t xml:space="preserve"> με πληρότητα για όλους όσους καταβάλλουν εισφορές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2017 και μετά. Είναι κάτι</w:t>
      </w:r>
      <w:r>
        <w:rPr>
          <w:rFonts w:eastAsia="Times New Roman"/>
          <w:szCs w:val="24"/>
        </w:rPr>
        <w:t>,</w:t>
      </w:r>
      <w:r>
        <w:rPr>
          <w:rFonts w:eastAsia="Times New Roman"/>
          <w:szCs w:val="24"/>
        </w:rPr>
        <w:t xml:space="preserve"> που λέγαμε όλον αυτόν τον καιρό. Ήρθε η στιγμή</w:t>
      </w:r>
      <w:r>
        <w:rPr>
          <w:rFonts w:eastAsia="Times New Roman"/>
          <w:szCs w:val="24"/>
        </w:rPr>
        <w:t>,</w:t>
      </w:r>
      <w:r>
        <w:rPr>
          <w:rFonts w:eastAsia="Times New Roman"/>
          <w:szCs w:val="24"/>
        </w:rPr>
        <w:t xml:space="preserve"> που το κάνουμε πράξη. </w:t>
      </w:r>
    </w:p>
    <w:p w14:paraId="0B93C9C6"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lastRenderedPageBreak/>
        <w:t>Επεκτε</w:t>
      </w:r>
      <w:r>
        <w:rPr>
          <w:rFonts w:eastAsia="Times New Roman"/>
          <w:szCs w:val="24"/>
        </w:rPr>
        <w:t>ίνουμε την ασφάλιση σε κατηγορίες πληθυσμού</w:t>
      </w:r>
      <w:r>
        <w:rPr>
          <w:rFonts w:eastAsia="Times New Roman"/>
          <w:szCs w:val="24"/>
        </w:rPr>
        <w:t>,</w:t>
      </w:r>
      <w:r>
        <w:rPr>
          <w:rFonts w:eastAsia="Times New Roman"/>
          <w:szCs w:val="24"/>
        </w:rPr>
        <w:t xml:space="preserve"> που δεν την είχαν, όπως, για παράδειγμα, τα </w:t>
      </w:r>
      <w:proofErr w:type="spellStart"/>
      <w:r>
        <w:rPr>
          <w:rFonts w:eastAsia="Times New Roman"/>
          <w:szCs w:val="24"/>
        </w:rPr>
        <w:t>ανάδοχα</w:t>
      </w:r>
      <w:proofErr w:type="spellEnd"/>
      <w:r>
        <w:rPr>
          <w:rFonts w:eastAsia="Times New Roman"/>
          <w:szCs w:val="24"/>
        </w:rPr>
        <w:t xml:space="preserve"> τέκνα ή τα εγγόνια</w:t>
      </w:r>
      <w:r>
        <w:rPr>
          <w:rFonts w:eastAsia="Times New Roman"/>
          <w:szCs w:val="24"/>
        </w:rPr>
        <w:t>,</w:t>
      </w:r>
      <w:r>
        <w:rPr>
          <w:rFonts w:eastAsia="Times New Roman"/>
          <w:szCs w:val="24"/>
        </w:rPr>
        <w:t xml:space="preserve"> στην περίπτωση που οι γονείς δεν υπάρχουν. Έχουμε επέκταση της κάλυψης για τις ηλικίες μέχρι και τα είκοσι έξι χρόνια, από τα είκοσι τέσσερ</w:t>
      </w:r>
      <w:r>
        <w:rPr>
          <w:rFonts w:eastAsia="Times New Roman"/>
          <w:szCs w:val="24"/>
        </w:rPr>
        <w:t>α, όλων όσων παιδιών σπουδάζουν</w:t>
      </w:r>
      <w:r>
        <w:rPr>
          <w:rFonts w:eastAsia="Times New Roman"/>
          <w:szCs w:val="24"/>
        </w:rPr>
        <w:t>,</w:t>
      </w:r>
      <w:r>
        <w:rPr>
          <w:rFonts w:eastAsia="Times New Roman"/>
          <w:szCs w:val="24"/>
        </w:rPr>
        <w:t xml:space="preserve"> όχι μόνο σε ανώτατα εκπαιδευτικά ιδρύματα, αλλά και σε σχολές που είναι ΤΕΙ ή άλλων κατώτερων εκπαιδευτικών βαθμίδων, αρκεί να σπουδάζουν σ’ αυτές. Επεκτείνεται, λοιπόν, χρονικά η ασφάλισή τους σε αυτές τις περιπτώσεις.</w:t>
      </w:r>
    </w:p>
    <w:p w14:paraId="0B93C9C7"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Έχο</w:t>
      </w:r>
      <w:r>
        <w:rPr>
          <w:rFonts w:eastAsia="Times New Roman"/>
          <w:szCs w:val="24"/>
        </w:rPr>
        <w:t xml:space="preserve">υμε, επίσης, μια επέκταση της ασφαλιστικής ικανότητας σε ειδικές ευπαθείς κατηγορίες, τις οποίες οφείλουμε να φροντίζουμε ιδιαίτερα. Είναι </w:t>
      </w:r>
      <w:proofErr w:type="spellStart"/>
      <w:r>
        <w:rPr>
          <w:rFonts w:eastAsia="Times New Roman"/>
          <w:szCs w:val="24"/>
        </w:rPr>
        <w:t>απαριθμημένες</w:t>
      </w:r>
      <w:proofErr w:type="spellEnd"/>
      <w:r>
        <w:rPr>
          <w:rFonts w:eastAsia="Times New Roman"/>
          <w:szCs w:val="24"/>
        </w:rPr>
        <w:t xml:space="preserve"> αυτές οι περιπτώσεις μέσα στη διάταξη. Να μην επεκτείνομαι. Θα είμαι στη διάθεση των Βουλευτών </w:t>
      </w:r>
      <w:r>
        <w:rPr>
          <w:rFonts w:eastAsia="Times New Roman"/>
          <w:szCs w:val="24"/>
        </w:rPr>
        <w:lastRenderedPageBreak/>
        <w:t xml:space="preserve">και </w:t>
      </w:r>
      <w:proofErr w:type="spellStart"/>
      <w:r>
        <w:rPr>
          <w:rFonts w:eastAsia="Times New Roman"/>
          <w:szCs w:val="24"/>
        </w:rPr>
        <w:t>Βουλ</w:t>
      </w:r>
      <w:r>
        <w:rPr>
          <w:rFonts w:eastAsia="Times New Roman"/>
          <w:szCs w:val="24"/>
        </w:rPr>
        <w:t>ευτριών</w:t>
      </w:r>
      <w:proofErr w:type="spellEnd"/>
      <w:r>
        <w:rPr>
          <w:rFonts w:eastAsia="Times New Roman"/>
          <w:szCs w:val="24"/>
        </w:rPr>
        <w:t>,</w:t>
      </w:r>
      <w:r>
        <w:rPr>
          <w:rFonts w:eastAsia="Times New Roman"/>
          <w:szCs w:val="24"/>
        </w:rPr>
        <w:t xml:space="preserve"> να απαντήσω σε ερωτήματα</w:t>
      </w:r>
      <w:r>
        <w:rPr>
          <w:rFonts w:eastAsia="Times New Roman"/>
          <w:szCs w:val="24"/>
        </w:rPr>
        <w:t>,</w:t>
      </w:r>
      <w:r>
        <w:rPr>
          <w:rFonts w:eastAsia="Times New Roman"/>
          <w:szCs w:val="24"/>
        </w:rPr>
        <w:t xml:space="preserve"> που μπορεί να υπάρχουν.</w:t>
      </w:r>
    </w:p>
    <w:p w14:paraId="0B93C9C8"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Ευχαριστώ.</w:t>
      </w:r>
    </w:p>
    <w:p w14:paraId="0B93C9C9"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Κύριε Πρόεδρε, θα μπορούσα να έχω τον λόγο;</w:t>
      </w:r>
    </w:p>
    <w:p w14:paraId="0B93C9CA"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Πώς σας αρέσει να πετιέστε, κύριε συνάδελφε;</w:t>
      </w:r>
    </w:p>
    <w:p w14:paraId="0B93C9CB"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Όρθιος!</w:t>
      </w:r>
    </w:p>
    <w:p w14:paraId="0B93C9CC"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 xml:space="preserve">ΠΡΟΕΔΡΕΥΩΝ (Νικήτας </w:t>
      </w:r>
      <w:r>
        <w:rPr>
          <w:rFonts w:eastAsia="Times New Roman"/>
          <w:b/>
          <w:szCs w:val="24"/>
        </w:rPr>
        <w:t>Κακλαμάνης):</w:t>
      </w:r>
      <w:r>
        <w:rPr>
          <w:rFonts w:eastAsia="Times New Roman"/>
          <w:szCs w:val="24"/>
        </w:rPr>
        <w:t xml:space="preserve"> Ξεκινάμε με τη σειρά. </w:t>
      </w:r>
    </w:p>
    <w:p w14:paraId="0B93C9CD"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Κύριε Δήμα, θέλετε κάποια διευκρινιστική ερώτηση;</w:t>
      </w:r>
    </w:p>
    <w:p w14:paraId="0B93C9CE"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Όχι, κύριε Πρόεδρε.</w:t>
      </w:r>
    </w:p>
    <w:p w14:paraId="0B93C9CF"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Πάμε τώρα στον κ. Κουτσούκο.</w:t>
      </w:r>
    </w:p>
    <w:p w14:paraId="0B93C9D0"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Δεν σας δίνω τον λόγο, κύριε Κωνσταντινόπουλε, επί προσωπικού, για να φύγ</w:t>
      </w:r>
      <w:r>
        <w:rPr>
          <w:rFonts w:eastAsia="Times New Roman"/>
          <w:szCs w:val="24"/>
        </w:rPr>
        <w:t>ει ο κ. Πετρόπουλος.</w:t>
      </w:r>
    </w:p>
    <w:p w14:paraId="0B93C9D1"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Ορίστε, κύριε Κουτσούκο, έχετε τον λόγο</w:t>
      </w:r>
      <w:r>
        <w:rPr>
          <w:rFonts w:eastAsia="Times New Roman"/>
          <w:szCs w:val="24"/>
        </w:rPr>
        <w:t>,</w:t>
      </w:r>
      <w:r>
        <w:rPr>
          <w:rFonts w:eastAsia="Times New Roman"/>
          <w:szCs w:val="24"/>
        </w:rPr>
        <w:t xml:space="preserve"> για διευκρινιστική ερώτηση. Δεν βάζω χρόνο. Ελπίζω να είστε σύντομος</w:t>
      </w:r>
    </w:p>
    <w:p w14:paraId="0B93C9D2"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Θα περιοριστώ μόνο στις διευκρινίσεις, γιατί θα τοποθετηθώ επί της ουσίας, όταν έλθει η ώρα.</w:t>
      </w:r>
    </w:p>
    <w:p w14:paraId="0B93C9D3"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Κύριε Υπουργ</w:t>
      </w:r>
      <w:r>
        <w:rPr>
          <w:rFonts w:eastAsia="Times New Roman"/>
          <w:szCs w:val="24"/>
        </w:rPr>
        <w:t xml:space="preserve">έ, οφείλετε, όταν τοποθετείστε από αυτό το Βήμα, να μιλάτε με τη γλώσσα της αλήθειας στη Βουλή. Είπατε ότι φέρνετε ορισμένες οργανωτικές διατάξεις για το ΣΕΠΕ. </w:t>
      </w:r>
    </w:p>
    <w:p w14:paraId="0B93C9D4"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Κ</w:t>
      </w:r>
      <w:r>
        <w:rPr>
          <w:rFonts w:eastAsia="Times New Roman"/>
          <w:szCs w:val="24"/>
        </w:rPr>
        <w:t xml:space="preserve">ύριε Υπουργέ, </w:t>
      </w:r>
      <w:r>
        <w:rPr>
          <w:rFonts w:eastAsia="Times New Roman"/>
          <w:szCs w:val="24"/>
        </w:rPr>
        <w:t xml:space="preserve">φέρνετε </w:t>
      </w:r>
      <w:r>
        <w:rPr>
          <w:rFonts w:eastAsia="Times New Roman"/>
          <w:szCs w:val="24"/>
        </w:rPr>
        <w:t xml:space="preserve">τροποποίηση του Οργανισμού του Υπουργείου, του </w:t>
      </w:r>
      <w:proofErr w:type="spellStart"/>
      <w:r>
        <w:rPr>
          <w:rFonts w:eastAsia="Times New Roman"/>
          <w:szCs w:val="24"/>
        </w:rPr>
        <w:t>π.δ.</w:t>
      </w:r>
      <w:proofErr w:type="spellEnd"/>
      <w:r>
        <w:rPr>
          <w:rFonts w:eastAsia="Times New Roman"/>
          <w:szCs w:val="24"/>
        </w:rPr>
        <w:t xml:space="preserve"> 134/2017, που μόλις </w:t>
      </w:r>
      <w:r>
        <w:rPr>
          <w:rFonts w:eastAsia="Times New Roman"/>
          <w:szCs w:val="24"/>
        </w:rPr>
        <w:t xml:space="preserve">πριν από λίγους μήνες </w:t>
      </w:r>
      <w:r>
        <w:rPr>
          <w:rFonts w:eastAsia="Times New Roman"/>
          <w:szCs w:val="24"/>
        </w:rPr>
        <w:lastRenderedPageBreak/>
        <w:t>τέθηκε σε ισχύ, και αλλάζετε το σύνολο του Οργανισμού. Αλλού βελτιώνετε, αλλού τροποποιείτε διατάξεις. Και όπως ενημερώθηκα, γιατί θέλω να λειτουργώ θεσμικά, από τον Πρόεδρο της Ομοσπονδίας των Εργαζομένων του Υπουργείου Εργασίας, όχι</w:t>
      </w:r>
      <w:r>
        <w:rPr>
          <w:rFonts w:eastAsia="Times New Roman"/>
          <w:szCs w:val="24"/>
        </w:rPr>
        <w:t xml:space="preserve"> απλώς δεν έχετε κάνει μια στοιχειώδη διαβούλευση, αλλά ούτε καν έχετε ενημερώσει τους εργαζόμενους.</w:t>
      </w:r>
    </w:p>
    <w:p w14:paraId="0B93C9D5"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Τι είναι αυτό το πράγμα; Σας έβαλε η </w:t>
      </w:r>
      <w:r>
        <w:rPr>
          <w:rFonts w:eastAsia="Times New Roman"/>
          <w:szCs w:val="24"/>
        </w:rPr>
        <w:t>κ.</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να έλθετε εδώ να μας πείτε ότι κάνετε ορισμένες οργανωτικές αλλαγές και πάτε να </w:t>
      </w:r>
      <w:proofErr w:type="spellStart"/>
      <w:r>
        <w:rPr>
          <w:rFonts w:eastAsia="Times New Roman"/>
          <w:szCs w:val="24"/>
        </w:rPr>
        <w:t>παγιδεύσετε</w:t>
      </w:r>
      <w:proofErr w:type="spellEnd"/>
      <w:r>
        <w:rPr>
          <w:rFonts w:eastAsia="Times New Roman"/>
          <w:szCs w:val="24"/>
        </w:rPr>
        <w:t xml:space="preserve"> τη Βουλή; Αυ</w:t>
      </w:r>
      <w:r>
        <w:rPr>
          <w:rFonts w:eastAsia="Times New Roman"/>
          <w:szCs w:val="24"/>
        </w:rPr>
        <w:t>τή είναι η μια ερώτηση.</w:t>
      </w:r>
    </w:p>
    <w:p w14:paraId="0B93C9D6"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Έρχομαι στη δεύτερη ερώτηση για την άλλη τροπολογία, κύριε Υπουργέ. Προσπαθείτε να καλύψετε κάποιες ομάδες</w:t>
      </w:r>
      <w:r>
        <w:rPr>
          <w:rFonts w:eastAsia="Times New Roman"/>
          <w:szCs w:val="24"/>
        </w:rPr>
        <w:t>,</w:t>
      </w:r>
      <w:r>
        <w:rPr>
          <w:rFonts w:eastAsia="Times New Roman"/>
          <w:szCs w:val="24"/>
        </w:rPr>
        <w:t xml:space="preserve"> επεκτείνοντας τις προϋποθέσεις υγειονομικής περίθαλψης. </w:t>
      </w:r>
    </w:p>
    <w:p w14:paraId="0B93C9D7" w14:textId="77777777" w:rsidR="009028E6" w:rsidRDefault="00A2758D">
      <w:pPr>
        <w:spacing w:after="0" w:line="600" w:lineRule="auto"/>
        <w:jc w:val="both"/>
        <w:rPr>
          <w:rFonts w:eastAsia="Times New Roman" w:cs="Times New Roman"/>
          <w:szCs w:val="24"/>
        </w:rPr>
      </w:pPr>
      <w:r>
        <w:rPr>
          <w:rFonts w:eastAsia="Times New Roman" w:cs="Times New Roman"/>
          <w:szCs w:val="24"/>
        </w:rPr>
        <w:lastRenderedPageBreak/>
        <w:t>Η ερώτησή μου είναι η εξής: Ποιος είναι ο λόγος που θεσμοθετείτε τη</w:t>
      </w:r>
      <w:r>
        <w:rPr>
          <w:rFonts w:eastAsia="Times New Roman" w:cs="Times New Roman"/>
          <w:szCs w:val="24"/>
        </w:rPr>
        <w:t>ν αύξηση των ημερομισθίων για τους εργαζόμενους</w:t>
      </w:r>
      <w:r>
        <w:rPr>
          <w:rFonts w:eastAsia="Times New Roman" w:cs="Times New Roman"/>
          <w:szCs w:val="24"/>
        </w:rPr>
        <w:t>,</w:t>
      </w:r>
      <w:r>
        <w:rPr>
          <w:rFonts w:eastAsia="Times New Roman" w:cs="Times New Roman"/>
          <w:szCs w:val="24"/>
        </w:rPr>
        <w:t xml:space="preserve"> από πενήντα σε εβδομήντα πέντε, προκειμένου να έχουν ασφαλιστική κάλυψη για υπηρεσίες υγείας; </w:t>
      </w:r>
    </w:p>
    <w:p w14:paraId="0B93C9D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Μένω στα διευκρινιστικά, κύριε Πρόεδρε. </w:t>
      </w:r>
    </w:p>
    <w:p w14:paraId="0B93C9D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κύριε Κουτσούκο. </w:t>
      </w:r>
    </w:p>
    <w:p w14:paraId="0B93C9D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Κύριε Υπουρ</w:t>
      </w:r>
      <w:r>
        <w:rPr>
          <w:rFonts w:eastAsia="Times New Roman" w:cs="Times New Roman"/>
          <w:szCs w:val="24"/>
        </w:rPr>
        <w:t xml:space="preserve">γέ, σημειώστε τα όλα και θα σας δώσω τον λόγο να κλείσετε, απαντώντας συνολικά σε όλους τους συναδέλφους. </w:t>
      </w:r>
    </w:p>
    <w:p w14:paraId="0B93C9D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θέλετε να ρωτήσετε κάτι;</w:t>
      </w:r>
    </w:p>
    <w:p w14:paraId="0B93C9D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Όχι. </w:t>
      </w:r>
    </w:p>
    <w:p w14:paraId="0B93C9D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θέλετε να ρωτήσετε κάτι;</w:t>
      </w:r>
    </w:p>
    <w:p w14:paraId="0B93C9D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ΙΩΑΝΝΗΣ</w:t>
      </w:r>
      <w:r>
        <w:rPr>
          <w:rFonts w:eastAsia="Times New Roman" w:cs="Times New Roman"/>
          <w:b/>
          <w:szCs w:val="24"/>
        </w:rPr>
        <w:t xml:space="preserve"> ΣΑΡΙΔΗΣ:</w:t>
      </w:r>
      <w:r>
        <w:rPr>
          <w:rFonts w:eastAsia="Times New Roman" w:cs="Times New Roman"/>
          <w:szCs w:val="24"/>
        </w:rPr>
        <w:t xml:space="preserve"> Όχι.</w:t>
      </w:r>
    </w:p>
    <w:p w14:paraId="0B93C9D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για διευκρινιστικές ερωτήσεις. </w:t>
      </w:r>
    </w:p>
    <w:p w14:paraId="0B93C9E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Κύριε Υπουργέ, πρώτα από όλα</w:t>
      </w:r>
      <w:r>
        <w:rPr>
          <w:rFonts w:eastAsia="Times New Roman" w:cs="Times New Roman"/>
          <w:szCs w:val="24"/>
        </w:rPr>
        <w:t>,</w:t>
      </w:r>
      <w:r>
        <w:rPr>
          <w:rFonts w:eastAsia="Times New Roman" w:cs="Times New Roman"/>
          <w:szCs w:val="24"/>
        </w:rPr>
        <w:t xml:space="preserve"> να πούμε ότι η τροπολογία αυτή είναι είκοσι επτά σελίδες και η έκθεση του Γενικού Λογιστηρίου του Κράτους αναφέρει ύπαρξη δαπανών, χωρίς όμως να τις προσδιορίζει. </w:t>
      </w:r>
    </w:p>
    <w:p w14:paraId="0B93C9E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 πρώτο μου ερώτημα είναι: Σε ποιο ύψος θα φτάσουν αυτές οι δαπάνες;</w:t>
      </w:r>
    </w:p>
    <w:p w14:paraId="0B93C9E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Υπάρχει και το εξής ζ</w:t>
      </w:r>
      <w:r>
        <w:rPr>
          <w:rFonts w:eastAsia="Times New Roman" w:cs="Times New Roman"/>
          <w:szCs w:val="24"/>
        </w:rPr>
        <w:t xml:space="preserve">ήτημα: Υποτίθεται ότι ο στόχος του ΕΦΚΑ ήταν να ενοποιήσει όλα τα κατακερματισμένα </w:t>
      </w:r>
      <w:r>
        <w:rPr>
          <w:rFonts w:eastAsia="Times New Roman" w:cs="Times New Roman"/>
          <w:szCs w:val="24"/>
        </w:rPr>
        <w:t xml:space="preserve">ταμεία, </w:t>
      </w:r>
      <w:r>
        <w:rPr>
          <w:rFonts w:eastAsia="Times New Roman" w:cs="Times New Roman"/>
          <w:szCs w:val="24"/>
        </w:rPr>
        <w:t xml:space="preserve">που υπάρχουν και να έχουμε ενιαίους κανόνες. Από την ψήφιση, λοιπόν, του </w:t>
      </w:r>
      <w:r>
        <w:rPr>
          <w:rFonts w:eastAsia="Times New Roman" w:cs="Times New Roman"/>
          <w:szCs w:val="24"/>
        </w:rPr>
        <w:lastRenderedPageBreak/>
        <w:t xml:space="preserve">νόμου </w:t>
      </w:r>
      <w:proofErr w:type="spellStart"/>
      <w:r>
        <w:rPr>
          <w:rFonts w:eastAsia="Times New Roman" w:cs="Times New Roman"/>
          <w:szCs w:val="24"/>
        </w:rPr>
        <w:t>Κατρούγκαλου</w:t>
      </w:r>
      <w:proofErr w:type="spellEnd"/>
      <w:r>
        <w:rPr>
          <w:rFonts w:eastAsia="Times New Roman" w:cs="Times New Roman"/>
          <w:szCs w:val="24"/>
        </w:rPr>
        <w:t xml:space="preserve"> και μετά, ο οποίος έχει καταντήσει ένα σταυρόλεξο, έχουμε διαρκώς εξαιρέσ</w:t>
      </w:r>
      <w:r>
        <w:rPr>
          <w:rFonts w:eastAsia="Times New Roman" w:cs="Times New Roman"/>
          <w:szCs w:val="24"/>
        </w:rPr>
        <w:t xml:space="preserve">εις και διαφοροποιήσεις. </w:t>
      </w:r>
    </w:p>
    <w:p w14:paraId="0B93C9E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Επαναπροσδιορίζονται, λοιπόν, τα πρόσωπα που θεωρούνται μέλη οικογενείας συνταξιούχων. Πότε προέκυψε αυτό και βάσει ποιου σχεδιασμού; </w:t>
      </w:r>
    </w:p>
    <w:p w14:paraId="0B93C9E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Επίσης, όπως είπε ο κ. Κουτσούκος, αυξάνετε τις προϋποθέσεις </w:t>
      </w:r>
      <w:r>
        <w:rPr>
          <w:rFonts w:eastAsia="Times New Roman" w:cs="Times New Roman"/>
          <w:szCs w:val="24"/>
        </w:rPr>
        <w:t>-</w:t>
      </w:r>
      <w:r>
        <w:rPr>
          <w:rFonts w:eastAsia="Times New Roman" w:cs="Times New Roman"/>
          <w:szCs w:val="24"/>
        </w:rPr>
        <w:t>και δυσκολεύετε έναν μισθωτό</w:t>
      </w:r>
      <w:r>
        <w:rPr>
          <w:rFonts w:eastAsia="Times New Roman" w:cs="Times New Roman"/>
          <w:szCs w:val="24"/>
        </w:rPr>
        <w:t>-</w:t>
      </w:r>
      <w:r>
        <w:rPr>
          <w:rFonts w:eastAsia="Times New Roman" w:cs="Times New Roman"/>
          <w:szCs w:val="24"/>
        </w:rPr>
        <w:t xml:space="preserve"> από πενήντα ημέρες εργασίες, που ήταν η απαίτηση και η προϋπόθεση</w:t>
      </w:r>
      <w:r>
        <w:rPr>
          <w:rFonts w:eastAsia="Times New Roman" w:cs="Times New Roman"/>
          <w:szCs w:val="24"/>
        </w:rPr>
        <w:t>,</w:t>
      </w:r>
      <w:r>
        <w:rPr>
          <w:rFonts w:eastAsia="Times New Roman" w:cs="Times New Roman"/>
          <w:szCs w:val="24"/>
        </w:rPr>
        <w:t xml:space="preserve"> για να έχει υγειονομική περίθαλψη, στις εβδομήντα πέντε ημέρες εργασίας. Για ποιον λόγο;</w:t>
      </w:r>
    </w:p>
    <w:p w14:paraId="0B93C9E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Επίσης, υπάρχουν διάφορες αλλαγές: Οι εργάτες γης</w:t>
      </w:r>
      <w:r>
        <w:rPr>
          <w:rFonts w:eastAsia="Times New Roman" w:cs="Times New Roman"/>
          <w:szCs w:val="24"/>
        </w:rPr>
        <w:t>,</w:t>
      </w:r>
      <w:r>
        <w:rPr>
          <w:rFonts w:eastAsia="Times New Roman" w:cs="Times New Roman"/>
          <w:szCs w:val="24"/>
        </w:rPr>
        <w:t xml:space="preserve"> που αμείβονται με </w:t>
      </w:r>
      <w:proofErr w:type="spellStart"/>
      <w:r>
        <w:rPr>
          <w:rFonts w:eastAsia="Times New Roman" w:cs="Times New Roman"/>
          <w:szCs w:val="24"/>
        </w:rPr>
        <w:t>εργόσημο</w:t>
      </w:r>
      <w:proofErr w:type="spellEnd"/>
      <w:r>
        <w:rPr>
          <w:rFonts w:eastAsia="Times New Roman" w:cs="Times New Roman"/>
          <w:szCs w:val="24"/>
        </w:rPr>
        <w:t xml:space="preserve">, εάν έχουν εργασθεί </w:t>
      </w:r>
      <w:proofErr w:type="spellStart"/>
      <w:r>
        <w:rPr>
          <w:rFonts w:eastAsia="Times New Roman" w:cs="Times New Roman"/>
          <w:szCs w:val="24"/>
        </w:rPr>
        <w:t>ε</w:t>
      </w:r>
      <w:r>
        <w:rPr>
          <w:rFonts w:eastAsia="Times New Roman" w:cs="Times New Roman"/>
          <w:szCs w:val="24"/>
        </w:rPr>
        <w:t>κατόν</w:t>
      </w:r>
      <w:proofErr w:type="spellEnd"/>
      <w:r>
        <w:rPr>
          <w:rFonts w:eastAsia="Times New Roman" w:cs="Times New Roman"/>
          <w:szCs w:val="24"/>
        </w:rPr>
        <w:t xml:space="preserve"> πενήντα ημέρες και πάνω, έχουν περίθαλψη. Το ίδιο ισχύει και για τους δημοσίους </w:t>
      </w:r>
      <w:r>
        <w:rPr>
          <w:rFonts w:eastAsia="Times New Roman" w:cs="Times New Roman"/>
          <w:szCs w:val="24"/>
        </w:rPr>
        <w:lastRenderedPageBreak/>
        <w:t xml:space="preserve">υπαλλήλους, εάν είναι με άδεια άνευ αποδοχών, αρκεί να πληρώνουν τις εισφορές τους. </w:t>
      </w:r>
    </w:p>
    <w:p w14:paraId="0B93C9E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Θέλω να ρωτήσω: Γιατί υπάρχουν όλες αυτές οι διαφοροποιήσεις; Ποια είναι η στόχευση; </w:t>
      </w:r>
      <w:r>
        <w:rPr>
          <w:rFonts w:eastAsia="Times New Roman" w:cs="Times New Roman"/>
          <w:szCs w:val="24"/>
        </w:rPr>
        <w:t xml:space="preserve">Υπάρχουν και σε αυτή την τροπολογία παρατάσεις για παροχές ασθενείας έως 28 Φεβρουαρίου 2019 σε διάφορα είδη ασφαλισμένων. Και θέλω εδώ να ρωτήσω από πού προέκυψε αυτή η ανάγκη και πώς κοστολογείται. Δεν είμαι αρνητικός, αλλά θέλω να δω τα στοιχεία. </w:t>
      </w:r>
    </w:p>
    <w:p w14:paraId="0B93C9E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w:t>
      </w:r>
      <w:r>
        <w:rPr>
          <w:rFonts w:eastAsia="Times New Roman" w:cs="Times New Roman"/>
          <w:szCs w:val="24"/>
        </w:rPr>
        <w:t>ς, παρέχετε ασφάλιση και στους εργαζομένους στην εταιρεία με την επωνυμία «ΕΤΑΙΡΕΙΑ ΤΡΟΧΑΙΟΥ ΥΛΙΚΟΥ ΕΛΛΑΔΟΣ». Πόσοι είναι αυτοί; Τι ασφάλιση είχαν μέχρι τώρα; Για ποιον λόγο γίνεται αυτή η εξαίρεση;</w:t>
      </w:r>
    </w:p>
    <w:p w14:paraId="0B93C9E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ξαναλέω ότι ο νόμος </w:t>
      </w:r>
      <w:proofErr w:type="spellStart"/>
      <w:r>
        <w:rPr>
          <w:rFonts w:eastAsia="Times New Roman" w:cs="Times New Roman"/>
          <w:szCs w:val="24"/>
        </w:rPr>
        <w:t>Κατρούγκαλου</w:t>
      </w:r>
      <w:proofErr w:type="spellEnd"/>
      <w:r>
        <w:rPr>
          <w:rFonts w:eastAsia="Times New Roman" w:cs="Times New Roman"/>
          <w:szCs w:val="24"/>
        </w:rPr>
        <w:t xml:space="preserve"> έχει καταντήσει ένα </w:t>
      </w:r>
      <w:r>
        <w:rPr>
          <w:rFonts w:eastAsia="Times New Roman" w:cs="Times New Roman"/>
          <w:szCs w:val="24"/>
        </w:rPr>
        <w:t xml:space="preserve">σκανδιναβικό σταυρόλεξο. Εμείς είχαμε πει «ΟΧΙ» στον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και θα πούμε «ΟΧΙ» και σε αυτή την τροπολογία. </w:t>
      </w:r>
    </w:p>
    <w:p w14:paraId="0B93C9E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Περιμένω τις απαντήσεις σας, κύριε Υπουργέ.</w:t>
      </w:r>
    </w:p>
    <w:p w14:paraId="0B93C9E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Ευχαριστώ.</w:t>
      </w:r>
    </w:p>
    <w:p w14:paraId="0B93C9E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δεν βάζω χρόνο. Είστε λιτός και μπ</w:t>
      </w:r>
      <w:r>
        <w:rPr>
          <w:rFonts w:eastAsia="Times New Roman" w:cs="Times New Roman"/>
          <w:szCs w:val="24"/>
        </w:rPr>
        <w:t xml:space="preserve">ορείτε να απαντήσετε συνολικά σε όλους. </w:t>
      </w:r>
    </w:p>
    <w:p w14:paraId="0B93C9E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0B93C9E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Όταν νομοθετήσαμε τον ν.4387, εμείς δεν είπαμε ότι θα παραιτηθούμε εφεξής από όποια υποχρέωση</w:t>
      </w:r>
      <w:r>
        <w:rPr>
          <w:rFonts w:eastAsia="Times New Roman" w:cs="Times New Roman"/>
          <w:szCs w:val="24"/>
        </w:rPr>
        <w:t xml:space="preserve"> έχουμε να νομοθετούμε. </w:t>
      </w:r>
      <w:r>
        <w:rPr>
          <w:rFonts w:eastAsia="Times New Roman" w:cs="Times New Roman"/>
          <w:szCs w:val="24"/>
        </w:rPr>
        <w:lastRenderedPageBreak/>
        <w:t>Και ποτέ δεν συνέβη αυτό</w:t>
      </w:r>
      <w:r>
        <w:rPr>
          <w:rFonts w:eastAsia="Times New Roman" w:cs="Times New Roman"/>
          <w:szCs w:val="24"/>
        </w:rPr>
        <w:t>,</w:t>
      </w:r>
      <w:r>
        <w:rPr>
          <w:rFonts w:eastAsia="Times New Roman" w:cs="Times New Roman"/>
          <w:szCs w:val="24"/>
        </w:rPr>
        <w:t xml:space="preserve"> από ιδρύσεως του ελληνικού κράτους, να μην αναλαμβάνονται νομοθετικές πρωτοβουλίες για οποιεσδήποτε αλλαγές. </w:t>
      </w:r>
    </w:p>
    <w:p w14:paraId="0B93C9E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Εάν δείτε τη νομοθετική ιστορία</w:t>
      </w:r>
      <w:r>
        <w:rPr>
          <w:rFonts w:eastAsia="Times New Roman" w:cs="Times New Roman"/>
          <w:szCs w:val="24"/>
        </w:rPr>
        <w:t>,</w:t>
      </w:r>
      <w:r>
        <w:rPr>
          <w:rFonts w:eastAsia="Times New Roman" w:cs="Times New Roman"/>
          <w:szCs w:val="24"/>
        </w:rPr>
        <w:t xml:space="preserve"> ως προς την κοινωνική ασφάλιση, κάθε χρόνο υπήρχαν ρυθμίσεις. Π</w:t>
      </w:r>
      <w:r>
        <w:rPr>
          <w:rFonts w:eastAsia="Times New Roman" w:cs="Times New Roman"/>
          <w:szCs w:val="24"/>
        </w:rPr>
        <w:t xml:space="preserve">άντα! Δεν καταλαβαίνω γιατί σας παραξενεύει. </w:t>
      </w:r>
    </w:p>
    <w:p w14:paraId="0B93C9E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Γιατί είναι πάρα πολλές!</w:t>
      </w:r>
    </w:p>
    <w:p w14:paraId="0B93C9F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Είναι πάρα πολλές και στο μέλλον θα είναι και άλλες και πάντα θα είναι όσ</w:t>
      </w:r>
      <w:r>
        <w:rPr>
          <w:rFonts w:eastAsia="Times New Roman" w:cs="Times New Roman"/>
          <w:szCs w:val="24"/>
        </w:rPr>
        <w:t xml:space="preserve">ες χρειάζεται να είναι, βλέποντας ότι χτίζουμε ένα νέο σύστημα. </w:t>
      </w:r>
      <w:r>
        <w:rPr>
          <w:rFonts w:eastAsia="Times New Roman" w:cs="Times New Roman"/>
          <w:szCs w:val="24"/>
        </w:rPr>
        <w:lastRenderedPageBreak/>
        <w:t xml:space="preserve">Άλλωστε, ο ίδιος ο νόμος, εάν ανατρέξετε στις αρχικές του διατάξεις, άφηνε για τη συνέχεια μία σειρά θεμάτων που μέσα από την οργάνωση του ΕΦΚΑ θα χρειάζονταν ειδικότερη ρύθμιση. </w:t>
      </w:r>
    </w:p>
    <w:p w14:paraId="0B93C9F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Για ορισμένα</w:t>
      </w:r>
      <w:r>
        <w:rPr>
          <w:rFonts w:eastAsia="Times New Roman" w:cs="Times New Roman"/>
          <w:szCs w:val="24"/>
        </w:rPr>
        <w:t xml:space="preserve"> ζητήματα, για παράδειγμα αυτά που αναφέρονται στις ρυθμίσεις οφειλών προς τον ΕΟΠΥΥ, έχει μία γενική αναφορά ο τότε νόμος και δεν ανέφερε ρητά ότι πρέπει να ρυθμίζονται και οφειλές προς άτομα</w:t>
      </w:r>
      <w:r>
        <w:rPr>
          <w:rFonts w:eastAsia="Times New Roman" w:cs="Times New Roman"/>
          <w:szCs w:val="24"/>
        </w:rPr>
        <w:t>,</w:t>
      </w:r>
      <w:r>
        <w:rPr>
          <w:rFonts w:eastAsia="Times New Roman" w:cs="Times New Roman"/>
          <w:szCs w:val="24"/>
        </w:rPr>
        <w:t xml:space="preserve"> που είναι ασφαλισμένοι. Ρύθμιζε μόνο οφειλές προς </w:t>
      </w:r>
      <w:proofErr w:type="spellStart"/>
      <w:r>
        <w:rPr>
          <w:rFonts w:eastAsia="Times New Roman" w:cs="Times New Roman"/>
          <w:szCs w:val="24"/>
        </w:rPr>
        <w:t>παρόχους</w:t>
      </w:r>
      <w:proofErr w:type="spellEnd"/>
      <w:r>
        <w:rPr>
          <w:rFonts w:eastAsia="Times New Roman" w:cs="Times New Roman"/>
          <w:szCs w:val="24"/>
        </w:rPr>
        <w:t xml:space="preserve"> του</w:t>
      </w:r>
      <w:r>
        <w:rPr>
          <w:rFonts w:eastAsia="Times New Roman" w:cs="Times New Roman"/>
          <w:szCs w:val="24"/>
        </w:rPr>
        <w:t xml:space="preserve"> ΕΟΠΥΥ και γενικά του </w:t>
      </w:r>
      <w:r>
        <w:rPr>
          <w:rFonts w:eastAsia="Times New Roman" w:cs="Times New Roman"/>
          <w:szCs w:val="24"/>
        </w:rPr>
        <w:t>συστήματος υγείας</w:t>
      </w:r>
      <w:r>
        <w:rPr>
          <w:rFonts w:eastAsia="Times New Roman" w:cs="Times New Roman"/>
          <w:szCs w:val="24"/>
        </w:rPr>
        <w:t>.</w:t>
      </w:r>
    </w:p>
    <w:p w14:paraId="0B93C9F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Αυτή ήταν μία παράλειψη για τα στελέχη της δημόσιας διοίκησης. Ζήτησαν</w:t>
      </w:r>
      <w:r>
        <w:rPr>
          <w:rFonts w:eastAsia="Times New Roman" w:cs="Times New Roman"/>
          <w:szCs w:val="24"/>
        </w:rPr>
        <w:t>,</w:t>
      </w:r>
      <w:r>
        <w:rPr>
          <w:rFonts w:eastAsia="Times New Roman" w:cs="Times New Roman"/>
          <w:szCs w:val="24"/>
        </w:rPr>
        <w:t xml:space="preserve"> για λόγους ασφάλειας δικαίου</w:t>
      </w:r>
      <w:r>
        <w:rPr>
          <w:rFonts w:eastAsia="Times New Roman" w:cs="Times New Roman"/>
          <w:szCs w:val="24"/>
        </w:rPr>
        <w:t>,</w:t>
      </w:r>
      <w:r>
        <w:rPr>
          <w:rFonts w:eastAsia="Times New Roman" w:cs="Times New Roman"/>
          <w:szCs w:val="24"/>
        </w:rPr>
        <w:t xml:space="preserve"> να αναφέρεται ρητά και η περίπτωση της εξόφλησης οφειλών προς άτομα, προς ασφαλισμένους, γιατί υπήρχαν και τέτοιε</w:t>
      </w:r>
      <w:r>
        <w:rPr>
          <w:rFonts w:eastAsia="Times New Roman" w:cs="Times New Roman"/>
          <w:szCs w:val="24"/>
        </w:rPr>
        <w:t>ς. Υπήρχε μία παράλειψη από παλιά, δεν είναι τωρινή</w:t>
      </w:r>
      <w:r>
        <w:rPr>
          <w:rFonts w:eastAsia="Times New Roman" w:cs="Times New Roman"/>
          <w:szCs w:val="24"/>
        </w:rPr>
        <w:t xml:space="preserve"> -</w:t>
      </w:r>
      <w:r>
        <w:rPr>
          <w:rFonts w:eastAsia="Times New Roman" w:cs="Times New Roman"/>
          <w:szCs w:val="24"/>
        </w:rPr>
        <w:t>δεν είναι του ν.4387</w:t>
      </w:r>
      <w:r>
        <w:rPr>
          <w:rFonts w:eastAsia="Times New Roman" w:cs="Times New Roman"/>
          <w:szCs w:val="24"/>
        </w:rPr>
        <w:t>-</w:t>
      </w:r>
      <w:r>
        <w:rPr>
          <w:rFonts w:eastAsia="Times New Roman" w:cs="Times New Roman"/>
          <w:szCs w:val="24"/>
        </w:rPr>
        <w:t xml:space="preserve"> και το ρυθμίζουμε. </w:t>
      </w:r>
      <w:r>
        <w:rPr>
          <w:rFonts w:eastAsia="Times New Roman" w:cs="Times New Roman"/>
          <w:szCs w:val="24"/>
        </w:rPr>
        <w:lastRenderedPageBreak/>
        <w:t>Είναι από τον παλιό νόμο</w:t>
      </w:r>
      <w:r>
        <w:rPr>
          <w:rFonts w:eastAsia="Times New Roman" w:cs="Times New Roman"/>
          <w:szCs w:val="24"/>
        </w:rPr>
        <w:t>,</w:t>
      </w:r>
      <w:r>
        <w:rPr>
          <w:rFonts w:eastAsia="Times New Roman" w:cs="Times New Roman"/>
          <w:szCs w:val="24"/>
        </w:rPr>
        <w:t xml:space="preserve"> που ίσχυε από το 2014 και πριν. Δεν είμαι τώρα πρόχειρος να σας εξηγήσω. Πάντα θα χρειάζονται αυτά.</w:t>
      </w:r>
    </w:p>
    <w:p w14:paraId="0B93C9F3"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Όσον αφορά την αύξηση των ορίων, </w:t>
      </w:r>
      <w:r>
        <w:rPr>
          <w:rFonts w:eastAsia="Times New Roman" w:cs="Times New Roman"/>
          <w:szCs w:val="24"/>
        </w:rPr>
        <w:t>όπως είπα στην εισαγωγική μου παρουσίαση των τροπολογιών, οριοθετήσαμε σε ενιαίους κανόνες τις γενικές διατάξεις</w:t>
      </w:r>
      <w:r>
        <w:rPr>
          <w:rFonts w:eastAsia="Times New Roman" w:cs="Times New Roman"/>
          <w:szCs w:val="24"/>
        </w:rPr>
        <w:t>,</w:t>
      </w:r>
      <w:r>
        <w:rPr>
          <w:rFonts w:eastAsia="Times New Roman" w:cs="Times New Roman"/>
          <w:szCs w:val="24"/>
        </w:rPr>
        <w:t xml:space="preserve"> που αφορούν στην υπαγωγή της ασφαλιστικής ικανότητας. </w:t>
      </w:r>
      <w:r>
        <w:rPr>
          <w:rFonts w:eastAsia="Times New Roman" w:cs="Times New Roman"/>
          <w:szCs w:val="24"/>
        </w:rPr>
        <w:t>Η</w:t>
      </w:r>
      <w:r>
        <w:rPr>
          <w:rFonts w:eastAsia="Times New Roman" w:cs="Times New Roman"/>
          <w:szCs w:val="24"/>
        </w:rPr>
        <w:t xml:space="preserve"> αναγκαία </w:t>
      </w:r>
      <w:proofErr w:type="spellStart"/>
      <w:r>
        <w:rPr>
          <w:rFonts w:eastAsia="Times New Roman" w:cs="Times New Roman"/>
          <w:szCs w:val="24"/>
        </w:rPr>
        <w:t>ενιαιοποίηση</w:t>
      </w:r>
      <w:proofErr w:type="spellEnd"/>
      <w:r>
        <w:rPr>
          <w:rFonts w:eastAsia="Times New Roman" w:cs="Times New Roman"/>
          <w:szCs w:val="24"/>
        </w:rPr>
        <w:t xml:space="preserve"> ήταν που ελήφθη υπ’ </w:t>
      </w:r>
      <w:proofErr w:type="spellStart"/>
      <w:r>
        <w:rPr>
          <w:rFonts w:eastAsia="Times New Roman" w:cs="Times New Roman"/>
          <w:szCs w:val="24"/>
        </w:rPr>
        <w:t>όψιν</w:t>
      </w:r>
      <w:proofErr w:type="spellEnd"/>
      <w:r>
        <w:rPr>
          <w:rFonts w:eastAsia="Times New Roman" w:cs="Times New Roman"/>
          <w:szCs w:val="24"/>
        </w:rPr>
        <w:t xml:space="preserve"> για τη θεσμοθέτηση αυτού του χρονικού π</w:t>
      </w:r>
      <w:r>
        <w:rPr>
          <w:rFonts w:eastAsia="Times New Roman" w:cs="Times New Roman"/>
          <w:szCs w:val="24"/>
        </w:rPr>
        <w:t>λαισίου. Είναι από το 2019</w:t>
      </w:r>
      <w:r>
        <w:rPr>
          <w:rFonts w:eastAsia="Times New Roman" w:cs="Times New Roman"/>
          <w:szCs w:val="24"/>
        </w:rPr>
        <w:t xml:space="preserve">, </w:t>
      </w:r>
      <w:r>
        <w:rPr>
          <w:rFonts w:eastAsia="Times New Roman" w:cs="Times New Roman"/>
          <w:szCs w:val="24"/>
        </w:rPr>
        <w:t xml:space="preserve">από τα πενήντα ημερομίσθια στα εβδομήντα πέντε. </w:t>
      </w:r>
    </w:p>
    <w:p w14:paraId="0B93C9F4"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 συζήτηση</w:t>
      </w:r>
      <w:r>
        <w:rPr>
          <w:rFonts w:eastAsia="Times New Roman" w:cs="Times New Roman"/>
          <w:szCs w:val="24"/>
        </w:rPr>
        <w:t>,</w:t>
      </w:r>
      <w:r>
        <w:rPr>
          <w:rFonts w:eastAsia="Times New Roman" w:cs="Times New Roman"/>
          <w:szCs w:val="24"/>
        </w:rPr>
        <w:t xml:space="preserve"> που θα ακολουθήσει, κύριε </w:t>
      </w:r>
      <w:proofErr w:type="spellStart"/>
      <w:r>
        <w:rPr>
          <w:rFonts w:eastAsia="Times New Roman" w:cs="Times New Roman"/>
          <w:szCs w:val="24"/>
        </w:rPr>
        <w:t>Αμυρά</w:t>
      </w:r>
      <w:proofErr w:type="spellEnd"/>
      <w:r>
        <w:rPr>
          <w:rFonts w:eastAsia="Times New Roman" w:cs="Times New Roman"/>
          <w:szCs w:val="24"/>
        </w:rPr>
        <w:t>, να ακούσουμε και τη σκέψη σας, τι είναι αυτό που εσείς προτείνετε. Θα γίνει η πρέπουσα συζήτηση στο Κοινοβούλιο, για να δούμε την τε</w:t>
      </w:r>
      <w:r>
        <w:rPr>
          <w:rFonts w:eastAsia="Times New Roman" w:cs="Times New Roman"/>
          <w:szCs w:val="24"/>
        </w:rPr>
        <w:t xml:space="preserve">λική διάταξη. </w:t>
      </w:r>
    </w:p>
    <w:p w14:paraId="0B93C9F5"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αυτός ήταν ο σκοπός, η </w:t>
      </w:r>
      <w:proofErr w:type="spellStart"/>
      <w:r>
        <w:rPr>
          <w:rFonts w:eastAsia="Times New Roman" w:cs="Times New Roman"/>
          <w:szCs w:val="24"/>
        </w:rPr>
        <w:t>ενιαιοποίηση</w:t>
      </w:r>
      <w:proofErr w:type="spellEnd"/>
      <w:r>
        <w:rPr>
          <w:rFonts w:eastAsia="Times New Roman" w:cs="Times New Roman"/>
          <w:szCs w:val="24"/>
        </w:rPr>
        <w:t xml:space="preserve"> των κανόνων. Μην αδικούμε την πρωτοβουλία, διότι το κυριότερο</w:t>
      </w:r>
      <w:r>
        <w:rPr>
          <w:rFonts w:eastAsia="Times New Roman" w:cs="Times New Roman"/>
          <w:szCs w:val="24"/>
        </w:rPr>
        <w:t>,</w:t>
      </w:r>
      <w:r>
        <w:rPr>
          <w:rFonts w:eastAsia="Times New Roman" w:cs="Times New Roman"/>
          <w:szCs w:val="24"/>
        </w:rPr>
        <w:t xml:space="preserve"> που επιτυγχάνει αυτή η νομοθετική πρωτοβουλία είναι να καλύπτει όλους στην κοινωνική ασφάλιση για ιατροφαρμακευτική περίθαλψη. Γι</w:t>
      </w:r>
      <w:r>
        <w:rPr>
          <w:rFonts w:eastAsia="Times New Roman" w:cs="Times New Roman"/>
          <w:szCs w:val="24"/>
        </w:rPr>
        <w:t>’</w:t>
      </w:r>
      <w:r>
        <w:rPr>
          <w:rFonts w:eastAsia="Times New Roman" w:cs="Times New Roman"/>
          <w:szCs w:val="24"/>
        </w:rPr>
        <w:t xml:space="preserve"> αυτόν</w:t>
      </w:r>
      <w:r>
        <w:rPr>
          <w:rFonts w:eastAsia="Times New Roman" w:cs="Times New Roman"/>
          <w:szCs w:val="24"/>
        </w:rPr>
        <w:t xml:space="preserve"> τον λόγο</w:t>
      </w:r>
      <w:r>
        <w:rPr>
          <w:rFonts w:eastAsia="Times New Roman" w:cs="Times New Roman"/>
          <w:szCs w:val="24"/>
        </w:rPr>
        <w:t>,</w:t>
      </w:r>
      <w:r>
        <w:rPr>
          <w:rFonts w:eastAsia="Times New Roman" w:cs="Times New Roman"/>
          <w:szCs w:val="24"/>
        </w:rPr>
        <w:t xml:space="preserve"> υπάρχει και η πρόβλεψη για ειδικές κατηγορίες</w:t>
      </w:r>
      <w:r>
        <w:rPr>
          <w:rFonts w:eastAsia="Times New Roman" w:cs="Times New Roman"/>
          <w:szCs w:val="24"/>
        </w:rPr>
        <w:t>,</w:t>
      </w:r>
      <w:r>
        <w:rPr>
          <w:rFonts w:eastAsia="Times New Roman" w:cs="Times New Roman"/>
          <w:szCs w:val="24"/>
        </w:rPr>
        <w:t xml:space="preserve"> όχι μόνο στις ευπαθείς ομάδες, για τα άτομα με αναπηρία, για τα άτομα</w:t>
      </w:r>
      <w:r>
        <w:rPr>
          <w:rFonts w:eastAsia="Times New Roman" w:cs="Times New Roman"/>
          <w:szCs w:val="24"/>
        </w:rPr>
        <w:t>,</w:t>
      </w:r>
      <w:r>
        <w:rPr>
          <w:rFonts w:eastAsia="Times New Roman" w:cs="Times New Roman"/>
          <w:szCs w:val="24"/>
        </w:rPr>
        <w:t xml:space="preserve"> που οι επιχειρήσεις τους είχαν για λόγους</w:t>
      </w:r>
      <w:r>
        <w:rPr>
          <w:rFonts w:eastAsia="Times New Roman" w:cs="Times New Roman"/>
          <w:szCs w:val="24"/>
        </w:rPr>
        <w:t>,</w:t>
      </w:r>
      <w:r>
        <w:rPr>
          <w:rFonts w:eastAsia="Times New Roman" w:cs="Times New Roman"/>
          <w:szCs w:val="24"/>
        </w:rPr>
        <w:t xml:space="preserve"> που αφορούσαν το παρελθόν</w:t>
      </w:r>
      <w:r>
        <w:rPr>
          <w:rFonts w:eastAsia="Times New Roman" w:cs="Times New Roman"/>
          <w:szCs w:val="24"/>
        </w:rPr>
        <w:t>,</w:t>
      </w:r>
      <w:r>
        <w:rPr>
          <w:rFonts w:eastAsia="Times New Roman" w:cs="Times New Roman"/>
          <w:szCs w:val="24"/>
        </w:rPr>
        <w:t xml:space="preserve"> ακάλυπτο τον ασφαλιστικό χρόνο και δεν είχαν υγειονομική </w:t>
      </w:r>
      <w:r>
        <w:rPr>
          <w:rFonts w:eastAsia="Times New Roman" w:cs="Times New Roman"/>
          <w:szCs w:val="24"/>
        </w:rPr>
        <w:t xml:space="preserve">κάλυψη. Με τον νόμο αυτό την παρέχουμε. </w:t>
      </w:r>
    </w:p>
    <w:p w14:paraId="0B93C9F6"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Εκεί αναφέρεται και το ερώτημά σας για τις σιδηροδρομικές επιχειρήσεις. Δεν θυμάμαι πώς αναφέρεται ακριβώς στον νόμο. </w:t>
      </w:r>
    </w:p>
    <w:p w14:paraId="0B93C9F7"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Τροχαίου υλικού. </w:t>
      </w:r>
    </w:p>
    <w:p w14:paraId="0B93C9F8"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ΑΝΑΣΤΑΣΙΟΣ ΠΕΤΡΟΠΟΥΛΟΣ (Υφυπουργός Εργασίας, Κοινωνικής Ασφάλ</w:t>
      </w:r>
      <w:r>
        <w:rPr>
          <w:rFonts w:eastAsia="Times New Roman" w:cs="Times New Roman"/>
          <w:b/>
          <w:szCs w:val="24"/>
        </w:rPr>
        <w:t xml:space="preserve">ισης και Κοινωνικής Αλληλεγγύης): </w:t>
      </w:r>
      <w:r>
        <w:rPr>
          <w:rFonts w:eastAsia="Times New Roman" w:cs="Times New Roman"/>
          <w:szCs w:val="24"/>
        </w:rPr>
        <w:t>Τροχαίου υλικού. Υπάρχει ένα κενό υποχρεώσεων κάλυψης των εργαζομένων, οι οποίοι</w:t>
      </w:r>
      <w:r>
        <w:rPr>
          <w:rFonts w:eastAsia="Times New Roman" w:cs="Times New Roman"/>
          <w:szCs w:val="24"/>
        </w:rPr>
        <w:t>,</w:t>
      </w:r>
      <w:r>
        <w:rPr>
          <w:rFonts w:eastAsia="Times New Roman" w:cs="Times New Roman"/>
          <w:szCs w:val="24"/>
        </w:rPr>
        <w:t xml:space="preserve"> λόγω της κατάστασης που δημιουργήθηκε με δική τους υπαιτιότητα</w:t>
      </w:r>
      <w:r>
        <w:rPr>
          <w:rFonts w:eastAsia="Times New Roman" w:cs="Times New Roman"/>
          <w:szCs w:val="24"/>
        </w:rPr>
        <w:t>,</w:t>
      </w:r>
      <w:r>
        <w:rPr>
          <w:rFonts w:eastAsia="Times New Roman" w:cs="Times New Roman"/>
          <w:szCs w:val="24"/>
        </w:rPr>
        <w:t xml:space="preserve"> έμειναν ακάλυπτοι και καλύπτουμε τέτοιες περιπτώσεις. Αυτός είναι ο σκοπός τ</w:t>
      </w:r>
      <w:r>
        <w:rPr>
          <w:rFonts w:eastAsia="Times New Roman" w:cs="Times New Roman"/>
          <w:szCs w:val="24"/>
        </w:rPr>
        <w:t>ης διάταξης. Δεν είναι κάτι διαφορετικό</w:t>
      </w:r>
      <w:r>
        <w:rPr>
          <w:rFonts w:eastAsia="Times New Roman" w:cs="Times New Roman"/>
          <w:szCs w:val="24"/>
        </w:rPr>
        <w:t>,</w:t>
      </w:r>
      <w:r>
        <w:rPr>
          <w:rFonts w:eastAsia="Times New Roman" w:cs="Times New Roman"/>
          <w:szCs w:val="24"/>
        </w:rPr>
        <w:t xml:space="preserve"> που θέλαμε να πετύχουμε. Οι δαπάνες είναι προσδιορισμένες. Δόξα τω Θεώ, πάνε πάρα πολύ καλά τα έσοδα, δεν έχουμε κανένα φόβο κάλυψης τέτοιων αναγκών ιατροφαρμακευτικής περίθαλψης. Και η επέκταση στα νέα πρόσωπα</w:t>
      </w:r>
      <w:r>
        <w:rPr>
          <w:rFonts w:eastAsia="Times New Roman" w:cs="Times New Roman"/>
          <w:szCs w:val="24"/>
        </w:rPr>
        <w:t>,</w:t>
      </w:r>
      <w:r>
        <w:rPr>
          <w:rFonts w:eastAsia="Times New Roman" w:cs="Times New Roman"/>
          <w:szCs w:val="24"/>
        </w:rPr>
        <w:t xml:space="preserve"> ακρ</w:t>
      </w:r>
      <w:r>
        <w:rPr>
          <w:rFonts w:eastAsia="Times New Roman" w:cs="Times New Roman"/>
          <w:szCs w:val="24"/>
        </w:rPr>
        <w:t>ιβώς γι</w:t>
      </w:r>
      <w:r>
        <w:rPr>
          <w:rFonts w:eastAsia="Times New Roman" w:cs="Times New Roman"/>
          <w:szCs w:val="24"/>
        </w:rPr>
        <w:t>’</w:t>
      </w:r>
      <w:r>
        <w:rPr>
          <w:rFonts w:eastAsia="Times New Roman" w:cs="Times New Roman"/>
          <w:szCs w:val="24"/>
        </w:rPr>
        <w:t xml:space="preserve"> αυτόν τον σκοπό γίνεται, επειδή σκοπός μας είναι να μην μένει κανείς ακάλυπτος ως προς την πληρότητα των ασφαλιστικών παροχών. </w:t>
      </w:r>
    </w:p>
    <w:p w14:paraId="0B93C9F9"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Επεκτείναμε, όπως είπα, και σε εκείνους</w:t>
      </w:r>
      <w:r>
        <w:rPr>
          <w:rFonts w:eastAsia="Times New Roman" w:cs="Times New Roman"/>
          <w:szCs w:val="24"/>
        </w:rPr>
        <w:t>,</w:t>
      </w:r>
      <w:r>
        <w:rPr>
          <w:rFonts w:eastAsia="Times New Roman" w:cs="Times New Roman"/>
          <w:szCs w:val="24"/>
        </w:rPr>
        <w:t xml:space="preserve"> που δεν είχαν ασφαλιστική κάλυψη, όπως είναι τα ανάπηρα παιδιά. </w:t>
      </w:r>
    </w:p>
    <w:p w14:paraId="0B93C9FA"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ΠΡΟΕΔΡΕΥΩΝ (Ν</w:t>
      </w:r>
      <w:r>
        <w:rPr>
          <w:rFonts w:eastAsia="Times New Roman" w:cs="Times New Roman"/>
          <w:b/>
          <w:szCs w:val="24"/>
        </w:rPr>
        <w:t xml:space="preserve">ικήτας Κακλαμάνης): </w:t>
      </w:r>
      <w:r>
        <w:rPr>
          <w:rFonts w:eastAsia="Times New Roman" w:cs="Times New Roman"/>
          <w:szCs w:val="24"/>
        </w:rPr>
        <w:t xml:space="preserve">Ωραία, ολοκληρώστε. </w:t>
      </w:r>
    </w:p>
    <w:p w14:paraId="0B93C9FB"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Θα συζητήσουμε στην κατ’ άρθρο συζήτηση και τις δικές σας προτάσεις και τις δικές μας σκέψεις, για να καταλήξουμε κατά τ</w:t>
      </w:r>
      <w:r>
        <w:rPr>
          <w:rFonts w:eastAsia="Times New Roman" w:cs="Times New Roman"/>
          <w:szCs w:val="24"/>
        </w:rPr>
        <w:t xml:space="preserve">ην ψηφοφορία. </w:t>
      </w:r>
    </w:p>
    <w:p w14:paraId="0B93C9FC"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B93C9FD"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w:t>
      </w:r>
    </w:p>
    <w:p w14:paraId="0B93C9FE"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Τον λόγο έχει ο κ. Κωνσταντινόπουλος για δύο λεπτά, αν και κατά την άποψή μου</w:t>
      </w:r>
      <w:r>
        <w:rPr>
          <w:rFonts w:eastAsia="Times New Roman" w:cs="Times New Roman"/>
          <w:szCs w:val="24"/>
        </w:rPr>
        <w:t>,</w:t>
      </w:r>
      <w:r>
        <w:rPr>
          <w:rFonts w:eastAsia="Times New Roman" w:cs="Times New Roman"/>
          <w:szCs w:val="24"/>
        </w:rPr>
        <w:t xml:space="preserve"> δεν υπήρξε προσωπικό θέμα. </w:t>
      </w:r>
    </w:p>
    <w:p w14:paraId="0B93C9FF"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Υπήρξε προσωπικό θέμα. </w:t>
      </w:r>
    </w:p>
    <w:p w14:paraId="0B93CA00"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έγινε υβριστική αναφορά στο πρόσωπό σας. Αυτό είναι το προσωπικό. </w:t>
      </w:r>
    </w:p>
    <w:p w14:paraId="0B93CA01"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w:t>
      </w:r>
      <w:r>
        <w:rPr>
          <w:rFonts w:eastAsia="Times New Roman" w:cs="Times New Roman"/>
          <w:szCs w:val="24"/>
        </w:rPr>
        <w:t xml:space="preserve">έλω να σας πω κάτι: Εγώ μίλησα για νεοναζί και φασίστες. Αν κάποιοι αναγνώρισαν στα πρόσωπά τους αυτό που είπα, αυτό είναι </w:t>
      </w:r>
      <w:r>
        <w:rPr>
          <w:rFonts w:eastAsia="Times New Roman" w:cs="Times New Roman"/>
          <w:szCs w:val="24"/>
        </w:rPr>
        <w:t xml:space="preserve">δικό τους θέμα. </w:t>
      </w:r>
    </w:p>
    <w:p w14:paraId="0B93CA02"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Εγώ θέλω να θέσω δύο θέματα: Δυστυχώς, η Κυβέρνηση, η Πλειοψηφία της Βουλής, όταν αποδέχεται να χαϊδεύει ανθρώπους</w:t>
      </w:r>
      <w:r>
        <w:rPr>
          <w:rFonts w:eastAsia="Times New Roman" w:cs="Times New Roman"/>
          <w:szCs w:val="24"/>
        </w:rPr>
        <w:t>,</w:t>
      </w:r>
      <w:r>
        <w:rPr>
          <w:rFonts w:eastAsia="Times New Roman" w:cs="Times New Roman"/>
          <w:szCs w:val="24"/>
        </w:rPr>
        <w:t xml:space="preserve"> που εντός του Κοινοβουλίου μιλάνε και γίνονται «βαποράκια» του </w:t>
      </w:r>
      <w:proofErr w:type="spellStart"/>
      <w:r>
        <w:rPr>
          <w:rFonts w:eastAsia="Times New Roman" w:cs="Times New Roman"/>
          <w:szCs w:val="24"/>
        </w:rPr>
        <w:t>Ερντογάν</w:t>
      </w:r>
      <w:proofErr w:type="spellEnd"/>
      <w:r>
        <w:rPr>
          <w:rFonts w:eastAsia="Times New Roman" w:cs="Times New Roman"/>
          <w:szCs w:val="24"/>
        </w:rPr>
        <w:t>, λέγοντας για Τούρκους Βουλευτές, δίνουμε το δικαίω</w:t>
      </w:r>
      <w:r>
        <w:rPr>
          <w:rFonts w:eastAsia="Times New Roman" w:cs="Times New Roman"/>
          <w:szCs w:val="24"/>
        </w:rPr>
        <w:t>μα σε όλους, όπως στους νεοναζί εδώ πέρα</w:t>
      </w:r>
      <w:r>
        <w:rPr>
          <w:rFonts w:eastAsia="Times New Roman" w:cs="Times New Roman"/>
          <w:szCs w:val="24"/>
        </w:rPr>
        <w:t>,</w:t>
      </w:r>
      <w:r>
        <w:rPr>
          <w:rFonts w:eastAsia="Times New Roman" w:cs="Times New Roman"/>
          <w:szCs w:val="24"/>
        </w:rPr>
        <w:t xml:space="preserve"> να καίνε τις τούρκικες </w:t>
      </w:r>
      <w:r>
        <w:rPr>
          <w:rFonts w:eastAsia="Times New Roman" w:cs="Times New Roman"/>
          <w:szCs w:val="24"/>
        </w:rPr>
        <w:lastRenderedPageBreak/>
        <w:t>σημαίες, έτσι και στους «</w:t>
      </w:r>
      <w:r>
        <w:rPr>
          <w:rFonts w:eastAsia="Times New Roman" w:cs="Times New Roman"/>
          <w:szCs w:val="24"/>
        </w:rPr>
        <w:t>Γ</w:t>
      </w:r>
      <w:r>
        <w:rPr>
          <w:rFonts w:eastAsia="Times New Roman" w:cs="Times New Roman"/>
          <w:szCs w:val="24"/>
        </w:rPr>
        <w:t xml:space="preserve">κρίζους </w:t>
      </w:r>
      <w:r>
        <w:rPr>
          <w:rFonts w:eastAsia="Times New Roman" w:cs="Times New Roman"/>
          <w:szCs w:val="24"/>
        </w:rPr>
        <w:t>Λ</w:t>
      </w:r>
      <w:r>
        <w:rPr>
          <w:rFonts w:eastAsia="Times New Roman" w:cs="Times New Roman"/>
          <w:szCs w:val="24"/>
        </w:rPr>
        <w:t xml:space="preserve">ύκους» να καίνε τις ελληνικές σημαίες και να </w:t>
      </w:r>
      <w:proofErr w:type="spellStart"/>
      <w:r>
        <w:rPr>
          <w:rFonts w:eastAsia="Times New Roman" w:cs="Times New Roman"/>
          <w:szCs w:val="24"/>
        </w:rPr>
        <w:t>αλληλοτροφοδοτούν</w:t>
      </w:r>
      <w:proofErr w:type="spellEnd"/>
      <w:r>
        <w:rPr>
          <w:rFonts w:eastAsia="Times New Roman" w:cs="Times New Roman"/>
          <w:szCs w:val="24"/>
        </w:rPr>
        <w:t xml:space="preserve"> το μίσος. </w:t>
      </w:r>
    </w:p>
    <w:p w14:paraId="0B93CA03"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Άρα, εμείς δεν πρέπει να επιτρέπουμε να γίνονται όλα αυτά. Ξέρουν ότι είμαστε πολύ</w:t>
      </w:r>
      <w:r>
        <w:rPr>
          <w:rFonts w:eastAsia="Times New Roman" w:cs="Times New Roman"/>
          <w:szCs w:val="24"/>
        </w:rPr>
        <w:t xml:space="preserve"> περήφανοι, γιατί εμείς δεν βρεθήκαμε σε καμμία πλατεία μαζί με νεοναζί, ούτε στην πάνω ούτε στην κάτω πλατεία. </w:t>
      </w:r>
    </w:p>
    <w:p w14:paraId="0B93CA04" w14:textId="77777777" w:rsidR="009028E6" w:rsidRDefault="00A2758D">
      <w:pPr>
        <w:spacing w:after="0" w:line="600" w:lineRule="auto"/>
        <w:ind w:firstLine="709"/>
        <w:jc w:val="center"/>
        <w:rPr>
          <w:rFonts w:eastAsia="Times New Roman" w:cs="Times New Roman"/>
          <w:szCs w:val="24"/>
        </w:rPr>
      </w:pPr>
      <w:r>
        <w:rPr>
          <w:rFonts w:eastAsia="Times New Roman" w:cs="Times New Roman"/>
          <w:szCs w:val="24"/>
        </w:rPr>
        <w:t>(Θόρυβος στην Αίθουσα)</w:t>
      </w:r>
    </w:p>
    <w:p w14:paraId="0B93CA05"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Κύριε Πρόεδρε, θα ήθελα τον λόγο. </w:t>
      </w:r>
    </w:p>
    <w:p w14:paraId="0B93CA06"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ποιον απευθύνεστε; </w:t>
      </w:r>
    </w:p>
    <w:p w14:paraId="0B93CA07"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 γενικεύο</w:t>
      </w:r>
      <w:r>
        <w:rPr>
          <w:rFonts w:eastAsia="Times New Roman" w:cs="Times New Roman"/>
          <w:szCs w:val="24"/>
        </w:rPr>
        <w:t>υμε πράγματα.</w:t>
      </w:r>
    </w:p>
    <w:p w14:paraId="0B93CA08"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καθίστε. </w:t>
      </w:r>
    </w:p>
    <w:p w14:paraId="0B93CA09"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 xml:space="preserve">Γιατί σηκώνεστε, κύριε συνάδελφε; </w:t>
      </w:r>
    </w:p>
    <w:p w14:paraId="0B93CA0A"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Ούτως ή άλλως</w:t>
      </w:r>
      <w:r>
        <w:rPr>
          <w:rFonts w:eastAsia="Times New Roman" w:cs="Times New Roman"/>
          <w:szCs w:val="24"/>
        </w:rPr>
        <w:t>,</w:t>
      </w:r>
      <w:r>
        <w:rPr>
          <w:rFonts w:eastAsia="Times New Roman" w:cs="Times New Roman"/>
          <w:szCs w:val="24"/>
        </w:rPr>
        <w:t xml:space="preserve"> ζητήσατε τον λόγο. Θα σας τον δώσω. </w:t>
      </w:r>
    </w:p>
    <w:p w14:paraId="0B93CA0B"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από τη στιγμή που ζητήσατε τον λόγο, εγώ θα σας τον δώσω</w:t>
      </w:r>
      <w:r>
        <w:rPr>
          <w:rFonts w:eastAsia="Times New Roman" w:cs="Times New Roman"/>
          <w:szCs w:val="24"/>
        </w:rPr>
        <w:t xml:space="preserve">, μην ανησυχείτε. </w:t>
      </w:r>
    </w:p>
    <w:p w14:paraId="0B93CA0C"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Είμαστε πολύ περήφανοι</w:t>
      </w:r>
      <w:r>
        <w:rPr>
          <w:rFonts w:eastAsia="Times New Roman" w:cs="Times New Roman"/>
          <w:szCs w:val="24"/>
        </w:rPr>
        <w:t>,</w:t>
      </w:r>
      <w:r>
        <w:rPr>
          <w:rFonts w:eastAsia="Times New Roman" w:cs="Times New Roman"/>
          <w:szCs w:val="24"/>
        </w:rPr>
        <w:t xml:space="preserve"> γιατί εμείς θέσαμε το πλαίσιο του αντιρατσιστικού νόμου. </w:t>
      </w:r>
    </w:p>
    <w:p w14:paraId="0B93CA0D"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θέλω να τους πω και κάτι πιο προσωπικό. </w:t>
      </w:r>
    </w:p>
    <w:p w14:paraId="0B93CA0E"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Τελειώνετε, όμως, κύριε Κωνσταντινόπουλε. Δεν είχ</w:t>
      </w:r>
      <w:r>
        <w:rPr>
          <w:rFonts w:eastAsia="Times New Roman" w:cs="Times New Roman"/>
          <w:szCs w:val="24"/>
        </w:rPr>
        <w:t>ε καμμία σχέση με προσωπικό αυτό</w:t>
      </w:r>
      <w:r>
        <w:rPr>
          <w:rFonts w:eastAsia="Times New Roman" w:cs="Times New Roman"/>
          <w:szCs w:val="24"/>
        </w:rPr>
        <w:t>,</w:t>
      </w:r>
      <w:r>
        <w:rPr>
          <w:rFonts w:eastAsia="Times New Roman" w:cs="Times New Roman"/>
          <w:szCs w:val="24"/>
        </w:rPr>
        <w:t xml:space="preserve"> που αναφέρατε. </w:t>
      </w:r>
    </w:p>
    <w:p w14:paraId="0B93CA0F"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Είμαι πολύ περήφανος</w:t>
      </w:r>
      <w:r>
        <w:rPr>
          <w:rFonts w:eastAsia="Times New Roman" w:cs="Times New Roman"/>
          <w:szCs w:val="24"/>
        </w:rPr>
        <w:t>,</w:t>
      </w:r>
      <w:r>
        <w:rPr>
          <w:rFonts w:eastAsia="Times New Roman" w:cs="Times New Roman"/>
          <w:szCs w:val="24"/>
        </w:rPr>
        <w:t xml:space="preserve"> γιατί ο παππούς μου ο Οδυσσέας Κωνσταντινόπουλος, πολεμώντας τους ναζί στην τελευταία μάχη στον Άγιο Βασίλη Κυνουρίας, έδωσε τη ζωή του, άφησε τρία ορφανά κ</w:t>
      </w:r>
      <w:r>
        <w:rPr>
          <w:rFonts w:eastAsia="Times New Roman" w:cs="Times New Roman"/>
          <w:szCs w:val="24"/>
        </w:rPr>
        <w:t>αι μια χήρα. Για μια ζωή θα παλεύω απέναντι στους νεοναζί.</w:t>
      </w:r>
    </w:p>
    <w:p w14:paraId="0B93CA10"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B93CA11"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θέλετε να απαντήσετε για ένα λεπτό; Διότι θέλω να είμαι εντάξει.</w:t>
      </w:r>
    </w:p>
    <w:p w14:paraId="0B93CA12"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ΕΥΑΓΓΕΛΙΑ (ΕΥΗ) ΚΑΡΑΚΩΣΤΑ: </w:t>
      </w:r>
      <w:r>
        <w:rPr>
          <w:rFonts w:eastAsia="Times New Roman" w:cs="Times New Roman"/>
          <w:szCs w:val="24"/>
        </w:rPr>
        <w:t xml:space="preserve">Ως νεοναζί; </w:t>
      </w:r>
    </w:p>
    <w:p w14:paraId="0B93CA13"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Έχετε ένα λεπτό, παρ’ ότι επαναλαμβάνω ότι δεν ήταν προσωπικό το θέμα. </w:t>
      </w:r>
    </w:p>
    <w:p w14:paraId="0B93CA14"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Τους χαρακτηρισμούς τους επιστρέφουμε ως απαράδεκτους. Εννοεί εμάς</w:t>
      </w:r>
      <w:r>
        <w:rPr>
          <w:rFonts w:eastAsia="Times New Roman" w:cs="Times New Roman"/>
          <w:szCs w:val="24"/>
        </w:rPr>
        <w:t xml:space="preserve"> -</w:t>
      </w:r>
      <w:r>
        <w:rPr>
          <w:rFonts w:eastAsia="Times New Roman" w:cs="Times New Roman"/>
          <w:szCs w:val="24"/>
        </w:rPr>
        <w:t>γι’ αυτό και του απάντησα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αλλά οι δικοί μας χαρακτηρισμοί για </w:t>
      </w:r>
      <w:r>
        <w:rPr>
          <w:rFonts w:eastAsia="Times New Roman" w:cs="Times New Roman"/>
          <w:szCs w:val="24"/>
        </w:rPr>
        <w:t>συγκεκριμένους -θα θυμίσω κάποια ονόματα</w:t>
      </w:r>
      <w:r>
        <w:rPr>
          <w:rFonts w:eastAsia="Times New Roman" w:cs="Times New Roman"/>
          <w:szCs w:val="24"/>
        </w:rPr>
        <w:t>-</w:t>
      </w:r>
      <w:r>
        <w:rPr>
          <w:rFonts w:eastAsia="Times New Roman" w:cs="Times New Roman"/>
          <w:szCs w:val="24"/>
        </w:rPr>
        <w:t xml:space="preserve"> Τσοχατζόπουλο, Παπαντωνίου, Τσουκάτο, Τσοβόλα, Κουτσόγιωργα, Αθανασόπουλο, Ανθόπουλο και λοιποί…</w:t>
      </w:r>
    </w:p>
    <w:p w14:paraId="0B93CA15"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είναι ευγενικό να μιλάτε για ανθρώπους</w:t>
      </w:r>
      <w:r>
        <w:rPr>
          <w:rFonts w:eastAsia="Times New Roman" w:cs="Times New Roman"/>
          <w:szCs w:val="24"/>
        </w:rPr>
        <w:t>,</w:t>
      </w:r>
      <w:r>
        <w:rPr>
          <w:rFonts w:eastAsia="Times New Roman" w:cs="Times New Roman"/>
          <w:szCs w:val="24"/>
        </w:rPr>
        <w:t xml:space="preserve"> που δεν είναι στην Αίθουσα. </w:t>
      </w:r>
    </w:p>
    <w:p w14:paraId="0B93CA16"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ΗΛΙΑΣ </w:t>
      </w:r>
      <w:r>
        <w:rPr>
          <w:rFonts w:eastAsia="Times New Roman" w:cs="Times New Roman"/>
          <w:b/>
          <w:szCs w:val="24"/>
        </w:rPr>
        <w:t>ΠΑΝΑΓΙΩΤΑΡΟΣ:</w:t>
      </w:r>
      <w:r>
        <w:rPr>
          <w:rFonts w:eastAsia="Times New Roman" w:cs="Times New Roman"/>
          <w:szCs w:val="24"/>
        </w:rPr>
        <w:t xml:space="preserve"> …και λοιποί κάτι διοικητές της ΔΕΗ, που έπαιρναν δωράκια. Και έλεγε ο τέως </w:t>
      </w:r>
      <w:r>
        <w:rPr>
          <w:rFonts w:eastAsia="Times New Roman" w:cs="Times New Roman"/>
        </w:rPr>
        <w:t>Πρωθυπουργός</w:t>
      </w:r>
      <w:r>
        <w:rPr>
          <w:rFonts w:eastAsia="Times New Roman" w:cs="Times New Roman"/>
          <w:szCs w:val="24"/>
        </w:rPr>
        <w:t xml:space="preserve"> «τότε πήρε ένα δωράκι, αλλά πολύ μεγάλο». </w:t>
      </w:r>
    </w:p>
    <w:p w14:paraId="0B93CA17"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Αυτά είναι υπαρκτά γεγονότα. Τώρα</w:t>
      </w:r>
      <w:r>
        <w:rPr>
          <w:rFonts w:eastAsia="Times New Roman" w:cs="Times New Roman"/>
          <w:szCs w:val="24"/>
        </w:rPr>
        <w:t>,</w:t>
      </w:r>
      <w:r>
        <w:rPr>
          <w:rFonts w:eastAsia="Times New Roman" w:cs="Times New Roman"/>
          <w:szCs w:val="24"/>
        </w:rPr>
        <w:t xml:space="preserve"> το αν θέλουμε να μιλήσουμε για τους παππούδες μου και ποιοι πολεμούσαν με πο</w:t>
      </w:r>
      <w:r>
        <w:rPr>
          <w:rFonts w:eastAsia="Times New Roman" w:cs="Times New Roman"/>
          <w:szCs w:val="24"/>
        </w:rPr>
        <w:t xml:space="preserve">ιους, ευχαρίστως να το κάνουμε και όποτε θέλετε. </w:t>
      </w:r>
    </w:p>
    <w:p w14:paraId="0B93CA18"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Ξυδάκης</w:t>
      </w:r>
      <w:proofErr w:type="spellEnd"/>
      <w:r>
        <w:rPr>
          <w:rFonts w:eastAsia="Times New Roman" w:cs="Times New Roman"/>
          <w:szCs w:val="24"/>
        </w:rPr>
        <w:t xml:space="preserve"> για ένα-δύο λεπτά και έπειτα προχωράμε στο νομοσχέδιο. </w:t>
      </w:r>
      <w:r>
        <w:rPr>
          <w:rFonts w:eastAsia="Times New Roman" w:cs="Times New Roman"/>
          <w:szCs w:val="24"/>
        </w:rPr>
        <w:lastRenderedPageBreak/>
        <w:t>Πώς κατορθώνουμε</w:t>
      </w:r>
      <w:r>
        <w:rPr>
          <w:rFonts w:eastAsia="Times New Roman" w:cs="Times New Roman"/>
          <w:szCs w:val="24"/>
        </w:rPr>
        <w:t>,</w:t>
      </w:r>
      <w:r>
        <w:rPr>
          <w:rFonts w:eastAsia="Times New Roman" w:cs="Times New Roman"/>
          <w:szCs w:val="24"/>
        </w:rPr>
        <w:t xml:space="preserve"> ένα ήσυχο νομοσχέδιο να του βάζουμε μπουρλότο, δεν το καταλαβαίνω.</w:t>
      </w:r>
    </w:p>
    <w:p w14:paraId="0B93CA19"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Ξυδάκη</w:t>
      </w:r>
      <w:proofErr w:type="spellEnd"/>
      <w:r>
        <w:rPr>
          <w:rFonts w:eastAsia="Times New Roman" w:cs="Times New Roman"/>
          <w:szCs w:val="24"/>
        </w:rPr>
        <w:t xml:space="preserve">, έχετε τον λόγο.  </w:t>
      </w:r>
    </w:p>
    <w:p w14:paraId="0B93CA1A"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Θέλω να αναφερθώ σε κάποιους υπαινιγμούς του κ. Κωνσταντινόπουλου, σχετικά με το ότι η πλειοψηφία στο Κοινοβούλιο δεν αντιμετωπίζει τους νεοναζί. Τα θεωρώ ανυπόστατα, αστήρικτα και απορώ μάλιστα</w:t>
      </w:r>
      <w:r>
        <w:rPr>
          <w:rFonts w:eastAsia="Times New Roman" w:cs="Times New Roman"/>
          <w:szCs w:val="24"/>
        </w:rPr>
        <w:t>,</w:t>
      </w:r>
      <w:r>
        <w:rPr>
          <w:rFonts w:eastAsia="Times New Roman" w:cs="Times New Roman"/>
          <w:szCs w:val="24"/>
        </w:rPr>
        <w:t xml:space="preserve"> πώς τα ξεστομίζε</w:t>
      </w:r>
      <w:r>
        <w:rPr>
          <w:rFonts w:eastAsia="Times New Roman" w:cs="Times New Roman"/>
          <w:szCs w:val="24"/>
        </w:rPr>
        <w:t xml:space="preserve">ι ο συνάδελφος. </w:t>
      </w:r>
    </w:p>
    <w:p w14:paraId="0B93CA1B"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Προχθές έγινε η ανοησία από τον κ. Κασιδιάρη στην </w:t>
      </w:r>
      <w:r>
        <w:rPr>
          <w:rFonts w:eastAsia="Times New Roman" w:cs="Times New Roman"/>
          <w:szCs w:val="24"/>
        </w:rPr>
        <w:t>ε</w:t>
      </w:r>
      <w:r>
        <w:rPr>
          <w:rFonts w:eastAsia="Times New Roman" w:cs="Times New Roman"/>
          <w:szCs w:val="24"/>
        </w:rPr>
        <w:t xml:space="preserve">πιτροπή. Σύσσωμη η Επιτροπή Εξωτερικών Υποθέσεων έθεσε θέμα. Εγώ πήρα τον λόγο ως Κοινοβουλευτικός Εκπρόσωπος μέσα στην </w:t>
      </w:r>
      <w:r>
        <w:rPr>
          <w:rFonts w:eastAsia="Times New Roman" w:cs="Times New Roman"/>
          <w:szCs w:val="24"/>
        </w:rPr>
        <w:t xml:space="preserve">επιτροπή </w:t>
      </w:r>
      <w:r>
        <w:rPr>
          <w:rFonts w:eastAsia="Times New Roman" w:cs="Times New Roman"/>
          <w:szCs w:val="24"/>
        </w:rPr>
        <w:t>και κάλεσα όλες τις πολιτικές δυνάμεις να το καταδικάσουν κ</w:t>
      </w:r>
      <w:r>
        <w:rPr>
          <w:rFonts w:eastAsia="Times New Roman" w:cs="Times New Roman"/>
          <w:szCs w:val="24"/>
        </w:rPr>
        <w:t xml:space="preserve">αι είτε να ανακαλέσει είτε να αποβληθεί. Τελικά αποχώρησε. </w:t>
      </w:r>
    </w:p>
    <w:p w14:paraId="0B93CA1C"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Πού τα είδε αυτά; Πού έχει δει την ανοχή ο κ. Κωνσταντινόπουλος εντός της Αιθούσης, αλλά και εκτός, στο δημόσιο κοινωνικό χώρο; Πότε η Αριστερά ανέχτηκε τους νεοναζί, τους υπόδικους και τους μπράβ</w:t>
      </w:r>
      <w:r>
        <w:rPr>
          <w:rFonts w:eastAsia="Times New Roman" w:cs="Times New Roman"/>
          <w:szCs w:val="24"/>
        </w:rPr>
        <w:t>ους της νύχτας; Δεν ξέρω τι εννοεί από εκεί και πέρα, περί πλατειών κ.λπ</w:t>
      </w:r>
      <w:r>
        <w:rPr>
          <w:rFonts w:eastAsia="Times New Roman" w:cs="Times New Roman"/>
          <w:szCs w:val="24"/>
        </w:rPr>
        <w:t>.</w:t>
      </w:r>
      <w:r>
        <w:rPr>
          <w:rFonts w:eastAsia="Times New Roman" w:cs="Times New Roman"/>
          <w:szCs w:val="24"/>
        </w:rPr>
        <w:t>. Αυτά τα πράγματα λέγονται στα καφενεία και όχι στην Ολομέλεια.</w:t>
      </w:r>
    </w:p>
    <w:p w14:paraId="0B93CA1D"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Κατεγράφη η άποψή σας.</w:t>
      </w:r>
    </w:p>
    <w:p w14:paraId="0B93CA1E"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ζητώντας συγ</w:t>
      </w:r>
      <w:r>
        <w:rPr>
          <w:rFonts w:eastAsia="Times New Roman" w:cs="Times New Roman"/>
          <w:szCs w:val="24"/>
        </w:rPr>
        <w:t>γ</w:t>
      </w:r>
      <w:r>
        <w:rPr>
          <w:rFonts w:eastAsia="Times New Roman" w:cs="Times New Roman"/>
          <w:szCs w:val="24"/>
        </w:rPr>
        <w:t>νώμη για την καθυστέρηση, σας καλώ</w:t>
      </w:r>
      <w:r>
        <w:rPr>
          <w:rFonts w:eastAsia="Times New Roman" w:cs="Times New Roman"/>
          <w:szCs w:val="24"/>
        </w:rPr>
        <w:t xml:space="preserve"> να ανέβετε στο Βήμα. Θα μιλήσει ο κ. </w:t>
      </w:r>
      <w:proofErr w:type="spellStart"/>
      <w:r>
        <w:rPr>
          <w:rFonts w:eastAsia="Times New Roman" w:cs="Times New Roman"/>
          <w:szCs w:val="24"/>
        </w:rPr>
        <w:t>Βαρδαλής</w:t>
      </w:r>
      <w:proofErr w:type="spellEnd"/>
      <w:r>
        <w:rPr>
          <w:rFonts w:eastAsia="Times New Roman" w:cs="Times New Roman"/>
          <w:szCs w:val="24"/>
        </w:rPr>
        <w:t xml:space="preserve">, ο κ. Λαζαρίδης, θα δώσω τον λόγο στον κ. </w:t>
      </w:r>
      <w:proofErr w:type="spellStart"/>
      <w:r>
        <w:rPr>
          <w:rFonts w:eastAsia="Times New Roman" w:cs="Times New Roman"/>
          <w:szCs w:val="24"/>
        </w:rPr>
        <w:t>Χαρίτση</w:t>
      </w:r>
      <w:proofErr w:type="spellEnd"/>
      <w:r>
        <w:rPr>
          <w:rFonts w:eastAsia="Times New Roman" w:cs="Times New Roman"/>
          <w:szCs w:val="24"/>
        </w:rPr>
        <w:t xml:space="preserve"> και θα κλείσουμε με τους άλλους δύο αγορητές. </w:t>
      </w:r>
    </w:p>
    <w:p w14:paraId="0B93CA1F"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έχετε τον λόγο.</w:t>
      </w:r>
    </w:p>
    <w:p w14:paraId="0B93CA20"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ΑΘΑΝΑΣΙΟΣ ΒΑΡΔΑΛΗΣ:</w:t>
      </w:r>
      <w:r>
        <w:rPr>
          <w:rFonts w:eastAsia="Times New Roman" w:cs="Times New Roman"/>
          <w:szCs w:val="24"/>
        </w:rPr>
        <w:t xml:space="preserve"> Ευχαριστώ, κύριε Πρόεδρε.</w:t>
      </w:r>
    </w:p>
    <w:p w14:paraId="0B93CA21"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σημ</w:t>
      </w:r>
      <w:r>
        <w:rPr>
          <w:rFonts w:eastAsia="Times New Roman" w:cs="Times New Roman"/>
          <w:szCs w:val="24"/>
        </w:rPr>
        <w:t xml:space="preserve">ερινό νομοσχέδιο και η ενσωμάτωση της συγκεκριμένης </w:t>
      </w:r>
      <w:r>
        <w:rPr>
          <w:rFonts w:eastAsia="Times New Roman" w:cs="Times New Roman"/>
          <w:szCs w:val="24"/>
        </w:rPr>
        <w:t>ο</w:t>
      </w:r>
      <w:r>
        <w:rPr>
          <w:rFonts w:eastAsia="Times New Roman" w:cs="Times New Roman"/>
          <w:szCs w:val="24"/>
        </w:rPr>
        <w:t>δηγίας της Ευρωπαϊκής Ένωσης κατά τη γνώμη του ΚΚΕ αποτελεί μία καλή ευκαιρία για ουσιαστική συζήτηση για ζητήματα</w:t>
      </w:r>
      <w:r>
        <w:rPr>
          <w:rFonts w:eastAsia="Times New Roman" w:cs="Times New Roman"/>
          <w:szCs w:val="24"/>
        </w:rPr>
        <w:t>,</w:t>
      </w:r>
      <w:r>
        <w:rPr>
          <w:rFonts w:eastAsia="Times New Roman" w:cs="Times New Roman"/>
          <w:szCs w:val="24"/>
        </w:rPr>
        <w:t xml:space="preserve"> που θίγει η ίδια η Ευρωπαϊκή Ένωση, τον σκοπό της δηλαδή, που η ίδια έρχεται να υπηρετή</w:t>
      </w:r>
      <w:r>
        <w:rPr>
          <w:rFonts w:eastAsia="Times New Roman" w:cs="Times New Roman"/>
          <w:szCs w:val="24"/>
        </w:rPr>
        <w:t>σει.</w:t>
      </w:r>
    </w:p>
    <w:p w14:paraId="0B93CA22"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ποιο λόγο, για παράδειγμα, η Ευρωπαϊκή Ένωση ένιωσε την ανάγκη να υιοθετήσει μία τέτοια </w:t>
      </w:r>
      <w:r>
        <w:rPr>
          <w:rFonts w:eastAsia="Times New Roman" w:cs="Times New Roman"/>
          <w:szCs w:val="24"/>
        </w:rPr>
        <w:t>ο</w:t>
      </w:r>
      <w:r>
        <w:rPr>
          <w:rFonts w:eastAsia="Times New Roman" w:cs="Times New Roman"/>
          <w:szCs w:val="24"/>
        </w:rPr>
        <w:t xml:space="preserve">δηγία; Σε τι της είναι χρήσιμη; Γίνεται λόγος για μία </w:t>
      </w:r>
      <w:r>
        <w:rPr>
          <w:rFonts w:eastAsia="Times New Roman" w:cs="Times New Roman"/>
          <w:szCs w:val="24"/>
        </w:rPr>
        <w:t>ο</w:t>
      </w:r>
      <w:r>
        <w:rPr>
          <w:rFonts w:eastAsia="Times New Roman" w:cs="Times New Roman"/>
          <w:szCs w:val="24"/>
        </w:rPr>
        <w:t xml:space="preserve">δηγία, που η ουσία της έχει να κάνει με το θεμέλιο λίθο συγκρότησης και λειτουργίας της ίδιας της </w:t>
      </w:r>
      <w:r>
        <w:rPr>
          <w:rFonts w:eastAsia="Times New Roman" w:cs="Times New Roman"/>
          <w:szCs w:val="24"/>
        </w:rPr>
        <w:t>Ευρωπαϊκής Ένωσης, δηλαδή την εξασφάλιση και θωράκιση των αρχών του ανταγωνισμού και της ανταγωνιστικότητας των επιχειρήσεων.</w:t>
      </w:r>
    </w:p>
    <w:p w14:paraId="0B93CA23"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προφανές και από την ουσία των διατάξεων, τη χρονική περίοδο, αλλά και από όλο το οικονομικό και πολιτικό πλαίσιο αυτής της </w:t>
      </w:r>
      <w:r>
        <w:rPr>
          <w:rFonts w:eastAsia="Times New Roman" w:cs="Times New Roman"/>
          <w:szCs w:val="24"/>
        </w:rPr>
        <w:t>περιόδου</w:t>
      </w:r>
      <w:r>
        <w:rPr>
          <w:rFonts w:eastAsia="Times New Roman" w:cs="Times New Roman"/>
          <w:szCs w:val="24"/>
        </w:rPr>
        <w:t>,</w:t>
      </w:r>
      <w:r>
        <w:rPr>
          <w:rFonts w:eastAsia="Times New Roman" w:cs="Times New Roman"/>
          <w:szCs w:val="24"/>
        </w:rPr>
        <w:t xml:space="preserve"> που θεσπίζεται η συγκεκριμένη οδηγία, ότι το κύριο μέλημα της Ευρωπαϊκής Ένωσης είναι να προστατεύσει τα ευρωπαϊκά μονοπώλια στον ανταγωνισμό τους με αντίστοιχα μονοπώλια των Ηνωμένων Πολιτειών της Αμερικής, της Ρωσίας, της Κίνας και άλλων. Πρόκε</w:t>
      </w:r>
      <w:r>
        <w:rPr>
          <w:rFonts w:eastAsia="Times New Roman" w:cs="Times New Roman"/>
          <w:szCs w:val="24"/>
        </w:rPr>
        <w:t xml:space="preserve">ιται για ακήρυχτο, αλλά σκληρό οικονομικό πόλεμο μεταξύ των επιχειρηματικών ομίλων, μεταξύ των μονοπωλίων. </w:t>
      </w:r>
    </w:p>
    <w:p w14:paraId="0B93CA24"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ο</w:t>
      </w:r>
      <w:r>
        <w:rPr>
          <w:rFonts w:eastAsia="Times New Roman" w:cs="Times New Roman"/>
          <w:szCs w:val="24"/>
        </w:rPr>
        <w:t>δηγία αυτή προσπαθεί να θεσπίσει κάποιους κανόνες στον όλο και πιο άγριο ανταγωνισμό μεταξύ των επιχειρηματικών ομίλων. Άρα, κατά τη γνώμη του ΚΚ</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πρόκειται για ένα ζήτημα</w:t>
      </w:r>
      <w:r>
        <w:rPr>
          <w:rFonts w:eastAsia="Times New Roman" w:cs="Times New Roman"/>
          <w:szCs w:val="24"/>
        </w:rPr>
        <w:t>,</w:t>
      </w:r>
      <w:r>
        <w:rPr>
          <w:rFonts w:eastAsia="Times New Roman" w:cs="Times New Roman"/>
          <w:szCs w:val="24"/>
        </w:rPr>
        <w:t xml:space="preserve"> που αφορά τους επιχειρηματικούς ομίλους και καμ</w:t>
      </w:r>
      <w:r>
        <w:rPr>
          <w:rFonts w:eastAsia="Times New Roman" w:cs="Times New Roman"/>
          <w:szCs w:val="24"/>
        </w:rPr>
        <w:t>μ</w:t>
      </w:r>
      <w:r>
        <w:rPr>
          <w:rFonts w:eastAsia="Times New Roman" w:cs="Times New Roman"/>
          <w:szCs w:val="24"/>
        </w:rPr>
        <w:t>ία μα, κα</w:t>
      </w:r>
      <w:r>
        <w:rPr>
          <w:rFonts w:eastAsia="Times New Roman" w:cs="Times New Roman"/>
          <w:szCs w:val="24"/>
        </w:rPr>
        <w:t>μ</w:t>
      </w:r>
      <w:r>
        <w:rPr>
          <w:rFonts w:eastAsia="Times New Roman" w:cs="Times New Roman"/>
          <w:szCs w:val="24"/>
        </w:rPr>
        <w:t>μία σχέση δεν έχει με τους εργαζόμενους και τα λαϊκά συμφέροντα.</w:t>
      </w:r>
    </w:p>
    <w:p w14:paraId="0B93CA25"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Πλευρές άλλωστε</w:t>
      </w:r>
      <w:r>
        <w:rPr>
          <w:rFonts w:eastAsia="Times New Roman" w:cs="Times New Roman"/>
          <w:szCs w:val="24"/>
        </w:rPr>
        <w:t>,</w:t>
      </w:r>
      <w:r>
        <w:rPr>
          <w:rFonts w:eastAsia="Times New Roman" w:cs="Times New Roman"/>
          <w:szCs w:val="24"/>
        </w:rPr>
        <w:t xml:space="preserve"> αυτού του εμπορικού πολέμου βλέπουμε αυτήν την περίοδο, με φόντο την επιβολή από την κυ</w:t>
      </w:r>
      <w:r>
        <w:rPr>
          <w:rFonts w:eastAsia="Times New Roman" w:cs="Times New Roman"/>
          <w:szCs w:val="24"/>
        </w:rPr>
        <w:t xml:space="preserve">βέρνηση των ΗΠΑ προστίμου στις εισαγωγές χάλυβα και αλουμινίου, αλλά και από την άλλη μεριά τις αντιδράσεις της ίδιας της Ευρωπαϊκής Ένωσης. </w:t>
      </w:r>
    </w:p>
    <w:p w14:paraId="0B93CA26"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Είναι αποκαλυπτικό μάλιστα</w:t>
      </w:r>
      <w:r>
        <w:rPr>
          <w:rFonts w:eastAsia="Times New Roman" w:cs="Times New Roman"/>
          <w:szCs w:val="24"/>
        </w:rPr>
        <w:t>,</w:t>
      </w:r>
      <w:r>
        <w:rPr>
          <w:rFonts w:eastAsia="Times New Roman" w:cs="Times New Roman"/>
          <w:szCs w:val="24"/>
        </w:rPr>
        <w:t xml:space="preserve"> ότι παράλληλες αποφάσεις και νομοθεσίες θεσπίζονται με αυξανόμενους ρυθμούς από την ίδ</w:t>
      </w:r>
      <w:r>
        <w:rPr>
          <w:rFonts w:eastAsia="Times New Roman" w:cs="Times New Roman"/>
          <w:szCs w:val="24"/>
        </w:rPr>
        <w:t xml:space="preserve">ια την Ευρωπαϊκή Ένωση, με χαρακτηριστικότερο παράδειγμα την απόφαση της Ευρωπαϊκής Επιτροπής να ελέγχει ή και να σταματά ακόμα επενδύσεις που γίνονται από μονοπώλια αυτών των χωρών σε </w:t>
      </w:r>
      <w:proofErr w:type="spellStart"/>
      <w:r>
        <w:rPr>
          <w:rFonts w:eastAsia="Times New Roman" w:cs="Times New Roman"/>
          <w:szCs w:val="24"/>
        </w:rPr>
        <w:t>ευρωενωσιακό</w:t>
      </w:r>
      <w:proofErr w:type="spellEnd"/>
      <w:r>
        <w:rPr>
          <w:rFonts w:eastAsia="Times New Roman" w:cs="Times New Roman"/>
          <w:szCs w:val="24"/>
        </w:rPr>
        <w:t xml:space="preserve"> έδαφος. </w:t>
      </w:r>
    </w:p>
    <w:p w14:paraId="0B93CA27"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Η επίδραση της ανισόμετρης ανάπτυξης αυξάνει τους</w:t>
      </w:r>
      <w:r>
        <w:rPr>
          <w:rFonts w:eastAsia="Times New Roman" w:cs="Times New Roman"/>
          <w:szCs w:val="24"/>
        </w:rPr>
        <w:t xml:space="preserve"> ανταγωνισμούς, την αβεβαιότητα, αλλά και τη συνοχή συγκεκριμένων συμμαχιών, τον κίνδυνο δηλαδή μιας ευρύτερης γενίκευσης και του ιμπεριαλιστικού πολέμου.</w:t>
      </w:r>
    </w:p>
    <w:p w14:paraId="0B93CA2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Ταυτόχρονα αυξάνεται και η υποκρισία από τους πολέμιους του απομονωτισμού, γιατί και οι μεν και οι δε</w:t>
      </w:r>
      <w:r>
        <w:rPr>
          <w:rFonts w:eastAsia="Times New Roman" w:cs="Times New Roman"/>
          <w:szCs w:val="24"/>
        </w:rPr>
        <w:t xml:space="preserve">, δηλαδή και οι πολέμιοι του απομονωτισμού από τη μια και οι υποστηρικτές του προστατευτισμού από την άλλη, όλοι τους δηλαδή, έχουν το ίδιο </w:t>
      </w:r>
      <w:r>
        <w:rPr>
          <w:rFonts w:eastAsia="Times New Roman" w:cs="Times New Roman"/>
          <w:szCs w:val="24"/>
        </w:rPr>
        <w:t>ε</w:t>
      </w:r>
      <w:r>
        <w:rPr>
          <w:rFonts w:eastAsia="Times New Roman" w:cs="Times New Roman"/>
          <w:szCs w:val="24"/>
        </w:rPr>
        <w:t xml:space="preserve">υαγγέλιο, δηλαδή την εκμετάλλευση των εργαζομένων. </w:t>
      </w:r>
    </w:p>
    <w:p w14:paraId="0B93CA2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Από την υπαρκτή, αλλά επί της ουσίας υποκριτική, αντιπαράθεση τ</w:t>
      </w:r>
      <w:r>
        <w:rPr>
          <w:rFonts w:eastAsia="Times New Roman" w:cs="Times New Roman"/>
          <w:szCs w:val="24"/>
        </w:rPr>
        <w:t xml:space="preserve">ων εκπροσώπων του κεφαλαίου δεν πρέπει να χάνεται το κύριο, ανεξάρτητα από την όποια αναλογία ελεύθερου εμπορίου ή προστατευμένου. Το κύριο είναι ότι οι καπιταλιστές αυξάνουν τα </w:t>
      </w:r>
      <w:r>
        <w:rPr>
          <w:rFonts w:eastAsia="Times New Roman" w:cs="Times New Roman"/>
          <w:szCs w:val="24"/>
        </w:rPr>
        <w:lastRenderedPageBreak/>
        <w:t xml:space="preserve">κέρδη τους. Τα τεράστια μονοπώλια γιγαντώνονται και όλοι μαζί καρπώνονται τον </w:t>
      </w:r>
      <w:r>
        <w:rPr>
          <w:rFonts w:eastAsia="Times New Roman" w:cs="Times New Roman"/>
          <w:szCs w:val="24"/>
        </w:rPr>
        <w:t>τεράστιο πλούτο που παράγει η εργατική τάξη.</w:t>
      </w:r>
    </w:p>
    <w:p w14:paraId="0B93CA2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στην τελευταία οκταετία της κρίσης, ο πλούτος των δισεκατομμυριούχων αυξήθηκε ετησίως κατά 13%. Τέτοιου είδους </w:t>
      </w:r>
      <w:r>
        <w:rPr>
          <w:rFonts w:eastAsia="Times New Roman" w:cs="Times New Roman"/>
          <w:szCs w:val="24"/>
        </w:rPr>
        <w:t>ο</w:t>
      </w:r>
      <w:r>
        <w:rPr>
          <w:rFonts w:eastAsia="Times New Roman" w:cs="Times New Roman"/>
          <w:szCs w:val="24"/>
        </w:rPr>
        <w:t>δηγίες και διατάξεις αυτό που καλούνται να κάνουν είναι τον διαιτητή ανάμε</w:t>
      </w:r>
      <w:r>
        <w:rPr>
          <w:rFonts w:eastAsia="Times New Roman" w:cs="Times New Roman"/>
          <w:szCs w:val="24"/>
        </w:rPr>
        <w:t xml:space="preserve">σα στους επιχειρηματικούς ομίλους, στα μονοπώλια, με εργαλείο τις εθνικές </w:t>
      </w:r>
      <w:r>
        <w:rPr>
          <w:rFonts w:eastAsia="Times New Roman" w:cs="Times New Roman"/>
          <w:szCs w:val="24"/>
        </w:rPr>
        <w:t>Ε</w:t>
      </w:r>
      <w:r>
        <w:rPr>
          <w:rFonts w:eastAsia="Times New Roman" w:cs="Times New Roman"/>
          <w:szCs w:val="24"/>
        </w:rPr>
        <w:t xml:space="preserve">πιτροπές του </w:t>
      </w:r>
      <w:r>
        <w:rPr>
          <w:rFonts w:eastAsia="Times New Roman" w:cs="Times New Roman"/>
          <w:szCs w:val="24"/>
        </w:rPr>
        <w:t>Α</w:t>
      </w:r>
      <w:r>
        <w:rPr>
          <w:rFonts w:eastAsia="Times New Roman" w:cs="Times New Roman"/>
          <w:szCs w:val="24"/>
        </w:rPr>
        <w:t>νταγωνισμού, αρχές οι οποίες λειτουργούν ως θεματοφύλακες των ιδανικών του ανταγωνισμού και δεν έχουν καμ</w:t>
      </w:r>
      <w:r>
        <w:rPr>
          <w:rFonts w:eastAsia="Times New Roman" w:cs="Times New Roman"/>
          <w:szCs w:val="24"/>
        </w:rPr>
        <w:t>μ</w:t>
      </w:r>
      <w:r>
        <w:rPr>
          <w:rFonts w:eastAsia="Times New Roman" w:cs="Times New Roman"/>
          <w:szCs w:val="24"/>
        </w:rPr>
        <w:t xml:space="preserve">ία σχέση με την προάσπιση των συμφερόντων των εργαζομένων ως </w:t>
      </w:r>
      <w:r>
        <w:rPr>
          <w:rFonts w:eastAsia="Times New Roman" w:cs="Times New Roman"/>
          <w:szCs w:val="24"/>
        </w:rPr>
        <w:t>καταναλωτών, μέσα από την καθημερινή λεηλασία των εισοδημάτων των οποίων εξασφαλίζεται η επιτυχία αυτής ακριβώς της πολιτικής, δηλαδή της εξασφάλισης των κερδών των πολυεθνικών ομίλων.</w:t>
      </w:r>
    </w:p>
    <w:p w14:paraId="0B93CA2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Εδώ, βέβαια, δεν μιλάμε για το δικαίωμα αποζημίωσης από τέτοιες πρακτικ</w:t>
      </w:r>
      <w:r>
        <w:rPr>
          <w:rFonts w:eastAsia="Times New Roman" w:cs="Times New Roman"/>
          <w:szCs w:val="24"/>
        </w:rPr>
        <w:t xml:space="preserve">ές για τον απλό καταναλωτή, αλλά για τις αντίπαλες επιχειρήσεις. Περί αυτού πρόκειται. Η Κυβέρνηση και όλα τα άλλα κόμματα της Αντιπολίτευσης υποστηρίζουν ότι εδώ πρόκειται για θωράκιση του υγιούς ανταγωνισμού και από αυτόν τον υγιή ανταγωνισμό υπονοείται </w:t>
      </w:r>
      <w:r>
        <w:rPr>
          <w:rFonts w:eastAsia="Times New Roman" w:cs="Times New Roman"/>
          <w:szCs w:val="24"/>
        </w:rPr>
        <w:t>βεβαίως ότι θα έχουν να κερδίσουν και τα λαϊκά στρώματα ως καταναλωτές.</w:t>
      </w:r>
    </w:p>
    <w:p w14:paraId="0B93CA2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Όμως ένας τέτοιος ισχυρισμός κα</w:t>
      </w:r>
      <w:r>
        <w:rPr>
          <w:rFonts w:eastAsia="Times New Roman" w:cs="Times New Roman"/>
          <w:szCs w:val="24"/>
        </w:rPr>
        <w:t>μ</w:t>
      </w:r>
      <w:r>
        <w:rPr>
          <w:rFonts w:eastAsia="Times New Roman" w:cs="Times New Roman"/>
          <w:szCs w:val="24"/>
        </w:rPr>
        <w:t>μία σχέση δεν έχει με την πραγματικότητα. Κατ’ αρχ</w:t>
      </w:r>
      <w:r>
        <w:rPr>
          <w:rFonts w:eastAsia="Times New Roman" w:cs="Times New Roman"/>
          <w:szCs w:val="24"/>
        </w:rPr>
        <w:t>άς</w:t>
      </w:r>
      <w:r>
        <w:rPr>
          <w:rFonts w:eastAsia="Times New Roman" w:cs="Times New Roman"/>
          <w:szCs w:val="24"/>
        </w:rPr>
        <w:t>, «προασπίζω τον ανταγωνισμό» σημαίνει ότι διαιωνίζω τον νόμο που λέει ότι το μεγάλο ψάρι τρώει το μ</w:t>
      </w:r>
      <w:r>
        <w:rPr>
          <w:rFonts w:eastAsia="Times New Roman" w:cs="Times New Roman"/>
          <w:szCs w:val="24"/>
        </w:rPr>
        <w:t>ικρό, γιατί αυτό συμβαίνει στον ανταγωνισμό μεταξύ των επιχειρη</w:t>
      </w:r>
      <w:r>
        <w:rPr>
          <w:rFonts w:eastAsia="Times New Roman" w:cs="Times New Roman"/>
          <w:szCs w:val="24"/>
        </w:rPr>
        <w:lastRenderedPageBreak/>
        <w:t xml:space="preserve">ματικών ομίλων. Το πρόβλημα είναι ο ίδιος ο ανταγωνισμός, η αγορά και όχι οι στρεβλώσεις της αγοράς, ο ελεύθερος ανταγωνισμός και «η μη υγιής λειτουργία της αγοράς». </w:t>
      </w:r>
    </w:p>
    <w:p w14:paraId="0B93CA2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πραγματικότητα αποδεικνύ</w:t>
      </w:r>
      <w:r>
        <w:rPr>
          <w:rFonts w:eastAsia="Times New Roman" w:cs="Times New Roman"/>
          <w:szCs w:val="24"/>
        </w:rPr>
        <w:t>ει ότι ο καπιταλιστικός ανταγωνισμός οδηγεί στα μονοπώλια, στα καρτέλ. Σήμερα, διαμορφωμένα καρτέλ υπάρχουν και στην Ελλάδα και σε ολόκληρη την Ευρωπαϊκή Ένωση σε όλους τους κλάδους της οικονομίας, το γάλα, τα τρόφιμα, τα καύσιμα, την ενέργεια, τις τηλεπικ</w:t>
      </w:r>
      <w:r>
        <w:rPr>
          <w:rFonts w:eastAsia="Times New Roman" w:cs="Times New Roman"/>
          <w:szCs w:val="24"/>
        </w:rPr>
        <w:t>οινωνίες, τις τράπεζες. Σε όλες περιπτώσεις λειτουργούν σε βάρος των λαϊκών στρωμάτων. Αυτή είναι η αλήθεια. Απλώς, οι κυβερνώντες και οι άλλοι συνοδοιπόροι της Ευρωπαϊκής Ένωσης, οι οπαδοί της απελευθέρωσης των αγορών και του υγιούς ανταγωνισμού, παριστάν</w:t>
      </w:r>
      <w:r>
        <w:rPr>
          <w:rFonts w:eastAsia="Times New Roman" w:cs="Times New Roman"/>
          <w:szCs w:val="24"/>
        </w:rPr>
        <w:t>ουν πως δεν γνωρί</w:t>
      </w:r>
      <w:r>
        <w:rPr>
          <w:rFonts w:eastAsia="Times New Roman" w:cs="Times New Roman"/>
          <w:szCs w:val="24"/>
        </w:rPr>
        <w:lastRenderedPageBreak/>
        <w:t xml:space="preserve">ζουν πως η πορεία ανάπτυξης αυτού του καπιταλιστικού συστήματος είναι μια συνεχής πορεία μεγέθυνσης των επιχειρηματικών ομίλων. Περί αυτού πρόκειται. </w:t>
      </w:r>
    </w:p>
    <w:p w14:paraId="0B93CA2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Τι έδειξε η ζωή από την ανάπτυξη του ανταγωνισμού, για παράδειγμα, τόσα χρόνια; Αυτός δεν είναι που αφανίζει τους </w:t>
      </w:r>
      <w:proofErr w:type="spellStart"/>
      <w:r>
        <w:rPr>
          <w:rFonts w:eastAsia="Times New Roman" w:cs="Times New Roman"/>
          <w:szCs w:val="24"/>
        </w:rPr>
        <w:t>επαγγελματοβιοτέχνες</w:t>
      </w:r>
      <w:proofErr w:type="spellEnd"/>
      <w:r>
        <w:rPr>
          <w:rFonts w:eastAsia="Times New Roman" w:cs="Times New Roman"/>
          <w:szCs w:val="24"/>
        </w:rPr>
        <w:t xml:space="preserve"> και τους μικρούς εμπόρους; Από την παραπέρα ανάπτυξη της ανταγωνιστικότητας ποια θα είναι η μοίρα όλων των μικρομεσαίων τ</w:t>
      </w:r>
      <w:r>
        <w:rPr>
          <w:rFonts w:eastAsia="Times New Roman" w:cs="Times New Roman"/>
          <w:szCs w:val="24"/>
        </w:rPr>
        <w:t xml:space="preserve">ης πόλης και του χωριού; Όλοι σας υποστηρίζετε την ανάπτυξη του πρωτογενούς τομέα, αλλά κρύβετε από τους αγρότες και τους κτηνοτρόφους ότι αυτή η ανάπτυξη προϋποθέτει μεγάλες ανταγωνιστικές αγροτικές και κτηνοτροφικές επιχειρήσεις </w:t>
      </w:r>
      <w:r>
        <w:rPr>
          <w:rFonts w:eastAsia="Times New Roman" w:cs="Times New Roman"/>
          <w:szCs w:val="24"/>
        </w:rPr>
        <w:lastRenderedPageBreak/>
        <w:t>και ταυτόχρονα ξεκλήρισμα</w:t>
      </w:r>
      <w:r>
        <w:rPr>
          <w:rFonts w:eastAsia="Times New Roman" w:cs="Times New Roman"/>
          <w:szCs w:val="24"/>
        </w:rPr>
        <w:t xml:space="preserve"> της μικρομεσαίας αγροτιάς. Και οι λέξεις που χρησιμοποιείτε έχουν και αυτές το νόημά τους. Γι’ αυτό μιλάτε για επιχειρηματίες αγρότες. Έχετε επίγνωση. </w:t>
      </w:r>
    </w:p>
    <w:p w14:paraId="0B93CA2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Αυτό που έχει αποδειχθεί στην πράξη είναι ότι ο ανταγωνισμός είναι η κυριαρχία των μονοπωλίων. Με τον α</w:t>
      </w:r>
      <w:r>
        <w:rPr>
          <w:rFonts w:eastAsia="Times New Roman" w:cs="Times New Roman"/>
          <w:szCs w:val="24"/>
        </w:rPr>
        <w:t>νταγωνισμό γίνεται κατορθωτό όλο και πιο λίγοι να συγκεντρώνουν συνεχώς μεγαλύτερο μέρος από τον πλούτο της κοινωνίας, ενώ οι πολλοί, δηλαδή οι εργαζόμενοι και τα υπόλοιπα λαϊκά στρώματα, εξαναγκάζονται σε όλο και λιγότερα. Αυτόν τον στόχο της ανάπτυξης τη</w:t>
      </w:r>
      <w:r>
        <w:rPr>
          <w:rFonts w:eastAsia="Times New Roman" w:cs="Times New Roman"/>
          <w:szCs w:val="24"/>
        </w:rPr>
        <w:t xml:space="preserve">ς ανταγωνιστικότητας που είναι στόχος του κεφαλαίου, κάνετε ό,τι περνάει από το χέρι σας να τον υιοθετήσουν και οι εργαζόμενοι, να τον κάνουν δικό τους στόχο, υποσχόμενοι ότι η αυξανόμενη κερδοφορία μέσω του </w:t>
      </w:r>
      <w:r>
        <w:rPr>
          <w:rFonts w:eastAsia="Times New Roman" w:cs="Times New Roman"/>
          <w:szCs w:val="24"/>
        </w:rPr>
        <w:lastRenderedPageBreak/>
        <w:t>ανταγωνισμού των επιχειρήσεων θα αποβεί και προς</w:t>
      </w:r>
      <w:r>
        <w:rPr>
          <w:rFonts w:eastAsia="Times New Roman" w:cs="Times New Roman"/>
          <w:szCs w:val="24"/>
        </w:rPr>
        <w:t xml:space="preserve"> όφελος των εργαζομένων. </w:t>
      </w:r>
    </w:p>
    <w:p w14:paraId="0B93CA3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Αυτό, βέβαια, αν όλα πάνε, καλά όπως λέει και ο ίδιος ο ΣΕΒ, αν δηλαδή συνεχιστεί η εφαρμογή μιας πολιτικής που θα μειώνει παραπέρα τη φορολόγηση των επιχειρηματικών ομίλων, το μη μισθολογικό κόστος, το υψηλό κόστος της ενέργειας,</w:t>
      </w:r>
      <w:r>
        <w:rPr>
          <w:rFonts w:eastAsia="Times New Roman" w:cs="Times New Roman"/>
          <w:szCs w:val="24"/>
        </w:rPr>
        <w:t xml:space="preserve"> τις χρονοβόρες </w:t>
      </w:r>
      <w:proofErr w:type="spellStart"/>
      <w:r>
        <w:rPr>
          <w:rFonts w:eastAsia="Times New Roman" w:cs="Times New Roman"/>
          <w:szCs w:val="24"/>
        </w:rPr>
        <w:t>αδειοδοτήσεις</w:t>
      </w:r>
      <w:proofErr w:type="spellEnd"/>
      <w:r>
        <w:rPr>
          <w:rFonts w:eastAsia="Times New Roman" w:cs="Times New Roman"/>
          <w:szCs w:val="24"/>
        </w:rPr>
        <w:t xml:space="preserve"> και άλλα πολλά, πιο απλά, αν συνεχίσει αυτό το αστικό κράτος να διευκολύνει τις επενδυτικές τους πρωτοβουλίες.</w:t>
      </w:r>
    </w:p>
    <w:p w14:paraId="0B93CA3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Καλείτε τους εργαζόμενους να τα στηρίξουν όλα αυτά, να αυξήσουν τα κέρδη τους οι επιχειρηματίες δηλαδή και για τους</w:t>
      </w:r>
      <w:r>
        <w:rPr>
          <w:rFonts w:eastAsia="Times New Roman" w:cs="Times New Roman"/>
          <w:szCs w:val="24"/>
        </w:rPr>
        <w:t xml:space="preserve"> ίδιους τους εργαζόμενους έχει ο Θεός! Ίσως να πέσει και κανένα κόκκαλο από το τραπέζι και το μεγάλο φαγοπότι των επιχειρηματικών ομίλων και για τους εργαζόμενους.</w:t>
      </w:r>
    </w:p>
    <w:p w14:paraId="0B93CA3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γιατί ο ΣΕΒ στο υπόμνημα που έστειλε στην </w:t>
      </w:r>
      <w:r>
        <w:rPr>
          <w:rFonts w:eastAsia="Times New Roman" w:cs="Times New Roman"/>
          <w:szCs w:val="24"/>
        </w:rPr>
        <w:t>ε</w:t>
      </w:r>
      <w:r>
        <w:rPr>
          <w:rFonts w:eastAsia="Times New Roman" w:cs="Times New Roman"/>
          <w:szCs w:val="24"/>
        </w:rPr>
        <w:t xml:space="preserve">πιτροπή υποστηρίζει ότι η ενσωμάτωση της </w:t>
      </w:r>
      <w:r>
        <w:rPr>
          <w:rFonts w:eastAsia="Times New Roman" w:cs="Times New Roman"/>
          <w:szCs w:val="24"/>
        </w:rPr>
        <w:t>ο</w:t>
      </w:r>
      <w:r>
        <w:rPr>
          <w:rFonts w:eastAsia="Times New Roman" w:cs="Times New Roman"/>
          <w:szCs w:val="24"/>
        </w:rPr>
        <w:t>δηγί</w:t>
      </w:r>
      <w:r>
        <w:rPr>
          <w:rFonts w:eastAsia="Times New Roman" w:cs="Times New Roman"/>
          <w:szCs w:val="24"/>
        </w:rPr>
        <w:t xml:space="preserve">ας συμβάλλει στην ενίσχυση του ανταγωνισμού και στην εύρυθμη λειτουργία των αγορών στην ελληνική οικονομία, συμφωνώντας απόλυτα με την ενσωμάτωση της συγκεκριμένης </w:t>
      </w:r>
      <w:r>
        <w:rPr>
          <w:rFonts w:eastAsia="Times New Roman" w:cs="Times New Roman"/>
          <w:szCs w:val="24"/>
        </w:rPr>
        <w:t>ο</w:t>
      </w:r>
      <w:r>
        <w:rPr>
          <w:rFonts w:eastAsia="Times New Roman" w:cs="Times New Roman"/>
          <w:szCs w:val="24"/>
        </w:rPr>
        <w:t>δηγίας.</w:t>
      </w:r>
    </w:p>
    <w:p w14:paraId="0B93CA3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Τα λέτε όλα αυτά, όταν την ίδια στιγμή που τα λαϊκά νοικοκυριά στενάζουν κάτω από τ</w:t>
      </w:r>
      <w:r>
        <w:rPr>
          <w:rFonts w:eastAsia="Times New Roman" w:cs="Times New Roman"/>
          <w:szCs w:val="24"/>
        </w:rPr>
        <w:t>ους ασήκωτους φόρους, τα μονοπώλια ταυτόχρονα απολαμβάνουν προκλητικές φοροαπαλλαγές και ελαφρύνσεις, όταν μπορούν να μετακινούν τα κεφάλαιά τους σε φορολογικούς παραδείσους και να φοροδιαφεύγουν νόμιμα, εκμεταλλευόμενα τη βασική αρχή λειτουργίας της ίδιας</w:t>
      </w:r>
      <w:r>
        <w:rPr>
          <w:rFonts w:eastAsia="Times New Roman" w:cs="Times New Roman"/>
          <w:szCs w:val="24"/>
        </w:rPr>
        <w:t xml:space="preserve"> της Ευρωπαϊκής Ένωσης, που είναι η ελευθερία κίνησης κεφαλαίων, όταν έχετε δημιουργήσει διαχρονικά όλες οι κυβερνήσεις και η σημερινή Κυβέρνηση </w:t>
      </w:r>
      <w:r>
        <w:rPr>
          <w:rFonts w:eastAsia="Times New Roman" w:cs="Times New Roman"/>
          <w:szCs w:val="24"/>
        </w:rPr>
        <w:lastRenderedPageBreak/>
        <w:t xml:space="preserve">ένα ολόκληρο πλέγμα προστασίας του κεφαλαίου, που περιλαμβάνει το τραπεζικό απόρρητο, το εμπορικό απόρρητο και </w:t>
      </w:r>
      <w:r>
        <w:rPr>
          <w:rFonts w:eastAsia="Times New Roman" w:cs="Times New Roman"/>
          <w:szCs w:val="24"/>
        </w:rPr>
        <w:t>άλλες δικλίδες ασφαλείας. Με λίγα λόγια, εδώ έχουμε να κάνουμε με μια οργανωμένη ληστεία σε βάρος των εργαζόμενων για να αυγατίζουν τα υπερκέρδη των επιχειρηματικών ομίλων.</w:t>
      </w:r>
    </w:p>
    <w:p w14:paraId="0B93CA3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Όταν, λοιπόν, πρόκειται για ζητήματα, όπως αυτό της καπιταλιστικής ανάπτυξης, του α</w:t>
      </w:r>
      <w:r>
        <w:rPr>
          <w:rFonts w:eastAsia="Times New Roman" w:cs="Times New Roman"/>
          <w:szCs w:val="24"/>
        </w:rPr>
        <w:t xml:space="preserve">νταγωνισμού που συζητούμε, ζητήματα που θωρακίζουν την κερδοφορία των επιχειρηματικών ομίλων, πράγματι έχει γούστο να σας ακούει κανείς να συμφωνείτε όλοι σας σε αυτή την Αίθουσα με τη συγκεκριμένη </w:t>
      </w:r>
      <w:r>
        <w:rPr>
          <w:rFonts w:eastAsia="Times New Roman" w:cs="Times New Roman"/>
          <w:szCs w:val="24"/>
        </w:rPr>
        <w:t>ο</w:t>
      </w:r>
      <w:r>
        <w:rPr>
          <w:rFonts w:eastAsia="Times New Roman" w:cs="Times New Roman"/>
          <w:szCs w:val="24"/>
        </w:rPr>
        <w:t xml:space="preserve">δηγία και με όλα αυτά τα ζητήματα που σας ανέφερα. </w:t>
      </w:r>
    </w:p>
    <w:p w14:paraId="0B93CA3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Το ίδιο κάνατε, άλλωστε και τις προάλλες με την ιδιωτικοποίηση του λιμανιού της Θεσσαλονίκης και όχι μόνο. Όσα ζητήματα περνούν, που έχουν οικονομικό ενδιαφέρον για τους επιχειρηματικούς ομίλους, όλοι, μα όλοι σας -και Κυβέρνηση και κόμματα της Αντιπολίτευ</w:t>
      </w:r>
      <w:r>
        <w:rPr>
          <w:rFonts w:eastAsia="Times New Roman" w:cs="Times New Roman"/>
          <w:szCs w:val="24"/>
        </w:rPr>
        <w:t xml:space="preserve">σης- σηκώνετε το χέρι. Πάνω από όλα για εσάς είναι τα κέρδη αυτών που κατέχουν τα κεφάλαια. Στο όνομα της διασφάλισης των κανόνων του ανταγωνισμού, η Ευρωπαϊκή Ένωση έχει συγκεκριμένους στόχους, που μέρος τους υπηρετείται και μέσα από αυτή την </w:t>
      </w:r>
      <w:r>
        <w:rPr>
          <w:rFonts w:eastAsia="Times New Roman" w:cs="Times New Roman"/>
          <w:szCs w:val="24"/>
        </w:rPr>
        <w:t>ο</w:t>
      </w:r>
      <w:r>
        <w:rPr>
          <w:rFonts w:eastAsia="Times New Roman" w:cs="Times New Roman"/>
          <w:szCs w:val="24"/>
        </w:rPr>
        <w:t>δηγία.</w:t>
      </w:r>
    </w:p>
    <w:p w14:paraId="0B93CA3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Άλλω</w:t>
      </w:r>
      <w:r>
        <w:rPr>
          <w:rFonts w:eastAsia="Times New Roman" w:cs="Times New Roman"/>
          <w:szCs w:val="24"/>
        </w:rPr>
        <w:t xml:space="preserve">στε, στην αιτιολογική έκθεση γίνεται αναφορά ότι η χρήση της </w:t>
      </w:r>
      <w:proofErr w:type="spellStart"/>
      <w:r>
        <w:rPr>
          <w:rFonts w:eastAsia="Times New Roman" w:cs="Times New Roman"/>
          <w:szCs w:val="24"/>
        </w:rPr>
        <w:t>αποζημιωτικής</w:t>
      </w:r>
      <w:proofErr w:type="spellEnd"/>
      <w:r>
        <w:rPr>
          <w:rFonts w:eastAsia="Times New Roman" w:cs="Times New Roman"/>
          <w:szCs w:val="24"/>
        </w:rPr>
        <w:t xml:space="preserve"> αγωγής από παραβάσεις των διατάξεων του ανταγωνισμού αποτελεί βασικό άξονα της πρόσφατης </w:t>
      </w:r>
      <w:proofErr w:type="spellStart"/>
      <w:r>
        <w:rPr>
          <w:rFonts w:eastAsia="Times New Roman" w:cs="Times New Roman"/>
          <w:szCs w:val="24"/>
        </w:rPr>
        <w:t>ενωσιακής</w:t>
      </w:r>
      <w:proofErr w:type="spellEnd"/>
      <w:r>
        <w:rPr>
          <w:rFonts w:eastAsia="Times New Roman" w:cs="Times New Roman"/>
          <w:szCs w:val="24"/>
        </w:rPr>
        <w:t xml:space="preserve"> </w:t>
      </w:r>
      <w:r>
        <w:rPr>
          <w:rFonts w:eastAsia="Times New Roman" w:cs="Times New Roman"/>
          <w:szCs w:val="24"/>
        </w:rPr>
        <w:lastRenderedPageBreak/>
        <w:t>πολιτικής στον τομέα του ανταγωνισμού. Αυτό που φαίνεται ξεκάθαρα, δηλαδή, είναι ό</w:t>
      </w:r>
      <w:r>
        <w:rPr>
          <w:rFonts w:eastAsia="Times New Roman" w:cs="Times New Roman"/>
          <w:szCs w:val="24"/>
        </w:rPr>
        <w:t>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εφαρμόζει πιστά και προσπαθεί να κάνει το καλύτερο δυνατό, ώστε να εφαρμοστεί ακριβώς αυτή η πολιτική της Ευρωπαϊκής Ένωσης για τη θωράκιση της ανταγωνιστικότητας, τη θωράκιση του ανταγωνισμού.</w:t>
      </w:r>
    </w:p>
    <w:p w14:paraId="0B93CA3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Μάλιστα, η σημερινή Κυβέρνηση έχε</w:t>
      </w:r>
      <w:r>
        <w:rPr>
          <w:rFonts w:eastAsia="Times New Roman" w:cs="Times New Roman"/>
          <w:szCs w:val="24"/>
        </w:rPr>
        <w:t xml:space="preserve">ι και έναν άλλον στόχο: Να περάσουν και οι αυταπάτες που καλλιεργεί. Παρουσιάζεστε ως ότι υπερασπίζεστε τον «θεμιτό» -εντός εισαγωγικών η λέξη- ανταγωνισμό κόντρα στον νεοφιλελευθερισμό και από δίπλα, βεβαίως, η Ευρωπαϊκή Ένωση, που υποτίθεται ότι με τις </w:t>
      </w:r>
      <w:r>
        <w:rPr>
          <w:rFonts w:eastAsia="Times New Roman" w:cs="Times New Roman"/>
          <w:szCs w:val="24"/>
        </w:rPr>
        <w:t>ο</w:t>
      </w:r>
      <w:r>
        <w:rPr>
          <w:rFonts w:eastAsia="Times New Roman" w:cs="Times New Roman"/>
          <w:szCs w:val="24"/>
        </w:rPr>
        <w:t xml:space="preserve">δηγίες αυτές και τους </w:t>
      </w:r>
      <w:r>
        <w:rPr>
          <w:rFonts w:eastAsia="Times New Roman" w:cs="Times New Roman"/>
          <w:szCs w:val="24"/>
        </w:rPr>
        <w:lastRenderedPageBreak/>
        <w:t>κανονισμούς της εγγυάται ακριβώς αυτόν τον «θεμιτό» ανταγωνισμό. Τον θέλετε δηλαδή υγιή, λες και ο λαός ωφελείται από αυτόν τον υγιή ανταγωνισμό, ενώ από τον αθέμιτο καταστρέφεται.</w:t>
      </w:r>
    </w:p>
    <w:p w14:paraId="0B93CA3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πολιτική σας αυτή κουμπώνει και με την επιζήμια άπο</w:t>
      </w:r>
      <w:r>
        <w:rPr>
          <w:rFonts w:eastAsia="Times New Roman" w:cs="Times New Roman"/>
          <w:szCs w:val="24"/>
        </w:rPr>
        <w:t>ψη που χρόνια τώρα προβάλλει ο ΣΥΡΙΖΑ στον λαό περί της δυνατότητας να υπάρξει ένας εξανθρωπισμός, ένας ηθικός καπιταλισμός. Ο ανταγωνισμός, όμως, είναι των επιχειρηματικών ομίλων και λειτουργεί μόνο σε όφελός τους, όπως και αν είναι αυτός, είτε θεμιτός εί</w:t>
      </w:r>
      <w:r>
        <w:rPr>
          <w:rFonts w:eastAsia="Times New Roman" w:cs="Times New Roman"/>
          <w:szCs w:val="24"/>
        </w:rPr>
        <w:t>τε αθέμιτος.</w:t>
      </w:r>
    </w:p>
    <w:p w14:paraId="0B93CA3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με το σχέδιο νόμου οποιοδήποτε φυσικό ή νομικό πρόσωπο που συμμετέχει στην αγορά και έχει υποστεί ζημία λόγω των παραβάσεων των κανόνων του ανταγωνισμού, μπορεί </w:t>
      </w:r>
      <w:r>
        <w:rPr>
          <w:rFonts w:eastAsia="Times New Roman" w:cs="Times New Roman"/>
          <w:szCs w:val="24"/>
        </w:rPr>
        <w:lastRenderedPageBreak/>
        <w:t>να απαιτήσει και να επιτύχει πλήρη αποζημίωση από την εν λόγω ζ</w:t>
      </w:r>
      <w:r>
        <w:rPr>
          <w:rFonts w:eastAsia="Times New Roman" w:cs="Times New Roman"/>
          <w:szCs w:val="24"/>
        </w:rPr>
        <w:t>ημιά.</w:t>
      </w:r>
    </w:p>
    <w:p w14:paraId="0B93CA3A"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Στην πραγματικότητα, όμως, χρήση αυτής της δυνατότητας θα κάνουν στην πράξη κυρίως μεγάλοι επιχειρηματικοί όμιλοι και πολυεθνικές επιχειρήσεις και συνεργάτες τους. Το εργαλείο της </w:t>
      </w:r>
      <w:proofErr w:type="spellStart"/>
      <w:r>
        <w:rPr>
          <w:rFonts w:eastAsia="Times New Roman" w:cs="Times New Roman"/>
          <w:szCs w:val="24"/>
        </w:rPr>
        <w:t>αποζημιωτικής</w:t>
      </w:r>
      <w:proofErr w:type="spellEnd"/>
      <w:r>
        <w:rPr>
          <w:rFonts w:eastAsia="Times New Roman" w:cs="Times New Roman"/>
          <w:szCs w:val="24"/>
        </w:rPr>
        <w:t xml:space="preserve"> αγωγής θα χρησιμοποιηθεί κυρίως κατά των μικρότερων επιχ</w:t>
      </w:r>
      <w:r>
        <w:rPr>
          <w:rFonts w:eastAsia="Times New Roman" w:cs="Times New Roman"/>
          <w:szCs w:val="24"/>
        </w:rPr>
        <w:t>ειρήσεων και των απλών επαγγελματιών. Θα αυξηθεί η πίεση στις μικρότερες επιχειρήσεις και επαγγελματίες, με βάση τις παραβάσεις των διατάξεων του ανταγωνισμού. Εδώ πρέπει να σημειωθεί ότι οι σχετικές διαδικασίες είναι τεχνικές και ειδικές και απαιτούν σοβα</w:t>
      </w:r>
      <w:r>
        <w:rPr>
          <w:rFonts w:eastAsia="Times New Roman" w:cs="Times New Roman"/>
          <w:szCs w:val="24"/>
        </w:rPr>
        <w:t xml:space="preserve">ρή νομική και άλλη εξιδεικευμένη στήριξη, την οποία πολύ περισσότερο διαθέτουν οι μεγάλες επιχειρήσεις. </w:t>
      </w:r>
    </w:p>
    <w:p w14:paraId="0B93CA3B"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Οι επιμέρους «διευκολύνσεις» του σχεδίου νόμου, όπως για παράδειγμα στο άρθρο 14, λειτουργούν ακριβώς στην ίδια πιο πάνω κατεύθυνση. Δηλαδή θα διευκολύ</w:t>
      </w:r>
      <w:r>
        <w:rPr>
          <w:rFonts w:eastAsia="Times New Roman" w:cs="Times New Roman"/>
          <w:szCs w:val="24"/>
        </w:rPr>
        <w:t xml:space="preserve">νουν τις μεγάλες επιχειρήσεις, μέσω αυτού του εργαλείου, στον ανταγωνισμό τους με τις μικρές και τους ελεύθερους επαγγελματίες. Η </w:t>
      </w:r>
      <w:r>
        <w:rPr>
          <w:rFonts w:eastAsia="Times New Roman" w:cs="Times New Roman"/>
          <w:szCs w:val="24"/>
        </w:rPr>
        <w:t>ο</w:t>
      </w:r>
      <w:r>
        <w:rPr>
          <w:rFonts w:eastAsia="Times New Roman" w:cs="Times New Roman"/>
          <w:szCs w:val="24"/>
        </w:rPr>
        <w:t xml:space="preserve">δηγία εμφανίζεται -έτσι την εμφάνισε και στην εισήγησή του ο εισηγητής του ΣΥΡΙΖΑ- ως αντιμονοπωλιακή και ως </w:t>
      </w:r>
      <w:proofErr w:type="spellStart"/>
      <w:r>
        <w:rPr>
          <w:rFonts w:eastAsia="Times New Roman" w:cs="Times New Roman"/>
          <w:szCs w:val="24"/>
        </w:rPr>
        <w:t>ελέγχουσα</w:t>
      </w:r>
      <w:proofErr w:type="spellEnd"/>
      <w:r>
        <w:rPr>
          <w:rFonts w:eastAsia="Times New Roman" w:cs="Times New Roman"/>
          <w:szCs w:val="24"/>
        </w:rPr>
        <w:t xml:space="preserve"> των κα</w:t>
      </w:r>
      <w:r>
        <w:rPr>
          <w:rFonts w:eastAsia="Times New Roman" w:cs="Times New Roman"/>
          <w:szCs w:val="24"/>
        </w:rPr>
        <w:t>ρτέλ και αυτών που έχουν δεσπόζουσα θέση στην αγορά. Όμως είναι ακριβώς, μα, ακριβώς, το αντίθετο</w:t>
      </w:r>
      <w:r>
        <w:rPr>
          <w:rFonts w:eastAsia="Times New Roman" w:cs="Times New Roman"/>
          <w:szCs w:val="24"/>
        </w:rPr>
        <w:t>.</w:t>
      </w:r>
    </w:p>
    <w:p w14:paraId="0B93CA3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σε τελική ανάλυση αυτοί οι τεχνικοί διαχωρισμοί ανάμεσα σε υγιές και μη υγιές κεφάλαιο, στα καλά και κακά μονοπώλ</w:t>
      </w:r>
      <w:r>
        <w:rPr>
          <w:rFonts w:eastAsia="Times New Roman" w:cs="Times New Roman"/>
          <w:szCs w:val="24"/>
        </w:rPr>
        <w:t>ια στοχεύουν, επίσης, να δυσκο</w:t>
      </w:r>
      <w:r>
        <w:rPr>
          <w:rFonts w:eastAsia="Times New Roman" w:cs="Times New Roman"/>
          <w:szCs w:val="24"/>
        </w:rPr>
        <w:lastRenderedPageBreak/>
        <w:t>λέψουν τους εργαζόμενους να διακρίνουν ποιος είναι ο πραγματικός τους αντίπαλος, δηλαδή τα μονοπώλια και η εξουσία τους, οι ιμπεριαλιστικές συμμαχίες, όπως είναι το ΝΑΤΟ και η Ευρωπαϊκή Ένωση, που ξεζουμίζουν και ματώνουν τα λ</w:t>
      </w:r>
      <w:r>
        <w:rPr>
          <w:rFonts w:eastAsia="Times New Roman" w:cs="Times New Roman"/>
          <w:szCs w:val="24"/>
        </w:rPr>
        <w:t xml:space="preserve">αϊκά στρώματα. </w:t>
      </w:r>
    </w:p>
    <w:p w14:paraId="0B93CA3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Ακόμα και στην υπόθεση εργασίας που αυτά τα φαινόμενα αντιμετωπιστούν -που δεν πρόκειται- ή περιοριστούν σε έναν βαθμό, τι αλήθεια θα αλλάξει για τους εργαζόμενους; Μήπως πρόκειται να πάψουν οι εργαζόμενοι να ζουν τη διαρκή υποβάθμιση των δ</w:t>
      </w:r>
      <w:r>
        <w:rPr>
          <w:rFonts w:eastAsia="Times New Roman" w:cs="Times New Roman"/>
          <w:szCs w:val="24"/>
        </w:rPr>
        <w:t xml:space="preserve">ικαιωμάτων τους και των αναγκών τους, </w:t>
      </w:r>
      <w:r>
        <w:rPr>
          <w:rFonts w:eastAsia="Times New Roman"/>
          <w:bCs/>
        </w:rPr>
        <w:t>προκειμένου να</w:t>
      </w:r>
      <w:r>
        <w:rPr>
          <w:rFonts w:eastAsia="Times New Roman" w:cs="Times New Roman"/>
          <w:szCs w:val="24"/>
        </w:rPr>
        <w:t xml:space="preserve"> εξασφαλιστεί η κερδοφορία των μονοπωλιακών ομίλων; Μήπως πρόκειται να ανασταλούν οι στόχοι του κεφαλαίου για εξασφάλιση της ανταγωνιστικότητας, για άνοιγμα νέων πεδίων κερδοφορίας με ό,τι επιπτώσεις αυτά</w:t>
      </w:r>
      <w:r>
        <w:rPr>
          <w:rFonts w:eastAsia="Times New Roman" w:cs="Times New Roman"/>
          <w:szCs w:val="24"/>
        </w:rPr>
        <w:t xml:space="preserve"> έχουν στα εργασιακά, ασφαλιστικά και γενικότερα δικαιώματα </w:t>
      </w:r>
      <w:r>
        <w:rPr>
          <w:rFonts w:eastAsia="Times New Roman" w:cs="Times New Roman"/>
          <w:szCs w:val="24"/>
        </w:rPr>
        <w:lastRenderedPageBreak/>
        <w:t>των εργαζόμενων; Μήπως θα πάψει το πολιτικό σύστημα να λειτουργεί με κριτήριο τη στήριξη όλων αυτών των συμφερόντων των επιχειρηματικών ομίλων που έχουν στα χέρια τους την πολιτική και την οικονομ</w:t>
      </w:r>
      <w:r>
        <w:rPr>
          <w:rFonts w:eastAsia="Times New Roman" w:cs="Times New Roman"/>
          <w:szCs w:val="24"/>
        </w:rPr>
        <w:t xml:space="preserve">ική δύναμη; Μήπως θα πάψει η νόμιμη κλεψιά του πλούτου που παράγουν οι εργαζόμενοι και την καρπώνεται το κεφάλαιο; </w:t>
      </w:r>
    </w:p>
    <w:p w14:paraId="0B93CA3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Οδηγίες σαν και αυτή που συζητάμε σήμερα, οι διάφοροι κανονισμοί που διασφαλίζουν δήθεν τον υγιή ανταγωνισμό, δηλαδή διασφαλίζουν τα γενικότ</w:t>
      </w:r>
      <w:r>
        <w:rPr>
          <w:rFonts w:eastAsia="Times New Roman" w:cs="Times New Roman"/>
          <w:szCs w:val="24"/>
        </w:rPr>
        <w:t xml:space="preserve">ερα συμφέροντα των εταιρειών, το μόνο που κάνουν είναι να καθορίζουν γενικούς κανόνες για τα δικά τους κέρδη, ώστε να γίνονται σωστές και όχι πειρατικές μπίζνες. </w:t>
      </w:r>
    </w:p>
    <w:p w14:paraId="0B93CA3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αλλαγή στους κανόνες, στο μίγμα διαχείρισης και στο συσχετισμό δύναμης μεταξύ των επιχ</w:t>
      </w:r>
      <w:r>
        <w:rPr>
          <w:rFonts w:eastAsia="Times New Roman" w:cs="Times New Roman"/>
          <w:szCs w:val="24"/>
        </w:rPr>
        <w:t xml:space="preserve">ειρηματικών ομίλων και των </w:t>
      </w:r>
      <w:r>
        <w:rPr>
          <w:rFonts w:eastAsia="Times New Roman" w:cs="Times New Roman"/>
          <w:szCs w:val="24"/>
        </w:rPr>
        <w:lastRenderedPageBreak/>
        <w:t>καπιταλιστικών κρατών δεν πρόκειται να αλλάξει αυτή την πραγματικότητα. Αυτή η πραγματικότητα σε βάρος του λαού αλλάζει μόνο με την πάλη του εργατικού και γενικότερα του λαϊκού κινήματος ενάντια στην κερδοφορία του κεφαλαίου, ενά</w:t>
      </w:r>
      <w:r>
        <w:rPr>
          <w:rFonts w:eastAsia="Times New Roman" w:cs="Times New Roman"/>
          <w:szCs w:val="24"/>
        </w:rPr>
        <w:t>ντια στα αφεντικά του και την εξουσία τους.</w:t>
      </w:r>
    </w:p>
    <w:p w14:paraId="0B93CA40" w14:textId="77777777" w:rsidR="009028E6" w:rsidRDefault="00A2758D">
      <w:pPr>
        <w:spacing w:after="0" w:line="600" w:lineRule="auto"/>
        <w:ind w:firstLine="720"/>
        <w:jc w:val="both"/>
        <w:rPr>
          <w:rFonts w:eastAsia="Times New Roman" w:cs="Times New Roman"/>
          <w:szCs w:val="24"/>
        </w:rPr>
      </w:pPr>
      <w:r>
        <w:rPr>
          <w:rFonts w:eastAsia="Times New Roman"/>
          <w:color w:val="000000"/>
          <w:szCs w:val="24"/>
        </w:rPr>
        <w:t>Ευχαριστώ, κύριε Πρόεδρε.</w:t>
      </w:r>
      <w:r>
        <w:rPr>
          <w:rFonts w:eastAsia="Times New Roman" w:cs="Times New Roman"/>
          <w:szCs w:val="24"/>
        </w:rPr>
        <w:t xml:space="preserve"> </w:t>
      </w:r>
    </w:p>
    <w:p w14:paraId="0B93CA4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Λαζαρίδης, ο ειδικός αγορητής των ΑΝΕΛ, έχει τον λόγο.</w:t>
      </w:r>
    </w:p>
    <w:p w14:paraId="0B93CA4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w:t>
      </w:r>
      <w:r>
        <w:rPr>
          <w:rFonts w:eastAsia="Times New Roman"/>
          <w:color w:val="000000"/>
          <w:szCs w:val="24"/>
        </w:rPr>
        <w:t>υχαριστώ, κύριε Πρόεδρε.</w:t>
      </w:r>
      <w:r>
        <w:rPr>
          <w:rFonts w:eastAsia="Times New Roman" w:cs="Times New Roman"/>
          <w:szCs w:val="24"/>
        </w:rPr>
        <w:t xml:space="preserve"> </w:t>
      </w:r>
    </w:p>
    <w:p w14:paraId="0B93CA4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w:t>
      </w:r>
      <w:r>
        <w:rPr>
          <w:rFonts w:eastAsia="Times New Roman" w:cs="Times New Roman"/>
          <w:szCs w:val="24"/>
        </w:rPr>
        <w:t>ήμερα την ενσωμάτωση της Οδηγίας 2014/104/ΕΕ στην ελληνική έννομη τάξη, με την οποία ενθαρρύνεται και διευκολύνεται η αύξηση αγωγών αποζημίωσης.</w:t>
      </w:r>
    </w:p>
    <w:p w14:paraId="0B93CA4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Κάθε χρόνο καταναλωτές και επιχειρήσεις υφίστανται ζημιές από παραβάσεις του δικαίου του ελεύθερου ανταγωνισμού</w:t>
      </w:r>
      <w:r>
        <w:rPr>
          <w:rFonts w:eastAsia="Times New Roman" w:cs="Times New Roman"/>
          <w:szCs w:val="24"/>
        </w:rPr>
        <w:t xml:space="preserve"> στην Ευρωπαϊκή Ένωση, </w:t>
      </w:r>
      <w:r>
        <w:rPr>
          <w:rFonts w:eastAsia="Times New Roman"/>
          <w:szCs w:val="24"/>
        </w:rPr>
        <w:t>οι οποίες</w:t>
      </w:r>
      <w:r>
        <w:rPr>
          <w:rFonts w:eastAsia="Times New Roman" w:cs="Times New Roman"/>
          <w:szCs w:val="24"/>
        </w:rPr>
        <w:t xml:space="preserve"> εκτιμώνται σε δισεκατομμύρια ευρώ, από 13 έως 35 δισεκατομμύρια ευρώ. Αυτό οδήγησε στη θέσπιση ενός ενιαίου συστήματος στην Ευρωπαϊκή Κοινότητα το οποίο θα συμβάλλει σημαντικά στην επίτευξη κοινής αγοράς.</w:t>
      </w:r>
    </w:p>
    <w:p w14:paraId="0B93CA45" w14:textId="77777777" w:rsidR="009028E6" w:rsidRDefault="00A2758D">
      <w:pPr>
        <w:spacing w:after="0" w:line="600" w:lineRule="auto"/>
        <w:ind w:firstLine="720"/>
        <w:contextualSpacing/>
        <w:jc w:val="both"/>
        <w:rPr>
          <w:rFonts w:eastAsia="Times New Roman" w:cs="Times New Roman"/>
          <w:szCs w:val="24"/>
        </w:rPr>
      </w:pPr>
      <w:r>
        <w:rPr>
          <w:rFonts w:eastAsia="Times New Roman" w:cs="Times New Roman"/>
          <w:szCs w:val="24"/>
        </w:rPr>
        <w:t>Το σχέδιο νόμου επ</w:t>
      </w:r>
      <w:r>
        <w:rPr>
          <w:rFonts w:eastAsia="Times New Roman" w:cs="Times New Roman"/>
          <w:szCs w:val="24"/>
        </w:rPr>
        <w:t xml:space="preserve">ιδιώκει να μειώσει τα όποια εμπόδια μπορεί να υπάρχουν, ώστε τα θύματα των καρτέλ να έχουν τη δυνατότητα να αποκατασταθούν με αποζημίωση που θα εξασφαλίζεται από αγωγές αποζημιώσεων, αλλά και να ρυθμίσει πτυχές του ελεύθερου ανταγωνισμού. </w:t>
      </w:r>
    </w:p>
    <w:p w14:paraId="0B93CA46"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Για να επιτευχθεί αυτό, δίνεται η δυνατότητα σε οποιοδήποτε φυσικό ή νομικό πρόσωπο που έχει υποστεί ζημία λόγω παράβασης του </w:t>
      </w:r>
      <w:proofErr w:type="spellStart"/>
      <w:r>
        <w:rPr>
          <w:rFonts w:eastAsia="Times New Roman" w:cs="Times New Roman"/>
          <w:color w:val="000000"/>
          <w:szCs w:val="24"/>
        </w:rPr>
        <w:t>ε</w:t>
      </w:r>
      <w:r>
        <w:rPr>
          <w:rFonts w:eastAsia="Times New Roman" w:cs="Times New Roman"/>
          <w:color w:val="000000"/>
          <w:szCs w:val="24"/>
        </w:rPr>
        <w:t>νωσιακού</w:t>
      </w:r>
      <w:proofErr w:type="spellEnd"/>
      <w:r>
        <w:rPr>
          <w:rFonts w:eastAsia="Times New Roman" w:cs="Times New Roman"/>
          <w:color w:val="000000"/>
          <w:szCs w:val="24"/>
        </w:rPr>
        <w:t xml:space="preserve"> ή </w:t>
      </w:r>
      <w:r>
        <w:rPr>
          <w:rFonts w:eastAsia="Times New Roman" w:cs="Times New Roman"/>
          <w:color w:val="000000"/>
          <w:szCs w:val="24"/>
        </w:rPr>
        <w:t>ε</w:t>
      </w:r>
      <w:r>
        <w:rPr>
          <w:rFonts w:eastAsia="Times New Roman" w:cs="Times New Roman"/>
          <w:color w:val="000000"/>
          <w:szCs w:val="24"/>
        </w:rPr>
        <w:t xml:space="preserve">θνικού </w:t>
      </w:r>
      <w:r>
        <w:rPr>
          <w:rFonts w:eastAsia="Times New Roman" w:cs="Times New Roman"/>
          <w:color w:val="000000"/>
          <w:szCs w:val="24"/>
        </w:rPr>
        <w:t>δ</w:t>
      </w:r>
      <w:r>
        <w:rPr>
          <w:rFonts w:eastAsia="Times New Roman" w:cs="Times New Roman"/>
          <w:color w:val="000000"/>
          <w:szCs w:val="24"/>
        </w:rPr>
        <w:t xml:space="preserve">ικαίου </w:t>
      </w:r>
      <w:r>
        <w:rPr>
          <w:rFonts w:eastAsia="Times New Roman" w:cs="Times New Roman"/>
          <w:color w:val="000000"/>
          <w:szCs w:val="24"/>
        </w:rPr>
        <w:t>π</w:t>
      </w:r>
      <w:r>
        <w:rPr>
          <w:rFonts w:eastAsia="Times New Roman" w:cs="Times New Roman"/>
          <w:color w:val="000000"/>
          <w:szCs w:val="24"/>
        </w:rPr>
        <w:t>ερί προστασίας του ελεύθερου ανταγωνισμού</w:t>
      </w:r>
      <w:r>
        <w:rPr>
          <w:rFonts w:eastAsia="Times New Roman" w:cs="Times New Roman"/>
          <w:color w:val="000000"/>
          <w:szCs w:val="24"/>
        </w:rPr>
        <w:t xml:space="preserve"> από επιχείρηση ή από ένωση επιχειρήσεων, να αξιώνει αποτελεσματικά και να επιτυγχάνει πλήρη αποζημίωση για τη ζημιά που έχει υποστεί. Για την ακρίβεια, άσκηση αγωγής αποζημίωσης μπορούν να κάνουν τόσο οι άμεσοι αγοραστές, δηλαδή εκείνοι που αγοράζουν απευ</w:t>
      </w:r>
      <w:r>
        <w:rPr>
          <w:rFonts w:eastAsia="Times New Roman" w:cs="Times New Roman"/>
          <w:color w:val="000000"/>
          <w:szCs w:val="24"/>
        </w:rPr>
        <w:t xml:space="preserve">θείας προϊόντα, όσο και οι έμμεσοι αγοραστές, δηλαδή εκείνοι που αγοράζουν προϊόντα για μετέπειτα επεξεργασία. </w:t>
      </w:r>
    </w:p>
    <w:p w14:paraId="0B93CA47"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Κυρίες και κύριοι συνάδελφοι, το δικαίωμα αποζημίωσης στο </w:t>
      </w:r>
      <w:r>
        <w:rPr>
          <w:rFonts w:eastAsia="Times New Roman" w:cs="Times New Roman"/>
          <w:color w:val="000000"/>
          <w:szCs w:val="24"/>
        </w:rPr>
        <w:t>δ</w:t>
      </w:r>
      <w:r>
        <w:rPr>
          <w:rFonts w:eastAsia="Times New Roman" w:cs="Times New Roman"/>
          <w:color w:val="000000"/>
          <w:szCs w:val="24"/>
        </w:rPr>
        <w:t xml:space="preserve">ίκαιο της </w:t>
      </w:r>
      <w:r>
        <w:rPr>
          <w:rFonts w:eastAsia="Times New Roman" w:cs="Times New Roman"/>
          <w:color w:val="000000"/>
          <w:szCs w:val="24"/>
        </w:rPr>
        <w:t>έ</w:t>
      </w:r>
      <w:r>
        <w:rPr>
          <w:rFonts w:eastAsia="Times New Roman" w:cs="Times New Roman"/>
          <w:color w:val="000000"/>
          <w:szCs w:val="24"/>
        </w:rPr>
        <w:t xml:space="preserve">νωσης σχετικά με ζημιές από παραβάσεις του </w:t>
      </w:r>
      <w:proofErr w:type="spellStart"/>
      <w:r>
        <w:rPr>
          <w:rFonts w:eastAsia="Times New Roman" w:cs="Times New Roman"/>
          <w:color w:val="000000"/>
          <w:szCs w:val="24"/>
        </w:rPr>
        <w:t>ε</w:t>
      </w:r>
      <w:r>
        <w:rPr>
          <w:rFonts w:eastAsia="Times New Roman" w:cs="Times New Roman"/>
          <w:color w:val="000000"/>
          <w:szCs w:val="24"/>
        </w:rPr>
        <w:t>νωσιακού</w:t>
      </w:r>
      <w:proofErr w:type="spellEnd"/>
      <w:r>
        <w:rPr>
          <w:rFonts w:eastAsia="Times New Roman" w:cs="Times New Roman"/>
          <w:color w:val="000000"/>
          <w:szCs w:val="24"/>
        </w:rPr>
        <w:t xml:space="preserve"> και του </w:t>
      </w:r>
      <w:r>
        <w:rPr>
          <w:rFonts w:eastAsia="Times New Roman" w:cs="Times New Roman"/>
          <w:color w:val="000000"/>
          <w:szCs w:val="24"/>
        </w:rPr>
        <w:t>ε</w:t>
      </w:r>
      <w:r>
        <w:rPr>
          <w:rFonts w:eastAsia="Times New Roman" w:cs="Times New Roman"/>
          <w:color w:val="000000"/>
          <w:szCs w:val="24"/>
        </w:rPr>
        <w:t xml:space="preserve">θνικού </w:t>
      </w:r>
      <w:r>
        <w:rPr>
          <w:rFonts w:eastAsia="Times New Roman" w:cs="Times New Roman"/>
          <w:color w:val="000000"/>
          <w:szCs w:val="24"/>
        </w:rPr>
        <w:t>δ</w:t>
      </w:r>
      <w:r>
        <w:rPr>
          <w:rFonts w:eastAsia="Times New Roman" w:cs="Times New Roman"/>
          <w:color w:val="000000"/>
          <w:szCs w:val="24"/>
        </w:rPr>
        <w:t>ικαί</w:t>
      </w:r>
      <w:r>
        <w:rPr>
          <w:rFonts w:eastAsia="Times New Roman" w:cs="Times New Roman"/>
          <w:color w:val="000000"/>
          <w:szCs w:val="24"/>
        </w:rPr>
        <w:t xml:space="preserve">ου του </w:t>
      </w:r>
      <w:r>
        <w:rPr>
          <w:rFonts w:eastAsia="Times New Roman" w:cs="Times New Roman"/>
          <w:color w:val="000000"/>
          <w:szCs w:val="24"/>
        </w:rPr>
        <w:t>α</w:t>
      </w:r>
      <w:r>
        <w:rPr>
          <w:rFonts w:eastAsia="Times New Roman" w:cs="Times New Roman"/>
          <w:color w:val="000000"/>
          <w:szCs w:val="24"/>
        </w:rPr>
        <w:t xml:space="preserve">νταγωνισμού απαιτεί από κάθε </w:t>
      </w:r>
      <w:r>
        <w:rPr>
          <w:rFonts w:eastAsia="Times New Roman" w:cs="Times New Roman"/>
          <w:color w:val="000000"/>
          <w:szCs w:val="24"/>
        </w:rPr>
        <w:lastRenderedPageBreak/>
        <w:t>κράτος</w:t>
      </w:r>
      <w:r>
        <w:rPr>
          <w:rFonts w:eastAsia="Times New Roman" w:cs="Times New Roman"/>
          <w:color w:val="000000"/>
          <w:szCs w:val="24"/>
        </w:rPr>
        <w:t xml:space="preserve"> </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 xml:space="preserve">μέλος να έχει θεσπίσει διαδικαστικούς </w:t>
      </w:r>
      <w:r>
        <w:rPr>
          <w:rFonts w:eastAsia="Times New Roman" w:cs="Times New Roman"/>
          <w:color w:val="000000"/>
          <w:szCs w:val="24"/>
        </w:rPr>
        <w:t>κ</w:t>
      </w:r>
      <w:r>
        <w:rPr>
          <w:rFonts w:eastAsia="Times New Roman" w:cs="Times New Roman"/>
          <w:color w:val="000000"/>
          <w:szCs w:val="24"/>
        </w:rPr>
        <w:t>ανόνες που να διασφαλίζουν την αποτελεσματική άσκηση του εν λόγω δικαιώματος, είναι διατάξεις αναγκαστικού δικαίου και θα πρέπει να εφαρμόζονται  καθολικά στην Ευρωπαϊκή Έ</w:t>
      </w:r>
      <w:r>
        <w:rPr>
          <w:rFonts w:eastAsia="Times New Roman" w:cs="Times New Roman"/>
          <w:color w:val="000000"/>
          <w:szCs w:val="24"/>
        </w:rPr>
        <w:t xml:space="preserve">νωση, για να διασφαλίζετε ότι δεν υπάρχει στρέβλωση του ανταγωνισμού στην εσωτερική αγορά. </w:t>
      </w:r>
    </w:p>
    <w:p w14:paraId="0B93CA48"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Με το νομοσχέδιο εισάγονται κανόνες για αξίωση πλήρους αποζημίωσης κατά των εν λόγω επιχειρήσεων. Περαιτέρω, θεσπίζονται κανόνες αναφορικά με την κοινοποίηση αποδει</w:t>
      </w:r>
      <w:r>
        <w:rPr>
          <w:rFonts w:eastAsia="Times New Roman" w:cs="Times New Roman"/>
          <w:color w:val="000000"/>
          <w:szCs w:val="24"/>
        </w:rPr>
        <w:t xml:space="preserve">κτικών στοιχείων που βρίσκονται είτε στη κατοχή των διαδίκων ή και τρίτων προσώπων, είτε στο φάκελο Εθνικής Αρχής Ανταγωνισμού, ενώ θεσπίζονται περιορισμοί στη χρήση και ανταλλαγή εγγράφων, καθώς και οι κυρώσεις που δύναται να επιβάλει το δικαστήριο. </w:t>
      </w:r>
    </w:p>
    <w:p w14:paraId="0B93CA49"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Εισά</w:t>
      </w:r>
      <w:r>
        <w:rPr>
          <w:rFonts w:eastAsia="Times New Roman" w:cs="Times New Roman"/>
          <w:color w:val="000000"/>
          <w:szCs w:val="24"/>
        </w:rPr>
        <w:t xml:space="preserve">γονται, κυρίες και κύριοι συνάδελφοι, κανόνες αναφορικά με την ευθύνη των επιχειρήσεων ή των ενώσεων επιχειρήσεων που παραβίασαν το </w:t>
      </w:r>
      <w:r>
        <w:rPr>
          <w:rFonts w:eastAsia="Times New Roman" w:cs="Times New Roman"/>
          <w:color w:val="000000"/>
          <w:szCs w:val="24"/>
        </w:rPr>
        <w:t>δ</w:t>
      </w:r>
      <w:r>
        <w:rPr>
          <w:rFonts w:eastAsia="Times New Roman" w:cs="Times New Roman"/>
          <w:color w:val="000000"/>
          <w:szCs w:val="24"/>
        </w:rPr>
        <w:t xml:space="preserve">ίκαιο </w:t>
      </w:r>
      <w:r>
        <w:rPr>
          <w:rFonts w:eastAsia="Times New Roman" w:cs="Times New Roman"/>
          <w:color w:val="000000"/>
          <w:szCs w:val="24"/>
        </w:rPr>
        <w:t>α</w:t>
      </w:r>
      <w:r>
        <w:rPr>
          <w:rFonts w:eastAsia="Times New Roman" w:cs="Times New Roman"/>
          <w:color w:val="000000"/>
          <w:szCs w:val="24"/>
        </w:rPr>
        <w:t>νταγωνισμού σε σχέση με τη ζημία που προκλήθηκε, τον καθορισμό της ζημίας, την περίοδο παραγραφής για την άσκηση αγω</w:t>
      </w:r>
      <w:r>
        <w:rPr>
          <w:rFonts w:eastAsia="Times New Roman" w:cs="Times New Roman"/>
          <w:color w:val="000000"/>
          <w:szCs w:val="24"/>
        </w:rPr>
        <w:t xml:space="preserve">γής αποζημίωσης, καθώς και τα αποτελέσματα των συναινετικών διευθετήσεων όσον αφορά μεταγενέστερες αγωγές αποζημίωσης.  </w:t>
      </w:r>
    </w:p>
    <w:p w14:paraId="0B93CA4A"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Είναι σημαντικό ότι με το νόμο καθορίζεται η ισχύς των αποφάσεων των Εθνικών Αρχών Ανταγωνισμού, καθώς οι τελεσίδικες αποφάσεις της Επι</w:t>
      </w:r>
      <w:r>
        <w:rPr>
          <w:rFonts w:eastAsia="Times New Roman" w:cs="Times New Roman"/>
          <w:color w:val="000000"/>
          <w:szCs w:val="24"/>
        </w:rPr>
        <w:t>τροπής Προστασίας του Ανταγωνισμού αποτελούν αμάχητο τεκμήριο σε διαδικασία αγωγής αποζημίωσης ενώπιον δικαστηρίου, ενώ τελεσίδικη απόφαση αλλοδαπής Αρχής Α</w:t>
      </w:r>
      <w:r>
        <w:rPr>
          <w:rFonts w:eastAsia="Times New Roman" w:cs="Times New Roman"/>
          <w:color w:val="000000"/>
          <w:szCs w:val="24"/>
        </w:rPr>
        <w:lastRenderedPageBreak/>
        <w:t>νταγωνισμού αποτελεί ένα μέσο απόδειξης του γεγονότος της παράβασης και μπορεί να εκτιμηθεί παράλληλ</w:t>
      </w:r>
      <w:r>
        <w:rPr>
          <w:rFonts w:eastAsia="Times New Roman" w:cs="Times New Roman"/>
          <w:color w:val="000000"/>
          <w:szCs w:val="24"/>
        </w:rPr>
        <w:t>α με άλλο αποδεικτικό υλικό, που προσκ</w:t>
      </w:r>
      <w:r>
        <w:rPr>
          <w:rFonts w:eastAsia="Times New Roman" w:cs="Times New Roman"/>
          <w:color w:val="000000"/>
          <w:szCs w:val="24"/>
        </w:rPr>
        <w:t>ομί</w:t>
      </w:r>
      <w:r>
        <w:rPr>
          <w:rFonts w:eastAsia="Times New Roman" w:cs="Times New Roman"/>
          <w:color w:val="000000"/>
          <w:szCs w:val="24"/>
        </w:rPr>
        <w:t xml:space="preserve">ζουν οι διάδικοι. </w:t>
      </w:r>
    </w:p>
    <w:p w14:paraId="0B93CA4B"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Η συνεχώς αυξανόμενη εγκαθίδρυση και εγκατάσταση επιχειρήσεων σε διάφορα κράτη</w:t>
      </w:r>
      <w:r>
        <w:rPr>
          <w:rFonts w:eastAsia="Times New Roman" w:cs="Times New Roman"/>
          <w:color w:val="000000"/>
          <w:szCs w:val="24"/>
        </w:rPr>
        <w:t xml:space="preserve"> </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 xml:space="preserve">μέλη, που υπόκειται σε διαφορετικούς δικονομικούς </w:t>
      </w:r>
      <w:r>
        <w:rPr>
          <w:rFonts w:eastAsia="Times New Roman" w:cs="Times New Roman"/>
          <w:color w:val="000000"/>
          <w:szCs w:val="24"/>
        </w:rPr>
        <w:t>κ</w:t>
      </w:r>
      <w:r>
        <w:rPr>
          <w:rFonts w:eastAsia="Times New Roman" w:cs="Times New Roman"/>
          <w:color w:val="000000"/>
          <w:szCs w:val="24"/>
        </w:rPr>
        <w:t xml:space="preserve">ανόνες και επηρεάζουν σημαντικά τον βαθμό στον οποίο μπορούν να </w:t>
      </w:r>
      <w:r>
        <w:rPr>
          <w:rFonts w:eastAsia="Times New Roman" w:cs="Times New Roman"/>
          <w:color w:val="000000"/>
          <w:szCs w:val="24"/>
        </w:rPr>
        <w:t xml:space="preserve">θεωρηθούν υπεύθυνες για παραβάσεις του Δικαίου Ανταγωνισμού καθιστούν τις ρυθμίσεις που συζητούμε απαραίτητες. Και αυτό, γιατί η άνιση εφαρμογή του δικαιώματος αποζημίωσης στο </w:t>
      </w:r>
      <w:proofErr w:type="spellStart"/>
      <w:r>
        <w:rPr>
          <w:rFonts w:eastAsia="Times New Roman" w:cs="Times New Roman"/>
          <w:color w:val="000000"/>
          <w:szCs w:val="24"/>
        </w:rPr>
        <w:t>ε</w:t>
      </w:r>
      <w:r>
        <w:rPr>
          <w:rFonts w:eastAsia="Times New Roman" w:cs="Times New Roman"/>
          <w:color w:val="000000"/>
          <w:szCs w:val="24"/>
        </w:rPr>
        <w:t>νωσιακό</w:t>
      </w:r>
      <w:proofErr w:type="spellEnd"/>
      <w:r>
        <w:rPr>
          <w:rFonts w:eastAsia="Times New Roman" w:cs="Times New Roman"/>
          <w:color w:val="000000"/>
          <w:szCs w:val="24"/>
        </w:rPr>
        <w:t xml:space="preserve"> </w:t>
      </w:r>
      <w:r>
        <w:rPr>
          <w:rFonts w:eastAsia="Times New Roman" w:cs="Times New Roman"/>
          <w:color w:val="000000"/>
          <w:szCs w:val="24"/>
        </w:rPr>
        <w:t>δ</w:t>
      </w:r>
      <w:r>
        <w:rPr>
          <w:rFonts w:eastAsia="Times New Roman" w:cs="Times New Roman"/>
          <w:color w:val="000000"/>
          <w:szCs w:val="24"/>
        </w:rPr>
        <w:t>ίκαιο μπορεί να οδηγήσει σε ανταγωνιστικό πλεονέκτημα ορισμένες επιχει</w:t>
      </w:r>
      <w:r>
        <w:rPr>
          <w:rFonts w:eastAsia="Times New Roman" w:cs="Times New Roman"/>
          <w:color w:val="000000"/>
          <w:szCs w:val="24"/>
        </w:rPr>
        <w:t xml:space="preserve">ρήσεις, αλλά και να αποθαρρύνει την άσκηση των δικαιωμάτων εγκατάστασης και παροχής αγαθών ή </w:t>
      </w:r>
      <w:r>
        <w:rPr>
          <w:rFonts w:eastAsia="Times New Roman" w:cs="Times New Roman"/>
          <w:color w:val="000000"/>
          <w:szCs w:val="24"/>
        </w:rPr>
        <w:lastRenderedPageBreak/>
        <w:t>υπηρεσιών σε κράτη</w:t>
      </w:r>
      <w:r>
        <w:rPr>
          <w:rFonts w:eastAsia="Times New Roman" w:cs="Times New Roman"/>
          <w:color w:val="000000"/>
          <w:szCs w:val="24"/>
        </w:rPr>
        <w:t xml:space="preserve"> </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μέλη, όπου το δικαίωμα αποζημίωσης  ασκείται με πιο αποτελεσματικό τρόπο. Ως εκ τούτου, τα κράτη-μέλη θα πρέπει να εξασφαλίζουν να μην εμποδίζ</w:t>
      </w:r>
      <w:r>
        <w:rPr>
          <w:rFonts w:eastAsia="Times New Roman" w:cs="Times New Roman"/>
          <w:color w:val="000000"/>
          <w:szCs w:val="24"/>
        </w:rPr>
        <w:t xml:space="preserve">εται η άσκηση ενιαίας συλλογικής αγωγής σε ένα δικαστήριο για διαφορές φυσικών ή νομικών προσώπων και αυτό είναι που εξετάζεται σήμερα. </w:t>
      </w:r>
    </w:p>
    <w:p w14:paraId="0B93CA4C"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Βέβαια, τα κράτη</w:t>
      </w:r>
      <w:r>
        <w:rPr>
          <w:rFonts w:eastAsia="Times New Roman" w:cs="Times New Roman"/>
          <w:color w:val="000000"/>
          <w:szCs w:val="24"/>
        </w:rPr>
        <w:t xml:space="preserve"> </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μέλη υποχρεώνονται να υιοθετήσουν μηχανισμούς ώστε οι εμπιστευτικές πληροφορίες να προστατεύονται επ</w:t>
      </w:r>
      <w:r>
        <w:rPr>
          <w:rFonts w:eastAsia="Times New Roman" w:cs="Times New Roman"/>
          <w:color w:val="000000"/>
          <w:szCs w:val="24"/>
        </w:rPr>
        <w:t xml:space="preserve">αρκώς και επιπροσθέτως οφείλουν να μεριμνούν για την πλήρη εφαρμογή του δικηγορικού απορρήτου. </w:t>
      </w:r>
    </w:p>
    <w:p w14:paraId="0B93CA4D" w14:textId="77777777" w:rsidR="009028E6" w:rsidRDefault="00A2758D">
      <w:pPr>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Εν κατακλείδι, καθίσταται δυνατή η αγωγή αποζημιώσεων κατά επιχειρήσεων που έχουν παραβεί το δίκαιο κατά των περιορισμών του ανταγωνισμού, ώστε να διευκολύνοντα</w:t>
      </w:r>
      <w:r>
        <w:rPr>
          <w:rFonts w:eastAsia="Times New Roman" w:cs="Times New Roman"/>
          <w:color w:val="000000"/>
          <w:szCs w:val="24"/>
        </w:rPr>
        <w:t xml:space="preserve">ι οι ζημιωθέντες να διεκδικούν και να λαμβάνουν αποζημιώσεις, όχι μόνο για την πρόκληση </w:t>
      </w:r>
      <w:r>
        <w:rPr>
          <w:rFonts w:eastAsia="Times New Roman" w:cs="Times New Roman"/>
          <w:color w:val="000000"/>
          <w:szCs w:val="24"/>
        </w:rPr>
        <w:lastRenderedPageBreak/>
        <w:t xml:space="preserve">άμεσης ζημίας, αλλά και για διαφυγόντα κέρδη, κάτι που κρίνεται ως ένα ισχυρό όπλο στην προσπάθεια καταπολέμησης τον </w:t>
      </w:r>
      <w:proofErr w:type="spellStart"/>
      <w:r>
        <w:rPr>
          <w:rFonts w:eastAsia="Times New Roman" w:cs="Times New Roman"/>
          <w:color w:val="000000"/>
          <w:szCs w:val="24"/>
        </w:rPr>
        <w:t>ολιγοπωλιακών</w:t>
      </w:r>
      <w:proofErr w:type="spellEnd"/>
      <w:r>
        <w:rPr>
          <w:rFonts w:eastAsia="Times New Roman" w:cs="Times New Roman"/>
          <w:color w:val="000000"/>
          <w:szCs w:val="24"/>
        </w:rPr>
        <w:t xml:space="preserve"> καταστάσεων που παρατηρούνται τόσο στ</w:t>
      </w:r>
      <w:r>
        <w:rPr>
          <w:rFonts w:eastAsia="Times New Roman" w:cs="Times New Roman"/>
          <w:color w:val="000000"/>
          <w:szCs w:val="24"/>
        </w:rPr>
        <w:t xml:space="preserve">ην ευρωπαϊκή, όσο και στη δική μας εγχώρια αγορά. </w:t>
      </w:r>
    </w:p>
    <w:p w14:paraId="0B93CA4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Οι Ανεξάρτητοι Έλληνες στηρίζουμε το νομοσχέδιο, καθώς προωθεί την επίλυση των διαφορών, ακόμη και την κοινή συναινέσει επίλυση, διασφαλίζοντας πως δεν θα υπάρχει στρέβλωση του ανταγωνισμού στην εσωτερική </w:t>
      </w:r>
      <w:r>
        <w:rPr>
          <w:rFonts w:eastAsia="Times New Roman" w:cs="Times New Roman"/>
          <w:szCs w:val="24"/>
        </w:rPr>
        <w:t xml:space="preserve">αγορά. </w:t>
      </w:r>
    </w:p>
    <w:p w14:paraId="0B93CA4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Είναι δίκαιη και η ειδική </w:t>
      </w:r>
      <w:proofErr w:type="spellStart"/>
      <w:r>
        <w:rPr>
          <w:rFonts w:eastAsia="Times New Roman" w:cs="Times New Roman"/>
          <w:szCs w:val="24"/>
        </w:rPr>
        <w:t>προνοιακή</w:t>
      </w:r>
      <w:proofErr w:type="spellEnd"/>
      <w:r>
        <w:rPr>
          <w:rFonts w:eastAsia="Times New Roman" w:cs="Times New Roman"/>
          <w:szCs w:val="24"/>
        </w:rPr>
        <w:t xml:space="preserve"> πρόβλεψη για τις μικρομεσαίες επιχειρήσεις και για αυτές που έχουν υπαχθεί σε καθεστώς επιείκειας, </w:t>
      </w:r>
      <w:r>
        <w:rPr>
          <w:rFonts w:eastAsia="Times New Roman" w:cs="Times New Roman"/>
          <w:bCs/>
          <w:shd w:val="clear" w:color="auto" w:fill="FFFFFF"/>
        </w:rPr>
        <w:t>που</w:t>
      </w:r>
      <w:r>
        <w:rPr>
          <w:rFonts w:eastAsia="Times New Roman" w:cs="Times New Roman"/>
          <w:szCs w:val="24"/>
        </w:rPr>
        <w:t xml:space="preserve"> εξασφαλίζει ότι αν μία από τις επιχειρήσεις που υπέπεσαν από κοινού σε παράβαση του δικαίου ανταγωνισμού είναι μικρομεσαία, αυτή ευθύνεται μόνο έναντι των δικών της άμεσων ή </w:t>
      </w:r>
      <w:r>
        <w:rPr>
          <w:rFonts w:eastAsia="Times New Roman" w:cs="Times New Roman"/>
          <w:szCs w:val="24"/>
        </w:rPr>
        <w:lastRenderedPageBreak/>
        <w:t>έμμεσων αγοραστών, εφόσον το μερίδιο αγοράς που κατέχει στη σχετική με την παράβα</w:t>
      </w:r>
      <w:r>
        <w:rPr>
          <w:rFonts w:eastAsia="Times New Roman" w:cs="Times New Roman"/>
          <w:szCs w:val="24"/>
        </w:rPr>
        <w:t xml:space="preserve">ση αγορά είναι κατώτερο του 5% και δεν φέρει ολόκληρη την ευθύνη, κάτι που θα εγκυμονούσε κινδύνους για την οικονομική της βιωσιμότητα. </w:t>
      </w:r>
    </w:p>
    <w:p w14:paraId="0B93CA5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Οι διεκδικήσεις οφείλουν να ακολουθούν κάποιους σαφείς κανόνες και οι διατάξεις που διέπουν τις αγωγές αποζημίωσης κρίν</w:t>
      </w:r>
      <w:r>
        <w:rPr>
          <w:rFonts w:eastAsia="Times New Roman" w:cs="Times New Roman"/>
          <w:szCs w:val="24"/>
        </w:rPr>
        <w:t xml:space="preserve">ονται δίκαιες και απαραίτητες. </w:t>
      </w:r>
    </w:p>
    <w:p w14:paraId="0B93CA5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B93CA52"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Δίνω τον λόγο για δύο, τρία λεπτά στον κ. </w:t>
      </w:r>
      <w:proofErr w:type="spellStart"/>
      <w:r>
        <w:rPr>
          <w:rFonts w:eastAsia="Times New Roman" w:cs="Times New Roman"/>
          <w:szCs w:val="24"/>
        </w:rPr>
        <w:t>Χαρίτση</w:t>
      </w:r>
      <w:proofErr w:type="spellEnd"/>
      <w:r>
        <w:rPr>
          <w:rFonts w:eastAsia="Times New Roman" w:cs="Times New Roman"/>
          <w:szCs w:val="24"/>
        </w:rPr>
        <w:t>, για να παρουσιάσει την τροπολογία του.</w:t>
      </w:r>
    </w:p>
    <w:p w14:paraId="0B93CA53"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Ορίστε, κύριε Υπουργέ. Δεν βάζω χρόνο.</w:t>
      </w:r>
    </w:p>
    <w:p w14:paraId="0B93CA54"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ΑΛΕΞΑΝΔΡΟΣ ΧΑΡΙΤΣΗΣ (Αναπληρωτής Υπουργός Οικον</w:t>
      </w:r>
      <w:r>
        <w:rPr>
          <w:rFonts w:eastAsia="Times New Roman" w:cs="Times New Roman"/>
          <w:b/>
          <w:szCs w:val="24"/>
        </w:rPr>
        <w:t>ομίας και Ανάπτυξης):</w:t>
      </w:r>
      <w:r>
        <w:rPr>
          <w:rFonts w:eastAsia="Times New Roman" w:cs="Times New Roman"/>
          <w:szCs w:val="24"/>
        </w:rPr>
        <w:t xml:space="preserve"> Ευχαριστώ, κύριε Πρόεδρε. Θα χρειαστώ ελάχιστο χρόνο. </w:t>
      </w:r>
    </w:p>
    <w:p w14:paraId="0B93CA55"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τροπολογία περιλαμβάνει δύο τυπικές -θα έλεγα- διατάξεις. Η πρώτη </w:t>
      </w:r>
      <w:r>
        <w:rPr>
          <w:rFonts w:eastAsia="Times New Roman"/>
          <w:bCs/>
        </w:rPr>
        <w:t>αφορά</w:t>
      </w:r>
      <w:r>
        <w:rPr>
          <w:rFonts w:eastAsia="Times New Roman" w:cs="Times New Roman"/>
          <w:szCs w:val="24"/>
        </w:rPr>
        <w:t xml:space="preserve"> τις συλλογικές αποφάσεις έργου του Προγράμματος Δημοσίων Επενδύσεων. Η αλλαγή η οποία προβλεπόταν στο</w:t>
      </w:r>
      <w:r>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4314/2014 για την ενεργοποίηση συστήματος με μία και μόνη συλλογική απόφαση έργου, για να υλοποιηθεί, προϋποθέτει πρώτα απ’ όλα την ολοκλήρωση μιας σειράς δρομολογημένων τροποποιήσεων στο σχετικό σύστημα και κυρίως την ενεργοποίηση της πλήρους παραγωγικής </w:t>
      </w:r>
      <w:r>
        <w:rPr>
          <w:rFonts w:eastAsia="Times New Roman" w:cs="Times New Roman"/>
          <w:szCs w:val="24"/>
        </w:rPr>
        <w:t xml:space="preserve">λειτουργίας του πληροφοριακού συστήματος του Προγράμματος Δημοσίων Επενδύσεων, </w:t>
      </w:r>
      <w:r>
        <w:rPr>
          <w:rFonts w:eastAsia="Times New Roman" w:cs="Times New Roman"/>
          <w:szCs w:val="24"/>
          <w:lang w:val="en-US"/>
        </w:rPr>
        <w:t>e</w:t>
      </w:r>
      <w:r>
        <w:rPr>
          <w:rFonts w:eastAsia="Times New Roman" w:cs="Times New Roman"/>
          <w:szCs w:val="24"/>
        </w:rPr>
        <w:t>-</w:t>
      </w:r>
      <w:proofErr w:type="spellStart"/>
      <w:r>
        <w:rPr>
          <w:rFonts w:eastAsia="Times New Roman" w:cs="Times New Roman"/>
          <w:szCs w:val="24"/>
          <w:lang w:val="en-US"/>
        </w:rPr>
        <w:t>pde</w:t>
      </w:r>
      <w:proofErr w:type="spellEnd"/>
      <w:r>
        <w:rPr>
          <w:rFonts w:eastAsia="Times New Roman" w:cs="Times New Roman"/>
          <w:szCs w:val="24"/>
        </w:rPr>
        <w:t xml:space="preserve">, το οποίο βρίσκεται σε εξέλιξη και θα ολοκληρωθεί εντός του τρέχοντος έτους. </w:t>
      </w:r>
      <w:r>
        <w:rPr>
          <w:rFonts w:eastAsia="Times New Roman" w:cs="Times New Roman"/>
          <w:szCs w:val="24"/>
        </w:rPr>
        <w:lastRenderedPageBreak/>
        <w:t>Κατά συνέπεια, προτείνεται με τη συγκεκριμένη διάταξη η εφαρμογή της συγκεκριμένης πρόβλεψης τ</w:t>
      </w:r>
      <w:r>
        <w:rPr>
          <w:rFonts w:eastAsia="Times New Roman" w:cs="Times New Roman"/>
          <w:szCs w:val="24"/>
        </w:rPr>
        <w:t xml:space="preserve">ου ν.4314/2014 να εκκινήσει από την 1-1-2019. </w:t>
      </w:r>
    </w:p>
    <w:p w14:paraId="0B93CA56"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Με τη δεύτερη προτεινόμενη διάταξη διορθώνεται η εκ παραδρομής παράλειψη της αναφοράς του Ταμείου Συνοχής στον τίτλο της Ειδικής Γραμματείας ΕΤΠΑ και Ταμείου Συνοχής στον Οργανισμό του Υπουργείου Οικονομίας,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147/2017. </w:t>
      </w:r>
    </w:p>
    <w:p w14:paraId="0B93CA57"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Ευχαριστώ.</w:t>
      </w:r>
    </w:p>
    <w:p w14:paraId="0B93CA58"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Επειδή ο Υπουργός ήταν εξαιρετικά σύντομος, να μου επιτρέψουν οι δύο συνάδελφοι να δώσω τον λόγο στην κ. </w:t>
      </w:r>
      <w:proofErr w:type="spellStart"/>
      <w:r>
        <w:rPr>
          <w:rFonts w:eastAsia="Times New Roman" w:cs="Times New Roman"/>
          <w:szCs w:val="24"/>
        </w:rPr>
        <w:t>Παπανάτσιου</w:t>
      </w:r>
      <w:proofErr w:type="spellEnd"/>
      <w:r>
        <w:rPr>
          <w:rFonts w:eastAsia="Times New Roman" w:cs="Times New Roman"/>
          <w:szCs w:val="24"/>
        </w:rPr>
        <w:t>, για να παρουσιάσει και τη δική της τροπολογία και να κλείσουμε με</w:t>
      </w:r>
      <w:r>
        <w:rPr>
          <w:rFonts w:eastAsia="Times New Roman" w:cs="Times New Roman"/>
          <w:szCs w:val="24"/>
        </w:rPr>
        <w:t xml:space="preserve"> τις τροπολογίες και τους Υπουργούς. </w:t>
      </w:r>
    </w:p>
    <w:p w14:paraId="0B93CA59"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Κύριε Πρόεδρε, θα ήθελα να κάνω μία ερώτηση. </w:t>
      </w:r>
    </w:p>
    <w:p w14:paraId="0B93CA5A"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Και εγώ, κύριε Πρόεδρε. </w:t>
      </w:r>
    </w:p>
    <w:p w14:paraId="0B93CA5B"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εγώ θα ήθελα.</w:t>
      </w:r>
    </w:p>
    <w:p w14:paraId="0B93CA5C"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Στον κ. </w:t>
      </w:r>
      <w:proofErr w:type="spellStart"/>
      <w:r>
        <w:rPr>
          <w:rFonts w:eastAsia="Times New Roman" w:cs="Times New Roman"/>
          <w:szCs w:val="24"/>
        </w:rPr>
        <w:t>Χαρίτση</w:t>
      </w:r>
      <w:proofErr w:type="spellEnd"/>
      <w:r>
        <w:rPr>
          <w:rFonts w:eastAsia="Times New Roman" w:cs="Times New Roman"/>
          <w:szCs w:val="24"/>
        </w:rPr>
        <w:t xml:space="preserve"> εννοείτε προφανώς. Θ</w:t>
      </w:r>
      <w:r>
        <w:rPr>
          <w:rFonts w:eastAsia="Times New Roman" w:cs="Times New Roman"/>
          <w:szCs w:val="24"/>
        </w:rPr>
        <w:t xml:space="preserve">α την κάνετε μετά. </w:t>
      </w:r>
    </w:p>
    <w:p w14:paraId="0B93CA5D"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 για δύο λεπτά.</w:t>
      </w:r>
    </w:p>
    <w:p w14:paraId="0B93CA5E"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Κύριε Πρόεδρε, και εγώ θα είμαι πάρα πολύ σύντομη. </w:t>
      </w:r>
    </w:p>
    <w:p w14:paraId="0B93CA5F"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Η τοποθέτησή μου αφορά την τροπολογία με γενικό αριθμό 1509 και ειδικό 24. Είναι η </w:t>
      </w:r>
      <w:r>
        <w:rPr>
          <w:rFonts w:eastAsia="Times New Roman" w:cs="Times New Roman"/>
          <w:szCs w:val="24"/>
        </w:rPr>
        <w:t>τροποποίηση του άρθρου 38 του ν.4072/2012. Εκεί προβλεπόταν η ανάπτυξη πληροφοριακού συ</w:t>
      </w:r>
      <w:r>
        <w:rPr>
          <w:rFonts w:eastAsia="Times New Roman" w:cs="Times New Roman"/>
          <w:szCs w:val="24"/>
        </w:rPr>
        <w:lastRenderedPageBreak/>
        <w:t xml:space="preserve">στήματος για τις ηλεκτρονικές υπηρεσίες μιας στάσης για τη διευκόλυνση των διαδικασιών του εξωτερικού εμπορίου στο Υπουργείο Ανάπτυξης. </w:t>
      </w:r>
    </w:p>
    <w:p w14:paraId="0B93CA60"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Με την τροπολογία που φέρνουμε τ</w:t>
      </w:r>
      <w:r>
        <w:rPr>
          <w:rFonts w:eastAsia="Times New Roman" w:cs="Times New Roman"/>
          <w:szCs w:val="24"/>
        </w:rPr>
        <w:t xml:space="preserve">ώρα προβλέπεται η ανάπτυξη του ολοκληρωμένου πληροφοριακού συστήματος για ηλεκτρονικές υπηρεσίες μίας στάσης για τη διευκόλυνση των διαδικασιών του εξωτερικού εμπορίου στην Ανεξάρτητη Αρχή Δημοσίων Εσόδων. </w:t>
      </w:r>
    </w:p>
    <w:p w14:paraId="0B93CA61"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Θα γίνει μία ενιαία θυρίδα, η οποία θα έχει τη δυ</w:t>
      </w:r>
      <w:r>
        <w:rPr>
          <w:rFonts w:eastAsia="Times New Roman" w:cs="Times New Roman"/>
          <w:szCs w:val="24"/>
        </w:rPr>
        <w:t xml:space="preserve">νατότητα να έχει και τη διασύνδεση και με τις τελωνειακές υπηρεσίες, μια και θεωρούνται σημαντικές στα πλαίσια του διασυνοριακού εμπορίου, σύμφωνα με την </w:t>
      </w:r>
      <w:proofErr w:type="spellStart"/>
      <w:r>
        <w:rPr>
          <w:rFonts w:eastAsia="Times New Roman" w:cs="Times New Roman"/>
          <w:szCs w:val="24"/>
        </w:rPr>
        <w:t>ενωσιακή</w:t>
      </w:r>
      <w:proofErr w:type="spellEnd"/>
      <w:r>
        <w:rPr>
          <w:rFonts w:eastAsia="Times New Roman" w:cs="Times New Roman"/>
          <w:szCs w:val="24"/>
        </w:rPr>
        <w:t xml:space="preserve"> και διεθνή νομοθεσία.</w:t>
      </w:r>
    </w:p>
    <w:p w14:paraId="0B93CA62"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Θα πάμε με τη σειρά για τις διευκρινι</w:t>
      </w:r>
      <w:r>
        <w:rPr>
          <w:rFonts w:eastAsia="Times New Roman" w:cs="Times New Roman"/>
          <w:szCs w:val="24"/>
        </w:rPr>
        <w:t xml:space="preserve">στικές ερωτήσεις που θέλουν να θέσουν οι κύριοι συνάδελφοι. </w:t>
      </w:r>
    </w:p>
    <w:p w14:paraId="0B93CA6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Δήμας. </w:t>
      </w:r>
    </w:p>
    <w:p w14:paraId="0B93CA6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Ευχαριστώ, κύριε Πρόεδρε. </w:t>
      </w:r>
    </w:p>
    <w:p w14:paraId="0B93CA6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Κύριε Υπουργέ, το θέμα πληροφοριακό σύστημα έχει καταντήσει λίγο ανέκδοτο. Στην πρώτη τροπολογία δίνετε παράταση ενός έτους, ε</w:t>
      </w:r>
      <w:r>
        <w:rPr>
          <w:rFonts w:eastAsia="Times New Roman" w:cs="Times New Roman"/>
          <w:szCs w:val="24"/>
        </w:rPr>
        <w:t>πειδή δεν είναι έτοιμο το πολυδιαφημισμένο πληροφοριακό σύστημα του Προγράμματος Δημοσίων Επενδύσεων. Ποιος εγγυάται ότι θα είναι έτοιμο την 1</w:t>
      </w:r>
      <w:r>
        <w:rPr>
          <w:rFonts w:eastAsia="Times New Roman" w:cs="Times New Roman"/>
          <w:szCs w:val="24"/>
          <w:vertAlign w:val="superscript"/>
        </w:rPr>
        <w:t>η</w:t>
      </w:r>
      <w:r>
        <w:rPr>
          <w:rFonts w:eastAsia="Times New Roman" w:cs="Times New Roman"/>
          <w:szCs w:val="24"/>
        </w:rPr>
        <w:t xml:space="preserve"> Ιανουαρίου 2019; Διότι θα έπρεπε να είναι έτοιμο εδώ και πάρα πολλά χρόνια. </w:t>
      </w:r>
    </w:p>
    <w:p w14:paraId="0B93CA6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δεύτερη τροπολογία πάλι έχει να κάνει με το πληροφοριακό σύστημα. Δεν αναφέρεται στην τροπολογία πότε θα είναι έτοιμο το </w:t>
      </w:r>
      <w:r>
        <w:rPr>
          <w:rFonts w:eastAsia="Times New Roman" w:cs="Times New Roman"/>
          <w:szCs w:val="24"/>
        </w:rPr>
        <w:lastRenderedPageBreak/>
        <w:t>πληροφοριακό σύστημα. Θα ήθελα να ξέρω πότε υπολογίζετε να είναι έτοιμο. Βέβαια,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τη λειτουργία του πληροφορια</w:t>
      </w:r>
      <w:r>
        <w:rPr>
          <w:rFonts w:eastAsia="Times New Roman" w:cs="Times New Roman"/>
          <w:szCs w:val="24"/>
        </w:rPr>
        <w:t xml:space="preserve">κού συστήματος για το </w:t>
      </w:r>
      <w:r>
        <w:rPr>
          <w:rFonts w:eastAsia="Times New Roman" w:cs="Times New Roman"/>
          <w:szCs w:val="24"/>
        </w:rPr>
        <w:t>π</w:t>
      </w:r>
      <w:r>
        <w:rPr>
          <w:rFonts w:eastAsia="Times New Roman" w:cs="Times New Roman"/>
          <w:szCs w:val="24"/>
        </w:rPr>
        <w:t xml:space="preserve">ρόγραμμα «Εξοικονόμηση Κατ’ </w:t>
      </w:r>
      <w:proofErr w:type="spellStart"/>
      <w:r>
        <w:rPr>
          <w:rFonts w:eastAsia="Times New Roman" w:cs="Times New Roman"/>
          <w:szCs w:val="24"/>
        </w:rPr>
        <w:t>Οίκον</w:t>
      </w:r>
      <w:proofErr w:type="spellEnd"/>
      <w:r>
        <w:rPr>
          <w:rFonts w:eastAsia="Times New Roman" w:cs="Times New Roman"/>
          <w:szCs w:val="24"/>
        </w:rPr>
        <w:t xml:space="preserve"> ΙΙ</w:t>
      </w:r>
      <w:r>
        <w:rPr>
          <w:rFonts w:eastAsia="Times New Roman" w:cs="Times New Roman"/>
          <w:szCs w:val="24"/>
        </w:rPr>
        <w:t>», το οποίο το ακούμε συνεχώς και το οποίο κατέρρευσε χθες, αντιλαμβάνεστε ότι έχουμε παταγώδεις αποτυχίες, όχι μόνο στις προβλέψεις για το πότε θα λειτουργήσουν τα πληροφοριακά συστήματα, αλλά ακό</w:t>
      </w:r>
      <w:r>
        <w:rPr>
          <w:rFonts w:eastAsia="Times New Roman" w:cs="Times New Roman"/>
          <w:szCs w:val="24"/>
        </w:rPr>
        <w:t>μη και όταν είναι να λειτουργήσουν</w:t>
      </w:r>
      <w:r>
        <w:rPr>
          <w:rFonts w:eastAsia="Times New Roman" w:cs="Times New Roman"/>
          <w:szCs w:val="24"/>
        </w:rPr>
        <w:t>,</w:t>
      </w:r>
      <w:r>
        <w:rPr>
          <w:rFonts w:eastAsia="Times New Roman" w:cs="Times New Roman"/>
          <w:szCs w:val="24"/>
        </w:rPr>
        <w:t xml:space="preserve"> καταρρέουν. </w:t>
      </w:r>
    </w:p>
    <w:p w14:paraId="0B93CA6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Άρα θα ήθελα απαντήσεις για τα δύο πληροφοριακά συστήματα στις δύο τροπολογίες. Πρώτον, πότε θα είναι έτοιμο το πληροφοριακό σύστημα για την Ενιαία Θυρίδα, διότι στην τροπολογία δεν φαίνεται</w:t>
      </w:r>
      <w:r>
        <w:rPr>
          <w:rFonts w:eastAsia="Times New Roman" w:cs="Times New Roman"/>
          <w:szCs w:val="24"/>
        </w:rPr>
        <w:t>.</w:t>
      </w:r>
      <w:r>
        <w:rPr>
          <w:rFonts w:eastAsia="Times New Roman" w:cs="Times New Roman"/>
          <w:szCs w:val="24"/>
        </w:rPr>
        <w:t xml:space="preserve"> Στην πρώτη τροπ</w:t>
      </w:r>
      <w:r>
        <w:rPr>
          <w:rFonts w:eastAsia="Times New Roman" w:cs="Times New Roman"/>
          <w:szCs w:val="24"/>
        </w:rPr>
        <w:t>ολογία, ποιος εγγυάται ότι την 1</w:t>
      </w:r>
      <w:r>
        <w:rPr>
          <w:rFonts w:eastAsia="Times New Roman" w:cs="Times New Roman"/>
          <w:szCs w:val="24"/>
          <w:vertAlign w:val="superscript"/>
        </w:rPr>
        <w:t>η</w:t>
      </w:r>
      <w:r>
        <w:rPr>
          <w:rFonts w:eastAsia="Times New Roman" w:cs="Times New Roman"/>
          <w:szCs w:val="24"/>
        </w:rPr>
        <w:t xml:space="preserve"> Ιανουαρίου 2019 θα είναι έτοιμο το πληροφοριακό σύστημα του </w:t>
      </w:r>
      <w:r>
        <w:rPr>
          <w:rFonts w:eastAsia="Times New Roman" w:cs="Times New Roman"/>
          <w:szCs w:val="24"/>
        </w:rPr>
        <w:lastRenderedPageBreak/>
        <w:t xml:space="preserve">Προγράμματος Δημοσίων Επενδύσεων, όταν αυτό θα έπρεπε να λειτουργούσε εδώ και πάρα πολλά χρόνια; </w:t>
      </w:r>
    </w:p>
    <w:p w14:paraId="0B93CA6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θα απαντήσετε «π</w:t>
      </w:r>
      <w:r>
        <w:rPr>
          <w:rFonts w:eastAsia="Times New Roman" w:cs="Times New Roman"/>
          <w:szCs w:val="24"/>
        </w:rPr>
        <w:t xml:space="preserve">ακέτο». Σημειώστε ότι θα ακούσετε και θα απαντήσετε στο τέλος. </w:t>
      </w:r>
    </w:p>
    <w:p w14:paraId="0B93CA6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Κωνσταντινόπουλε, έχετε τον λόγο. </w:t>
      </w:r>
    </w:p>
    <w:p w14:paraId="0B93CA6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Ευχαριστώ, κύριε Πρόεδρε. </w:t>
      </w:r>
    </w:p>
    <w:p w14:paraId="0B93CA6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πρώτον, για το πληροφοριακό σύστημα -δεν ήσασταν εδώ όταν μίλησα πριν- έκανα την </w:t>
      </w:r>
      <w:r>
        <w:rPr>
          <w:rFonts w:eastAsia="Times New Roman" w:cs="Times New Roman"/>
          <w:szCs w:val="24"/>
        </w:rPr>
        <w:t>εξής ερώτηση: Αυτό το πληροφοριακό σύστημα είχε χρεωθεί και είχε γίνει η ανάδειξη του διαγωνισμού από το ΕΣΠΑ 2007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2013, είχε τελειώσει το 2016 –αν </w:t>
      </w:r>
      <w:r>
        <w:rPr>
          <w:rFonts w:eastAsia="Times New Roman" w:cs="Times New Roman"/>
          <w:szCs w:val="24"/>
        </w:rPr>
        <w:lastRenderedPageBreak/>
        <w:t xml:space="preserve">δεν κάνω λάθος- κι έπρεπε να είναι έτοιμο από το 2017. Άρα υπάρχει ένα θέμα: Αυτοί οι άνθρωποι, που πήραν </w:t>
      </w:r>
      <w:r>
        <w:rPr>
          <w:rFonts w:eastAsia="Times New Roman" w:cs="Times New Roman"/>
          <w:szCs w:val="24"/>
        </w:rPr>
        <w:t>τα λεφτά για να φτιάξουν το πληροφοριακό σύστημα, τι έγινε; Το έφτιαξαν; Γιατί δεν το έφτιαξαν; Υπάρχει ένα θέμα προς την εταιρεία. Η εταιρεία δεν έγινε επί των ημερών σας, ήταν νωρίτερα. Η εταιρεία, όμως, παραδίδει. Το παρέδωσε; Γιατί δεν το παρέδωσε; Για</w:t>
      </w:r>
      <w:r>
        <w:rPr>
          <w:rFonts w:eastAsia="Times New Roman" w:cs="Times New Roman"/>
          <w:szCs w:val="24"/>
        </w:rPr>
        <w:t>τί δεν λειτουργεί αυτό το σύστημα;</w:t>
      </w:r>
    </w:p>
    <w:p w14:paraId="0B93CA6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Δεύτερον, θέλω να σας ρωτήσω, κύριε Υπουργέ: Κάνετε νέα Ειδική Γραμματεία; </w:t>
      </w:r>
    </w:p>
    <w:p w14:paraId="0B93CA6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Όχι.</w:t>
      </w:r>
    </w:p>
    <w:p w14:paraId="0B93CA6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Μισό λεπτό, λέτε: «Στην Ειδική Γραμματεία υ</w:t>
      </w:r>
      <w:r>
        <w:rPr>
          <w:rFonts w:eastAsia="Times New Roman" w:cs="Times New Roman"/>
          <w:szCs w:val="24"/>
        </w:rPr>
        <w:t xml:space="preserve">φίσταται θέση που υπάγεται ο Ειδικός </w:t>
      </w:r>
      <w:r>
        <w:rPr>
          <w:rFonts w:eastAsia="Times New Roman" w:cs="Times New Roman"/>
          <w:szCs w:val="24"/>
        </w:rPr>
        <w:lastRenderedPageBreak/>
        <w:t>Τομεακός Γραμματέας…». Τι είναι ο Ειδικός Τομεακός Γραμματέας; Δεν το καταλαβαίνουμε. Κι εσείς αυτό θα καταλαβαίνατε. Λέτε: «Ο Ειδικός Τομεακός Γραμματέας είναι επικεφαλής της Ειδικής Γραμματείας Διαχείρισης Τομεακών…».</w:t>
      </w:r>
      <w:r>
        <w:rPr>
          <w:rFonts w:eastAsia="Times New Roman" w:cs="Times New Roman"/>
          <w:szCs w:val="24"/>
        </w:rPr>
        <w:t xml:space="preserve"> Άρα είναι νέα θέση. </w:t>
      </w:r>
    </w:p>
    <w:p w14:paraId="0B93CA6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Όχι. </w:t>
      </w:r>
    </w:p>
    <w:p w14:paraId="0B93CA7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Θα απαντήσει ο Υπουργός. </w:t>
      </w:r>
    </w:p>
    <w:p w14:paraId="0B93CA7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έχετε τον λόγο. </w:t>
      </w:r>
    </w:p>
    <w:p w14:paraId="0B93CA7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Ευχαριστώ, κύριε Πρόεδρε. </w:t>
      </w:r>
    </w:p>
    <w:p w14:paraId="0B93CA7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εγώ </w:t>
      </w:r>
      <w:r>
        <w:rPr>
          <w:rFonts w:eastAsia="Times New Roman" w:cs="Times New Roman"/>
          <w:szCs w:val="24"/>
        </w:rPr>
        <w:t xml:space="preserve">θέλω να ρωτήσω δύο πράγματα για την τροπολογία αυτή. Πρώτα απ’ όλα, να πούμε ότι είναι η τρίτη παράταση για να λειτουργήσει το πληροφοριακό σύστημα. Ο ν.4314/2016 </w:t>
      </w:r>
      <w:r>
        <w:rPr>
          <w:rFonts w:eastAsia="Times New Roman" w:cs="Times New Roman"/>
          <w:szCs w:val="24"/>
        </w:rPr>
        <w:lastRenderedPageBreak/>
        <w:t>έλεγε ότι από την 1</w:t>
      </w:r>
      <w:r>
        <w:rPr>
          <w:rFonts w:eastAsia="Times New Roman" w:cs="Times New Roman"/>
          <w:szCs w:val="24"/>
          <w:vertAlign w:val="superscript"/>
        </w:rPr>
        <w:t>η</w:t>
      </w:r>
      <w:r>
        <w:rPr>
          <w:rFonts w:eastAsia="Times New Roman" w:cs="Times New Roman"/>
          <w:szCs w:val="24"/>
        </w:rPr>
        <w:t xml:space="preserve"> Ιανουαρίου 2017 θα ήταν σε λειτουργία. Μετά δόθηκε μια νέα παράταση για </w:t>
      </w:r>
      <w:r>
        <w:rPr>
          <w:rFonts w:eastAsia="Times New Roman" w:cs="Times New Roman"/>
          <w:szCs w:val="24"/>
        </w:rPr>
        <w:t>την 1</w:t>
      </w:r>
      <w:r>
        <w:rPr>
          <w:rFonts w:eastAsia="Times New Roman" w:cs="Times New Roman"/>
          <w:szCs w:val="24"/>
          <w:vertAlign w:val="superscript"/>
        </w:rPr>
        <w:t>η</w:t>
      </w:r>
      <w:r>
        <w:rPr>
          <w:rFonts w:eastAsia="Times New Roman" w:cs="Times New Roman"/>
          <w:szCs w:val="24"/>
        </w:rPr>
        <w:t xml:space="preserve"> Ιανουαρίου 2018. Δεν ήταν έτοιμο. Τώρα, είναι η τρίτη παράταση για την 1</w:t>
      </w:r>
      <w:r>
        <w:rPr>
          <w:rFonts w:eastAsia="Times New Roman" w:cs="Times New Roman"/>
          <w:szCs w:val="24"/>
          <w:vertAlign w:val="superscript"/>
        </w:rPr>
        <w:t>η</w:t>
      </w:r>
      <w:r>
        <w:rPr>
          <w:rFonts w:eastAsia="Times New Roman" w:cs="Times New Roman"/>
          <w:szCs w:val="24"/>
        </w:rPr>
        <w:t xml:space="preserve"> Ιανουαρίου 2019.</w:t>
      </w:r>
    </w:p>
    <w:p w14:paraId="0B93CA7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Εγώ θέλω να ρωτήσω το εξής: Επηρεάζεται η πρόοδος του Προγράμματος Επενδύσεων από την έλλειψη αυτού του πληροφοριακού συστήματος; Επίσης, η πληρωμή των δικαιο</w:t>
      </w:r>
      <w:r>
        <w:rPr>
          <w:rFonts w:eastAsia="Times New Roman" w:cs="Times New Roman"/>
          <w:szCs w:val="24"/>
        </w:rPr>
        <w:t xml:space="preserve">ύχων καθυστερεί απουσία αυτής της πλατφόρμας; Η αλήθεια είναι ότι ως Κυβέρνηση με τις ηλεκτρονικές πλατφόρμες δεν τα πάτε πολύ καλά. Όντως, έπεσε το «Εξοικονόμηση Κατ’ </w:t>
      </w:r>
      <w:proofErr w:type="spellStart"/>
      <w:r>
        <w:rPr>
          <w:rFonts w:eastAsia="Times New Roman" w:cs="Times New Roman"/>
          <w:szCs w:val="24"/>
        </w:rPr>
        <w:t>Οίκον</w:t>
      </w:r>
      <w:proofErr w:type="spellEnd"/>
      <w:r>
        <w:rPr>
          <w:rFonts w:eastAsia="Times New Roman" w:cs="Times New Roman"/>
          <w:szCs w:val="24"/>
        </w:rPr>
        <w:t xml:space="preserve">» από την πρώτη ημέρα. Σε λίγες μέρες θα πέσει και το </w:t>
      </w:r>
      <w:proofErr w:type="spellStart"/>
      <w:r>
        <w:rPr>
          <w:rFonts w:eastAsia="Times New Roman" w:cs="Times New Roman"/>
          <w:szCs w:val="24"/>
          <w:lang w:val="en-US"/>
        </w:rPr>
        <w:t>TAXIS</w:t>
      </w:r>
      <w:r>
        <w:rPr>
          <w:rFonts w:eastAsia="Times New Roman" w:cs="Times New Roman"/>
          <w:szCs w:val="24"/>
          <w:lang w:val="en-US"/>
        </w:rPr>
        <w:t>net</w:t>
      </w:r>
      <w:proofErr w:type="spellEnd"/>
      <w:r>
        <w:rPr>
          <w:rFonts w:eastAsia="Times New Roman" w:cs="Times New Roman"/>
          <w:szCs w:val="24"/>
        </w:rPr>
        <w:t>. Έχει γίνει πια χρισ</w:t>
      </w:r>
      <w:r>
        <w:rPr>
          <w:rFonts w:eastAsia="Times New Roman" w:cs="Times New Roman"/>
          <w:szCs w:val="24"/>
        </w:rPr>
        <w:t xml:space="preserve">τουγεννιάτικο έθιμο, όταν ανοίγει το σύστημα για να υποβάλλουμε φορολογικές δηλώσεις, το σύστημα να πέφτει. </w:t>
      </w:r>
    </w:p>
    <w:p w14:paraId="0B93CA7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ομάδα εργασίας που έχει συγκροτηθεί για την ηλεκτρονική πλατφόρμα του Προγράμματος Επενδύσεων είναι ομάδα εργασίας του Υπουργείου και περιμένετε </w:t>
      </w:r>
      <w:r>
        <w:rPr>
          <w:rFonts w:eastAsia="Times New Roman" w:cs="Times New Roman"/>
          <w:szCs w:val="24"/>
        </w:rPr>
        <w:t xml:space="preserve">κάποια στοιχεία τεχνικά –ή άλλα- ή είναι ιδιωτική εταιρεία, η οποία για κάποιους λόγους, που θα θέλαμε να μας εξηγήσετε, δεν έχει ολοκληρώσει αυτήν την εργασία; </w:t>
      </w:r>
    </w:p>
    <w:p w14:paraId="0B93CA7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Αυτά ήθελα να πω. </w:t>
      </w:r>
    </w:p>
    <w:p w14:paraId="0B93CA7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Θα ψηφίσουμε </w:t>
      </w:r>
      <w:r>
        <w:rPr>
          <w:rFonts w:eastAsia="Times New Roman" w:cs="Times New Roman"/>
          <w:szCs w:val="24"/>
        </w:rPr>
        <w:t xml:space="preserve">την τροπολογία </w:t>
      </w:r>
      <w:r>
        <w:rPr>
          <w:rFonts w:eastAsia="Times New Roman" w:cs="Times New Roman"/>
          <w:szCs w:val="24"/>
        </w:rPr>
        <w:t>της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Παπανάτσιου</w:t>
      </w:r>
      <w:proofErr w:type="spellEnd"/>
      <w:r>
        <w:rPr>
          <w:rFonts w:eastAsia="Times New Roman" w:cs="Times New Roman"/>
          <w:szCs w:val="24"/>
        </w:rPr>
        <w:t xml:space="preserve">. Είναι θετική. Είναι καλό </w:t>
      </w:r>
      <w:r>
        <w:rPr>
          <w:rFonts w:eastAsia="Times New Roman" w:cs="Times New Roman"/>
          <w:szCs w:val="24"/>
        </w:rPr>
        <w:t xml:space="preserve">που η </w:t>
      </w:r>
      <w:r>
        <w:rPr>
          <w:rFonts w:eastAsia="Times New Roman" w:cs="Times New Roman"/>
          <w:szCs w:val="24"/>
        </w:rPr>
        <w:t>Ενιαία</w:t>
      </w:r>
      <w:r>
        <w:rPr>
          <w:rFonts w:eastAsia="Times New Roman" w:cs="Times New Roman"/>
          <w:szCs w:val="24"/>
        </w:rPr>
        <w:t xml:space="preserve"> Θυρίδα πηγαίνει στην Ανεξάρτητη Αρχή Δημοσίων... </w:t>
      </w:r>
    </w:p>
    <w:p w14:paraId="0B93CA7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τα αναφέρετε στην τοποθέτησή σας για την τροπολογία της κ. </w:t>
      </w:r>
      <w:proofErr w:type="spellStart"/>
      <w:r>
        <w:rPr>
          <w:rFonts w:eastAsia="Times New Roman" w:cs="Times New Roman"/>
          <w:szCs w:val="24"/>
        </w:rPr>
        <w:t>Παπανάτσιου</w:t>
      </w:r>
      <w:proofErr w:type="spellEnd"/>
      <w:r>
        <w:rPr>
          <w:rFonts w:eastAsia="Times New Roman" w:cs="Times New Roman"/>
          <w:szCs w:val="24"/>
        </w:rPr>
        <w:t xml:space="preserve">. Τώρα κάνουμε ερωτήσεις. </w:t>
      </w:r>
    </w:p>
    <w:p w14:paraId="0B93CA7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έχετε τον λόγο για να απαντήσετε στους τρεις </w:t>
      </w:r>
      <w:r>
        <w:rPr>
          <w:rFonts w:eastAsia="Times New Roman" w:cs="Times New Roman"/>
          <w:szCs w:val="24"/>
        </w:rPr>
        <w:t xml:space="preserve">συναδέλφους. </w:t>
      </w:r>
    </w:p>
    <w:p w14:paraId="0B93CA7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Ευχαριστώ, κύριε Πρόεδρε. </w:t>
      </w:r>
    </w:p>
    <w:p w14:paraId="0B93CA7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να πω ότι δεν αντιλαμβάνομαι γιατί δημιουργείται –θέλω να πιστεύω άθελά σας- μία σύγχυση σε σχέση με διαφορετικά πληροφοριακά συστήματ</w:t>
      </w:r>
      <w:r>
        <w:rPr>
          <w:rFonts w:eastAsia="Times New Roman" w:cs="Times New Roman"/>
          <w:szCs w:val="24"/>
        </w:rPr>
        <w:t xml:space="preserve">α. </w:t>
      </w:r>
    </w:p>
    <w:p w14:paraId="0B93CA7C"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Εδώ μιλάμε και η συγκεκριμένη τροπολογία αναφέρεται στο ΥΠΔΕ και μόνο. Δεν αναφέρεται σε κάποιο άλλο πληροφοριακό σύστημα. Τώρα μπλέξατε το «Εξ Οικονομώ». Είναι άλλες οι διαδικασίες, είναι άλλα τα συστήματα, δεν έχουν κα</w:t>
      </w:r>
      <w:r>
        <w:rPr>
          <w:rFonts w:eastAsia="Times New Roman"/>
          <w:szCs w:val="24"/>
        </w:rPr>
        <w:t>μ</w:t>
      </w:r>
      <w:r>
        <w:rPr>
          <w:rFonts w:eastAsia="Times New Roman"/>
          <w:szCs w:val="24"/>
        </w:rPr>
        <w:t>μία σχέση με αυτό το οποίο συζη</w:t>
      </w:r>
      <w:r>
        <w:rPr>
          <w:rFonts w:eastAsia="Times New Roman"/>
          <w:szCs w:val="24"/>
        </w:rPr>
        <w:t xml:space="preserve">τάμε με τη συγκεκριμένη τροπολογία. Κι αυτό είναι ένα </w:t>
      </w:r>
      <w:r>
        <w:rPr>
          <w:rFonts w:eastAsia="Times New Roman"/>
          <w:szCs w:val="24"/>
        </w:rPr>
        <w:lastRenderedPageBreak/>
        <w:t xml:space="preserve">σύστημα πράγματι πολύ σημαντικό, ένα σύστημα το οποίο υλοποιήθηκε το τελευταίο διάστημα. Ενεργοποιείται και βρίσκεται σε φάση αυτή τη στιγμή παραγωγικής λειτουργίας, έτσι ώστε να είναι πλήρως έτοιμο να </w:t>
      </w:r>
      <w:r>
        <w:rPr>
          <w:rFonts w:eastAsia="Times New Roman"/>
          <w:szCs w:val="24"/>
        </w:rPr>
        <w:t xml:space="preserve">υποδεχτεί και τις προβλέψεις αυτής της ρύθμισης, δηλαδή της μίας και μοναδικής ΣΑΕ για όλο το Πρόγραμμα Δημοσίων Επενδύσεων και γι’ αυτό ζητάμε αυτή την πρόβλεψη, για να απαντήσω και να συνδέσω και τις ερωτήσεις που έγιναν κάπως μεταξύ τους. </w:t>
      </w:r>
    </w:p>
    <w:p w14:paraId="0B93CA7D"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Αντιθέτως, αν</w:t>
      </w:r>
      <w:r>
        <w:rPr>
          <w:rFonts w:eastAsia="Times New Roman"/>
          <w:szCs w:val="24"/>
        </w:rPr>
        <w:t xml:space="preserve"> δεν προχωρούσαμε σε αυτή την πρόβλεψη, σε αυτή την παράταση, αν θέλετε –κι αυτό είναι κάτι το οποίο έρχεται και από το αίτημα και από φορείς από τις περιφέρειες, οι οποίοι γράφουν πολλά έργα στο πρόγραμμα δημοσίων επενδύσεων- θα δημιουργείτο πολύ μεγάλο π</w:t>
      </w:r>
      <w:r>
        <w:rPr>
          <w:rFonts w:eastAsia="Times New Roman"/>
          <w:szCs w:val="24"/>
        </w:rPr>
        <w:t xml:space="preserve">ρόβλημα και πολύ μεγάλη σύγχυση στη </w:t>
      </w:r>
      <w:r>
        <w:rPr>
          <w:rFonts w:eastAsia="Times New Roman"/>
          <w:szCs w:val="24"/>
        </w:rPr>
        <w:lastRenderedPageBreak/>
        <w:t>λειτουργία του συστήματος, ακριβώς γιατί η πρόβλεψη του ν.4314 δεν λάμβανε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ένα σύστημα το οποίο </w:t>
      </w:r>
      <w:proofErr w:type="spellStart"/>
      <w:r>
        <w:rPr>
          <w:rFonts w:eastAsia="Times New Roman"/>
          <w:szCs w:val="24"/>
        </w:rPr>
        <w:t>περιελάμβανε</w:t>
      </w:r>
      <w:proofErr w:type="spellEnd"/>
      <w:r>
        <w:rPr>
          <w:rFonts w:eastAsia="Times New Roman"/>
          <w:szCs w:val="24"/>
        </w:rPr>
        <w:t xml:space="preserve"> εκατοντάδες ΣΑΕ, ένα πολυδαίδαλο σύστημα το οποίο για να τακτοποιηθεί και να </w:t>
      </w:r>
      <w:proofErr w:type="spellStart"/>
      <w:r>
        <w:rPr>
          <w:rFonts w:eastAsia="Times New Roman"/>
          <w:szCs w:val="24"/>
        </w:rPr>
        <w:t>ενιαιοποιηθεί</w:t>
      </w:r>
      <w:proofErr w:type="spellEnd"/>
      <w:r>
        <w:rPr>
          <w:rFonts w:eastAsia="Times New Roman"/>
          <w:szCs w:val="24"/>
        </w:rPr>
        <w:t>, όπως προβλ</w:t>
      </w:r>
      <w:r>
        <w:rPr>
          <w:rFonts w:eastAsia="Times New Roman"/>
          <w:szCs w:val="24"/>
        </w:rPr>
        <w:t>έπει ο νόμος του 2014, απαιτεί μια μακρά διαδικασία.</w:t>
      </w:r>
    </w:p>
    <w:p w14:paraId="0B93CA7E"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Να απαντήσω και στην τελευταία ερώτηση του κ. </w:t>
      </w:r>
      <w:proofErr w:type="spellStart"/>
      <w:r>
        <w:rPr>
          <w:rFonts w:eastAsia="Times New Roman"/>
          <w:szCs w:val="24"/>
        </w:rPr>
        <w:t>Αμυρά</w:t>
      </w:r>
      <w:proofErr w:type="spellEnd"/>
      <w:r>
        <w:rPr>
          <w:rFonts w:eastAsia="Times New Roman"/>
          <w:szCs w:val="24"/>
        </w:rPr>
        <w:t xml:space="preserve"> σε σχέση με την ομάδα εργασίας. Πράγματι είναι μια ομάδα εργασίας, την οποία συστήσαμε ακριβώς για να μπορέσουμε να βάλουμε μια τάξη σε αυτό το πολυδαί</w:t>
      </w:r>
      <w:r>
        <w:rPr>
          <w:rFonts w:eastAsia="Times New Roman"/>
          <w:szCs w:val="24"/>
        </w:rPr>
        <w:t xml:space="preserve">δαλο σύστημα, η οποία πέρα από τα στελέχη του Υπουργείου μας, της αρμόδιας Διεύθυνσης Δημοσίων Επενδύσεων, λαμβάνει και τεχνική βοήθεια από την Υπηρεσία Στήριξης Διαθρωτικών Μεταρρυθμίσεων της Ευρωπαϊκής Επιτροπής, της </w:t>
      </w:r>
      <w:r>
        <w:rPr>
          <w:rFonts w:eastAsia="Times New Roman"/>
          <w:szCs w:val="24"/>
          <w:lang w:val="en-US"/>
        </w:rPr>
        <w:t>SRSS</w:t>
      </w:r>
      <w:r>
        <w:rPr>
          <w:rFonts w:eastAsia="Times New Roman"/>
          <w:szCs w:val="24"/>
        </w:rPr>
        <w:t>. Είναι ένα σύνθετο ζήτημα, το οπ</w:t>
      </w:r>
      <w:r>
        <w:rPr>
          <w:rFonts w:eastAsia="Times New Roman"/>
          <w:szCs w:val="24"/>
        </w:rPr>
        <w:t xml:space="preserve">οίο αντιμετωπίζουμε. </w:t>
      </w:r>
    </w:p>
    <w:p w14:paraId="0B93CA7F"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Το ηλεκτρονικό σύστημα δημοσίων επενδύσεων, το πληροφοριακό σύστημα, βρίσκεται σε καθεστώς λειτουργίας σήμερα που μιλάμε. Αλλά</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για να είμαστε απολύτως ασφαλείς και να μην δημιουργηθούν προβλήματα με την υλοποίηση εκατοντάδων</w:t>
      </w:r>
      <w:r>
        <w:rPr>
          <w:rFonts w:eastAsia="Times New Roman"/>
          <w:szCs w:val="24"/>
        </w:rPr>
        <w:t xml:space="preserve"> έργων, σας λέω ότι το αντίθετο θα συνέβαινε αν προχωρούσαμε στη συγκεκριμένη τροποποίηση. Ζητάμε αυτή την παράταση.</w:t>
      </w:r>
    </w:p>
    <w:p w14:paraId="0B93CA80"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Τώρα, σε σχέση με το ερώτημα του κ. Κωνσταντινόπουλου, είναι μια ερώτηση την οποία ομολογώ ότι δεν την κατάλαβα πολύ καλά.</w:t>
      </w:r>
    </w:p>
    <w:p w14:paraId="0B93CA81"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ΠΡΟΕΔΡΕΥΩΝ (Νική</w:t>
      </w:r>
      <w:r>
        <w:rPr>
          <w:rFonts w:eastAsia="Times New Roman"/>
          <w:b/>
          <w:szCs w:val="24"/>
        </w:rPr>
        <w:t xml:space="preserve">τας Κακλαμάνης): </w:t>
      </w:r>
      <w:r>
        <w:rPr>
          <w:rFonts w:eastAsia="Times New Roman"/>
          <w:szCs w:val="24"/>
        </w:rPr>
        <w:t xml:space="preserve">Είναι για τον </w:t>
      </w:r>
      <w:r>
        <w:rPr>
          <w:rFonts w:eastAsia="Times New Roman"/>
          <w:szCs w:val="24"/>
        </w:rPr>
        <w:t>ειδικό τομεακό γραμματέα</w:t>
      </w:r>
      <w:r>
        <w:rPr>
          <w:rFonts w:eastAsia="Times New Roman"/>
          <w:szCs w:val="24"/>
        </w:rPr>
        <w:t>.</w:t>
      </w:r>
    </w:p>
    <w:p w14:paraId="0B93CA82" w14:textId="77777777" w:rsidR="009028E6" w:rsidRDefault="00A2758D">
      <w:pPr>
        <w:tabs>
          <w:tab w:val="left" w:pos="2054"/>
        </w:tabs>
        <w:spacing w:after="0" w:line="600" w:lineRule="auto"/>
        <w:ind w:firstLine="720"/>
        <w:jc w:val="both"/>
        <w:rPr>
          <w:rFonts w:eastAsia="Times New Roman"/>
          <w:color w:val="222222"/>
          <w:szCs w:val="24"/>
        </w:rPr>
      </w:pPr>
      <w:r>
        <w:rPr>
          <w:rFonts w:eastAsia="Times New Roman"/>
          <w:b/>
          <w:szCs w:val="24"/>
        </w:rPr>
        <w:t>ΑΛΕΞΑΝΔΡΟΣ ΧΑΡΙΤΣΗΣ (</w:t>
      </w:r>
      <w:r>
        <w:rPr>
          <w:rFonts w:eastAsia="Times New Roman"/>
          <w:b/>
          <w:color w:val="222222"/>
          <w:szCs w:val="24"/>
        </w:rPr>
        <w:t>Αναπληρωτής Υπουργός Οικονομίας και Ανάπτυξης):</w:t>
      </w:r>
      <w:r>
        <w:rPr>
          <w:rFonts w:eastAsia="Times New Roman"/>
          <w:color w:val="222222"/>
          <w:szCs w:val="24"/>
        </w:rPr>
        <w:t xml:space="preserve"> Νομίζω ότι η τροπολογία είναι απολύτως </w:t>
      </w:r>
      <w:r>
        <w:rPr>
          <w:rFonts w:eastAsia="Times New Roman"/>
          <w:color w:val="222222"/>
          <w:szCs w:val="24"/>
        </w:rPr>
        <w:lastRenderedPageBreak/>
        <w:t>σαφής. Υφίσταται θέση. Δεν υπάρχει κα</w:t>
      </w:r>
      <w:r>
        <w:rPr>
          <w:rFonts w:eastAsia="Times New Roman"/>
          <w:color w:val="222222"/>
          <w:szCs w:val="24"/>
        </w:rPr>
        <w:t>μ</w:t>
      </w:r>
      <w:r>
        <w:rPr>
          <w:rFonts w:eastAsia="Times New Roman"/>
          <w:color w:val="222222"/>
          <w:szCs w:val="24"/>
        </w:rPr>
        <w:t xml:space="preserve">μία δημιουργία νέας θέσης. Υπάρχει Ειδική Γραμματεία </w:t>
      </w:r>
      <w:r>
        <w:rPr>
          <w:rFonts w:eastAsia="Times New Roman"/>
          <w:color w:val="222222"/>
          <w:szCs w:val="24"/>
        </w:rPr>
        <w:t>Τομεακών Προγραμμάτων ΕΤΠΑ και Ταμείου Συνοχής. ΕΤΠΑ σημαίνει Ευρωπαϊκό Ταμείο Περιφερειακής Ανάπτυξης, το λέω για όσους δεν το γνωρίζουν.</w:t>
      </w:r>
    </w:p>
    <w:p w14:paraId="0B93CA83" w14:textId="77777777" w:rsidR="009028E6" w:rsidRDefault="00A2758D">
      <w:pPr>
        <w:tabs>
          <w:tab w:val="left" w:pos="2054"/>
        </w:tabs>
        <w:spacing w:after="0" w:line="600" w:lineRule="auto"/>
        <w:ind w:firstLine="720"/>
        <w:jc w:val="both"/>
        <w:rPr>
          <w:rFonts w:eastAsia="Times New Roman"/>
          <w:color w:val="222222"/>
          <w:szCs w:val="24"/>
        </w:rPr>
      </w:pPr>
      <w:r>
        <w:rPr>
          <w:rFonts w:eastAsia="Times New Roman"/>
          <w:color w:val="222222"/>
          <w:szCs w:val="24"/>
        </w:rPr>
        <w:t>Εκ παραδρομής στο οργανόγραμμα του Υπουργείου είχε εξαιρεθεί το «ΤΣ», δύο γράμματα, το «Ταμείο Συνοχής», από τον τίτλ</w:t>
      </w:r>
      <w:r>
        <w:rPr>
          <w:rFonts w:eastAsia="Times New Roman"/>
          <w:color w:val="222222"/>
          <w:szCs w:val="24"/>
        </w:rPr>
        <w:t xml:space="preserve">ο του αρμόδιου </w:t>
      </w:r>
      <w:r>
        <w:rPr>
          <w:rFonts w:eastAsia="Times New Roman"/>
          <w:color w:val="222222"/>
          <w:szCs w:val="24"/>
        </w:rPr>
        <w:t>ειδικού γραμματέα</w:t>
      </w:r>
      <w:r>
        <w:rPr>
          <w:rFonts w:eastAsia="Times New Roman"/>
          <w:color w:val="222222"/>
          <w:szCs w:val="24"/>
        </w:rPr>
        <w:t xml:space="preserve">. Δεν είναι ξεχωριστός </w:t>
      </w:r>
      <w:r>
        <w:rPr>
          <w:rFonts w:eastAsia="Times New Roman"/>
          <w:color w:val="222222"/>
          <w:szCs w:val="24"/>
        </w:rPr>
        <w:t>ειδικός γραμματέας</w:t>
      </w:r>
      <w:r>
        <w:rPr>
          <w:rFonts w:eastAsia="Times New Roman"/>
          <w:color w:val="222222"/>
          <w:szCs w:val="24"/>
        </w:rPr>
        <w:t>.</w:t>
      </w:r>
    </w:p>
    <w:p w14:paraId="0B93CA84"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Διευκρινίστηκε. Χρειαζόταν η διευκρίνιση, όμως. </w:t>
      </w:r>
    </w:p>
    <w:p w14:paraId="0B93CA85"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Για την εταιρεία δεν απαντήσατε, γιατί δεν τελείωσε…</w:t>
      </w:r>
    </w:p>
    <w:p w14:paraId="0B93CA86" w14:textId="77777777" w:rsidR="009028E6" w:rsidRDefault="00A2758D">
      <w:pPr>
        <w:tabs>
          <w:tab w:val="left" w:pos="2054"/>
        </w:tabs>
        <w:spacing w:after="0" w:line="600" w:lineRule="auto"/>
        <w:ind w:firstLine="720"/>
        <w:jc w:val="both"/>
        <w:rPr>
          <w:rFonts w:eastAsia="Times New Roman"/>
          <w:color w:val="222222"/>
          <w:szCs w:val="24"/>
        </w:rPr>
      </w:pPr>
      <w:r>
        <w:rPr>
          <w:rFonts w:eastAsia="Times New Roman"/>
          <w:b/>
          <w:szCs w:val="24"/>
        </w:rPr>
        <w:lastRenderedPageBreak/>
        <w:t>ΑΛΕΞΑΝΔΡΟΣ</w:t>
      </w:r>
      <w:r>
        <w:rPr>
          <w:rFonts w:eastAsia="Times New Roman"/>
          <w:b/>
          <w:szCs w:val="24"/>
        </w:rPr>
        <w:t xml:space="preserve"> </w:t>
      </w:r>
      <w:r>
        <w:rPr>
          <w:rFonts w:eastAsia="Times New Roman"/>
          <w:b/>
          <w:szCs w:val="24"/>
        </w:rPr>
        <w:t>ΧΑΡΙΤΣΗΣ (</w:t>
      </w:r>
      <w:r>
        <w:rPr>
          <w:rFonts w:eastAsia="Times New Roman"/>
          <w:b/>
          <w:color w:val="222222"/>
          <w:szCs w:val="24"/>
        </w:rPr>
        <w:t>Αναπληρωτής Υπουργός Οικονομίας και Ανάπτυξης):</w:t>
      </w:r>
      <w:r>
        <w:rPr>
          <w:rFonts w:eastAsia="Times New Roman"/>
          <w:color w:val="222222"/>
          <w:szCs w:val="24"/>
        </w:rPr>
        <w:t xml:space="preserve"> Ναι. Το σύστημα, όπως σας είπα, βρίσκεται σε λειτουργία. Όπως γνωρίζετε και αυτή τη στιγμή που μιλάμε μπαίνουν έργα μέσα στο σύστημα. Εμείς αυτή τη στιγμή είμαστε σε συνεχή επικοινωνία με την εταιρε</w:t>
      </w:r>
      <w:r>
        <w:rPr>
          <w:rFonts w:eastAsia="Times New Roman"/>
          <w:color w:val="222222"/>
          <w:szCs w:val="24"/>
        </w:rPr>
        <w:t>ία, γιατί όπως γνωρίζετε, ένα τέτοιο σύστημα, τόσο μεγάλο και σύνθετο, απαιτεί και διορθώσεις, απαιτεί και βελτιώσεις. Το επόμενο διάστημα θα γίνουν κι αυτές οι βελτιώσεις για να είμαστε πλήρως έτοιμοι για το νέο σύστημα της μίας ΣΑΕ.</w:t>
      </w:r>
    </w:p>
    <w:p w14:paraId="0B93CA87" w14:textId="77777777" w:rsidR="009028E6" w:rsidRDefault="00A2758D">
      <w:pPr>
        <w:tabs>
          <w:tab w:val="left" w:pos="2054"/>
        </w:tabs>
        <w:spacing w:after="0" w:line="600" w:lineRule="auto"/>
        <w:ind w:firstLine="720"/>
        <w:jc w:val="both"/>
        <w:rPr>
          <w:rFonts w:eastAsia="Times New Roman"/>
          <w:szCs w:val="24"/>
        </w:rPr>
      </w:pPr>
      <w:r>
        <w:rPr>
          <w:rFonts w:eastAsia="Times New Roman"/>
          <w:color w:val="222222"/>
          <w:szCs w:val="24"/>
        </w:rPr>
        <w:t xml:space="preserve">Ευχαριστώ. </w:t>
      </w:r>
    </w:p>
    <w:p w14:paraId="0B93CA88"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ΠΡΟΕΔΡΕΥΩ</w:t>
      </w:r>
      <w:r>
        <w:rPr>
          <w:rFonts w:eastAsia="Times New Roman"/>
          <w:b/>
          <w:szCs w:val="24"/>
        </w:rPr>
        <w:t xml:space="preserve">Ν (Νικήτας Κακλαμάνης): </w:t>
      </w:r>
      <w:r>
        <w:rPr>
          <w:rFonts w:eastAsia="Times New Roman"/>
          <w:szCs w:val="24"/>
        </w:rPr>
        <w:t xml:space="preserve">Κυρίες και κύριοι συνάδελφοι, έχω την τιμή να ανακοινώσω στο Σώμα ότι τη συνεδρίασή </w:t>
      </w:r>
      <w:r>
        <w:rPr>
          <w:rFonts w:eastAsia="Times New Roman"/>
          <w:szCs w:val="24"/>
        </w:rPr>
        <w:lastRenderedPageBreak/>
        <w:t>μας παρακολουθούν από τα άνω δυτικά θεωρεία, δεκαοκτώ μαθήτριες και μαθητές και τέσσερις συνοδοί</w:t>
      </w:r>
      <w:r>
        <w:rPr>
          <w:rFonts w:eastAsia="Times New Roman"/>
          <w:szCs w:val="24"/>
        </w:rPr>
        <w:t xml:space="preserve"> </w:t>
      </w:r>
      <w:r>
        <w:rPr>
          <w:rFonts w:eastAsia="Times New Roman"/>
          <w:szCs w:val="24"/>
        </w:rPr>
        <w:t>εκπαιδευτικοί από το 18</w:t>
      </w:r>
      <w:r>
        <w:rPr>
          <w:rFonts w:eastAsia="Times New Roman"/>
          <w:szCs w:val="24"/>
          <w:vertAlign w:val="superscript"/>
        </w:rPr>
        <w:t>ο</w:t>
      </w:r>
      <w:r>
        <w:rPr>
          <w:rFonts w:eastAsia="Times New Roman"/>
          <w:szCs w:val="24"/>
        </w:rPr>
        <w:t xml:space="preserve"> Δημοτικό Σχολείο Λαμίας.</w:t>
      </w:r>
    </w:p>
    <w:p w14:paraId="0B93CA8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Βουλή το</w:t>
      </w:r>
      <w:r>
        <w:rPr>
          <w:rFonts w:eastAsia="Times New Roman" w:cs="Times New Roman"/>
          <w:szCs w:val="24"/>
        </w:rPr>
        <w:t>ύ</w:t>
      </w:r>
      <w:r>
        <w:rPr>
          <w:rFonts w:eastAsia="Times New Roman" w:cs="Times New Roman"/>
          <w:szCs w:val="24"/>
        </w:rPr>
        <w:t>ς καλωσορίζει.</w:t>
      </w:r>
    </w:p>
    <w:p w14:paraId="0B93CA8A"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r>
        <w:rPr>
          <w:rFonts w:eastAsia="Times New Roman" w:cs="Times New Roman"/>
          <w:szCs w:val="24"/>
        </w:rPr>
        <w:t>)</w:t>
      </w:r>
    </w:p>
    <w:p w14:paraId="0B93CA8B"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Τον λόγο έχει ο κ. Ιωάννης </w:t>
      </w:r>
      <w:proofErr w:type="spellStart"/>
      <w:r>
        <w:rPr>
          <w:rFonts w:eastAsia="Times New Roman"/>
          <w:szCs w:val="24"/>
        </w:rPr>
        <w:t>Σαρίδης</w:t>
      </w:r>
      <w:proofErr w:type="spellEnd"/>
      <w:r>
        <w:rPr>
          <w:rFonts w:eastAsia="Times New Roman"/>
          <w:szCs w:val="24"/>
        </w:rPr>
        <w:t>, ειδικός αγορητής από την Ένωση Κεντρώων.</w:t>
      </w:r>
    </w:p>
    <w:p w14:paraId="0B93CA8C"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Σαρίδη</w:t>
      </w:r>
      <w:proofErr w:type="spellEnd"/>
      <w:r>
        <w:rPr>
          <w:rFonts w:eastAsia="Times New Roman"/>
          <w:szCs w:val="24"/>
        </w:rPr>
        <w:t xml:space="preserve">. </w:t>
      </w:r>
    </w:p>
    <w:p w14:paraId="0B93CA8D" w14:textId="77777777" w:rsidR="009028E6" w:rsidRDefault="00A2758D">
      <w:pPr>
        <w:tabs>
          <w:tab w:val="left" w:pos="2608"/>
        </w:tabs>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Ευχαριστώ πολύ, κύριε Πρόεδρε. </w:t>
      </w:r>
    </w:p>
    <w:p w14:paraId="0B93CA8E" w14:textId="77777777" w:rsidR="009028E6" w:rsidRDefault="00A2758D">
      <w:pPr>
        <w:tabs>
          <w:tab w:val="left" w:pos="2608"/>
        </w:tabs>
        <w:spacing w:after="0" w:line="600" w:lineRule="auto"/>
        <w:ind w:firstLine="720"/>
        <w:jc w:val="both"/>
        <w:rPr>
          <w:rFonts w:eastAsia="Times New Roman"/>
          <w:szCs w:val="24"/>
        </w:rPr>
      </w:pPr>
      <w:r>
        <w:rPr>
          <w:rFonts w:eastAsia="Times New Roman"/>
          <w:szCs w:val="24"/>
        </w:rPr>
        <w:t xml:space="preserve">Κύριε Υπουργέ, κυρίες και κύριοι συνάδελφοι, έχει μεγάλο βάθος η ελληνική γλώσσα. Τα τελευταία χρόνια οι Έλληνες μάθαμε πολλές καινούργιες λέξεις. Αναγκαστήκαμε και τις μάθαμε τις λέξεις αυτές. Ποιος Έλληνας χρησιμοποιούσε τη λέξη «μνημόνια» πριν </w:t>
      </w:r>
      <w:r>
        <w:rPr>
          <w:rFonts w:eastAsia="Times New Roman"/>
          <w:szCs w:val="24"/>
        </w:rPr>
        <w:lastRenderedPageBreak/>
        <w:t xml:space="preserve">από δέκα </w:t>
      </w:r>
      <w:r>
        <w:rPr>
          <w:rFonts w:eastAsia="Times New Roman"/>
          <w:szCs w:val="24"/>
        </w:rPr>
        <w:t>χρόνια; Ποιος την καταλάβαινε; Ποιος και ποια θα μπορούσε να προβλέψει τότε τη σημασία που θα αποκτούσε τελικά αυτή η λέξη για μας σήμερα εδώ στην Ελλάδα.</w:t>
      </w:r>
    </w:p>
    <w:p w14:paraId="0B93CA8F"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Μάθαμε, λοιπόν, τη λέξη «μνημόνιο» και τη μάθαμε για τα καλά ως κάτι αναπόφευκτο, ως κάτι αναγκαίο, ω</w:t>
      </w:r>
      <w:r>
        <w:rPr>
          <w:rFonts w:eastAsia="Times New Roman"/>
          <w:szCs w:val="24"/>
        </w:rPr>
        <w:t>ς κάτι το απαραίτητο, κάτι το οποίο έπρεπε να κάνουμε οπωσδήποτε, ένας εκβιασμός στον οποίον υποκύψαμε, μια ήττα που τη φάγαμε και δεν την έχουμε χωνέψει ακόμη.</w:t>
      </w:r>
    </w:p>
    <w:p w14:paraId="0B93CA90"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Εκτός, όμως, από τις καινούριες λέξεις, μάθαμε επίσης και κάποιες άλλες, από τις λέξεις που ήδη</w:t>
      </w:r>
      <w:r>
        <w:rPr>
          <w:rFonts w:eastAsia="Times New Roman"/>
          <w:szCs w:val="24"/>
        </w:rPr>
        <w:t xml:space="preserve"> ξέραμε, να μπορούν να αλλάζουν το νόημά τους, το περιεχόμενό τους με έναν σχεδόν μαγικό τρόπο, ανάλογα πάντα με το ποιος τις χρησιμοποιεί τις λέξεις αυτές. </w:t>
      </w:r>
    </w:p>
    <w:p w14:paraId="0B93CA91"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lastRenderedPageBreak/>
        <w:t>Έτσι, μετά τη γνωριμία μας με τα μνημόνια, όταν ζητήσαμε να μας πουν το γιατί μας συμβαίνει αυτό π</w:t>
      </w:r>
      <w:r>
        <w:rPr>
          <w:rFonts w:eastAsia="Times New Roman"/>
          <w:szCs w:val="24"/>
        </w:rPr>
        <w:t>ου συμβαίνει στη χώρα μας, πληροφορηθήκαμε αρμοδίως και από υπεύθυνα χείλη πως όλα αυτά γίνονται για το καλό μας, για να επιστρέψει η ανάπτυξη στη χώρα. Αυτό μας είπαν. Για να το πετύχουμε αυτό, όπως μας εξήγησαν οι φίλοι, οι εταίροι, οι σύμμαχοί μας, έπρε</w:t>
      </w:r>
      <w:r>
        <w:rPr>
          <w:rFonts w:eastAsia="Times New Roman"/>
          <w:szCs w:val="24"/>
        </w:rPr>
        <w:t>πε να γίνουμε πιο ανταγωνιστικοί. «Για να έλθει η ανάπτυξη, θα πρέπει να γίνετε πιο ανταγωνιστικοί». Αυτό μας είπαν. Όλα όσα γίνονται δηλαδή, όλα όσα τραβάμε γίνονται για να γίνουμε πιο ανταγωνιστικοί, για να γίνει η ελληνική οικονομία πιο ανταγωνιστική, γ</w:t>
      </w:r>
      <w:r>
        <w:rPr>
          <w:rFonts w:eastAsia="Times New Roman"/>
          <w:szCs w:val="24"/>
        </w:rPr>
        <w:t>ιατί αν δεν το καταφέρουμε αυτό, μας απείλησαν πως δεν θα δούμε ποτέ την ανάπτυξη στη χώρα μας.</w:t>
      </w:r>
    </w:p>
    <w:p w14:paraId="0B93CA92"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lastRenderedPageBreak/>
        <w:t>Από τότε, λοιπόν, που εξηγήθηκαν όλες αυτές οι λεπτομέρειες στον ελληνικό λαό και αφού είδαν οι πολίτες τη λέξη «όχι» να χάνει το νόημά της και αυτή, φτάσαμε στ</w:t>
      </w:r>
      <w:r>
        <w:rPr>
          <w:rFonts w:eastAsia="Times New Roman"/>
          <w:szCs w:val="24"/>
        </w:rPr>
        <w:t>ο σημείο να ακούμε τις λέξεις «ελεύθερη αγορά», «ανταγωνισμός», «ανάπτυξη» και να μας λούζει κρύος ιδρώτας.</w:t>
      </w:r>
    </w:p>
    <w:p w14:paraId="0B93CA93"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Κάτω απ’ αυτές, λοιπόν, τις συνθήκες, καλούμαστε σήμερα να εξηγήσουμε στους πολίτες το περιεχόμενο της </w:t>
      </w:r>
      <w:r>
        <w:rPr>
          <w:rFonts w:eastAsia="Times New Roman"/>
          <w:szCs w:val="24"/>
        </w:rPr>
        <w:t>ευρωπαϊκής οδηγίας</w:t>
      </w:r>
      <w:r>
        <w:rPr>
          <w:rFonts w:eastAsia="Times New Roman"/>
          <w:szCs w:val="24"/>
        </w:rPr>
        <w:t xml:space="preserve"> 104, την οποία οφείλουμε ν</w:t>
      </w:r>
      <w:r>
        <w:rPr>
          <w:rFonts w:eastAsia="Times New Roman"/>
          <w:szCs w:val="24"/>
        </w:rPr>
        <w:t>α ενσωματώσουμε στο εθνικό μας Δίκαιο στο πλαίσιο των ευρωπαϊκών μας υποχρεώσεων και, μάλιστα, υπό την απειλή επιβολής προστίμου, καθώς ήδη έχουμε αργήσει υπερβολικά.</w:t>
      </w:r>
    </w:p>
    <w:p w14:paraId="0B93CA94"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Αυτή η ευρωπαϊκή </w:t>
      </w:r>
      <w:r>
        <w:rPr>
          <w:rFonts w:eastAsia="Times New Roman"/>
          <w:szCs w:val="24"/>
        </w:rPr>
        <w:t>οδηγία</w:t>
      </w:r>
      <w:r>
        <w:rPr>
          <w:rFonts w:eastAsia="Times New Roman"/>
          <w:szCs w:val="24"/>
        </w:rPr>
        <w:t>, η 104/2014, επιχειρεί να ενισχύσει τη δυνατότητα όσων θεωρούν πω</w:t>
      </w:r>
      <w:r>
        <w:rPr>
          <w:rFonts w:eastAsia="Times New Roman"/>
          <w:szCs w:val="24"/>
        </w:rPr>
        <w:t xml:space="preserve">ς αδικήθηκαν, όσων θεωρούν </w:t>
      </w:r>
      <w:r>
        <w:rPr>
          <w:rFonts w:eastAsia="Times New Roman"/>
          <w:szCs w:val="24"/>
        </w:rPr>
        <w:lastRenderedPageBreak/>
        <w:t>πως δεν τηρήθηκαν οι κανόνες περί ανταγωνισμού και να προχωρήσουν στο να διεκδικήσουν αποζημιώσεις από εκείνους που παραβίασαν τις αρχές της ελεύθερης αγοράς.</w:t>
      </w:r>
    </w:p>
    <w:p w14:paraId="0B93CA95"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Με λίγα λόγια, δηλαδή, επειδή έχει καταστεί σύνηθες φαινόμενο στην </w:t>
      </w:r>
      <w:r>
        <w:rPr>
          <w:rFonts w:eastAsia="Times New Roman"/>
          <w:szCs w:val="24"/>
        </w:rPr>
        <w:t xml:space="preserve">Ευρώπη το να παραβιάζονται οι αρχές του ελεύθερου εμπορίου, του ανεμπόδιστου ανταγωνισμού και να κερδίζονται διαγωνισμοί με δόλιους τρόπους, αναγκάζεται η Ευρώπη να </w:t>
      </w:r>
      <w:proofErr w:type="spellStart"/>
      <w:r>
        <w:rPr>
          <w:rFonts w:eastAsia="Times New Roman"/>
          <w:szCs w:val="24"/>
        </w:rPr>
        <w:t>αυστηροποιήσει</w:t>
      </w:r>
      <w:proofErr w:type="spellEnd"/>
      <w:r>
        <w:rPr>
          <w:rFonts w:eastAsia="Times New Roman"/>
          <w:szCs w:val="24"/>
        </w:rPr>
        <w:t xml:space="preserve"> το ήδη υπάρχον θεσμικό της πλαίσιο.</w:t>
      </w:r>
    </w:p>
    <w:p w14:paraId="0B93CA96"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Αυτή η προσπάθεια </w:t>
      </w:r>
      <w:proofErr w:type="spellStart"/>
      <w:r>
        <w:rPr>
          <w:rFonts w:eastAsia="Times New Roman"/>
          <w:szCs w:val="24"/>
        </w:rPr>
        <w:t>αυστηροποίησης</w:t>
      </w:r>
      <w:proofErr w:type="spellEnd"/>
      <w:r>
        <w:rPr>
          <w:rFonts w:eastAsia="Times New Roman"/>
          <w:szCs w:val="24"/>
        </w:rPr>
        <w:t xml:space="preserve"> και ελέ</w:t>
      </w:r>
      <w:r>
        <w:rPr>
          <w:rFonts w:eastAsia="Times New Roman"/>
          <w:szCs w:val="24"/>
        </w:rPr>
        <w:t xml:space="preserve">γχου σκοπό έχει να διασφαλίσει τον υγιή ανταγωνισμό, εκείνον που στηρίζεται στις σχέσεις μεταξύ κόστους και ζήτησης, ποιότητας και προσφοράς και όχι στις δημόσιες και κοινωνικές σχέσεις μεταξύ πολιτικών και επιχειρηματιών. </w:t>
      </w:r>
    </w:p>
    <w:p w14:paraId="0B93CA97"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lastRenderedPageBreak/>
        <w:t>Εδώ ακριβώς είναι που προκύπτει,</w:t>
      </w:r>
      <w:r>
        <w:rPr>
          <w:rFonts w:eastAsia="Times New Roman"/>
          <w:szCs w:val="24"/>
        </w:rPr>
        <w:t xml:space="preserve"> που γεννιέται ένα άλλο ερώτημα εξίσου σημαντικό: Αρκεί ένας νόμος; Αρκούν οι νόμοι για να προστατεύσουν την επιχειρηματικότητα και να επιβάλλουν συνθήκες υγιούς ανταγωνισμού;</w:t>
      </w:r>
    </w:p>
    <w:p w14:paraId="0B93CA98"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Η ελληνική εμπειρία, αγαπητοί συνάδελφοι, λέει πως όχι, δεν αρκεί. Δεν αρκούν οι</w:t>
      </w:r>
      <w:r>
        <w:rPr>
          <w:rFonts w:eastAsia="Times New Roman"/>
          <w:szCs w:val="24"/>
        </w:rPr>
        <w:t xml:space="preserve"> νόμοι σ’ αυτήν τη χώρα, γιατί πολλοί απ’ αυτούς στις περισσότερες χρονικές στιγμές δεν εφαρμόζονται. Πόσες φορές το έχουμε ακούσει, πόσες φορές το έχουμε πει πως «στην Ελλάδα νόμους έχουμε, αλλά πολλές φορές δεν τους εφαρμόζουμε»; Πού είδε ο Έλληνας να λε</w:t>
      </w:r>
      <w:r>
        <w:rPr>
          <w:rFonts w:eastAsia="Times New Roman"/>
          <w:szCs w:val="24"/>
        </w:rPr>
        <w:t xml:space="preserve">ιτουργεί ο υγιής ανταγωνισμός στη χώρα του; Πώς λειτούργησαν υπέρ του, πώς προστάτευσαν την τσέπη του όλες αυτές οι διατάξεις, όλα αυτά τα άρθρα των σχετικών νόμων που ρυθμίζουν τα ζητήματα ανταγωνιστικότητας; Πότε </w:t>
      </w:r>
      <w:r>
        <w:rPr>
          <w:rFonts w:eastAsia="Times New Roman"/>
          <w:szCs w:val="24"/>
        </w:rPr>
        <w:lastRenderedPageBreak/>
        <w:t>ένοιωσε ο Έλληνας κερδισμένος, επειδή τηρ</w:t>
      </w:r>
      <w:r>
        <w:rPr>
          <w:rFonts w:eastAsia="Times New Roman"/>
          <w:szCs w:val="24"/>
        </w:rPr>
        <w:t>ήθηκαν οι κανόνες της ελεύθερης αγοράς;</w:t>
      </w:r>
    </w:p>
    <w:p w14:paraId="0B93CA99" w14:textId="77777777" w:rsidR="009028E6" w:rsidRDefault="00A2758D">
      <w:pPr>
        <w:spacing w:after="0" w:line="720" w:lineRule="auto"/>
        <w:ind w:firstLine="720"/>
        <w:jc w:val="both"/>
        <w:rPr>
          <w:rFonts w:eastAsia="Times New Roman" w:cs="Times New Roman"/>
          <w:szCs w:val="24"/>
        </w:rPr>
      </w:pPr>
      <w:r>
        <w:rPr>
          <w:rFonts w:eastAsia="Times New Roman" w:cs="Times New Roman"/>
          <w:szCs w:val="24"/>
        </w:rPr>
        <w:t xml:space="preserve">Δυστυχώς, αγαπητοί συνάδελφοι, οι Έλληνες δεν ξέρουν πώς είναι να λειτουργεί ο υγιής ανταγωνισμός, ούτε κατ’ </w:t>
      </w:r>
      <w:proofErr w:type="spellStart"/>
      <w:r>
        <w:rPr>
          <w:rFonts w:eastAsia="Times New Roman" w:cs="Times New Roman"/>
          <w:szCs w:val="24"/>
        </w:rPr>
        <w:t>όψιν</w:t>
      </w:r>
      <w:proofErr w:type="spellEnd"/>
      <w:r>
        <w:rPr>
          <w:rFonts w:eastAsia="Times New Roman" w:cs="Times New Roman"/>
          <w:szCs w:val="24"/>
        </w:rPr>
        <w:t xml:space="preserve"> ούτε κατ’ </w:t>
      </w:r>
      <w:proofErr w:type="spellStart"/>
      <w:r>
        <w:rPr>
          <w:rFonts w:eastAsia="Times New Roman" w:cs="Times New Roman"/>
          <w:szCs w:val="24"/>
        </w:rPr>
        <w:t>ακοήν</w:t>
      </w:r>
      <w:proofErr w:type="spellEnd"/>
      <w:r>
        <w:rPr>
          <w:rFonts w:eastAsia="Times New Roman" w:cs="Times New Roman"/>
          <w:szCs w:val="24"/>
        </w:rPr>
        <w:t xml:space="preserve">. Δεν το έχουμε δει αυτό στην Ελλάδα και δεν το ξέρουμε. Αντιθέτως, έχουμε δει δεκάδες </w:t>
      </w:r>
      <w:r>
        <w:rPr>
          <w:rFonts w:eastAsia="Times New Roman" w:cs="Times New Roman"/>
          <w:szCs w:val="24"/>
        </w:rPr>
        <w:t>αντίθετα και αρνητικά παραδείγματα, από το ποιος θα πάρει το πρωτάθλημα, μέχρι το ποιο φάρμακο θα σου γράψει ο γιατρός, από το πόσα τηλεοπτικά κανάλια λειτουργούν μέχρι το ποιος θα ασφαλτοστρώσει τους δρόμους, από το ποιος αγοράζει λιμάνια, αεροδρόμια, τις</w:t>
      </w:r>
      <w:r>
        <w:rPr>
          <w:rFonts w:eastAsia="Times New Roman" w:cs="Times New Roman"/>
          <w:szCs w:val="24"/>
        </w:rPr>
        <w:t xml:space="preserve"> θάλασσές μας και ό,τι έχουμε βγάλει στο σφυρί, μέχρι το πότε θα φτιαχτεί το μετρό στην πόλη μου, τη Θεσσαλονίκη. </w:t>
      </w:r>
    </w:p>
    <w:p w14:paraId="0B93CA9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Σε όλα αυτά τα θέματα και σε δεκάδες άλλα, οι Έλληνες, αγαπητοί συνάδελφοι, ξέρουν ήδη την απάντηση. Και είναι η ίδια, πιστέψτε με: Ο ισχυρότ</w:t>
      </w:r>
      <w:r>
        <w:rPr>
          <w:rFonts w:eastAsia="Times New Roman" w:cs="Times New Roman"/>
          <w:szCs w:val="24"/>
        </w:rPr>
        <w:t xml:space="preserve">ερος και ο πιο δικτυωμένος. Αυτή είναι η απάντηση! Δεν υπήρξε ποτέ υγιής ανταγωνισμός σε αυτή τη χώρα και σε κανένα απολύτως επίπεδο. </w:t>
      </w:r>
    </w:p>
    <w:p w14:paraId="0B93CA9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Λυπάμαι πολύ, αλλά και αυτή η ενσωμάτωση της </w:t>
      </w:r>
      <w:r>
        <w:rPr>
          <w:rFonts w:eastAsia="Times New Roman" w:cs="Times New Roman"/>
          <w:szCs w:val="24"/>
        </w:rPr>
        <w:t>ευρωπαϊκής οδηγίας</w:t>
      </w:r>
      <w:r>
        <w:rPr>
          <w:rFonts w:eastAsia="Times New Roman" w:cs="Times New Roman"/>
          <w:szCs w:val="24"/>
        </w:rPr>
        <w:t xml:space="preserve"> στο εθνικό μας δίκαιο γίνεται με τον δικό μας, τον ιδιαίτ</w:t>
      </w:r>
      <w:r>
        <w:rPr>
          <w:rFonts w:eastAsia="Times New Roman" w:cs="Times New Roman"/>
          <w:szCs w:val="24"/>
        </w:rPr>
        <w:t xml:space="preserve">ερο, τον εθνικό μας τρόπο. Πήραμε αυτά που μας πρότειναν οι Ευρωπαίοι και τα προσαρμόσαμε στην ελληνική πραγματικότητα, εκείνη που –επαναλαμβάνω- δεν γνωρίζει τι σημαίνει υγιής ανταγωνισμός, δεν έχει γευτεί ποτέ τα καλά του. </w:t>
      </w:r>
    </w:p>
    <w:p w14:paraId="0B93CA9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Τα αποτελέσματα της προσαρμογή</w:t>
      </w:r>
      <w:r>
        <w:rPr>
          <w:rFonts w:eastAsia="Times New Roman" w:cs="Times New Roman"/>
          <w:szCs w:val="24"/>
        </w:rPr>
        <w:t xml:space="preserve">ς αυτής είναι εξόφθαλμα και προκαλούν προβληματισμό, καθώς αποδυναμώνουν, αγαπητοί συνάδελφοι, την ισχύ του νόμου αυτού. </w:t>
      </w:r>
    </w:p>
    <w:p w14:paraId="0B93CA9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Για παράδειγμα, στο άρθρο 3 γίνεται λόγος για τη δυνατότητα κάθε φυσικού και νομικού προσώπου να διεκδικεί αποζημιώσεις. Και θα πίστευ</w:t>
      </w:r>
      <w:r>
        <w:rPr>
          <w:rFonts w:eastAsia="Times New Roman" w:cs="Times New Roman"/>
          <w:szCs w:val="24"/>
        </w:rPr>
        <w:t>ε κανείς πως τους έχουμε καλύψει όλους και όλες, αλλά αυτό δεν ισχύει γιατί ξεχάσαμε τις ενώσεις καταναλωτών. Δεν θεωρήθηκε σκόπιμο ή αναγκαίο να προβλεφθεί με μία ειδική διάταξη η δυνατότητα άσκησης συλλογικής αγωγής από τις ενώσεις καταναλωτών;</w:t>
      </w:r>
    </w:p>
    <w:p w14:paraId="0B93CA9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Τι να υπο</w:t>
      </w:r>
      <w:r>
        <w:rPr>
          <w:rFonts w:eastAsia="Times New Roman" w:cs="Times New Roman"/>
          <w:szCs w:val="24"/>
        </w:rPr>
        <w:t xml:space="preserve">θέσουμε; Ότι στην πράξη θα είναι τόσα τα εμπόδια για τους απλούς πολίτες, που τελικά δεν θα τους προστατεύσει ούτε αυτός ο νόμος; </w:t>
      </w:r>
    </w:p>
    <w:p w14:paraId="0B93CA9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Πιο κάτω, στο άρθρο 5, μοιάζει σαν να ξεχάσαμε και να αφήσαμε ένα παράθυρο ανοιχτό, ορθάνοιχτο θα έλεγα εγώ από την δική μου </w:t>
      </w:r>
      <w:r>
        <w:rPr>
          <w:rFonts w:eastAsia="Times New Roman" w:cs="Times New Roman"/>
          <w:szCs w:val="24"/>
        </w:rPr>
        <w:t>πλευρά. Τι προβλέπουμε για την περίπτωση που κάποιος διάδικος ισχυρισθεί πως απώλεσε κατά λάθος στοιχεία; Προβλέπουμε την επιβολή προστίμων.</w:t>
      </w:r>
    </w:p>
    <w:p w14:paraId="0B93CAA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Και τι πρόστιμα είναι αυτά, αγαπητοί συνάδελφοι; Είναι πρόστιμα, των οποίων το ύψος τα καθιστά ανούσια και ασήμαντα</w:t>
      </w:r>
      <w:r>
        <w:rPr>
          <w:rFonts w:eastAsia="Times New Roman" w:cs="Times New Roman"/>
          <w:szCs w:val="24"/>
        </w:rPr>
        <w:t xml:space="preserve"> για το μέγεθος των εταιρειών, τη συμπεριφορά των οποίων ευελπιστούμε πως θα ελέγξουμε και θα συνετίσουμε με την ενσωμάτωση της </w:t>
      </w:r>
      <w:r>
        <w:rPr>
          <w:rFonts w:eastAsia="Times New Roman" w:cs="Times New Roman"/>
          <w:szCs w:val="24"/>
        </w:rPr>
        <w:t>ευρωπαϊκής οδηγίας</w:t>
      </w:r>
      <w:r>
        <w:rPr>
          <w:rFonts w:eastAsia="Times New Roman" w:cs="Times New Roman"/>
          <w:szCs w:val="24"/>
        </w:rPr>
        <w:t xml:space="preserve"> με αριθμό 104.</w:t>
      </w:r>
    </w:p>
    <w:p w14:paraId="0B93CAA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οδηγία</w:t>
      </w:r>
      <w:r>
        <w:rPr>
          <w:rFonts w:eastAsia="Times New Roman" w:cs="Times New Roman"/>
          <w:szCs w:val="24"/>
        </w:rPr>
        <w:t xml:space="preserve"> προβλέπεται πως οι κυρώσεις που θα μπορούν να επιβληθούν από τα εθνικά δικαστήρια </w:t>
      </w:r>
      <w:r>
        <w:rPr>
          <w:rFonts w:eastAsia="Times New Roman" w:cs="Times New Roman"/>
          <w:szCs w:val="24"/>
        </w:rPr>
        <w:t xml:space="preserve">πρέπει να είναι αποτελεσματικές, αναλογικές και αποτρεπτικές. </w:t>
      </w:r>
    </w:p>
    <w:p w14:paraId="0B93CAA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Πού είναι αυτό στη δική μας εκδοχή; Πού είναι αυτό στην ελληνική πραγματικότητα; Πουθενά δεν είναι! Δεν την ακολουθήσαμε σε αυτό το σημείο την </w:t>
      </w:r>
      <w:r>
        <w:rPr>
          <w:rFonts w:eastAsia="Times New Roman" w:cs="Times New Roman"/>
          <w:szCs w:val="24"/>
        </w:rPr>
        <w:t>οδηγία</w:t>
      </w:r>
      <w:r>
        <w:rPr>
          <w:rFonts w:eastAsia="Times New Roman" w:cs="Times New Roman"/>
          <w:szCs w:val="24"/>
        </w:rPr>
        <w:t xml:space="preserve">. Δεν τη λάβαμε υπ’ </w:t>
      </w:r>
      <w:proofErr w:type="spellStart"/>
      <w:r>
        <w:rPr>
          <w:rFonts w:eastAsia="Times New Roman" w:cs="Times New Roman"/>
          <w:szCs w:val="24"/>
        </w:rPr>
        <w:t>όψιν</w:t>
      </w:r>
      <w:proofErr w:type="spellEnd"/>
      <w:r>
        <w:rPr>
          <w:rFonts w:eastAsia="Times New Roman" w:cs="Times New Roman"/>
          <w:szCs w:val="24"/>
        </w:rPr>
        <w:t xml:space="preserve"> μας και αυτό εύλογα</w:t>
      </w:r>
      <w:r>
        <w:rPr>
          <w:rFonts w:eastAsia="Times New Roman" w:cs="Times New Roman"/>
          <w:szCs w:val="24"/>
        </w:rPr>
        <w:t xml:space="preserve"> γεννά πολλές απορίες. </w:t>
      </w:r>
    </w:p>
    <w:p w14:paraId="0B93CAA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Επίσης, προκαλεί προβληματισμό η πρόβλεψη της παραγράφου 1 του άρθρου 13 για τη δυνατότητα στελέχωσης του ειδικού τμήματος του Πρωτοδικείου Αθηνών από δικαστές με απλή εμπειρία στο εμπορικό δίκαιο εν γένει, σε περίπτωση που λείπει ο αναγκαίος αριθμός εξειδ</w:t>
      </w:r>
      <w:r>
        <w:rPr>
          <w:rFonts w:eastAsia="Times New Roman" w:cs="Times New Roman"/>
          <w:szCs w:val="24"/>
        </w:rPr>
        <w:t xml:space="preserve">ικευμένων δικαστών για τη συγκρότηση του τμήματος.  </w:t>
      </w:r>
    </w:p>
    <w:p w14:paraId="0B93CAA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Η συγκεκριμένη αναφορά κατά την άποψη της Ένωσης Κεντρώων δεν διασφαλίζει την ποιότητα των δικαστών που θα κληθούν να χειριστούν σημαντικές υποθέσεις σε έναν τόσο ευαίσθητο τομέα. Άλλη μία επιρροή της ελ</w:t>
      </w:r>
      <w:r>
        <w:rPr>
          <w:rFonts w:eastAsia="Times New Roman" w:cs="Times New Roman"/>
          <w:szCs w:val="24"/>
        </w:rPr>
        <w:t xml:space="preserve">ληνικής πραγματικότητας! </w:t>
      </w:r>
    </w:p>
    <w:p w14:paraId="0B93CAA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Και σαν να μην έφταναν όλα αυτά, στο άρθρο 18 έχουμε κληθεί να νομοθετήσουμε, προβλέπεται δηλαδή πως υπάρχει αναδρομική ισχύς στο νομοσχέδιο από τις 27 Δεκεμβρίου 2016, σήμερα Μάρτιο του 2018.</w:t>
      </w:r>
    </w:p>
    <w:p w14:paraId="0B93CAA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w:t>
      </w:r>
      <w:r>
        <w:rPr>
          <w:rFonts w:eastAsia="Times New Roman" w:cs="Times New Roman"/>
          <w:szCs w:val="24"/>
        </w:rPr>
        <w:t xml:space="preserve">αταλαμβάνει ο Η΄ Αντιπρόεδρος της Βουλής κ. </w:t>
      </w:r>
      <w:r w:rsidRPr="00C157FB">
        <w:rPr>
          <w:rFonts w:eastAsia="Times New Roman" w:cs="Times New Roman"/>
          <w:b/>
          <w:szCs w:val="24"/>
        </w:rPr>
        <w:t>ΔΗΜΗΤΡΙΟΣ ΚΑΜΜΕΝΟΣ</w:t>
      </w:r>
      <w:r>
        <w:rPr>
          <w:rFonts w:eastAsia="Times New Roman" w:cs="Times New Roman"/>
          <w:szCs w:val="24"/>
        </w:rPr>
        <w:t>)</w:t>
      </w:r>
    </w:p>
    <w:p w14:paraId="0B93CAA7"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Τι να σχολιάσει κανείς, αγαπητοί συνάδελφοι, για όλα αυτά; </w:t>
      </w:r>
    </w:p>
    <w:p w14:paraId="0B93CAA8"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δύσκολοι οι καιροί. Πραγματικά –για να μην παίζουμε με τις λέξεις- στην Ελλάδα υγιής ανταγωνισμό</w:t>
      </w:r>
      <w:r>
        <w:rPr>
          <w:rFonts w:eastAsia="Times New Roman" w:cs="Times New Roman"/>
          <w:szCs w:val="24"/>
        </w:rPr>
        <w:t>ς δεν υπήρξε ποτέ, ούτε και θα υπάρξει όσο συνεχίζουμε να υποχωρούμε απέναντι στην περίφημη ελληνική πραγματικότητα, η οποία στηρίζεται στην αρχή πως το μεγάλο ψάρι τρώει το μικρό, πως οι φελλοί επιπλέουν, πως όποιος έχει μπάρμπα στην Κορώνη είναι πιο χρήσ</w:t>
      </w:r>
      <w:r>
        <w:rPr>
          <w:rFonts w:eastAsia="Times New Roman" w:cs="Times New Roman"/>
          <w:szCs w:val="24"/>
        </w:rPr>
        <w:t xml:space="preserve">ιμος από τα πτυχία, τις ικανότητες, τις δεξιότητες και πως αν έχεις λεφτά και γνωριμίες, τότε όλα, όλοι και όλες έχουν την τιμή τους και αγοράζονται. </w:t>
      </w:r>
    </w:p>
    <w:p w14:paraId="0B93CAA9"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Αυτή είναι η ελληνική πραγματικότητα. Το βλέπουμε στις ειδήσεις κάθε βράδυ, αγαπητοί συνάδελφοι. Οι μικρο</w:t>
      </w:r>
      <w:r>
        <w:rPr>
          <w:rFonts w:eastAsia="Times New Roman" w:cs="Times New Roman"/>
          <w:szCs w:val="24"/>
        </w:rPr>
        <w:t>ί και ανίσχυροι πάντα θα βγαίνουν χαμένοι όσο οι νόμοι δεν βάζουν στόχο την προ</w:t>
      </w:r>
      <w:r>
        <w:rPr>
          <w:rFonts w:eastAsia="Times New Roman" w:cs="Times New Roman"/>
          <w:szCs w:val="24"/>
        </w:rPr>
        <w:lastRenderedPageBreak/>
        <w:t xml:space="preserve">στασία τους αντί τη διαχείριση της κατάστασής τους. Ακόμα και εκείνοι οι συμπολίτες μας που έκαναν το λάθος και πίστεψαν στο ελληνικό </w:t>
      </w:r>
      <w:r>
        <w:rPr>
          <w:rFonts w:eastAsia="Times New Roman" w:cs="Times New Roman"/>
          <w:szCs w:val="24"/>
        </w:rPr>
        <w:t xml:space="preserve">δημόσιο </w:t>
      </w:r>
      <w:r>
        <w:rPr>
          <w:rFonts w:eastAsia="Times New Roman" w:cs="Times New Roman"/>
          <w:szCs w:val="24"/>
        </w:rPr>
        <w:t>αρκετά ώστε να του εμπιστευθούν τις</w:t>
      </w:r>
      <w:r>
        <w:rPr>
          <w:rFonts w:eastAsia="Times New Roman" w:cs="Times New Roman"/>
          <w:szCs w:val="24"/>
        </w:rPr>
        <w:t xml:space="preserve"> αποταμιεύσεις τους, αγοράζοντας ομόλογα του ελληνικού </w:t>
      </w:r>
      <w:r>
        <w:rPr>
          <w:rFonts w:eastAsia="Times New Roman" w:cs="Times New Roman"/>
          <w:szCs w:val="24"/>
        </w:rPr>
        <w:t>δημοσίου</w:t>
      </w:r>
      <w:r>
        <w:rPr>
          <w:rFonts w:eastAsia="Times New Roman" w:cs="Times New Roman"/>
          <w:szCs w:val="24"/>
        </w:rPr>
        <w:t xml:space="preserve">, πήραν αυτό το πικρό μάθημα. </w:t>
      </w:r>
    </w:p>
    <w:p w14:paraId="0B93CAAA"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όλους «κουρεύτηκαν» τα ομόλογα, στις τράπεζες, στις επιχειρήσεις, στα ασφαλιστικά ταμεία. Οι τράπεζες, όμως, </w:t>
      </w:r>
      <w:proofErr w:type="spellStart"/>
      <w:r>
        <w:rPr>
          <w:rFonts w:eastAsia="Times New Roman" w:cs="Times New Roman"/>
          <w:szCs w:val="24"/>
        </w:rPr>
        <w:t>ανακεφαλαιοποιήθηκαν</w:t>
      </w:r>
      <w:proofErr w:type="spellEnd"/>
      <w:r>
        <w:rPr>
          <w:rFonts w:eastAsia="Times New Roman" w:cs="Times New Roman"/>
          <w:szCs w:val="24"/>
        </w:rPr>
        <w:t xml:space="preserve"> από την τσέπη των φορολογουμέ</w:t>
      </w:r>
      <w:r>
        <w:rPr>
          <w:rFonts w:eastAsia="Times New Roman" w:cs="Times New Roman"/>
          <w:szCs w:val="24"/>
        </w:rPr>
        <w:t xml:space="preserve">νων. Και αν λάβουμε υπ’ </w:t>
      </w:r>
      <w:proofErr w:type="spellStart"/>
      <w:r>
        <w:rPr>
          <w:rFonts w:eastAsia="Times New Roman" w:cs="Times New Roman"/>
          <w:szCs w:val="24"/>
        </w:rPr>
        <w:t>όψιν</w:t>
      </w:r>
      <w:proofErr w:type="spellEnd"/>
      <w:r>
        <w:rPr>
          <w:rFonts w:eastAsia="Times New Roman" w:cs="Times New Roman"/>
          <w:szCs w:val="24"/>
        </w:rPr>
        <w:t xml:space="preserve"> και τη διάταξη για τον περίφημο αναβαλλόμενο φόρο, τότε ενδεχομένως να τις πεις και κερδισμένες τις τράπεζες. Οι μεγάλες επιχειρήσεις μπόρεσαν και τα έγραψαν στα βιβλία τους ως ζημιές και έτσι και αυτές από την πλευρά τους δεν </w:t>
      </w:r>
      <w:r>
        <w:rPr>
          <w:rFonts w:eastAsia="Times New Roman" w:cs="Times New Roman"/>
          <w:szCs w:val="24"/>
        </w:rPr>
        <w:t xml:space="preserve">πλήρωσαν </w:t>
      </w:r>
      <w:r>
        <w:rPr>
          <w:rFonts w:eastAsia="Times New Roman" w:cs="Times New Roman"/>
          <w:szCs w:val="24"/>
        </w:rPr>
        <w:lastRenderedPageBreak/>
        <w:t xml:space="preserve">φόρο. Τα ασφαλιστικά ταμεία εντάχθηκαν στον προϋπολογισμό, επιχορηγήθηκαν, επιδοτήθηκαν από το ελληνικό κράτος. Όλοι με κάποιον τρόπο βρήκαν κάπου να στηριχθούν, όλοι οι μεγάλοι φυσικά, γιατί οι </w:t>
      </w:r>
      <w:proofErr w:type="spellStart"/>
      <w:r>
        <w:rPr>
          <w:rFonts w:eastAsia="Times New Roman" w:cs="Times New Roman"/>
          <w:szCs w:val="24"/>
        </w:rPr>
        <w:t>μικροομολογιούχοι</w:t>
      </w:r>
      <w:proofErr w:type="spellEnd"/>
      <w:r>
        <w:rPr>
          <w:rFonts w:eastAsia="Times New Roman" w:cs="Times New Roman"/>
          <w:szCs w:val="24"/>
        </w:rPr>
        <w:t xml:space="preserve"> δεν βρήκαν ποτέ το δίκιο τους. Ακό</w:t>
      </w:r>
      <w:r>
        <w:rPr>
          <w:rFonts w:eastAsia="Times New Roman" w:cs="Times New Roman"/>
          <w:szCs w:val="24"/>
        </w:rPr>
        <w:t>μα το ψάχνουν, ακόμα το διεκδικούν.</w:t>
      </w:r>
    </w:p>
    <w:p w14:paraId="0B93CAAB"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Οι άνθρωποι για τους οποίους ομιλώ –και με τους οποίους θα κλείσω και την τοποθέτησή μου- ήξεραν τις δυσκολίες που περνούσε η χώρα και έκαναν υπομονή. Αγνοούσαν, όμως, την ελληνική πραγματικότητα. </w:t>
      </w:r>
    </w:p>
    <w:p w14:paraId="0B93CAAC"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Όλες οι κυβερνήσεις απ</w:t>
      </w:r>
      <w:r>
        <w:rPr>
          <w:rFonts w:eastAsia="Times New Roman" w:cs="Times New Roman"/>
          <w:szCs w:val="24"/>
        </w:rPr>
        <w:t xml:space="preserve">ό το 2012 μέχρι σήμερα υποσχέθηκαν σε αυτούς τους ανθρώπους πως θα βρουν λύση στο πρόβλημά τους και θα αποκαταστήσουν τις αποταμιεύσεις τους, κρύβοντας, </w:t>
      </w:r>
      <w:r>
        <w:rPr>
          <w:rFonts w:eastAsia="Times New Roman" w:cs="Times New Roman"/>
          <w:szCs w:val="24"/>
        </w:rPr>
        <w:lastRenderedPageBreak/>
        <w:t>όμως, από αυτούς την πραγματικότητα. Ειδικά η σημερινή Κυβέρνηση, όταν ήταν στην Αντιπολίτευση, είχε κα</w:t>
      </w:r>
      <w:r>
        <w:rPr>
          <w:rFonts w:eastAsia="Times New Roman" w:cs="Times New Roman"/>
          <w:szCs w:val="24"/>
        </w:rPr>
        <w:t xml:space="preserve">ταθέσει και μία τροπολογία για αυτούς τους ανθρώπους, την οποία μετά μάλλον την έθαψαν κάπου πολύ βαθιά. </w:t>
      </w:r>
    </w:p>
    <w:p w14:paraId="0B93CAAD"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Στην ελληνική πραγματικότητα, αγαπητοί συνάδελφοι, έχουν υποστεί αυτοί οι άνθρωποι τον απόλυτο εμπαιγμό από όλες τις κυβερνήσεις, που χρησιμοποίησαν τ</w:t>
      </w:r>
      <w:r>
        <w:rPr>
          <w:rFonts w:eastAsia="Times New Roman" w:cs="Times New Roman"/>
          <w:szCs w:val="24"/>
        </w:rPr>
        <w:t xml:space="preserve">ον πόνο τους απλά και μόνο για ψηφοθηρικούς λόγους. </w:t>
      </w:r>
    </w:p>
    <w:p w14:paraId="0B93CAAE"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Εν κατακλείδι, το συγκεκριμένο νομοσχέδιο προσαρμόζεται στην ελληνική πραγματικότητα. Αυτή την ελληνική πραγματικότητα η Ένωση Κεντρώων δεν τη θέλει και δίνει αγώνα για να την αλλάξει από τότε που μπήκε </w:t>
      </w:r>
      <w:r>
        <w:rPr>
          <w:rFonts w:eastAsia="Times New Roman" w:cs="Times New Roman"/>
          <w:szCs w:val="24"/>
        </w:rPr>
        <w:t>μέσα στην Ελληνική Βουλή. Δεν θα συμβιβα</w:t>
      </w:r>
      <w:r>
        <w:rPr>
          <w:rFonts w:eastAsia="Times New Roman" w:cs="Times New Roman"/>
          <w:szCs w:val="24"/>
        </w:rPr>
        <w:lastRenderedPageBreak/>
        <w:t>στούμε και δεν θα χαριστούμε. Θα ψηφίσουμε «</w:t>
      </w:r>
      <w:r>
        <w:rPr>
          <w:rFonts w:eastAsia="Times New Roman" w:cs="Times New Roman"/>
          <w:szCs w:val="24"/>
        </w:rPr>
        <w:t>παρών</w:t>
      </w:r>
      <w:r>
        <w:rPr>
          <w:rFonts w:eastAsia="Times New Roman" w:cs="Times New Roman"/>
          <w:szCs w:val="24"/>
        </w:rPr>
        <w:t xml:space="preserve">» για να τιμήσουμε το ένα βήμα προς τα εμπρός που πάει να κάνει, γιατί κατά τα άλλα οι προθέσεις στην ελληνική πραγματικότητα παραμένουν οι ίδιες. </w:t>
      </w:r>
    </w:p>
    <w:p w14:paraId="0B93CAAF"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Όσον αφορά τις τροπ</w:t>
      </w:r>
      <w:r>
        <w:rPr>
          <w:rFonts w:eastAsia="Times New Roman" w:cs="Times New Roman"/>
          <w:szCs w:val="24"/>
        </w:rPr>
        <w:t xml:space="preserve">ολογίες, η τροπολογία 1502 του αγαπητού Υπουργού είναι προσαρμοσμένη στην ελληνική πραγματικότητα. Έχει μέσα δύο άρθρα. Το ένα μιλάει για τις ληξιπρόθεσμες οφειλές στον ΕΟΠΥΥ και το άλλο αφορά το οργανόγραμμα του Υπουργείου. </w:t>
      </w:r>
    </w:p>
    <w:p w14:paraId="0B93CAB0"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Γιατί μας το κάνετε αυτό; Γιατ</w:t>
      </w:r>
      <w:r>
        <w:rPr>
          <w:rFonts w:eastAsia="Times New Roman" w:cs="Times New Roman"/>
          <w:szCs w:val="24"/>
        </w:rPr>
        <w:t>ί βάζετε δύο διαφορετικά θέματα, αγαπητέ Υπουργέ, στην ίδια τροπολογία; Γιατί δεν μας δίνετε το δικαίωμα να τοποθετηθούμε με ένα «</w:t>
      </w:r>
      <w:r>
        <w:rPr>
          <w:rFonts w:eastAsia="Times New Roman" w:cs="Times New Roman"/>
          <w:szCs w:val="24"/>
        </w:rPr>
        <w:t>ναι</w:t>
      </w:r>
      <w:r>
        <w:rPr>
          <w:rFonts w:eastAsia="Times New Roman" w:cs="Times New Roman"/>
          <w:szCs w:val="24"/>
        </w:rPr>
        <w:t xml:space="preserve">»; Γιατί μας οδηγείτε και </w:t>
      </w:r>
      <w:r>
        <w:rPr>
          <w:rFonts w:eastAsia="Times New Roman" w:cs="Times New Roman"/>
          <w:szCs w:val="24"/>
        </w:rPr>
        <w:lastRenderedPageBreak/>
        <w:t>στην τροπολογία στο «</w:t>
      </w:r>
      <w:r>
        <w:rPr>
          <w:rFonts w:eastAsia="Times New Roman" w:cs="Times New Roman"/>
          <w:szCs w:val="24"/>
        </w:rPr>
        <w:t>παρών</w:t>
      </w:r>
      <w:r>
        <w:rPr>
          <w:rFonts w:eastAsia="Times New Roman" w:cs="Times New Roman"/>
          <w:szCs w:val="24"/>
        </w:rPr>
        <w:t xml:space="preserve">», όπως μας οδηγεί και στο νομοσχέδιο ο Υπουργός; </w:t>
      </w:r>
    </w:p>
    <w:p w14:paraId="0B93CAB1"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0B93CAB2"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w:t>
      </w:r>
    </w:p>
    <w:p w14:paraId="0B93CAB3"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Με την ευκαιρία τού ότι προεδρεύω, θα ήθελα να συγχαρώ τον κ. Δραγασάκη και να του ευχηθώ καλή επιτυχία στα καθήκοντά του. </w:t>
      </w:r>
    </w:p>
    <w:p w14:paraId="0B93CAB4"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Έχει ζητήσει τον λόγο ο κ. Πετρόπουλος για δύο νομοθετικέ</w:t>
      </w:r>
      <w:r>
        <w:rPr>
          <w:rFonts w:eastAsia="Times New Roman" w:cs="Times New Roman"/>
          <w:szCs w:val="24"/>
        </w:rPr>
        <w:t>ς βελτιώσεις.</w:t>
      </w:r>
    </w:p>
    <w:p w14:paraId="0B93CAB5"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0B93CAB6"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Ευχαριστώ, κύριε Πρόεδρε. </w:t>
      </w:r>
    </w:p>
    <w:p w14:paraId="0B93CAB7"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Είναι δύο παραλείψεις κατά τη δακτυλογράφηση, είναι πολύ απλές αυτές οι νομοτεχν</w:t>
      </w:r>
      <w:r>
        <w:rPr>
          <w:rFonts w:eastAsia="Times New Roman" w:cs="Times New Roman"/>
          <w:szCs w:val="24"/>
        </w:rPr>
        <w:t>ικές βελτιώσεις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διορθώσεις. </w:t>
      </w:r>
    </w:p>
    <w:p w14:paraId="0B93CAB8"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Η μία αφορά στην περίπτωση δ΄ της παρ</w:t>
      </w:r>
      <w:r>
        <w:rPr>
          <w:rFonts w:eastAsia="Times New Roman" w:cs="Times New Roman"/>
          <w:szCs w:val="24"/>
        </w:rPr>
        <w:t>αγράφου</w:t>
      </w:r>
      <w:r>
        <w:rPr>
          <w:rFonts w:eastAsia="Times New Roman" w:cs="Times New Roman"/>
          <w:szCs w:val="24"/>
        </w:rPr>
        <w:t xml:space="preserve"> 7 του άρθρου με τίτλο «Χορήγηση ασφαλιστικής ικανότητας για υγειονομική περίθαλψη». Πριν από τη φράση «χωρίς την προϋπόθεση συμπλήρωσης» προστίθεται η φράση «από 1</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2018 έως 28</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2019». Πρόκειται για μία μεταβατική περίοδο. Η φράση «σύμφωνα με το τελευταίο εδάφιο» αντικαθίσταται από τη φράση «βάσει αποκλειστικά της περίπτωσης δ΄». </w:t>
      </w:r>
    </w:p>
    <w:p w14:paraId="0B93CAB9" w14:textId="77777777" w:rsidR="009028E6" w:rsidRDefault="00A2758D">
      <w:pPr>
        <w:spacing w:after="0" w:line="600" w:lineRule="auto"/>
        <w:ind w:firstLine="720"/>
        <w:jc w:val="both"/>
        <w:rPr>
          <w:rFonts w:eastAsia="Times New Roman" w:cs="Times New Roman"/>
        </w:rPr>
      </w:pPr>
      <w:r>
        <w:rPr>
          <w:rFonts w:eastAsia="Times New Roman" w:cs="Times New Roman"/>
          <w:lang w:val="en-US"/>
        </w:rPr>
        <w:t>H</w:t>
      </w:r>
      <w:r>
        <w:rPr>
          <w:rFonts w:eastAsia="Times New Roman" w:cs="Times New Roman"/>
        </w:rPr>
        <w:t xml:space="preserve"> δεύτερη νομοτεχνική βελτίωση αφορά στην περίπτωση ζ΄ της παρ</w:t>
      </w:r>
      <w:r>
        <w:rPr>
          <w:rFonts w:eastAsia="Times New Roman" w:cs="Times New Roman"/>
        </w:rPr>
        <w:t>αγράφου</w:t>
      </w:r>
      <w:r>
        <w:rPr>
          <w:rFonts w:eastAsia="Times New Roman" w:cs="Times New Roman"/>
        </w:rPr>
        <w:t xml:space="preserve"> 7 του άρθρου με τίτλο «Χορήγηση</w:t>
      </w:r>
      <w:r>
        <w:rPr>
          <w:rFonts w:eastAsia="Times New Roman" w:cs="Times New Roman"/>
        </w:rPr>
        <w:t xml:space="preserve"> ασφαλιστικής ικανότητας για υγειονομική περίθαλψη». Μετά τη φράση «του ν.2458/1997 (Α΄ 15) προστίθεται η φράση «μέχρι 28</w:t>
      </w:r>
      <w:r>
        <w:rPr>
          <w:rFonts w:eastAsia="Times New Roman" w:cs="Times New Roman"/>
        </w:rPr>
        <w:t>-</w:t>
      </w:r>
      <w:r>
        <w:rPr>
          <w:rFonts w:eastAsia="Times New Roman" w:cs="Times New Roman"/>
        </w:rPr>
        <w:t>2</w:t>
      </w:r>
      <w:r>
        <w:rPr>
          <w:rFonts w:eastAsia="Times New Roman" w:cs="Times New Roman"/>
        </w:rPr>
        <w:t>-</w:t>
      </w:r>
      <w:r>
        <w:rPr>
          <w:rFonts w:eastAsia="Times New Roman" w:cs="Times New Roman"/>
        </w:rPr>
        <w:t>2018».</w:t>
      </w:r>
    </w:p>
    <w:p w14:paraId="0B93CABA" w14:textId="77777777" w:rsidR="009028E6" w:rsidRDefault="00A2758D">
      <w:pPr>
        <w:spacing w:after="0" w:line="600" w:lineRule="auto"/>
        <w:ind w:firstLine="720"/>
        <w:jc w:val="both"/>
        <w:rPr>
          <w:rFonts w:eastAsia="Times New Roman" w:cs="Times New Roman"/>
        </w:rPr>
      </w:pPr>
      <w:r>
        <w:rPr>
          <w:rFonts w:eastAsia="Times New Roman" w:cs="Times New Roman"/>
        </w:rPr>
        <w:lastRenderedPageBreak/>
        <w:t xml:space="preserve">Τα καταθέτω για τα Πρακτικά. Απλά </w:t>
      </w:r>
      <w:proofErr w:type="spellStart"/>
      <w:r>
        <w:rPr>
          <w:rFonts w:eastAsia="Times New Roman" w:cs="Times New Roman"/>
        </w:rPr>
        <w:t>παραβλέφθηκαν</w:t>
      </w:r>
      <w:proofErr w:type="spellEnd"/>
      <w:r>
        <w:rPr>
          <w:rFonts w:eastAsia="Times New Roman" w:cs="Times New Roman"/>
        </w:rPr>
        <w:t xml:space="preserve"> αυτά τα σημεία κατά τη δακτυλογράφηση. </w:t>
      </w:r>
    </w:p>
    <w:p w14:paraId="0B93CABB" w14:textId="77777777" w:rsidR="009028E6" w:rsidRDefault="00A2758D">
      <w:pPr>
        <w:spacing w:after="0" w:line="600" w:lineRule="auto"/>
        <w:ind w:firstLine="720"/>
        <w:jc w:val="both"/>
        <w:rPr>
          <w:rFonts w:eastAsia="Times New Roman" w:cs="Times New Roman"/>
        </w:rPr>
      </w:pPr>
      <w:r>
        <w:rPr>
          <w:rFonts w:eastAsia="Times New Roman" w:cs="Times New Roman"/>
        </w:rPr>
        <w:t>(Στο σημείο αυτό ο Υφυπουργός κ. Ανασ</w:t>
      </w:r>
      <w:r>
        <w:rPr>
          <w:rFonts w:eastAsia="Times New Roman" w:cs="Times New Roman"/>
        </w:rPr>
        <w:t>τάσιος Πετρόπουλος καταθέτει για τα Πρακτικά τις προαναφερθείσες νομοτεχνικές βελτιώσεις, οι οποίες έχουν ως εξής:</w:t>
      </w:r>
    </w:p>
    <w:p w14:paraId="0B93CABC" w14:textId="77777777" w:rsidR="009028E6" w:rsidRDefault="00A2758D">
      <w:pPr>
        <w:spacing w:after="0" w:line="600" w:lineRule="auto"/>
        <w:ind w:firstLine="720"/>
        <w:jc w:val="center"/>
        <w:rPr>
          <w:rFonts w:eastAsia="Times New Roman" w:cs="Times New Roman"/>
          <w:color w:val="FF0000"/>
        </w:rPr>
      </w:pPr>
      <w:r>
        <w:rPr>
          <w:rFonts w:eastAsia="Times New Roman" w:cs="Times New Roman"/>
          <w:color w:val="FF0000"/>
        </w:rPr>
        <w:t>(Αλλαγή σελίδας)</w:t>
      </w:r>
    </w:p>
    <w:p w14:paraId="0B93CABD" w14:textId="77777777" w:rsidR="009028E6" w:rsidRDefault="00A2758D">
      <w:pPr>
        <w:spacing w:after="0" w:line="600" w:lineRule="auto"/>
        <w:ind w:firstLine="720"/>
        <w:jc w:val="center"/>
        <w:rPr>
          <w:rFonts w:eastAsia="Times New Roman" w:cs="Times New Roman"/>
          <w:color w:val="FF0000"/>
        </w:rPr>
      </w:pPr>
      <w:r w:rsidRPr="00C157FB">
        <w:rPr>
          <w:rFonts w:eastAsia="Times New Roman" w:cs="Times New Roman"/>
          <w:color w:val="FF0000"/>
        </w:rPr>
        <w:t>(Να καταχωριστεί η σελ. 101)</w:t>
      </w:r>
    </w:p>
    <w:p w14:paraId="0B93CABE" w14:textId="77777777" w:rsidR="009028E6" w:rsidRDefault="00A2758D">
      <w:pPr>
        <w:spacing w:after="0" w:line="600" w:lineRule="auto"/>
        <w:ind w:firstLine="720"/>
        <w:jc w:val="center"/>
        <w:rPr>
          <w:rFonts w:eastAsia="Times New Roman" w:cs="Times New Roman"/>
        </w:rPr>
      </w:pPr>
      <w:r>
        <w:rPr>
          <w:rFonts w:eastAsia="Times New Roman" w:cs="Times New Roman"/>
          <w:color w:val="C00000"/>
        </w:rPr>
        <w:t>(Αλλαγή σελίδας)</w:t>
      </w:r>
    </w:p>
    <w:p w14:paraId="0B93CABF" w14:textId="77777777" w:rsidR="009028E6" w:rsidRDefault="00A2758D">
      <w:pPr>
        <w:spacing w:after="0" w:line="600" w:lineRule="auto"/>
        <w:ind w:firstLine="720"/>
        <w:jc w:val="both"/>
        <w:rPr>
          <w:rFonts w:eastAsia="Times New Roman" w:cs="Times New Roman"/>
        </w:rPr>
      </w:pPr>
      <w:r>
        <w:rPr>
          <w:rFonts w:eastAsia="Times New Roman"/>
          <w:b/>
          <w:bCs/>
        </w:rPr>
        <w:t>ΠΡΟΕΔΡΕΥΩΝ (Δημήτριος Καμμένος):</w:t>
      </w:r>
      <w:r>
        <w:rPr>
          <w:rFonts w:eastAsia="Times New Roman" w:cs="Times New Roman"/>
        </w:rPr>
        <w:t xml:space="preserve"> Ευχαριστούμε πολύ τον κύριο Υπουργό.</w:t>
      </w:r>
    </w:p>
    <w:p w14:paraId="0B93CAC0" w14:textId="77777777" w:rsidR="009028E6" w:rsidRDefault="00A2758D">
      <w:pPr>
        <w:spacing w:after="0" w:line="600" w:lineRule="auto"/>
        <w:ind w:firstLine="720"/>
        <w:jc w:val="both"/>
        <w:rPr>
          <w:rFonts w:eastAsia="Times New Roman" w:cs="Times New Roman"/>
        </w:rPr>
      </w:pPr>
      <w:r>
        <w:rPr>
          <w:rFonts w:eastAsia="Times New Roman" w:cs="Times New Roman"/>
        </w:rPr>
        <w:t xml:space="preserve">Ο </w:t>
      </w:r>
      <w:r>
        <w:rPr>
          <w:rFonts w:eastAsia="Times New Roman" w:cs="Times New Roman"/>
        </w:rPr>
        <w:t xml:space="preserve">ειδικός αγορητής από το Ποτάμι κ. </w:t>
      </w:r>
      <w:proofErr w:type="spellStart"/>
      <w:r>
        <w:rPr>
          <w:rFonts w:eastAsia="Times New Roman" w:cs="Times New Roman"/>
        </w:rPr>
        <w:t>Αμυράς</w:t>
      </w:r>
      <w:proofErr w:type="spellEnd"/>
      <w:r>
        <w:rPr>
          <w:rFonts w:eastAsia="Times New Roman" w:cs="Times New Roman"/>
        </w:rPr>
        <w:t xml:space="preserve"> έχει τον λόγο.</w:t>
      </w:r>
    </w:p>
    <w:p w14:paraId="0B93CAC1" w14:textId="77777777" w:rsidR="009028E6" w:rsidRDefault="00A2758D">
      <w:pPr>
        <w:spacing w:after="0" w:line="600" w:lineRule="auto"/>
        <w:ind w:firstLine="720"/>
        <w:jc w:val="both"/>
        <w:rPr>
          <w:rFonts w:eastAsia="Times New Roman" w:cs="Times New Roman"/>
        </w:rPr>
      </w:pPr>
      <w:r>
        <w:rPr>
          <w:rFonts w:eastAsia="Times New Roman" w:cs="Times New Roman"/>
          <w:b/>
        </w:rPr>
        <w:t xml:space="preserve">ΓΕΩΡΓΙΟΣ ΑΜΥΡΑΣ: </w:t>
      </w:r>
      <w:r>
        <w:rPr>
          <w:rFonts w:eastAsia="Times New Roman" w:cs="Times New Roman"/>
        </w:rPr>
        <w:t>Ευχαριστώ, κύριε Πρόεδρε.</w:t>
      </w:r>
    </w:p>
    <w:p w14:paraId="0B93CAC2" w14:textId="77777777" w:rsidR="009028E6" w:rsidRDefault="00A2758D">
      <w:pPr>
        <w:spacing w:after="0"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θα κάνω και εγώ ένα σχόλιο για το θέμα των Ελλήνων στρατιωτικών. Θέλω να πω ότι όσο οι δύο Έλληνες στρατιωτικοί παραμένουν σε </w:t>
      </w:r>
      <w:r>
        <w:rPr>
          <w:rFonts w:eastAsia="Times New Roman" w:cs="Times New Roman"/>
        </w:rPr>
        <w:t>τουρκική φυλακή, τόσο ο χρόνος της Κυβέρνησης ΣΥΡΙΖΑ</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 xml:space="preserve">ΑΝΕΛ μετράει αντίστροφα. Είναι ένα εξαιρετικά ευαίσθητο και δύσκολο ζήτημα και δεν βλέπουμε από την ηγεσία του Υπουργείου Εθνικής Άμυνας την αντίστοιχη προσέγγιση και σοβαρότητα. </w:t>
      </w:r>
    </w:p>
    <w:p w14:paraId="0B93CAC3" w14:textId="77777777" w:rsidR="009028E6" w:rsidRDefault="00A2758D">
      <w:pPr>
        <w:spacing w:after="0" w:line="600" w:lineRule="auto"/>
        <w:ind w:firstLine="720"/>
        <w:jc w:val="both"/>
        <w:rPr>
          <w:rFonts w:eastAsia="Times New Roman" w:cs="Times New Roman"/>
        </w:rPr>
      </w:pPr>
      <w:r>
        <w:rPr>
          <w:rFonts w:eastAsia="Times New Roman" w:cs="Times New Roman"/>
        </w:rPr>
        <w:t>Είναι αδιανόητο η ηγε</w:t>
      </w:r>
      <w:r>
        <w:rPr>
          <w:rFonts w:eastAsia="Times New Roman" w:cs="Times New Roman"/>
        </w:rPr>
        <w:t>σία του Υπουργείου Εθνικής Άμυνας να διίσταται ως προς την προσέγγιση του ζητήματος. Άλλα λέει ο κ. Καμμένος, άλλα λέει ο κ. Κουβέλης. Αυτό δεν θα είχε καμμία σημασία αν ήταν σε ένα άλλο Υπουργείο, αλλά σε ένα ευαίσθητο Υπουρ</w:t>
      </w:r>
      <w:r>
        <w:rPr>
          <w:rFonts w:eastAsia="Times New Roman" w:cs="Times New Roman"/>
        </w:rPr>
        <w:lastRenderedPageBreak/>
        <w:t xml:space="preserve">γείο όπως αυτό, δεν νομίζω ότι </w:t>
      </w:r>
      <w:r>
        <w:rPr>
          <w:rFonts w:eastAsia="Times New Roman" w:cs="Times New Roman"/>
        </w:rPr>
        <w:t>αυτό βοηθά στο να αρθούν τα εμπόδια για την άμεση απελευθέρωση των Ελλήνων στρατιωτικών από τους Τούρκους.</w:t>
      </w:r>
    </w:p>
    <w:p w14:paraId="0B93CAC4" w14:textId="77777777" w:rsidR="009028E6" w:rsidRDefault="00A2758D">
      <w:pPr>
        <w:spacing w:after="0" w:line="600" w:lineRule="auto"/>
        <w:ind w:firstLine="720"/>
        <w:jc w:val="both"/>
        <w:rPr>
          <w:rFonts w:eastAsia="Times New Roman" w:cs="Times New Roman"/>
        </w:rPr>
      </w:pPr>
      <w:r>
        <w:rPr>
          <w:rFonts w:eastAsia="Times New Roman" w:cs="Times New Roman"/>
        </w:rPr>
        <w:t>Με την ευκαιρία, θέλω να ρωτήσω το εξής: Τον Φεβρουάριο του 2016 η Κυβέρνηση είχε δώσει την άδεια στα νατοϊκά πλοία να βρίσκονται στη θάλασσα του Αιγ</w:t>
      </w:r>
      <w:r>
        <w:rPr>
          <w:rFonts w:eastAsia="Times New Roman" w:cs="Times New Roman"/>
        </w:rPr>
        <w:t>αίου για να βλέπουν αν τηρείται η συμφωνία μεταξύ Ευρωπαϊκής Ένωσης και Τουρκίας για το προσφυγικό. Σας θυμίζω ότι εκεί υπήρχε μία γαλλική φρεγάτα, μία φρεγάτα από τον Καναδά, μία τουρκική φρεγάτα και τότε αναμένονταν άλλες δύο, μία ιταλική και μία γαλλική</w:t>
      </w:r>
      <w:r>
        <w:rPr>
          <w:rFonts w:eastAsia="Times New Roman" w:cs="Times New Roman"/>
        </w:rPr>
        <w:t xml:space="preserve"> και βεβαίως και η ελληνική φρεγάτα. </w:t>
      </w:r>
    </w:p>
    <w:p w14:paraId="0B93CAC5" w14:textId="77777777" w:rsidR="009028E6" w:rsidRDefault="00A2758D">
      <w:pPr>
        <w:spacing w:after="0" w:line="600" w:lineRule="auto"/>
        <w:ind w:firstLine="720"/>
        <w:jc w:val="both"/>
        <w:rPr>
          <w:rFonts w:eastAsia="Times New Roman" w:cs="Times New Roman"/>
        </w:rPr>
      </w:pPr>
      <w:r>
        <w:rPr>
          <w:rFonts w:eastAsia="Times New Roman" w:cs="Times New Roman"/>
        </w:rPr>
        <w:t xml:space="preserve">Θέλω να ρωτήσω, λοιπόν: Έχουμε έναν απολογισμό της παρουσίας των νατοϊκών πλοίων στο Αιγαίο; Είμαστε δύο χρόνια μετά. </w:t>
      </w:r>
      <w:r>
        <w:rPr>
          <w:rFonts w:eastAsia="Times New Roman" w:cs="Times New Roman"/>
        </w:rPr>
        <w:lastRenderedPageBreak/>
        <w:t>Τι απολογισμό έχουμε; Βοήθησαν; Δεν βοήθησαν; Τα λέω αυτά γιατί δυστυχώς από το ΝΑΤΟ ο κ. Καμμένος «</w:t>
      </w:r>
      <w:r>
        <w:rPr>
          <w:rFonts w:eastAsia="Times New Roman" w:cs="Times New Roman"/>
        </w:rPr>
        <w:t xml:space="preserve">έφαγε σκληρή πόρτα» προχθές, όταν ο Γενικός Γραμματέας του ΝΑΤΟ κ. </w:t>
      </w:r>
      <w:proofErr w:type="spellStart"/>
      <w:r>
        <w:rPr>
          <w:rFonts w:eastAsia="Times New Roman" w:cs="Times New Roman"/>
        </w:rPr>
        <w:t>Γενς</w:t>
      </w:r>
      <w:proofErr w:type="spellEnd"/>
      <w:r>
        <w:rPr>
          <w:rFonts w:eastAsia="Times New Roman" w:cs="Times New Roman"/>
        </w:rPr>
        <w:t xml:space="preserve"> </w:t>
      </w:r>
      <w:proofErr w:type="spellStart"/>
      <w:r>
        <w:rPr>
          <w:rFonts w:eastAsia="Times New Roman" w:cs="Times New Roman"/>
        </w:rPr>
        <w:t>Στόλντενμπεργκ</w:t>
      </w:r>
      <w:proofErr w:type="spellEnd"/>
      <w:r>
        <w:rPr>
          <w:rFonts w:eastAsia="Times New Roman" w:cs="Times New Roman"/>
        </w:rPr>
        <w:t xml:space="preserve"> τού είπε για το θέμα των Ελλήνων στρατιωτικών: «Αυτό είναι δικό σας πρόβλημα με την Τουρκία, βρείτε τα μόνοι σας». Μάλιστα, στη συνέχεια εξήρε τον ρόλο της Τουρκίας για </w:t>
      </w:r>
      <w:r>
        <w:rPr>
          <w:rFonts w:eastAsia="Times New Roman" w:cs="Times New Roman"/>
        </w:rPr>
        <w:t>τη νατοϊκή συμμαχία. Άρα, τα πράγματα είναι πολύ σοβαρά και περιμένουμε από την Κυβέρνηση πιο υπεύθυνα βήματα.</w:t>
      </w:r>
    </w:p>
    <w:p w14:paraId="0B93CAC6" w14:textId="77777777" w:rsidR="009028E6" w:rsidRDefault="00A2758D">
      <w:pPr>
        <w:spacing w:after="0" w:line="600" w:lineRule="auto"/>
        <w:ind w:firstLine="720"/>
        <w:jc w:val="both"/>
        <w:rPr>
          <w:rFonts w:eastAsia="Times New Roman" w:cs="Times New Roman"/>
        </w:rPr>
      </w:pPr>
      <w:r>
        <w:rPr>
          <w:rFonts w:eastAsia="Times New Roman" w:cs="Times New Roman"/>
        </w:rPr>
        <w:t xml:space="preserve">Έρχομαι στο ζήτημα της </w:t>
      </w:r>
      <w:r>
        <w:rPr>
          <w:rFonts w:eastAsia="Times New Roman" w:cs="Times New Roman"/>
        </w:rPr>
        <w:t xml:space="preserve">οδηγίας </w:t>
      </w:r>
      <w:r>
        <w:rPr>
          <w:rFonts w:eastAsia="Times New Roman" w:cs="Times New Roman"/>
        </w:rPr>
        <w:t>που ενσωματώνουμε σήμερα στο εθνικό δίκαιο. Κάλλιο αργά παρά ποτέ. Βλέπουμε έναν αργό ρυθμό. Ενώ θα έπρεπε μέχρι τ</w:t>
      </w:r>
      <w:r>
        <w:rPr>
          <w:rFonts w:eastAsia="Times New Roman" w:cs="Times New Roman"/>
        </w:rPr>
        <w:t xml:space="preserve">ον Δεκέμβριο του 2016 να είχε ενσωματωθεί, είμαστε δύο χρόνια μετά και σήμερα εισάγουμε αυτήν </w:t>
      </w:r>
      <w:r>
        <w:rPr>
          <w:rFonts w:eastAsia="Times New Roman" w:cs="Times New Roman"/>
        </w:rPr>
        <w:lastRenderedPageBreak/>
        <w:t xml:space="preserve">τη σημαντική </w:t>
      </w:r>
      <w:r>
        <w:rPr>
          <w:rFonts w:eastAsia="Times New Roman" w:cs="Times New Roman"/>
        </w:rPr>
        <w:t xml:space="preserve">οδηγία </w:t>
      </w:r>
      <w:r>
        <w:rPr>
          <w:rFonts w:eastAsia="Times New Roman" w:cs="Times New Roman"/>
        </w:rPr>
        <w:t xml:space="preserve">για την προστασία των θυμάτων, των επιχειρήσεων και των καταναλωτών από αθέμιτες πρακτικές καρτέλ μέσω αγωγών αποζημίωσης. </w:t>
      </w:r>
    </w:p>
    <w:p w14:paraId="0B93CAC7" w14:textId="77777777" w:rsidR="009028E6" w:rsidRDefault="00A2758D">
      <w:pPr>
        <w:spacing w:after="0" w:line="600" w:lineRule="auto"/>
        <w:ind w:firstLine="720"/>
        <w:jc w:val="both"/>
        <w:rPr>
          <w:rFonts w:eastAsia="Times New Roman" w:cs="Times New Roman"/>
        </w:rPr>
      </w:pPr>
      <w:r>
        <w:rPr>
          <w:rFonts w:eastAsia="Times New Roman" w:cs="Times New Roman"/>
        </w:rPr>
        <w:t>Μένει να δούμε στη</w:t>
      </w:r>
      <w:r>
        <w:rPr>
          <w:rFonts w:eastAsia="Times New Roman" w:cs="Times New Roman"/>
        </w:rPr>
        <w:t xml:space="preserve">ν ουσία την εφαρμογή της </w:t>
      </w:r>
      <w:r>
        <w:rPr>
          <w:rFonts w:eastAsia="Times New Roman" w:cs="Times New Roman"/>
        </w:rPr>
        <w:t xml:space="preserve">οδηγίας </w:t>
      </w:r>
      <w:r>
        <w:rPr>
          <w:rFonts w:eastAsia="Times New Roman" w:cs="Times New Roman"/>
        </w:rPr>
        <w:t>τόσο από τους παράγοντες της αγοράς, στην πράξη δηλαδή, αλλά και από τα εθνικά δικαστήρια που θα τις εφαρμόσουν. Η αγορά πρέπει ναι μεν να λειτουργεί ελεύθερα, αλλά με ρυθμιστικούς κανόνες, σαφείς νομικούς κανόνες και άλλου</w:t>
      </w:r>
      <w:r>
        <w:rPr>
          <w:rFonts w:eastAsia="Times New Roman" w:cs="Times New Roman"/>
        </w:rPr>
        <w:t xml:space="preserve">ς που πρέπει να ισχύουν έναντι όλων. Θα πρέπει, βεβαίως, να ενισχύεται το έργο και ο ρόλος των ανεξάρτητων αρχών και </w:t>
      </w:r>
      <w:r>
        <w:rPr>
          <w:rFonts w:eastAsia="Times New Roman" w:cs="Times New Roman"/>
        </w:rPr>
        <w:t>επιτροπών</w:t>
      </w:r>
      <w:r>
        <w:rPr>
          <w:rFonts w:eastAsia="Times New Roman" w:cs="Times New Roman"/>
        </w:rPr>
        <w:t xml:space="preserve">. </w:t>
      </w:r>
    </w:p>
    <w:p w14:paraId="0B93CAC8" w14:textId="77777777" w:rsidR="009028E6" w:rsidRDefault="00A2758D">
      <w:pPr>
        <w:spacing w:after="0" w:line="600" w:lineRule="auto"/>
        <w:ind w:firstLine="720"/>
        <w:jc w:val="both"/>
        <w:rPr>
          <w:rFonts w:eastAsia="Times New Roman" w:cs="Times New Roman"/>
        </w:rPr>
      </w:pPr>
      <w:r>
        <w:rPr>
          <w:rFonts w:eastAsia="Times New Roman" w:cs="Times New Roman"/>
        </w:rPr>
        <w:t xml:space="preserve">Πρέπει, βεβαίως, να προσθέσουμε και τη δημιουργία ενός δίκαιου φορολογικού περιβάλλοντος, όπου όλοι θα πληρώνουν ανάλογα με το </w:t>
      </w:r>
      <w:r>
        <w:rPr>
          <w:rFonts w:eastAsia="Times New Roman" w:cs="Times New Roman"/>
        </w:rPr>
        <w:t xml:space="preserve">εισόδημά τους και με μεγάλο περιορισμό στη δυνατότητα </w:t>
      </w:r>
      <w:r>
        <w:rPr>
          <w:rFonts w:eastAsia="Times New Roman" w:cs="Times New Roman"/>
        </w:rPr>
        <w:lastRenderedPageBreak/>
        <w:t xml:space="preserve">της φοροδιαφυγής. Άρα, καλώς ενσωματώνουμε σήμερα την </w:t>
      </w:r>
      <w:r>
        <w:rPr>
          <w:rFonts w:eastAsia="Times New Roman" w:cs="Times New Roman"/>
        </w:rPr>
        <w:t xml:space="preserve">οδηγία </w:t>
      </w:r>
      <w:r>
        <w:rPr>
          <w:rFonts w:eastAsia="Times New Roman" w:cs="Times New Roman"/>
        </w:rPr>
        <w:t>104 της Ευρωπαϊκής Ένωσης, πρέπει όμως να ενισχύσουμε και τις ανεξάρτητες αρχές και ιδιαίτερα την Επιτροπή Ανταγωνισμού.</w:t>
      </w:r>
    </w:p>
    <w:p w14:paraId="0B93CAC9" w14:textId="77777777" w:rsidR="009028E6" w:rsidRDefault="00A2758D">
      <w:pPr>
        <w:spacing w:after="0" w:line="600" w:lineRule="auto"/>
        <w:ind w:firstLine="720"/>
        <w:jc w:val="both"/>
        <w:rPr>
          <w:rFonts w:eastAsia="Times New Roman" w:cs="Times New Roman"/>
        </w:rPr>
      </w:pPr>
      <w:r>
        <w:rPr>
          <w:rFonts w:eastAsia="Times New Roman" w:cs="Times New Roman"/>
        </w:rPr>
        <w:t>Η Επιτροπή Ανταγωνισ</w:t>
      </w:r>
      <w:r>
        <w:rPr>
          <w:rFonts w:eastAsia="Times New Roman" w:cs="Times New Roman"/>
        </w:rPr>
        <w:t xml:space="preserve">μού έχει κάνει εξαιρετική δουλειά όλα αυτά τα χρόνια, παρά τις δυσκολίες και τα εμπόδια που έβρισκε συνεχώς στον δρόμο της. Πρώτα απ’ όλα πρέπει να θυμηθούμε ότι η </w:t>
      </w:r>
      <w:r>
        <w:rPr>
          <w:rFonts w:eastAsia="Times New Roman" w:cs="Times New Roman"/>
        </w:rPr>
        <w:t xml:space="preserve">επιτροπή </w:t>
      </w:r>
      <w:proofErr w:type="spellStart"/>
      <w:r>
        <w:rPr>
          <w:rFonts w:eastAsia="Times New Roman" w:cs="Times New Roman"/>
        </w:rPr>
        <w:t>συνεστήθη</w:t>
      </w:r>
      <w:proofErr w:type="spellEnd"/>
      <w:r>
        <w:rPr>
          <w:rFonts w:eastAsia="Times New Roman" w:cs="Times New Roman"/>
        </w:rPr>
        <w:t xml:space="preserve"> το 1995 με τον ν.2296. Απέκτησε τη μορφή της ανεξάρτητης αρχής τότε, με α</w:t>
      </w:r>
      <w:r>
        <w:rPr>
          <w:rFonts w:eastAsia="Times New Roman" w:cs="Times New Roman"/>
        </w:rPr>
        <w:t xml:space="preserve">υτόν τον νόμο. Χρειάστηκε να περάσουν πέντε χρόνια για να αποκτήσει την οικονομική της αυτοτέλεια και άλλα τρία χρόνια για να διευρυνθούν οι εξουσίες και οι αρμοδιότητες της </w:t>
      </w:r>
      <w:r>
        <w:rPr>
          <w:rFonts w:eastAsia="Times New Roman" w:cs="Times New Roman"/>
        </w:rPr>
        <w:t xml:space="preserve">επιτροπής </w:t>
      </w:r>
      <w:r>
        <w:rPr>
          <w:rFonts w:eastAsia="Times New Roman" w:cs="Times New Roman"/>
        </w:rPr>
        <w:t>για να περιλαμβάνουν και την εφαρμογή των κανόνων ανταγωνισμού της Ευρωπ</w:t>
      </w:r>
      <w:r>
        <w:rPr>
          <w:rFonts w:eastAsia="Times New Roman" w:cs="Times New Roman"/>
        </w:rPr>
        <w:t xml:space="preserve">αϊκής Ένωσης, άρθρα </w:t>
      </w:r>
      <w:r>
        <w:rPr>
          <w:rFonts w:eastAsia="Times New Roman" w:cs="Times New Roman"/>
        </w:rPr>
        <w:lastRenderedPageBreak/>
        <w:t xml:space="preserve">101 και 102 της Συνθήκης για τη λειτουργία της Ευρωπαϊκής Ένωσης. Το 2005 με τον ν.3373 απέκτησε διακεκριμένη νομική προσωπικότητα και δυνατότητα να προχωρά σε δίκες. </w:t>
      </w:r>
    </w:p>
    <w:p w14:paraId="0B93CACA" w14:textId="77777777" w:rsidR="009028E6" w:rsidRDefault="00A2758D">
      <w:pPr>
        <w:spacing w:after="0" w:line="600" w:lineRule="auto"/>
        <w:ind w:firstLine="720"/>
        <w:jc w:val="both"/>
        <w:rPr>
          <w:rFonts w:eastAsia="Times New Roman" w:cs="Times New Roman"/>
        </w:rPr>
      </w:pPr>
      <w:r>
        <w:rPr>
          <w:rFonts w:eastAsia="Times New Roman" w:cs="Times New Roman"/>
        </w:rPr>
        <w:t>Θέλω να πω, δηλαδή, ότι χρειάστηκαν δέκα ολόκληρα χρόνια από τη σύστ</w:t>
      </w:r>
      <w:r>
        <w:rPr>
          <w:rFonts w:eastAsia="Times New Roman" w:cs="Times New Roman"/>
        </w:rPr>
        <w:t xml:space="preserve">αση της Επιτροπής Ανταγωνισμού ως ανεξάρτητης αρχής, προκειμένου να αποκτήσει όλες τις αρμοδιότητες που την καθιστούν λειτουργική.  </w:t>
      </w:r>
    </w:p>
    <w:p w14:paraId="0B93CAC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Τώρα το έργο της είναι δύσκολο. Τα βάζει με τα καρτέλ, ψάχνει εταιρείες, συνήθως οι καταγγελίες είναι ατεκμηρίωτες, πρέπει </w:t>
      </w:r>
      <w:r>
        <w:rPr>
          <w:rFonts w:eastAsia="Times New Roman" w:cs="Times New Roman"/>
          <w:szCs w:val="24"/>
        </w:rPr>
        <w:t>να ψάξει την υπόθεση σε βάθος από την αρχή, αλλά υπάρχουν εμπόδια στο έργο της και αυτά καλό είναι να τα αναλογιστεί η Κυβέρνηση και να βρούμε τρόπο να τα άρουμε.</w:t>
      </w:r>
    </w:p>
    <w:p w14:paraId="0B93CAC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Υπέρμετρος αριθμός υποθέσεων, αλλά με </w:t>
      </w:r>
      <w:proofErr w:type="spellStart"/>
      <w:r>
        <w:rPr>
          <w:rFonts w:eastAsia="Times New Roman" w:cs="Times New Roman"/>
          <w:szCs w:val="24"/>
        </w:rPr>
        <w:t>υποστελέχωση</w:t>
      </w:r>
      <w:proofErr w:type="spellEnd"/>
      <w:r>
        <w:rPr>
          <w:rFonts w:eastAsia="Times New Roman" w:cs="Times New Roman"/>
          <w:szCs w:val="24"/>
        </w:rPr>
        <w:t xml:space="preserve"> η </w:t>
      </w:r>
      <w:r>
        <w:rPr>
          <w:rFonts w:eastAsia="Times New Roman" w:cs="Times New Roman"/>
          <w:szCs w:val="24"/>
        </w:rPr>
        <w:t>επιτροπή</w:t>
      </w:r>
      <w:r>
        <w:rPr>
          <w:rFonts w:eastAsia="Times New Roman" w:cs="Times New Roman"/>
          <w:szCs w:val="24"/>
        </w:rPr>
        <w:t>, δεδομένου ότι δεν αναπληρώνοντ</w:t>
      </w:r>
      <w:r>
        <w:rPr>
          <w:rFonts w:eastAsia="Times New Roman" w:cs="Times New Roman"/>
          <w:szCs w:val="24"/>
        </w:rPr>
        <w:t xml:space="preserve">αι τα μέλη που αποχωρούν. Υπάρχει ένα δύσκαμπτο νομικό και δικονομικό πλαίσιο, χρονοβόρες διαδικασίες στην εκκαθάριση των υποθέσεων, ελάχιστοι πόροι της </w:t>
      </w:r>
      <w:r>
        <w:rPr>
          <w:rFonts w:eastAsia="Times New Roman" w:cs="Times New Roman"/>
          <w:szCs w:val="24"/>
        </w:rPr>
        <w:t xml:space="preserve">επιτροπής </w:t>
      </w:r>
      <w:r>
        <w:rPr>
          <w:rFonts w:eastAsia="Times New Roman" w:cs="Times New Roman"/>
          <w:szCs w:val="24"/>
        </w:rPr>
        <w:t>για να κάνει ειδικές έρευνες σε βάθος και μάλιστα πολυετείς.</w:t>
      </w:r>
    </w:p>
    <w:p w14:paraId="0B93CAC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πρότασή μου, κύριε Αντιπρόεδρε</w:t>
      </w:r>
      <w:r>
        <w:rPr>
          <w:rFonts w:eastAsia="Times New Roman" w:cs="Times New Roman"/>
          <w:szCs w:val="24"/>
        </w:rPr>
        <w:t xml:space="preserve"> -και επί τη ευκαιρία, καλή αρχή στα καθήκοντά σας- είναι οι υποθέσεις της Αρχής να εξυπηρετούνται από τις δημόσιες υπηρεσίες κατά προτεραιότητα. Αυτό και μόνο θα δώσει μια χρονική ανάσα στην </w:t>
      </w:r>
      <w:r>
        <w:rPr>
          <w:rFonts w:eastAsia="Times New Roman" w:cs="Times New Roman"/>
          <w:szCs w:val="24"/>
        </w:rPr>
        <w:t>επιτροπή</w:t>
      </w:r>
      <w:r>
        <w:rPr>
          <w:rFonts w:eastAsia="Times New Roman" w:cs="Times New Roman"/>
          <w:szCs w:val="24"/>
        </w:rPr>
        <w:t xml:space="preserve">, έτσι ώστε να προλαβαίνει, από τη στιγμή που κάνει την </w:t>
      </w:r>
      <w:r>
        <w:rPr>
          <w:rFonts w:eastAsia="Times New Roman" w:cs="Times New Roman"/>
          <w:szCs w:val="24"/>
        </w:rPr>
        <w:t>έρευνά της, τη συνέχιση ή μη καρτέλ και αθέμιτων πρακτικών στην ελληνική αγορά.</w:t>
      </w:r>
    </w:p>
    <w:p w14:paraId="0B93CAC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Αν σκεφθούμε, επίσης, ότι οι υποθέσεις που στέλνει στη δικαιοσύνη αργούν, παίρνουν χρόνια, τότε αντιλαμβάνεσθε ότι σε έναν βαθμό και κατά έναν τρόπο -και είμαστε υπαίτιοι όλοι-</w:t>
      </w:r>
      <w:r>
        <w:rPr>
          <w:rFonts w:eastAsia="Times New Roman" w:cs="Times New Roman"/>
          <w:szCs w:val="24"/>
        </w:rPr>
        <w:t xml:space="preserve"> </w:t>
      </w:r>
      <w:proofErr w:type="spellStart"/>
      <w:r>
        <w:rPr>
          <w:rFonts w:eastAsia="Times New Roman" w:cs="Times New Roman"/>
          <w:szCs w:val="24"/>
        </w:rPr>
        <w:t>απασφαλίζουμε</w:t>
      </w:r>
      <w:proofErr w:type="spellEnd"/>
      <w:r>
        <w:rPr>
          <w:rFonts w:eastAsia="Times New Roman" w:cs="Times New Roman"/>
          <w:szCs w:val="24"/>
        </w:rPr>
        <w:t xml:space="preserve"> στην ουσία την παρανομία έναντι της δράσης που πρέπει να έχει η Επιτροπή Ανταγωνισμού.</w:t>
      </w:r>
    </w:p>
    <w:p w14:paraId="0B93CAC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Εδώ έρχομαι, λοιπόν, να σας πω ένα πρακτικό αποτέλεσμα και να δούμε πώς αυτή η </w:t>
      </w:r>
      <w:r>
        <w:rPr>
          <w:rFonts w:eastAsia="Times New Roman" w:cs="Times New Roman"/>
          <w:szCs w:val="24"/>
        </w:rPr>
        <w:t xml:space="preserve">οδηγία </w:t>
      </w:r>
      <w:r>
        <w:rPr>
          <w:rFonts w:eastAsia="Times New Roman" w:cs="Times New Roman"/>
          <w:szCs w:val="24"/>
        </w:rPr>
        <w:t>θα μας οδηγήσει στο να αντιμετωπίζουμε καλύτερα υποθέσεις σαν και αυ</w:t>
      </w:r>
      <w:r>
        <w:rPr>
          <w:rFonts w:eastAsia="Times New Roman" w:cs="Times New Roman"/>
          <w:szCs w:val="24"/>
        </w:rPr>
        <w:t>τή, δηλαδή το «</w:t>
      </w:r>
      <w:proofErr w:type="spellStart"/>
      <w:r>
        <w:rPr>
          <w:rFonts w:eastAsia="Times New Roman" w:cs="Times New Roman"/>
          <w:szCs w:val="24"/>
          <w:lang w:val="en-US"/>
        </w:rPr>
        <w:t>D</w:t>
      </w:r>
      <w:r>
        <w:rPr>
          <w:rFonts w:eastAsia="Times New Roman" w:cs="Times New Roman"/>
          <w:szCs w:val="24"/>
          <w:lang w:val="en-US"/>
        </w:rPr>
        <w:t>ieselgate</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rPr>
        <w:t>VOLKS</w:t>
      </w:r>
      <w:r>
        <w:rPr>
          <w:rFonts w:eastAsia="Times New Roman" w:cs="Times New Roman"/>
          <w:szCs w:val="24"/>
          <w:lang w:val="en-US"/>
        </w:rPr>
        <w:t>W</w:t>
      </w:r>
      <w:r>
        <w:rPr>
          <w:rFonts w:eastAsia="Times New Roman" w:cs="Times New Roman"/>
          <w:szCs w:val="24"/>
        </w:rPr>
        <w:t>AGEN</w:t>
      </w:r>
      <w:r>
        <w:rPr>
          <w:rFonts w:eastAsia="Times New Roman" w:cs="Times New Roman"/>
          <w:szCs w:val="24"/>
        </w:rPr>
        <w:t>»</w:t>
      </w:r>
      <w:r>
        <w:rPr>
          <w:rFonts w:eastAsia="Times New Roman" w:cs="Times New Roman"/>
          <w:szCs w:val="24"/>
        </w:rPr>
        <w:t>. Είναι παγκόσμιο σκάνδαλο.</w:t>
      </w:r>
    </w:p>
    <w:p w14:paraId="0B93CAD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Ήταν, βεβαίως, απορίας άξια η δήλωση -γραπτή, μάλιστα- του Γενικού Γραμματέα Εμπορίου, του κ. Παπαδεράκη, σε μια απάντηση ερώτησης των Βουλευτών του ΣΥΡΙΖΑ για το τι θα κάνει η Κυβέρνησ</w:t>
      </w:r>
      <w:r>
        <w:rPr>
          <w:rFonts w:eastAsia="Times New Roman" w:cs="Times New Roman"/>
          <w:szCs w:val="24"/>
        </w:rPr>
        <w:t xml:space="preserve">η με το σκάνδαλο της </w:t>
      </w:r>
      <w:r>
        <w:rPr>
          <w:rFonts w:eastAsia="Times New Roman" w:cs="Times New Roman"/>
          <w:szCs w:val="24"/>
        </w:rPr>
        <w:t>«</w:t>
      </w:r>
      <w:r>
        <w:rPr>
          <w:rFonts w:eastAsia="Times New Roman" w:cs="Times New Roman"/>
          <w:szCs w:val="24"/>
        </w:rPr>
        <w:t>VOLKS</w:t>
      </w:r>
      <w:r>
        <w:rPr>
          <w:rFonts w:eastAsia="Times New Roman" w:cs="Times New Roman"/>
          <w:szCs w:val="24"/>
          <w:lang w:val="en-US"/>
        </w:rPr>
        <w:t>W</w:t>
      </w:r>
      <w:r>
        <w:rPr>
          <w:rFonts w:eastAsia="Times New Roman" w:cs="Times New Roman"/>
          <w:szCs w:val="24"/>
        </w:rPr>
        <w:t>AGEN</w:t>
      </w:r>
      <w:r>
        <w:rPr>
          <w:rFonts w:eastAsia="Times New Roman" w:cs="Times New Roman"/>
          <w:szCs w:val="24"/>
        </w:rPr>
        <w:t>»</w:t>
      </w:r>
      <w:r>
        <w:rPr>
          <w:rFonts w:eastAsia="Times New Roman" w:cs="Times New Roman"/>
          <w:szCs w:val="24"/>
        </w:rPr>
        <w:t xml:space="preserve">, ο οποίος είχε </w:t>
      </w:r>
      <w:r>
        <w:rPr>
          <w:rFonts w:eastAsia="Times New Roman" w:cs="Times New Roman"/>
          <w:szCs w:val="24"/>
        </w:rPr>
        <w:lastRenderedPageBreak/>
        <w:t xml:space="preserve">πει ότι δεν προκύπτει ασφαλής πεποίθηση για παραπλάνηση σε σχέση με χαρακτηριστικά και προδιαγραφές. Θα πρέπει να είναι ο μόνος στον πλανήτη που δεν κατάλαβε ότι η </w:t>
      </w:r>
      <w:r>
        <w:rPr>
          <w:rFonts w:eastAsia="Times New Roman" w:cs="Times New Roman"/>
          <w:szCs w:val="24"/>
        </w:rPr>
        <w:t>«</w:t>
      </w:r>
      <w:r>
        <w:rPr>
          <w:rFonts w:eastAsia="Times New Roman" w:cs="Times New Roman"/>
          <w:szCs w:val="24"/>
        </w:rPr>
        <w:t>VOLKS</w:t>
      </w:r>
      <w:r>
        <w:rPr>
          <w:rFonts w:eastAsia="Times New Roman" w:cs="Times New Roman"/>
          <w:szCs w:val="24"/>
          <w:lang w:val="en-US"/>
        </w:rPr>
        <w:t>W</w:t>
      </w:r>
      <w:r>
        <w:rPr>
          <w:rFonts w:eastAsia="Times New Roman" w:cs="Times New Roman"/>
          <w:szCs w:val="24"/>
        </w:rPr>
        <w:t>AGEN</w:t>
      </w:r>
      <w:r>
        <w:rPr>
          <w:rFonts w:eastAsia="Times New Roman" w:cs="Times New Roman"/>
          <w:szCs w:val="24"/>
        </w:rPr>
        <w:t>»</w:t>
      </w:r>
      <w:r>
        <w:rPr>
          <w:rFonts w:eastAsia="Times New Roman" w:cs="Times New Roman"/>
          <w:szCs w:val="24"/>
        </w:rPr>
        <w:t xml:space="preserve"> χρησιμοποιούσε λογισμικό για να αλλάζει τους μετρητές στην εκπομπή ρύπων από ντίζελ. Δεν ξέρω γιατί δεν γνωρίζει ότι στην Αμερική ήδη οι αμερικανικές ανεξάρτητες αρχές και οι τοπικές κυβερνήσεις σε διάφορες πολιτείες έκαναν αγωγή σε βάρος της </w:t>
      </w:r>
      <w:r>
        <w:rPr>
          <w:rFonts w:eastAsia="Times New Roman" w:cs="Times New Roman"/>
          <w:szCs w:val="24"/>
        </w:rPr>
        <w:t>«</w:t>
      </w:r>
      <w:r>
        <w:rPr>
          <w:rFonts w:eastAsia="Times New Roman" w:cs="Times New Roman"/>
          <w:szCs w:val="24"/>
        </w:rPr>
        <w:t>VOLKS</w:t>
      </w:r>
      <w:r>
        <w:rPr>
          <w:rFonts w:eastAsia="Times New Roman" w:cs="Times New Roman"/>
          <w:szCs w:val="24"/>
          <w:lang w:val="en-US"/>
        </w:rPr>
        <w:t>W</w:t>
      </w:r>
      <w:r>
        <w:rPr>
          <w:rFonts w:eastAsia="Times New Roman" w:cs="Times New Roman"/>
          <w:szCs w:val="24"/>
        </w:rPr>
        <w:t>AGEN</w:t>
      </w:r>
      <w:r>
        <w:rPr>
          <w:rFonts w:eastAsia="Times New Roman" w:cs="Times New Roman"/>
          <w:szCs w:val="24"/>
        </w:rPr>
        <w:t>»</w:t>
      </w:r>
      <w:r>
        <w:rPr>
          <w:rFonts w:eastAsia="Times New Roman" w:cs="Times New Roman"/>
          <w:szCs w:val="24"/>
        </w:rPr>
        <w:t xml:space="preserve"> και έχουν αποζημιωθεί με εκατοντάδες εκατομμύρια δολάρια. Εδώ στην Ελλάδα θέλω να ρωτήσω τον κ. Δραγασάκη τι γίνεται με αυτό το σκάνδαλο, τι έχουμε διεκδικήσει ως χώρα.</w:t>
      </w:r>
    </w:p>
    <w:p w14:paraId="0B93CAD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Θα σας πω την υπόθεση όσον αφορά στο δικαστικό της σκέλος και αυτό ήταν από απάντηση τ</w:t>
      </w:r>
      <w:r>
        <w:rPr>
          <w:rFonts w:eastAsia="Times New Roman" w:cs="Times New Roman"/>
          <w:szCs w:val="24"/>
        </w:rPr>
        <w:t>ου Αναπληρωτή Υπουργού Δικαιο</w:t>
      </w:r>
      <w:r>
        <w:rPr>
          <w:rFonts w:eastAsia="Times New Roman" w:cs="Times New Roman"/>
          <w:szCs w:val="24"/>
        </w:rPr>
        <w:lastRenderedPageBreak/>
        <w:t>σύνης, του κ. Παπαγγελόπουλου, στις 29 Μαΐου του 2017 σε αντίστοιχη ερώτηση. Στις 6-10-2015 σχηματίστηκε μια δικογραφία κατά παντός υπευθύνου. Δύο μέρες μετά η δικογραφία διαβιβάστηκε στον 13</w:t>
      </w:r>
      <w:r>
        <w:rPr>
          <w:rFonts w:eastAsia="Times New Roman" w:cs="Times New Roman"/>
          <w:szCs w:val="24"/>
          <w:vertAlign w:val="superscript"/>
        </w:rPr>
        <w:t>ο</w:t>
      </w:r>
      <w:r>
        <w:rPr>
          <w:rFonts w:eastAsia="Times New Roman" w:cs="Times New Roman"/>
          <w:szCs w:val="24"/>
        </w:rPr>
        <w:t xml:space="preserve"> πταισματοδίκη για διενέργεια προκα</w:t>
      </w:r>
      <w:r>
        <w:rPr>
          <w:rFonts w:eastAsia="Times New Roman" w:cs="Times New Roman"/>
          <w:szCs w:val="24"/>
        </w:rPr>
        <w:t>ταρτικής εξέτασης, έναν μήνα μετά χρεώθηκε σε εισαγγελέα για περαιτέρω επεξεργασία, έξι μήνες μετά κατατέθηκε αίτημα δικαστικής συνδρομής στη Γερμανία, που ακόμα να εκτελεστεί.</w:t>
      </w:r>
    </w:p>
    <w:p w14:paraId="0B93CAD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Ρωτάω, λοιπόν, εγώ: Γιατί δεν επιβάλλονται διοικητικές κυρώσεις στη </w:t>
      </w:r>
      <w:r>
        <w:rPr>
          <w:rFonts w:eastAsia="Times New Roman" w:cs="Times New Roman"/>
          <w:szCs w:val="24"/>
        </w:rPr>
        <w:t>«</w:t>
      </w:r>
      <w:r>
        <w:rPr>
          <w:rFonts w:eastAsia="Times New Roman" w:cs="Times New Roman"/>
          <w:szCs w:val="24"/>
        </w:rPr>
        <w:t>VOLKS</w:t>
      </w:r>
      <w:r>
        <w:rPr>
          <w:rFonts w:eastAsia="Times New Roman" w:cs="Times New Roman"/>
          <w:szCs w:val="24"/>
          <w:lang w:val="en-US"/>
        </w:rPr>
        <w:t>W</w:t>
      </w:r>
      <w:r>
        <w:rPr>
          <w:rFonts w:eastAsia="Times New Roman" w:cs="Times New Roman"/>
          <w:szCs w:val="24"/>
        </w:rPr>
        <w:t>AGEN</w:t>
      </w:r>
      <w:r>
        <w:rPr>
          <w:rFonts w:eastAsia="Times New Roman" w:cs="Times New Roman"/>
          <w:szCs w:val="24"/>
        </w:rPr>
        <w:t>»</w:t>
      </w:r>
      <w:r>
        <w:rPr>
          <w:rFonts w:eastAsia="Times New Roman" w:cs="Times New Roman"/>
          <w:szCs w:val="24"/>
        </w:rPr>
        <w:t xml:space="preserve">; Ρωτάω επίσης: </w:t>
      </w:r>
      <w:r>
        <w:rPr>
          <w:rFonts w:eastAsia="Times New Roman" w:cs="Times New Roman"/>
          <w:szCs w:val="24"/>
        </w:rPr>
        <w:t xml:space="preserve">Απάντησε </w:t>
      </w:r>
      <w:r>
        <w:rPr>
          <w:rFonts w:eastAsia="Times New Roman" w:cs="Times New Roman"/>
          <w:szCs w:val="24"/>
        </w:rPr>
        <w:t xml:space="preserve">το ελληνικό Υπουργείο Οικονομικών στην επιστολή συγγνώμης που είχε αποστείλει </w:t>
      </w:r>
      <w:r>
        <w:rPr>
          <w:rFonts w:eastAsia="Times New Roman" w:cs="Times New Roman"/>
          <w:szCs w:val="24"/>
        </w:rPr>
        <w:t xml:space="preserve">σ’ </w:t>
      </w:r>
      <w:r>
        <w:rPr>
          <w:rFonts w:eastAsia="Times New Roman" w:cs="Times New Roman"/>
          <w:szCs w:val="24"/>
        </w:rPr>
        <w:t xml:space="preserve">όλους τους Υπουργούς Οικονομικών ο </w:t>
      </w:r>
      <w:r>
        <w:rPr>
          <w:rFonts w:eastAsia="Times New Roman" w:cs="Times New Roman"/>
          <w:szCs w:val="24"/>
          <w:lang w:val="en-US"/>
        </w:rPr>
        <w:t>CO</w:t>
      </w:r>
      <w:r>
        <w:rPr>
          <w:rFonts w:eastAsia="Times New Roman" w:cs="Times New Roman"/>
          <w:szCs w:val="24"/>
        </w:rPr>
        <w:t xml:space="preserve"> της </w:t>
      </w:r>
      <w:r>
        <w:rPr>
          <w:rFonts w:eastAsia="Times New Roman" w:cs="Times New Roman"/>
          <w:szCs w:val="24"/>
        </w:rPr>
        <w:lastRenderedPageBreak/>
        <w:t>«</w:t>
      </w:r>
      <w:r>
        <w:rPr>
          <w:rFonts w:eastAsia="Times New Roman" w:cs="Times New Roman"/>
          <w:szCs w:val="24"/>
        </w:rPr>
        <w:t>VOLKS</w:t>
      </w:r>
      <w:r>
        <w:rPr>
          <w:rFonts w:eastAsia="Times New Roman" w:cs="Times New Roman"/>
          <w:szCs w:val="24"/>
          <w:lang w:val="en-US"/>
        </w:rPr>
        <w:t>W</w:t>
      </w:r>
      <w:r>
        <w:rPr>
          <w:rFonts w:eastAsia="Times New Roman" w:cs="Times New Roman"/>
          <w:szCs w:val="24"/>
        </w:rPr>
        <w:t>AGEN</w:t>
      </w:r>
      <w:r>
        <w:rPr>
          <w:rFonts w:eastAsia="Times New Roman" w:cs="Times New Roman"/>
          <w:szCs w:val="24"/>
        </w:rPr>
        <w:t>»</w:t>
      </w:r>
      <w:r>
        <w:rPr>
          <w:rFonts w:eastAsia="Times New Roman" w:cs="Times New Roman"/>
          <w:szCs w:val="24"/>
        </w:rPr>
        <w:t>, λέγοντας «είμαι ανοικτός με καθεμία από τις δικές σας κυβερνήσεις να συζητήσουμε τον τρόπο απ</w:t>
      </w:r>
      <w:r>
        <w:rPr>
          <w:rFonts w:eastAsia="Times New Roman" w:cs="Times New Roman"/>
          <w:szCs w:val="24"/>
        </w:rPr>
        <w:t>οζημίωσης των καταναλωτών και όχι μόνο»;</w:t>
      </w:r>
    </w:p>
    <w:p w14:paraId="0B93CAD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Άρα, θέλω να μας πείτε ποια είναι η πρόοδος αυτής της υπόθεσης, ποια η τύχη του αιτήματος δικαστικής συνδρομής στη Γερμανία και για ποιον λόγο</w:t>
      </w:r>
      <w:r>
        <w:rPr>
          <w:rFonts w:eastAsia="Times New Roman" w:cs="Times New Roman"/>
          <w:szCs w:val="24"/>
        </w:rPr>
        <w:t xml:space="preserve">- </w:t>
      </w:r>
      <w:r>
        <w:rPr>
          <w:rFonts w:eastAsia="Times New Roman" w:cs="Times New Roman"/>
          <w:szCs w:val="24"/>
        </w:rPr>
        <w:t>ενώ όλες οι χώρες σπεύδουν να κυνηγήσουν εκείνους που με βίαιο και ύπου</w:t>
      </w:r>
      <w:r>
        <w:rPr>
          <w:rFonts w:eastAsia="Times New Roman" w:cs="Times New Roman"/>
          <w:szCs w:val="24"/>
        </w:rPr>
        <w:t xml:space="preserve">λο τρόπο, θα έλεγα, παραβιάζουν τις συνθήκες της ομαλής λειτουργίας της αγοράς σε βάρος του καταναλωτή, σε βάρος του περιβάλλοντος στη συγκεκριμένη περίπτωση, σε βάρος, εν πάση </w:t>
      </w:r>
      <w:proofErr w:type="spellStart"/>
      <w:r>
        <w:rPr>
          <w:rFonts w:eastAsia="Times New Roman" w:cs="Times New Roman"/>
          <w:szCs w:val="24"/>
        </w:rPr>
        <w:t>περιπτώσει</w:t>
      </w:r>
      <w:proofErr w:type="spellEnd"/>
      <w:r>
        <w:rPr>
          <w:rFonts w:eastAsia="Times New Roman" w:cs="Times New Roman"/>
          <w:szCs w:val="24"/>
        </w:rPr>
        <w:t>, της οικονομίας, της κάθε τοπικής οικονομίας</w:t>
      </w:r>
      <w:r>
        <w:rPr>
          <w:rFonts w:eastAsia="Times New Roman" w:cs="Times New Roman"/>
          <w:szCs w:val="24"/>
        </w:rPr>
        <w:t>-</w:t>
      </w:r>
      <w:r>
        <w:rPr>
          <w:rFonts w:eastAsia="Times New Roman" w:cs="Times New Roman"/>
          <w:szCs w:val="24"/>
        </w:rPr>
        <w:t xml:space="preserve"> εμείς είμαστε μονίμως </w:t>
      </w:r>
      <w:r>
        <w:rPr>
          <w:rFonts w:eastAsia="Times New Roman" w:cs="Times New Roman"/>
          <w:szCs w:val="24"/>
        </w:rPr>
        <w:t xml:space="preserve">ουραγοί στο να ψάχνουμε και να ζητούμε αυτά που ως ελληνικό </w:t>
      </w:r>
      <w:r>
        <w:rPr>
          <w:rFonts w:eastAsia="Times New Roman" w:cs="Times New Roman"/>
          <w:szCs w:val="24"/>
        </w:rPr>
        <w:t xml:space="preserve">δημόσιο </w:t>
      </w:r>
      <w:r>
        <w:rPr>
          <w:rFonts w:eastAsia="Times New Roman" w:cs="Times New Roman"/>
          <w:szCs w:val="24"/>
        </w:rPr>
        <w:t>δικαιούμαστε και οφείλουμε να διεκδικούμε.</w:t>
      </w:r>
    </w:p>
    <w:p w14:paraId="0B93CAD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κατάλογος είναι μεγάλος. Περιμένω απαντήσεις. Εμείς θα υπερψηφίσουμε, εν πάση </w:t>
      </w:r>
      <w:proofErr w:type="spellStart"/>
      <w:r>
        <w:rPr>
          <w:rFonts w:eastAsia="Times New Roman" w:cs="Times New Roman"/>
          <w:szCs w:val="24"/>
        </w:rPr>
        <w:t>περιπτώσει</w:t>
      </w:r>
      <w:proofErr w:type="spellEnd"/>
      <w:r>
        <w:rPr>
          <w:rFonts w:eastAsia="Times New Roman" w:cs="Times New Roman"/>
          <w:szCs w:val="24"/>
        </w:rPr>
        <w:t xml:space="preserve">, την </w:t>
      </w:r>
      <w:r>
        <w:rPr>
          <w:rFonts w:eastAsia="Times New Roman" w:cs="Times New Roman"/>
          <w:szCs w:val="24"/>
        </w:rPr>
        <w:t xml:space="preserve">οδηγία </w:t>
      </w:r>
      <w:r>
        <w:rPr>
          <w:rFonts w:eastAsia="Times New Roman" w:cs="Times New Roman"/>
          <w:szCs w:val="24"/>
        </w:rPr>
        <w:t>που με καθυστέρηση, δυστυχώς, ήρθε. Για τι</w:t>
      </w:r>
      <w:r>
        <w:rPr>
          <w:rFonts w:eastAsia="Times New Roman" w:cs="Times New Roman"/>
          <w:szCs w:val="24"/>
        </w:rPr>
        <w:t>ς τροπολογίες τοποθετήθηκα.</w:t>
      </w:r>
    </w:p>
    <w:p w14:paraId="0B93CAD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Περιμένω πραγματικά να μου πείτε, αγαπητέ κύριε Δραγασάκη, με ποιον τρόπο πρακτικά θα αντιμετωπίσει νέα σκάνδαλα τύπου «</w:t>
      </w:r>
      <w:r>
        <w:rPr>
          <w:rFonts w:eastAsia="Times New Roman" w:cs="Times New Roman"/>
          <w:szCs w:val="24"/>
          <w:lang w:val="en-US"/>
        </w:rPr>
        <w:t>DIESELGATE</w:t>
      </w:r>
      <w:r>
        <w:rPr>
          <w:rFonts w:eastAsia="Times New Roman" w:cs="Times New Roman"/>
          <w:szCs w:val="24"/>
        </w:rPr>
        <w:t xml:space="preserve">» αυτή η </w:t>
      </w:r>
      <w:r>
        <w:rPr>
          <w:rFonts w:eastAsia="Times New Roman" w:cs="Times New Roman"/>
          <w:szCs w:val="24"/>
        </w:rPr>
        <w:t xml:space="preserve">οδηγία </w:t>
      </w:r>
      <w:r>
        <w:rPr>
          <w:rFonts w:eastAsia="Times New Roman" w:cs="Times New Roman"/>
          <w:szCs w:val="24"/>
        </w:rPr>
        <w:t>και η ενσωμάτωσή της στο εθνικό δίκαιο. Ποια είναι επιτέλους τα εργαλεία της ελλην</w:t>
      </w:r>
      <w:r>
        <w:rPr>
          <w:rFonts w:eastAsia="Times New Roman" w:cs="Times New Roman"/>
          <w:szCs w:val="24"/>
        </w:rPr>
        <w:t>ικής διοίκησης εναντίον αυτών των μεγάλων μονοπωλίων;</w:t>
      </w:r>
    </w:p>
    <w:p w14:paraId="0B93CAD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Ευχαριστώ.</w:t>
      </w:r>
    </w:p>
    <w:p w14:paraId="0B93CAD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w:t>
      </w:r>
      <w:proofErr w:type="spellStart"/>
      <w:r>
        <w:rPr>
          <w:rFonts w:eastAsia="Times New Roman" w:cs="Times New Roman"/>
          <w:szCs w:val="24"/>
        </w:rPr>
        <w:t>Αμυρά</w:t>
      </w:r>
      <w:proofErr w:type="spellEnd"/>
      <w:r>
        <w:rPr>
          <w:rFonts w:eastAsia="Times New Roman" w:cs="Times New Roman"/>
          <w:szCs w:val="24"/>
        </w:rPr>
        <w:t>.</w:t>
      </w:r>
    </w:p>
    <w:p w14:paraId="0B93CAD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Μιχελογιαννάκης</w:t>
      </w:r>
      <w:proofErr w:type="spellEnd"/>
      <w:r>
        <w:rPr>
          <w:rFonts w:eastAsia="Times New Roman" w:cs="Times New Roman"/>
          <w:szCs w:val="24"/>
        </w:rPr>
        <w:t xml:space="preserve"> από τον ΣΥΡΙΖΑ για επτά λεπτά.</w:t>
      </w:r>
    </w:p>
    <w:p w14:paraId="0B93CAD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ΜΙΧΕΛΟΓΙΑΝΝΑΚΗΣ: </w:t>
      </w:r>
      <w:r>
        <w:rPr>
          <w:rFonts w:eastAsia="Times New Roman" w:cs="Times New Roman"/>
          <w:szCs w:val="24"/>
        </w:rPr>
        <w:t>Ευχαριστώ, κύριε Πρόεδρε.</w:t>
      </w:r>
    </w:p>
    <w:p w14:paraId="0B93CAD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Οι ζημιές</w:t>
      </w:r>
      <w:r>
        <w:rPr>
          <w:rFonts w:eastAsia="Times New Roman" w:cs="Times New Roman"/>
          <w:szCs w:val="24"/>
        </w:rPr>
        <w:t xml:space="preserve"> που υφίστανται οι καταναλωτές και οι επιχειρήσεις, όταν συμβαίνει παραβίαση του δικαίου του ελεύθερου ανταγωνισμού στην Ευρωπαϊκή Ένωση, γνωρίζουμε όλοι ότι είναι πολύ μεγάλες. Γι’ αυτό, η ευρωπαϊκή ενότητα θέσπισε ένα ενιαίο αστικό σύστημα. Απαιτείται κά</w:t>
      </w:r>
      <w:r>
        <w:rPr>
          <w:rFonts w:eastAsia="Times New Roman" w:cs="Times New Roman"/>
          <w:szCs w:val="24"/>
        </w:rPr>
        <w:t>θε κράτος-μέλος να θεσπίσει διαδικαστικούς κανόνες. Είναι αναγκαστικό δίκαιο. Έτσι, κάθε πρόσωπο που αντιμετωπίζει ζημιά λόγω παράβασης του ανταγωνισμού από επιχείρηση ή ένωση επιχειρήσεων μπορεί να διεκδικήσει αποζημίωση.</w:t>
      </w:r>
    </w:p>
    <w:p w14:paraId="0B93CAD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Θεσπίζονται κανόνες για την κοινο</w:t>
      </w:r>
      <w:r>
        <w:rPr>
          <w:rFonts w:eastAsia="Times New Roman" w:cs="Times New Roman"/>
          <w:szCs w:val="24"/>
        </w:rPr>
        <w:t xml:space="preserve">ποίηση αποδεικτικών στοιχείων που βρίσκονται είτε στην κατοχή διαδίκων ή τρίτων προσώπων ή, τέλος, στον φάκελο εθνικής </w:t>
      </w:r>
      <w:r>
        <w:rPr>
          <w:rFonts w:eastAsia="Times New Roman" w:cs="Times New Roman"/>
          <w:szCs w:val="24"/>
        </w:rPr>
        <w:t>αρχής ανταγωνισμού</w:t>
      </w:r>
      <w:r>
        <w:rPr>
          <w:rFonts w:eastAsia="Times New Roman" w:cs="Times New Roman"/>
          <w:szCs w:val="24"/>
        </w:rPr>
        <w:t xml:space="preserve">. Θεσπίζονται ακόμα περιορισμοί στη χρήση και ανταλλαγή εγγράφων, καθώς </w:t>
      </w:r>
      <w:r>
        <w:rPr>
          <w:rFonts w:eastAsia="Times New Roman" w:cs="Times New Roman"/>
          <w:szCs w:val="24"/>
        </w:rPr>
        <w:lastRenderedPageBreak/>
        <w:t xml:space="preserve">και κυρώσεις που δύναται να επιβάλει το </w:t>
      </w:r>
      <w:r>
        <w:rPr>
          <w:rFonts w:eastAsia="Times New Roman" w:cs="Times New Roman"/>
          <w:szCs w:val="24"/>
        </w:rPr>
        <w:t>δικαστήριο. Καθορίζονται η ζημιά, η περίοδος παραγραφής, οι συναινετικές διευθετήσεις για μεταγενέστερες αγωγές αποζημίωσης. Καθορίζεται, επίσης, η ισχύς των αποφάσεων των εθνικών Αρχών Ανταγωνισμού.</w:t>
      </w:r>
    </w:p>
    <w:p w14:paraId="0B93CAD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Οι εμπιστευτικές πληροφορίες προστατεύονται και υπάρχει </w:t>
      </w:r>
      <w:r>
        <w:rPr>
          <w:rFonts w:eastAsia="Times New Roman" w:cs="Times New Roman"/>
          <w:szCs w:val="24"/>
        </w:rPr>
        <w:t xml:space="preserve">πλήρης εφαρμογή του δικηγορικού απορρήτου. Μπορούν να διεκδικούν αποζημιώσεις όχι μόνο για την πρόκληση ζημίας, αλλά και για διαφυγόντα κέρδη. Υπάρχει –και το βλέπουμε-  μια ειδική </w:t>
      </w:r>
      <w:proofErr w:type="spellStart"/>
      <w:r>
        <w:rPr>
          <w:rFonts w:eastAsia="Times New Roman" w:cs="Times New Roman"/>
          <w:szCs w:val="24"/>
        </w:rPr>
        <w:t>προνοιακή</w:t>
      </w:r>
      <w:proofErr w:type="spellEnd"/>
      <w:r>
        <w:rPr>
          <w:rFonts w:eastAsia="Times New Roman" w:cs="Times New Roman"/>
          <w:szCs w:val="24"/>
        </w:rPr>
        <w:t xml:space="preserve"> πρόβλεψη για τις μικρομεσαίες επιχειρήσεις και </w:t>
      </w:r>
      <w:r>
        <w:rPr>
          <w:rFonts w:eastAsia="Times New Roman" w:cs="Times New Roman"/>
          <w:szCs w:val="24"/>
        </w:rPr>
        <w:t xml:space="preserve">σ’ </w:t>
      </w:r>
      <w:r>
        <w:rPr>
          <w:rFonts w:eastAsia="Times New Roman" w:cs="Times New Roman"/>
          <w:szCs w:val="24"/>
        </w:rPr>
        <w:t>αυτές με καθεστ</w:t>
      </w:r>
      <w:r>
        <w:rPr>
          <w:rFonts w:eastAsia="Times New Roman" w:cs="Times New Roman"/>
          <w:szCs w:val="24"/>
        </w:rPr>
        <w:t>ώς επιείκειας, καθ’ ότι αυτή ευθύνεται μόνο έναντι των δικών της άμεσων ή έμμεσων αγοραστών, εφόσον το μερίδιο αγοράς που κατέχει στη σχετική με την παράβαση αγορά είναι κατώτερο του 5% και δεν φέρει ολόκληρη την ευθύνη.</w:t>
      </w:r>
    </w:p>
    <w:p w14:paraId="0B93CAD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Με το άρθρο 8 θεσπίζεται η παραγραφ</w:t>
      </w:r>
      <w:r>
        <w:rPr>
          <w:rFonts w:eastAsia="Times New Roman" w:cs="Times New Roman"/>
          <w:szCs w:val="24"/>
        </w:rPr>
        <w:t>ή των αξιώσεων κατά του παραβάτη για τις ζημιές λόγω παράβασης του δικαίου ανταγωνισμού, την οποία ορίζει στα πέντε έτη.</w:t>
      </w:r>
    </w:p>
    <w:p w14:paraId="0B93CAD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Με το άρθρο 10 ρυθμίζεται η περίπτωση όπου περισσότερες από μία επιχειρήσεις υπέπεσαν από κοινού σε παράβαση. </w:t>
      </w:r>
    </w:p>
    <w:p w14:paraId="0B93CAD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Τα άρθρα 4 και 14 βοηθού</w:t>
      </w:r>
      <w:r>
        <w:rPr>
          <w:rFonts w:eastAsia="Times New Roman" w:cs="Times New Roman"/>
          <w:szCs w:val="24"/>
        </w:rPr>
        <w:t xml:space="preserve">ν στην αποζημίωση μέσω συλλογής αναγκαίων αποδεικτικών στοιχείων ποσοτικοποίησης της ζημίας. </w:t>
      </w:r>
    </w:p>
    <w:p w14:paraId="0B93CAE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Στα άρθρα 13 και 14 εισάγεται μαχητό τεκμήριο υπέρ της </w:t>
      </w:r>
      <w:proofErr w:type="spellStart"/>
      <w:r>
        <w:rPr>
          <w:rFonts w:eastAsia="Times New Roman" w:cs="Times New Roman"/>
          <w:szCs w:val="24"/>
        </w:rPr>
        <w:t>μετακύλισης</w:t>
      </w:r>
      <w:proofErr w:type="spellEnd"/>
      <w:r>
        <w:rPr>
          <w:rFonts w:eastAsia="Times New Roman" w:cs="Times New Roman"/>
          <w:szCs w:val="24"/>
        </w:rPr>
        <w:t>.</w:t>
      </w:r>
    </w:p>
    <w:p w14:paraId="0B93CAE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Στο άρθρο 15 έχουμε περιπτώσεις συναινετικής επίλυσης διαφορών.</w:t>
      </w:r>
    </w:p>
    <w:p w14:paraId="0B93CAE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Πετυχαίνουμε, λοιπόν, την ενθά</w:t>
      </w:r>
      <w:r>
        <w:rPr>
          <w:rFonts w:eastAsia="Times New Roman" w:cs="Times New Roman"/>
          <w:szCs w:val="24"/>
        </w:rPr>
        <w:t xml:space="preserve">ρρυνση και διευκόλυνση της άσκησης αγωγών αποζημίωσης για παράβαση της αντιμονοπωλιακής, εθνικής και </w:t>
      </w:r>
      <w:proofErr w:type="spellStart"/>
      <w:r>
        <w:rPr>
          <w:rFonts w:eastAsia="Times New Roman" w:cs="Times New Roman"/>
          <w:szCs w:val="24"/>
        </w:rPr>
        <w:t>ενωσιακής</w:t>
      </w:r>
      <w:proofErr w:type="spellEnd"/>
      <w:r>
        <w:rPr>
          <w:rFonts w:eastAsia="Times New Roman" w:cs="Times New Roman"/>
          <w:szCs w:val="24"/>
        </w:rPr>
        <w:t xml:space="preserve"> νομοθεσίας, καθώς και εναρμόνιση των εθνικών </w:t>
      </w:r>
      <w:proofErr w:type="spellStart"/>
      <w:r>
        <w:rPr>
          <w:rFonts w:eastAsia="Times New Roman" w:cs="Times New Roman"/>
          <w:szCs w:val="24"/>
        </w:rPr>
        <w:t>δικαιικών</w:t>
      </w:r>
      <w:proofErr w:type="spellEnd"/>
      <w:r>
        <w:rPr>
          <w:rFonts w:eastAsia="Times New Roman" w:cs="Times New Roman"/>
          <w:szCs w:val="24"/>
        </w:rPr>
        <w:t xml:space="preserve"> συστημάτων σε τέτοιου είδους αγωγές.</w:t>
      </w:r>
    </w:p>
    <w:p w14:paraId="0B93CAE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0B93CAE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w:t>
      </w:r>
      <w:r>
        <w:rPr>
          <w:rFonts w:eastAsia="Times New Roman" w:cs="Times New Roman"/>
          <w:szCs w:val="24"/>
        </w:rPr>
        <w:t xml:space="preserve">ριστούμε πολύ, κύριε </w:t>
      </w:r>
      <w:proofErr w:type="spellStart"/>
      <w:r>
        <w:rPr>
          <w:rFonts w:eastAsia="Times New Roman" w:cs="Times New Roman"/>
          <w:szCs w:val="24"/>
        </w:rPr>
        <w:t>Μιχελογιαννάκη</w:t>
      </w:r>
      <w:proofErr w:type="spellEnd"/>
      <w:r>
        <w:rPr>
          <w:rFonts w:eastAsia="Times New Roman" w:cs="Times New Roman"/>
          <w:szCs w:val="24"/>
        </w:rPr>
        <w:t>.</w:t>
      </w:r>
    </w:p>
    <w:p w14:paraId="0B93CAE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στον επόμενο ομιλητή από τον ΣΥΡΙΖΑ, τον κ. Παπαηλιού και μετά θα ακολουθήσει ο Υπουργός Οικονομίας και Ανάπτυξης κ. Δραγασάκης. </w:t>
      </w:r>
    </w:p>
    <w:p w14:paraId="0B93CAE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Ορίστε, κύριε Παπαηλιού, έχετε τον λόγο για επτά λεπτά.</w:t>
      </w:r>
    </w:p>
    <w:p w14:paraId="0B93CAE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w:t>
      </w:r>
      <w:r>
        <w:rPr>
          <w:rFonts w:eastAsia="Times New Roman" w:cs="Times New Roman"/>
          <w:szCs w:val="24"/>
        </w:rPr>
        <w:t xml:space="preserve">ριε Πρόεδρε, κύριε Υπουργέ, κύριοι συνάδελφοι Βουλευτές, κατ’ αρχάς θέλω κι εγώ να συγχαρώ </w:t>
      </w:r>
      <w:r>
        <w:rPr>
          <w:rFonts w:eastAsia="Times New Roman" w:cs="Times New Roman"/>
          <w:szCs w:val="24"/>
        </w:rPr>
        <w:lastRenderedPageBreak/>
        <w:t xml:space="preserve">δημόσια </w:t>
      </w:r>
      <w:r>
        <w:rPr>
          <w:rFonts w:eastAsia="Times New Roman" w:cs="Times New Roman"/>
          <w:szCs w:val="24"/>
        </w:rPr>
        <w:t xml:space="preserve">τον Αντιπρόεδρο της Κυβέρνησης </w:t>
      </w:r>
      <w:r>
        <w:rPr>
          <w:rFonts w:eastAsia="Times New Roman" w:cs="Times New Roman"/>
          <w:szCs w:val="24"/>
        </w:rPr>
        <w:t>και να ευχηθώ καλή επιτυχία στα νέα καθήκοντά του ως Υπουργού Ανάπτυξης και Οικονομίας.</w:t>
      </w:r>
    </w:p>
    <w:p w14:paraId="0B93CAE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δημόσια επιβολή του δικαίου κατά των</w:t>
      </w:r>
      <w:r>
        <w:rPr>
          <w:rFonts w:eastAsia="Times New Roman" w:cs="Times New Roman"/>
          <w:szCs w:val="24"/>
        </w:rPr>
        <w:t xml:space="preserve"> αθέμιτων, παράνομων περιορισμών, των στρεβλώσεων του ανταγωνισμού από τις επιμέρους αρχές ανταγωνισμού είναι αναγκαία, αλλά όχι επαρκής προϋπόθεση για την ομαλή, την εύρυθμη λειτουργία της ελεύθερης αγοράς και την αποτελεσματική εφαρμογή των κανόνων ανταγ</w:t>
      </w:r>
      <w:r>
        <w:rPr>
          <w:rFonts w:eastAsia="Times New Roman" w:cs="Times New Roman"/>
          <w:szCs w:val="24"/>
        </w:rPr>
        <w:t>ωνισμού.</w:t>
      </w:r>
    </w:p>
    <w:p w14:paraId="0B93CAE9"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Σκοπός του παρόντος νομοσχεδίου είναι η ενσωμάτωση στην ελληνική έννομη τάξη της </w:t>
      </w:r>
      <w:r>
        <w:rPr>
          <w:rFonts w:eastAsia="Times New Roman" w:cs="Times New Roman"/>
          <w:szCs w:val="24"/>
        </w:rPr>
        <w:t xml:space="preserve">οδηγίας </w:t>
      </w:r>
      <w:r>
        <w:rPr>
          <w:rFonts w:eastAsia="Times New Roman" w:cs="Times New Roman"/>
          <w:szCs w:val="24"/>
        </w:rPr>
        <w:t xml:space="preserve">2014/104 του Ευρωπαϊκού Κοινοβουλίου και του </w:t>
      </w:r>
      <w:r>
        <w:rPr>
          <w:rFonts w:eastAsia="Times New Roman" w:cs="Times New Roman"/>
          <w:szCs w:val="24"/>
        </w:rPr>
        <w:t>συμβουλίου</w:t>
      </w:r>
      <w:r>
        <w:rPr>
          <w:rFonts w:eastAsia="Times New Roman" w:cs="Times New Roman"/>
          <w:szCs w:val="24"/>
        </w:rPr>
        <w:t>, σχετικά με τους κανόνες που διέ</w:t>
      </w:r>
      <w:r>
        <w:rPr>
          <w:rFonts w:eastAsia="Times New Roman" w:cs="Times New Roman"/>
          <w:szCs w:val="24"/>
        </w:rPr>
        <w:lastRenderedPageBreak/>
        <w:t>πουν τις αγωγές αποζημίωσης, βάσει του εθνικού δικαίου, για παραβάσεις</w:t>
      </w:r>
      <w:r>
        <w:rPr>
          <w:rFonts w:eastAsia="Times New Roman" w:cs="Times New Roman"/>
          <w:szCs w:val="24"/>
        </w:rPr>
        <w:t xml:space="preserve"> των διατάξεων του δικαίου του ανταγωνισμού των κρατών-μελών και της Ευρωπαϊκής Ένωσης. </w:t>
      </w:r>
    </w:p>
    <w:p w14:paraId="0B93CAEA"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Με την ενσωμάτωση της παραπάνω </w:t>
      </w:r>
      <w:r>
        <w:rPr>
          <w:rFonts w:eastAsia="Times New Roman" w:cs="Times New Roman"/>
          <w:szCs w:val="24"/>
        </w:rPr>
        <w:t xml:space="preserve">οδηγίας </w:t>
      </w:r>
      <w:r>
        <w:rPr>
          <w:rFonts w:eastAsia="Times New Roman" w:cs="Times New Roman"/>
          <w:szCs w:val="24"/>
        </w:rPr>
        <w:t xml:space="preserve">στο νομοσχέδιο δεν παραμερίζονται οι διατάξεις </w:t>
      </w:r>
      <w:proofErr w:type="spellStart"/>
      <w:r>
        <w:rPr>
          <w:rFonts w:eastAsia="Times New Roman" w:cs="Times New Roman"/>
          <w:szCs w:val="24"/>
        </w:rPr>
        <w:t>αδικοπρακτικής</w:t>
      </w:r>
      <w:proofErr w:type="spellEnd"/>
      <w:r>
        <w:rPr>
          <w:rFonts w:eastAsia="Times New Roman" w:cs="Times New Roman"/>
          <w:szCs w:val="24"/>
        </w:rPr>
        <w:t xml:space="preserve"> ευθύνης, </w:t>
      </w:r>
      <w:r>
        <w:rPr>
          <w:rFonts w:eastAsia="Times New Roman"/>
          <w:szCs w:val="24"/>
        </w:rPr>
        <w:t>οι οποίες</w:t>
      </w:r>
      <w:r>
        <w:rPr>
          <w:rFonts w:eastAsia="Times New Roman" w:cs="Times New Roman"/>
          <w:szCs w:val="24"/>
        </w:rPr>
        <w:t xml:space="preserve"> εντάσσονται στο γενικό πλαίσιο των διατάξεων το</w:t>
      </w:r>
      <w:r>
        <w:rPr>
          <w:rFonts w:eastAsia="Times New Roman" w:cs="Times New Roman"/>
          <w:szCs w:val="24"/>
        </w:rPr>
        <w:t xml:space="preserve">υ Αστικού Κώδικα </w:t>
      </w:r>
      <w:r w:rsidRPr="00A12B74">
        <w:rPr>
          <w:rFonts w:eastAsia="Times New Roman" w:cs="Times New Roman"/>
          <w:szCs w:val="24"/>
        </w:rPr>
        <w:t>(</w:t>
      </w:r>
      <w:r>
        <w:rPr>
          <w:rFonts w:eastAsia="Times New Roman" w:cs="Times New Roman"/>
          <w:szCs w:val="24"/>
        </w:rPr>
        <w:t xml:space="preserve">άρθρα 914 και </w:t>
      </w:r>
      <w:proofErr w:type="spellStart"/>
      <w:r>
        <w:rPr>
          <w:rFonts w:eastAsia="Times New Roman" w:cs="Times New Roman"/>
          <w:szCs w:val="24"/>
        </w:rPr>
        <w:t>επ</w:t>
      </w:r>
      <w:proofErr w:type="spellEnd"/>
      <w:r>
        <w:rPr>
          <w:rFonts w:eastAsia="Times New Roman" w:cs="Times New Roman"/>
          <w:szCs w:val="24"/>
        </w:rPr>
        <w:t xml:space="preserve">. </w:t>
      </w:r>
      <w:r>
        <w:rPr>
          <w:rFonts w:eastAsia="Times New Roman" w:cs="Times New Roman"/>
          <w:szCs w:val="24"/>
          <w:lang w:val="en-US"/>
        </w:rPr>
        <w:t>A</w:t>
      </w:r>
      <w:r w:rsidRPr="00A12B74">
        <w:rPr>
          <w:rFonts w:eastAsia="Times New Roman" w:cs="Times New Roman"/>
          <w:szCs w:val="24"/>
        </w:rPr>
        <w:t>.</w:t>
      </w:r>
      <w:r>
        <w:rPr>
          <w:rFonts w:eastAsia="Times New Roman" w:cs="Times New Roman"/>
          <w:szCs w:val="24"/>
          <w:lang w:val="en-US"/>
        </w:rPr>
        <w:t>K</w:t>
      </w:r>
      <w:r w:rsidRPr="00A12B74">
        <w:rPr>
          <w:rFonts w:eastAsia="Times New Roman" w:cs="Times New Roman"/>
          <w:szCs w:val="24"/>
        </w:rPr>
        <w:t>.)</w:t>
      </w:r>
      <w:r>
        <w:rPr>
          <w:rFonts w:eastAsia="Times New Roman" w:cs="Times New Roman"/>
          <w:szCs w:val="24"/>
        </w:rPr>
        <w:t xml:space="preserve">. Ενθαρρύνεται και διευκολύνεται η </w:t>
      </w:r>
      <w:r>
        <w:rPr>
          <w:rFonts w:eastAsia="Times New Roman" w:cs="Times New Roman"/>
          <w:szCs w:val="24"/>
        </w:rPr>
        <w:t xml:space="preserve">άσκηση </w:t>
      </w:r>
      <w:r>
        <w:rPr>
          <w:rFonts w:eastAsia="Times New Roman" w:cs="Times New Roman"/>
          <w:szCs w:val="24"/>
        </w:rPr>
        <w:t>αγωγών αποζημίωσης για παραβίαση της αντιμονοπωλιακής</w:t>
      </w:r>
      <w:r>
        <w:rPr>
          <w:rFonts w:eastAsia="Times New Roman" w:cs="Times New Roman"/>
          <w:szCs w:val="24"/>
        </w:rPr>
        <w:t>,</w:t>
      </w:r>
      <w:r>
        <w:rPr>
          <w:rFonts w:eastAsia="Times New Roman" w:cs="Times New Roman"/>
          <w:szCs w:val="24"/>
        </w:rPr>
        <w:t xml:space="preserve"> εθνικής και </w:t>
      </w:r>
      <w:proofErr w:type="spellStart"/>
      <w:r>
        <w:rPr>
          <w:rFonts w:eastAsia="Times New Roman" w:cs="Times New Roman"/>
          <w:szCs w:val="24"/>
        </w:rPr>
        <w:t>ενωσιακής</w:t>
      </w:r>
      <w:proofErr w:type="spellEnd"/>
      <w:r>
        <w:rPr>
          <w:rFonts w:eastAsia="Times New Roman" w:cs="Times New Roman"/>
          <w:szCs w:val="24"/>
        </w:rPr>
        <w:t>,</w:t>
      </w:r>
      <w:r>
        <w:rPr>
          <w:rFonts w:eastAsia="Times New Roman" w:cs="Times New Roman"/>
          <w:szCs w:val="24"/>
        </w:rPr>
        <w:t xml:space="preserve"> νομοθεσίας, καθώς και η εναρμόνιση των εθνικών </w:t>
      </w:r>
      <w:proofErr w:type="spellStart"/>
      <w:r>
        <w:rPr>
          <w:rFonts w:eastAsia="Times New Roman" w:cs="Times New Roman"/>
          <w:szCs w:val="24"/>
        </w:rPr>
        <w:t>δικαιικών</w:t>
      </w:r>
      <w:proofErr w:type="spellEnd"/>
      <w:r>
        <w:rPr>
          <w:rFonts w:eastAsia="Times New Roman" w:cs="Times New Roman"/>
          <w:szCs w:val="24"/>
        </w:rPr>
        <w:t xml:space="preserve"> συστημάτων </w:t>
      </w:r>
      <w:r>
        <w:rPr>
          <w:rFonts w:eastAsia="Times New Roman" w:cs="Times New Roman"/>
          <w:szCs w:val="24"/>
        </w:rPr>
        <w:t xml:space="preserve">που αφορούν </w:t>
      </w:r>
      <w:r>
        <w:rPr>
          <w:rFonts w:eastAsia="Times New Roman" w:cs="Times New Roman"/>
          <w:szCs w:val="24"/>
        </w:rPr>
        <w:t xml:space="preserve">τέτοιου είδους </w:t>
      </w:r>
      <w:r>
        <w:rPr>
          <w:rFonts w:eastAsia="Times New Roman" w:cs="Times New Roman"/>
          <w:szCs w:val="24"/>
        </w:rPr>
        <w:t xml:space="preserve">αγωγές. Έτσι ενισχύεται ο υγιής, ελεύθερος ανταγωνισμός και η εύρυθμη </w:t>
      </w:r>
      <w:r>
        <w:rPr>
          <w:rFonts w:eastAsia="Times New Roman" w:cs="Times New Roman"/>
          <w:szCs w:val="24"/>
        </w:rPr>
        <w:lastRenderedPageBreak/>
        <w:t xml:space="preserve">λειτουργία των αγορών στην ελληνική οικονομία, </w:t>
      </w:r>
      <w:r>
        <w:rPr>
          <w:rFonts w:eastAsia="Times New Roman" w:cs="Times New Roman"/>
          <w:szCs w:val="24"/>
        </w:rPr>
        <w:t>ευθυγραμμιζόμενου του</w:t>
      </w:r>
      <w:r>
        <w:rPr>
          <w:rFonts w:eastAsia="Times New Roman" w:cs="Times New Roman"/>
          <w:szCs w:val="24"/>
        </w:rPr>
        <w:t xml:space="preserve"> </w:t>
      </w:r>
      <w:r>
        <w:rPr>
          <w:rFonts w:eastAsia="Times New Roman" w:cs="Times New Roman"/>
          <w:szCs w:val="24"/>
        </w:rPr>
        <w:t xml:space="preserve">θεσμικού πλαισίου </w:t>
      </w:r>
      <w:r>
        <w:rPr>
          <w:rFonts w:eastAsia="Times New Roman" w:cs="Times New Roman"/>
          <w:szCs w:val="24"/>
        </w:rPr>
        <w:t>με το ευρωπαϊκό κεκτημένο και τη διεθνή έννομη τάξη.</w:t>
      </w:r>
    </w:p>
    <w:p w14:paraId="0B93CAEB"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Αγωγή αποζημίωσης μπορούν να ασκήσουν τόσο οι </w:t>
      </w:r>
      <w:r>
        <w:rPr>
          <w:rFonts w:eastAsia="Times New Roman" w:cs="Times New Roman"/>
          <w:szCs w:val="24"/>
        </w:rPr>
        <w:t xml:space="preserve">άμεσοι, όσο και οι έμμεσοι αγοραστές προϊόντων, δηλαδή τόσο εκείνοι που αγοράζουν απευθείας προϊόντα ή υπηρεσίες από τις </w:t>
      </w:r>
      <w:proofErr w:type="spellStart"/>
      <w:r>
        <w:rPr>
          <w:rFonts w:eastAsia="Times New Roman" w:cs="Times New Roman"/>
          <w:szCs w:val="24"/>
        </w:rPr>
        <w:t>παραβάτριες</w:t>
      </w:r>
      <w:proofErr w:type="spellEnd"/>
      <w:r>
        <w:rPr>
          <w:rFonts w:eastAsia="Times New Roman" w:cs="Times New Roman"/>
          <w:szCs w:val="24"/>
        </w:rPr>
        <w:t xml:space="preserve"> επιχειρήσεις, όσο και εκείνοι που αγοράζουν προϊόντα ή υπηρεσίες από επιχειρήσεις που δραστηριοποιούνται στις επόμενες βαθμ</w:t>
      </w:r>
      <w:r>
        <w:rPr>
          <w:rFonts w:eastAsia="Times New Roman" w:cs="Times New Roman"/>
          <w:szCs w:val="24"/>
        </w:rPr>
        <w:t>ίδες της αλυσίδας εφοδιασμού.</w:t>
      </w:r>
    </w:p>
    <w:p w14:paraId="0B93CAEC"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Παρέχεται η δυνατότητα σε οποιοδήποτε φυσικό ή νομικό πρόσωπο έχει υποστεί ζημία λόγω παράβασης του </w:t>
      </w:r>
      <w:proofErr w:type="spellStart"/>
      <w:r>
        <w:rPr>
          <w:rFonts w:eastAsia="Times New Roman" w:cs="Times New Roman"/>
          <w:szCs w:val="24"/>
        </w:rPr>
        <w:t>ενωσιακού</w:t>
      </w:r>
      <w:proofErr w:type="spellEnd"/>
      <w:r>
        <w:rPr>
          <w:rFonts w:eastAsia="Times New Roman" w:cs="Times New Roman"/>
          <w:szCs w:val="24"/>
        </w:rPr>
        <w:t xml:space="preserve"> ή εθνικού δικαίου περί προστασίας του ελεύθερου ανταγωνισμού από επιχείρηση ή ένωση επιχειρήσεων, να αξιώνει αποτελεσματικά και </w:t>
      </w:r>
      <w:r>
        <w:rPr>
          <w:rFonts w:eastAsia="Times New Roman" w:cs="Times New Roman"/>
          <w:szCs w:val="24"/>
        </w:rPr>
        <w:lastRenderedPageBreak/>
        <w:t>να επιτυγχάνει πλή</w:t>
      </w:r>
      <w:r>
        <w:rPr>
          <w:rFonts w:eastAsia="Times New Roman" w:cs="Times New Roman"/>
          <w:szCs w:val="24"/>
        </w:rPr>
        <w:t xml:space="preserve">ρη αποζημίωση για τη συγκεκριμένη ζημία από την επιχείρηση ή την ένωση επιχειρήσεων. </w:t>
      </w:r>
    </w:p>
    <w:p w14:paraId="0B93CAED"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Με την καταβολή της αποζημίωσης το πρόσωπο που ζημιώθηκε πρέπει να αποκαθίσταται στην κατάσταση στην οποία θα βρισκόταν αν δεν είχε </w:t>
      </w:r>
      <w:proofErr w:type="spellStart"/>
      <w:r>
        <w:rPr>
          <w:rFonts w:eastAsia="Times New Roman" w:cs="Times New Roman"/>
          <w:szCs w:val="24"/>
        </w:rPr>
        <w:t>τελεσθεί</w:t>
      </w:r>
      <w:proofErr w:type="spellEnd"/>
      <w:r>
        <w:rPr>
          <w:rFonts w:eastAsia="Times New Roman" w:cs="Times New Roman"/>
          <w:szCs w:val="24"/>
        </w:rPr>
        <w:t xml:space="preserve"> η παράβαση του δικαίου του αν</w:t>
      </w:r>
      <w:r>
        <w:rPr>
          <w:rFonts w:eastAsia="Times New Roman" w:cs="Times New Roman"/>
          <w:szCs w:val="24"/>
        </w:rPr>
        <w:t xml:space="preserve">ταγωνισμού. Αυτό περιλαμβάνει δικαίωμα αποζημίωσης για τη θετική ζημία και το διαφυγόν κέρδος, καθώς επίσης και την καταβολή των τόκων. Αυτό ισχύει τόσο για την </w:t>
      </w:r>
      <w:r>
        <w:rPr>
          <w:rFonts w:eastAsia="Times New Roman" w:cs="Times New Roman"/>
          <w:szCs w:val="24"/>
        </w:rPr>
        <w:t>«</w:t>
      </w:r>
      <w:r>
        <w:rPr>
          <w:rFonts w:eastAsia="Times New Roman" w:cs="Times New Roman"/>
          <w:szCs w:val="24"/>
        </w:rPr>
        <w:t>μεμονωμένη αγωγή</w:t>
      </w:r>
      <w:r>
        <w:rPr>
          <w:rFonts w:eastAsia="Times New Roman" w:cs="Times New Roman"/>
          <w:szCs w:val="24"/>
        </w:rPr>
        <w:t>»</w:t>
      </w:r>
      <w:r>
        <w:rPr>
          <w:rFonts w:eastAsia="Times New Roman" w:cs="Times New Roman"/>
          <w:szCs w:val="24"/>
        </w:rPr>
        <w:t>, όσο και για την επιγενόμενη</w:t>
      </w:r>
      <w:r>
        <w:rPr>
          <w:rFonts w:eastAsia="Times New Roman" w:cs="Times New Roman"/>
          <w:szCs w:val="24"/>
        </w:rPr>
        <w:t>,</w:t>
      </w:r>
      <w:r>
        <w:rPr>
          <w:rFonts w:eastAsia="Times New Roman" w:cs="Times New Roman"/>
          <w:szCs w:val="24"/>
        </w:rPr>
        <w:t xml:space="preserve"> αποφάσεως αρχής ανταγωνισμού</w:t>
      </w:r>
      <w:r>
        <w:rPr>
          <w:rFonts w:eastAsia="Times New Roman" w:cs="Times New Roman"/>
          <w:szCs w:val="24"/>
        </w:rPr>
        <w:t>, αγωγή</w:t>
      </w:r>
      <w:r>
        <w:rPr>
          <w:rFonts w:eastAsia="Times New Roman" w:cs="Times New Roman"/>
          <w:szCs w:val="24"/>
        </w:rPr>
        <w:t xml:space="preserve">. </w:t>
      </w:r>
    </w:p>
    <w:p w14:paraId="0B93CAEE"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Μέσω της</w:t>
      </w:r>
      <w:r>
        <w:rPr>
          <w:rFonts w:eastAsia="Times New Roman" w:cs="Times New Roman"/>
          <w:szCs w:val="24"/>
        </w:rPr>
        <w:t xml:space="preserve"> υπό κρίση ρύθμισης επιδιώκεται</w:t>
      </w:r>
      <w:r>
        <w:rPr>
          <w:rFonts w:eastAsia="Times New Roman" w:cs="Times New Roman"/>
          <w:szCs w:val="24"/>
        </w:rPr>
        <w:t>,</w:t>
      </w:r>
      <w:r>
        <w:rPr>
          <w:rFonts w:eastAsia="Times New Roman" w:cs="Times New Roman"/>
          <w:szCs w:val="24"/>
        </w:rPr>
        <w:t xml:space="preserve"> να αρθούν εμπόδια ως προς την ευδοκίμηση των αγωγών αποζημίωσης για παραβίαση των </w:t>
      </w:r>
      <w:r>
        <w:rPr>
          <w:rFonts w:eastAsia="Times New Roman" w:cs="Times New Roman"/>
          <w:szCs w:val="24"/>
        </w:rPr>
        <w:t>αντι</w:t>
      </w:r>
      <w:r>
        <w:rPr>
          <w:rFonts w:eastAsia="Times New Roman" w:cs="Times New Roman"/>
          <w:szCs w:val="24"/>
        </w:rPr>
        <w:t xml:space="preserve">μονοπωλιακών κανόνων μεταξύ της δημόσιας και ιδιωτικής </w:t>
      </w:r>
      <w:r>
        <w:rPr>
          <w:rFonts w:eastAsia="Times New Roman" w:cs="Times New Roman"/>
          <w:szCs w:val="24"/>
        </w:rPr>
        <w:lastRenderedPageBreak/>
        <w:t xml:space="preserve">επιβολής της νομοθεσίας περί προστασίας του ελεύθερου ανταγωνισμού στην Ευρωπαϊκή </w:t>
      </w:r>
      <w:r>
        <w:rPr>
          <w:rFonts w:eastAsia="Times New Roman" w:cs="Times New Roman"/>
          <w:szCs w:val="24"/>
        </w:rPr>
        <w:t xml:space="preserve">Ένωση να εξαφανιστούν τα εμπόδια που τυχόν υπάρχουν, ώστε τα θύματα καρτέλ να αποκατασταθούν με την αποζημίωση που θα εξασφαλίσουν μέσω αγωγών αποζημίωσης. </w:t>
      </w:r>
    </w:p>
    <w:p w14:paraId="0B93CAEF"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Πάντως το παρόν νομοσχέδιο, που ενσωματώνει την </w:t>
      </w:r>
      <w:proofErr w:type="spellStart"/>
      <w:r>
        <w:rPr>
          <w:rFonts w:eastAsia="Times New Roman" w:cs="Times New Roman"/>
          <w:szCs w:val="24"/>
        </w:rPr>
        <w:t>ενωσιακή</w:t>
      </w:r>
      <w:proofErr w:type="spellEnd"/>
      <w:r>
        <w:rPr>
          <w:rFonts w:eastAsia="Times New Roman" w:cs="Times New Roman"/>
          <w:szCs w:val="24"/>
        </w:rPr>
        <w:t xml:space="preserve"> </w:t>
      </w:r>
      <w:r>
        <w:rPr>
          <w:rFonts w:eastAsia="Times New Roman" w:cs="Times New Roman"/>
          <w:szCs w:val="24"/>
        </w:rPr>
        <w:t>οδηγία</w:t>
      </w:r>
      <w:r>
        <w:rPr>
          <w:rFonts w:eastAsia="Times New Roman" w:cs="Times New Roman"/>
          <w:szCs w:val="24"/>
        </w:rPr>
        <w:t>, περιορίζεται αποκλειστικά και μόνο</w:t>
      </w:r>
      <w:r>
        <w:rPr>
          <w:rFonts w:eastAsia="Times New Roman" w:cs="Times New Roman"/>
          <w:szCs w:val="24"/>
        </w:rPr>
        <w:t xml:space="preserve"> στις αξιώσεις αποζημίωσης, χωρίς να θίγει ενδεχόμενες αξιώσεις παράλειψης της παράβασης και παύσης της προσβολής.</w:t>
      </w:r>
    </w:p>
    <w:p w14:paraId="0B93CAF0"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ζημία από περιορισμούς του ανταγωνισμού συχνότατα επεκτείνεται σε κάθε παράγοντα της αγοράς, μεταξύ δε άλλων </w:t>
      </w:r>
      <w:r>
        <w:rPr>
          <w:rFonts w:eastAsia="Times New Roman" w:cs="Times New Roman"/>
          <w:szCs w:val="24"/>
        </w:rPr>
        <w:t>και στους έμμεσους αγοραστές και προ</w:t>
      </w:r>
      <w:r>
        <w:rPr>
          <w:rFonts w:eastAsia="Times New Roman" w:cs="Times New Roman"/>
          <w:szCs w:val="24"/>
        </w:rPr>
        <w:lastRenderedPageBreak/>
        <w:t>μηθευτές, αλλά και στους τελικούς καταναλωτές και δεν περιορίζεται μόνο στους αντισυμβαλλόμενους άμεσους αγοραστές ή προμηθευτές ή τους ανταγωνιστές.</w:t>
      </w:r>
    </w:p>
    <w:p w14:paraId="0B93CAF1"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θετική ζημία προκαλείται συνήθως μέσω της επιδράσεως της </w:t>
      </w:r>
      <w:proofErr w:type="spellStart"/>
      <w:r>
        <w:rPr>
          <w:rFonts w:eastAsia="Times New Roman" w:cs="Times New Roman"/>
          <w:szCs w:val="24"/>
        </w:rPr>
        <w:t>αντιανταγων</w:t>
      </w:r>
      <w:r>
        <w:rPr>
          <w:rFonts w:eastAsia="Times New Roman" w:cs="Times New Roman"/>
          <w:szCs w:val="24"/>
        </w:rPr>
        <w:t>ιστικής</w:t>
      </w:r>
      <w:proofErr w:type="spellEnd"/>
      <w:r>
        <w:rPr>
          <w:rFonts w:eastAsia="Times New Roman" w:cs="Times New Roman"/>
          <w:szCs w:val="24"/>
        </w:rPr>
        <w:t xml:space="preserve"> συμπεριφοράς στο επίπεδο των τιμών. Η θετική ζημία συνίσταται στη διαφορά μεταξύ της πράγματι καταβληθείσας τιμής και της υποθετικής τιμής αγοράς, η οποία θα καταβαλλόταν χωρίς τον περιορισμό του ανταγωνισμού ενώ διαφυγόν κέρδος υφίσταται ο ζημιωθε</w:t>
      </w:r>
      <w:r>
        <w:rPr>
          <w:rFonts w:eastAsia="Times New Roman" w:cs="Times New Roman"/>
          <w:szCs w:val="24"/>
        </w:rPr>
        <w:t>ίς, εφόσον η τεχνητή αύξηση της τιμής οδήγησε αιτιωδώς σε μείωση της ζητήσεως των προϊόντων του ζημιωθέντος ανταγωνιστή, άμεσου ή έμμεσου αγοραστή.</w:t>
      </w:r>
    </w:p>
    <w:p w14:paraId="0B93CAF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Επιπλέον, η σύμπραξη ή η κατάχρηση δεσπόζουσας θέσεως μπορεί να επηρεάζει ρυθμιστικά την ποσότητα των παραγο</w:t>
      </w:r>
      <w:r>
        <w:rPr>
          <w:rFonts w:eastAsia="Times New Roman" w:cs="Times New Roman"/>
          <w:szCs w:val="24"/>
        </w:rPr>
        <w:t xml:space="preserve">μένων </w:t>
      </w:r>
      <w:r>
        <w:rPr>
          <w:rFonts w:eastAsia="Times New Roman" w:cs="Times New Roman"/>
          <w:szCs w:val="24"/>
        </w:rPr>
        <w:lastRenderedPageBreak/>
        <w:t>ή διατεθειμένων εμπορευμάτων και αναλογικά το ίδιο ισχύει και για τα διαφυγόντα κέρδη.</w:t>
      </w:r>
    </w:p>
    <w:p w14:paraId="0B93CAF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προειδοποιητικ</w:t>
      </w:r>
      <w:r>
        <w:rPr>
          <w:rFonts w:eastAsia="Times New Roman" w:cs="Times New Roman"/>
          <w:szCs w:val="24"/>
        </w:rPr>
        <w:t>ά το</w:t>
      </w:r>
      <w:r>
        <w:rPr>
          <w:rFonts w:eastAsia="Times New Roman" w:cs="Times New Roman"/>
          <w:szCs w:val="24"/>
        </w:rPr>
        <w:t xml:space="preserve"> κουδούνι λήξεως του χρόνου ομιλίας του κυρίου Βουλευτή)</w:t>
      </w:r>
    </w:p>
    <w:p w14:paraId="0B93CAF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Εξάλλου</w:t>
      </w:r>
      <w:r>
        <w:rPr>
          <w:rFonts w:eastAsia="Times New Roman" w:cs="Times New Roman"/>
          <w:szCs w:val="24"/>
        </w:rPr>
        <w:t>, στο άρθρο 10</w:t>
      </w:r>
      <w:r>
        <w:rPr>
          <w:rFonts w:eastAsia="Times New Roman" w:cs="Times New Roman"/>
          <w:szCs w:val="24"/>
        </w:rPr>
        <w:t xml:space="preserve"> του νομοσχεδίου</w:t>
      </w:r>
      <w:r>
        <w:rPr>
          <w:rFonts w:eastAsia="Times New Roman" w:cs="Times New Roman"/>
          <w:szCs w:val="24"/>
        </w:rPr>
        <w:t>, που αναφέρεται στην ευθύ</w:t>
      </w:r>
      <w:r>
        <w:rPr>
          <w:rFonts w:eastAsia="Times New Roman" w:cs="Times New Roman"/>
          <w:szCs w:val="24"/>
        </w:rPr>
        <w:t xml:space="preserve">νη εις </w:t>
      </w:r>
      <w:proofErr w:type="spellStart"/>
      <w:r>
        <w:rPr>
          <w:rFonts w:eastAsia="Times New Roman" w:cs="Times New Roman"/>
          <w:szCs w:val="24"/>
        </w:rPr>
        <w:t>ολόκληρον</w:t>
      </w:r>
      <w:proofErr w:type="spellEnd"/>
      <w:r>
        <w:rPr>
          <w:rFonts w:eastAsia="Times New Roman" w:cs="Times New Roman"/>
          <w:szCs w:val="24"/>
        </w:rPr>
        <w:t xml:space="preserve"> περισσοτέρων επιχειρήσεων, οι μικρομεσαίες επιχειρήσεις ευθύνονται μόνο έναντι των άμεσων και έμμεσων αγοραστών τους, εφόσον τα μερίδια </w:t>
      </w:r>
      <w:r>
        <w:rPr>
          <w:rFonts w:eastAsia="Times New Roman" w:cs="Times New Roman"/>
          <w:szCs w:val="24"/>
        </w:rPr>
        <w:t>(</w:t>
      </w:r>
      <w:r>
        <w:rPr>
          <w:rFonts w:eastAsia="Times New Roman" w:cs="Times New Roman"/>
          <w:szCs w:val="24"/>
        </w:rPr>
        <w:t>αγοράς</w:t>
      </w:r>
      <w:r>
        <w:rPr>
          <w:rFonts w:eastAsia="Times New Roman" w:cs="Times New Roman"/>
          <w:szCs w:val="24"/>
        </w:rPr>
        <w:t>)</w:t>
      </w:r>
      <w:r>
        <w:rPr>
          <w:rFonts w:eastAsia="Times New Roman" w:cs="Times New Roman"/>
          <w:szCs w:val="24"/>
        </w:rPr>
        <w:t xml:space="preserve"> που κατέχουν στη σχετική αγορά είναι κατώτερα του 5% σε οποιαδήποτε χρονική στιγμή τέλεσης της</w:t>
      </w:r>
      <w:r>
        <w:rPr>
          <w:rFonts w:eastAsia="Times New Roman" w:cs="Times New Roman"/>
          <w:szCs w:val="24"/>
        </w:rPr>
        <w:t xml:space="preserve"> παράβασης και εφόσον η εφαρμογή των συνήθων κανόνων περί </w:t>
      </w:r>
      <w:r>
        <w:rPr>
          <w:rFonts w:eastAsia="Times New Roman" w:cs="Times New Roman"/>
          <w:szCs w:val="24"/>
        </w:rPr>
        <w:t>της</w:t>
      </w:r>
      <w:r>
        <w:rPr>
          <w:rFonts w:eastAsia="Times New Roman" w:cs="Times New Roman"/>
          <w:szCs w:val="24"/>
        </w:rPr>
        <w:t xml:space="preserve"> εις </w:t>
      </w:r>
      <w:proofErr w:type="spellStart"/>
      <w:r>
        <w:rPr>
          <w:rFonts w:eastAsia="Times New Roman" w:cs="Times New Roman"/>
          <w:szCs w:val="24"/>
        </w:rPr>
        <w:t>ολόκληρον</w:t>
      </w:r>
      <w:proofErr w:type="spellEnd"/>
      <w:r>
        <w:rPr>
          <w:rFonts w:eastAsia="Times New Roman" w:cs="Times New Roman"/>
          <w:szCs w:val="24"/>
        </w:rPr>
        <w:t xml:space="preserve"> ευθύνης</w:t>
      </w:r>
      <w:r>
        <w:rPr>
          <w:rFonts w:eastAsia="Times New Roman" w:cs="Times New Roman"/>
          <w:szCs w:val="24"/>
        </w:rPr>
        <w:t>,</w:t>
      </w:r>
      <w:r>
        <w:rPr>
          <w:rFonts w:eastAsia="Times New Roman" w:cs="Times New Roman"/>
          <w:szCs w:val="24"/>
        </w:rPr>
        <w:t xml:space="preserve"> θα μπορούσε να προκαλέσει μη αναστρέψιμο κίνδυνο και συνακόλουθα ανεπανόρ</w:t>
      </w:r>
      <w:r>
        <w:rPr>
          <w:rFonts w:eastAsia="Times New Roman" w:cs="Times New Roman"/>
          <w:szCs w:val="24"/>
        </w:rPr>
        <w:lastRenderedPageBreak/>
        <w:t>θωτη ζημιά στην οικονομική βιωσιμότητά τους. Αυτό το ειδικό καθεστώς δεν εφαρμόζεται ωστόσο στις π</w:t>
      </w:r>
      <w:r>
        <w:rPr>
          <w:rFonts w:eastAsia="Times New Roman" w:cs="Times New Roman"/>
          <w:szCs w:val="24"/>
        </w:rPr>
        <w:t xml:space="preserve">εριπτώσεις που η μικρομεσαία επιχείρηση ενορχήστρωσε την παράβαση, εξανάγκασε άλλες επιχειρήσεις να συμμετάσχουν στην παράβαση ή έχει διαπιστωμένα υποτροπιάσει, δηλαδή, διαπράξει παραβίαση του δικαίου του ανταγωνισμού σε προγενέστερο χρόνο. </w:t>
      </w:r>
    </w:p>
    <w:p w14:paraId="0B93CAF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η </w:t>
      </w:r>
      <w:r>
        <w:rPr>
          <w:rFonts w:eastAsia="Times New Roman" w:cs="Times New Roman"/>
          <w:szCs w:val="24"/>
        </w:rPr>
        <w:t>οδηγί</w:t>
      </w:r>
      <w:r>
        <w:rPr>
          <w:rFonts w:eastAsia="Times New Roman" w:cs="Times New Roman"/>
          <w:szCs w:val="24"/>
        </w:rPr>
        <w:t xml:space="preserve">α </w:t>
      </w:r>
      <w:r>
        <w:rPr>
          <w:rFonts w:eastAsia="Times New Roman" w:cs="Times New Roman"/>
          <w:szCs w:val="24"/>
        </w:rPr>
        <w:t>περιλαμβάνει δικονομικού χαρακτήρα κανόνες</w:t>
      </w:r>
      <w:r>
        <w:rPr>
          <w:rFonts w:eastAsia="Times New Roman" w:cs="Times New Roman"/>
          <w:szCs w:val="24"/>
        </w:rPr>
        <w:t>,</w:t>
      </w:r>
      <w:r>
        <w:rPr>
          <w:rFonts w:eastAsia="Times New Roman" w:cs="Times New Roman"/>
          <w:szCs w:val="24"/>
        </w:rPr>
        <w:t xml:space="preserve"> για το δικαίωμα κοινοποίησης, επίδειξης εγγράφων, μέσω του οποίου διασφαλίζεται η αρχή της αποτελεσματικότητας</w:t>
      </w:r>
      <w:r>
        <w:rPr>
          <w:rFonts w:eastAsia="Times New Roman" w:cs="Times New Roman"/>
          <w:szCs w:val="24"/>
        </w:rPr>
        <w:t>,</w:t>
      </w:r>
      <w:r>
        <w:rPr>
          <w:rFonts w:eastAsia="Times New Roman" w:cs="Times New Roman"/>
          <w:szCs w:val="24"/>
        </w:rPr>
        <w:t xml:space="preserve"> για την ισχύ των εθνικών αποφάσεων και των αποφάσεων της Ευρωπαϊκής Επιτροπής για την απόδειξη</w:t>
      </w:r>
      <w:r>
        <w:rPr>
          <w:rFonts w:eastAsia="Times New Roman" w:cs="Times New Roman"/>
          <w:szCs w:val="24"/>
        </w:rPr>
        <w:t>,</w:t>
      </w:r>
      <w:r>
        <w:rPr>
          <w:rFonts w:eastAsia="Times New Roman" w:cs="Times New Roman"/>
          <w:szCs w:val="24"/>
        </w:rPr>
        <w:t xml:space="preserve"> γι</w:t>
      </w:r>
      <w:r>
        <w:rPr>
          <w:rFonts w:eastAsia="Times New Roman" w:cs="Times New Roman"/>
          <w:szCs w:val="24"/>
        </w:rPr>
        <w:t xml:space="preserve">α την παραγραφή, αλλά </w:t>
      </w:r>
      <w:r>
        <w:rPr>
          <w:rFonts w:eastAsia="Times New Roman" w:cs="Times New Roman"/>
          <w:szCs w:val="24"/>
        </w:rPr>
        <w:t xml:space="preserve">και για </w:t>
      </w:r>
      <w:r>
        <w:rPr>
          <w:rFonts w:eastAsia="Times New Roman" w:cs="Times New Roman"/>
          <w:szCs w:val="24"/>
        </w:rPr>
        <w:t>άλλες. Στο πλαίσιο όλων αυτών</w:t>
      </w:r>
      <w:r>
        <w:rPr>
          <w:rFonts w:eastAsia="Times New Roman" w:cs="Times New Roman"/>
          <w:szCs w:val="24"/>
        </w:rPr>
        <w:t>,</w:t>
      </w:r>
      <w:r>
        <w:rPr>
          <w:rFonts w:eastAsia="Times New Roman" w:cs="Times New Roman"/>
          <w:szCs w:val="24"/>
        </w:rPr>
        <w:t xml:space="preserve"> επιχειρείται να διευκολυνθούν οι αξιώσεις </w:t>
      </w:r>
      <w:r>
        <w:rPr>
          <w:rFonts w:eastAsia="Times New Roman" w:cs="Times New Roman"/>
          <w:szCs w:val="24"/>
        </w:rPr>
        <w:lastRenderedPageBreak/>
        <w:t xml:space="preserve">αποζημίωσης όσων θίγονται από την παράβαση </w:t>
      </w:r>
      <w:r>
        <w:rPr>
          <w:rFonts w:eastAsia="Times New Roman" w:cs="Times New Roman"/>
          <w:szCs w:val="24"/>
        </w:rPr>
        <w:t xml:space="preserve">των κανόνων </w:t>
      </w:r>
      <w:r>
        <w:rPr>
          <w:rFonts w:eastAsia="Times New Roman" w:cs="Times New Roman"/>
          <w:szCs w:val="24"/>
        </w:rPr>
        <w:t>και τη στρέβλωση του ανταγωνισμού.</w:t>
      </w:r>
    </w:p>
    <w:p w14:paraId="0B93CAF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αποτελεί </w:t>
      </w:r>
      <w:r>
        <w:rPr>
          <w:rFonts w:eastAsia="Times New Roman" w:cs="Times New Roman"/>
          <w:szCs w:val="24"/>
        </w:rPr>
        <w:t>μία</w:t>
      </w:r>
      <w:r>
        <w:rPr>
          <w:rFonts w:eastAsia="Times New Roman" w:cs="Times New Roman"/>
          <w:szCs w:val="24"/>
        </w:rPr>
        <w:t>,</w:t>
      </w:r>
      <w:r>
        <w:rPr>
          <w:rFonts w:eastAsia="Times New Roman" w:cs="Times New Roman"/>
          <w:szCs w:val="24"/>
        </w:rPr>
        <w:t xml:space="preserve"> έστω </w:t>
      </w:r>
      <w:r>
        <w:rPr>
          <w:rFonts w:eastAsia="Times New Roman" w:cs="Times New Roman"/>
          <w:szCs w:val="24"/>
        </w:rPr>
        <w:t>μικρή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ψηφίδα </w:t>
      </w:r>
      <w:r>
        <w:rPr>
          <w:rFonts w:eastAsia="Times New Roman" w:cs="Times New Roman"/>
          <w:szCs w:val="24"/>
        </w:rPr>
        <w:t>της αντιμονοπωλι</w:t>
      </w:r>
      <w:r>
        <w:rPr>
          <w:rFonts w:eastAsia="Times New Roman" w:cs="Times New Roman"/>
          <w:szCs w:val="24"/>
        </w:rPr>
        <w:t xml:space="preserve">ακής νομοθεσίας. </w:t>
      </w:r>
    </w:p>
    <w:p w14:paraId="0B93CAF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B93CAF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τον κ. Παπαηλιού.</w:t>
      </w:r>
    </w:p>
    <w:p w14:paraId="0B93CAF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 αξιότιμος κύριος Υπουργός έχει τον λόγο για δεκαοκτώ λεπτά. </w:t>
      </w:r>
    </w:p>
    <w:p w14:paraId="0B93CAF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ΙΩΑΝΝΗΣ ΔΡΑΓΑΣΑΚΗΣ (Αντιπρόεδρος της Κυβέρνησης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Υπουργός Οικονομίας και Ανάπτυξης):</w:t>
      </w:r>
      <w:r>
        <w:rPr>
          <w:rFonts w:eastAsia="Times New Roman" w:cs="Times New Roman"/>
          <w:szCs w:val="24"/>
        </w:rPr>
        <w:t xml:space="preserve"> Με γεια και τις τεχνολογίες. Πρέπει να εξοικειωθούμε. Από χρόνια τις περιμέναμε.</w:t>
      </w:r>
    </w:p>
    <w:p w14:paraId="0B93CAF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 αρχάς, ήθελα να ευχαριστήσω τον </w:t>
      </w:r>
      <w:proofErr w:type="spellStart"/>
      <w:r>
        <w:rPr>
          <w:rFonts w:eastAsia="Times New Roman" w:cs="Times New Roman"/>
          <w:szCs w:val="24"/>
        </w:rPr>
        <w:t>Προεδρεύοντα</w:t>
      </w:r>
      <w:proofErr w:type="spellEnd"/>
      <w:r>
        <w:rPr>
          <w:rFonts w:eastAsia="Times New Roman" w:cs="Times New Roman"/>
          <w:szCs w:val="24"/>
        </w:rPr>
        <w:t>, αλλά και τον κ. Δήμα και όλους όσοι αναφερθήκατε και μου ευχηθήκατε για τα νέα καθήκοντα του Υπουργείου Οικονομίας και Ανάπ</w:t>
      </w:r>
      <w:r>
        <w:rPr>
          <w:rFonts w:eastAsia="Times New Roman" w:cs="Times New Roman"/>
          <w:szCs w:val="24"/>
        </w:rPr>
        <w:t xml:space="preserve">τυξης. Εκλαμβάνω τις αναφορές αυτές όχι μόνο ως μία ευγενική φιλοφρόνηση, αλλά και ως μία </w:t>
      </w:r>
      <w:proofErr w:type="spellStart"/>
      <w:r>
        <w:rPr>
          <w:rFonts w:eastAsia="Times New Roman" w:cs="Times New Roman"/>
          <w:szCs w:val="24"/>
        </w:rPr>
        <w:t>συναντίληψη</w:t>
      </w:r>
      <w:proofErr w:type="spellEnd"/>
      <w:r>
        <w:rPr>
          <w:rFonts w:eastAsia="Times New Roman" w:cs="Times New Roman"/>
          <w:szCs w:val="24"/>
        </w:rPr>
        <w:t xml:space="preserve"> ότι στη φάση που έχουμε μπει οι επενδύσεις, η απασχόληση, η ανάπτυξη με κοινωνικό πρόσημο αποτελούν την πρώτη </w:t>
      </w:r>
      <w:r>
        <w:rPr>
          <w:rFonts w:eastAsia="Times New Roman" w:cs="Times New Roman"/>
          <w:szCs w:val="24"/>
        </w:rPr>
        <w:t>-</w:t>
      </w:r>
      <w:r>
        <w:rPr>
          <w:rFonts w:eastAsia="Times New Roman" w:cs="Times New Roman"/>
          <w:szCs w:val="24"/>
        </w:rPr>
        <w:t>και ελπίζω κοινή</w:t>
      </w:r>
      <w:r>
        <w:rPr>
          <w:rFonts w:eastAsia="Times New Roman" w:cs="Times New Roman"/>
          <w:szCs w:val="24"/>
        </w:rPr>
        <w:t xml:space="preserve">- </w:t>
      </w:r>
      <w:r>
        <w:rPr>
          <w:rFonts w:eastAsia="Times New Roman" w:cs="Times New Roman"/>
          <w:szCs w:val="24"/>
        </w:rPr>
        <w:t>προτεραιότητα για όλους μ</w:t>
      </w:r>
      <w:r>
        <w:rPr>
          <w:rFonts w:eastAsia="Times New Roman" w:cs="Times New Roman"/>
          <w:szCs w:val="24"/>
        </w:rPr>
        <w:t xml:space="preserve">ας. Θα πω και στο τέλος, εάν έχω χρόνο, </w:t>
      </w:r>
      <w:r>
        <w:rPr>
          <w:rFonts w:eastAsia="Times New Roman" w:cs="Times New Roman"/>
          <w:szCs w:val="24"/>
        </w:rPr>
        <w:t xml:space="preserve">ορισμένες </w:t>
      </w:r>
      <w:r>
        <w:rPr>
          <w:rFonts w:eastAsia="Times New Roman" w:cs="Times New Roman"/>
          <w:szCs w:val="24"/>
        </w:rPr>
        <w:t xml:space="preserve">πρώτες σκέψεις. Θέλω να πω ότι έχουμε περιθώρια </w:t>
      </w:r>
      <w:r>
        <w:rPr>
          <w:rFonts w:eastAsia="Times New Roman" w:cs="Times New Roman"/>
          <w:szCs w:val="24"/>
        </w:rPr>
        <w:t xml:space="preserve">σ’ </w:t>
      </w:r>
      <w:r>
        <w:rPr>
          <w:rFonts w:eastAsia="Times New Roman" w:cs="Times New Roman"/>
          <w:szCs w:val="24"/>
        </w:rPr>
        <w:t xml:space="preserve">αυτόν τον τομέα και να συνεννοηθούμε καλύτερα και να επιταχύνουμε την ανάκαμψη, που ήδη είναι γεγονός. </w:t>
      </w:r>
    </w:p>
    <w:p w14:paraId="0B93CAF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Επίσης, θέλω να πω ότι εκλαμβάνω τις δικές σας ευχέ</w:t>
      </w:r>
      <w:r>
        <w:rPr>
          <w:rFonts w:eastAsia="Times New Roman" w:cs="Times New Roman"/>
          <w:szCs w:val="24"/>
        </w:rPr>
        <w:t xml:space="preserve">ς και ως μία </w:t>
      </w:r>
      <w:proofErr w:type="spellStart"/>
      <w:r>
        <w:rPr>
          <w:rFonts w:eastAsia="Times New Roman" w:cs="Times New Roman"/>
          <w:szCs w:val="24"/>
        </w:rPr>
        <w:t>συναντίληψη</w:t>
      </w:r>
      <w:proofErr w:type="spellEnd"/>
      <w:r>
        <w:rPr>
          <w:rFonts w:eastAsia="Times New Roman" w:cs="Times New Roman"/>
          <w:szCs w:val="24"/>
        </w:rPr>
        <w:t xml:space="preserve"> ότι η ανάπτυξη απαιτεί συναινέσεις, έχει βεβαίως </w:t>
      </w:r>
      <w:r>
        <w:rPr>
          <w:rFonts w:eastAsia="Times New Roman" w:cs="Times New Roman"/>
          <w:szCs w:val="24"/>
        </w:rPr>
        <w:lastRenderedPageBreak/>
        <w:t>αντιπαραθέσεις και συγκρούσεις κα</w:t>
      </w:r>
      <w:r>
        <w:rPr>
          <w:rFonts w:eastAsia="Times New Roman" w:cs="Times New Roman"/>
          <w:szCs w:val="24"/>
        </w:rPr>
        <w:t>μ</w:t>
      </w:r>
      <w:r>
        <w:rPr>
          <w:rFonts w:eastAsia="Times New Roman" w:cs="Times New Roman"/>
          <w:szCs w:val="24"/>
        </w:rPr>
        <w:t>μία φορά, αλλά απαιτεί και συναινέσεις σε επίπεδο κοινωνίας, αλλά και σε επίπεδο πολιτικών δυνάμεων. Και θέλω να πω ότι το Υπουργείο θα είναι ανοιχτ</w:t>
      </w:r>
      <w:r>
        <w:rPr>
          <w:rFonts w:eastAsia="Times New Roman" w:cs="Times New Roman"/>
          <w:szCs w:val="24"/>
        </w:rPr>
        <w:t xml:space="preserve">ό στους εκπροσώπους των κομμάτων και σε κοινωνικούς φορείς, ακριβώς ούτως ώστε μέσα από διάλογο και όπου χρειάζεται αντιπαράθεση, αλλά γόνιμη, να μπορέσουμε να διαμορφώσουμε αυτές τις κοινές θέσεις. </w:t>
      </w:r>
    </w:p>
    <w:p w14:paraId="0B93CAF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συζήτηση ανέδειξε πάρα πολλά θέματα και ορισμένα αρκετ</w:t>
      </w:r>
      <w:r>
        <w:rPr>
          <w:rFonts w:eastAsia="Times New Roman" w:cs="Times New Roman"/>
          <w:szCs w:val="24"/>
        </w:rPr>
        <w:t xml:space="preserve">ά γενικά, πέρα από το αντικείμενο του νομοσχεδίου, στα οποία δεν θα ήθελα να αναφερθώ, διότι πρέπει να αξιοποιηθεί η οδός του Κοινοβουλευτικού Ελέγχου, για να τεθούν και να απαντηθούν τα όποια ερωτήματα. </w:t>
      </w:r>
    </w:p>
    <w:p w14:paraId="0B93CAF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Παραδείγματος χάρη, το θέμα των δύο στρατιωτικών. Θ</w:t>
      </w:r>
      <w:r>
        <w:rPr>
          <w:rFonts w:eastAsia="Times New Roman" w:cs="Times New Roman"/>
          <w:szCs w:val="24"/>
        </w:rPr>
        <w:t xml:space="preserve">α ήταν ανεύθυνο να μιλάει </w:t>
      </w:r>
      <w:r>
        <w:rPr>
          <w:rFonts w:eastAsia="Times New Roman" w:cs="Times New Roman"/>
          <w:szCs w:val="24"/>
        </w:rPr>
        <w:t xml:space="preserve">κάποιος </w:t>
      </w:r>
      <w:r>
        <w:rPr>
          <w:rFonts w:eastAsia="Times New Roman" w:cs="Times New Roman"/>
          <w:szCs w:val="24"/>
        </w:rPr>
        <w:t xml:space="preserve">χωρίς πλήρη γνώση των δεδομένων. Ξέρω ότι η Κυβέρνηση με σοβαρότητα το αντιμετωπίζει. Και εσείς οι ίδιοι άλλωστε είδα, αξιοποιώντας μία φραστική διαφοροποίηση, της δώσατε ένα ευρύτερο πολιτικό νόημα, που δεν υπάρχει. </w:t>
      </w:r>
    </w:p>
    <w:p w14:paraId="0B93CAF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περιοριστώ στα θέματα του νομοσχεδίου. Όμως, και εδώ ετέθησαν αρκετά θέματα, τα οποία έχουν νομίζω ένα ευρύτερο ενδιαφέρον, μία ευρύτερη σημασία. </w:t>
      </w:r>
      <w:r>
        <w:rPr>
          <w:rFonts w:eastAsia="Times New Roman" w:cs="Times New Roman"/>
          <w:szCs w:val="24"/>
        </w:rPr>
        <w:t xml:space="preserve">Θα αρχίσω από αυτά και μετά θα έλθω στα ειδικότερα θέματα του νομοσχεδίου. </w:t>
      </w:r>
    </w:p>
    <w:p w14:paraId="0B93CB0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Θα αρχίσω από τη Χρυσή Αυγή, π</w:t>
      </w:r>
      <w:r>
        <w:rPr>
          <w:rFonts w:eastAsia="Times New Roman" w:cs="Times New Roman"/>
          <w:szCs w:val="24"/>
        </w:rPr>
        <w:t xml:space="preserve">ου άκουσα τον εκπρόσωπό της να αναφέρεται σε καρτέλ, σε μονοπώλια, σε διαφθορά και σε διάφορα προβλήματα, για να καταγγείλει στην ουσία όχι εκείνους που ευθύνονται γι’ αυτά, αλλά τη δημοκρατία στην πραγματικότητα. </w:t>
      </w:r>
    </w:p>
    <w:p w14:paraId="0B93CB0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Θέλω να πω ότι τα προβλήματα αυτά δεν αντ</w:t>
      </w:r>
      <w:r>
        <w:rPr>
          <w:rFonts w:eastAsia="Times New Roman" w:cs="Times New Roman"/>
          <w:szCs w:val="24"/>
        </w:rPr>
        <w:t>ιμετωπίζονται με τον φασισμό. Όπου επικράτησε ο φασισμός, αυτά τα προβλήματα οξύνθηκαν, τα μονοπώλια γιγαντώθηκαν και το καθεστώς στράφηκε ενάντια στους αδύναμους. Αρχικά στράφηκε σε ορισμένες ειδικές ομάδες, όπως οι Εβραίοι, οι αριστεροί, αλλά τελικά αυτά</w:t>
      </w:r>
      <w:r>
        <w:rPr>
          <w:rFonts w:eastAsia="Times New Roman" w:cs="Times New Roman"/>
          <w:szCs w:val="24"/>
        </w:rPr>
        <w:t xml:space="preserve"> τα καθεστώτα στράφηκαν εναντίον των φτωχών και των αδυνάτων. </w:t>
      </w:r>
    </w:p>
    <w:p w14:paraId="0B93CB0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Γι’ αυτό εμείς συζητάμε γι’ αυτά τα προβλήματα, για να τα λύσουμε μέσω της ενίσχυσης της δημοκρατίας και μέσω της ενίσχυσης του κοινωνικού περιεχομένου της δημοκρατίας. Γι’ αυτό και οι διαφορές</w:t>
      </w:r>
      <w:r>
        <w:rPr>
          <w:rFonts w:eastAsia="Times New Roman" w:cs="Times New Roman"/>
          <w:szCs w:val="24"/>
        </w:rPr>
        <w:t xml:space="preserve"> μας είναι αγεφύρωτες. </w:t>
      </w:r>
    </w:p>
    <w:p w14:paraId="0B93CB0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Δεύτερον, θα ήθελα να κάνω μία σύντομη αναφορά </w:t>
      </w:r>
      <w:r>
        <w:rPr>
          <w:rFonts w:eastAsia="Times New Roman" w:cs="Times New Roman"/>
          <w:szCs w:val="24"/>
        </w:rPr>
        <w:t xml:space="preserve">σ’ </w:t>
      </w:r>
      <w:r>
        <w:rPr>
          <w:rFonts w:eastAsia="Times New Roman" w:cs="Times New Roman"/>
          <w:szCs w:val="24"/>
        </w:rPr>
        <w:t>αυτά που είπε ο εκπρόσωπος του Κομμουνιστικού Κόμματος της Ελλά</w:t>
      </w:r>
      <w:r>
        <w:rPr>
          <w:rFonts w:eastAsia="Times New Roman" w:cs="Times New Roman"/>
          <w:szCs w:val="24"/>
        </w:rPr>
        <w:lastRenderedPageBreak/>
        <w:t xml:space="preserve">δας. Διακρίνω μία αντίφαση ανάμεσα στη ρητορική, κύριε συνάδελφε, και την πράξη. Εδώ μας είπατε, αν κατάλαβα καλά, ότι </w:t>
      </w:r>
      <w:r>
        <w:rPr>
          <w:rFonts w:eastAsia="Times New Roman" w:cs="Times New Roman"/>
          <w:szCs w:val="24"/>
        </w:rPr>
        <w:t>ο καπιταλισμός είναι παντού ο ίδιος, δεν υπάρχουν διαφορές, τα μονοπώλια είναι σύμφυτα, τα καρτέλ είναι σύμφυτα. Ως ένα βαθμό αυτό έχει βάση. Άρα, ποιο είναι το συμπέρασμα; Κατηγορείτε την Κυβέρνηση ότι έχει αυταπάτες και θέλει εξανθρωπισμό, όπως είπατε, τ</w:t>
      </w:r>
      <w:r>
        <w:rPr>
          <w:rFonts w:eastAsia="Times New Roman" w:cs="Times New Roman"/>
          <w:szCs w:val="24"/>
        </w:rPr>
        <w:t xml:space="preserve">ου καπιταλισμού; </w:t>
      </w:r>
    </w:p>
    <w:p w14:paraId="0B93CB0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Εγώ διαβάζω στον </w:t>
      </w:r>
      <w:r>
        <w:rPr>
          <w:rFonts w:eastAsia="Times New Roman" w:cs="Times New Roman"/>
          <w:szCs w:val="24"/>
        </w:rPr>
        <w:t>«</w:t>
      </w:r>
      <w:r>
        <w:rPr>
          <w:rFonts w:eastAsia="Times New Roman" w:cs="Times New Roman"/>
          <w:szCs w:val="24"/>
        </w:rPr>
        <w:t>ΡΙΖΟΣΠΑΣΤΗ</w:t>
      </w:r>
      <w:r>
        <w:rPr>
          <w:rFonts w:eastAsia="Times New Roman" w:cs="Times New Roman"/>
          <w:szCs w:val="24"/>
        </w:rPr>
        <w:t>»</w:t>
      </w:r>
      <w:r>
        <w:rPr>
          <w:rFonts w:eastAsia="Times New Roman" w:cs="Times New Roman"/>
          <w:szCs w:val="24"/>
        </w:rPr>
        <w:t xml:space="preserve"> ότι εσείς καλείτε τον κόσμο να κάνει διαδηλώσεις για τη διεκδίκηση των συλλογικών διαπραγματεύσεων. Αυτό τι είναι; Εξανθρωπισμός; Πείτε το όπως θέλετε. Για εμάς είναι αγώνας για τη βελτίωση των συνθηκών των ε</w:t>
      </w:r>
      <w:r>
        <w:rPr>
          <w:rFonts w:eastAsia="Times New Roman" w:cs="Times New Roman"/>
          <w:szCs w:val="24"/>
        </w:rPr>
        <w:t xml:space="preserve">ργαζομένων, για να υπάρξουν «όπλα» στα χέρια των αδυνάτων να αγωνιστούν. </w:t>
      </w:r>
    </w:p>
    <w:p w14:paraId="0B93CB0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Και αυτός ο αγώνας γίνεται και από τα κάτω, γίνεται και από το επίπεδο της Κυβέρνησης, γίνεται και στην Ευρώπη από τις δυνάμεις που επίσης κινούνται σε προοδευτική κατεύθυνση και γίν</w:t>
      </w:r>
      <w:r>
        <w:rPr>
          <w:rFonts w:eastAsia="Times New Roman" w:cs="Times New Roman"/>
          <w:szCs w:val="24"/>
        </w:rPr>
        <w:t xml:space="preserve">εται σε όλον τον κόσμο. </w:t>
      </w:r>
    </w:p>
    <w:p w14:paraId="0B93CB0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Άρα, εγώ θα έλεγα, στο πλαίσιο της ρητορικής σας, ας πείτε ό,τι θέλετε, αλλά στα μεγάλα μέτωπα που έχουμε σήμερα ανοικτά και που δεν είμαστε μόνοι μας, έχει σημασία έστω και από διαφορετικές αφετηρίες, να υπάρξει μια κοινή στόχευση</w:t>
      </w:r>
      <w:r>
        <w:rPr>
          <w:rFonts w:eastAsia="Times New Roman" w:cs="Times New Roman"/>
          <w:szCs w:val="24"/>
        </w:rPr>
        <w:t xml:space="preserve"> ακριβώς σε ό,τι αφορά </w:t>
      </w:r>
      <w:r>
        <w:rPr>
          <w:rFonts w:eastAsia="Times New Roman" w:cs="Times New Roman"/>
          <w:szCs w:val="24"/>
        </w:rPr>
        <w:t>σ</w:t>
      </w:r>
      <w:r>
        <w:rPr>
          <w:rFonts w:eastAsia="Times New Roman" w:cs="Times New Roman"/>
          <w:szCs w:val="24"/>
        </w:rPr>
        <w:t xml:space="preserve">τη βελτίωση των συνθηκών των εργαζομένων, σε ό,τι αφορά </w:t>
      </w:r>
      <w:r>
        <w:rPr>
          <w:rFonts w:eastAsia="Times New Roman" w:cs="Times New Roman"/>
          <w:szCs w:val="24"/>
        </w:rPr>
        <w:t>σ</w:t>
      </w:r>
      <w:r>
        <w:rPr>
          <w:rFonts w:eastAsia="Times New Roman" w:cs="Times New Roman"/>
          <w:szCs w:val="24"/>
        </w:rPr>
        <w:t xml:space="preserve">την ενίσχυση της κοινωνίας, σε ό,τι αφορά </w:t>
      </w:r>
      <w:r>
        <w:rPr>
          <w:rFonts w:eastAsia="Times New Roman" w:cs="Times New Roman"/>
          <w:szCs w:val="24"/>
        </w:rPr>
        <w:t>σ</w:t>
      </w:r>
      <w:r>
        <w:rPr>
          <w:rFonts w:eastAsia="Times New Roman" w:cs="Times New Roman"/>
          <w:szCs w:val="24"/>
        </w:rPr>
        <w:t>τον εξοπλισμό των αδυνάμων με «όπλα», για να μπορέσουν να αντιμετωπίσουν την κρίση, αλλά και τις συνέπειές της.</w:t>
      </w:r>
    </w:p>
    <w:p w14:paraId="0B93CB0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είπατε κάτι </w:t>
      </w:r>
      <w:r>
        <w:rPr>
          <w:rFonts w:eastAsia="Times New Roman" w:cs="Times New Roman"/>
          <w:szCs w:val="24"/>
        </w:rPr>
        <w:t>για τους αγρότες, ότι η ανάπτυξη της αγροτικής οικονομίας σημαίνει καπιταλιστική ανάπτυξη της αγροτικής οικονομίας. Γιατί δεν έγινε αυτό όλον τον προηγούμενο αιώνα στην Ελλάδα; Διότι η Ελλάδα δεν προσφέρεται, δεν μπορεί στην Ελλάδα να αναπτυχθεί η αγροτική</w:t>
      </w:r>
      <w:r>
        <w:rPr>
          <w:rFonts w:eastAsia="Times New Roman" w:cs="Times New Roman"/>
          <w:szCs w:val="24"/>
        </w:rPr>
        <w:t xml:space="preserve"> οικονομία με τους όρους -ας πούμε- που αναπτύχθηκε στις Ηνωμένες Πολιτείες της Αμερικής με τις μεγάλες καπιταλιστικές επιχειρήσεις ή και σε ορισμένες χώρες της Ευρώπης. Για εμάς είναι δομικά χαρακτηριστικά της χώρας μας η γεωγραφία της, ο μικρός κλήρος απ</w:t>
      </w:r>
      <w:r>
        <w:rPr>
          <w:rFonts w:eastAsia="Times New Roman" w:cs="Times New Roman"/>
          <w:szCs w:val="24"/>
        </w:rPr>
        <w:t xml:space="preserve">ό την άλλη μεριά, η δυνατότητα όμως να παράγουμε ποιοτικά προϊόντα. </w:t>
      </w:r>
    </w:p>
    <w:p w14:paraId="0B93CB0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Ακριβώς γι’ αυτό στην Ελλάδα οι προσπάθειες να επιβληθεί βίαια ένα κλασικό καπιταλιστικό μοντέλο ανάπτυξης της αγροτικής οικονομίας απέτυχε και είχε μόνο αρνητικές συνέπειες. </w:t>
      </w:r>
    </w:p>
    <w:p w14:paraId="0B93CB0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Η παρούσα Κ</w:t>
      </w:r>
      <w:r>
        <w:rPr>
          <w:rFonts w:eastAsia="Times New Roman" w:cs="Times New Roman"/>
          <w:szCs w:val="24"/>
        </w:rPr>
        <w:t xml:space="preserve">υβέρνηση προσπαθεί ακριβώς να αναπτύξει την αγροτική οικονομία μέσα από ένα μοντέλο που στηρίζεται στη </w:t>
      </w:r>
      <w:proofErr w:type="spellStart"/>
      <w:r>
        <w:rPr>
          <w:rFonts w:eastAsia="Times New Roman" w:cs="Times New Roman"/>
          <w:szCs w:val="24"/>
        </w:rPr>
        <w:t>συνεργατικότητα</w:t>
      </w:r>
      <w:proofErr w:type="spellEnd"/>
      <w:r>
        <w:rPr>
          <w:rFonts w:eastAsia="Times New Roman" w:cs="Times New Roman"/>
          <w:szCs w:val="24"/>
        </w:rPr>
        <w:t xml:space="preserve">, στη συλλογικότητα. Οι μικροί κλήροι </w:t>
      </w:r>
      <w:r>
        <w:rPr>
          <w:rFonts w:eastAsia="Times New Roman" w:cs="Times New Roman"/>
        </w:rPr>
        <w:t>πρέπει</w:t>
      </w:r>
      <w:r>
        <w:rPr>
          <w:rFonts w:eastAsia="Times New Roman" w:cs="Times New Roman"/>
          <w:szCs w:val="24"/>
        </w:rPr>
        <w:t xml:space="preserve"> να βρουν τρόπους να συνεργαστούν στα ποιοτικά προϊόντα, όχι στα μαζικά απρόσωπα προϊόντα, αλλ</w:t>
      </w:r>
      <w:r>
        <w:rPr>
          <w:rFonts w:eastAsia="Times New Roman" w:cs="Times New Roman"/>
          <w:szCs w:val="24"/>
        </w:rPr>
        <w:t xml:space="preserve">ά στα ποιοτικά επώνυμα προϊόντα, τα οποία είναι περιζήτητα σε όλον τον κόσμο. </w:t>
      </w:r>
    </w:p>
    <w:p w14:paraId="0B93CB0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Επομένως, δείτε το και αυτό το θέμα. Δεν είναι άσπρο-μαύρο. Δεν είναι τα πάντα μία ισοπέδωση. Πρέπει να δούμε στον κάθε χώρο τι συνιστά σήμερα την προοδευτική κατεύθυνση και </w:t>
      </w:r>
      <w:r>
        <w:rPr>
          <w:rFonts w:eastAsia="Times New Roman" w:cs="Times New Roman"/>
          <w:szCs w:val="24"/>
        </w:rPr>
        <w:t>αυτή να προσπαθήσουμε να προωθήσουμε όσο μπορούμε.</w:t>
      </w:r>
    </w:p>
    <w:p w14:paraId="0B93CB0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Σε ό,τι αφορά τώρα </w:t>
      </w:r>
      <w:r>
        <w:rPr>
          <w:rFonts w:eastAsia="Times New Roman" w:cs="Times New Roman"/>
          <w:szCs w:val="24"/>
        </w:rPr>
        <w:t>σ</w:t>
      </w:r>
      <w:r>
        <w:rPr>
          <w:rFonts w:eastAsia="Times New Roman" w:cs="Times New Roman"/>
          <w:szCs w:val="24"/>
        </w:rPr>
        <w:t xml:space="preserve">τον εκπρόσωπο της Νέας Δημοκρατίας, έχετε δίκιο, κύριε Δήμα ότι καθυστέρησε να έλθει η ενσωμάτωση αυτής της </w:t>
      </w:r>
      <w:r>
        <w:rPr>
          <w:rFonts w:eastAsia="Times New Roman" w:cs="Times New Roman"/>
          <w:szCs w:val="24"/>
        </w:rPr>
        <w:t>ο</w:t>
      </w:r>
      <w:r>
        <w:rPr>
          <w:rFonts w:eastAsia="Times New Roman" w:cs="Times New Roman"/>
          <w:szCs w:val="24"/>
        </w:rPr>
        <w:t xml:space="preserve">δηγίας. Επειδή η Κυβέρνηση έχει συνέχεια, εγώ θέλω </w:t>
      </w:r>
      <w:r>
        <w:rPr>
          <w:rFonts w:eastAsia="Times New Roman" w:cs="Times New Roman"/>
          <w:szCs w:val="24"/>
        </w:rPr>
        <w:lastRenderedPageBreak/>
        <w:t>να αναγνωρίσω το πρόβλημα</w:t>
      </w:r>
      <w:r>
        <w:rPr>
          <w:rFonts w:eastAsia="Times New Roman" w:cs="Times New Roman"/>
          <w:szCs w:val="24"/>
        </w:rPr>
        <w:t xml:space="preserve"> και να αναλάβω την πολιτική ευθύνη. Αλλά είναι υπερβολή το να λέτε ότι εξαιτίας αυτής της καθυστέρησης τα καρτέλ και τα μονοπώλια οργιάζουν.</w:t>
      </w:r>
    </w:p>
    <w:p w14:paraId="0B93CB0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Νομίζω πως και άλλοι εδώ αγορητές επισήμαναν ότι η </w:t>
      </w:r>
      <w:r>
        <w:rPr>
          <w:rFonts w:eastAsia="Times New Roman" w:cs="Times New Roman"/>
          <w:szCs w:val="24"/>
        </w:rPr>
        <w:t xml:space="preserve">οδηγία </w:t>
      </w:r>
      <w:r>
        <w:rPr>
          <w:rFonts w:eastAsia="Times New Roman" w:cs="Times New Roman"/>
          <w:szCs w:val="24"/>
        </w:rPr>
        <w:t>αυτή είναι θετική. Και είναι θετικό το ότι ψηφίζεται σχε</w:t>
      </w:r>
      <w:r>
        <w:rPr>
          <w:rFonts w:eastAsia="Times New Roman" w:cs="Times New Roman"/>
          <w:szCs w:val="24"/>
        </w:rPr>
        <w:t xml:space="preserve">δόν από όλα τα κόμματα. Δεν πρέπει όμως να τρέφουμε και αυταπάτες ότι μόνο </w:t>
      </w:r>
      <w:r>
        <w:rPr>
          <w:rFonts w:eastAsia="Times New Roman" w:cs="Times New Roman"/>
          <w:szCs w:val="24"/>
        </w:rPr>
        <w:t xml:space="preserve">μ’ </w:t>
      </w:r>
      <w:r>
        <w:rPr>
          <w:rFonts w:eastAsia="Times New Roman" w:cs="Times New Roman"/>
          <w:szCs w:val="24"/>
        </w:rPr>
        <w:t xml:space="preserve">αυτόν τον τρόπο μπορούμε να επιφέρουμε μια δραστική αλλαγή στο πρόβλημα το οποίο συζητάμε. </w:t>
      </w:r>
    </w:p>
    <w:p w14:paraId="0B93CB0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Έχετε δίκιο ότι απέχουμε ως χώρα από το να έχουμε –όχι μόνο σήμερα, αλλά και παλαιότερ</w:t>
      </w:r>
      <w:r>
        <w:rPr>
          <w:rFonts w:eastAsia="Times New Roman" w:cs="Times New Roman"/>
          <w:szCs w:val="24"/>
        </w:rPr>
        <w:t xml:space="preserve">α- μια ολοκληρωμένη πολιτική απέναντι στα καρτέλ, στα μονοπώλια, </w:t>
      </w:r>
      <w:r>
        <w:rPr>
          <w:rFonts w:eastAsia="Times New Roman" w:cs="Times New Roman"/>
          <w:szCs w:val="24"/>
        </w:rPr>
        <w:t xml:space="preserve">σ’ </w:t>
      </w:r>
      <w:r>
        <w:rPr>
          <w:rFonts w:eastAsia="Times New Roman" w:cs="Times New Roman"/>
          <w:szCs w:val="24"/>
        </w:rPr>
        <w:t xml:space="preserve">όλες αυτές τις στρεβλώσεις τις βίαιες του ανταγωνισμού. Κι εδώ θα συμφωνήσω με τον εκπρόσωπο της Ένωσης Κεντρώων και με άλλους Βουλευτές, οι οποίοι έθεσαν </w:t>
      </w:r>
      <w:r>
        <w:rPr>
          <w:rFonts w:eastAsia="Times New Roman" w:cs="Times New Roman"/>
          <w:szCs w:val="24"/>
        </w:rPr>
        <w:lastRenderedPageBreak/>
        <w:t>το ερώτημα, κατά πόσο αυτό το πρό</w:t>
      </w:r>
      <w:r>
        <w:rPr>
          <w:rFonts w:eastAsia="Times New Roman" w:cs="Times New Roman"/>
          <w:szCs w:val="24"/>
        </w:rPr>
        <w:t>βλημα μπορούμε να το δούμε μόνο με όρους νόμων. Όχι μόνο το αν τηρούνται ή δεν τηρούνται οι νόμοι, αλλά με την έννοια ότι τα φαινόμενα αυτά παράγονται με ειδικό τρόπο μέσα από τη λειτουργία της οικονομίας και εκ των υστέρων ερχόμαστε με νομοθεσίες και άλλα</w:t>
      </w:r>
      <w:r>
        <w:rPr>
          <w:rFonts w:eastAsia="Times New Roman" w:cs="Times New Roman"/>
          <w:szCs w:val="24"/>
        </w:rPr>
        <w:t xml:space="preserve"> μέτρα να περιορίσουμε τις συνέπειες αυτών των φαινομένων. </w:t>
      </w:r>
    </w:p>
    <w:p w14:paraId="0B93CB0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Θα ήθελα επίσης να επισημάνω ότι ειδικά σήμερα στη χώρα μας, μιλώντας γι’ αυτά, πρέπει να αναγνωρίσουμε και τις αντιφάσεις που έχει ο ανταγωνισμός στην εποχή μας. Από τη μία μεριά, η παγκοσμιοποίη</w:t>
      </w:r>
      <w:r>
        <w:rPr>
          <w:rFonts w:eastAsia="Times New Roman" w:cs="Times New Roman"/>
          <w:szCs w:val="24"/>
        </w:rPr>
        <w:t xml:space="preserve">ση του ανταγωνισμού σπρώχνει υπέρ μεγάλων συγκεντρώσεων. Για να βγει μια επιχείρηση στην παγκόσμια αγορά πρέπει να έχει δυνάμεις να ανταγωνιστεί. Από την άλλη μεριά, αυτή η συγκεντροποίηση στρεβλώνει τον ανταγωνισμό ή τον μετατρέπει </w:t>
      </w:r>
      <w:r>
        <w:rPr>
          <w:rFonts w:eastAsia="Times New Roman" w:cs="Times New Roman"/>
          <w:szCs w:val="24"/>
        </w:rPr>
        <w:lastRenderedPageBreak/>
        <w:t>σε ανταγωνισμό μιας, πο</w:t>
      </w:r>
      <w:r>
        <w:rPr>
          <w:rFonts w:eastAsia="Times New Roman" w:cs="Times New Roman"/>
          <w:szCs w:val="24"/>
        </w:rPr>
        <w:t xml:space="preserve">λλές φορές, εγχώριας επιχείρησης έναντι τεραστίων διαστάσεων πολυεθνικών εταιρειών. Από την άλλη μεριά, με το να πει </w:t>
      </w:r>
      <w:r>
        <w:rPr>
          <w:rFonts w:eastAsia="Times New Roman" w:cs="Times New Roman"/>
          <w:szCs w:val="24"/>
        </w:rPr>
        <w:t xml:space="preserve">κάποιος </w:t>
      </w:r>
      <w:r>
        <w:rPr>
          <w:rFonts w:eastAsia="Times New Roman" w:cs="Times New Roman"/>
          <w:szCs w:val="24"/>
        </w:rPr>
        <w:t xml:space="preserve">ότι θα εμποδίσει αυτήν την τάση κινδυνεύει να έχει άλλου είδους παρενέργειες. </w:t>
      </w:r>
    </w:p>
    <w:p w14:paraId="0B93CB0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Πώς τίθεται λοιπόν το θέμα αυτό; Τίθεται με όρους πά</w:t>
      </w:r>
      <w:r>
        <w:rPr>
          <w:rFonts w:eastAsia="Times New Roman" w:cs="Times New Roman"/>
          <w:szCs w:val="24"/>
        </w:rPr>
        <w:t xml:space="preserve">λι υποδειγμάτων στρατηγικής επιλογής. Η μία στρατηγική που υποστηρίζουν ορισμένα μοντέλα, όπως το λεγόμενο νεοφιλελεύθερο, υποστηρίζει τη στρατηγική της δημιουργικής –όπως λέει- καταστροφής. Τι σημαίνει αυτό; Αυτό σημαίνει ότι αφήνουμε την αγορά ελεύθερη, </w:t>
      </w:r>
      <w:r>
        <w:rPr>
          <w:rFonts w:eastAsia="Times New Roman" w:cs="Times New Roman"/>
          <w:szCs w:val="24"/>
        </w:rPr>
        <w:t xml:space="preserve">αφήνουμε τον ισχυρό να επικρατήσει μέσω της καταστροφής των μικρότερων ή και των αδυνάτων –διότι πολλές φορές και μεγάλες επιχειρήσεις καταστρέφονται- δημιουργείται χώρος ούτως ώστε οι </w:t>
      </w:r>
      <w:r>
        <w:rPr>
          <w:rFonts w:eastAsia="Times New Roman" w:cs="Times New Roman"/>
          <w:szCs w:val="24"/>
        </w:rPr>
        <w:lastRenderedPageBreak/>
        <w:t>πιο ισχυρές επιχειρήσεις και οι πιο ικανές –υποτίθεται- να καταλάβουν α</w:t>
      </w:r>
      <w:r>
        <w:rPr>
          <w:rFonts w:eastAsia="Times New Roman" w:cs="Times New Roman"/>
          <w:szCs w:val="24"/>
        </w:rPr>
        <w:t xml:space="preserve">υτόν τον χώρο. </w:t>
      </w:r>
    </w:p>
    <w:p w14:paraId="0B93CB1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Εάν ακολουθήσουμε αυτόν τον δρόμο στη χώρα μας, θα έχουμε πλήρη καταστροφή. Είναι αμφίβολο εάν σε κάποιους ελάχιστους κλάδους μπορεί να επιβιώσουν κάποιες επιχειρήσεις. Αυτό το είδαμε ιδίως στη φάση του πρώτου και του δεύτερου μνημονίου, όπ</w:t>
      </w:r>
      <w:r>
        <w:rPr>
          <w:rFonts w:eastAsia="Times New Roman" w:cs="Times New Roman"/>
          <w:szCs w:val="24"/>
        </w:rPr>
        <w:t xml:space="preserve">ου αυτό εφαρμόστηκε. Είχαμε μια πλήρη διάλυση του παραγωγικού ιστού. Είδαμε την ανεργία να φτάνει στο 27%. Είδαμε τη συσσωρευτική ύφεση, την απώλεια δηλαδή παραγωγής εθνικού εισοδήματος να πλησιάζει το ένα τρίτο. </w:t>
      </w:r>
    </w:p>
    <w:p w14:paraId="0B93CB1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παρούσα Κυβέρνηση, εμείς, η στρατηγική τ</w:t>
      </w:r>
      <w:r>
        <w:rPr>
          <w:rFonts w:eastAsia="Times New Roman" w:cs="Times New Roman"/>
          <w:szCs w:val="24"/>
        </w:rPr>
        <w:t xml:space="preserve">ην οποία επεξεργαζόμαστε και θα έχουμε την ευκαιρία να συζητήσουμε στηρίζεται </w:t>
      </w:r>
      <w:r>
        <w:rPr>
          <w:rFonts w:eastAsia="Times New Roman" w:cs="Times New Roman"/>
          <w:szCs w:val="24"/>
        </w:rPr>
        <w:lastRenderedPageBreak/>
        <w:t xml:space="preserve">στη λογική ότι πρέπει να απαντήσουμε </w:t>
      </w:r>
      <w:r>
        <w:rPr>
          <w:rFonts w:eastAsia="Times New Roman" w:cs="Times New Roman"/>
          <w:szCs w:val="24"/>
        </w:rPr>
        <w:t xml:space="preserve">σ’ </w:t>
      </w:r>
      <w:r>
        <w:rPr>
          <w:rFonts w:eastAsia="Times New Roman" w:cs="Times New Roman"/>
          <w:szCs w:val="24"/>
        </w:rPr>
        <w:t>αυτό το πρόβλημα, δημιουργώντας συνεργατικά, συλλογικά, συνεταιρικά σχήματα, όχι μόνο στον χώρο των μικρομεσαίων επιχειρήσεων, αλλά και ευ</w:t>
      </w:r>
      <w:r>
        <w:rPr>
          <w:rFonts w:eastAsia="Times New Roman" w:cs="Times New Roman"/>
          <w:szCs w:val="24"/>
        </w:rPr>
        <w:t xml:space="preserve">ρύτερα: δικτύωση, </w:t>
      </w:r>
      <w:proofErr w:type="spellStart"/>
      <w:r>
        <w:rPr>
          <w:rFonts w:eastAsia="Times New Roman" w:cs="Times New Roman"/>
          <w:szCs w:val="24"/>
        </w:rPr>
        <w:t>συνεργατικότητα</w:t>
      </w:r>
      <w:proofErr w:type="spellEnd"/>
      <w:r>
        <w:rPr>
          <w:rFonts w:eastAsia="Times New Roman" w:cs="Times New Roman"/>
          <w:szCs w:val="24"/>
        </w:rPr>
        <w:t xml:space="preserve">, συμπράξεις, </w:t>
      </w:r>
      <w:r>
        <w:rPr>
          <w:rFonts w:eastAsia="Times New Roman" w:cs="Times New Roman"/>
          <w:szCs w:val="24"/>
          <w:lang w:val="en-US"/>
        </w:rPr>
        <w:t>clusters</w:t>
      </w:r>
      <w:r>
        <w:rPr>
          <w:rFonts w:eastAsia="Times New Roman" w:cs="Times New Roman"/>
          <w:szCs w:val="24"/>
        </w:rPr>
        <w:t xml:space="preserve"> τα λένε ορισμένοι. Υπάρχουν ποικίλες μορφές. Αυτή είναι η κατεύθυνση μέσα στην οποία πρέπει να κινηθούμε. </w:t>
      </w:r>
    </w:p>
    <w:p w14:paraId="0B93CB1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 δεύτερο επίπεδο, βεβαίως, είναι οι νομοθεσίες, δηλαδή οι νόμοι, οι κανόνες να είναι κοινοί</w:t>
      </w:r>
      <w:r>
        <w:rPr>
          <w:rFonts w:eastAsia="Times New Roman" w:cs="Times New Roman"/>
          <w:szCs w:val="24"/>
        </w:rPr>
        <w:t xml:space="preserve">, αλλά και </w:t>
      </w:r>
      <w:proofErr w:type="spellStart"/>
      <w:r>
        <w:rPr>
          <w:rFonts w:eastAsia="Times New Roman" w:cs="Times New Roman"/>
          <w:szCs w:val="24"/>
        </w:rPr>
        <w:t>στοχευμένοι</w:t>
      </w:r>
      <w:proofErr w:type="spellEnd"/>
      <w:r>
        <w:rPr>
          <w:rFonts w:eastAsia="Times New Roman" w:cs="Times New Roman"/>
          <w:szCs w:val="24"/>
        </w:rPr>
        <w:t xml:space="preserve">, ούτως ώστε να ενισχύουν αυτήν την κατεύθυνση την οποία θέλουμε. </w:t>
      </w:r>
    </w:p>
    <w:p w14:paraId="0B93CB1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Το τρίτο επίπεδο είναι η ίδια η κοινωνία. Δυστυχώς, τα καταναλωτικά κινήματα στη χώρα μας δεν μπόρεσαν ποτέ να φθάσουν στο επίπεδο που να μπορούν να αντιμετωπίσουν τα </w:t>
      </w:r>
      <w:r>
        <w:rPr>
          <w:rFonts w:eastAsia="Times New Roman" w:cs="Times New Roman"/>
          <w:szCs w:val="24"/>
        </w:rPr>
        <w:t xml:space="preserve">θέματα αυτά. </w:t>
      </w:r>
      <w:r>
        <w:rPr>
          <w:rFonts w:eastAsia="Times New Roman" w:cs="Times New Roman"/>
          <w:szCs w:val="24"/>
        </w:rPr>
        <w:lastRenderedPageBreak/>
        <w:t xml:space="preserve">Οι θεσμοί όμως της κοινωνίας, οι φορείς μπορούν να παρέμβουν με διάφορους τρόπους </w:t>
      </w:r>
      <w:r>
        <w:rPr>
          <w:rFonts w:eastAsia="Times New Roman" w:cs="Times New Roman"/>
          <w:szCs w:val="24"/>
        </w:rPr>
        <w:t xml:space="preserve">σ’ </w:t>
      </w:r>
      <w:r>
        <w:rPr>
          <w:rFonts w:eastAsia="Times New Roman" w:cs="Times New Roman"/>
          <w:szCs w:val="24"/>
        </w:rPr>
        <w:t xml:space="preserve">αυτήν τη διαδικασία. </w:t>
      </w:r>
    </w:p>
    <w:p w14:paraId="0B93CB1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Με αυτές λοιπόν τις γενικότερες σκέψεις, έρχομαι στα ειδικότερα θέματα του νομοσχεδίου.</w:t>
      </w:r>
    </w:p>
    <w:p w14:paraId="0B93CB1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Κατ’ αρχάς, θα ήθελα να καταθέσω στα Πρακτικά ορ</w:t>
      </w:r>
      <w:r>
        <w:rPr>
          <w:rFonts w:eastAsia="Times New Roman" w:cs="Times New Roman"/>
          <w:szCs w:val="24"/>
        </w:rPr>
        <w:t xml:space="preserve">ισμένες αυστηρά νομοτεχνικές βελτιώσεις, δηλαδή αλλάζει ο τίτλος του νομοσχεδίου, επειδή υπάρχουν και τροπολογίες, και άλλες σχετικές, ανάλογες, τις οποίες θα δείτε. </w:t>
      </w:r>
    </w:p>
    <w:p w14:paraId="0B93CB1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(Στο σημείο αυτό ο Αντιπρόεδρος της Κυβέρνησης και Υπουργός κ. Ιωάννης Δραγασάκης καταθέτ</w:t>
      </w:r>
      <w:r>
        <w:rPr>
          <w:rFonts w:eastAsia="Times New Roman" w:cs="Times New Roman"/>
          <w:szCs w:val="24"/>
        </w:rPr>
        <w:t xml:space="preserve">ει για τα Πρακτικά τις προαναφερθείσες νομοτεχνικές βελτιώσεις, οι οποίες έχουν ως εξής: </w:t>
      </w:r>
    </w:p>
    <w:p w14:paraId="0B93CB17" w14:textId="77777777" w:rsidR="009028E6" w:rsidRDefault="00A2758D">
      <w:pPr>
        <w:spacing w:after="0" w:line="600" w:lineRule="auto"/>
        <w:jc w:val="center"/>
        <w:rPr>
          <w:rFonts w:eastAsia="Times New Roman" w:cs="Times New Roman"/>
          <w:color w:val="FF0000"/>
          <w:szCs w:val="24"/>
        </w:rPr>
      </w:pPr>
      <w:r w:rsidRPr="00C157FB">
        <w:rPr>
          <w:rFonts w:eastAsia="Times New Roman" w:cs="Times New Roman"/>
          <w:color w:val="FF0000"/>
          <w:szCs w:val="24"/>
        </w:rPr>
        <w:t>Αλλαγή σελίδας</w:t>
      </w:r>
    </w:p>
    <w:p w14:paraId="0B93CB18" w14:textId="77777777" w:rsidR="009028E6" w:rsidRDefault="00A2758D">
      <w:pPr>
        <w:spacing w:after="0" w:line="600" w:lineRule="auto"/>
        <w:jc w:val="center"/>
        <w:rPr>
          <w:rFonts w:eastAsia="Times New Roman" w:cs="Times New Roman"/>
          <w:color w:val="FF0000"/>
          <w:szCs w:val="24"/>
        </w:rPr>
      </w:pPr>
      <w:r w:rsidRPr="00C157FB">
        <w:rPr>
          <w:rFonts w:eastAsia="Times New Roman" w:cs="Times New Roman"/>
          <w:color w:val="FF0000"/>
          <w:szCs w:val="24"/>
        </w:rPr>
        <w:t>(Να μπει η σελ. 127)</w:t>
      </w:r>
    </w:p>
    <w:p w14:paraId="0B93CB19" w14:textId="77777777" w:rsidR="009028E6" w:rsidRDefault="00A2758D">
      <w:pPr>
        <w:spacing w:after="0" w:line="600" w:lineRule="auto"/>
        <w:jc w:val="center"/>
        <w:rPr>
          <w:rFonts w:eastAsia="Times New Roman" w:cs="Times New Roman"/>
          <w:color w:val="FF0000"/>
          <w:szCs w:val="24"/>
        </w:rPr>
      </w:pPr>
      <w:r w:rsidRPr="00C157FB">
        <w:rPr>
          <w:rFonts w:eastAsia="Times New Roman" w:cs="Times New Roman"/>
          <w:color w:val="FF0000"/>
          <w:szCs w:val="24"/>
        </w:rPr>
        <w:lastRenderedPageBreak/>
        <w:t>Αλλαγή σελίδας</w:t>
      </w:r>
    </w:p>
    <w:p w14:paraId="0B93CB1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και Υπουργός Οικονομίας και Ανάπτυξης): </w:t>
      </w:r>
      <w:r>
        <w:rPr>
          <w:rFonts w:eastAsia="Times New Roman" w:cs="Times New Roman"/>
          <w:szCs w:val="24"/>
        </w:rPr>
        <w:t xml:space="preserve">Το περιεχόμενο του σχεδίου </w:t>
      </w:r>
      <w:r>
        <w:rPr>
          <w:rFonts w:eastAsia="Times New Roman" w:cs="Times New Roman"/>
          <w:szCs w:val="24"/>
        </w:rPr>
        <w:t xml:space="preserve">νόμου νομίζω ότι έχει αναλυθεί επαρκώς. Μιλάμε για την ενσωμάτωση μιας </w:t>
      </w:r>
      <w:r>
        <w:rPr>
          <w:rFonts w:eastAsia="Times New Roman" w:cs="Times New Roman"/>
          <w:szCs w:val="24"/>
        </w:rPr>
        <w:t>οδηγίας</w:t>
      </w:r>
      <w:r>
        <w:rPr>
          <w:rFonts w:eastAsia="Times New Roman" w:cs="Times New Roman"/>
          <w:szCs w:val="24"/>
        </w:rPr>
        <w:t>, η οποία βοηθάει αυτόν ο οποίος έχει ζημιωθεί από πρακτικές καρτέλ, μονοπωλίων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 xml:space="preserve">λ.. </w:t>
      </w:r>
    </w:p>
    <w:p w14:paraId="0B93CB1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Σε αυτές τις περιπτώσεις λοιπόν δίνονται κάποιες δυνατότητες, περισσότερες από αυτές που </w:t>
      </w:r>
      <w:r>
        <w:rPr>
          <w:rFonts w:eastAsia="Times New Roman" w:cs="Times New Roman"/>
          <w:szCs w:val="24"/>
        </w:rPr>
        <w:t xml:space="preserve">υπάρχουν, ούτως ώστε ο θιγόμενος να διεκδικήσει το δίκιο του, για να το πω απλά. </w:t>
      </w:r>
    </w:p>
    <w:p w14:paraId="0B93CB1C"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Επομένως, τούτου δοθέντος το μόνο το οποίο θέλω να κάνω περαιτέρω είναι να απαντήσω πράγματι σε ορισμένα ερωτήματα τα οποία τέθηκαν στη </w:t>
      </w:r>
      <w:r>
        <w:rPr>
          <w:rFonts w:eastAsia="Times New Roman"/>
          <w:szCs w:val="24"/>
        </w:rPr>
        <w:t>επιτροπή</w:t>
      </w:r>
      <w:r>
        <w:rPr>
          <w:rFonts w:eastAsia="Times New Roman"/>
          <w:szCs w:val="24"/>
        </w:rPr>
        <w:t>. Φυσικά με την αλλαγή του Υπο</w:t>
      </w:r>
      <w:r>
        <w:rPr>
          <w:rFonts w:eastAsia="Times New Roman"/>
          <w:szCs w:val="24"/>
        </w:rPr>
        <w:t xml:space="preserve">υργού, όπως είπατε, αυτά τα οποία θα πω είναι ό,τι με έχουν εξοπλίσει </w:t>
      </w:r>
      <w:r>
        <w:rPr>
          <w:rFonts w:eastAsia="Times New Roman"/>
          <w:szCs w:val="24"/>
        </w:rPr>
        <w:lastRenderedPageBreak/>
        <w:t xml:space="preserve">οι </w:t>
      </w:r>
      <w:r>
        <w:rPr>
          <w:rFonts w:eastAsia="Times New Roman"/>
          <w:szCs w:val="24"/>
        </w:rPr>
        <w:t>υπηρεσίες</w:t>
      </w:r>
      <w:r>
        <w:rPr>
          <w:rFonts w:eastAsia="Times New Roman"/>
          <w:szCs w:val="24"/>
        </w:rPr>
        <w:t xml:space="preserve">. Θέλω πάντως να διαβεβαιώσω ότι κι εγώ, έστω και εκ των υστέρων, μελέτησα τα </w:t>
      </w:r>
      <w:r>
        <w:rPr>
          <w:rFonts w:eastAsia="Times New Roman"/>
          <w:szCs w:val="24"/>
        </w:rPr>
        <w:t xml:space="preserve">πρακτικά </w:t>
      </w:r>
      <w:r>
        <w:rPr>
          <w:rFonts w:eastAsia="Times New Roman"/>
          <w:szCs w:val="24"/>
        </w:rPr>
        <w:t xml:space="preserve">της </w:t>
      </w:r>
      <w:r>
        <w:rPr>
          <w:rFonts w:eastAsia="Times New Roman"/>
          <w:szCs w:val="24"/>
        </w:rPr>
        <w:t xml:space="preserve">επιτροπής </w:t>
      </w:r>
      <w:r>
        <w:rPr>
          <w:rFonts w:eastAsia="Times New Roman"/>
          <w:szCs w:val="24"/>
        </w:rPr>
        <w:t xml:space="preserve">και τα σχετικά ερωτήματα και, νομίζω, υπάρχουν πειστικές απαντήσεις </w:t>
      </w:r>
      <w:r>
        <w:rPr>
          <w:rFonts w:eastAsia="Times New Roman"/>
          <w:szCs w:val="24"/>
        </w:rPr>
        <w:t xml:space="preserve">σ’ </w:t>
      </w:r>
      <w:r>
        <w:rPr>
          <w:rFonts w:eastAsia="Times New Roman"/>
          <w:szCs w:val="24"/>
        </w:rPr>
        <w:t>όλα αυτά. Αλλά και αν δεν υπάρχουν, εδώ είμαστε, να τα δούμε στο μέλλον.</w:t>
      </w:r>
    </w:p>
    <w:p w14:paraId="0B93CB1D"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Το πρώτο ίσως και το πιο σημαντικό είναι η παρατήρηση του κ. Δήμα περί πρόβλεψης συλλογικής αγωγής καταναλωτών. Έγινε διαβούλευση. Η διαβούλευση έδειξε ότι υπάρχει το πρόβλημα και πρέ</w:t>
      </w:r>
      <w:r>
        <w:rPr>
          <w:rFonts w:eastAsia="Times New Roman"/>
          <w:szCs w:val="24"/>
        </w:rPr>
        <w:t xml:space="preserve">πει να το δούμε στο μέλλον, αλλά δεν υπήρξε εκείνος ο ενθουσιασμός ή εκείνη η πρόταση ότι πρέπει εδώ και τώρα πρόχειρα να το αντιμετωπίσουμε. Αναγνωρίστηκε το πρόβλημα, εντοπίσαμε όμως και πάρα πολλές δυσκολίες που συνοδεύουν τη δυνατότητα </w:t>
      </w:r>
      <w:r>
        <w:rPr>
          <w:rFonts w:eastAsia="Times New Roman"/>
          <w:szCs w:val="24"/>
        </w:rPr>
        <w:lastRenderedPageBreak/>
        <w:t>άσκησης συλλογικ</w:t>
      </w:r>
      <w:r>
        <w:rPr>
          <w:rFonts w:eastAsia="Times New Roman"/>
          <w:szCs w:val="24"/>
        </w:rPr>
        <w:t>ών αγωγών και για τους λόγους αυτούς το κρατάμε, αν υπάρχει ευρύτερη συναίνεση, για να ανοίξουμε έναν διάλογο και να φτάσουμε σε μια νομοθεσία ειδική γι’ αυτό το θέμα και όχι απλώς παρεμπιπτόντως να το αντιμετωπίσουμε.</w:t>
      </w:r>
    </w:p>
    <w:p w14:paraId="0B93CB1E"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Παρατήρησε ο ειδικός αγορητής ο κ. Κω</w:t>
      </w:r>
      <w:r>
        <w:rPr>
          <w:rFonts w:eastAsia="Times New Roman"/>
          <w:szCs w:val="24"/>
        </w:rPr>
        <w:t xml:space="preserve">νσταντινόπουλος ότι το νομοσχέδιο αντιφάσκει με την κατάργηση από τον ν.4512/2018 της </w:t>
      </w:r>
      <w:proofErr w:type="spellStart"/>
      <w:r>
        <w:rPr>
          <w:rFonts w:eastAsia="Times New Roman"/>
          <w:szCs w:val="24"/>
        </w:rPr>
        <w:t>υποχρεωτικότητας</w:t>
      </w:r>
      <w:proofErr w:type="spellEnd"/>
      <w:r>
        <w:rPr>
          <w:rFonts w:eastAsia="Times New Roman"/>
          <w:szCs w:val="24"/>
        </w:rPr>
        <w:t xml:space="preserve"> της εμπορικής εγγύησης. Η απάντηση είναι ότι αυτό δεν ισχύει. Ο ν.4512/2018 προβλέπει ότι όταν δεν παρέχεται εγγύηση, το γεγονός αυτό πρέπει να γνωστοποι</w:t>
      </w:r>
      <w:r>
        <w:rPr>
          <w:rFonts w:eastAsia="Times New Roman"/>
          <w:szCs w:val="24"/>
        </w:rPr>
        <w:t xml:space="preserve">είται ευκρινώς. Έτσι η εμπορική εγγύηση μετατρέπεται από τυπική υποχρέωση σε ανταγωνιστικό πλεονέκτημα. </w:t>
      </w:r>
    </w:p>
    <w:p w14:paraId="0B93CB1F"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Επίσης, τέθηκε το θέμα ότι το παρόν νομοσχέδιο διευκολύνει την άσκηση αγωγών αποζημίωσης, όμως ο ν.4512/2018 δυσχεραίνει την άσκηση τέτοιων αγωγών καθι</w:t>
      </w:r>
      <w:r>
        <w:rPr>
          <w:rFonts w:eastAsia="Times New Roman"/>
          <w:szCs w:val="24"/>
        </w:rPr>
        <w:t xml:space="preserve">στώντας υποχρεωτική τη διαμεσολάβηση. Η απάντηση είναι ότι δεν είναι υποχρεωτική η διαμεσολάβηση στις διαφορές του νομοσχεδίου μας. Η διαμεσολάβηση είναι υποχρεωτική σε διαφορές που αφορούν προσβολή εμπορικών σημάτων, διπλωμάτων ευρεσιτεχνίας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proofErr w:type="spellEnd"/>
      <w:r>
        <w:rPr>
          <w:rFonts w:eastAsia="Times New Roman"/>
          <w:szCs w:val="24"/>
        </w:rPr>
        <w:t>.</w:t>
      </w:r>
    </w:p>
    <w:p w14:paraId="0B93CB20"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Σε ό,</w:t>
      </w:r>
      <w:r>
        <w:rPr>
          <w:rFonts w:eastAsia="Times New Roman"/>
          <w:szCs w:val="24"/>
        </w:rPr>
        <w:t xml:space="preserve">τι αφορά την παρατήρηση περί της χρηματικής ποινής ότι είναι χαμηλή, η απάντηση είναι ότι αν δεν προσκομιστούν τα αποδεικτικά στοιχεία που ζητούνται, οι ισχυρισμοί του παθόντος θεωρούνται αποδεδειγμένοι. Άρα στην περίπτωση αυτή ο παραβάτης θα πληρώσει και </w:t>
      </w:r>
      <w:r>
        <w:rPr>
          <w:rFonts w:eastAsia="Times New Roman"/>
          <w:szCs w:val="24"/>
        </w:rPr>
        <w:t xml:space="preserve">την αποζημίωση και τη χρηματική ποινή. </w:t>
      </w:r>
    </w:p>
    <w:p w14:paraId="0B93CB21"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 xml:space="preserve">Θέλω βέβαια να σχολιάσω ότι η σύγκριση εδώ και η παρομοίωση με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είναι εντελώς άστοχη. Το θέμα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δεν έχει να κάνει με την παραβίαση κάποιων κανόνων ανταγωνισμού. Έχει να κάνει, αν αποδειχθούν</w:t>
      </w:r>
      <w:r>
        <w:rPr>
          <w:rFonts w:eastAsia="Times New Roman"/>
          <w:szCs w:val="24"/>
        </w:rPr>
        <w:t xml:space="preserve"> όλα αυτά που περιέχονται στις δικογραφίες, με το ότι εδώ είχαμε μια προσπάθεια κατάλυσης ευρύτερα της λειτουργίας των θεσμών. </w:t>
      </w:r>
    </w:p>
    <w:p w14:paraId="0B93CB22"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Αυτά σε ό,τι αφορά το νομοσχέδιο. Υπάρχουν κι άλλα. Εσείς οι περισσότεροι είστε νομικοί. Δεν κρίνω σκόπιμο να επεκταθώ σε αυτά </w:t>
      </w:r>
      <w:r>
        <w:rPr>
          <w:rFonts w:eastAsia="Times New Roman"/>
          <w:szCs w:val="24"/>
        </w:rPr>
        <w:t>τα θέματα.</w:t>
      </w:r>
    </w:p>
    <w:p w14:paraId="0B93CB23"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Θα ήθελα να τελειώσω με αυτό το οποίο είπα στην αρχή, πρώτον ότι το Υπουργείο Οικονομίας και Ανάπτυξης από τη φύση του πρέπει να είναι ανοιχτό Υπουργείο. Άρα όχι μόνο ερωτήσεις εδώ θα απαντώνται, στο πλαίσιο πάντα των δυνατοτήτων, αλλά και με </w:t>
      </w:r>
      <w:r>
        <w:rPr>
          <w:rFonts w:eastAsia="Times New Roman"/>
          <w:szCs w:val="24"/>
        </w:rPr>
        <w:lastRenderedPageBreak/>
        <w:t>άλ</w:t>
      </w:r>
      <w:r>
        <w:rPr>
          <w:rFonts w:eastAsia="Times New Roman"/>
          <w:szCs w:val="24"/>
        </w:rPr>
        <w:t>λους τρόπους πρέπει να επιδιώξουμε την οργάνωση ενός διαλόγου.</w:t>
      </w:r>
    </w:p>
    <w:p w14:paraId="0B93CB24"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Δεύτερον, το Υπουργείο αυτό ειδικά παλιά λεγόταν Υπουργείο Συντονισμού. Ανεξάρτητα από την ονομασία του, λοιπόν, το Υπουργείο αυτό διότι διαχειρίζεται πόρους, διότι έχει το ΕΣΠΑ, διότι έχει το </w:t>
      </w:r>
      <w:r>
        <w:rPr>
          <w:rFonts w:eastAsia="Times New Roman"/>
          <w:szCs w:val="24"/>
        </w:rPr>
        <w:t xml:space="preserve">Πρόγραμμα Δημοσίων Επενδύσεων, παίζει εξ αντικειμένου ή μπορεί να συμβάλλει στον γενικό συντονισμό όλων εκείνων των φορέων που ασχολούνται με την αναπτυξιακή διαδικασία. </w:t>
      </w:r>
    </w:p>
    <w:p w14:paraId="0B93CB25"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Θα έχουμε την ευκαιρία, λοιπόν, να πούμε και στο μέλλον γι’ αυτά. Θα ήθελα απλώς ολοκ</w:t>
      </w:r>
      <w:r>
        <w:rPr>
          <w:rFonts w:eastAsia="Times New Roman"/>
          <w:szCs w:val="24"/>
        </w:rPr>
        <w:t xml:space="preserve">ληρώνοντας να πω ότι αυτή την περίοδο η απόλυτη προτεραιότητα είναι η έγκαιρη ολοκλήρωση των διαπραγματεύσεων, όχι μόνο διότι πρέπει να είμαστε έτοιμοι πριν </w:t>
      </w:r>
      <w:r>
        <w:rPr>
          <w:rFonts w:eastAsia="Times New Roman"/>
          <w:szCs w:val="24"/>
        </w:rPr>
        <w:t>κ</w:t>
      </w:r>
      <w:r>
        <w:rPr>
          <w:rFonts w:eastAsia="Times New Roman"/>
          <w:szCs w:val="24"/>
        </w:rPr>
        <w:t>τυπήσει το κουδούνι της λήξ</w:t>
      </w:r>
      <w:r>
        <w:rPr>
          <w:rFonts w:eastAsia="Times New Roman"/>
          <w:szCs w:val="24"/>
        </w:rPr>
        <w:t>εω</w:t>
      </w:r>
      <w:r>
        <w:rPr>
          <w:rFonts w:eastAsia="Times New Roman"/>
          <w:szCs w:val="24"/>
        </w:rPr>
        <w:t xml:space="preserve">ς, πολύ πριν, αλλά και διότι ειδικά σε </w:t>
      </w:r>
      <w:r>
        <w:rPr>
          <w:rFonts w:eastAsia="Times New Roman"/>
          <w:szCs w:val="24"/>
        </w:rPr>
        <w:lastRenderedPageBreak/>
        <w:t>αυτό το Υπουργείο οι δεσμεύσει</w:t>
      </w:r>
      <w:r>
        <w:rPr>
          <w:rFonts w:eastAsia="Times New Roman"/>
          <w:szCs w:val="24"/>
        </w:rPr>
        <w:t xml:space="preserve">ς που έχουμε είναι δικής μας ιδιοκτησίας, για να χρησιμοποιήσω αυτόν τον όρο. </w:t>
      </w:r>
      <w:r>
        <w:rPr>
          <w:rFonts w:eastAsia="Times New Roman"/>
          <w:szCs w:val="24"/>
        </w:rPr>
        <w:t>Δηλαδή, αυτά που έχουμε να κάνουμε είναι πράγματα, που ούτως ή άλλως εμείς έπρεπε και πρέπει να τα κάνουμε.</w:t>
      </w:r>
    </w:p>
    <w:p w14:paraId="0B93CB26"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Αναφέρομαι, πρώτον, στην ολοκλήρωση μιας αναπτυξιακής στρατηγικής. Δεύ</w:t>
      </w:r>
      <w:r>
        <w:rPr>
          <w:rFonts w:eastAsia="Times New Roman"/>
          <w:szCs w:val="24"/>
        </w:rPr>
        <w:t>τερον, αναφέρομαι στην ανάγκη να καλύψουμε το χρηματοδοτικό κενό, δημιουργώντας χρηματοδοτικά εργαλεία πέρα από τις τράπεζες.</w:t>
      </w:r>
    </w:p>
    <w:p w14:paraId="0B93CB27"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w:t>
      </w:r>
      <w:r>
        <w:rPr>
          <w:rFonts w:eastAsia="Times New Roman"/>
          <w:szCs w:val="24"/>
        </w:rPr>
        <w:t xml:space="preserve">Αντιπροέδρου της Κυβέρνησης και </w:t>
      </w:r>
      <w:r>
        <w:rPr>
          <w:rFonts w:eastAsia="Times New Roman"/>
          <w:szCs w:val="24"/>
        </w:rPr>
        <w:t>Υπουργού)</w:t>
      </w:r>
    </w:p>
    <w:p w14:paraId="0B93CB28"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Την ανοχή σας,</w:t>
      </w:r>
      <w:r>
        <w:rPr>
          <w:rFonts w:eastAsia="Times New Roman"/>
          <w:szCs w:val="24"/>
        </w:rPr>
        <w:t xml:space="preserve"> κύριε Πρόεδρε, θα ήθελα για ένα λεπτό.</w:t>
      </w:r>
    </w:p>
    <w:p w14:paraId="0B93CB29"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Είναι διάφορες πρωτοβουλίες σε εξέλιξη. Μεταξύ αυτών είναι και η πρωτοβουλία για τη δημιουργία μιας αναπτυξιακής τράπεζας. </w:t>
      </w:r>
    </w:p>
    <w:p w14:paraId="0B93CB2A"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lastRenderedPageBreak/>
        <w:t>Τρίτον, είναι ο νόμος Κατσέλη και ο εξωδικαστικός, κρίσιμος για να αντιμετωπίσουμε το τεράστ</w:t>
      </w:r>
      <w:r>
        <w:rPr>
          <w:rFonts w:eastAsia="Times New Roman"/>
          <w:szCs w:val="24"/>
        </w:rPr>
        <w:t>ιο θέμα των κόκκινων δανείων. Παλιά μιλούσαμε για δημοσιοϋπαλληλική νοοτροπία με έναν αρνητικό όρο. Πρέπει να αποτρέψουμε την εμφάνιση και μιας, αν δεν υπάρχει ήδη, τραπεζικής νοοτροπίας. Εννοώ, δηλαδή, μ</w:t>
      </w:r>
      <w:r>
        <w:rPr>
          <w:rFonts w:eastAsia="Times New Roman"/>
          <w:szCs w:val="24"/>
        </w:rPr>
        <w:t>ί</w:t>
      </w:r>
      <w:r>
        <w:rPr>
          <w:rFonts w:eastAsia="Times New Roman"/>
          <w:szCs w:val="24"/>
        </w:rPr>
        <w:t>α νοοτροπία που κάθονται κάποιοι πάνω στα δάνειά το</w:t>
      </w:r>
      <w:r>
        <w:rPr>
          <w:rFonts w:eastAsia="Times New Roman"/>
          <w:szCs w:val="24"/>
        </w:rPr>
        <w:t xml:space="preserve">υς και περιμένουν τους οφειλέτες να πάνε για να τα πληρώσουν. Πρέπει να υπάρξουν ενεργητικές πολιτικές, </w:t>
      </w:r>
      <w:proofErr w:type="spellStart"/>
      <w:r>
        <w:rPr>
          <w:rFonts w:eastAsia="Times New Roman"/>
          <w:szCs w:val="24"/>
        </w:rPr>
        <w:t>προδραστικές</w:t>
      </w:r>
      <w:proofErr w:type="spellEnd"/>
      <w:r>
        <w:rPr>
          <w:rFonts w:eastAsia="Times New Roman"/>
          <w:szCs w:val="24"/>
        </w:rPr>
        <w:t xml:space="preserve"> δράσεις και είναι θετικό το ότι και οι τράπεζες το αναγνωρίζουν αυτό. </w:t>
      </w:r>
    </w:p>
    <w:p w14:paraId="0B93CB2B"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Χθες, μάλιστα, σε μ</w:t>
      </w:r>
      <w:r>
        <w:rPr>
          <w:rFonts w:eastAsia="Times New Roman"/>
          <w:szCs w:val="24"/>
        </w:rPr>
        <w:t>ί</w:t>
      </w:r>
      <w:r>
        <w:rPr>
          <w:rFonts w:eastAsia="Times New Roman"/>
          <w:szCs w:val="24"/>
        </w:rPr>
        <w:t>α σύσκεψη είδα ότι ήδη έχουν σχέδια και προγράμμ</w:t>
      </w:r>
      <w:r>
        <w:rPr>
          <w:rFonts w:eastAsia="Times New Roman"/>
          <w:szCs w:val="24"/>
        </w:rPr>
        <w:t xml:space="preserve">ατα να βρούμε τους οφειλέτες, να δούμε τα προβλήματά τους, να δούμε τις δυνατότητές τους, να ξεχωρίσουμε αυτούς που μπορούν, αλλά δεν πληρώνουν από εκείνους που δεν μπορούν και, </w:t>
      </w:r>
      <w:r>
        <w:rPr>
          <w:rFonts w:eastAsia="Times New Roman"/>
          <w:szCs w:val="24"/>
        </w:rPr>
        <w:lastRenderedPageBreak/>
        <w:t>επομένως, να υπάρχουν προγράμματα τέτοια που να διευκολύνουν, όπως είπα, τη λύ</w:t>
      </w:r>
      <w:r>
        <w:rPr>
          <w:rFonts w:eastAsia="Times New Roman"/>
          <w:szCs w:val="24"/>
        </w:rPr>
        <w:t>ση των προβλημάτων.</w:t>
      </w:r>
    </w:p>
    <w:p w14:paraId="0B93CB2C"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Είναι το πιστοδοτικό καθεστώς για τις επενδύσεις. Πρέπει να το διευκολύνουμε ακόμη περαιτέρω. Είναι το θέμα της ενημέρωσης και της υποδοχής επενδυτών, όπου υπάρχει βελτίωση, αλλά υπάρχουν και μεγάλα περιθώρια να βελτιώσουμε ακόμη περαιτ</w:t>
      </w:r>
      <w:r>
        <w:rPr>
          <w:rFonts w:eastAsia="Times New Roman"/>
          <w:szCs w:val="24"/>
        </w:rPr>
        <w:t xml:space="preserve">έρω τα πράγματα. </w:t>
      </w:r>
    </w:p>
    <w:p w14:paraId="0B93CB2D"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Επομένως, υπάρχουν δυνατότητες να πετύχουμε επιτάχυνση, συντονισμό και μ</w:t>
      </w:r>
      <w:r>
        <w:rPr>
          <w:rFonts w:eastAsia="Times New Roman"/>
          <w:szCs w:val="24"/>
        </w:rPr>
        <w:t>ί</w:t>
      </w:r>
      <w:r>
        <w:rPr>
          <w:rFonts w:eastAsia="Times New Roman"/>
          <w:szCs w:val="24"/>
        </w:rPr>
        <w:t>α κοινωνικοποίηση γενικά της διαδικασίας της ανάπτυξης με την έννοια ότι ανάπτυξη δεν γίνεται χωρίς την ενεργή συμμετοχή της κοινωνίας.</w:t>
      </w:r>
    </w:p>
    <w:p w14:paraId="0B93CB2E"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Ευχαριστώ.</w:t>
      </w:r>
    </w:p>
    <w:p w14:paraId="0B93CB2F"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 (Δημήτρ</w:t>
      </w:r>
      <w:r>
        <w:rPr>
          <w:rFonts w:eastAsia="Times New Roman"/>
          <w:b/>
          <w:szCs w:val="24"/>
        </w:rPr>
        <w:t>ιος Καμμένος):</w:t>
      </w:r>
      <w:r>
        <w:rPr>
          <w:rFonts w:eastAsia="Times New Roman"/>
          <w:szCs w:val="24"/>
        </w:rPr>
        <w:t xml:space="preserve"> Ευχαριστούμε πολύ τον κύριο Υπουργό.</w:t>
      </w:r>
    </w:p>
    <w:p w14:paraId="0B93CB30"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Τον λόγο αμέσως μετά θα έχει ο κ. </w:t>
      </w:r>
      <w:proofErr w:type="spellStart"/>
      <w:r>
        <w:rPr>
          <w:rFonts w:eastAsia="Times New Roman"/>
          <w:szCs w:val="24"/>
        </w:rPr>
        <w:t>Σαχινίδης</w:t>
      </w:r>
      <w:proofErr w:type="spellEnd"/>
      <w:r>
        <w:rPr>
          <w:rFonts w:eastAsia="Times New Roman"/>
          <w:szCs w:val="24"/>
        </w:rPr>
        <w:t>, όπως έχει συμφωνήσει και με τους δύο Κοινοβουλευτικούς Εκπροσώπους της Νέας Δημοκρατίας και του ΠΑΣΟΚ, τον κ. Κεφαλογιάννη και τον κ. Κουτσούκο, καθώς θα προηγ</w:t>
      </w:r>
      <w:r>
        <w:rPr>
          <w:rFonts w:eastAsia="Times New Roman"/>
          <w:szCs w:val="24"/>
        </w:rPr>
        <w:t>ηθεί.</w:t>
      </w:r>
    </w:p>
    <w:p w14:paraId="0B93CB31" w14:textId="77777777" w:rsidR="009028E6" w:rsidRDefault="00A2758D">
      <w:pPr>
        <w:spacing w:after="0"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Pr>
          <w:rFonts w:eastAsia="Times New Roman" w:cs="Times New Roman"/>
          <w:szCs w:val="24"/>
        </w:rPr>
        <w:t xml:space="preserve">προηγουμένως </w:t>
      </w:r>
      <w:r>
        <w:rPr>
          <w:rFonts w:eastAsia="Times New Roman" w:cs="Times New Roman"/>
          <w:szCs w:val="24"/>
        </w:rPr>
        <w:t xml:space="preserve">ξεναγήθηκαν στην έκθεση της </w:t>
      </w:r>
      <w:r>
        <w:rPr>
          <w:rFonts w:eastAsia="Times New Roman" w:cs="Times New Roman"/>
          <w:szCs w:val="24"/>
        </w:rPr>
        <w:t xml:space="preserve">αίθουσας </w:t>
      </w:r>
      <w:r>
        <w:rPr>
          <w:rFonts w:eastAsia="Times New Roman" w:cs="Times New Roman"/>
          <w:szCs w:val="24"/>
        </w:rPr>
        <w:t xml:space="preserve">«ΕΛΕΥΘΕΡΙΟΣ ΒΕΝΙΖΕΛΟΣ» και ενημερώθηκαν για την ιστορία του κτηρίου και τον τρόπο οργάνωσης και λειτουργίας της Βουλής, δεκαπέντε σπουδαστές και δύο εκπαιδευτικοί συνοδοί από το δημόσιο ΙΕΚ Αμπελοκήπων. </w:t>
      </w:r>
    </w:p>
    <w:p w14:paraId="0B93CB3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Η Βουλή τούς καλωσορίζει.</w:t>
      </w:r>
    </w:p>
    <w:p w14:paraId="0B93CB33" w14:textId="77777777" w:rsidR="009028E6" w:rsidRDefault="00A2758D">
      <w:pPr>
        <w:spacing w:after="0"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w:t>
      </w:r>
      <w:r>
        <w:rPr>
          <w:rFonts w:eastAsia="Times New Roman" w:cs="Times New Roman"/>
          <w:szCs w:val="24"/>
        </w:rPr>
        <w:t>ις πτέρυγες της Βουλής)</w:t>
      </w:r>
    </w:p>
    <w:p w14:paraId="0B93CB34"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Παρακαλώ τον Κοινοβουλευτικό Εκπρόσωπο της Χρυσής Αυγής κ. Ιωάννη </w:t>
      </w:r>
      <w:proofErr w:type="spellStart"/>
      <w:r>
        <w:rPr>
          <w:rFonts w:eastAsia="Times New Roman"/>
          <w:szCs w:val="24"/>
        </w:rPr>
        <w:t>Σαχινίδη</w:t>
      </w:r>
      <w:proofErr w:type="spellEnd"/>
      <w:r>
        <w:rPr>
          <w:rFonts w:eastAsia="Times New Roman"/>
          <w:szCs w:val="24"/>
        </w:rPr>
        <w:t xml:space="preserve"> να πάρει τον λόγο για δώδεκα λεπτά. Θα ακολουθήσει ο κ. Κεφαλογιάννης και ο κ. Κουτσούκος.</w:t>
      </w:r>
    </w:p>
    <w:p w14:paraId="0B93CB35"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 xml:space="preserve">ΙΩΑΝΝΗΣ ΣΑΧΙΝΙΔΗΣ: </w:t>
      </w:r>
      <w:r>
        <w:rPr>
          <w:rFonts w:eastAsia="Times New Roman"/>
          <w:szCs w:val="24"/>
        </w:rPr>
        <w:t>Ευχαριστώ, κύριε Πρόεδρε.</w:t>
      </w:r>
    </w:p>
    <w:p w14:paraId="0B93CB36"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Κύριε Υπουργέ, καλά θ</w:t>
      </w:r>
      <w:r>
        <w:rPr>
          <w:rFonts w:eastAsia="Times New Roman"/>
          <w:szCs w:val="24"/>
        </w:rPr>
        <w:t>α κάνετε να αλλάξετε επικοινωνιολόγους, διότι είναι πάρα πολύ φτωχή η ρητορική σας. Κάθε φορά που αναφέρεται κάποιο στέλεχός σας, κάποιος Βουλευτής, κάποιο κυβερνητικό μέλος στη Χρυσή Αυγή, τα μόνα που ξέρετε να λέτε είναι «οι φασίστες, οι ναζί». Κάντε μ</w:t>
      </w:r>
      <w:r>
        <w:rPr>
          <w:rFonts w:eastAsia="Times New Roman"/>
          <w:szCs w:val="24"/>
        </w:rPr>
        <w:t>ί</w:t>
      </w:r>
      <w:r>
        <w:rPr>
          <w:rFonts w:eastAsia="Times New Roman"/>
          <w:szCs w:val="24"/>
        </w:rPr>
        <w:t>α</w:t>
      </w:r>
      <w:r>
        <w:rPr>
          <w:rFonts w:eastAsia="Times New Roman"/>
          <w:szCs w:val="24"/>
        </w:rPr>
        <w:t xml:space="preserve"> πρόβα όλης σας της ομιλίας απο</w:t>
      </w:r>
      <w:r>
        <w:rPr>
          <w:rFonts w:eastAsia="Times New Roman"/>
          <w:szCs w:val="24"/>
        </w:rPr>
        <w:lastRenderedPageBreak/>
        <w:t>βραδίς κοιτώντας πρώτα τον καθρέφτη, αναρωτώμενοι πόσο φασιστικό και πόσο νεοναζιστικό είναι αυτό που κάνετε απέναντι στους εκπροσώπους της τρίτης πολιτικής δύναμης.</w:t>
      </w:r>
    </w:p>
    <w:p w14:paraId="0B93CB37"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Όλα αυτά, όμως, δεν γίνονται τυχαία. Γίνονται για δύο λόγου</w:t>
      </w:r>
      <w:r>
        <w:rPr>
          <w:rFonts w:eastAsia="Times New Roman"/>
          <w:szCs w:val="24"/>
        </w:rPr>
        <w:t>ς. Δεν ξέρω ποιον από τους δύο έχετε ιεραρχήσει στο μυαλό σας, εάν έχει σχέση με την άνοδο της Χρυσής Αυγής σε ποσοστά ή αν έχει σχέση με τον αποπροσανατολισμό που προσπαθείτε να δημιουργήσετε στους Έλληνες πολίτες, διότι υπάρχουν πολύ σοβαρά εθνικά ζητήμα</w:t>
      </w:r>
      <w:r>
        <w:rPr>
          <w:rFonts w:eastAsia="Times New Roman"/>
          <w:szCs w:val="24"/>
        </w:rPr>
        <w:t>τα. Δέκατη τρίτη μέρα σήμερα και συνεχίζουν «εν καιρώ ειρήνης» δύο Έλληνες στρατιώτες να παραμένουν φυλακισμένοι στην Τουρκία.</w:t>
      </w:r>
    </w:p>
    <w:p w14:paraId="0B93CB38"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Αναρωτιέστε μετά για ποιο λόγο, χωρίς να κάνετε την αυτοκριτική σας, υπάρχει μια απαξίωση των Ελλήνων πολιτών απέναντι </w:t>
      </w:r>
      <w:r>
        <w:rPr>
          <w:rFonts w:eastAsia="Times New Roman"/>
          <w:szCs w:val="24"/>
        </w:rPr>
        <w:lastRenderedPageBreak/>
        <w:t xml:space="preserve">στους </w:t>
      </w:r>
      <w:r>
        <w:rPr>
          <w:rFonts w:eastAsia="Times New Roman"/>
          <w:szCs w:val="24"/>
        </w:rPr>
        <w:t>πολιτικούς και στην πολιτική με τον τρόπο που ασκείται και με τη συμπεριφορά σας.</w:t>
      </w:r>
    </w:p>
    <w:p w14:paraId="0B93CB39"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Πριν από λίγες μέρες, σ’ αυτήν εδώ την Αίθουσα, στην τελευταία του ομιλία ο Γενικός Γραμματέας της Χρυσής Αυγής σάς έκανε την τιμή να σας αποκαλέσει συναδέλφους. Δυστυχώς, κά</w:t>
      </w:r>
      <w:r>
        <w:rPr>
          <w:rFonts w:eastAsia="Times New Roman"/>
          <w:szCs w:val="24"/>
        </w:rPr>
        <w:t>ποιοι από εδώ μέσα δεν το αξίζετε. Είναι η τρίτη φορά μετά από ομιλία του Γενικού Γραμματέα της Χρυσής Αυγής που κάποιος συνήθης ύποπτος παρεμβαίνει, θέλοντας να κάνει κριτική, θέλοντας να δημιουργήσει κλίμα.</w:t>
      </w:r>
    </w:p>
    <w:p w14:paraId="0B93CB3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Υπάρχει μία προσπάθεια ωραιοποίησης του λόγου α</w:t>
      </w:r>
      <w:r>
        <w:rPr>
          <w:rFonts w:eastAsia="Times New Roman" w:cs="Times New Roman"/>
          <w:szCs w:val="24"/>
        </w:rPr>
        <w:t>πό πλευράς σας. Θέλετε τους απατεώνες εδώ μέσα να τους λέμε «πολιτι</w:t>
      </w:r>
      <w:r>
        <w:rPr>
          <w:rFonts w:eastAsia="Times New Roman" w:cs="Times New Roman"/>
          <w:szCs w:val="24"/>
        </w:rPr>
        <w:lastRenderedPageBreak/>
        <w:t xml:space="preserve">κούς απατεώνες», θέλετε στις εκφράσεις μας να βάζουμε εισαγωγικά. Ε, όχι! Αφού δεν μας σέβεστε, από εδώ και πέρα θα σας συμπεριφερόμαστε ανάλογα. </w:t>
      </w:r>
    </w:p>
    <w:p w14:paraId="0B93CB3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λέξη «νεοναζί» πάντα αφορά τη Χρυσή Αυγή</w:t>
      </w:r>
      <w:r>
        <w:rPr>
          <w:rFonts w:eastAsia="Times New Roman" w:cs="Times New Roman"/>
          <w:szCs w:val="24"/>
        </w:rPr>
        <w:t xml:space="preserve">. Πάντα όλοι όσοι λένε σε αυτή την Αίθουσα «φασίστας» και «νεοναζί» δείχνουν εμάς, χωρίς να μας έχουν ζητήσει ποτέ να </w:t>
      </w:r>
      <w:proofErr w:type="spellStart"/>
      <w:r>
        <w:rPr>
          <w:rFonts w:eastAsia="Times New Roman" w:cs="Times New Roman"/>
          <w:szCs w:val="24"/>
        </w:rPr>
        <w:t>αυτοπροσδιοριστούμε</w:t>
      </w:r>
      <w:proofErr w:type="spellEnd"/>
      <w:r>
        <w:rPr>
          <w:rFonts w:eastAsia="Times New Roman" w:cs="Times New Roman"/>
          <w:szCs w:val="24"/>
        </w:rPr>
        <w:t xml:space="preserve">. Ακούστηκε, λοιπόν, από </w:t>
      </w:r>
      <w:proofErr w:type="spellStart"/>
      <w:r>
        <w:rPr>
          <w:rFonts w:eastAsia="Times New Roman" w:cs="Times New Roman"/>
          <w:szCs w:val="24"/>
        </w:rPr>
        <w:t>προλαλήσαντα</w:t>
      </w:r>
      <w:proofErr w:type="spellEnd"/>
      <w:r>
        <w:rPr>
          <w:rFonts w:eastAsia="Times New Roman" w:cs="Times New Roman"/>
          <w:szCs w:val="24"/>
        </w:rPr>
        <w:t xml:space="preserve"> ότι είναι περήφανοι που δεν έχουν κατέβει στις πλατείες μαζί μας. </w:t>
      </w:r>
    </w:p>
    <w:p w14:paraId="0B93CB3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Πρώτον, για να</w:t>
      </w:r>
      <w:r>
        <w:rPr>
          <w:rFonts w:eastAsia="Times New Roman" w:cs="Times New Roman"/>
          <w:szCs w:val="24"/>
        </w:rPr>
        <w:t xml:space="preserve"> κατέβεις στην πλατεία θα πρέπει να έχεις το θάρρος να πας δίπλα στον απλό Έλληνα πολίτη. Οι περισσότεροι από εσάς κατεβαίνετε στις πλατείες μόνο όταν υπάρχουν οι </w:t>
      </w:r>
      <w:r>
        <w:rPr>
          <w:rFonts w:eastAsia="Times New Roman" w:cs="Times New Roman"/>
          <w:szCs w:val="24"/>
          <w:lang w:val="en-US"/>
        </w:rPr>
        <w:t>Gay</w:t>
      </w:r>
      <w:r>
        <w:rPr>
          <w:rFonts w:eastAsia="Times New Roman" w:cs="Times New Roman"/>
          <w:szCs w:val="24"/>
        </w:rPr>
        <w:t xml:space="preserve"> </w:t>
      </w:r>
      <w:r>
        <w:rPr>
          <w:rFonts w:eastAsia="Times New Roman" w:cs="Times New Roman"/>
          <w:szCs w:val="24"/>
          <w:lang w:val="en-US"/>
        </w:rPr>
        <w:t>Pride</w:t>
      </w:r>
      <w:r>
        <w:rPr>
          <w:rFonts w:eastAsia="Times New Roman" w:cs="Times New Roman"/>
          <w:szCs w:val="24"/>
        </w:rPr>
        <w:t>. Η μοναδική συμμετοχή σας είναι αυτή στις πλατείες!</w:t>
      </w:r>
    </w:p>
    <w:p w14:paraId="0B93CB3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Έχετε καταργήσει το τεκμήριο τη</w:t>
      </w:r>
      <w:r>
        <w:rPr>
          <w:rFonts w:eastAsia="Times New Roman" w:cs="Times New Roman"/>
          <w:szCs w:val="24"/>
        </w:rPr>
        <w:t xml:space="preserve">ς αθωότητας απέναντι στους εθνικιστές και στην τρίτη πολιτική δύναμη, την οποία αθωότητα την επικαλείστε με κάθε σας ευκαιρία. </w:t>
      </w:r>
    </w:p>
    <w:p w14:paraId="0B93CB3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Επίσης, ακούστηκε ότι η Χρυσή Αυγή αφού έκαψε την τούρκικη σημαία –και καλά κάναμε και είμαι περήφανος και όποτε μου δίνεται η ε</w:t>
      </w:r>
      <w:r>
        <w:rPr>
          <w:rFonts w:eastAsia="Times New Roman" w:cs="Times New Roman"/>
          <w:szCs w:val="24"/>
        </w:rPr>
        <w:t>υκαιρία θα την κάψω ξανά- υπήρξαν αντίποινα από τους Τούρκους και κάψανε την ελληνική σημαία. Δεν έχω ακούσει, όμως, κανέναν σας εδώ μέσα να παραπονιέται για το κάψιμο της ελληνικής σημαίας στην Ελλάδα. Το να την καίνε οι Γκρίζοι Λύκοι είναι κάτι φυσιολογι</w:t>
      </w:r>
      <w:r>
        <w:rPr>
          <w:rFonts w:eastAsia="Times New Roman" w:cs="Times New Roman"/>
          <w:szCs w:val="24"/>
        </w:rPr>
        <w:t xml:space="preserve">κό. Είναι ο προαιώνιος εχθρός της πατρίδας μας. Το να την καίνε, όμως, εντός της Ελλάδος είναι </w:t>
      </w:r>
      <w:proofErr w:type="spellStart"/>
      <w:r>
        <w:rPr>
          <w:rFonts w:eastAsia="Times New Roman" w:cs="Times New Roman"/>
          <w:szCs w:val="24"/>
        </w:rPr>
        <w:t>εθνομηδενισμός</w:t>
      </w:r>
      <w:proofErr w:type="spellEnd"/>
      <w:r>
        <w:rPr>
          <w:rFonts w:eastAsia="Times New Roman" w:cs="Times New Roman"/>
          <w:szCs w:val="24"/>
        </w:rPr>
        <w:t xml:space="preserve"> και προδοσία. </w:t>
      </w:r>
    </w:p>
    <w:p w14:paraId="0B93CB3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παντελόνι, όπως ξέρουμε, κάποτε το φορούσαν οι άντρες. Δυστυχώς, έχει γίνει ένα ρούχο, το οποίο έχει γίνει </w:t>
      </w:r>
      <w:r>
        <w:rPr>
          <w:rFonts w:eastAsia="Times New Roman" w:cs="Times New Roman"/>
          <w:szCs w:val="24"/>
          <w:lang w:val="en-US"/>
        </w:rPr>
        <w:t>unisex</w:t>
      </w:r>
      <w:r>
        <w:rPr>
          <w:rFonts w:eastAsia="Times New Roman" w:cs="Times New Roman"/>
          <w:szCs w:val="24"/>
        </w:rPr>
        <w:t xml:space="preserve"> και συνήθως κά</w:t>
      </w:r>
      <w:r>
        <w:rPr>
          <w:rFonts w:eastAsia="Times New Roman" w:cs="Times New Roman"/>
          <w:szCs w:val="24"/>
        </w:rPr>
        <w:t xml:space="preserve">ποιοι το φοράνε για να μην κρυώνουν. Ας φορέσουν κολάν, το ίδιο κάνει! Αλλιώς, δεν δικαιολογείται μία αναφορά που έγινε πάλι πριν σχετικά με «μπράβους της νύχτας» και πάλι αναφέρονταν σε εμάς. </w:t>
      </w:r>
    </w:p>
    <w:p w14:paraId="0B93CB4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Εάν δεν υπάρξει καταγγελία από τον «κύριο» που ανέφερε ότι η Χ</w:t>
      </w:r>
      <w:r>
        <w:rPr>
          <w:rFonts w:eastAsia="Times New Roman" w:cs="Times New Roman"/>
          <w:szCs w:val="24"/>
        </w:rPr>
        <w:t>ρυσή Αυγή είναι «μπράβοι της νύχτας», εάν δεν υπάρξουν ονόματα, του το επιστρέφω δεκαπλάσιο. Ας έρθει να μας πει ποιοι ήταν αυτοί οι μπράβοι της νύχτας.</w:t>
      </w:r>
    </w:p>
    <w:p w14:paraId="0B93CB4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Έχουμε ακούσει χίλια δύο, αλλά δεν έχουμε ακούσει για ληστές τραπεζών, δεν έχουμε ακούσει για ανθρώπους</w:t>
      </w:r>
      <w:r>
        <w:rPr>
          <w:rFonts w:eastAsia="Times New Roman" w:cs="Times New Roman"/>
          <w:szCs w:val="24"/>
        </w:rPr>
        <w:t xml:space="preserve"> υποδέχονται τρο</w:t>
      </w:r>
      <w:r>
        <w:rPr>
          <w:rFonts w:eastAsia="Times New Roman" w:cs="Times New Roman"/>
          <w:szCs w:val="24"/>
        </w:rPr>
        <w:lastRenderedPageBreak/>
        <w:t xml:space="preserve">μοκράτες, οι οποίοι παίρνουν πενθήμερη άδεια, οι οποίοι έχουν καταδικαστεί για αποδεδειγμένα εγκλήματα και πάνε και τους υποδέχονται. Και σας πειράζει ο λόγος της Χρυσής Αυγής! </w:t>
      </w:r>
    </w:p>
    <w:p w14:paraId="0B93CB4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Πολύ καλά κάνετε και συνεχίζετε αυτή τη συνωμοσία σιωπής. Αλλι</w:t>
      </w:r>
      <w:r>
        <w:rPr>
          <w:rFonts w:eastAsia="Times New Roman" w:cs="Times New Roman"/>
          <w:szCs w:val="24"/>
        </w:rPr>
        <w:t>ώς, δώστε μας βήμα. Διότι μας έχετε πει επανειλημμένα σε αυτή την Αίθουσα ότι ήσασταν ατρόμητοι. Δεν φοβηθήκατε τα τανκς, δεν φοβηθήκατε την εξορία, που ψαρεύατε και γράφατε ποιήματα, δεν φοβηθήκατε, τέλος πάντων, τον φασισμό και τον ναζισμό σε όλες του τι</w:t>
      </w:r>
      <w:r>
        <w:rPr>
          <w:rFonts w:eastAsia="Times New Roman" w:cs="Times New Roman"/>
          <w:szCs w:val="24"/>
        </w:rPr>
        <w:t xml:space="preserve">ς εκφάνσεις. </w:t>
      </w:r>
    </w:p>
    <w:p w14:paraId="0B93CB4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Αποδείξτε μας πόσο δημοκράτες είστε και κατά πόσο μπορείτε να μας αντιμετωπίσετε. Καλέστε μας έστω και μία φορά σε ένα μεγάλο κανάλι.</w:t>
      </w:r>
    </w:p>
    <w:p w14:paraId="0B93CB4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Κατά πρώτον, κύριε Υπουργέ, ως γνήσιοι εκφραστές της δημοκρατίας, γιατί καταστρατηγείτε εσείς οι ίδιοι τον Κ</w:t>
      </w:r>
      <w:r>
        <w:rPr>
          <w:rFonts w:eastAsia="Times New Roman" w:cs="Times New Roman"/>
          <w:szCs w:val="24"/>
        </w:rPr>
        <w:t xml:space="preserve">ανονισμό της Βουλής, αρνούμενοι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έ</w:t>
      </w:r>
      <w:r>
        <w:rPr>
          <w:rFonts w:eastAsia="Times New Roman" w:cs="Times New Roman"/>
          <w:szCs w:val="24"/>
        </w:rPr>
        <w:t>λεγχο στην τρίτη πολιτική δύναμη; Με ποιο δικαίωμα το κάνετε αυτό;</w:t>
      </w:r>
    </w:p>
    <w:p w14:paraId="0B93CB4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Έχουμε τον Πρωθυπουργό, τον κ. Τσίπρα, ο οποίος είναι λάτρης της Λατινικής Αμερικής και της Νότιας Αμερικής. Το έχει δηλώσει άλλωστε επα</w:t>
      </w:r>
      <w:r>
        <w:rPr>
          <w:rFonts w:eastAsia="Times New Roman" w:cs="Times New Roman"/>
          <w:szCs w:val="24"/>
        </w:rPr>
        <w:t xml:space="preserve">νειλημμένα. Όμως, η συμπεριφορά του είναι τέτοια, που θα μπορούσα να τον παρομοιάσω με τον </w:t>
      </w:r>
      <w:proofErr w:type="spellStart"/>
      <w:r>
        <w:rPr>
          <w:rFonts w:eastAsia="Times New Roman" w:cs="Times New Roman"/>
          <w:szCs w:val="24"/>
        </w:rPr>
        <w:t>Ερνάν</w:t>
      </w:r>
      <w:proofErr w:type="spellEnd"/>
      <w:r>
        <w:rPr>
          <w:rFonts w:eastAsia="Times New Roman" w:cs="Times New Roman"/>
          <w:szCs w:val="24"/>
        </w:rPr>
        <w:t xml:space="preserve"> </w:t>
      </w:r>
      <w:proofErr w:type="spellStart"/>
      <w:r>
        <w:rPr>
          <w:rFonts w:eastAsia="Times New Roman" w:cs="Times New Roman"/>
          <w:szCs w:val="24"/>
        </w:rPr>
        <w:t>Κορτές</w:t>
      </w:r>
      <w:proofErr w:type="spellEnd"/>
      <w:r>
        <w:rPr>
          <w:rFonts w:eastAsia="Times New Roman" w:cs="Times New Roman"/>
          <w:szCs w:val="24"/>
        </w:rPr>
        <w:t>, όταν είχε πάει στους ιθαγενείς Αζτέκους και τους μοίραζε χάντρες. Αλλιώς, δεν εξηγείται η συμπεριφορά του, διότι  ενώ έχουν περάσει σχεδόν ενάμισης μήν</w:t>
      </w:r>
      <w:r>
        <w:rPr>
          <w:rFonts w:eastAsia="Times New Roman" w:cs="Times New Roman"/>
          <w:szCs w:val="24"/>
        </w:rPr>
        <w:t>ας και παραπάνω, κανένας δεν έχει αναφέρει σε αυτή την Αίθουσα ότι την ώρα που στην Πάτρα στις 6 Φεβρου</w:t>
      </w:r>
      <w:r>
        <w:rPr>
          <w:rFonts w:eastAsia="Times New Roman" w:cs="Times New Roman"/>
          <w:szCs w:val="24"/>
        </w:rPr>
        <w:lastRenderedPageBreak/>
        <w:t xml:space="preserve">αρίου δήλωνε στην ομιλία του: «Δεν μπορεί να υπάρχει ο πατριωτισμός των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των </w:t>
      </w:r>
      <w:r>
        <w:rPr>
          <w:rFonts w:eastAsia="Times New Roman" w:cs="Times New Roman"/>
          <w:szCs w:val="24"/>
          <w:lang w:val="en-US"/>
        </w:rPr>
        <w:t>offshore</w:t>
      </w:r>
      <w:r>
        <w:rPr>
          <w:rFonts w:eastAsia="Times New Roman" w:cs="Times New Roman"/>
          <w:szCs w:val="24"/>
        </w:rPr>
        <w:t xml:space="preserve"> εταιρειών και της μίζας», κουνώντας το δάχτυλο στην Α</w:t>
      </w:r>
      <w:r>
        <w:rPr>
          <w:rFonts w:eastAsia="Times New Roman" w:cs="Times New Roman"/>
          <w:szCs w:val="24"/>
        </w:rPr>
        <w:t xml:space="preserve">ξιωματική Αντιπολίτευση και τη Νέα Δημοκρατία, τη στιγμή που ακριβώς δύο εβδομάδες πριν ο </w:t>
      </w:r>
      <w:proofErr w:type="spellStart"/>
      <w:r>
        <w:rPr>
          <w:rFonts w:eastAsia="Times New Roman" w:cs="Times New Roman"/>
          <w:szCs w:val="24"/>
        </w:rPr>
        <w:t>Τσακαλώτος</w:t>
      </w:r>
      <w:proofErr w:type="spellEnd"/>
      <w:r>
        <w:rPr>
          <w:rFonts w:eastAsia="Times New Roman" w:cs="Times New Roman"/>
          <w:szCs w:val="24"/>
        </w:rPr>
        <w:t xml:space="preserve">–και αποκλείεται να μην ήταν σε γνώση του Πρωθυπουργού της Ελλάδας- είχε ψηφίσει στο </w:t>
      </w:r>
      <w:proofErr w:type="spellStart"/>
      <w:r>
        <w:rPr>
          <w:rFonts w:eastAsia="Times New Roman" w:cs="Times New Roman"/>
          <w:szCs w:val="24"/>
          <w:lang w:val="en-US"/>
        </w:rPr>
        <w:t>Ecofin</w:t>
      </w:r>
      <w:proofErr w:type="spellEnd"/>
      <w:r>
        <w:rPr>
          <w:rFonts w:eastAsia="Times New Roman" w:cs="Times New Roman"/>
          <w:szCs w:val="24"/>
        </w:rPr>
        <w:t xml:space="preserve"> 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να εξαιρεθούν, να γίνουν νόμιμα, ούτως ώστε να σταματήσει ο έλεγχος.</w:t>
      </w:r>
    </w:p>
    <w:p w14:paraId="0B93CB46"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Σε ποιον, αλήθεια, κουνάτε το δάχτυλο; Και είναι ένα δάχτυλο που το έχετε για δύο λόγους: Ο ένας είναι να το βουτάτε στο μέλι και τον άλλο λόγο δεν μου επιτρέπεται να τον πω. </w:t>
      </w:r>
    </w:p>
    <w:p w14:paraId="0B93CB47"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w:t>
      </w:r>
      <w:r>
        <w:rPr>
          <w:rFonts w:eastAsia="Times New Roman" w:cs="Times New Roman"/>
          <w:szCs w:val="24"/>
        </w:rPr>
        <w:t xml:space="preserve">λοιπόν, στα Πρακτικά της Βουλής, αυτό, για να έχει υπ’ </w:t>
      </w:r>
      <w:proofErr w:type="spellStart"/>
      <w:r>
        <w:rPr>
          <w:rFonts w:eastAsia="Times New Roman" w:cs="Times New Roman"/>
          <w:szCs w:val="24"/>
        </w:rPr>
        <w:t>όψιν</w:t>
      </w:r>
      <w:proofErr w:type="spellEnd"/>
      <w:r>
        <w:rPr>
          <w:rFonts w:eastAsia="Times New Roman" w:cs="Times New Roman"/>
          <w:szCs w:val="24"/>
        </w:rPr>
        <w:t xml:space="preserve"> του ο ελληνικός λαός το τι ακριβώς συμβαίνει, ποιοι πραγματικά είστε, το πόσο υποκριτές είστε και το πόσο ψεύτες είστε. </w:t>
      </w:r>
    </w:p>
    <w:p w14:paraId="0B93CB4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w:t>
      </w:r>
      <w:r>
        <w:rPr>
          <w:rFonts w:eastAsia="Times New Roman" w:cs="Times New Roman"/>
          <w:szCs w:val="24"/>
        </w:rPr>
        <w:t xml:space="preserve">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B93CB4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Ανέφερα στην εισήγησή μου ότι όλα αυτά γίνονται για δύο λόγους. Για εμάς ο βασικός λόγος είναι τα εθνικά ζητήματα. Δεν αν</w:t>
      </w:r>
      <w:r>
        <w:rPr>
          <w:rFonts w:eastAsia="Times New Roman" w:cs="Times New Roman"/>
          <w:szCs w:val="24"/>
        </w:rPr>
        <w:t xml:space="preserve">αφέρθηκε από κανέναν μια επιστολή, η οποία έχει αποσταλεί σε όλα τα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mails</w:t>
      </w:r>
      <w:r>
        <w:rPr>
          <w:rFonts w:eastAsia="Times New Roman" w:cs="Times New Roman"/>
          <w:szCs w:val="24"/>
        </w:rPr>
        <w:t xml:space="preserve"> όλων των Βουλευτών από τον Ελληνοαμερικανό </w:t>
      </w:r>
      <w:r>
        <w:rPr>
          <w:rFonts w:eastAsia="Times New Roman" w:cs="Times New Roman"/>
          <w:szCs w:val="24"/>
          <w:lang w:val="en-US"/>
        </w:rPr>
        <w:t>Chris</w:t>
      </w:r>
      <w:r>
        <w:rPr>
          <w:rFonts w:eastAsia="Times New Roman" w:cs="Times New Roman"/>
          <w:szCs w:val="24"/>
        </w:rPr>
        <w:t xml:space="preserve"> </w:t>
      </w:r>
      <w:r>
        <w:rPr>
          <w:rFonts w:eastAsia="Times New Roman" w:cs="Times New Roman"/>
          <w:szCs w:val="24"/>
          <w:lang w:val="en-US"/>
        </w:rPr>
        <w:t>Spirou</w:t>
      </w:r>
      <w:r>
        <w:rPr>
          <w:rFonts w:eastAsia="Times New Roman" w:cs="Times New Roman"/>
          <w:szCs w:val="24"/>
        </w:rPr>
        <w:t xml:space="preserve">. Είναι μία δεκασέλιδη επιστολή, η οποία ιστορικά είναι τεκμηριωμένη και έχει αποσταλεί και προς τον Γενικό Γραμματέα και </w:t>
      </w:r>
      <w:r>
        <w:rPr>
          <w:rFonts w:eastAsia="Times New Roman" w:cs="Times New Roman"/>
          <w:szCs w:val="24"/>
        </w:rPr>
        <w:lastRenderedPageBreak/>
        <w:t xml:space="preserve">τα </w:t>
      </w:r>
      <w:r>
        <w:rPr>
          <w:rFonts w:eastAsia="Times New Roman" w:cs="Times New Roman"/>
          <w:szCs w:val="24"/>
        </w:rPr>
        <w:t>πέντε μόνιμα μέλη του Συμβουλίου Ασφαλείας των Ηνωμένων Εθνών. Εδώ τεκμηριώνεται απόλυτα και ιστορικά η ελληνικότητα της Μακεδονίας. Δεν έγινε απολύτως κα</w:t>
      </w:r>
      <w:r>
        <w:rPr>
          <w:rFonts w:eastAsia="Times New Roman" w:cs="Times New Roman"/>
          <w:szCs w:val="24"/>
        </w:rPr>
        <w:t>μ</w:t>
      </w:r>
      <w:r>
        <w:rPr>
          <w:rFonts w:eastAsia="Times New Roman" w:cs="Times New Roman"/>
          <w:szCs w:val="24"/>
        </w:rPr>
        <w:t xml:space="preserve">μία αναφορά ούτε σε αυτό το κομμάτι. Καταθέτω τη συγκεκριμένη επιστολή και άλλες τρεις επιστολές που </w:t>
      </w:r>
      <w:r>
        <w:rPr>
          <w:rFonts w:eastAsia="Times New Roman" w:cs="Times New Roman"/>
          <w:szCs w:val="24"/>
        </w:rPr>
        <w:t xml:space="preserve">έχει αποστείλει ο κ. </w:t>
      </w:r>
      <w:r>
        <w:rPr>
          <w:rFonts w:eastAsia="Times New Roman" w:cs="Times New Roman"/>
          <w:szCs w:val="24"/>
          <w:lang w:val="en-US"/>
        </w:rPr>
        <w:t>Chris</w:t>
      </w:r>
      <w:r>
        <w:rPr>
          <w:rFonts w:eastAsia="Times New Roman" w:cs="Times New Roman"/>
          <w:szCs w:val="24"/>
        </w:rPr>
        <w:t xml:space="preserve"> </w:t>
      </w:r>
      <w:r>
        <w:rPr>
          <w:rFonts w:eastAsia="Times New Roman" w:cs="Times New Roman"/>
          <w:szCs w:val="24"/>
          <w:lang w:val="en-US"/>
        </w:rPr>
        <w:t>Spirou</w:t>
      </w:r>
      <w:r>
        <w:rPr>
          <w:rFonts w:eastAsia="Times New Roman" w:cs="Times New Roman"/>
          <w:szCs w:val="24"/>
        </w:rPr>
        <w:t xml:space="preserve">. </w:t>
      </w:r>
    </w:p>
    <w:p w14:paraId="0B93CB4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Ιωάννης </w:t>
      </w:r>
      <w:proofErr w:type="spellStart"/>
      <w:r>
        <w:rPr>
          <w:rFonts w:eastAsia="Times New Roman" w:cs="Times New Roman"/>
          <w:szCs w:val="24"/>
        </w:rPr>
        <w:t>Σαχινίδης</w:t>
      </w:r>
      <w:proofErr w:type="spellEnd"/>
      <w:r>
        <w:rPr>
          <w:rFonts w:eastAsia="Times New Roman" w:cs="Times New Roman"/>
          <w:szCs w:val="24"/>
        </w:rPr>
        <w:t xml:space="preserve"> καταθέτει για τα Πρακτικά τις προαναφερθείσες επιστολές, οι οποίες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0B93CB4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Βέ</w:t>
      </w:r>
      <w:r>
        <w:rPr>
          <w:rFonts w:eastAsia="Times New Roman" w:cs="Times New Roman"/>
          <w:szCs w:val="24"/>
        </w:rPr>
        <w:t xml:space="preserve">βαια, το μυαλό σας είναι μόνο στον αποπροσανατολισμό. Ασχολείστε με το ποιος μπαίνει μέσα στους </w:t>
      </w:r>
      <w:proofErr w:type="spellStart"/>
      <w:r>
        <w:rPr>
          <w:rFonts w:eastAsia="Times New Roman" w:cs="Times New Roman"/>
          <w:szCs w:val="24"/>
        </w:rPr>
        <w:t>γηπεδικούς</w:t>
      </w:r>
      <w:proofErr w:type="spellEnd"/>
      <w:r>
        <w:rPr>
          <w:rFonts w:eastAsia="Times New Roman" w:cs="Times New Roman"/>
          <w:szCs w:val="24"/>
        </w:rPr>
        <w:t xml:space="preserve"> χώρους, ασχολείστε με χίλια δυο άλλα δευτερεύοντα ζητήματα και καταφέρατε τις δεκατρείς αυτές ημέρες η φυλάκιση των δύο Ελλήνων </w:t>
      </w:r>
      <w:r>
        <w:rPr>
          <w:rFonts w:eastAsia="Times New Roman" w:cs="Times New Roman"/>
          <w:szCs w:val="24"/>
        </w:rPr>
        <w:lastRenderedPageBreak/>
        <w:t>στρατιωτικών να περνά</w:t>
      </w:r>
      <w:r>
        <w:rPr>
          <w:rFonts w:eastAsia="Times New Roman" w:cs="Times New Roman"/>
          <w:szCs w:val="24"/>
        </w:rPr>
        <w:t xml:space="preserve">ει ως τέταρτη, ως πέμπτη είδηση στα κεντρικά δελτία. </w:t>
      </w:r>
    </w:p>
    <w:p w14:paraId="0B93CB4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Δεν αναφέρθηκε πάλι από κανέναν το ρεκόρ φωτογραφικών ρυθμίσεων σε εβδομήντα μία περιπτώσεις διαγωνισμών που βρίσκονται σε εξέλιξη σε ολόκληρη την Ελλάδα για την αναβάθμιση των δικτύων άρδευσης. Και κάτ</w:t>
      </w:r>
      <w:r>
        <w:rPr>
          <w:rFonts w:eastAsia="Times New Roman" w:cs="Times New Roman"/>
          <w:szCs w:val="24"/>
        </w:rPr>
        <w:t xml:space="preserve">ι αντίστοιχο, φυσικά, συμβαίνει και στους διαγωνισμούς αναβάθμισης </w:t>
      </w:r>
      <w:proofErr w:type="spellStart"/>
      <w:r>
        <w:rPr>
          <w:rFonts w:eastAsia="Times New Roman" w:cs="Times New Roman"/>
          <w:szCs w:val="24"/>
        </w:rPr>
        <w:t>οδοφωτισμού</w:t>
      </w:r>
      <w:proofErr w:type="spellEnd"/>
      <w:r>
        <w:rPr>
          <w:rFonts w:eastAsia="Times New Roman" w:cs="Times New Roman"/>
          <w:szCs w:val="24"/>
        </w:rPr>
        <w:t xml:space="preserve"> των δήμων. </w:t>
      </w:r>
    </w:p>
    <w:p w14:paraId="0B93CB4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Να περάσω και στις τροπολογίες στον χρόνο που μου μένει. </w:t>
      </w:r>
    </w:p>
    <w:p w14:paraId="0B93CB4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με γενικό αριθμό 1502 και ειδικό 23, εδώ με πρόχειρες διατάξεις οι αρμόδιοι Υπουρ</w:t>
      </w:r>
      <w:r>
        <w:rPr>
          <w:rFonts w:eastAsia="Times New Roman" w:cs="Times New Roman"/>
          <w:szCs w:val="24"/>
        </w:rPr>
        <w:t>γοί επιχειρούν να επιτύχουν μ</w:t>
      </w:r>
      <w:r>
        <w:rPr>
          <w:rFonts w:eastAsia="Times New Roman" w:cs="Times New Roman"/>
          <w:szCs w:val="24"/>
        </w:rPr>
        <w:t>ί</w:t>
      </w:r>
      <w:r>
        <w:rPr>
          <w:rFonts w:eastAsia="Times New Roman" w:cs="Times New Roman"/>
          <w:szCs w:val="24"/>
        </w:rPr>
        <w:t>α εικονική τακτοποίηση στα οικονομικά των ασφαλιστι</w:t>
      </w:r>
      <w:r>
        <w:rPr>
          <w:rFonts w:eastAsia="Times New Roman" w:cs="Times New Roman"/>
          <w:szCs w:val="24"/>
        </w:rPr>
        <w:lastRenderedPageBreak/>
        <w:t xml:space="preserve">κών ταμείων, που μετά τις ακατάστατες ενοποιήσεις και τις υποχρεώσεις που ανελήφθησαν ελέω μνημονίων έχουν βρεθεί στο κόκκινο. </w:t>
      </w:r>
    </w:p>
    <w:p w14:paraId="0B93CB4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Στο άρθρο 1 της παρούσης προκύπτει ότι από τα παρόντα η λύση που επέλεξαν είναι η χρηματοδότηση των οικονομικών υποχρεώσεων προς τους </w:t>
      </w:r>
      <w:proofErr w:type="spellStart"/>
      <w:r>
        <w:rPr>
          <w:rFonts w:eastAsia="Times New Roman" w:cs="Times New Roman"/>
          <w:szCs w:val="24"/>
        </w:rPr>
        <w:t>παρόχους</w:t>
      </w:r>
      <w:proofErr w:type="spellEnd"/>
      <w:r>
        <w:rPr>
          <w:rFonts w:eastAsia="Times New Roman" w:cs="Times New Roman"/>
          <w:szCs w:val="24"/>
        </w:rPr>
        <w:t xml:space="preserve"> υγειονομικών υπηρεσιών από τον κρατικό προϋπολογισμό. Αποδεικνύεται, λοιπόν, ότι οι αρχικές προβλέψεις και νομοθε</w:t>
      </w:r>
      <w:r>
        <w:rPr>
          <w:rFonts w:eastAsia="Times New Roman" w:cs="Times New Roman"/>
          <w:szCs w:val="24"/>
        </w:rPr>
        <w:t xml:space="preserve">τικές ρυθμίσεις δεν παρήγαγαν τα επιθυμητά αποτελέσματα, αλλά αντίθετα συσσωρεύθηκαν και δημιούργησαν το φαινόμενο των ληξιπρόθεσμων οφειλών. </w:t>
      </w:r>
    </w:p>
    <w:p w14:paraId="0B93CB5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Εδώ συμφωνούμε για την αποπληρωμή, αλλά αυτό που μας αναγκάζει να καταψηφίσουμε τη συγκεκριμένη τροπολογία είναι </w:t>
      </w:r>
      <w:r>
        <w:rPr>
          <w:rFonts w:eastAsia="Times New Roman" w:cs="Times New Roman"/>
          <w:szCs w:val="24"/>
        </w:rPr>
        <w:t xml:space="preserve">το </w:t>
      </w:r>
      <w:r>
        <w:rPr>
          <w:rFonts w:eastAsia="Times New Roman" w:cs="Times New Roman"/>
          <w:szCs w:val="24"/>
        </w:rPr>
        <w:lastRenderedPageBreak/>
        <w:t xml:space="preserve">δεύτερο άρθρο στην ίδια τροπολογία, όπου οι ρυθμίσεις που εισάγονται αφορούν τη ρύθμιση θεμάτων διοικητικής και </w:t>
      </w:r>
      <w:proofErr w:type="spellStart"/>
      <w:r>
        <w:rPr>
          <w:rFonts w:eastAsia="Times New Roman" w:cs="Times New Roman"/>
          <w:szCs w:val="24"/>
        </w:rPr>
        <w:t>εφαρμοστικής</w:t>
      </w:r>
      <w:proofErr w:type="spellEnd"/>
      <w:r>
        <w:rPr>
          <w:rFonts w:eastAsia="Times New Roman" w:cs="Times New Roman"/>
          <w:szCs w:val="24"/>
        </w:rPr>
        <w:t xml:space="preserve"> φύσεως με την εισαγωγή συμπληρωματικών, αλλά και ετερόκλητων διατάξεων. </w:t>
      </w:r>
    </w:p>
    <w:p w14:paraId="0B93CB5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Επίσης, παρατίθενται οι σχετικοί κατάλογοι κατά την κατ</w:t>
      </w:r>
      <w:r>
        <w:rPr>
          <w:rFonts w:eastAsia="Times New Roman" w:cs="Times New Roman"/>
          <w:szCs w:val="24"/>
        </w:rPr>
        <w:t>ανομή μόνιμου προσωπικού στις υπηρεσίες του Υπουργείου Εργασίας. Δεν μας εξηγεί, όμως, το Υπουργείο για ποιους λόγους προβαίνει σε αυτού του είδους τις ρυθμίσεις. Εμείς πιθανολογούμε ότι αφορούν την εξυπηρέτηση των δικών σας ανθρώπων και την εξασφάλιση της</w:t>
      </w:r>
      <w:r>
        <w:rPr>
          <w:rFonts w:eastAsia="Times New Roman" w:cs="Times New Roman"/>
          <w:szCs w:val="24"/>
        </w:rPr>
        <w:t xml:space="preserve"> εργασιακής τους θέσης. </w:t>
      </w:r>
    </w:p>
    <w:p w14:paraId="0B93CB5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Διευκρινίζω ότι αν ήταν μόνο το πρώτο άρθρο, θα ήμασταν διατεθειμένοι να το υπερψηφίσουμε. </w:t>
      </w:r>
    </w:p>
    <w:p w14:paraId="0B93CB5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Πάμε στην τροπολογία με γενικό αριθμό 1511 και ειδικό 26. Από αυτή την τροπολογία κρατάμε το εξής, ότι το αρμόδιο Υπουργείο προτείνει να πα</w:t>
      </w:r>
      <w:r>
        <w:rPr>
          <w:rFonts w:eastAsia="Times New Roman" w:cs="Times New Roman"/>
          <w:szCs w:val="24"/>
        </w:rPr>
        <w:t>ρέχεται στους μετανάστες ασφαλιστική και υγειονομική περίθαλψη από την πρώτη ημέρα εργασίας αντί για τις ενενήντα ημέρες που ίσχυε μέχρι σήμερα, ενώ την ίδια στιγμή για τους Έλληνες μισθωτούς και τα μέλη της οικογένειάς τους χορηγείται ασφαλιστική ικανότητ</w:t>
      </w:r>
      <w:r>
        <w:rPr>
          <w:rFonts w:eastAsia="Times New Roman" w:cs="Times New Roman"/>
          <w:szCs w:val="24"/>
        </w:rPr>
        <w:t xml:space="preserve">α και λοιπές υγειονομικές υπηρεσίες μόνο αν έχει εβδομήντα πέντε ημέρες εργασίας αντί για πενήντα που ίσχυε μέχρι σήμερα. Εδώ το αυξήσατε. </w:t>
      </w:r>
    </w:p>
    <w:p w14:paraId="0B93CB5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Κατά τη θέασή μας εδώ προκύπτει ένας ιδιότυπος και διακριτός ρατσισμός έναντι των Ελλήνων, τον οποίο συνηθίζετε να δ</w:t>
      </w:r>
      <w:r>
        <w:rPr>
          <w:rFonts w:eastAsia="Times New Roman" w:cs="Times New Roman"/>
          <w:szCs w:val="24"/>
        </w:rPr>
        <w:t xml:space="preserve">είχνετε. Αντίθετα, οι ξένοι φαίνεται ότι απολαμβάνουν ειδικής μεταχείρισης. </w:t>
      </w:r>
      <w:r>
        <w:rPr>
          <w:rFonts w:eastAsia="Times New Roman" w:cs="Times New Roman"/>
          <w:szCs w:val="24"/>
        </w:rPr>
        <w:lastRenderedPageBreak/>
        <w:t xml:space="preserve">Διαφωνούμε σε αυτού του είδους τις νομοθετικές προσεγγίσεις και φυσικά, θα καταψηφίσουμε και αυτή την τροπολογία. </w:t>
      </w:r>
    </w:p>
    <w:p w14:paraId="0B93CB5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1509 και ειδικό 24, με</w:t>
      </w:r>
      <w:r>
        <w:rPr>
          <w:rFonts w:eastAsia="Times New Roman" w:cs="Times New Roman"/>
          <w:szCs w:val="24"/>
        </w:rPr>
        <w:t xml:space="preserve"> την παρούσα τροπολογία πράγματι εκσυγχρονίζεται η υπηρεσία μίας στάσης, που αφορά την ηλεκτρονική υποβολή και διεκπεραίωση των σχετικών αιτήσεων για τις εκδόσεις των απαιτούμενων πιστοποιητικών που αφορούν τη διεξαγωγή του εξωτερικού εμπορίου. </w:t>
      </w:r>
    </w:p>
    <w:p w14:paraId="0B93CB5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 νέο εργ</w:t>
      </w:r>
      <w:r>
        <w:rPr>
          <w:rFonts w:eastAsia="Times New Roman" w:cs="Times New Roman"/>
          <w:szCs w:val="24"/>
        </w:rPr>
        <w:t>αλείο θα ονομάζεται «ενιαία θυρίδα εξωτερικού εμπορίου». Αυτό, όμως, που μας δημιουργεί κάποιες επιφυλάξεις είναι το γεγονός ότι το προτεινόμενο ηλεκτρονικό σύστημα θα ενταχθεί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οργανωτικού και πληροφοριακού συστήματος </w:t>
      </w:r>
      <w:r>
        <w:rPr>
          <w:rFonts w:eastAsia="Times New Roman" w:cs="Times New Roman"/>
          <w:szCs w:val="24"/>
        </w:rPr>
        <w:lastRenderedPageBreak/>
        <w:t xml:space="preserve">της Ανεξάρτητης Αρχής </w:t>
      </w:r>
      <w:r>
        <w:rPr>
          <w:rFonts w:eastAsia="Times New Roman" w:cs="Times New Roman"/>
          <w:szCs w:val="24"/>
        </w:rPr>
        <w:t>Δημοσίων Εσόδων, που αποτελεί το σύστημα ελέγχου της τεχνοκρατικής ελίτ.</w:t>
      </w:r>
    </w:p>
    <w:p w14:paraId="0B93CB5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Σχετικά, λοιπόν, με την κοινή απόφαση που μπορούν να εκδώσουν οι κατά περίπτωση αρμόδιοι Υπουργοί και ο Διοικητής της ΑΑΔΕ, αφήνει κάποιες επιφυλάξεις για τυχόν υπόγειες εξυπηρετήσεις</w:t>
      </w:r>
      <w:r>
        <w:rPr>
          <w:rFonts w:eastAsia="Times New Roman" w:cs="Times New Roman"/>
          <w:szCs w:val="24"/>
        </w:rPr>
        <w:t xml:space="preserve"> μεγάλων συμφερόντων και πολιτικών υποχρεώσεων σε οιαδήποτε μορφής οικονομικά κεφάλαια που δραστηριοποιούνται στο εξαγωγικό εμπόριο. Εδώ θα ψηφίσουμε «</w:t>
      </w:r>
      <w:r>
        <w:rPr>
          <w:rFonts w:eastAsia="Times New Roman" w:cs="Times New Roman"/>
          <w:szCs w:val="24"/>
        </w:rPr>
        <w:t>παρών</w:t>
      </w:r>
      <w:r>
        <w:rPr>
          <w:rFonts w:eastAsia="Times New Roman" w:cs="Times New Roman"/>
          <w:szCs w:val="24"/>
        </w:rPr>
        <w:t>».</w:t>
      </w:r>
    </w:p>
    <w:p w14:paraId="0B93CB5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Κλείνω με την τελευταία τροπολογία με γενικό αριθμό 1510 και ειδικό 25. Από την παρούσα αντιλαμβα</w:t>
      </w:r>
      <w:r>
        <w:rPr>
          <w:rFonts w:eastAsia="Times New Roman" w:cs="Times New Roman"/>
          <w:szCs w:val="24"/>
        </w:rPr>
        <w:t xml:space="preserve">νόμαστε ότι οι προηγούμενες και ισχύουσες διατάξεις, σχετικά με το χρονικό όριο της εγγραφής σε συλλογικές αποφάσεις ανά επιχειρησιακό πρόγραμμα ΕΣΠΑ, το οποίο είχε οριστεί να ξεκινήσουν οι σχετικές εγγραφές από </w:t>
      </w:r>
      <w:r>
        <w:rPr>
          <w:rFonts w:eastAsia="Times New Roman" w:cs="Times New Roman"/>
          <w:szCs w:val="24"/>
        </w:rPr>
        <w:lastRenderedPageBreak/>
        <w:t>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επαναπροσδιορίζονται για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Γνωρίζουμε όλοι ότι τα προγράμματα ΕΣΠΑ αποτελούν ένα είδος χρηματοδότησης της κεντρικής εξουσίας της Ευρωπαϊκής Ένωσης προς τη χώρα μας. </w:t>
      </w:r>
    </w:p>
    <w:p w14:paraId="0B93CB5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Όμως, έχει </w:t>
      </w:r>
      <w:proofErr w:type="spellStart"/>
      <w:r>
        <w:rPr>
          <w:rFonts w:eastAsia="Times New Roman" w:cs="Times New Roman"/>
          <w:szCs w:val="24"/>
        </w:rPr>
        <w:t>πολλάκις</w:t>
      </w:r>
      <w:proofErr w:type="spellEnd"/>
      <w:r>
        <w:rPr>
          <w:rFonts w:eastAsia="Times New Roman" w:cs="Times New Roman"/>
          <w:szCs w:val="24"/>
        </w:rPr>
        <w:t xml:space="preserve"> διαπιστωθεί ότι οι αρμόδιες εγχώριες υπηρεσίες καθίστανται ανίκανες να προβούν στις σχετικέ</w:t>
      </w:r>
      <w:r>
        <w:rPr>
          <w:rFonts w:eastAsia="Times New Roman" w:cs="Times New Roman"/>
          <w:szCs w:val="24"/>
        </w:rPr>
        <w:t>ς ενέργειες για την απορρόφησή τους. Αυτό σημαίνει ότι οι κυβερνητικοί φορείς αδυνατούν να τιμήσουν τα σχετικά χρονοδιαγράμματα για την υλοποίηση των πληρωμών στα έργα ΕΣΠΑ και μεταθέτουν τη διαδικασία των σχετικών εγγράφων ανά ένα έτος. Είναι κάτι που επα</w:t>
      </w:r>
      <w:r>
        <w:rPr>
          <w:rFonts w:eastAsia="Times New Roman" w:cs="Times New Roman"/>
          <w:szCs w:val="24"/>
        </w:rPr>
        <w:t>ναλαμβάνεται συνέχεια. Τι συμβαίνει με τα όργανα της εκάστοτε περιφέρειας και για ποιους λόγους δεν μπόρεσε να τηρηθεί το σχετικό χρονοδιάγραμμα, το οποίο η δική σας Κυβέρνηση είχε νομοθετήσει; Θα το καταψηφίσουμε και αυτό.</w:t>
      </w:r>
    </w:p>
    <w:p w14:paraId="0B93CB5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Και μία τελευταία φράση. Πράγματ</w:t>
      </w:r>
      <w:r>
        <w:rPr>
          <w:rFonts w:eastAsia="Times New Roman" w:cs="Times New Roman"/>
          <w:szCs w:val="24"/>
        </w:rPr>
        <w:t>ι, κάποιοι μπορούν να είναι περήφανοι για τους παππούδες τους. Ας αναρωτηθούν όμως, αν ζούσαν οι παππούδες τους πόσο περήφανοι θα ήταν γι’ αυτούς;</w:t>
      </w:r>
    </w:p>
    <w:p w14:paraId="0B93CB5B" w14:textId="77777777" w:rsidR="009028E6" w:rsidRDefault="00A2758D">
      <w:pPr>
        <w:spacing w:after="0" w:line="600" w:lineRule="auto"/>
        <w:ind w:firstLine="720"/>
        <w:jc w:val="center"/>
        <w:rPr>
          <w:rFonts w:eastAsia="Times New Roman"/>
          <w:bCs/>
        </w:rPr>
      </w:pP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0B93CB5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 </w:t>
      </w:r>
      <w:proofErr w:type="spellStart"/>
      <w:r>
        <w:rPr>
          <w:rFonts w:eastAsia="Times New Roman" w:cs="Times New Roman"/>
          <w:szCs w:val="24"/>
        </w:rPr>
        <w:t>Σαχινί</w:t>
      </w:r>
      <w:r>
        <w:rPr>
          <w:rFonts w:eastAsia="Times New Roman" w:cs="Times New Roman"/>
          <w:szCs w:val="24"/>
        </w:rPr>
        <w:t>δη</w:t>
      </w:r>
      <w:proofErr w:type="spellEnd"/>
      <w:r>
        <w:rPr>
          <w:rFonts w:eastAsia="Times New Roman" w:cs="Times New Roman"/>
          <w:szCs w:val="24"/>
        </w:rPr>
        <w:t>.</w:t>
      </w:r>
    </w:p>
    <w:p w14:paraId="0B93CB5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Κεφαλογιάννης για δώδεκα λεπτά.</w:t>
      </w:r>
    </w:p>
    <w:p w14:paraId="0B93CB5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κύριε Πρόεδρε. </w:t>
      </w:r>
    </w:p>
    <w:p w14:paraId="0B93CB5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Να συγχαρώ και εγώ με την σειρά μου τον Υπουργό για την ανάληψη των νέων καθηκόντων του. Ειλικρινά του</w:t>
      </w:r>
      <w:r>
        <w:rPr>
          <w:rFonts w:eastAsia="Times New Roman" w:cs="Times New Roman"/>
          <w:szCs w:val="24"/>
        </w:rPr>
        <w:t xml:space="preserve"> εύχομαι καλή επιτυχία, γιατί πράγματι είναι ένα πόστο ιδιαίτερα κρίσιμο για την </w:t>
      </w:r>
      <w:r>
        <w:rPr>
          <w:rFonts w:eastAsia="Times New Roman" w:cs="Times New Roman"/>
          <w:szCs w:val="24"/>
        </w:rPr>
        <w:lastRenderedPageBreak/>
        <w:t xml:space="preserve">ελληνική οικονομία και καλό είναι να επιτύχει, σε αντίθεση τουλάχιστον με τους προκατόχους του οι οποίοι, απ’ ό,τι φαίνεται, μάλλον είχαν αποτυχίες στο συγκεκριμένο πόστο και </w:t>
      </w:r>
      <w:r>
        <w:rPr>
          <w:rFonts w:eastAsia="Times New Roman" w:cs="Times New Roman"/>
          <w:szCs w:val="24"/>
        </w:rPr>
        <w:t xml:space="preserve">γι’ αυτό υπήρξαν αλλαγές. </w:t>
      </w:r>
    </w:p>
    <w:p w14:paraId="0B93CB6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Δεν μπορώ να μην κάνω και εγώ μία αναφορά στην επικαιρότητα, κύριε Υπουργέ και θα αναφερθώ βεβαίως και στην υπόθεση των δύο στρατιωτικών που βρίσκονται αυτή τη στιγμή υπό κράτηση από τη γείτονα χώρα. </w:t>
      </w:r>
    </w:p>
    <w:p w14:paraId="0B93CB6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Είδαμε ότι η επίσκεψη του Το</w:t>
      </w:r>
      <w:r>
        <w:rPr>
          <w:rFonts w:eastAsia="Times New Roman" w:cs="Times New Roman"/>
          <w:szCs w:val="24"/>
        </w:rPr>
        <w:t xml:space="preserve">ύρκου Προέδρου, του κ. </w:t>
      </w:r>
      <w:proofErr w:type="spellStart"/>
      <w:r>
        <w:rPr>
          <w:rFonts w:eastAsia="Times New Roman" w:cs="Times New Roman"/>
          <w:szCs w:val="24"/>
        </w:rPr>
        <w:t>Ερντογάν</w:t>
      </w:r>
      <w:proofErr w:type="spellEnd"/>
      <w:r>
        <w:rPr>
          <w:rFonts w:eastAsia="Times New Roman" w:cs="Times New Roman"/>
          <w:szCs w:val="24"/>
        </w:rPr>
        <w:t>, η οποία διαφημίστηκε μετά βαΐων και κλάδων από την Κυβέρνηση, όχι μόνο δεν οδήγησε σε βελτίωση των διμερών σχέσεων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Τουρκίας, αλλά αντιθέτως δυστυχώς ακολούθησε η επιδείνωσή τους. </w:t>
      </w:r>
    </w:p>
    <w:p w14:paraId="0B93CB6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Να θυμίσω στην Εθνική Αντιπροσωπε</w:t>
      </w:r>
      <w:r>
        <w:rPr>
          <w:rFonts w:eastAsia="Times New Roman" w:cs="Times New Roman"/>
          <w:szCs w:val="24"/>
        </w:rPr>
        <w:t xml:space="preserve">ία ότι μετά την επίσκεψη του κ. </w:t>
      </w:r>
      <w:proofErr w:type="spellStart"/>
      <w:r>
        <w:rPr>
          <w:rFonts w:eastAsia="Times New Roman" w:cs="Times New Roman"/>
          <w:szCs w:val="24"/>
        </w:rPr>
        <w:t>Ερντογάν</w:t>
      </w:r>
      <w:proofErr w:type="spellEnd"/>
      <w:r>
        <w:rPr>
          <w:rFonts w:eastAsia="Times New Roman" w:cs="Times New Roman"/>
          <w:szCs w:val="24"/>
        </w:rPr>
        <w:t xml:space="preserve"> στην Ελλάδα είχαμε την απόπειρα εμβολισμού του σκάφους του Λιμενικού εντός των χωρικών υδάτων της Ελλάδος στα Ίμια, είχαμε τις συνεχείς πειρατικές ενέργειες της Τουρκίας στην Κυπριακή ΑΟΖ, είχαμε τις παράνομες </w:t>
      </w:r>
      <w:r>
        <w:rPr>
          <w:rFonts w:eastAsia="Times New Roman" w:cs="Times New Roman"/>
          <w:szCs w:val="24"/>
          <w:lang w:val="en-US"/>
        </w:rPr>
        <w:t>NAVTE</w:t>
      </w:r>
      <w:r>
        <w:rPr>
          <w:rFonts w:eastAsia="Times New Roman" w:cs="Times New Roman"/>
          <w:szCs w:val="24"/>
          <w:lang w:val="en-US"/>
        </w:rPr>
        <w:t>X</w:t>
      </w:r>
      <w:r>
        <w:rPr>
          <w:rFonts w:eastAsia="Times New Roman" w:cs="Times New Roman"/>
          <w:szCs w:val="24"/>
        </w:rPr>
        <w:t xml:space="preserve"> και τις τουρκικές ασκήσεις έρευνας και διάσωσης, οι οποίες μάλιστα </w:t>
      </w:r>
      <w:proofErr w:type="spellStart"/>
      <w:r>
        <w:rPr>
          <w:rFonts w:eastAsia="Times New Roman" w:cs="Times New Roman"/>
          <w:szCs w:val="24"/>
        </w:rPr>
        <w:t>περιελάμβαναν</w:t>
      </w:r>
      <w:proofErr w:type="spellEnd"/>
      <w:r>
        <w:rPr>
          <w:rFonts w:eastAsia="Times New Roman" w:cs="Times New Roman"/>
          <w:szCs w:val="24"/>
        </w:rPr>
        <w:t xml:space="preserve"> ολόκληρο το Καστελόριζο και βεβαίως είχαμε και το πρόσφατο περιστατικό της σύλληψης των δύο στρατιωτικών μας. Δυστυχώς, απ’ ό,τι φαίνεται, βάσει αποτελεσμάτων δεν είχαμε </w:t>
      </w:r>
      <w:r>
        <w:rPr>
          <w:rFonts w:eastAsia="Times New Roman" w:cs="Times New Roman"/>
          <w:szCs w:val="24"/>
          <w:lang w:val="en-US"/>
        </w:rPr>
        <w:t>goo</w:t>
      </w:r>
      <w:r>
        <w:rPr>
          <w:rFonts w:eastAsia="Times New Roman" w:cs="Times New Roman"/>
          <w:szCs w:val="24"/>
          <w:lang w:val="en-US"/>
        </w:rPr>
        <w:t>d</w:t>
      </w:r>
      <w:r>
        <w:rPr>
          <w:rFonts w:eastAsia="Times New Roman" w:cs="Times New Roman"/>
          <w:szCs w:val="24"/>
        </w:rPr>
        <w:t xml:space="preserve"> </w:t>
      </w:r>
      <w:r>
        <w:rPr>
          <w:rFonts w:eastAsia="Times New Roman" w:cs="Times New Roman"/>
          <w:szCs w:val="24"/>
          <w:lang w:val="en-US"/>
        </w:rPr>
        <w:t>diplomacy</w:t>
      </w:r>
      <w:r>
        <w:rPr>
          <w:rFonts w:eastAsia="Times New Roman" w:cs="Times New Roman"/>
          <w:szCs w:val="24"/>
        </w:rPr>
        <w:t>, όπως είχε πει ο κ. Κοτζιάς, ο Υπουργός Εξωτερικών, όταν υποδέχθηκε τον Τούρκο Πρόεδρο.</w:t>
      </w:r>
    </w:p>
    <w:p w14:paraId="0B93CB6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Θεωρώ ότι η ελληνική Κυβέρνηση δυστυχώς υποτίμησε την τουρκική προκλητικότητα το τελευταίο διάστημα. Δεν ήταν μία απλή </w:t>
      </w:r>
      <w:r>
        <w:rPr>
          <w:rFonts w:eastAsia="Times New Roman" w:cs="Times New Roman"/>
          <w:szCs w:val="24"/>
        </w:rPr>
        <w:lastRenderedPageBreak/>
        <w:t>νευρικότητα, όπως αρέσκεται ο κ. Κοτζ</w:t>
      </w:r>
      <w:r>
        <w:rPr>
          <w:rFonts w:eastAsia="Times New Roman" w:cs="Times New Roman"/>
          <w:szCs w:val="24"/>
        </w:rPr>
        <w:t xml:space="preserve">ιάς να χαρακτηρίζει τη στάση της Τουρκίας. </w:t>
      </w:r>
    </w:p>
    <w:p w14:paraId="0B93CB6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Πάντα σε περιόδους έντασης υπάρχουν πολιτικές και στρατιωτικές αποφάσεις πρόληψης, ακόμη και αυξημένα μέτρα. Για παράδειγμα, ξέρουμε ότι στο παρελθόν υπήρξαν αυξημένες δυνάμεις στα περίπολα, έμπειροι αξιωματικοί </w:t>
      </w:r>
      <w:r>
        <w:rPr>
          <w:rFonts w:eastAsia="Times New Roman" w:cs="Times New Roman"/>
          <w:szCs w:val="24"/>
        </w:rPr>
        <w:t>που συμμετείχαν στις περιπολίες στα σύνορα, υπήρχε αποφυγή κινήσεων οι οποίες θα μπορούσαν να χαρακτηριστούν ως αντικείμενο εκμετάλλευσης από την πλευρά της Άγκυρας για να κάνει κάποιο τεχνητό επεισόδιο.</w:t>
      </w:r>
    </w:p>
    <w:p w14:paraId="0B93CB6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Δυστυχώς, τίποτα απ’ όλα αυτά δεν είδαμε να γίνεται,</w:t>
      </w:r>
      <w:r>
        <w:rPr>
          <w:rFonts w:eastAsia="Times New Roman" w:cs="Times New Roman"/>
          <w:szCs w:val="24"/>
        </w:rPr>
        <w:t xml:space="preserve"> ενώ υπήρχαν τα σημάδια από πλευράς Τουρκίας για την κλιμάκωση όσον αφορά την προκλητικότητά της. Το ερώτημα είναι, αν θα μπορούσε </w:t>
      </w:r>
      <w:r>
        <w:rPr>
          <w:rFonts w:eastAsia="Times New Roman" w:cs="Times New Roman"/>
          <w:szCs w:val="24"/>
        </w:rPr>
        <w:lastRenderedPageBreak/>
        <w:t>να είχε αποφευχθεί το περιστατικό. Πιθανόν, μπορούσε να είχε αποφευχθεί αν είχαν ληφθεί παραπάνω μέτρα.</w:t>
      </w:r>
    </w:p>
    <w:p w14:paraId="0B93CB6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 ζητούμενο, όμως, κ</w:t>
      </w:r>
      <w:r>
        <w:rPr>
          <w:rFonts w:eastAsia="Times New Roman" w:cs="Times New Roman"/>
          <w:szCs w:val="24"/>
        </w:rPr>
        <w:t>ύριε Υπουργέ, είναι εν προκειμένω να δοθεί μία λύση σε αυτό το ζήτημα. Η δική μας αγωνία μεγαλώνει. Διότι, δεν είναι μόνο αυτό που είπατε και εσείς, δηλαδή λεκτική διαφοροποίηση. Βλέπετε ότι εντός του Υπουργείου Εθνικής Άμυνας ο Υπουργός κ. Καμμένος μιλάει</w:t>
      </w:r>
      <w:r>
        <w:rPr>
          <w:rFonts w:eastAsia="Times New Roman" w:cs="Times New Roman"/>
          <w:szCs w:val="24"/>
        </w:rPr>
        <w:t xml:space="preserve"> για ομήρους και ο Αναπληρωτής Υπουργός κ. Κουβέλης μίλησε για υπερτροφικό λόγο του κ. Καμμένου –δηλαδή βλέπουμε μία διάσταση όσον αφορά την αντιμετώπιση του περιστατικού- και θυμάμαι και τον Πρωθυπουργό κ. Τσίπρα, ο οποίος μίλησε για ένα σύνηθες περιστατι</w:t>
      </w:r>
      <w:r>
        <w:rPr>
          <w:rFonts w:eastAsia="Times New Roman" w:cs="Times New Roman"/>
          <w:szCs w:val="24"/>
        </w:rPr>
        <w:t xml:space="preserve">κό που λαμβάνει χώρα στην παραμεθόριο. </w:t>
      </w:r>
    </w:p>
    <w:p w14:paraId="0B93CB6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Γι’ αυτό και εγώ δράττομαι της ευκαιρίας με την ιδιότητά σας πέραν αυτής του Υπουργού Εθνικής Οικονομίας και Ανάπτυξης και ως Αντιπροέδρου της Κυβέρνησης, να μου δώσετε μια σαφή απάντηση τελικά ποια είναι η επίσημη θ</w:t>
      </w:r>
      <w:r>
        <w:rPr>
          <w:rFonts w:eastAsia="Times New Roman" w:cs="Times New Roman"/>
          <w:szCs w:val="24"/>
        </w:rPr>
        <w:t>έση της Ελληνικής Κυβερνήσεως επί αυτού του ζητήματος. Είναι ένα περιστατικό ομηρίας, όπως λέει ο Υπουργός Εθνικής Άμυνας; Είναι ένα σύνηθες περιστατικό το οποίο λαμβάνει χώρα στην παραμεθόριο;</w:t>
      </w:r>
    </w:p>
    <w:p w14:paraId="0B93CB6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Θα κάνω και ένα δεύτερο ερώτημα το οποίο ο Πρωθυπουργός, ο κ. </w:t>
      </w:r>
      <w:r>
        <w:rPr>
          <w:rFonts w:eastAsia="Times New Roman" w:cs="Times New Roman"/>
          <w:szCs w:val="24"/>
        </w:rPr>
        <w:t>Τσίπρας, δεν απάντησε στον κ. Μητσοτάκη προηγουμένως. Υπάρχει συνεννόηση για την επιστροφή των οκτώ Τούρκων στρατιωτικών στην Τουρκία; Θέλω να ελπίζω πως όχι, αλλά καλό είναι να δοθεί μ</w:t>
      </w:r>
      <w:r>
        <w:rPr>
          <w:rFonts w:eastAsia="Times New Roman" w:cs="Times New Roman"/>
          <w:szCs w:val="24"/>
        </w:rPr>
        <w:t>ί</w:t>
      </w:r>
      <w:r>
        <w:rPr>
          <w:rFonts w:eastAsia="Times New Roman" w:cs="Times New Roman"/>
          <w:szCs w:val="24"/>
        </w:rPr>
        <w:t xml:space="preserve">α απάντηση εντός του Κοινοβουλίου, γιατί την τελευταία </w:t>
      </w:r>
      <w:r>
        <w:rPr>
          <w:rFonts w:eastAsia="Times New Roman" w:cs="Times New Roman"/>
          <w:szCs w:val="24"/>
        </w:rPr>
        <w:lastRenderedPageBreak/>
        <w:t>φορά που ερωτηθ</w:t>
      </w:r>
      <w:r>
        <w:rPr>
          <w:rFonts w:eastAsia="Times New Roman" w:cs="Times New Roman"/>
          <w:szCs w:val="24"/>
        </w:rPr>
        <w:t>ήκατε ως Κυβέρνηση δεν υπήρξε τέτοια απάντηση.</w:t>
      </w:r>
    </w:p>
    <w:p w14:paraId="0B93CB6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Στα του νομοσχεδίου πολύ σύντομα, γιατί νομίζω ότι ο </w:t>
      </w:r>
      <w:r>
        <w:rPr>
          <w:rFonts w:eastAsia="Times New Roman" w:cs="Times New Roman"/>
          <w:szCs w:val="24"/>
        </w:rPr>
        <w:t>ε</w:t>
      </w:r>
      <w:r>
        <w:rPr>
          <w:rFonts w:eastAsia="Times New Roman" w:cs="Times New Roman"/>
          <w:szCs w:val="24"/>
        </w:rPr>
        <w:t xml:space="preserve">ισηγητής μας τόσο στην </w:t>
      </w:r>
      <w:r>
        <w:rPr>
          <w:rFonts w:eastAsia="Times New Roman" w:cs="Times New Roman"/>
          <w:szCs w:val="24"/>
        </w:rPr>
        <w:t>ε</w:t>
      </w:r>
      <w:r>
        <w:rPr>
          <w:rFonts w:eastAsia="Times New Roman" w:cs="Times New Roman"/>
          <w:szCs w:val="24"/>
        </w:rPr>
        <w:t xml:space="preserve">πιτροπή όσο και στην Ολομέλεια ήταν κατατοπιστικότατος και έχουμε δηλώσει ότι θα είμαστε και θετικοί. Δύο ερωτήσεις που, εξ όσων </w:t>
      </w:r>
      <w:r>
        <w:rPr>
          <w:rFonts w:eastAsia="Times New Roman" w:cs="Times New Roman"/>
          <w:szCs w:val="24"/>
        </w:rPr>
        <w:t>κατάλαβα, δεν απαντήθηκαν από την πλευρά σας και ερωτήθηκαν από τον συνάδελφο, τον κ. Δήμα, είναι αν μπορείτε να μας πείτε πώς θα μπορεί να υπολογιστεί η ζημία του καταναλωτή. Καταλαβαίνω ότι είναι ένα δύσκολο ζήτημα, αλλά καλό είναι να δοθεί μια απάντηση,</w:t>
      </w:r>
      <w:r>
        <w:rPr>
          <w:rFonts w:eastAsia="Times New Roman" w:cs="Times New Roman"/>
          <w:szCs w:val="24"/>
        </w:rPr>
        <w:t xml:space="preserve"> εφόσον μπορεί να δοθεί, γι’ αυτό το συγκεκριμένο ζήτημα.</w:t>
      </w:r>
    </w:p>
    <w:p w14:paraId="0B93CB6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Δεύτερον, είπατε ότι έγινε μ</w:t>
      </w:r>
      <w:r>
        <w:rPr>
          <w:rFonts w:eastAsia="Times New Roman" w:cs="Times New Roman"/>
          <w:szCs w:val="24"/>
        </w:rPr>
        <w:t>ί</w:t>
      </w:r>
      <w:r>
        <w:rPr>
          <w:rFonts w:eastAsia="Times New Roman" w:cs="Times New Roman"/>
          <w:szCs w:val="24"/>
        </w:rPr>
        <w:t>α διαβούλευση όσον αφορά στο νομοσχέδιο. Βέβαια, με βάση τουλάχιστον το σώμα του νομοσχεδίου, βλέπω ότι η μόνη διαβούλευση που έγινε είναι μεταξύ του ΣΕΒ και της ολομέλε</w:t>
      </w:r>
      <w:r>
        <w:rPr>
          <w:rFonts w:eastAsia="Times New Roman" w:cs="Times New Roman"/>
          <w:szCs w:val="24"/>
        </w:rPr>
        <w:t>ιας των Προέδρων των Δικηγορικών Συλλόγων, αλλά παρ</w:t>
      </w:r>
      <w:r>
        <w:rPr>
          <w:rFonts w:eastAsia="Times New Roman" w:cs="Times New Roman"/>
          <w:szCs w:val="24"/>
        </w:rPr>
        <w:t xml:space="preserve">’ </w:t>
      </w:r>
      <w:r>
        <w:rPr>
          <w:rFonts w:eastAsia="Times New Roman" w:cs="Times New Roman"/>
          <w:szCs w:val="24"/>
        </w:rPr>
        <w:t>όλα αυτά, η ερώτηση παραμένει, αν κάνατε και κάποιες κατ’ ιδίαν συναντήσεις, ως Υπουργός, με τις ενώσεις καταναλωτών, προκειμένου να έχετε…</w:t>
      </w:r>
    </w:p>
    <w:p w14:paraId="0B93CB6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ΙΩΑΝΝΗΣ ΔΡΑΓΑΣΑΚΗΣ (Αντιπρόεδρος της Κυβέρνησης </w:t>
      </w:r>
      <w:r>
        <w:rPr>
          <w:rFonts w:eastAsia="Times New Roman" w:cs="Times New Roman"/>
          <w:b/>
          <w:szCs w:val="24"/>
        </w:rPr>
        <w:t>και</w:t>
      </w:r>
      <w:r>
        <w:rPr>
          <w:rFonts w:eastAsia="Times New Roman" w:cs="Times New Roman"/>
          <w:b/>
          <w:szCs w:val="24"/>
        </w:rPr>
        <w:t xml:space="preserve"> Υπουργός Οικονομίας και Ανάπτυξης):</w:t>
      </w:r>
      <w:r>
        <w:rPr>
          <w:rFonts w:eastAsia="Times New Roman" w:cs="Times New Roman"/>
          <w:szCs w:val="24"/>
        </w:rPr>
        <w:t xml:space="preserve"> Όχι από εμένα. Υπήρξε με την ΕΚΠΟΙΖΩ.</w:t>
      </w:r>
    </w:p>
    <w:p w14:paraId="0B93CB6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Μάλιστα. Υπήρξαν, δηλαδή, μερικές συναντήσεις του Υπουργείου. Εντάξει. Απλώς επειδή δεν είχε καταγραφεί στο νομοσχέδιο, απ’ ό,τι διαβάζω στη σελίδα 29, </w:t>
      </w:r>
      <w:r>
        <w:rPr>
          <w:rFonts w:eastAsia="Times New Roman" w:cs="Times New Roman"/>
          <w:szCs w:val="24"/>
        </w:rPr>
        <w:lastRenderedPageBreak/>
        <w:t>μόνο ο</w:t>
      </w:r>
      <w:r>
        <w:rPr>
          <w:rFonts w:eastAsia="Times New Roman" w:cs="Times New Roman"/>
          <w:szCs w:val="24"/>
        </w:rPr>
        <w:t xml:space="preserve"> ΣΕΒ είχε στείλει ένα υπόμνημα και η ολομέλεια των Προέδρων των Δικηγορικών Συλλόγων. Όμως, κρατώ την παρατήρησή σας.</w:t>
      </w:r>
    </w:p>
    <w:p w14:paraId="0B93CB6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Όσον αφορά, κυρίες και κύριοι συνάδελφοι, στις τροπολογίες, δυστυχώς έχουμε για άλλη μ</w:t>
      </w:r>
      <w:r>
        <w:rPr>
          <w:rFonts w:eastAsia="Times New Roman" w:cs="Times New Roman"/>
          <w:szCs w:val="24"/>
        </w:rPr>
        <w:t>ί</w:t>
      </w:r>
      <w:r>
        <w:rPr>
          <w:rFonts w:eastAsia="Times New Roman" w:cs="Times New Roman"/>
          <w:szCs w:val="24"/>
        </w:rPr>
        <w:t>α φορά μία διαδικασία κακής νομοθέτησης από την Κυβ</w:t>
      </w:r>
      <w:r>
        <w:rPr>
          <w:rFonts w:eastAsia="Times New Roman" w:cs="Times New Roman"/>
          <w:szCs w:val="24"/>
        </w:rPr>
        <w:t>έρνηση. Έχουμε ένα νομοσχέδιο το οποίο ενσωματώνει μ</w:t>
      </w:r>
      <w:r>
        <w:rPr>
          <w:rFonts w:eastAsia="Times New Roman" w:cs="Times New Roman"/>
          <w:szCs w:val="24"/>
        </w:rPr>
        <w:t>ί</w:t>
      </w:r>
      <w:r>
        <w:rPr>
          <w:rFonts w:eastAsia="Times New Roman" w:cs="Times New Roman"/>
          <w:szCs w:val="24"/>
        </w:rPr>
        <w:t xml:space="preserve">α κοινοτική </w:t>
      </w:r>
      <w:r>
        <w:rPr>
          <w:rFonts w:eastAsia="Times New Roman" w:cs="Times New Roman"/>
          <w:szCs w:val="24"/>
        </w:rPr>
        <w:t>οδηγία</w:t>
      </w:r>
      <w:r>
        <w:rPr>
          <w:rFonts w:eastAsia="Times New Roman" w:cs="Times New Roman"/>
          <w:szCs w:val="24"/>
        </w:rPr>
        <w:t>, δηλαδή μ</w:t>
      </w:r>
      <w:r>
        <w:rPr>
          <w:rFonts w:eastAsia="Times New Roman" w:cs="Times New Roman"/>
          <w:szCs w:val="24"/>
        </w:rPr>
        <w:t>ί</w:t>
      </w:r>
      <w:r>
        <w:rPr>
          <w:rFonts w:eastAsia="Times New Roman" w:cs="Times New Roman"/>
          <w:szCs w:val="24"/>
        </w:rPr>
        <w:t>α τυπική διαδικασία εντός Κοινοβουλίου και βλέπουμε ότι στην ουσία για άλλη μ</w:t>
      </w:r>
      <w:r>
        <w:rPr>
          <w:rFonts w:eastAsia="Times New Roman" w:cs="Times New Roman"/>
          <w:szCs w:val="24"/>
        </w:rPr>
        <w:t>ί</w:t>
      </w:r>
      <w:r>
        <w:rPr>
          <w:rFonts w:eastAsia="Times New Roman" w:cs="Times New Roman"/>
          <w:szCs w:val="24"/>
        </w:rPr>
        <w:t>α φορά έρχονται τέσσερις άσχετες τροπολογίες σε ένα άσχετο νομοσχέδιο, πολλές από αυτές την τελε</w:t>
      </w:r>
      <w:r>
        <w:rPr>
          <w:rFonts w:eastAsia="Times New Roman" w:cs="Times New Roman"/>
          <w:szCs w:val="24"/>
        </w:rPr>
        <w:t>υταία στιγμή.</w:t>
      </w:r>
    </w:p>
    <w:p w14:paraId="0B93CB6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Χαρακτηριστικά, η με γενικό αριθμό 1511 και με ειδικό 26 κατατέθηκε στις 11.05΄ σήμερα το πρωί, δηλαδή δύο ώρες πριν από την έναρξη της συζήτησης αυτού του νομοσχεδίου. Βλέπουμε ότι όλες </w:t>
      </w:r>
      <w:r>
        <w:rPr>
          <w:rFonts w:eastAsia="Times New Roman" w:cs="Times New Roman"/>
          <w:szCs w:val="24"/>
        </w:rPr>
        <w:lastRenderedPageBreak/>
        <w:t>αυτές οι τροπολογίες είναι εκπρόθεσμες και δυστυχώς, γι</w:t>
      </w:r>
      <w:r>
        <w:rPr>
          <w:rFonts w:eastAsia="Times New Roman" w:cs="Times New Roman"/>
          <w:szCs w:val="24"/>
        </w:rPr>
        <w:t>α άλλη μ</w:t>
      </w:r>
      <w:r>
        <w:rPr>
          <w:rFonts w:eastAsia="Times New Roman" w:cs="Times New Roman"/>
          <w:szCs w:val="24"/>
        </w:rPr>
        <w:t>ί</w:t>
      </w:r>
      <w:r>
        <w:rPr>
          <w:rFonts w:eastAsia="Times New Roman" w:cs="Times New Roman"/>
          <w:szCs w:val="24"/>
        </w:rPr>
        <w:t>α φορά δεν δίνετε τη δυνατότητα στην Εθνική Αντιπροσωπεία να συζητήσει στην ουσία πολύ σημαντικά ζητήματα τα οποία προσπαθούν οι συγκεκριμένες τροπολογίες να αντιμετωπίσουν, αλλά με τον τρόπο με τον οποίο το φέρνετε κυριολεκτικά την τελευταία στιγ</w:t>
      </w:r>
      <w:r>
        <w:rPr>
          <w:rFonts w:eastAsia="Times New Roman" w:cs="Times New Roman"/>
          <w:szCs w:val="24"/>
        </w:rPr>
        <w:t>μή, δεν μας δίνετε τη δυνατότητα παρά στην ουσία να το καταγγείλουμε.</w:t>
      </w:r>
    </w:p>
    <w:p w14:paraId="0B93CB6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Όμως, θα σας πω αυτή τη φορά, κύριε Υπουργέ, ότι δεν θα μείνουμε μόνο στην καταγγελία, αλλά θα καταψηφίσουμε όλες τις τροπολογίες, παρότι συμφωνούμε με πολλές από αυτές επί της ουσίας, γ</w:t>
      </w:r>
      <w:r>
        <w:rPr>
          <w:rFonts w:eastAsia="Times New Roman" w:cs="Times New Roman"/>
          <w:szCs w:val="24"/>
        </w:rPr>
        <w:t>ια να στείλουμε ένα μήνυμα ότι επιτέλους κάποια στιγμή θα πρέπει να σταματήσει αυτή η κακή νομοθέτηση. Δεν είναι δικαιολογία ότι γινόταν και με τις προηγούμενες κυβερνήσεις, γιατί υπο</w:t>
      </w:r>
      <w:r>
        <w:rPr>
          <w:rFonts w:eastAsia="Times New Roman" w:cs="Times New Roman"/>
          <w:szCs w:val="24"/>
        </w:rPr>
        <w:lastRenderedPageBreak/>
        <w:t>τίθεται ότι έχουμε πάει σε μια ομαλοποίηση της νομοθετικής διαδικασίας. Δ</w:t>
      </w:r>
      <w:r>
        <w:rPr>
          <w:rFonts w:eastAsia="Times New Roman" w:cs="Times New Roman"/>
          <w:szCs w:val="24"/>
        </w:rPr>
        <w:t xml:space="preserve">εν μιλάμε αυτή τη στιγμή για κάποιο νομοσχέδιο το οποίο ενδεχομένως είναι </w:t>
      </w:r>
      <w:proofErr w:type="spellStart"/>
      <w:r>
        <w:rPr>
          <w:rFonts w:eastAsia="Times New Roman" w:cs="Times New Roman"/>
          <w:szCs w:val="24"/>
        </w:rPr>
        <w:t>προαπαιτούμενο</w:t>
      </w:r>
      <w:proofErr w:type="spellEnd"/>
      <w:r>
        <w:rPr>
          <w:rFonts w:eastAsia="Times New Roman" w:cs="Times New Roman"/>
          <w:szCs w:val="24"/>
        </w:rPr>
        <w:t xml:space="preserve"> για να πάρουμε κάποια δόση. Έχουμε όλον τον χρόνο να συζητήσουμε αυτά τα θέματα. Βλέπουμε ότι ακόμη και σήμερα, την τελευταία στιγμή έρχονται άσχετες τροπολογίες σε έν</w:t>
      </w:r>
      <w:r>
        <w:rPr>
          <w:rFonts w:eastAsia="Times New Roman" w:cs="Times New Roman"/>
          <w:szCs w:val="24"/>
        </w:rPr>
        <w:t>α άσχετο νομοσχέδιο και δυστυχώς, δεν έχουμε τον χρόνο να μπούμε σε μ</w:t>
      </w:r>
      <w:r>
        <w:rPr>
          <w:rFonts w:eastAsia="Times New Roman" w:cs="Times New Roman"/>
          <w:szCs w:val="24"/>
        </w:rPr>
        <w:t>ί</w:t>
      </w:r>
      <w:r>
        <w:rPr>
          <w:rFonts w:eastAsia="Times New Roman" w:cs="Times New Roman"/>
          <w:szCs w:val="24"/>
        </w:rPr>
        <w:t>α ουσιαστική συζήτηση.</w:t>
      </w:r>
    </w:p>
    <w:p w14:paraId="0B93CB7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Σας καλούμε να τις αποσύρετε. Εφόσον αποσύρετε τις τροπολογίες και μπορέσουν να έρθουν με μια σωστή διαδικασία σε κάποιο άλλο νομοσχέδιο, βεβαίως και είμαστε διατε</w:t>
      </w:r>
      <w:r>
        <w:rPr>
          <w:rFonts w:eastAsia="Times New Roman" w:cs="Times New Roman"/>
          <w:szCs w:val="24"/>
        </w:rPr>
        <w:t xml:space="preserve">θειμένοι να τις ψηφίσουμε και συγκεκριμένα, θα σας πω σε ποιες θα είμαστε θετικοί και σε ποιες θα είμαστε αρνητικοί. Εφόσον, όμως, δεν αποσυρθούν, το </w:t>
      </w:r>
      <w:r>
        <w:rPr>
          <w:rFonts w:eastAsia="Times New Roman" w:cs="Times New Roman"/>
          <w:szCs w:val="24"/>
        </w:rPr>
        <w:lastRenderedPageBreak/>
        <w:t>επαναλαμβάνω ότι θα καταψηφίσουμε και τις τέσσερις τροπολογίες, παρότι σε κάποιες από αυτές ίσως είμαστε θ</w:t>
      </w:r>
      <w:r>
        <w:rPr>
          <w:rFonts w:eastAsia="Times New Roman" w:cs="Times New Roman"/>
          <w:szCs w:val="24"/>
        </w:rPr>
        <w:t>ετικοί.</w:t>
      </w:r>
    </w:p>
    <w:p w14:paraId="0B93CB7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Επειδή, όμως, θεωρώ ότι δυστυχώς δεν θα έχετε την πολιτική ευθιξία να αποσυρθούν οι τροπολογίες και να πάμε σε μ</w:t>
      </w:r>
      <w:r>
        <w:rPr>
          <w:rFonts w:eastAsia="Times New Roman" w:cs="Times New Roman"/>
          <w:szCs w:val="24"/>
        </w:rPr>
        <w:t>ί</w:t>
      </w:r>
      <w:r>
        <w:rPr>
          <w:rFonts w:eastAsia="Times New Roman" w:cs="Times New Roman"/>
          <w:szCs w:val="24"/>
        </w:rPr>
        <w:t>α κανονική διαδικασία νομοθέτησης, οφείλω για να καταγραφούν στα Πρακτικά, να σας πω τουλάχιστον τις θέσεις της Νέας Δημοκρατίας επί τη</w:t>
      </w:r>
      <w:r>
        <w:rPr>
          <w:rFonts w:eastAsia="Times New Roman" w:cs="Times New Roman"/>
          <w:szCs w:val="24"/>
        </w:rPr>
        <w:t xml:space="preserve">ς ουσίας των τροπολογιών. Ξεκινώντας από την τροπολογία με γενικό αριθμό 1502 και ειδικό 23, είναι μία τροπολογία που στην ουσία εισάγει δύο θέματα διαφορετικά, δηλαδή το ένα αναφέρεται στον ΕΟΠΥΥ και το άλλο είναι θέμα το οποίο αναφέρεται σε ζητήματα του </w:t>
      </w:r>
      <w:r>
        <w:rPr>
          <w:rFonts w:eastAsia="Times New Roman" w:cs="Times New Roman"/>
          <w:szCs w:val="24"/>
        </w:rPr>
        <w:t>Προεδρικού Διατάγματος 137.</w:t>
      </w:r>
    </w:p>
    <w:p w14:paraId="0B93CB7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Εμείς, ως Νέα Δημοκρατία, θέλαμε να σας πούμε ότι όσον αφορά στις ληξιπρόθεσμες οφειλές του ΕΟΠΠΥ, προφανώς δεν </w:t>
      </w:r>
      <w:r>
        <w:rPr>
          <w:rFonts w:eastAsia="Times New Roman" w:cs="Times New Roman"/>
          <w:szCs w:val="24"/>
        </w:rPr>
        <w:lastRenderedPageBreak/>
        <w:t>μπορούμε να είμαστε αρνητικοί. Βεβαίως, καταψηφίζουμε για τους λόγους τους οποίους σας εξέθεσα προηγουμένως.</w:t>
      </w:r>
    </w:p>
    <w:p w14:paraId="0B93CB73"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σε ό,τι αφορά το δεύτερο άρθρο, θα θέλαμε να γνωρίζουμε για ποιο λόγο επιλέγετε να τροποποιήσετε το </w:t>
      </w:r>
      <w:proofErr w:type="spellStart"/>
      <w:r>
        <w:rPr>
          <w:rFonts w:eastAsia="Times New Roman" w:cs="Times New Roman"/>
          <w:szCs w:val="24"/>
        </w:rPr>
        <w:t>π.δ.</w:t>
      </w:r>
      <w:proofErr w:type="spellEnd"/>
      <w:r>
        <w:rPr>
          <w:rFonts w:eastAsia="Times New Roman" w:cs="Times New Roman"/>
          <w:szCs w:val="24"/>
        </w:rPr>
        <w:t xml:space="preserve"> 137/2017 με νόμο και δεν ακολουθείτε την ορθή διαδικασία νομοθέτησης, που είναι η υποβολή του στο Συμβούλιο της Επικρατείας και βεβαίως οι παρατηρήσει</w:t>
      </w:r>
      <w:r>
        <w:rPr>
          <w:rFonts w:eastAsia="Times New Roman" w:cs="Times New Roman"/>
          <w:szCs w:val="24"/>
        </w:rPr>
        <w:t>ς από πλευράς του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Δηλαδή, αλλάζετε ένα προεδρικό διάταγμα, το οποίο ξέρουμε πολύ καλά όλοι ότι ακολουθεί συγκεκριμένη διαδικασία όσον αφορά τη νομοθέτηση και προσπαθείτε εμμέσως με έναν νόμο να τροποποιήσετε το προεδρικό διάταγμα, το οποίο εσείς πρ</w:t>
      </w:r>
      <w:r>
        <w:rPr>
          <w:rFonts w:eastAsia="Times New Roman" w:cs="Times New Roman"/>
          <w:szCs w:val="24"/>
        </w:rPr>
        <w:t xml:space="preserve">ιν από περίπου έναν χρόνο είχατε φέρει στη νομοθετική διαδικασία. </w:t>
      </w:r>
    </w:p>
    <w:p w14:paraId="0B93CB74"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Διαβάζω, μάλιστα, στην τροπολογία με γενικό αριθμό 1502 και ειδικό 23, στην αιτιολογική έκθεση, ότι αποκαθίστανται σφάλματα που εκ παραδρομής εμφιλοχώρησαν σ’ αυτό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w:t>
      </w:r>
    </w:p>
    <w:p w14:paraId="0B93CB75"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κάτσει κανείς, κυρίες και κύριοι συνάδελφοι, να καταμετρήσει αυτά τα οποία εμφιλοχώρησαν ως σφάλματα, θα περίμενε να είναι ένα, δύο, τρία ίσως και λεκτικά ζητήματα. Όμως, θα δει ότι είναι είκοσι τέσσερις τροποποιήσεις. Είκοσι τέσσερις τροποποιήσεις μέσω </w:t>
      </w:r>
      <w:r>
        <w:rPr>
          <w:rFonts w:eastAsia="Times New Roman" w:cs="Times New Roman"/>
          <w:szCs w:val="24"/>
        </w:rPr>
        <w:t xml:space="preserve">αυτής της τροπολογίας θεωρούνται ως σφάλματα, τα οποία εμφιλοχώρησαν σε αυτό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σε ένα προεδρικό διάταγμα, το οποίο πέρασε τη διαδικασία, όπως είπαμε και προηγουμένως, του Συμβουλίου της Επικρατείας.</w:t>
      </w:r>
    </w:p>
    <w:p w14:paraId="0B93CB76"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Εμάς, κύριε Υπουργέ, μας κάνει να πι</w:t>
      </w:r>
      <w:r>
        <w:rPr>
          <w:rFonts w:eastAsia="Times New Roman" w:cs="Times New Roman"/>
          <w:szCs w:val="24"/>
        </w:rPr>
        <w:t xml:space="preserve">στεύουμε ότι δεν είναι απλώς σφάλματα τα οποία εμφιλοχώρησαν. Εκ των υστέρων θέλετε να αλλάξετε κάποιες διαδικασίες -είκοσι τέσσερις στον αριθμό- και προχωρείτε σ’ αυτό τον τρόπο νομοθέτησης. </w:t>
      </w:r>
    </w:p>
    <w:p w14:paraId="0B93CB77"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Όσον αφορά την τροπολογία με γενικό αριθμό 1510 και ειδικό 25 ν</w:t>
      </w:r>
      <w:r>
        <w:rPr>
          <w:rFonts w:eastAsia="Times New Roman" w:cs="Times New Roman"/>
          <w:szCs w:val="24"/>
        </w:rPr>
        <w:t>ομίζω –το είπαμε και προηγουμένως- ότι αποτελεί μία έμμεση ομολογία αποτυχίας από πλευράς της Κυβέρνησης, όσον αφορά την απορρόφηση κοινοτικών κονδυλίων, των οποίων μάλιστα η εγγραφή σε μία συλλογική απόφαση ένταξης των έργων των τομεακών προγραμμάτων είνα</w:t>
      </w:r>
      <w:r>
        <w:rPr>
          <w:rFonts w:eastAsia="Times New Roman" w:cs="Times New Roman"/>
          <w:szCs w:val="24"/>
        </w:rPr>
        <w:t xml:space="preserve">ι μόνο μία συνέπεια. </w:t>
      </w:r>
    </w:p>
    <w:p w14:paraId="0B93CB78"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Τρία χρόνια, λοιπόν, μετά την έναρξη της νέας </w:t>
      </w:r>
      <w:r>
        <w:rPr>
          <w:rFonts w:eastAsia="Times New Roman" w:cs="Times New Roman"/>
          <w:szCs w:val="24"/>
        </w:rPr>
        <w:t>π</w:t>
      </w:r>
      <w:r>
        <w:rPr>
          <w:rFonts w:eastAsia="Times New Roman" w:cs="Times New Roman"/>
          <w:szCs w:val="24"/>
        </w:rPr>
        <w:t xml:space="preserve">ρογραμματικής </w:t>
      </w:r>
      <w:r>
        <w:rPr>
          <w:rFonts w:eastAsia="Times New Roman" w:cs="Times New Roman"/>
          <w:szCs w:val="24"/>
        </w:rPr>
        <w:t>π</w:t>
      </w:r>
      <w:r>
        <w:rPr>
          <w:rFonts w:eastAsia="Times New Roman" w:cs="Times New Roman"/>
          <w:szCs w:val="24"/>
        </w:rPr>
        <w:t xml:space="preserve">εριόδου, μιλάμε για «0 ευρώ», τα οποία στην ουσία έχουν δοθεί στις επιχειρήσεις. Μάλιστα, κυρίες και κύριοι συνάδελφοι, αν </w:t>
      </w:r>
      <w:r>
        <w:rPr>
          <w:rFonts w:eastAsia="Times New Roman" w:cs="Times New Roman"/>
          <w:szCs w:val="24"/>
        </w:rPr>
        <w:lastRenderedPageBreak/>
        <w:t>εξαιρέσει κανείς τους οδικούς άξονες οι οποίοι θα</w:t>
      </w:r>
      <w:r>
        <w:rPr>
          <w:rFonts w:eastAsia="Times New Roman" w:cs="Times New Roman"/>
          <w:szCs w:val="24"/>
        </w:rPr>
        <w:t xml:space="preserve"> έπρεπε να είχαν ολοκληρωθεί με λεφτά που θα έπρεπε να έχουν </w:t>
      </w:r>
      <w:proofErr w:type="spellStart"/>
      <w:r>
        <w:rPr>
          <w:rFonts w:eastAsia="Times New Roman" w:cs="Times New Roman"/>
          <w:szCs w:val="24"/>
        </w:rPr>
        <w:t>απορροφηθεί</w:t>
      </w:r>
      <w:proofErr w:type="spellEnd"/>
      <w:r>
        <w:rPr>
          <w:rFonts w:eastAsia="Times New Roman" w:cs="Times New Roman"/>
          <w:szCs w:val="24"/>
        </w:rPr>
        <w:t xml:space="preserve"> από το προηγούμενο ΕΣΠΑ, θα δει ότι η απορρόφηση συνολικά είναι πάρα πολύ απογοητευτική. </w:t>
      </w:r>
    </w:p>
    <w:p w14:paraId="0B93CB79"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Νομίζω ότι πρέπει να αφήσουμε όλοι την παρελκυστική τακτική του να παρκάρουμε κονδύλια –και π</w:t>
      </w:r>
      <w:r>
        <w:rPr>
          <w:rFonts w:eastAsia="Times New Roman" w:cs="Times New Roman"/>
          <w:szCs w:val="24"/>
        </w:rPr>
        <w:t>ρέπει να το δείτε και εσείς, κύριε Υπουργέ- σε διάφορα ταμεία, όπως το ΤΕΠIX του «</w:t>
      </w:r>
      <w:proofErr w:type="spellStart"/>
      <w:r>
        <w:rPr>
          <w:rFonts w:eastAsia="Times New Roman" w:cs="Times New Roman"/>
          <w:szCs w:val="24"/>
        </w:rPr>
        <w:t>equity</w:t>
      </w:r>
      <w:proofErr w:type="spellEnd"/>
      <w:r>
        <w:rPr>
          <w:rFonts w:eastAsia="Times New Roman" w:cs="Times New Roman"/>
          <w:szCs w:val="24"/>
        </w:rPr>
        <w:t xml:space="preserve"> </w:t>
      </w:r>
      <w:proofErr w:type="spellStart"/>
      <w:r>
        <w:rPr>
          <w:rFonts w:eastAsia="Times New Roman" w:cs="Times New Roman"/>
          <w:szCs w:val="24"/>
        </w:rPr>
        <w:t>fund</w:t>
      </w:r>
      <w:proofErr w:type="spellEnd"/>
      <w:r>
        <w:rPr>
          <w:rFonts w:eastAsia="Times New Roman"/>
          <w:color w:val="545454"/>
          <w:szCs w:val="24"/>
          <w:shd w:val="clear" w:color="auto" w:fill="FFFFFF"/>
        </w:rPr>
        <w:t>»,</w:t>
      </w:r>
      <w:r>
        <w:rPr>
          <w:rFonts w:eastAsia="Times New Roman" w:cs="Times New Roman"/>
          <w:szCs w:val="24"/>
        </w:rPr>
        <w:t xml:space="preserve"> ώστε να εμφανίζονται ως απορροφημένα.</w:t>
      </w:r>
    </w:p>
    <w:p w14:paraId="0B93CB7A"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θα πρέπει να μας εξηγήσετε ως Κυβέρνηση πώς επί τρία χρόνια προσπαθείτε να φτιάξετε στους υπαλλήλους της ΜΟΔ ένα τεχνολογικό σύστημα δήθεν αξιοκρατικής επιλογής, το οποίο τελικά δεν δούλεψε. </w:t>
      </w:r>
    </w:p>
    <w:p w14:paraId="0B93CB7B"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Πρέπει, επίσης, να μας εξηγήσετε πώς προ ημερών η Κομισιόν συμφ</w:t>
      </w:r>
      <w:r>
        <w:rPr>
          <w:rFonts w:eastAsia="Times New Roman" w:cs="Times New Roman"/>
          <w:szCs w:val="24"/>
        </w:rPr>
        <w:t xml:space="preserve">ώνησε να ξηλωθεί το σύστημα του κ. </w:t>
      </w:r>
      <w:proofErr w:type="spellStart"/>
      <w:r>
        <w:rPr>
          <w:rFonts w:eastAsia="Times New Roman" w:cs="Times New Roman"/>
          <w:szCs w:val="24"/>
        </w:rPr>
        <w:t>Χαρίτση</w:t>
      </w:r>
      <w:proofErr w:type="spellEnd"/>
      <w:r>
        <w:rPr>
          <w:rFonts w:eastAsia="Times New Roman" w:cs="Times New Roman"/>
          <w:szCs w:val="24"/>
        </w:rPr>
        <w:t xml:space="preserve"> και να μπει το προηγούμενο, μήπως και προχωρήσει κάποιο πρόγραμμα στο ΕΣΠΑ. </w:t>
      </w:r>
    </w:p>
    <w:p w14:paraId="0B93CB7C"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Πρέπει επίσης, κάποια στιγμή ως Κυβέρνηση να μας δώσετε τον κατάλογο των έργων, τα οποία είναι όχι εγκεκριμένα, αλλά αυτά τα οποία τουλά</w:t>
      </w:r>
      <w:r>
        <w:rPr>
          <w:rFonts w:eastAsia="Times New Roman" w:cs="Times New Roman"/>
          <w:szCs w:val="24"/>
        </w:rPr>
        <w:t xml:space="preserve">χιστον έχουν </w:t>
      </w:r>
      <w:proofErr w:type="spellStart"/>
      <w:r>
        <w:rPr>
          <w:rFonts w:eastAsia="Times New Roman" w:cs="Times New Roman"/>
          <w:szCs w:val="24"/>
        </w:rPr>
        <w:t>συμβασιοποιηθεί</w:t>
      </w:r>
      <w:proofErr w:type="spellEnd"/>
      <w:r>
        <w:rPr>
          <w:rFonts w:eastAsia="Times New Roman" w:cs="Times New Roman"/>
          <w:szCs w:val="24"/>
        </w:rPr>
        <w:t>.</w:t>
      </w:r>
    </w:p>
    <w:p w14:paraId="0B93CB7D"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Τελειώνω με την τροπολογία με γενικό αριθμό 1511 και ειδικό 26. Είναι αυτή η τροπολογία –και θα κλείσω μ’ αυτό, κύριε Υπουργέ- η οποία στην ουσία είναι ένα ολόκληρο νομοσχέδιο. Μιλάμε για μια τροπολογία συνολικά είκοσι επτά σε</w:t>
      </w:r>
      <w:r>
        <w:rPr>
          <w:rFonts w:eastAsia="Times New Roman" w:cs="Times New Roman"/>
          <w:szCs w:val="24"/>
        </w:rPr>
        <w:t>λίδων, όταν το νομοσχέδιο το οποίο συζητούμε σήμερα είναι ένα νομοσχέδιο επτά σελίδων, η ο</w:t>
      </w:r>
      <w:r>
        <w:rPr>
          <w:rFonts w:eastAsia="Times New Roman" w:cs="Times New Roman"/>
          <w:szCs w:val="24"/>
        </w:rPr>
        <w:lastRenderedPageBreak/>
        <w:t xml:space="preserve">ποία κατατέθηκε στην ελληνική Βουλή 11.05΄ σήμερα το πρωί, δηλαδή λιγότερο από δύο ώρες προ της ενάρξεως της συζήτησης και καλούμαστε επ’ αυτού να μπούμε στην ουσία. </w:t>
      </w:r>
    </w:p>
    <w:p w14:paraId="0B93CB7E"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Ολοκληρώνω, λέγοντας ότι για τους λόγους τους οποίους εξέθεσα προηγουμένως, θα είμαστε αρνητικοί. Σας καλούμε στο εξής να απόσχετε από την κακή νομοθέτηση, η οποία ενώ υπήρξε εξαίρεση σε όλες τις προηγούμενες κοινοβουλευτικές περιόδους, δυστυχώς την έχετε</w:t>
      </w:r>
      <w:r>
        <w:rPr>
          <w:rFonts w:eastAsia="Times New Roman" w:cs="Times New Roman"/>
          <w:szCs w:val="24"/>
        </w:rPr>
        <w:t xml:space="preserve"> κάνει κανόνα και δεν υπάρχει πλέον καμ</w:t>
      </w:r>
      <w:r>
        <w:rPr>
          <w:rFonts w:eastAsia="Times New Roman" w:cs="Times New Roman"/>
          <w:szCs w:val="24"/>
        </w:rPr>
        <w:t>μ</w:t>
      </w:r>
      <w:r>
        <w:rPr>
          <w:rFonts w:eastAsia="Times New Roman" w:cs="Times New Roman"/>
          <w:szCs w:val="24"/>
        </w:rPr>
        <w:t xml:space="preserve">ία δικαιολογία πίεσης χρόνου. Οι τροπολογίες πρέπει να κατατίθενται εμπρόθεσμα, να είναι ως επί το </w:t>
      </w:r>
      <w:proofErr w:type="spellStart"/>
      <w:r>
        <w:rPr>
          <w:rFonts w:eastAsia="Times New Roman" w:cs="Times New Roman"/>
          <w:szCs w:val="24"/>
        </w:rPr>
        <w:t>πλείστον</w:t>
      </w:r>
      <w:proofErr w:type="spellEnd"/>
      <w:r>
        <w:rPr>
          <w:rFonts w:eastAsia="Times New Roman" w:cs="Times New Roman"/>
          <w:szCs w:val="24"/>
        </w:rPr>
        <w:t xml:space="preserve"> τροπολογίες που να αφορούν σχετικά νομοσχέδια και να μην καλείται η Εθνική Αντιπροσωπεία να προσπαθεί να απο</w:t>
      </w:r>
      <w:r>
        <w:rPr>
          <w:rFonts w:eastAsia="Times New Roman" w:cs="Times New Roman"/>
          <w:szCs w:val="24"/>
        </w:rPr>
        <w:t>φασίσει επί τροπολογιών κυριολεκτικά στο «παρά πέντε».</w:t>
      </w:r>
    </w:p>
    <w:p w14:paraId="0B93CB7F"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B93CB80" w14:textId="77777777" w:rsidR="009028E6" w:rsidRDefault="00A2758D">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B93CB81"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τον κ. Κεφαλογιάννη.</w:t>
      </w:r>
    </w:p>
    <w:p w14:paraId="0B93CB82" w14:textId="77777777" w:rsidR="009028E6" w:rsidRDefault="00A2758D">
      <w:pPr>
        <w:spacing w:after="0"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να ανακοινώσω </w:t>
      </w:r>
      <w:r>
        <w:rPr>
          <w:rFonts w:eastAsia="Times New Roman" w:cs="Times New Roman"/>
        </w:rPr>
        <w:t>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δύο</w:t>
      </w:r>
      <w:r>
        <w:rPr>
          <w:rFonts w:eastAsia="Times New Roman" w:cs="Times New Roman"/>
        </w:rPr>
        <w:t xml:space="preserve"> μαθήτριες και μαθητές και τρεις συνοδοί εκπαιδευτικοί από το 2</w:t>
      </w:r>
      <w:r>
        <w:rPr>
          <w:rFonts w:eastAsia="Times New Roman" w:cs="Times New Roman"/>
          <w:vertAlign w:val="superscript"/>
        </w:rPr>
        <w:t>ο</w:t>
      </w:r>
      <w:r>
        <w:rPr>
          <w:rFonts w:eastAsia="Times New Roman" w:cs="Times New Roman"/>
        </w:rPr>
        <w:t xml:space="preserve"> Γενικό Λύκειο Κιάτου. </w:t>
      </w:r>
    </w:p>
    <w:p w14:paraId="0B93CB83" w14:textId="77777777" w:rsidR="009028E6" w:rsidRDefault="00A2758D">
      <w:pPr>
        <w:spacing w:after="0" w:line="600" w:lineRule="auto"/>
        <w:ind w:firstLine="720"/>
        <w:jc w:val="both"/>
        <w:rPr>
          <w:rFonts w:eastAsia="Times New Roman" w:cs="Times New Roman"/>
        </w:rPr>
      </w:pPr>
      <w:r>
        <w:rPr>
          <w:rFonts w:eastAsia="Times New Roman" w:cs="Times New Roman"/>
        </w:rPr>
        <w:t xml:space="preserve">Η Βουλή τούς καλωσορίζει. </w:t>
      </w:r>
    </w:p>
    <w:p w14:paraId="0B93CB84" w14:textId="77777777" w:rsidR="009028E6" w:rsidRDefault="00A2758D">
      <w:pPr>
        <w:spacing w:after="0"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B93CB85" w14:textId="77777777" w:rsidR="009028E6" w:rsidRDefault="00A2758D">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Κοινοβουλευτικός Εκπρόσωπος από τη Δημοκρατική Συμπαράταξη ΠΑΣΟΚ</w:t>
      </w:r>
      <w:r>
        <w:rPr>
          <w:rFonts w:eastAsia="Times New Roman" w:cs="Times New Roman"/>
          <w:szCs w:val="24"/>
        </w:rPr>
        <w:t xml:space="preserve"> - </w:t>
      </w:r>
      <w:r>
        <w:rPr>
          <w:rFonts w:eastAsia="Times New Roman" w:cs="Times New Roman"/>
          <w:szCs w:val="24"/>
        </w:rPr>
        <w:t>ΔΗΜΑΡ κ.</w:t>
      </w:r>
      <w:r>
        <w:rPr>
          <w:rFonts w:eastAsia="Times New Roman" w:cs="Times New Roman"/>
          <w:szCs w:val="24"/>
        </w:rPr>
        <w:t xml:space="preserve"> Ιωάννης Κουτσούκος για δώδεκα λεπτά.</w:t>
      </w:r>
    </w:p>
    <w:p w14:paraId="0B93CB86"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ΓΙΑΝΝΗΣ ΚΟΥΤΣΟΥΚΟΣ: </w:t>
      </w:r>
      <w:r>
        <w:rPr>
          <w:rFonts w:eastAsia="Times New Roman"/>
          <w:color w:val="000000"/>
          <w:szCs w:val="24"/>
        </w:rPr>
        <w:t>Ευχαριστώ, κύριε Πρόεδρε.</w:t>
      </w:r>
      <w:r>
        <w:rPr>
          <w:rFonts w:eastAsia="Times New Roman" w:cs="Times New Roman"/>
          <w:szCs w:val="24"/>
        </w:rPr>
        <w:t xml:space="preserve"> </w:t>
      </w:r>
    </w:p>
    <w:p w14:paraId="0B93CB87"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Να δώσω και εγώ τις ειλικρινείς μου ευχές για επιτυχίες στον Αντιπρόεδρο που ανέλαβε και ένα σημαντικό Υπουργείο. Πιστεύω ότι θα έχουμε την ευκαιρία να αναδείξουμε και τις</w:t>
      </w:r>
      <w:r>
        <w:rPr>
          <w:rFonts w:eastAsia="Times New Roman" w:cs="Times New Roman"/>
          <w:szCs w:val="24"/>
        </w:rPr>
        <w:t xml:space="preserve"> συμφωνίες μας και τις διαφωνίες μας μέσα από έναν διάλογο, αρκεί να τον πιστεύει η Κυβέρνηση.</w:t>
      </w:r>
    </w:p>
    <w:p w14:paraId="0B93CB88"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Όμως, κύριε Υπουργέ, λυπάμαι πάρα πολύ που βρέθηκα εδώ, σε αυτή την Αίθουσα και σας είδα να παρακολουθείτε σιωπηλός τον εκπρόσωπο της Χρυσής Αυγής να λέει ότι όσ</w:t>
      </w:r>
      <w:r>
        <w:rPr>
          <w:rFonts w:eastAsia="Times New Roman" w:cs="Times New Roman"/>
          <w:szCs w:val="24"/>
        </w:rPr>
        <w:t xml:space="preserve">οι πήγαν εξορίες, πήγαν για ψάρεμα και για να γράφουν ποιήματα. Φαντάζομαι, επειδή </w:t>
      </w:r>
      <w:r>
        <w:rPr>
          <w:rFonts w:eastAsia="Times New Roman" w:cs="Times New Roman"/>
          <w:szCs w:val="24"/>
        </w:rPr>
        <w:lastRenderedPageBreak/>
        <w:t>σας ξέρω, ότι προσβληθήκατε, όπως έχουμε προσβληθεί όλοι από αυτές τις πρακτικές των νεοναζιστών εδώ, σε αυτή την Αίθουσα.</w:t>
      </w:r>
    </w:p>
    <w:p w14:paraId="0B93CB89"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Όμως, η αναφορά μου γίνεται, κύριε Υπουργέ, για να</w:t>
      </w:r>
      <w:r>
        <w:rPr>
          <w:rFonts w:eastAsia="Times New Roman" w:cs="Times New Roman"/>
          <w:szCs w:val="24"/>
        </w:rPr>
        <w:t xml:space="preserve"> δω αν έχετε προβληματιστεί καθόλου από τις εξελίξεις, διότι κάνατε μια αναφορά στη σχέση των νεοναζιστών με τον ολοκληρωτισμό και τελικά ότι το να ξιφουλκούν κατά των μονοπωλίων τελικά στρέφεται κατά των φτωχών. </w:t>
      </w:r>
    </w:p>
    <w:p w14:paraId="0B93CB8A"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Όμως, δεν βλέπω να έχετε βγάλει συμπεράσμα</w:t>
      </w:r>
      <w:r>
        <w:rPr>
          <w:rFonts w:eastAsia="Times New Roman" w:cs="Times New Roman"/>
          <w:szCs w:val="24"/>
        </w:rPr>
        <w:t xml:space="preserve">τα από την εποχή που μια ρητορεία για το πολιτικό σύστημα που πρόδωσε τη χώρα, τους «γερμανοτσολιάδες» και τους «πουλημένους», που μπορεί τότε να εξυπηρετούσε το λεγόμενο </w:t>
      </w:r>
      <w:proofErr w:type="spellStart"/>
      <w:r>
        <w:rPr>
          <w:rFonts w:eastAsia="Times New Roman" w:cs="Times New Roman"/>
          <w:szCs w:val="24"/>
        </w:rPr>
        <w:t>αντιμνημονιακό</w:t>
      </w:r>
      <w:proofErr w:type="spellEnd"/>
      <w:r>
        <w:rPr>
          <w:rFonts w:eastAsia="Times New Roman" w:cs="Times New Roman"/>
          <w:szCs w:val="24"/>
        </w:rPr>
        <w:t xml:space="preserve"> μέτωπο, έφερε τους νεοναζί σε αυτή εδώ την Αίθουσα, </w:t>
      </w:r>
      <w:r>
        <w:rPr>
          <w:rFonts w:eastAsia="Times New Roman"/>
          <w:szCs w:val="24"/>
        </w:rPr>
        <w:t>οι οποίοι</w:t>
      </w:r>
      <w:r>
        <w:rPr>
          <w:rFonts w:eastAsia="Times New Roman" w:cs="Times New Roman"/>
          <w:szCs w:val="24"/>
        </w:rPr>
        <w:t xml:space="preserve"> ιστορικά</w:t>
      </w:r>
      <w:r>
        <w:rPr>
          <w:rFonts w:eastAsia="Times New Roman" w:cs="Times New Roman"/>
          <w:szCs w:val="24"/>
        </w:rPr>
        <w:t xml:space="preserve"> -και το ξέρετε πάρα πολύ καλά- συμμετείχαν σε όλες τις εθνικές </w:t>
      </w:r>
      <w:r>
        <w:rPr>
          <w:rFonts w:eastAsia="Times New Roman" w:cs="Times New Roman"/>
          <w:szCs w:val="24"/>
        </w:rPr>
        <w:lastRenderedPageBreak/>
        <w:t xml:space="preserve">εκλογές από τη Μεταπολίτευση και μετά με ποσοστά κάτω από 0,5%. </w:t>
      </w:r>
    </w:p>
    <w:p w14:paraId="0B93CB8B"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Έχω την αίσθηση ότι δεν έχετε βγάλει ακόμα συμπεράσματα, διότι παρακολουθώντας τη συζήτηση προχθές για την </w:t>
      </w:r>
      <w:r>
        <w:rPr>
          <w:rFonts w:eastAsia="Times New Roman" w:cs="Times New Roman"/>
          <w:szCs w:val="24"/>
        </w:rPr>
        <w:t>π</w:t>
      </w:r>
      <w:r>
        <w:rPr>
          <w:rFonts w:eastAsia="Times New Roman" w:cs="Times New Roman"/>
          <w:szCs w:val="24"/>
        </w:rPr>
        <w:t>ροανακριτική για τη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δύο κομμάτων η επιχειρηματολογία συνέπιπτε, του ΣΥΡΙΖΑ και της Χρυσής Αυγής. Δυστυχώς αυτή είναι μια διαπίστωση αντικειμενική. </w:t>
      </w:r>
    </w:p>
    <w:p w14:paraId="0B93CB8C"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Δεν θέλω σε καμμία περίπτωση να εξισώσω πρακτικές, συμπεριφορές και ιδεολογίες. Το λέω γιατί πιστεύω ότι για να υπε</w:t>
      </w:r>
      <w:r>
        <w:rPr>
          <w:rFonts w:eastAsia="Times New Roman" w:cs="Times New Roman"/>
          <w:szCs w:val="24"/>
        </w:rPr>
        <w:t xml:space="preserve">ρασπίσουμε τη δημοκρατία, την οποία είπατε ότι η ρητορεία της Χρυσής Αυγής στοχεύει, είμαστε υποχρεωμένοι να μιλήσουμε πια για τη σχέση της δημοκρατίας με την αλήθεια και να ανατρέψουμε τη </w:t>
      </w:r>
      <w:r>
        <w:rPr>
          <w:rFonts w:eastAsia="Times New Roman" w:cs="Times New Roman"/>
          <w:szCs w:val="24"/>
        </w:rPr>
        <w:lastRenderedPageBreak/>
        <w:t>λογική του λαϊκισμού που εξέθρεψε τα φαινόμενα του ολοκληρωτισμού κ</w:t>
      </w:r>
      <w:r>
        <w:rPr>
          <w:rFonts w:eastAsia="Times New Roman" w:cs="Times New Roman"/>
          <w:szCs w:val="24"/>
        </w:rPr>
        <w:t>αι στην Ελλάδα και από ό,τι βλέπουμε εκτρέφει και ανάλογα φαινόμενα στην Ευρώπη. Λυπάμαι που ξεκίνησα την τοποθέτησή μου με αυτή τη παρατήρηση, μαζί με τις ευχές μου</w:t>
      </w:r>
      <w:r>
        <w:rPr>
          <w:rFonts w:eastAsia="Times New Roman" w:cs="Times New Roman"/>
          <w:szCs w:val="24"/>
        </w:rPr>
        <w:t>.</w:t>
      </w:r>
    </w:p>
    <w:p w14:paraId="0B93CB8D"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την </w:t>
      </w:r>
      <w:r>
        <w:rPr>
          <w:rFonts w:eastAsia="Times New Roman" w:cs="Times New Roman"/>
          <w:szCs w:val="24"/>
        </w:rPr>
        <w:t>ο</w:t>
      </w:r>
      <w:r>
        <w:rPr>
          <w:rFonts w:eastAsia="Times New Roman" w:cs="Times New Roman"/>
          <w:szCs w:val="24"/>
        </w:rPr>
        <w:t>δηγία και το νομοσχέδιο που την ενσωματώνει στη χώρα μας αναφέρθηκε αναλυτικά ο εισηγητής μας, ο κ. Οδυσσέας Κωνσταντινόπουλος. Έκανε εύστοχες παρατηρήσεις. Επιχείρησε ο Υπουργός να απαντήσει σε μία-δύο από αυτές, ιδίως σε σχέση με την υποχρεωτική διαμεσολ</w:t>
      </w:r>
      <w:r>
        <w:rPr>
          <w:rFonts w:eastAsia="Times New Roman" w:cs="Times New Roman"/>
          <w:szCs w:val="24"/>
        </w:rPr>
        <w:t>άβηση. Δεν νομίζω ότι ήταν τόσο πειστική η απάντησή του, αλλά δεν έχω και τα νομικά κείμενα μπροστά μου. Πάντως είναι ένα πραγματικό γεγονός, να θεσπίζεις την υποχρεωτική διαμεσολάβηση για αστικές διαφορές και για διαφορές που έχουν να κάνουν μεταξύ εμπορι</w:t>
      </w:r>
      <w:r>
        <w:rPr>
          <w:rFonts w:eastAsia="Times New Roman" w:cs="Times New Roman"/>
          <w:szCs w:val="24"/>
        </w:rPr>
        <w:t xml:space="preserve">κών </w:t>
      </w:r>
      <w:r>
        <w:rPr>
          <w:rFonts w:eastAsia="Times New Roman" w:cs="Times New Roman"/>
          <w:szCs w:val="24"/>
        </w:rPr>
        <w:lastRenderedPageBreak/>
        <w:t>επιχειρήσεων και από την άλλη να θεσπίζεις ένα σύστημα αποζημίωσης για παράβαση του δικαίου του ανταγωνισμού που πρέπει να υπερβεί αυτή τη διαδικασία της υποχρεωτικής διαμεσολάβησης.</w:t>
      </w:r>
    </w:p>
    <w:p w14:paraId="0B93CB8E"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Όπως δεν είναι, πιστεύω, σωστή και η επιχειρηματολογία του κυρίου Υπο</w:t>
      </w:r>
      <w:r>
        <w:rPr>
          <w:rFonts w:eastAsia="Times New Roman" w:cs="Times New Roman"/>
          <w:szCs w:val="24"/>
        </w:rPr>
        <w:t>υργού που επίσης επιχείρησε να απαντήσει στον εισηγητή μας για τα πρόστιμα των 50.000 έως 100.000 ευρώ. Έχω δει και σε άλλα νομοσχέδια την Κυβέρνηση να ρέπει προς μια λογική μείωσης των προστίμων όταν αυτά αφορούν πολυεθνικές ή μεγάλες επιχειρήσεις, που έπ</w:t>
      </w:r>
      <w:r>
        <w:rPr>
          <w:rFonts w:eastAsia="Times New Roman" w:cs="Times New Roman"/>
          <w:szCs w:val="24"/>
        </w:rPr>
        <w:t xml:space="preserve">ρεπε να είμαστε παρά πολύ αυστηρότεροι. </w:t>
      </w:r>
    </w:p>
    <w:p w14:paraId="0B93CB8F"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Κλείνω με αυτές τις δύο παρατηρήσεις σε σχέση με το νομοσχέδιο. Θα πω στο τέλος της ομιλίας μου και για τις </w:t>
      </w:r>
      <w:r>
        <w:rPr>
          <w:rFonts w:eastAsia="Times New Roman" w:cs="Times New Roman"/>
          <w:bCs/>
          <w:szCs w:val="24"/>
        </w:rPr>
        <w:t>τροπολογίες.</w:t>
      </w:r>
    </w:p>
    <w:p w14:paraId="0B93CB90"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Όμως, κυρίες και κύριοι συνάδελφοι, δεν είναι δυνατό να μη εκμεταλλευτούμε την παρουσία εδώ το</w:t>
      </w:r>
      <w:r>
        <w:rPr>
          <w:rFonts w:eastAsia="Times New Roman" w:cs="Times New Roman"/>
          <w:szCs w:val="24"/>
        </w:rPr>
        <w:t xml:space="preserve">υ Αντιπροέδρου της Κυβέρνησης, του κ. Δραγασάκη, ο οποίος κλείνοντας την ομιλία του έκανε μια αναφορά στις προσπάθειες που κάνει η Κυβέρνηση να επιταχύνει τη λήξη της αξιολόγησης με βάση τα δικά της </w:t>
      </w:r>
      <w:proofErr w:type="spellStart"/>
      <w:r>
        <w:rPr>
          <w:rFonts w:eastAsia="Times New Roman" w:cs="Times New Roman"/>
          <w:szCs w:val="24"/>
        </w:rPr>
        <w:t>προαπαιτούμενα</w:t>
      </w:r>
      <w:proofErr w:type="spellEnd"/>
      <w:r>
        <w:rPr>
          <w:rFonts w:eastAsia="Times New Roman" w:cs="Times New Roman"/>
          <w:szCs w:val="24"/>
        </w:rPr>
        <w:t>, αυτά που είναι ιδιοκτησία της.</w:t>
      </w:r>
    </w:p>
    <w:p w14:paraId="0B93CB91"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Υπου</w:t>
      </w:r>
      <w:r>
        <w:rPr>
          <w:rFonts w:eastAsia="Times New Roman" w:cs="Times New Roman"/>
          <w:szCs w:val="24"/>
        </w:rPr>
        <w:t xml:space="preserve">ργέ, επειδή παραπέμψατε τους ομιλητές που έθεσαν άλλα ζητήματα στον κοινοβουλευτικό έλεγχο και σωστά κάνατε, πρέπει να σας πω ότι ένα μείζον ζήτημα που συνδέεται με την πορεία της χώρας αφορά αυτό που η Κυβέρνηση έχει πει ότι διαπραγματεύεται για το τέλος </w:t>
      </w:r>
      <w:r>
        <w:rPr>
          <w:rFonts w:eastAsia="Times New Roman" w:cs="Times New Roman"/>
          <w:szCs w:val="24"/>
        </w:rPr>
        <w:t>του προγράμματος, για τις μεσοπρόθεσμες ρυθμίσεις για το χρέος.</w:t>
      </w:r>
    </w:p>
    <w:p w14:paraId="0B93CB9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lang w:val="en-US"/>
        </w:rPr>
        <w:lastRenderedPageBreak/>
        <w:t>E</w:t>
      </w:r>
      <w:proofErr w:type="spellStart"/>
      <w:r>
        <w:rPr>
          <w:rFonts w:eastAsia="Times New Roman" w:cs="Times New Roman"/>
          <w:szCs w:val="24"/>
        </w:rPr>
        <w:t>πειδή</w:t>
      </w:r>
      <w:proofErr w:type="spellEnd"/>
      <w:r>
        <w:rPr>
          <w:rFonts w:eastAsia="Times New Roman" w:cs="Times New Roman"/>
          <w:szCs w:val="24"/>
        </w:rPr>
        <w:t xml:space="preserve"> η όλη στρατηγική σας, απορρίπτοντας τη λογική της προληπτικής πιστοληπτικής γραμμής, είναι η δημιουργία του λεγόμενου «μαξιλαριού», ο κ. Βενιζέλος έχει κάνει συγκεκριμένη ερώτηση στον κ</w:t>
      </w:r>
      <w:r>
        <w:rPr>
          <w:rFonts w:eastAsia="Times New Roman" w:cs="Times New Roman"/>
          <w:szCs w:val="24"/>
        </w:rPr>
        <w:t xml:space="preserve">. </w:t>
      </w:r>
      <w:proofErr w:type="spellStart"/>
      <w:r>
        <w:rPr>
          <w:rFonts w:eastAsia="Times New Roman" w:cs="Times New Roman"/>
          <w:szCs w:val="24"/>
        </w:rPr>
        <w:t>Τσακαλώτο</w:t>
      </w:r>
      <w:proofErr w:type="spellEnd"/>
      <w:r>
        <w:rPr>
          <w:rFonts w:eastAsia="Times New Roman" w:cs="Times New Roman"/>
          <w:szCs w:val="24"/>
        </w:rPr>
        <w:t xml:space="preserve"> για το ποια είναι τα βήματα, ποια είναι τα ποσά και ποια τα ταμεία. Ο κ. </w:t>
      </w:r>
      <w:proofErr w:type="spellStart"/>
      <w:r>
        <w:rPr>
          <w:rFonts w:eastAsia="Times New Roman" w:cs="Times New Roman"/>
          <w:szCs w:val="24"/>
        </w:rPr>
        <w:t>Τσακαλώτος</w:t>
      </w:r>
      <w:proofErr w:type="spellEnd"/>
      <w:r>
        <w:rPr>
          <w:rFonts w:eastAsia="Times New Roman" w:cs="Times New Roman"/>
          <w:szCs w:val="24"/>
        </w:rPr>
        <w:t xml:space="preserve"> δεν απαντά. Επιχείρησε ο κ. Βενιζέλος να την μετατρέψει σε επίκαιρη ερώτηση για να γίνει μια συζήτηση εδώ στη Βουλή και πήρε την απάντηση ότι «την ώρα που γίνον</w:t>
      </w:r>
      <w:r>
        <w:rPr>
          <w:rFonts w:eastAsia="Times New Roman" w:cs="Times New Roman"/>
          <w:szCs w:val="24"/>
        </w:rPr>
        <w:t xml:space="preserve">ται αυτές οι άτυπες διαπραγματεύσεις, δεν μπορούμε να ενημερώνουμε τη Βουλή». Μα, είναι σοβαρά πράγματα αυτά; Απευθύνομαι σε εσάς που ήρθατε στην </w:t>
      </w:r>
      <w:r>
        <w:rPr>
          <w:rFonts w:eastAsia="Times New Roman" w:cs="Times New Roman"/>
          <w:szCs w:val="24"/>
        </w:rPr>
        <w:t>ε</w:t>
      </w:r>
      <w:r>
        <w:rPr>
          <w:rFonts w:eastAsia="Times New Roman" w:cs="Times New Roman"/>
          <w:szCs w:val="24"/>
        </w:rPr>
        <w:t>πιτροπή για το χρέος και κάνατε μια πάρα πολύ σοβαρή τοποθέτηση για την αντιμετώπισή του. Άρα, σκότος για ένα</w:t>
      </w:r>
      <w:r>
        <w:rPr>
          <w:rFonts w:eastAsia="Times New Roman" w:cs="Times New Roman"/>
          <w:szCs w:val="24"/>
        </w:rPr>
        <w:t xml:space="preserve"> πολύ μεγάλο θέμα. </w:t>
      </w:r>
    </w:p>
    <w:p w14:paraId="0B93CB9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Μπορείτε να μας εξηγήσετε, κύριε Αντιπρόεδρε της Κυβέρνησης, αυτή η επιχειρηματολογία του Διεθνούς Νομισματικού Ταμείου που τη βλέπουμε στα πρωτοσέλιδα των εφημερίδων τις τελευταίες ημέρες για </w:t>
      </w:r>
      <w:proofErr w:type="spellStart"/>
      <w:r>
        <w:rPr>
          <w:rFonts w:eastAsia="Times New Roman" w:cs="Times New Roman"/>
          <w:szCs w:val="24"/>
        </w:rPr>
        <w:t>εμπροσθοβαρή</w:t>
      </w:r>
      <w:proofErr w:type="spellEnd"/>
      <w:r>
        <w:rPr>
          <w:rFonts w:eastAsia="Times New Roman" w:cs="Times New Roman"/>
          <w:szCs w:val="24"/>
        </w:rPr>
        <w:t xml:space="preserve"> εφαρμογή όλου του πακέτου του </w:t>
      </w:r>
      <w:r>
        <w:rPr>
          <w:rFonts w:eastAsia="Times New Roman" w:cs="Times New Roman"/>
          <w:szCs w:val="24"/>
        </w:rPr>
        <w:t>λεγόμενου τέταρτου μνημονίου, αυτού δηλαδή που εσείς ψηφίζατε σαν συμπληρωματικό και είχε την περικοπή των συντάξεων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2019 και την περικοπή του αφορολόγητου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2020, για να διασφαλίσουμε τα πρωτογενή του 3,5% μέχρι το 2022, πού εδράζεται; Προφα</w:t>
      </w:r>
      <w:r>
        <w:rPr>
          <w:rFonts w:eastAsia="Times New Roman" w:cs="Times New Roman"/>
          <w:szCs w:val="24"/>
        </w:rPr>
        <w:t>νώς εδράζεται στην αποτύπωση της Εθνικής Στατιστικής Υπηρεσίας ότι έπεσαν οι στόχοι έξω για την ανάπτυξη το 2017 και έπεσαν έξω πάνω από μια μονάδα. Από 2,7% πήγαμε στο 1,4%. Άρα έχουμε απώλεια εθνικού εισοδήματος, έχουμε απώλεια εθνικού προϊόντος ΑΕΠ, άρα</w:t>
      </w:r>
      <w:r>
        <w:rPr>
          <w:rFonts w:eastAsia="Times New Roman" w:cs="Times New Roman"/>
          <w:szCs w:val="24"/>
        </w:rPr>
        <w:t xml:space="preserve"> θα μειωθούν τα φορολογικά έσοδα, </w:t>
      </w:r>
      <w:r>
        <w:rPr>
          <w:rFonts w:eastAsia="Times New Roman" w:cs="Times New Roman"/>
          <w:szCs w:val="24"/>
        </w:rPr>
        <w:lastRenderedPageBreak/>
        <w:t xml:space="preserve">παρά την αύξηση των συντελεστών, την </w:t>
      </w:r>
      <w:proofErr w:type="spellStart"/>
      <w:r>
        <w:rPr>
          <w:rFonts w:eastAsia="Times New Roman" w:cs="Times New Roman"/>
          <w:szCs w:val="24"/>
        </w:rPr>
        <w:t>υπερφορολόγηση</w:t>
      </w:r>
      <w:proofErr w:type="spellEnd"/>
      <w:r>
        <w:rPr>
          <w:rFonts w:eastAsia="Times New Roman" w:cs="Times New Roman"/>
          <w:szCs w:val="24"/>
        </w:rPr>
        <w:t xml:space="preserve"> κοκ. Πώς το αντιμετωπίζει αυτό η χώρα; Πώς συνδέεται αυτό το σενάριο με το σενάριο της καθαρής εξόδου στο τέλος του Αυγούστου; </w:t>
      </w:r>
    </w:p>
    <w:p w14:paraId="0B93CB9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Υπάρχουν σοβαρά θέματα για τα οποία οφείλε</w:t>
      </w:r>
      <w:r>
        <w:rPr>
          <w:rFonts w:eastAsia="Times New Roman" w:cs="Times New Roman"/>
          <w:szCs w:val="24"/>
        </w:rPr>
        <w:t>ι η Κυβέρνηση να απαντήσει ή τουλάχιστον να κάνει μια σοβαρή συζήτηση, γιατί πρέπει να ξέρουμε την εθνική στρατηγική για την πορεία της χώρας το επόμενο διάστημα.</w:t>
      </w:r>
    </w:p>
    <w:p w14:paraId="0B93CB9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Μπορεί, κυρίες και κύριοι συνάδελφοι, να έγινε μια κριτική και ξεκίνησε να μιλάει ο κ. Κωνστα</w:t>
      </w:r>
      <w:r>
        <w:rPr>
          <w:rFonts w:eastAsia="Times New Roman" w:cs="Times New Roman"/>
          <w:szCs w:val="24"/>
        </w:rPr>
        <w:t xml:space="preserve">ντινόπουλος εδώ για την υπόθεση των Ελλήνων στρατιωτικών που κρατούνται στην Τουρκία, αναδεικνύοντας και τη διγλωσσία της Κυβέρνησης και άρα την έλλειψη εθνικής στρατηγικής, όπως συμβαίνει και με το σκοπιανό, αλλά να </w:t>
      </w:r>
      <w:r>
        <w:rPr>
          <w:rFonts w:eastAsia="Times New Roman" w:cs="Times New Roman"/>
          <w:szCs w:val="24"/>
        </w:rPr>
        <w:lastRenderedPageBreak/>
        <w:t>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για να υπηρετήσ</w:t>
      </w:r>
      <w:r>
        <w:rPr>
          <w:rFonts w:eastAsia="Times New Roman" w:cs="Times New Roman"/>
          <w:szCs w:val="24"/>
        </w:rPr>
        <w:t>εις αυτή την εθνική στρατηγική στα εξωτερικά θέματα, πρέπει να έχεις και μια στρατηγική στα θέματα της οικονομίας και της κοινωνικής συνοχής, που δυστυχώς βλέπουμε να μην την έχει η Κυβέρνηση, είτε επειδή δεν επιδιώκει τον διάλογο, είτε γιατί έχει χαρακτηρ</w:t>
      </w:r>
      <w:r>
        <w:rPr>
          <w:rFonts w:eastAsia="Times New Roman" w:cs="Times New Roman"/>
          <w:szCs w:val="24"/>
        </w:rPr>
        <w:t>ιστικά στοιχεία ανικανότητας.</w:t>
      </w:r>
    </w:p>
    <w:p w14:paraId="0B93CB9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μόνη πλατφόρμα που λειτουργεί, κυρίες και κύριοι συνάδελφοι της Πλειοψηφίας, είναι η πλατφόρμα των ηλεκτρονικών πλειστηριασμών. Έπεσε η πλατφόρμα του «Εξοικονομώ», ζήτησε ο κ. Σταθάκης συγγνώμη. Συγγνώμη ζήτησε και ο κ. Σαββ</w:t>
      </w:r>
      <w:r>
        <w:rPr>
          <w:rFonts w:eastAsia="Times New Roman" w:cs="Times New Roman"/>
          <w:szCs w:val="24"/>
        </w:rPr>
        <w:t>ίδης. Δεν γίνεται τίποτα με τη συγγνώμη. Χρειάζεται μια άλλη αντίληψη για την αντιμετώπιση των προβλημάτων.</w:t>
      </w:r>
    </w:p>
    <w:p w14:paraId="0B93CB9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Αυτές ήταν ορισμένες από τις παρατηρήσεις που ήθελα να κάνω ερεθίζοντας τον κύριο Υπουργό, τον Αντιπρόεδρο της Κυβέρνησης, να μας δώσει ορισμένες απ</w:t>
      </w:r>
      <w:r>
        <w:rPr>
          <w:rFonts w:eastAsia="Times New Roman" w:cs="Times New Roman"/>
          <w:szCs w:val="24"/>
        </w:rPr>
        <w:t>αντήσεις.</w:t>
      </w:r>
    </w:p>
    <w:p w14:paraId="0B93CB9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Θα περάσω τώρα στα ζητήματα του κ. Πετρόπουλου, ο οποίος ήρθε, του έκανα συγκεκριμένες ερωτήσεις και απήλθε. Η πρώτη ερώτηση που έκανα στον κ. Πετρόπουλο είναι: Μπορεί να κοροϊδεύει τη Βουλή ότι κάνει ορισμένες τροποποιήσεις του </w:t>
      </w:r>
      <w:r>
        <w:rPr>
          <w:rFonts w:eastAsia="Times New Roman" w:cs="Times New Roman"/>
          <w:szCs w:val="24"/>
        </w:rPr>
        <w:t>ο</w:t>
      </w:r>
      <w:r>
        <w:rPr>
          <w:rFonts w:eastAsia="Times New Roman" w:cs="Times New Roman"/>
          <w:szCs w:val="24"/>
        </w:rPr>
        <w:t>ργανισμού, διορθ</w:t>
      </w:r>
      <w:r>
        <w:rPr>
          <w:rFonts w:eastAsia="Times New Roman" w:cs="Times New Roman"/>
          <w:szCs w:val="24"/>
        </w:rPr>
        <w:t>ώνει ημαρτημένα και όλα αυτά να είναι δεκαπέντε σελίδες; Μας έφερε εδώ πέρα έναν καινούρ</w:t>
      </w:r>
      <w:r>
        <w:rPr>
          <w:rFonts w:eastAsia="Times New Roman" w:cs="Times New Roman"/>
          <w:szCs w:val="24"/>
        </w:rPr>
        <w:t>γ</w:t>
      </w:r>
      <w:r>
        <w:rPr>
          <w:rFonts w:eastAsia="Times New Roman" w:cs="Times New Roman"/>
          <w:szCs w:val="24"/>
        </w:rPr>
        <w:t xml:space="preserve">ιο </w:t>
      </w:r>
      <w:r>
        <w:rPr>
          <w:rFonts w:eastAsia="Times New Roman" w:cs="Times New Roman"/>
          <w:szCs w:val="24"/>
        </w:rPr>
        <w:t>ο</w:t>
      </w:r>
      <w:r>
        <w:rPr>
          <w:rFonts w:eastAsia="Times New Roman" w:cs="Times New Roman"/>
          <w:szCs w:val="24"/>
        </w:rPr>
        <w:t xml:space="preserve">ργανισμό, αντικατάσταση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που θεσπίστηκε πριν από περίπου οκτώ μήνες και η Κυβέρνηση της Αριστεράς, των συλλογικοτήτων και του διαλόγου δε</w:t>
      </w:r>
      <w:r>
        <w:rPr>
          <w:rFonts w:eastAsia="Times New Roman" w:cs="Times New Roman"/>
          <w:szCs w:val="24"/>
        </w:rPr>
        <w:t xml:space="preserve">ν ενημέρωσε καν τους εργαζόμενους. Το απέκρυψε. </w:t>
      </w:r>
    </w:p>
    <w:p w14:paraId="0B93CB9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Εγώ προσωπικά πήρα την πρωτοβουλία να ρωτήσω τον </w:t>
      </w:r>
      <w:r>
        <w:rPr>
          <w:rFonts w:eastAsia="Times New Roman" w:cs="Times New Roman"/>
          <w:szCs w:val="24"/>
        </w:rPr>
        <w:t>π</w:t>
      </w:r>
      <w:r>
        <w:rPr>
          <w:rFonts w:eastAsia="Times New Roman" w:cs="Times New Roman"/>
          <w:szCs w:val="24"/>
        </w:rPr>
        <w:t>ρόεδρο των εργαζομένων και μου είπε ότι δεν το είχε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 Δεν νομίζω ότι επιδίωξε να τον βρει η Κυβέρνηση και κρυβόταν. Είναι μια τακτική, κυρίες και</w:t>
      </w:r>
      <w:r>
        <w:rPr>
          <w:rFonts w:eastAsia="Times New Roman" w:cs="Times New Roman"/>
          <w:szCs w:val="24"/>
        </w:rPr>
        <w:t xml:space="preserve"> κύριοι συνάδελφοι. Και πώς συνδέεται αυτή η τακτική με την κοινοβουλευτική πρακτική της Κυβέρνησης; Συνδέεται με το εξής: Ότι η Κυβέρνηση σε </w:t>
      </w:r>
      <w:r>
        <w:rPr>
          <w:rFonts w:eastAsia="Times New Roman" w:cs="Times New Roman"/>
          <w:szCs w:val="24"/>
        </w:rPr>
        <w:t>ο</w:t>
      </w:r>
      <w:r>
        <w:rPr>
          <w:rFonts w:eastAsia="Times New Roman" w:cs="Times New Roman"/>
          <w:szCs w:val="24"/>
        </w:rPr>
        <w:t xml:space="preserve">δηγίες ή σε κυρώσεις συμβάσεων καταθέτει τροπολογίες όταν έχει περάσει το νομοσχέδιο από την </w:t>
      </w:r>
      <w:r>
        <w:rPr>
          <w:rFonts w:eastAsia="Times New Roman" w:cs="Times New Roman"/>
          <w:szCs w:val="24"/>
        </w:rPr>
        <w:t>ε</w:t>
      </w:r>
      <w:r>
        <w:rPr>
          <w:rFonts w:eastAsia="Times New Roman" w:cs="Times New Roman"/>
          <w:szCs w:val="24"/>
        </w:rPr>
        <w:t>πιτροπή, για να μην</w:t>
      </w:r>
      <w:r>
        <w:rPr>
          <w:rFonts w:eastAsia="Times New Roman" w:cs="Times New Roman"/>
          <w:szCs w:val="24"/>
        </w:rPr>
        <w:t xml:space="preserve"> μπορούμε να καλέσουμε τους φορείς, διότι αν αυτές οι τροπολογίες είχαν κατατεθεί στην </w:t>
      </w:r>
      <w:r>
        <w:rPr>
          <w:rFonts w:eastAsia="Times New Roman" w:cs="Times New Roman"/>
          <w:szCs w:val="24"/>
        </w:rPr>
        <w:t>ε</w:t>
      </w:r>
      <w:r>
        <w:rPr>
          <w:rFonts w:eastAsia="Times New Roman" w:cs="Times New Roman"/>
          <w:szCs w:val="24"/>
        </w:rPr>
        <w:t xml:space="preserve">πιτροπή, θα είχαμε ζητήσει να έρθει εδώ, παραδείγματος χάριν, η </w:t>
      </w:r>
      <w:r>
        <w:rPr>
          <w:rFonts w:eastAsia="Times New Roman" w:cs="Times New Roman"/>
          <w:szCs w:val="24"/>
        </w:rPr>
        <w:t>ο</w:t>
      </w:r>
      <w:r>
        <w:rPr>
          <w:rFonts w:eastAsia="Times New Roman" w:cs="Times New Roman"/>
          <w:szCs w:val="24"/>
        </w:rPr>
        <w:t xml:space="preserve">μοσπονδία των </w:t>
      </w:r>
      <w:r>
        <w:rPr>
          <w:rFonts w:eastAsia="Times New Roman" w:cs="Times New Roman"/>
          <w:szCs w:val="24"/>
        </w:rPr>
        <w:t>ε</w:t>
      </w:r>
      <w:r>
        <w:rPr>
          <w:rFonts w:eastAsia="Times New Roman" w:cs="Times New Roman"/>
          <w:szCs w:val="24"/>
        </w:rPr>
        <w:t xml:space="preserve">ργαζομένων στο Υπουργείο Εργασίας για να μας πει τις απόψεις της. Αυτά κάνετε με τις τροπολογίες και μετά μας λέτε ότι είσαστε η «πρώτη φορά </w:t>
      </w:r>
      <w:r>
        <w:rPr>
          <w:rFonts w:eastAsia="Times New Roman" w:cs="Times New Roman"/>
          <w:szCs w:val="24"/>
        </w:rPr>
        <w:t>α</w:t>
      </w:r>
      <w:r>
        <w:rPr>
          <w:rFonts w:eastAsia="Times New Roman" w:cs="Times New Roman"/>
          <w:szCs w:val="24"/>
        </w:rPr>
        <w:t xml:space="preserve">ριστερά». Νομίζω ότι αυτά είναι </w:t>
      </w:r>
      <w:r>
        <w:rPr>
          <w:rFonts w:eastAsia="Times New Roman" w:cs="Times New Roman"/>
          <w:szCs w:val="24"/>
        </w:rPr>
        <w:lastRenderedPageBreak/>
        <w:t xml:space="preserve">μια οπισθοδρόμηση στις χειρότερες εποχές του </w:t>
      </w:r>
      <w:r>
        <w:rPr>
          <w:rFonts w:eastAsia="Times New Roman" w:cs="Times New Roman"/>
          <w:szCs w:val="24"/>
        </w:rPr>
        <w:t>ε</w:t>
      </w:r>
      <w:r>
        <w:rPr>
          <w:rFonts w:eastAsia="Times New Roman" w:cs="Times New Roman"/>
          <w:szCs w:val="24"/>
        </w:rPr>
        <w:t>λληνικού Κοινοβουλίου.</w:t>
      </w:r>
    </w:p>
    <w:p w14:paraId="0B93CB9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 xml:space="preserve">ριοι συνάδελφοι, με τις διατάξεις που επιχειρεί να επεκτείνει την κάλυψη ασφάλισης υγείας το Υπουργείο και ο ΕΟΠΥΥ, εμείς δεν είμαστε αντίθετοι. </w:t>
      </w:r>
    </w:p>
    <w:p w14:paraId="0B93CB9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Θέλω να πω στον κ. Πετρόπουλο, αν και απουσιάζει, ότι είχαμε καταθέσει από τις 10-2-2017 ερώτηση προς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w:t>
      </w:r>
      <w:r>
        <w:rPr>
          <w:rFonts w:eastAsia="Times New Roman" w:cs="Times New Roman"/>
          <w:szCs w:val="24"/>
        </w:rPr>
        <w:t>χτσιόγλου</w:t>
      </w:r>
      <w:proofErr w:type="spellEnd"/>
      <w:r>
        <w:rPr>
          <w:rFonts w:eastAsia="Times New Roman" w:cs="Times New Roman"/>
          <w:szCs w:val="24"/>
        </w:rPr>
        <w:t xml:space="preserve"> για την μεροληπτική αντιμετώπιση από το ΙΚΑ των παιδιών των ξένων μεταναστών που είναι νόμιμα στην Ελλάδα, είναι ασφαλισμένοι και δεν ασφαλίζονται να παιδιά τους. Κάνει μία προσπάθεια να το λύσει με την τροπολογία 1511, στην περίπτωση 6 της παραγ</w:t>
      </w:r>
      <w:r>
        <w:rPr>
          <w:rFonts w:eastAsia="Times New Roman" w:cs="Times New Roman"/>
          <w:szCs w:val="24"/>
        </w:rPr>
        <w:t xml:space="preserve">ράφου 5. Όμως, εμείς δεν είμαστε ικανοποιημένοι από το γεγονός ότι αναφέρεται στις προϋποθέσεις του ν.4251/2014. Η ορθή αντιμετώπιση για </w:t>
      </w:r>
      <w:r>
        <w:rPr>
          <w:rFonts w:eastAsia="Times New Roman" w:cs="Times New Roman"/>
          <w:szCs w:val="24"/>
        </w:rPr>
        <w:lastRenderedPageBreak/>
        <w:t xml:space="preserve">λόγους ισότητας θα ήταν σύμφωνα με τις αρχές της ίσης μεταχείρισης. </w:t>
      </w:r>
    </w:p>
    <w:p w14:paraId="0B93CB9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Επίσης θετικοί θα είμαστε στη διάταξη για τη Θυρίδ</w:t>
      </w:r>
      <w:r>
        <w:rPr>
          <w:rFonts w:eastAsia="Times New Roman" w:cs="Times New Roman"/>
          <w:szCs w:val="24"/>
        </w:rPr>
        <w:t xml:space="preserve">α, που πάει βέβαια στην ΑΑΔΕ. Όμως, πρέπει να σημειώσουμε ότι ο ν.472/12, που προέβλεπε μία στάση ηλεκτρονική, ήταν νόμος δικός μας και προφανώς έχετε αδυναμία να τον εφαρμόσετε. </w:t>
      </w:r>
    </w:p>
    <w:p w14:paraId="0B93CB9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Θυμάστε ότι ρώτησα τον κ. </w:t>
      </w:r>
      <w:proofErr w:type="spellStart"/>
      <w:r>
        <w:rPr>
          <w:rFonts w:eastAsia="Times New Roman" w:cs="Times New Roman"/>
          <w:szCs w:val="24"/>
        </w:rPr>
        <w:t>Χαρίτση</w:t>
      </w:r>
      <w:proofErr w:type="spellEnd"/>
      <w:r>
        <w:rPr>
          <w:rFonts w:eastAsia="Times New Roman" w:cs="Times New Roman"/>
          <w:szCs w:val="24"/>
        </w:rPr>
        <w:t xml:space="preserve">, όταν </w:t>
      </w:r>
      <w:proofErr w:type="spellStart"/>
      <w:r>
        <w:rPr>
          <w:rFonts w:eastAsia="Times New Roman" w:cs="Times New Roman"/>
          <w:szCs w:val="24"/>
        </w:rPr>
        <w:t>παρεμβλήθη</w:t>
      </w:r>
      <w:proofErr w:type="spellEnd"/>
      <w:r>
        <w:rPr>
          <w:rFonts w:eastAsia="Times New Roman" w:cs="Times New Roman"/>
          <w:szCs w:val="24"/>
        </w:rPr>
        <w:t xml:space="preserve"> στη συζήτηση ο κ. Κωνσταν</w:t>
      </w:r>
      <w:r>
        <w:rPr>
          <w:rFonts w:eastAsia="Times New Roman" w:cs="Times New Roman"/>
          <w:szCs w:val="24"/>
        </w:rPr>
        <w:t xml:space="preserve">τινόπουλος, για τον </w:t>
      </w:r>
      <w:r>
        <w:rPr>
          <w:rFonts w:eastAsia="Times New Roman" w:cs="Times New Roman"/>
          <w:szCs w:val="24"/>
        </w:rPr>
        <w:t>θ</w:t>
      </w:r>
      <w:r>
        <w:rPr>
          <w:rFonts w:eastAsia="Times New Roman" w:cs="Times New Roman"/>
          <w:szCs w:val="24"/>
        </w:rPr>
        <w:t xml:space="preserve">εματικό </w:t>
      </w:r>
      <w:r>
        <w:rPr>
          <w:rFonts w:eastAsia="Times New Roman" w:cs="Times New Roman"/>
          <w:szCs w:val="24"/>
        </w:rPr>
        <w:t>γ</w:t>
      </w:r>
      <w:r>
        <w:rPr>
          <w:rFonts w:eastAsia="Times New Roman" w:cs="Times New Roman"/>
          <w:szCs w:val="24"/>
        </w:rPr>
        <w:t>ραμματέα και είπε: «Όχι, δεν είναι καινούργιος». Ναι, είναι καινούργιος, κύριοι συνάδελφοι. Εσείς, η Πλειοψηφία, η Κυβέρνησή σας έφερε εδώ πέρα ένα νομοσχέδιο για το Μητρώο Επιτελικών Στελεχών της Δημόσιας Διοίκησης κατ’ επιτα</w:t>
      </w:r>
      <w:r>
        <w:rPr>
          <w:rFonts w:eastAsia="Times New Roman" w:cs="Times New Roman"/>
          <w:szCs w:val="24"/>
        </w:rPr>
        <w:t xml:space="preserve">γήν της τρόικας με το επιχείρημα της </w:t>
      </w:r>
      <w:proofErr w:type="spellStart"/>
      <w:r>
        <w:rPr>
          <w:rFonts w:eastAsia="Times New Roman" w:cs="Times New Roman"/>
          <w:szCs w:val="24"/>
        </w:rPr>
        <w:t>αποκομ</w:t>
      </w:r>
      <w:r>
        <w:rPr>
          <w:rFonts w:eastAsia="Times New Roman" w:cs="Times New Roman"/>
          <w:szCs w:val="24"/>
        </w:rPr>
        <w:lastRenderedPageBreak/>
        <w:t>ματικοποίησης</w:t>
      </w:r>
      <w:proofErr w:type="spellEnd"/>
      <w:r>
        <w:rPr>
          <w:rFonts w:eastAsia="Times New Roman" w:cs="Times New Roman"/>
          <w:szCs w:val="24"/>
        </w:rPr>
        <w:t xml:space="preserve"> της διοίκησης. Όταν τελείωσε η συζήτηση με Υπουργό τον κ. Βερναρδάκη εδώ, σε αυτή την Αίθουσα, άλλαξε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και τον έκανε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γ</w:t>
      </w:r>
      <w:r>
        <w:rPr>
          <w:rFonts w:eastAsia="Times New Roman" w:cs="Times New Roman"/>
          <w:szCs w:val="24"/>
        </w:rPr>
        <w:t xml:space="preserve">ραμματέα και </w:t>
      </w:r>
      <w:r>
        <w:rPr>
          <w:rFonts w:eastAsia="Times New Roman" w:cs="Times New Roman"/>
          <w:szCs w:val="24"/>
        </w:rPr>
        <w:t>θ</w:t>
      </w:r>
      <w:r>
        <w:rPr>
          <w:rFonts w:eastAsia="Times New Roman" w:cs="Times New Roman"/>
          <w:szCs w:val="24"/>
        </w:rPr>
        <w:t xml:space="preserve">εματικό </w:t>
      </w:r>
      <w:r>
        <w:rPr>
          <w:rFonts w:eastAsia="Times New Roman" w:cs="Times New Roman"/>
          <w:szCs w:val="24"/>
        </w:rPr>
        <w:t>γ</w:t>
      </w:r>
      <w:r>
        <w:rPr>
          <w:rFonts w:eastAsia="Times New Roman" w:cs="Times New Roman"/>
          <w:szCs w:val="24"/>
        </w:rPr>
        <w:t xml:space="preserve">ραμματέα. Εσείς τους θεσπίσατε </w:t>
      </w:r>
      <w:r>
        <w:rPr>
          <w:rFonts w:eastAsia="Times New Roman" w:cs="Times New Roman"/>
          <w:szCs w:val="24"/>
        </w:rPr>
        <w:t xml:space="preserve">αυτούς. Είναι καινούργιες δομές, κάτω από τον </w:t>
      </w:r>
      <w:r>
        <w:rPr>
          <w:rFonts w:eastAsia="Times New Roman" w:cs="Times New Roman"/>
          <w:szCs w:val="24"/>
        </w:rPr>
        <w:t>γ</w:t>
      </w:r>
      <w:r>
        <w:rPr>
          <w:rFonts w:eastAsia="Times New Roman" w:cs="Times New Roman"/>
          <w:szCs w:val="24"/>
        </w:rPr>
        <w:t xml:space="preserve">ενικό </w:t>
      </w:r>
      <w:r>
        <w:rPr>
          <w:rFonts w:eastAsia="Times New Roman" w:cs="Times New Roman"/>
          <w:szCs w:val="24"/>
        </w:rPr>
        <w:t>γ</w:t>
      </w:r>
      <w:r>
        <w:rPr>
          <w:rFonts w:eastAsia="Times New Roman" w:cs="Times New Roman"/>
          <w:szCs w:val="24"/>
        </w:rPr>
        <w:t xml:space="preserve">ραμματέα ή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γ</w:t>
      </w:r>
      <w:r>
        <w:rPr>
          <w:rFonts w:eastAsia="Times New Roman" w:cs="Times New Roman"/>
          <w:szCs w:val="24"/>
        </w:rPr>
        <w:t>ραμματέα, δηλαδή είναι μία πολυδαίδαλη διοίκηση.</w:t>
      </w:r>
    </w:p>
    <w:p w14:paraId="0B93CB9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Επίσης για να τελειώσω, σε όλα όσα συμπεριλαμβάνονται στις ρυθμίσεις για την επέκταση της υγειονομικής περίθαλψης, στα οποία εμείς</w:t>
      </w:r>
      <w:r>
        <w:rPr>
          <w:rFonts w:eastAsia="Times New Roman" w:cs="Times New Roman"/>
          <w:szCs w:val="24"/>
        </w:rPr>
        <w:t xml:space="preserve"> δεν μπορούμε να είμαστε αντίθετοι, θέλω να σημειώσω αυτό που ρώτησα τον κ. Πετρόπουλο και δεν απάντησε. </w:t>
      </w:r>
    </w:p>
    <w:p w14:paraId="0B93CB9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Ποιος ήταν ο λόγος, κυρίες και κύριοι συνάδελφοι, αυτό που προβλέπεται ως πενήντα ημερομίσθια στον ιδιωτικό τομέα τον </w:t>
      </w:r>
      <w:r>
        <w:rPr>
          <w:rFonts w:eastAsia="Times New Roman" w:cs="Times New Roman"/>
          <w:szCs w:val="24"/>
        </w:rPr>
        <w:lastRenderedPageBreak/>
        <w:t>προηγούμενο χρόνο για να έχεις α</w:t>
      </w:r>
      <w:r>
        <w:rPr>
          <w:rFonts w:eastAsia="Times New Roman" w:cs="Times New Roman"/>
          <w:szCs w:val="24"/>
        </w:rPr>
        <w:t>σφάλιση υγείας, να τα κάνεις εβδομήντα πέντε; Δεν μας απάντησε σε αυτό. Είπε ότι θα περιμένει τις απόψεις μας. Τις απόψεις μας τις καταθέτουμε. Μένει να δούμε αν έχει διάθεση να κάνει μια βελτίωση.</w:t>
      </w:r>
    </w:p>
    <w:p w14:paraId="0B93CBA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Θα τελειώσω με τούτο: Ο κ. Πετρόπουλος, αν ήταν εδώ, θα έπ</w:t>
      </w:r>
      <w:r>
        <w:rPr>
          <w:rFonts w:eastAsia="Times New Roman" w:cs="Times New Roman"/>
          <w:szCs w:val="24"/>
        </w:rPr>
        <w:t xml:space="preserve">ρεπε να μας απαντήσει στο εξής απλό ερώτημα. Παρέχουμε υπηρεσίες υγείας ακόμα και στους ανασφάλιστους πολίτες. Πολύ ωραία και καλά κάνουμε. Εσείς λέτε ότι το κάνατε εσείς, εμείς λέμε ότι το είχαμε κάνει εμείς κι εσείς το απλοποιήσατε. </w:t>
      </w:r>
    </w:p>
    <w:p w14:paraId="0B93CBA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Μπορεί να μας εξηγήσ</w:t>
      </w:r>
      <w:r>
        <w:rPr>
          <w:rFonts w:eastAsia="Times New Roman" w:cs="Times New Roman"/>
          <w:szCs w:val="24"/>
        </w:rPr>
        <w:t xml:space="preserve">ει ο κ. Πετρόπουλος, αυτούς που οφείλουν στους φορείς κοινωνικής ασφάλισης -ιδίως αγρότες και ελεύθερους επαγγελματίες- γιατί τους κρατάει ομήρους και δεν φέρνει μία ρύθμιση εδώ, ώστε να βγαίνει η σύνταξή τους και να κρατιέται </w:t>
      </w:r>
      <w:r>
        <w:rPr>
          <w:rFonts w:eastAsia="Times New Roman" w:cs="Times New Roman"/>
          <w:szCs w:val="24"/>
        </w:rPr>
        <w:lastRenderedPageBreak/>
        <w:t>το ποσό της οφειλής ως ποσοστ</w:t>
      </w:r>
      <w:r>
        <w:rPr>
          <w:rFonts w:eastAsia="Times New Roman" w:cs="Times New Roman"/>
          <w:szCs w:val="24"/>
        </w:rPr>
        <w:t xml:space="preserve">ό της σύνταξης, όπως έχουμε προτείνει; Προφανώς είναι μία λύση, η οποία είναι πάρα πολύ λογική. Φαίνεται, </w:t>
      </w:r>
      <w:r>
        <w:rPr>
          <w:rFonts w:eastAsia="Times New Roman" w:cs="Times New Roman"/>
          <w:bCs/>
          <w:shd w:val="clear" w:color="auto" w:fill="FFFFFF"/>
        </w:rPr>
        <w:t>όμως</w:t>
      </w:r>
      <w:r>
        <w:rPr>
          <w:rFonts w:eastAsia="Times New Roman" w:cs="Times New Roman"/>
          <w:szCs w:val="24"/>
        </w:rPr>
        <w:t xml:space="preserve">, ότι η περήφανη διαπραγμάτευση δεν σας έχει επιτρέψει ακόμη να την κάνετε πράξη. Πιστεύουμε να μας ακούσετε. </w:t>
      </w:r>
    </w:p>
    <w:p w14:paraId="0B93CBA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πρόταση για την κακή τράπεζα, την</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GB"/>
        </w:rPr>
        <w:t>ad</w:t>
      </w:r>
      <w:r>
        <w:rPr>
          <w:rFonts w:eastAsia="Times New Roman" w:cs="Times New Roman"/>
          <w:szCs w:val="24"/>
        </w:rPr>
        <w:t xml:space="preserve"> </w:t>
      </w:r>
      <w:r>
        <w:rPr>
          <w:rFonts w:eastAsia="Times New Roman" w:cs="Times New Roman"/>
          <w:szCs w:val="24"/>
          <w:lang w:val="en-GB"/>
        </w:rPr>
        <w:t>Bank</w:t>
      </w:r>
      <w:r>
        <w:rPr>
          <w:rFonts w:eastAsia="Times New Roman" w:cs="Times New Roman"/>
          <w:szCs w:val="24"/>
        </w:rPr>
        <w:t xml:space="preserve">, κύριε Αντιπρόεδρε και Υπουργέ, που αναφερθήκατε στις διαβουλεύσεις με τις τράπεζες, είναι μία πρόταση που την έχουμε καταθέσει έγκαιρα. Τη λοιδόρησαν ορισμένοι. Νομίζω ότι από όσα μας είπατε νωρίτερα από τις συζητήσεις που έχετε με τις τράπεζες </w:t>
      </w:r>
      <w:r>
        <w:rPr>
          <w:rFonts w:eastAsia="Times New Roman" w:cs="Times New Roman"/>
          <w:szCs w:val="24"/>
        </w:rPr>
        <w:t xml:space="preserve">για την αντιμετώπιση των κόκκινων δανείων, που δεν θα αντιμετωπιστούν ούτε με τους ξυλοδαρμούς έξω από τα γραφεία των συμβολαιογράφων ούτε με τους πλειστηριασμούς, είναι μία πρόταση που πρέπει να πάρετε το </w:t>
      </w:r>
      <w:r>
        <w:rPr>
          <w:rFonts w:eastAsia="Times New Roman" w:cs="Times New Roman"/>
          <w:szCs w:val="24"/>
        </w:rPr>
        <w:lastRenderedPageBreak/>
        <w:t xml:space="preserve">θάρρος να τη συζητήσετε και να την φέρετε εδώ. Θα </w:t>
      </w:r>
      <w:r>
        <w:rPr>
          <w:rFonts w:eastAsia="Times New Roman" w:cs="Times New Roman"/>
          <w:szCs w:val="24"/>
        </w:rPr>
        <w:t>είναι θετική η συμβολή μας.</w:t>
      </w:r>
    </w:p>
    <w:p w14:paraId="0B93CBA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 για τη μικρή ανοχή.</w:t>
      </w:r>
    </w:p>
    <w:p w14:paraId="0B93CBA4" w14:textId="77777777" w:rsidR="009028E6" w:rsidRDefault="00A2758D">
      <w:pPr>
        <w:spacing w:after="0" w:line="600" w:lineRule="auto"/>
        <w:ind w:firstLine="720"/>
        <w:jc w:val="both"/>
        <w:rPr>
          <w:rFonts w:eastAsia="Times New Roman" w:cs="Times New Roman"/>
          <w:szCs w:val="24"/>
        </w:rPr>
      </w:pPr>
      <w:r>
        <w:rPr>
          <w:rFonts w:eastAsia="Times New Roman" w:cs="Times New Roman"/>
        </w:rPr>
        <w:t>(Χειροκροτήματα από την πτέρυγα της Δημοκρατικής Συμπαράταξης ΠΑΣΟΚ</w:t>
      </w:r>
      <w:r>
        <w:rPr>
          <w:rFonts w:eastAsia="Times New Roman" w:cs="Times New Roman"/>
        </w:rPr>
        <w:t xml:space="preserve"> </w:t>
      </w:r>
      <w:r>
        <w:rPr>
          <w:rFonts w:eastAsia="Times New Roman" w:cs="Times New Roman"/>
        </w:rPr>
        <w:t>-</w:t>
      </w:r>
      <w:r>
        <w:rPr>
          <w:rFonts w:eastAsia="Times New Roman" w:cs="Times New Roman"/>
        </w:rPr>
        <w:t xml:space="preserve"> </w:t>
      </w:r>
      <w:r>
        <w:rPr>
          <w:rFonts w:eastAsia="Times New Roman" w:cs="Times New Roman"/>
        </w:rPr>
        <w:t>ΔΗΜΑΡ)</w:t>
      </w:r>
      <w:r>
        <w:rPr>
          <w:rFonts w:eastAsia="Times New Roman" w:cs="Times New Roman"/>
          <w:szCs w:val="24"/>
        </w:rPr>
        <w:t xml:space="preserve"> </w:t>
      </w:r>
    </w:p>
    <w:p w14:paraId="0B93CBA5"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πολύ τον κ. Κουτσούκο. </w:t>
      </w:r>
    </w:p>
    <w:p w14:paraId="0B93CBA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ΣΥΡΙΖΑ κ. Νικόλαος </w:t>
      </w:r>
      <w:proofErr w:type="spellStart"/>
      <w:r>
        <w:rPr>
          <w:rFonts w:eastAsia="Times New Roman" w:cs="Times New Roman"/>
          <w:szCs w:val="24"/>
        </w:rPr>
        <w:t>Ξυδάκης</w:t>
      </w:r>
      <w:proofErr w:type="spellEnd"/>
      <w:r>
        <w:rPr>
          <w:rFonts w:eastAsia="Times New Roman" w:cs="Times New Roman"/>
          <w:szCs w:val="24"/>
        </w:rPr>
        <w:t xml:space="preserve"> </w:t>
      </w:r>
      <w:r>
        <w:rPr>
          <w:rFonts w:eastAsia="Times New Roman"/>
          <w:bCs/>
        </w:rPr>
        <w:t xml:space="preserve">έχει τον λόγο </w:t>
      </w:r>
      <w:r>
        <w:rPr>
          <w:rFonts w:eastAsia="Times New Roman" w:cs="Times New Roman"/>
          <w:szCs w:val="24"/>
        </w:rPr>
        <w:t>για δώδεκα λεπτά.</w:t>
      </w:r>
    </w:p>
    <w:p w14:paraId="0B93CBA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Ευχαριστώ, κύριε Πρόεδρε.</w:t>
      </w:r>
    </w:p>
    <w:p w14:paraId="0B93CBA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Αγαπητοί συνάδελφοι, ασκήθηκε μια πολιτική κριτική από τα κόμματα της Αντιπολίτευσης, κυρίως από την ελάσσονα Αντιπολίτ</w:t>
      </w:r>
      <w:r>
        <w:rPr>
          <w:rFonts w:eastAsia="Times New Roman" w:cs="Times New Roman"/>
          <w:szCs w:val="24"/>
        </w:rPr>
        <w:t xml:space="preserve">ευση της Δημοκρατικής Συμπαράταξης και κάποιες παρατηρήσεις </w:t>
      </w:r>
      <w:r>
        <w:rPr>
          <w:rFonts w:eastAsia="Times New Roman" w:cs="Times New Roman"/>
          <w:szCs w:val="24"/>
        </w:rPr>
        <w:lastRenderedPageBreak/>
        <w:t xml:space="preserve">από τη μείζονα σε θέματα της γενικότερης πολιτικής ατζέντας, στα οποία εν μέρει απάντησε ο κύριος Αντιπρόεδρος, αλλά και σε θέματα επί της ουσίας κάποιων ιδεολογικών παρατηρήσεων, τα οποία μάλλον </w:t>
      </w:r>
      <w:r>
        <w:rPr>
          <w:rFonts w:eastAsia="Times New Roman" w:cs="Times New Roman"/>
          <w:szCs w:val="24"/>
        </w:rPr>
        <w:t>είχε την ατυχή έμπνευση να ξεκινήσει ο κ. Κωνσταντινόπουλος και να συνεχίσει ο κ. Κουτσούκος.</w:t>
      </w:r>
    </w:p>
    <w:p w14:paraId="0B93CBA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Υπό </w:t>
      </w:r>
      <w:proofErr w:type="spellStart"/>
      <w:r>
        <w:rPr>
          <w:rFonts w:eastAsia="Times New Roman" w:cs="Times New Roman"/>
          <w:szCs w:val="24"/>
        </w:rPr>
        <w:t>ποία</w:t>
      </w:r>
      <w:proofErr w:type="spellEnd"/>
      <w:r>
        <w:rPr>
          <w:rFonts w:eastAsia="Times New Roman" w:cs="Times New Roman"/>
          <w:szCs w:val="24"/>
        </w:rPr>
        <w:t xml:space="preserve"> έννοια; Τα περί ναζισμού δεν τολμώ να τα συνεχίσω. Έδωσα μια πρώτη απάντηση. Το ανέλυσε ο Αντιπρόεδρος. Δεν καταλαβαίνω γιατί «σηκώνετε» αυτό το θέμα. Τι</w:t>
      </w:r>
      <w:r>
        <w:rPr>
          <w:rFonts w:eastAsia="Times New Roman" w:cs="Times New Roman"/>
          <w:szCs w:val="24"/>
        </w:rPr>
        <w:t xml:space="preserve"> θα κάνετε; Θα κάνετε ιδεολογική κριτική στον ΣΥΡΙΖΑ γιατί υπάρχει η Χρυσή Αυγή; Φταίει ο ΣΥΡΙΖΑ που υπάρχει το νεοναζιστικό φαινόμενο και θέριεψε στην Ελλάδα της κρίσης και του κοινωνικού μετασχηματισμού και των κοινωνικών ερειπίων; Δεν νομίζω ότι είναι π</w:t>
      </w:r>
      <w:r>
        <w:rPr>
          <w:rFonts w:eastAsia="Times New Roman" w:cs="Times New Roman"/>
          <w:szCs w:val="24"/>
        </w:rPr>
        <w:t xml:space="preserve">ολιτική σκέψη </w:t>
      </w:r>
      <w:r>
        <w:rPr>
          <w:rFonts w:eastAsia="Times New Roman" w:cs="Times New Roman"/>
          <w:szCs w:val="24"/>
        </w:rPr>
        <w:lastRenderedPageBreak/>
        <w:t xml:space="preserve">αυτή. Αν έχετε κάποια αγωνία για την ιδεολογική σας φυσιογνωμία, αν είστε δεξιοί ή αριστεροί, αυτό να το συζητήσουμε. </w:t>
      </w:r>
    </w:p>
    <w:p w14:paraId="0B93CBA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w:t>
      </w:r>
      <w:r>
        <w:rPr>
          <w:rFonts w:eastAsia="Times New Roman" w:cs="Times New Roman"/>
          <w:szCs w:val="24"/>
        </w:rPr>
        <w:t xml:space="preserve">δεν </w:t>
      </w:r>
      <w:r>
        <w:rPr>
          <w:rFonts w:eastAsia="Times New Roman" w:cs="Times New Roman"/>
          <w:szCs w:val="24"/>
        </w:rPr>
        <w:t>ακούστηκε)</w:t>
      </w:r>
    </w:p>
    <w:p w14:paraId="0B93CBA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Σας παρακαλώ, κύριε συνάδελφε. Είναι θεμιτό. Πάτε σε συνέδρι</w:t>
      </w:r>
      <w:r>
        <w:rPr>
          <w:rFonts w:eastAsia="Times New Roman" w:cs="Times New Roman"/>
          <w:szCs w:val="24"/>
        </w:rPr>
        <w:t xml:space="preserve">ο. Δεκτό είναι. Είναι μια έντιμη πολιτική συζήτηση. Μην ψάχνετε να βρείτε πολιτική φυσιογνωμία και κέντρο βάρους επιτιθέμενοι εις τους δεξιά ευρισκόμενους ή εις τους αριστερά ευρισκόμενους. Για όλους υπάρχει χώρος. </w:t>
      </w:r>
    </w:p>
    <w:p w14:paraId="0B93CBA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Κάνετε αναφορά για διγλωσσία και για το </w:t>
      </w:r>
      <w:r>
        <w:rPr>
          <w:rFonts w:eastAsia="Times New Roman" w:cs="Times New Roman"/>
          <w:szCs w:val="24"/>
        </w:rPr>
        <w:t>τι λέει η Κυβέρνηση. Το έχουμε πει εκατό φορές κι εσείς ως κόμμα εξουσίας με παράδοση ξέρετε ότι στην εξωτερική πολιτική και στα μεγάλα θέματα, μία φωνή ακούγεται σε κάθε Κυβέρνηση: Αυτή του Πρωθυπουργού. Ό,τι πει ο Πρωθυπουργός είναι. Και στην εξωτερική π</w:t>
      </w:r>
      <w:r>
        <w:rPr>
          <w:rFonts w:eastAsia="Times New Roman" w:cs="Times New Roman"/>
          <w:szCs w:val="24"/>
        </w:rPr>
        <w:t xml:space="preserve">ολιτική και </w:t>
      </w:r>
      <w:r>
        <w:rPr>
          <w:rFonts w:eastAsia="Times New Roman" w:cs="Times New Roman"/>
          <w:szCs w:val="24"/>
        </w:rPr>
        <w:lastRenderedPageBreak/>
        <w:t xml:space="preserve">στα μεγάλα ζητήματα που ανέκυψαν το τελευταίο διάστημα και στο </w:t>
      </w:r>
      <w:r>
        <w:rPr>
          <w:rFonts w:eastAsia="Times New Roman" w:cs="Times New Roman"/>
          <w:szCs w:val="24"/>
        </w:rPr>
        <w:t>μ</w:t>
      </w:r>
      <w:r>
        <w:rPr>
          <w:rFonts w:eastAsia="Times New Roman" w:cs="Times New Roman"/>
          <w:szCs w:val="24"/>
        </w:rPr>
        <w:t xml:space="preserve">ακεδονικό και στα ελληνοτουρκικά, η φωνή του Πρωθυπουργού είναι. Αυτός είναι ο υπεύθυνος και αυτός είναι που μιλάει. </w:t>
      </w:r>
    </w:p>
    <w:p w14:paraId="0B93CBA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Σε ό,τι αφορά την αγωνία σας τη θεμιτή και –ελπίζω- επικουρική</w:t>
      </w:r>
      <w:r>
        <w:rPr>
          <w:rFonts w:eastAsia="Times New Roman" w:cs="Times New Roman"/>
          <w:szCs w:val="24"/>
        </w:rPr>
        <w:t xml:space="preserve"> στην εθνική προσπάθεια για την τύχη των δύο στρατιωτικών που κρατούνται στην Τουρκία, γνωρίζετε πολύ καλά ότι συνελήφθησαν από ένα κράτος, το οποίο έχει κάνει χιλιάδες συλλήψεις δικών του πολιτών και πολλές συλλήψεις ξένων πολιτών. Είναι ένα κράτος στο οπ</w:t>
      </w:r>
      <w:r>
        <w:rPr>
          <w:rFonts w:eastAsia="Times New Roman" w:cs="Times New Roman"/>
          <w:szCs w:val="24"/>
        </w:rPr>
        <w:t xml:space="preserve">οίο ισχύει στρατιωτικός νόμος. Αν δεν ίσχυε, δεν είναι ένα κράτος, το οποίο διακρίνεται για τη δικαιοπραξία του και για την τήρηση των κανόνων κράτους δικαίου που διακρίνει τις δυτικές δημοκρατίες. Ξέρετε πολύ καλά ποιες είναι οι συνθήκες και πώς συνέβη. </w:t>
      </w:r>
    </w:p>
    <w:p w14:paraId="0B93CBA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Μάλλον δεν έχετε αντιληφθεί ότι όλοι μας είμαστε ενώπιον μιας νέας ιστορικής φάσης. Μάλλον δεν γνωρίζετε ότι η Τουρκία θα συνεχίσει την ένταση. Όλες οι ενδείξεις συνηγορούν προς αυτό. Γι’ αυτό χρειάζεται μια άλλη προσέγγιση στρατηγική, πλέον, από την Ελλάδ</w:t>
      </w:r>
      <w:r>
        <w:rPr>
          <w:rFonts w:eastAsia="Times New Roman" w:cs="Times New Roman"/>
          <w:szCs w:val="24"/>
        </w:rPr>
        <w:t xml:space="preserve">α. </w:t>
      </w:r>
    </w:p>
    <w:p w14:paraId="0B93CBA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στρατηγική επένδυση της ελληνικής εξωτερικής πολιτικής για μια Τουρκία που θα </w:t>
      </w:r>
      <w:proofErr w:type="spellStart"/>
      <w:r>
        <w:rPr>
          <w:rFonts w:eastAsia="Times New Roman" w:cs="Times New Roman"/>
          <w:szCs w:val="24"/>
        </w:rPr>
        <w:t>εξημερώνετο</w:t>
      </w:r>
      <w:proofErr w:type="spellEnd"/>
      <w:r>
        <w:rPr>
          <w:rFonts w:eastAsia="Times New Roman" w:cs="Times New Roman"/>
          <w:szCs w:val="24"/>
        </w:rPr>
        <w:t xml:space="preserve"> εντασσόμενη στην Ευρωπαϊκή Ένωση, φαίνεται ότι δεν υπάρχει. Ούτε η Ευρωπαϊκή Ένωση επιθυμεί άνευ όρων την είσοδο της Τουρκίας στους κόλπους της ούτε η Τουρκία επιθυ</w:t>
      </w:r>
      <w:r>
        <w:rPr>
          <w:rFonts w:eastAsia="Times New Roman" w:cs="Times New Roman"/>
          <w:szCs w:val="24"/>
        </w:rPr>
        <w:t xml:space="preserve">μεί ή θα ανεχθεί να έχει τον ζυγό του κράτους δικαίου και των κανονισμών και των περιορισμών που θέτει η μεγάλη </w:t>
      </w:r>
      <w:r>
        <w:rPr>
          <w:rFonts w:eastAsia="Times New Roman" w:cs="Times New Roman"/>
          <w:szCs w:val="24"/>
        </w:rPr>
        <w:lastRenderedPageBreak/>
        <w:t>ευρωπαϊκή συμμαχία. Άρα και για την Ελλάδα, όλη η μεγάλη στρατηγική της εξημέρωσης του «θηρίου» μέσω των ευρωπαϊκών κανόνων θα πρέπει να επανεξε</w:t>
      </w:r>
      <w:r>
        <w:rPr>
          <w:rFonts w:eastAsia="Times New Roman" w:cs="Times New Roman"/>
          <w:szCs w:val="24"/>
        </w:rPr>
        <w:t xml:space="preserve">ταστεί. </w:t>
      </w:r>
    </w:p>
    <w:p w14:paraId="0B93CBB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Σε αυτή την ιστορική φάση βρισκόμαστε τώρα, στη μεγάλη γεωπολιτική ρευστοποίηση της Μέσης Ανατολής και στους ισχυρότερους κραδασμούς που δέχεται όλη η Μεσόγειος και η Ευρώπη. Έχουμε κι έναν </w:t>
      </w:r>
      <w:proofErr w:type="spellStart"/>
      <w:r>
        <w:rPr>
          <w:rFonts w:eastAsia="Times New Roman" w:cs="Times New Roman"/>
          <w:szCs w:val="24"/>
        </w:rPr>
        <w:t>Ερντογάν</w:t>
      </w:r>
      <w:proofErr w:type="spellEnd"/>
      <w:r>
        <w:rPr>
          <w:rFonts w:eastAsia="Times New Roman" w:cs="Times New Roman"/>
          <w:szCs w:val="24"/>
        </w:rPr>
        <w:t>, ο οποίος έχει μεταβληθεί σε έναν διεθνή ταραξία</w:t>
      </w:r>
      <w:r>
        <w:rPr>
          <w:rFonts w:eastAsia="Times New Roman" w:cs="Times New Roman"/>
          <w:szCs w:val="24"/>
        </w:rPr>
        <w:t xml:space="preserve">, απομονωμένο μεν από παραδοσιακούς του συμμάχους, αλλά που δεν παύει να είναι πολύ ισχυρός και πολύ επικίνδυνος ως πληγωμένο όνειρο αυτοκρατορίας να γίνει ο ηγέτης του </w:t>
      </w:r>
      <w:proofErr w:type="spellStart"/>
      <w:r>
        <w:rPr>
          <w:rFonts w:eastAsia="Times New Roman" w:cs="Times New Roman"/>
          <w:szCs w:val="24"/>
        </w:rPr>
        <w:t>σουνιτισμού</w:t>
      </w:r>
      <w:proofErr w:type="spellEnd"/>
      <w:r>
        <w:rPr>
          <w:rFonts w:eastAsia="Times New Roman" w:cs="Times New Roman"/>
          <w:szCs w:val="24"/>
        </w:rPr>
        <w:t>.</w:t>
      </w:r>
    </w:p>
    <w:p w14:paraId="0B93CBB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Άρα, λοιπόν, χρειάζεται και ένα καινούρ</w:t>
      </w:r>
      <w:r>
        <w:rPr>
          <w:rFonts w:eastAsia="Times New Roman" w:cs="Times New Roman"/>
          <w:szCs w:val="24"/>
        </w:rPr>
        <w:t>γ</w:t>
      </w:r>
      <w:r>
        <w:rPr>
          <w:rFonts w:eastAsia="Times New Roman" w:cs="Times New Roman"/>
          <w:szCs w:val="24"/>
        </w:rPr>
        <w:t>ιο στρατηγικό δόγμα με δεσμεύσεις,</w:t>
      </w:r>
      <w:r>
        <w:rPr>
          <w:rFonts w:eastAsia="Times New Roman" w:cs="Times New Roman"/>
          <w:szCs w:val="24"/>
        </w:rPr>
        <w:t xml:space="preserve"> με συγκλίσεις, με επεξεργασίες, με σοβαρότητα από </w:t>
      </w:r>
      <w:r>
        <w:rPr>
          <w:rFonts w:eastAsia="Times New Roman" w:cs="Times New Roman"/>
          <w:szCs w:val="24"/>
        </w:rPr>
        <w:lastRenderedPageBreak/>
        <w:t xml:space="preserve">όλες τις πολιτικές δυνάμεις που θεωρούν ότι είναι εντός της χάραξης μια εθνικής στρατηγικής με μακρά πνοή. </w:t>
      </w:r>
    </w:p>
    <w:p w14:paraId="0B93CBB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Αν, λοιπόν, οι συνάδελφοι από τη Δημοκρατική Συμπαράταξη, το πρώην ΠΑΣΟΚ, θεωρούν ότι έχουν κάποι</w:t>
      </w:r>
      <w:r>
        <w:rPr>
          <w:rFonts w:eastAsia="Times New Roman" w:cs="Times New Roman"/>
          <w:szCs w:val="24"/>
        </w:rPr>
        <w:t xml:space="preserve">ον λόγο, κάποια έγνοια και μέριμνα και δύναμη να συμμετάσχουν σε μια νέα εθνική πολιτική, η πρόσκληση ήταν ανοικτή. </w:t>
      </w:r>
    </w:p>
    <w:p w14:paraId="0B93CBB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Προχθές συναντήθηκε ο Πρωθυπουργός με τον Πρόεδρο του Ποταμιού, τον κ. Θεοδωράκη και συζήτησαν όρους, πλαίσια και προϋποθέσεις. Είναι ανοικ</w:t>
      </w:r>
      <w:r>
        <w:rPr>
          <w:rFonts w:eastAsia="Times New Roman" w:cs="Times New Roman"/>
          <w:szCs w:val="24"/>
        </w:rPr>
        <w:t xml:space="preserve">τές οι θύρες. Είναι ανοικτή και διαρκής και επιτακτική η ανάγκη για εθνικές συγκλίσεις και εθνικές δεσμεύσεις. </w:t>
      </w:r>
    </w:p>
    <w:p w14:paraId="0B93CBB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Ευχαριστούμε, δεν θα πάρουμε.  </w:t>
      </w:r>
    </w:p>
    <w:p w14:paraId="0B93CBB5"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lastRenderedPageBreak/>
        <w:t xml:space="preserve">ΝΙΚΟΛΑΟΣ ΞΥΔΑΚΗΣ: </w:t>
      </w:r>
      <w:r>
        <w:rPr>
          <w:rFonts w:eastAsia="Times New Roman"/>
          <w:szCs w:val="24"/>
        </w:rPr>
        <w:t>Παρόμοια πρόσκληση είχε απευθύνει ο Πρόεδρος του ΣΥΡΙΖΑ και σε δύο</w:t>
      </w:r>
      <w:r>
        <w:rPr>
          <w:rFonts w:eastAsia="Times New Roman"/>
          <w:szCs w:val="24"/>
        </w:rPr>
        <w:t xml:space="preserve"> μείζονες περιπτώσεις θεσμικού χαρακτήρα και στην ψήφιση της απλής αναλογικής -και κωφεύσατε- και προς την κατεύθυνση μιας προοδευτικής συνταγματικής αναθεώρησης και ακόμα περιμένουμε την απάντησή σας. </w:t>
      </w:r>
    </w:p>
    <w:p w14:paraId="0B93CBB6"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Αν, λοιπόν, έχετε μια γλώσσα η οποία επηρεάζεται από </w:t>
      </w:r>
      <w:r>
        <w:rPr>
          <w:rFonts w:eastAsia="Times New Roman"/>
          <w:szCs w:val="24"/>
        </w:rPr>
        <w:t xml:space="preserve">ένα προοδευτικό </w:t>
      </w:r>
      <w:r>
        <w:rPr>
          <w:rFonts w:eastAsia="Times New Roman"/>
          <w:szCs w:val="24"/>
          <w:lang w:val="en-US"/>
        </w:rPr>
        <w:t>DNA</w:t>
      </w:r>
      <w:r>
        <w:rPr>
          <w:rFonts w:eastAsia="Times New Roman"/>
          <w:szCs w:val="24"/>
        </w:rPr>
        <w:t xml:space="preserve">, το </w:t>
      </w:r>
      <w:r>
        <w:rPr>
          <w:rFonts w:eastAsia="Times New Roman"/>
          <w:szCs w:val="24"/>
          <w:lang w:val="en-US"/>
        </w:rPr>
        <w:t>DNA</w:t>
      </w:r>
      <w:r>
        <w:rPr>
          <w:rFonts w:eastAsia="Times New Roman"/>
          <w:szCs w:val="24"/>
        </w:rPr>
        <w:t xml:space="preserve"> της προοδευτικής μεταπολίτευσης, αν θυμάστε το ΠΑΣΟΚ της πρώτης τετραετίας της δεκαετίας του 1980, σκεφτείτε λίγο διαφορετικά. Δεν περιβάλλεστε από εχθρούς και αντιπάλους. Περιβάλλεστε από νέες πολιτικές δυνάμεις, οι οποίες υλοπ</w:t>
      </w:r>
      <w:r>
        <w:rPr>
          <w:rFonts w:eastAsia="Times New Roman"/>
          <w:szCs w:val="24"/>
        </w:rPr>
        <w:t xml:space="preserve">οιούν και εκφράζουν νέα κοινωνικά υποκείμενα. Πιθανόν να μην εκφράζετε λαχτάρες και ανάγκες της κοινωνίας όπως έχει διαμορφωθεί μετά το «πάρτι» του μεγάλου εκσυγχρονισμού και της </w:t>
      </w:r>
      <w:r>
        <w:rPr>
          <w:rFonts w:eastAsia="Times New Roman"/>
          <w:szCs w:val="24"/>
        </w:rPr>
        <w:lastRenderedPageBreak/>
        <w:t xml:space="preserve">μεγάλης «φούσκας» και της μεγάλης εξαπάτησης και της μεγάλης διαπλοκής. </w:t>
      </w:r>
    </w:p>
    <w:p w14:paraId="0B93CBB7"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Αν μ</w:t>
      </w:r>
      <w:r>
        <w:rPr>
          <w:rFonts w:eastAsia="Times New Roman"/>
          <w:szCs w:val="24"/>
        </w:rPr>
        <w:t xml:space="preserve">ιλάτε εσείς για διγλωσσία, θα σας υπενθυμίσω ένα περιστατικό </w:t>
      </w:r>
      <w:proofErr w:type="spellStart"/>
      <w:r>
        <w:rPr>
          <w:rFonts w:eastAsia="Times New Roman"/>
          <w:szCs w:val="24"/>
        </w:rPr>
        <w:t>δινομίας</w:t>
      </w:r>
      <w:proofErr w:type="spellEnd"/>
      <w:r>
        <w:rPr>
          <w:rFonts w:eastAsia="Times New Roman"/>
          <w:szCs w:val="24"/>
        </w:rPr>
        <w:t>. Το 2010 ψηφίστηκε από την κυβέρνηση Παπανδρέου ο νόμος για τον «Κ</w:t>
      </w:r>
      <w:r>
        <w:rPr>
          <w:rFonts w:eastAsia="Times New Roman"/>
          <w:szCs w:val="24"/>
        </w:rPr>
        <w:t>ΑΛΛΙΚΡΑΤΗ</w:t>
      </w:r>
      <w:r>
        <w:rPr>
          <w:rFonts w:eastAsia="Times New Roman"/>
          <w:szCs w:val="24"/>
        </w:rPr>
        <w:t xml:space="preserve">». Υπήρχε ένα άρθρο, το 236, το οποίο προέβλεπε για τους αιρετούς, αν καταδικαστούν στο </w:t>
      </w:r>
      <w:r>
        <w:rPr>
          <w:rFonts w:eastAsia="Times New Roman"/>
          <w:szCs w:val="24"/>
        </w:rPr>
        <w:t>τ</w:t>
      </w:r>
      <w:r>
        <w:rPr>
          <w:rFonts w:eastAsia="Times New Roman"/>
          <w:szCs w:val="24"/>
        </w:rPr>
        <w:t xml:space="preserve">ριμελές </w:t>
      </w:r>
      <w:r>
        <w:rPr>
          <w:rFonts w:eastAsia="Times New Roman"/>
          <w:szCs w:val="24"/>
        </w:rPr>
        <w:t>ε</w:t>
      </w:r>
      <w:r>
        <w:rPr>
          <w:rFonts w:eastAsia="Times New Roman"/>
          <w:szCs w:val="24"/>
        </w:rPr>
        <w:t xml:space="preserve">φετείο για </w:t>
      </w:r>
      <w:r>
        <w:rPr>
          <w:rFonts w:eastAsia="Times New Roman"/>
          <w:szCs w:val="24"/>
        </w:rPr>
        <w:t xml:space="preserve">ένα αδίκημα ατιμωτικό, να τίθενται σε αργία. Το 2014 επί κυβερνήσεως Σαμαρά και συμμετοχής δικής σας στην κυβέρνηση, τροποποιήθηκε αυτό το άρθρο και με χρήση αυτού του νέου νομοθετικού περιβάλλοντος ο κ. </w:t>
      </w:r>
      <w:proofErr w:type="spellStart"/>
      <w:r>
        <w:rPr>
          <w:rFonts w:eastAsia="Times New Roman"/>
          <w:szCs w:val="24"/>
        </w:rPr>
        <w:t>Μπέος</w:t>
      </w:r>
      <w:proofErr w:type="spellEnd"/>
      <w:r>
        <w:rPr>
          <w:rFonts w:eastAsia="Times New Roman"/>
          <w:szCs w:val="24"/>
        </w:rPr>
        <w:t xml:space="preserve"> ξαναβρέθηκε Δήμαρχος στον Βόλο.</w:t>
      </w:r>
    </w:p>
    <w:p w14:paraId="0B93CBB8"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t>ΟΔΥΣΣΕΑΣ ΚΩΝΣΤ</w:t>
      </w:r>
      <w:r>
        <w:rPr>
          <w:rFonts w:eastAsia="Times New Roman"/>
          <w:b/>
          <w:szCs w:val="24"/>
        </w:rPr>
        <w:t>ΑΝΤΙΝΟΠΟΥΛΟΣ:</w:t>
      </w:r>
      <w:r>
        <w:rPr>
          <w:rFonts w:eastAsia="Times New Roman"/>
          <w:szCs w:val="24"/>
        </w:rPr>
        <w:t xml:space="preserve"> Πότε άλλαξε;</w:t>
      </w:r>
    </w:p>
    <w:p w14:paraId="0B93CBB9" w14:textId="77777777" w:rsidR="009028E6" w:rsidRDefault="00A2758D">
      <w:pPr>
        <w:tabs>
          <w:tab w:val="left" w:pos="2054"/>
        </w:tabs>
        <w:spacing w:after="0" w:line="600" w:lineRule="auto"/>
        <w:ind w:firstLine="720"/>
        <w:jc w:val="both"/>
        <w:rPr>
          <w:rFonts w:eastAsia="Times New Roman"/>
          <w:szCs w:val="24"/>
        </w:rPr>
      </w:pPr>
      <w:r>
        <w:rPr>
          <w:rFonts w:eastAsia="Times New Roman"/>
          <w:b/>
          <w:szCs w:val="24"/>
        </w:rPr>
        <w:lastRenderedPageBreak/>
        <w:t xml:space="preserve">ΝΙΚΟΛΑΟΣ ΞΥΔΑΚΗΣ: </w:t>
      </w:r>
      <w:r>
        <w:rPr>
          <w:rFonts w:eastAsia="Times New Roman"/>
          <w:szCs w:val="24"/>
        </w:rPr>
        <w:t>Το 2014, όπως και άλλοι νόμοι της κυβέρνησης Παπανδρέου «</w:t>
      </w:r>
      <w:proofErr w:type="spellStart"/>
      <w:r>
        <w:rPr>
          <w:rFonts w:eastAsia="Times New Roman"/>
          <w:szCs w:val="24"/>
        </w:rPr>
        <w:t>απονομοθετήθηκαν</w:t>
      </w:r>
      <w:proofErr w:type="spellEnd"/>
      <w:r>
        <w:rPr>
          <w:rFonts w:eastAsia="Times New Roman"/>
          <w:szCs w:val="24"/>
        </w:rPr>
        <w:t>» από την κυβέρνηση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Βενιζέλου. Και ο νόμος για την ιθαγένεια νοθεύτηκε. Και ο νόμος για την αξιολόγηση των δημοσίων υπαλλήλων νοθ</w:t>
      </w:r>
      <w:r>
        <w:rPr>
          <w:rFonts w:eastAsia="Times New Roman"/>
          <w:szCs w:val="24"/>
        </w:rPr>
        <w:t xml:space="preserve">εύτηκε. Νοθείες έγιναν. Και ήρθε η Κυβέρνηση ΣΥΡΙΖΑ που την κατηγορείτε εσείς για </w:t>
      </w:r>
      <w:proofErr w:type="spellStart"/>
      <w:r>
        <w:rPr>
          <w:rFonts w:eastAsia="Times New Roman"/>
          <w:szCs w:val="24"/>
        </w:rPr>
        <w:t>κατσαπλιάδες</w:t>
      </w:r>
      <w:proofErr w:type="spellEnd"/>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λαϊκιστές και επανάφερε νομοθεσίες οι οποίες ήταν πράγματι εκσυγχρονιστικές και μεταρρυθμιστικές και τις επαναφέραμε επί τα </w:t>
      </w:r>
      <w:proofErr w:type="spellStart"/>
      <w:r>
        <w:rPr>
          <w:rFonts w:eastAsia="Times New Roman"/>
          <w:szCs w:val="24"/>
        </w:rPr>
        <w:t>βελτίω</w:t>
      </w:r>
      <w:proofErr w:type="spellEnd"/>
      <w:r>
        <w:rPr>
          <w:rFonts w:eastAsia="Times New Roman"/>
          <w:szCs w:val="24"/>
        </w:rPr>
        <w:t>, ενισχυμένες και λειτουργούσ</w:t>
      </w:r>
      <w:r>
        <w:rPr>
          <w:rFonts w:eastAsia="Times New Roman"/>
          <w:szCs w:val="24"/>
        </w:rPr>
        <w:t>ες πλέον. Συμβάλλουν αυτά σε μια προοδευτική μεταρρύθμιση της κοινωνίας; Εσείς τα «</w:t>
      </w:r>
      <w:proofErr w:type="spellStart"/>
      <w:r>
        <w:rPr>
          <w:rFonts w:eastAsia="Times New Roman"/>
          <w:szCs w:val="24"/>
        </w:rPr>
        <w:t>απονομοθετήσατε</w:t>
      </w:r>
      <w:proofErr w:type="spellEnd"/>
      <w:r>
        <w:rPr>
          <w:rFonts w:eastAsia="Times New Roman"/>
          <w:szCs w:val="24"/>
        </w:rPr>
        <w:t>» επί κυβερνήσεως Σαμαρά</w:t>
      </w:r>
      <w:r>
        <w:rPr>
          <w:rFonts w:eastAsia="Times New Roman"/>
          <w:szCs w:val="24"/>
        </w:rPr>
        <w:t xml:space="preserve"> - </w:t>
      </w:r>
      <w:r>
        <w:rPr>
          <w:rFonts w:eastAsia="Times New Roman"/>
          <w:szCs w:val="24"/>
        </w:rPr>
        <w:t xml:space="preserve">Βενιζέλου. </w:t>
      </w:r>
    </w:p>
    <w:p w14:paraId="0B93CBBA"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 xml:space="preserve">Ας μιλάμε, λοιπόν, επί της ουσίας πράξεων και συμβάντων σε αυτή τη δύσκολη ιστορική περίοδο της κρίσης που ξεκίνησε το </w:t>
      </w:r>
      <w:r>
        <w:rPr>
          <w:rFonts w:eastAsia="Times New Roman"/>
          <w:szCs w:val="24"/>
        </w:rPr>
        <w:t xml:space="preserve">2009-2010 και συνεχίζεται ακόμη, με σοβαρότητα και υπευθυνότητα. </w:t>
      </w:r>
    </w:p>
    <w:p w14:paraId="0B93CBBB"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Είναι πολύ μεγάλες οι προκλήσεις και στο πεδίο της οικονομικής ανασυγκρότησης, της εθνικής ανασυγκρότησης -επιμένω να λέω- που κι εκεί θα χρειάζεται ένα εθνικό συμβούλιο με συγκλίσεις και δε</w:t>
      </w:r>
      <w:r>
        <w:rPr>
          <w:rFonts w:eastAsia="Times New Roman"/>
          <w:szCs w:val="24"/>
        </w:rPr>
        <w:t>σμεύσεις με ορίζοντα δεκαετίας τουλάχιστον και στα ζητήματα της ασφάλειας και της νέας γεωπολιτικής πραγματικότητας που περιβάλλει τη χώρα μας στη Μεσόγειο και στην Ευρώπη και στα ζητήματα ενίσχυσης και αναγέννησης της δημοκρατίας, η οποία πράγματι ταλαιπω</w:t>
      </w:r>
      <w:r>
        <w:rPr>
          <w:rFonts w:eastAsia="Times New Roman"/>
          <w:szCs w:val="24"/>
        </w:rPr>
        <w:t>ρήθηκε στα χρόνια της κρίσης.</w:t>
      </w:r>
    </w:p>
    <w:p w14:paraId="0B93CBBC"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 xml:space="preserve">Αν, λοιπόν, αναζητούν οι πολιτικές δυνάμεις εδώ την επόμενη μέρα, υπάρχουν σημεία, εστιακά έστω, μικρά πεδία, αλλά πεδία </w:t>
      </w:r>
      <w:r>
        <w:rPr>
          <w:rFonts w:eastAsia="Times New Roman"/>
          <w:szCs w:val="24"/>
        </w:rPr>
        <w:lastRenderedPageBreak/>
        <w:t>στα οποία χρειάζεται όλοι να συμφωνήσουν, γιατί συμφωνία σημαίνει δέσμευση, δεν σημαίνει «κορώνες» από το</w:t>
      </w:r>
      <w:r>
        <w:rPr>
          <w:rFonts w:eastAsia="Times New Roman"/>
          <w:szCs w:val="24"/>
        </w:rPr>
        <w:t xml:space="preserve">υ Βήματος, από τους τηλεοπτικούς «άμβωνες» ή από τα βήματα που δεν έχουν ευθύνη. Εδώ, καταγεγραμμένες απόψεις, κρίσεις και συγκρίσεις με αυτά που λέγαμε πέρσι και </w:t>
      </w:r>
      <w:proofErr w:type="spellStart"/>
      <w:r>
        <w:rPr>
          <w:rFonts w:eastAsia="Times New Roman"/>
          <w:szCs w:val="24"/>
        </w:rPr>
        <w:t>πρόπερσι</w:t>
      </w:r>
      <w:proofErr w:type="spellEnd"/>
      <w:r>
        <w:rPr>
          <w:rFonts w:eastAsia="Times New Roman"/>
          <w:szCs w:val="24"/>
        </w:rPr>
        <w:t xml:space="preserve"> και πριν από οκτώ χρόνια και με αυτά που πράτταμε. </w:t>
      </w:r>
    </w:p>
    <w:p w14:paraId="0B93CBBD"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Με αυτές τις παρατηρήσεις θέλω ν</w:t>
      </w:r>
      <w:r>
        <w:rPr>
          <w:rFonts w:eastAsia="Times New Roman"/>
          <w:szCs w:val="24"/>
        </w:rPr>
        <w:t xml:space="preserve">α σας βάλω σε μια σκέψη γόνιμη και όχι κριτική από τα ορεινά, να φωνάζετε για τον ΣΥΡΙΖΑ ότι ευθύνεται για τους νεοναζί, γιατί μόνο στενοχώρια και θλίψη φέρνει αυτό για την παραφροσύνη που γεννά η δική σας στάση και η δική σας κριτική. </w:t>
      </w:r>
    </w:p>
    <w:p w14:paraId="0B93CBBE"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lastRenderedPageBreak/>
        <w:t>Δεν ξέρω αν έχετε ε</w:t>
      </w:r>
      <w:r>
        <w:rPr>
          <w:rFonts w:eastAsia="Times New Roman"/>
          <w:szCs w:val="24"/>
        </w:rPr>
        <w:t xml:space="preserve">σείς να ρωτήσετε τον Αντιπρόεδρο, τον Υπουργό, κάτι άλλο. Πολιτικά πάντως, αυτά είναι τα θέματα. Ηρεμήστε και βελτιώστε λίγο το γλωσσικό ήθος. Δεν αρμόζει. Δεν σας μιλάει πια κανένας από την Κυβέρνηση με αυτόν τον τρόπο για να μιλάτε έτσι. </w:t>
      </w:r>
    </w:p>
    <w:p w14:paraId="0B93CBBF" w14:textId="77777777" w:rsidR="009028E6" w:rsidRDefault="00A2758D">
      <w:pPr>
        <w:tabs>
          <w:tab w:val="left" w:pos="2054"/>
        </w:tabs>
        <w:spacing w:after="0" w:line="600" w:lineRule="auto"/>
        <w:ind w:firstLine="720"/>
        <w:jc w:val="both"/>
        <w:rPr>
          <w:rFonts w:eastAsia="Times New Roman"/>
          <w:szCs w:val="24"/>
        </w:rPr>
      </w:pPr>
      <w:r>
        <w:rPr>
          <w:rFonts w:eastAsia="Times New Roman"/>
          <w:szCs w:val="24"/>
        </w:rPr>
        <w:t>Ακόμη και ο κοι</w:t>
      </w:r>
      <w:r>
        <w:rPr>
          <w:rFonts w:eastAsia="Times New Roman"/>
          <w:szCs w:val="24"/>
        </w:rPr>
        <w:t xml:space="preserve">νοβουλευτικός εκπρόσωπος της Νέας Δημοκρατίας ήταν </w:t>
      </w:r>
      <w:proofErr w:type="spellStart"/>
      <w:r>
        <w:rPr>
          <w:rFonts w:eastAsia="Times New Roman"/>
          <w:szCs w:val="24"/>
        </w:rPr>
        <w:t>συμμαζεμένος</w:t>
      </w:r>
      <w:proofErr w:type="spellEnd"/>
      <w:r>
        <w:rPr>
          <w:rFonts w:eastAsia="Times New Roman"/>
          <w:szCs w:val="24"/>
        </w:rPr>
        <w:t>, κόσμιος. Είπε τα της εξωτερικής πολιτικής.</w:t>
      </w:r>
    </w:p>
    <w:p w14:paraId="0B93CBC0" w14:textId="77777777" w:rsidR="009028E6" w:rsidRDefault="00A2758D">
      <w:pPr>
        <w:tabs>
          <w:tab w:val="left" w:pos="2940"/>
        </w:tabs>
        <w:spacing w:after="0" w:line="600" w:lineRule="auto"/>
        <w:ind w:firstLine="709"/>
        <w:jc w:val="both"/>
        <w:rPr>
          <w:rFonts w:eastAsia="Times New Roman"/>
          <w:szCs w:val="24"/>
        </w:rPr>
      </w:pPr>
      <w:r>
        <w:rPr>
          <w:rFonts w:eastAsia="Times New Roman"/>
          <w:szCs w:val="24"/>
        </w:rPr>
        <w:t>Του απαντήσαμε πλήρως. Έχει λάβει τις απαντήσεις. Τα ίδια λέμε κάθε μέρα</w:t>
      </w:r>
      <w:r>
        <w:rPr>
          <w:rFonts w:eastAsia="Times New Roman"/>
          <w:szCs w:val="24"/>
        </w:rPr>
        <w:t>,</w:t>
      </w:r>
      <w:r>
        <w:rPr>
          <w:rFonts w:eastAsia="Times New Roman"/>
          <w:szCs w:val="24"/>
        </w:rPr>
        <w:t xml:space="preserve"> ήρεμα.</w:t>
      </w:r>
      <w:r>
        <w:rPr>
          <w:rFonts w:eastAsia="Times New Roman"/>
          <w:szCs w:val="24"/>
        </w:rPr>
        <w:t xml:space="preserve"> </w:t>
      </w:r>
    </w:p>
    <w:p w14:paraId="0B93CBC1"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Σας ευχαριστώ.</w:t>
      </w:r>
    </w:p>
    <w:p w14:paraId="0B93CBC2"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w:t>
      </w:r>
      <w:r>
        <w:rPr>
          <w:rFonts w:eastAsia="Times New Roman"/>
          <w:szCs w:val="24"/>
        </w:rPr>
        <w:t xml:space="preserve">τον κ. </w:t>
      </w:r>
      <w:proofErr w:type="spellStart"/>
      <w:r>
        <w:rPr>
          <w:rFonts w:eastAsia="Times New Roman"/>
          <w:szCs w:val="24"/>
        </w:rPr>
        <w:t>Ξυδάκη</w:t>
      </w:r>
      <w:proofErr w:type="spellEnd"/>
      <w:r>
        <w:rPr>
          <w:rFonts w:eastAsia="Times New Roman"/>
          <w:szCs w:val="24"/>
        </w:rPr>
        <w:t>.</w:t>
      </w:r>
    </w:p>
    <w:p w14:paraId="0B93CBC3"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lastRenderedPageBreak/>
        <w:t>ΓΙΑΝΝΗΣ ΚΟΥΤΣΟΥΚΟΣ:</w:t>
      </w:r>
      <w:r>
        <w:rPr>
          <w:rFonts w:eastAsia="Times New Roman"/>
          <w:szCs w:val="24"/>
        </w:rPr>
        <w:t xml:space="preserve"> Με την άδειά σας, επιτρέψτε μου να πάρω τον λόγο για ένα λεπτό.</w:t>
      </w:r>
    </w:p>
    <w:p w14:paraId="0B93CBC4"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Παρακαλώ έχετε τον λόγο για ένα λεπτό, γιατί πιθανόν να έχει και ενδιαφέρον, αλλά να μην ανοίξουμε διάλογο. Δεν ξέρω αν συμφωνεί και ο κ. </w:t>
      </w:r>
      <w:proofErr w:type="spellStart"/>
      <w:r>
        <w:rPr>
          <w:rFonts w:eastAsia="Times New Roman"/>
          <w:szCs w:val="24"/>
        </w:rPr>
        <w:t>Ξυδάκης</w:t>
      </w:r>
      <w:proofErr w:type="spellEnd"/>
      <w:r>
        <w:rPr>
          <w:rFonts w:eastAsia="Times New Roman"/>
          <w:szCs w:val="24"/>
        </w:rPr>
        <w:t>. Εγώ δεν έχω πρόβλημα.</w:t>
      </w:r>
    </w:p>
    <w:p w14:paraId="0B93CBC5"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Ευχαριστώ, κύριε Πρόεδρε.</w:t>
      </w:r>
    </w:p>
    <w:p w14:paraId="0B93CBC6"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Επειδή φαίνεται ότι βρήκε ενδιαφέροντα ο</w:t>
      </w:r>
      <w:r>
        <w:rPr>
          <w:rFonts w:eastAsia="Times New Roman"/>
          <w:szCs w:val="24"/>
        </w:rPr>
        <w:t xml:space="preserve"> Κοινοβουλευτικός Εκπρόσωπος του ΣΥΡΙΖΑ όσα είπα για τη σχέση της </w:t>
      </w:r>
      <w:r>
        <w:rPr>
          <w:rFonts w:eastAsia="Times New Roman"/>
          <w:szCs w:val="24"/>
        </w:rPr>
        <w:t>δ</w:t>
      </w:r>
      <w:r>
        <w:rPr>
          <w:rFonts w:eastAsia="Times New Roman"/>
          <w:szCs w:val="24"/>
        </w:rPr>
        <w:t>ημοκρατίας με την αλήθεια και την ανάγκη εθνικής συνεννόησης και ευρύτερων κοινωνικών συναινέσεων και επειδή μου απηύθυνε, πράγματι, ορισμένα ερωτήματα, για ένα λεπτό θέλω να πω το εξής:</w:t>
      </w:r>
    </w:p>
    <w:p w14:paraId="0B93CBC7"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lastRenderedPageBreak/>
        <w:t>Κύ</w:t>
      </w:r>
      <w:r>
        <w:rPr>
          <w:rFonts w:eastAsia="Times New Roman"/>
          <w:szCs w:val="24"/>
        </w:rPr>
        <w:t xml:space="preserve">ριε </w:t>
      </w:r>
      <w:proofErr w:type="spellStart"/>
      <w:r>
        <w:rPr>
          <w:rFonts w:eastAsia="Times New Roman"/>
          <w:szCs w:val="24"/>
        </w:rPr>
        <w:t>Ξυδάκη</w:t>
      </w:r>
      <w:proofErr w:type="spellEnd"/>
      <w:r>
        <w:rPr>
          <w:rFonts w:eastAsia="Times New Roman"/>
          <w:szCs w:val="24"/>
        </w:rPr>
        <w:t>, θέλω να σας θυμίσω ότι το καλοκαίρι του 2015, όταν η χώρα κρεμόταν σε μια κλωστή, η κ</w:t>
      </w:r>
      <w:r>
        <w:rPr>
          <w:rFonts w:eastAsia="Times New Roman"/>
          <w:szCs w:val="24"/>
        </w:rPr>
        <w:t>.</w:t>
      </w:r>
      <w:r>
        <w:rPr>
          <w:rFonts w:eastAsia="Times New Roman"/>
          <w:szCs w:val="24"/>
        </w:rPr>
        <w:t xml:space="preserve"> Γεννηματά στο Προεδρικό Μέγαρο έβαλε ενώπιον του κ</w:t>
      </w:r>
      <w:r>
        <w:rPr>
          <w:rFonts w:eastAsia="Times New Roman"/>
          <w:szCs w:val="24"/>
        </w:rPr>
        <w:t>.</w:t>
      </w:r>
      <w:r>
        <w:rPr>
          <w:rFonts w:eastAsia="Times New Roman"/>
          <w:szCs w:val="24"/>
        </w:rPr>
        <w:t xml:space="preserve"> Τσίπρα έναν οδικό χάρτη μιας τριετίας εξόδου από την κρίση και τα μνημόνια. Διαλέξατε άλλο</w:t>
      </w:r>
      <w:r>
        <w:rPr>
          <w:rFonts w:eastAsia="Times New Roman"/>
          <w:szCs w:val="24"/>
        </w:rPr>
        <w:t>ν</w:t>
      </w:r>
      <w:r>
        <w:rPr>
          <w:rFonts w:eastAsia="Times New Roman"/>
          <w:szCs w:val="24"/>
        </w:rPr>
        <w:t xml:space="preserve"> δρόμο. Δεν φι</w:t>
      </w:r>
      <w:r>
        <w:rPr>
          <w:rFonts w:eastAsia="Times New Roman"/>
          <w:szCs w:val="24"/>
        </w:rPr>
        <w:t>λοδοξούμε εμείς τώρα να αντικαταστήσουμε τον κ. Καμμένο σ’ αυτόν τον δρόμο που διαλέξατε.</w:t>
      </w:r>
    </w:p>
    <w:p w14:paraId="0B93CBC8"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Μετά τις εκλογές -όποτε γίνουν, γιατί θα γίνουν σύντομα- οι προτάσεις του Κινήματος Αλλαγής, όπως θα επικυρωθούν από το συνέδριό μας το </w:t>
      </w:r>
      <w:r>
        <w:rPr>
          <w:rFonts w:eastAsia="Times New Roman"/>
          <w:szCs w:val="24"/>
        </w:rPr>
        <w:t>Σ</w:t>
      </w:r>
      <w:r>
        <w:rPr>
          <w:rFonts w:eastAsia="Times New Roman"/>
          <w:szCs w:val="24"/>
        </w:rPr>
        <w:t>αββατοκύριακο που έρχεται, θα</w:t>
      </w:r>
      <w:r>
        <w:rPr>
          <w:rFonts w:eastAsia="Times New Roman"/>
          <w:szCs w:val="24"/>
        </w:rPr>
        <w:t xml:space="preserve"> είναι ανοι</w:t>
      </w:r>
      <w:r>
        <w:rPr>
          <w:rFonts w:eastAsia="Times New Roman"/>
          <w:szCs w:val="24"/>
        </w:rPr>
        <w:t>κ</w:t>
      </w:r>
      <w:r>
        <w:rPr>
          <w:rFonts w:eastAsia="Times New Roman"/>
          <w:szCs w:val="24"/>
        </w:rPr>
        <w:t>τή πρόσκληση σε όλες τις πολιτικές δυνάμεις του δημοκρατικού τόξου για μια πορεία εξόδου από την κρίση με εθνική συνεννόηση και κοινωνική συναίνεση.</w:t>
      </w:r>
    </w:p>
    <w:p w14:paraId="0B93CBC9"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Ευχαριστώ.</w:t>
      </w:r>
    </w:p>
    <w:p w14:paraId="0B93CBCA"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lastRenderedPageBreak/>
        <w:t>ΠΡΟΕΔΡΕΥΩΝ (Δημήτριος Καμμένος):</w:t>
      </w:r>
      <w:r>
        <w:rPr>
          <w:rFonts w:eastAsia="Times New Roman"/>
          <w:szCs w:val="24"/>
        </w:rPr>
        <w:t xml:space="preserve"> Ευχαριστούμε.</w:t>
      </w:r>
    </w:p>
    <w:p w14:paraId="0B93CBCB"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Τον λόγο έχει ο Κοινοβουλευτικός Εκπρ</w:t>
      </w:r>
      <w:r>
        <w:rPr>
          <w:rFonts w:eastAsia="Times New Roman"/>
          <w:szCs w:val="24"/>
        </w:rPr>
        <w:t>όσωπος από την Ένωση Κεντρώων κ. Αναστάσιος Μεγαλομύστακας για δώδεκα λεπτά.</w:t>
      </w:r>
    </w:p>
    <w:p w14:paraId="0B93CBCC" w14:textId="77777777" w:rsidR="009028E6" w:rsidRDefault="00A2758D">
      <w:pPr>
        <w:tabs>
          <w:tab w:val="left" w:pos="2940"/>
        </w:tabs>
        <w:spacing w:after="0" w:line="600" w:lineRule="auto"/>
        <w:ind w:firstLine="720"/>
        <w:jc w:val="both"/>
        <w:rPr>
          <w:rFonts w:eastAsia="Times New Roman"/>
          <w:szCs w:val="24"/>
        </w:rPr>
      </w:pPr>
      <w:r>
        <w:rPr>
          <w:rFonts w:eastAsia="Times New Roman"/>
          <w:b/>
          <w:szCs w:val="24"/>
        </w:rPr>
        <w:t>ΑΝΑΣΤΑΣΙΟΣ ΜΕΓΑΛΟΜΥΣΤΑΚΑΣ:</w:t>
      </w:r>
      <w:r>
        <w:rPr>
          <w:rFonts w:eastAsia="Times New Roman"/>
          <w:szCs w:val="24"/>
        </w:rPr>
        <w:t xml:space="preserve"> Ευχαριστώ, κύριε Πρόεδρε.</w:t>
      </w:r>
    </w:p>
    <w:p w14:paraId="0B93CBCD"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συνάδελφοι, πριν αναφερθώ στη συγκεκριμένη </w:t>
      </w:r>
      <w:r>
        <w:rPr>
          <w:rFonts w:eastAsia="Times New Roman"/>
          <w:szCs w:val="24"/>
        </w:rPr>
        <w:t>ο</w:t>
      </w:r>
      <w:r>
        <w:rPr>
          <w:rFonts w:eastAsia="Times New Roman"/>
          <w:szCs w:val="24"/>
        </w:rPr>
        <w:t>δηγία, στο συγκεκριμένο νομοσχέδιο, θα ήθελα να κάνω μια αναφορά</w:t>
      </w:r>
      <w:r>
        <w:rPr>
          <w:rFonts w:eastAsia="Times New Roman"/>
          <w:szCs w:val="24"/>
        </w:rPr>
        <w:t xml:space="preserve"> στο μείζον ζήτημα της εναρμόνισης της ελληνικής έννομης τάξης με την ευρωπαϊκή.</w:t>
      </w:r>
    </w:p>
    <w:p w14:paraId="0B93CBCE"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Τρία είναι τα χαρακτηριστικά που πρέπει να διέπουν την ενσωμάτωση οδηγιών, τα οποία, δυστυχώς, έχουμε δει ότι δεν ακολου</w:t>
      </w:r>
      <w:r>
        <w:rPr>
          <w:rFonts w:eastAsia="Times New Roman"/>
          <w:szCs w:val="24"/>
        </w:rPr>
        <w:lastRenderedPageBreak/>
        <w:t xml:space="preserve">θούνται από την ελληνική Κυβέρνηση αυτή τη στιγμή ούτε </w:t>
      </w:r>
      <w:r>
        <w:rPr>
          <w:rFonts w:eastAsia="Times New Roman"/>
          <w:szCs w:val="24"/>
        </w:rPr>
        <w:t xml:space="preserve">παλαιότερα, βέβαια: Είναι η εγκυρότητα, η πληρότητα και η ορθότητα αυτών των </w:t>
      </w:r>
      <w:r>
        <w:rPr>
          <w:rFonts w:eastAsia="Times New Roman"/>
          <w:szCs w:val="24"/>
        </w:rPr>
        <w:t>ο</w:t>
      </w:r>
      <w:r>
        <w:rPr>
          <w:rFonts w:eastAsia="Times New Roman"/>
          <w:szCs w:val="24"/>
        </w:rPr>
        <w:t xml:space="preserve">δηγιών. </w:t>
      </w:r>
    </w:p>
    <w:p w14:paraId="0B93CBCF"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Δυστυχώς, είδαμε ότι επί της Κυβερνήσεως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αυτά δεν ισχύουν. Οι </w:t>
      </w:r>
      <w:r>
        <w:rPr>
          <w:rFonts w:eastAsia="Times New Roman"/>
          <w:szCs w:val="24"/>
        </w:rPr>
        <w:t>ο</w:t>
      </w:r>
      <w:r>
        <w:rPr>
          <w:rFonts w:eastAsia="Times New Roman"/>
          <w:szCs w:val="24"/>
        </w:rPr>
        <w:t>δηγίες έρχονται καθυστερημένα, έρχονται με πλημμέλεια και σε πολλές περιπτώσεις δεν είναι κα</w:t>
      </w:r>
      <w:r>
        <w:rPr>
          <w:rFonts w:eastAsia="Times New Roman"/>
          <w:szCs w:val="24"/>
        </w:rPr>
        <w:t xml:space="preserve">ι ορθές. </w:t>
      </w:r>
    </w:p>
    <w:p w14:paraId="0B93CBD0"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Σε αυτό το σημείο θα ήθελα να τονίσω ότι από τον Ιούλιο του 2010, οπότε ιδρύθηκε και το Γραφείο Διεθνών και Κοινοτικών Θεμάτων της Γενικής Γραμματείας της Κυβέρνησης, μέχρι και την κατάργησή του τον Σεπτέμβριο του 2015, αμέσως μετά τις εκλογές πο</w:t>
      </w:r>
      <w:r>
        <w:rPr>
          <w:rFonts w:eastAsia="Times New Roman"/>
          <w:szCs w:val="24"/>
        </w:rPr>
        <w:t>υ κερδίσατε, η Ελλάδα είχε κατορθώσει από την τελευταία θέση, από την εικοστή έβδομη εκ των είκοσι επτά, να έλθει στη δεύτερη και σε μια περίπτωση, μάλιστα, και στην πρώτη θέση</w:t>
      </w:r>
      <w:r>
        <w:rPr>
          <w:rFonts w:eastAsia="Times New Roman"/>
          <w:szCs w:val="24"/>
        </w:rPr>
        <w:t>,</w:t>
      </w:r>
      <w:r>
        <w:rPr>
          <w:rFonts w:eastAsia="Times New Roman"/>
          <w:szCs w:val="24"/>
        </w:rPr>
        <w:t xml:space="preserve"> όσον αφορά </w:t>
      </w:r>
      <w:r>
        <w:rPr>
          <w:rFonts w:eastAsia="Times New Roman"/>
          <w:szCs w:val="24"/>
        </w:rPr>
        <w:lastRenderedPageBreak/>
        <w:t xml:space="preserve">την εναρμόνιση των ευρωπαϊκών </w:t>
      </w:r>
      <w:r>
        <w:rPr>
          <w:rFonts w:eastAsia="Times New Roman"/>
          <w:szCs w:val="24"/>
        </w:rPr>
        <w:t>ο</w:t>
      </w:r>
      <w:r>
        <w:rPr>
          <w:rFonts w:eastAsia="Times New Roman"/>
          <w:szCs w:val="24"/>
        </w:rPr>
        <w:t>δηγιών από τα κράτη της Ευρωπαϊκής Έ</w:t>
      </w:r>
      <w:r>
        <w:rPr>
          <w:rFonts w:eastAsia="Times New Roman"/>
          <w:szCs w:val="24"/>
        </w:rPr>
        <w:t>νωσης. Κι εσείς καταφέρατε με μια απόφαση κάτι θετικό να το γκρεμίσετε.</w:t>
      </w:r>
    </w:p>
    <w:p w14:paraId="0B93CBD1"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Αυτό είχε ως αποτέλεσμα και επιπτώσεις δημοσιονομικές, καθώς αυτό το </w:t>
      </w:r>
      <w:r>
        <w:rPr>
          <w:rFonts w:eastAsia="Times New Roman"/>
          <w:szCs w:val="24"/>
        </w:rPr>
        <w:t>γ</w:t>
      </w:r>
      <w:r>
        <w:rPr>
          <w:rFonts w:eastAsia="Times New Roman"/>
          <w:szCs w:val="24"/>
        </w:rPr>
        <w:t>ραφείο είχε γλυτώσει μισό δισεκατομμύριο ευρώ στην ελληνική οικονομία από πρόστιμα που έπεφταν, γιατί δεν εναρμονι</w:t>
      </w:r>
      <w:r>
        <w:rPr>
          <w:rFonts w:eastAsia="Times New Roman"/>
          <w:szCs w:val="24"/>
        </w:rPr>
        <w:t xml:space="preserve">ζόμασταν με τις ευρωπαϊκές </w:t>
      </w:r>
      <w:r>
        <w:rPr>
          <w:rFonts w:eastAsia="Times New Roman"/>
          <w:szCs w:val="24"/>
        </w:rPr>
        <w:t>ο</w:t>
      </w:r>
      <w:r>
        <w:rPr>
          <w:rFonts w:eastAsia="Times New Roman"/>
          <w:szCs w:val="24"/>
        </w:rPr>
        <w:t>δηγίες. Μιλάμε για μισό δισεκατομμύριο ευρώ! Δεν το καταλαβαίνετε</w:t>
      </w:r>
      <w:r>
        <w:rPr>
          <w:rFonts w:eastAsia="Times New Roman"/>
          <w:szCs w:val="24"/>
        </w:rPr>
        <w:t>,</w:t>
      </w:r>
      <w:r>
        <w:rPr>
          <w:rFonts w:eastAsia="Times New Roman"/>
          <w:szCs w:val="24"/>
        </w:rPr>
        <w:t xml:space="preserve"> γιατί δεν βγαίνουν άμεσα από τις τσέπες σας. Αυτά τα πληρώνουν οι Έλληνες πολίτες. Έχουμε δει να παίρνετε μέτρα και να ψάχνετε αντίμετρα για πολύ μικρότερα ποσά.</w:t>
      </w:r>
    </w:p>
    <w:p w14:paraId="0B93CBD2" w14:textId="77777777" w:rsidR="009028E6" w:rsidRDefault="00A2758D">
      <w:pPr>
        <w:tabs>
          <w:tab w:val="left" w:pos="2940"/>
        </w:tabs>
        <w:spacing w:after="0" w:line="600" w:lineRule="auto"/>
        <w:ind w:firstLine="720"/>
        <w:jc w:val="both"/>
        <w:rPr>
          <w:rFonts w:eastAsia="Times New Roman"/>
          <w:szCs w:val="24"/>
        </w:rPr>
      </w:pPr>
      <w:r>
        <w:rPr>
          <w:rFonts w:eastAsia="Times New Roman"/>
          <w:szCs w:val="24"/>
        </w:rPr>
        <w:t xml:space="preserve">Αυτό, πέρα από το δημοσιονομικό κόστος, είχε και κόστος στη σοβαρότητα, στο κύρος της ελληνικής πλευράς, καθώς επανήλθαμε </w:t>
      </w:r>
      <w:r>
        <w:rPr>
          <w:rFonts w:eastAsia="Times New Roman"/>
          <w:szCs w:val="24"/>
        </w:rPr>
        <w:lastRenderedPageBreak/>
        <w:t xml:space="preserve">στο προσκήνιο και γίναμε πάλι οι κακοί μαθητές της τάξης. Είχαμε καταφέρει να μιλούν οι Ευρωπαίοι για πραγματικό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και </w:t>
      </w:r>
      <w:r>
        <w:rPr>
          <w:rFonts w:eastAsia="Times New Roman"/>
          <w:szCs w:val="24"/>
          <w:lang w:val="en-US"/>
        </w:rPr>
        <w:t>be</w:t>
      </w:r>
      <w:r>
        <w:rPr>
          <w:rFonts w:eastAsia="Times New Roman"/>
          <w:szCs w:val="24"/>
          <w:lang w:val="en-US"/>
        </w:rPr>
        <w:t>st</w:t>
      </w:r>
      <w:r>
        <w:rPr>
          <w:rFonts w:eastAsia="Times New Roman"/>
          <w:szCs w:val="24"/>
        </w:rPr>
        <w:t xml:space="preserve"> </w:t>
      </w:r>
      <w:r>
        <w:rPr>
          <w:rFonts w:eastAsia="Times New Roman"/>
          <w:szCs w:val="24"/>
          <w:lang w:val="en-US"/>
        </w:rPr>
        <w:t>practice</w:t>
      </w:r>
      <w:r>
        <w:rPr>
          <w:rFonts w:eastAsia="Times New Roman"/>
          <w:szCs w:val="24"/>
        </w:rPr>
        <w:t xml:space="preserve"> όσον αφορά αυτόν τον τομέα της εναρμόνισης με τις ευρωπαϊκές </w:t>
      </w:r>
      <w:r>
        <w:rPr>
          <w:rFonts w:eastAsia="Times New Roman"/>
          <w:szCs w:val="24"/>
        </w:rPr>
        <w:t>ο</w:t>
      </w:r>
      <w:r>
        <w:rPr>
          <w:rFonts w:eastAsia="Times New Roman"/>
          <w:szCs w:val="24"/>
        </w:rPr>
        <w:t>δηγίες. Ήταν ένα θετικό που είχαν κάνει οι προηγούμενοι κι εσείς ήλθατε και το καταστρέψατε.</w:t>
      </w:r>
    </w:p>
    <w:p w14:paraId="0B93CBD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Γιατί έγινε αυτό; Γιατί, όπως νομίζουμε, θέλατε να βολέψετε τους </w:t>
      </w:r>
      <w:r>
        <w:rPr>
          <w:rFonts w:eastAsia="Times New Roman" w:cs="Times New Roman"/>
          <w:szCs w:val="24"/>
        </w:rPr>
        <w:t>«</w:t>
      </w:r>
      <w:r>
        <w:rPr>
          <w:rFonts w:eastAsia="Times New Roman" w:cs="Times New Roman"/>
          <w:szCs w:val="24"/>
        </w:rPr>
        <w:t>ημετέρους</w:t>
      </w:r>
      <w:r>
        <w:rPr>
          <w:rFonts w:eastAsia="Times New Roman" w:cs="Times New Roman"/>
          <w:szCs w:val="24"/>
        </w:rPr>
        <w:t>»</w:t>
      </w:r>
      <w:r>
        <w:rPr>
          <w:rFonts w:eastAsia="Times New Roman" w:cs="Times New Roman"/>
          <w:szCs w:val="24"/>
        </w:rPr>
        <w:t>. Εκεί που ήτ</w:t>
      </w:r>
      <w:r>
        <w:rPr>
          <w:rFonts w:eastAsia="Times New Roman" w:cs="Times New Roman"/>
          <w:szCs w:val="24"/>
        </w:rPr>
        <w:t xml:space="preserve">αν ένα </w:t>
      </w:r>
      <w:r>
        <w:rPr>
          <w:rFonts w:eastAsia="Times New Roman" w:cs="Times New Roman"/>
          <w:szCs w:val="24"/>
        </w:rPr>
        <w:t>γ</w:t>
      </w:r>
      <w:r>
        <w:rPr>
          <w:rFonts w:eastAsia="Times New Roman" w:cs="Times New Roman"/>
          <w:szCs w:val="24"/>
        </w:rPr>
        <w:t>ραφείο το οποίο διαχειριζόταν αυτές τις υποθέσεις και θα έπρεπε</w:t>
      </w:r>
      <w:r>
        <w:rPr>
          <w:rFonts w:eastAsia="Times New Roman" w:cs="Times New Roman"/>
          <w:szCs w:val="24"/>
        </w:rPr>
        <w:t>,</w:t>
      </w:r>
      <w:r>
        <w:rPr>
          <w:rFonts w:eastAsia="Times New Roman" w:cs="Times New Roman"/>
          <w:szCs w:val="24"/>
        </w:rPr>
        <w:t xml:space="preserve"> πέρα από πυροσβεστικό</w:t>
      </w:r>
      <w:r>
        <w:rPr>
          <w:rFonts w:eastAsia="Times New Roman" w:cs="Times New Roman"/>
          <w:szCs w:val="24"/>
        </w:rPr>
        <w:t>,</w:t>
      </w:r>
      <w:r>
        <w:rPr>
          <w:rFonts w:eastAsia="Times New Roman" w:cs="Times New Roman"/>
          <w:szCs w:val="24"/>
        </w:rPr>
        <w:t xml:space="preserve"> να έχει και επιτελικό</w:t>
      </w:r>
      <w:r w:rsidRPr="003E0FB8">
        <w:rPr>
          <w:rFonts w:eastAsia="Times New Roman" w:cs="Times New Roman"/>
          <w:szCs w:val="24"/>
        </w:rPr>
        <w:t xml:space="preserve"> </w:t>
      </w:r>
      <w:r>
        <w:rPr>
          <w:rFonts w:eastAsia="Times New Roman" w:cs="Times New Roman"/>
          <w:szCs w:val="24"/>
        </w:rPr>
        <w:t>χαρακτήρα</w:t>
      </w:r>
      <w:r>
        <w:rPr>
          <w:rFonts w:eastAsia="Times New Roman" w:cs="Times New Roman"/>
          <w:szCs w:val="24"/>
        </w:rPr>
        <w:t>, έρχεστε εσείς και το καταργείτε και δίνετε την αρμοδιότητά του σε ένα πολυδαίδαλο σύστημα, που διαχειρίζεται την εναρμόνιση των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δηγιών, το Υπουργείο Εσωτερικών, </w:t>
      </w:r>
      <w:r>
        <w:rPr>
          <w:rFonts w:eastAsia="Times New Roman" w:cs="Times New Roman"/>
          <w:szCs w:val="24"/>
        </w:rPr>
        <w:lastRenderedPageBreak/>
        <w:t xml:space="preserve">η Γενική Γραμματεία της Κυβέρνησης, η Γενική Γραμματεία Συντονισμού, το Υπουργείο Οικονομίας και δεν συνυπολογίζουμε σε όλα αυτά τα συναρμόδια Υπουργεία. </w:t>
      </w:r>
    </w:p>
    <w:p w14:paraId="0B93CBD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Ένας τέτοιος </w:t>
      </w:r>
      <w:r>
        <w:rPr>
          <w:rFonts w:eastAsia="Times New Roman" w:cs="Times New Roman"/>
          <w:szCs w:val="24"/>
        </w:rPr>
        <w:t>ο</w:t>
      </w:r>
      <w:r>
        <w:rPr>
          <w:rFonts w:eastAsia="Times New Roman" w:cs="Times New Roman"/>
          <w:szCs w:val="24"/>
        </w:rPr>
        <w:t xml:space="preserve">ργανισμός το μόνο που μπορεί να φέρει είναι επικαλύψεις, χρονοτριβές και να έχουμε τελικά τα αποτελέσματα που έχουμε τώρα: Από εκεί που ήμασταν στις πρώτες θέσεις, να έχουμε κατρακυλήσει πάλι στις τελευταίες. </w:t>
      </w:r>
    </w:p>
    <w:p w14:paraId="0B93CBD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Αυτό, δυστυχώς, το μόνο που προσδίδει σε εσάς </w:t>
      </w:r>
      <w:r>
        <w:rPr>
          <w:rFonts w:eastAsia="Times New Roman" w:cs="Times New Roman"/>
          <w:szCs w:val="24"/>
        </w:rPr>
        <w:t xml:space="preserve">είναι προχειρότητα για άλλη μία φορά. Σε όλους τους τομείς, δυστυχώς, αυτό είναι που βλέπουμε: </w:t>
      </w:r>
      <w:r>
        <w:rPr>
          <w:rFonts w:eastAsia="Times New Roman" w:cs="Times New Roman"/>
          <w:szCs w:val="24"/>
        </w:rPr>
        <w:t>σ</w:t>
      </w:r>
      <w:r>
        <w:rPr>
          <w:rFonts w:eastAsia="Times New Roman" w:cs="Times New Roman"/>
          <w:szCs w:val="24"/>
        </w:rPr>
        <w:t xml:space="preserve">οβαρή αμέλεια και μηδενισμό όσων είχαν καταφέρει οι προηγούμενοι. </w:t>
      </w:r>
    </w:p>
    <w:p w14:paraId="0B93CBD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Επί του συγκεκριμένου νομοσχεδίου, για άλλη μία φορά έρχεστε με επικίνδυνη καθυστέρηση, γιατί</w:t>
      </w:r>
      <w:r>
        <w:rPr>
          <w:rFonts w:eastAsia="Times New Roman" w:cs="Times New Roman"/>
          <w:szCs w:val="24"/>
        </w:rPr>
        <w:t xml:space="preserve"> μπορεί να υπάρξουν και πρόστιμα κατά της χώρας μας από την Ευρωπαϊκή Ένωση, να φέρετε αυτή την ενσωμάτωση της </w:t>
      </w:r>
      <w:r>
        <w:rPr>
          <w:rFonts w:eastAsia="Times New Roman" w:cs="Times New Roman"/>
          <w:szCs w:val="24"/>
        </w:rPr>
        <w:t>ο</w:t>
      </w:r>
      <w:r>
        <w:rPr>
          <w:rFonts w:eastAsia="Times New Roman" w:cs="Times New Roman"/>
          <w:szCs w:val="24"/>
        </w:rPr>
        <w:t xml:space="preserve">δηγίας. </w:t>
      </w:r>
    </w:p>
    <w:p w14:paraId="0B93CBD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Αδυνατούμε να το καταλάβουμε αυτό ακόμη περισσότερο, καθώς η δική σας Κυβέρνηση ωρυόταν πως δήθεν κόπτεται για την εκρίζωση των καρτέλ </w:t>
      </w:r>
      <w:r>
        <w:rPr>
          <w:rFonts w:eastAsia="Times New Roman" w:cs="Times New Roman"/>
          <w:szCs w:val="24"/>
        </w:rPr>
        <w:t xml:space="preserve">από την ελληνική αγορά, από την ελληνική οικονομία και τη βελτίωση των όρων ανταγωνισμού μεταξύ των μεγάλων και πολυεθνικών εταιρειών με τις μικρομεσαίες. </w:t>
      </w:r>
    </w:p>
    <w:p w14:paraId="0B93CBD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Δεν μπορούμε, επομένως, να καταλάβουμε γιατί δεν τη φέρατε πιο μπροστά, παρ</w:t>
      </w:r>
      <w:r>
        <w:rPr>
          <w:rFonts w:eastAsia="Times New Roman" w:cs="Times New Roman"/>
          <w:szCs w:val="24"/>
        </w:rPr>
        <w:t xml:space="preserve">’ </w:t>
      </w:r>
      <w:r>
        <w:rPr>
          <w:rFonts w:eastAsia="Times New Roman" w:cs="Times New Roman"/>
          <w:szCs w:val="24"/>
        </w:rPr>
        <w:t xml:space="preserve">όλο που είναι μία </w:t>
      </w:r>
      <w:r>
        <w:rPr>
          <w:rFonts w:eastAsia="Times New Roman" w:cs="Times New Roman"/>
          <w:szCs w:val="24"/>
        </w:rPr>
        <w:t>ο</w:t>
      </w:r>
      <w:r>
        <w:rPr>
          <w:rFonts w:eastAsia="Times New Roman" w:cs="Times New Roman"/>
          <w:szCs w:val="24"/>
        </w:rPr>
        <w:t>δηγί</w:t>
      </w:r>
      <w:r>
        <w:rPr>
          <w:rFonts w:eastAsia="Times New Roman" w:cs="Times New Roman"/>
          <w:szCs w:val="24"/>
        </w:rPr>
        <w:t xml:space="preserve">α που χρονολογείται από τον Νοέμβριο του 2014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 xml:space="preserve">ίκαιο. Και η Κυβέρνησή σας </w:t>
      </w:r>
      <w:r>
        <w:rPr>
          <w:rFonts w:eastAsia="Times New Roman" w:cs="Times New Roman"/>
          <w:szCs w:val="24"/>
        </w:rPr>
        <w:lastRenderedPageBreak/>
        <w:t xml:space="preserve">όχι μόνο άργησε να την ενσωματώσει, αλλά τη θέτει και με αναδρομική ισχύ από τον Δεκέμβριο του 2016, θέλοντας να γεφυρώσει με έναν αυθαίρετο τρόπο το </w:t>
      </w:r>
      <w:proofErr w:type="spellStart"/>
      <w:r>
        <w:rPr>
          <w:rFonts w:eastAsia="Times New Roman" w:cs="Times New Roman"/>
          <w:szCs w:val="24"/>
        </w:rPr>
        <w:t>διανυθέν</w:t>
      </w:r>
      <w:proofErr w:type="spellEnd"/>
      <w:r>
        <w:rPr>
          <w:rFonts w:eastAsia="Times New Roman" w:cs="Times New Roman"/>
          <w:szCs w:val="24"/>
        </w:rPr>
        <w:t xml:space="preserve"> χρονικό δι</w:t>
      </w:r>
      <w:r>
        <w:rPr>
          <w:rFonts w:eastAsia="Times New Roman" w:cs="Times New Roman"/>
          <w:szCs w:val="24"/>
        </w:rPr>
        <w:t xml:space="preserve">άστημα και να νομιμοποιήσετε με αυτόν τον τρόπο τη δική σας αμέλεια, τη δική σας προχειρότητα. </w:t>
      </w:r>
    </w:p>
    <w:p w14:paraId="0B93CBD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Και μιλάμε για την ελληνική οικονομία, που, δυστυχώς, ακόμη και με τις σημερινές συνθήκες κρίσης, μαστίζεται ακόμη από καρτέλ σε πολλούς σημαντικούς τομείς της </w:t>
      </w:r>
      <w:r>
        <w:rPr>
          <w:rFonts w:eastAsia="Times New Roman" w:cs="Times New Roman"/>
          <w:szCs w:val="24"/>
        </w:rPr>
        <w:t xml:space="preserve">οικονομικής δραστηριότητάς μας. </w:t>
      </w:r>
    </w:p>
    <w:p w14:paraId="0B93CBD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Θυμίζω αυτά που η δική σας Κυβέρνηση είχε υποσχεθεί να εξαφανίσει, όταν ήρθε η «πρώτη φορά </w:t>
      </w:r>
      <w:r>
        <w:rPr>
          <w:rFonts w:eastAsia="Times New Roman" w:cs="Times New Roman"/>
          <w:szCs w:val="24"/>
        </w:rPr>
        <w:t>α</w:t>
      </w:r>
      <w:r>
        <w:rPr>
          <w:rFonts w:eastAsia="Times New Roman" w:cs="Times New Roman"/>
          <w:szCs w:val="24"/>
        </w:rPr>
        <w:t>ριστερά».</w:t>
      </w:r>
    </w:p>
    <w:p w14:paraId="0B93CBD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 της ουσίας του νομοσχεδίου, αντιμετωπίζουμε, κατ’ αρχάς, θετικά αυτή την </w:t>
      </w:r>
      <w:r>
        <w:rPr>
          <w:rFonts w:eastAsia="Times New Roman" w:cs="Times New Roman"/>
          <w:szCs w:val="24"/>
        </w:rPr>
        <w:t>ο</w:t>
      </w:r>
      <w:r>
        <w:rPr>
          <w:rFonts w:eastAsia="Times New Roman" w:cs="Times New Roman"/>
          <w:szCs w:val="24"/>
        </w:rPr>
        <w:t>δηγία, ως φιλοευρωπαϊκό κόμμα. Ωστόσο, υπάρ</w:t>
      </w:r>
      <w:r>
        <w:rPr>
          <w:rFonts w:eastAsia="Times New Roman" w:cs="Times New Roman"/>
          <w:szCs w:val="24"/>
        </w:rPr>
        <w:t>χουν και εδώ κάποιες ενστάσεις για το πώς τη φέρνετε. Και θα τις πούμε στη συνέχεια</w:t>
      </w:r>
      <w:r>
        <w:rPr>
          <w:rFonts w:eastAsia="Times New Roman" w:cs="Times New Roman"/>
          <w:szCs w:val="24"/>
        </w:rPr>
        <w:t>,</w:t>
      </w:r>
      <w:r>
        <w:rPr>
          <w:rFonts w:eastAsia="Times New Roman" w:cs="Times New Roman"/>
          <w:szCs w:val="24"/>
        </w:rPr>
        <w:t xml:space="preserve"> υπό τη μορφή ερωτημάτων. </w:t>
      </w:r>
    </w:p>
    <w:p w14:paraId="0B93CBD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Όπως άλλωστε έχουμε τονίσει και κατά την παρέμβασή μας στη σχετική </w:t>
      </w:r>
      <w:r>
        <w:rPr>
          <w:rFonts w:eastAsia="Times New Roman" w:cs="Times New Roman"/>
          <w:szCs w:val="24"/>
        </w:rPr>
        <w:t>ε</w:t>
      </w:r>
      <w:r>
        <w:rPr>
          <w:rFonts w:eastAsia="Times New Roman" w:cs="Times New Roman"/>
          <w:szCs w:val="24"/>
        </w:rPr>
        <w:t>πιτροπή, η εναρμόνιση των κανόνων ανταγωνισμού μεταξύ των κρατών-μελών σε επί</w:t>
      </w:r>
      <w:r>
        <w:rPr>
          <w:rFonts w:eastAsia="Times New Roman" w:cs="Times New Roman"/>
          <w:szCs w:val="24"/>
        </w:rPr>
        <w:t>πεδο Ευρωπαϊκής Ένωσης επιχειρεί να διορθώσει τις επιμέρους διαφοροποιήσεις που ίσχυαν σε κάθε κράτος-μέλος και να αποκαταστήσει μέρος των ζημιών που υφίστανται κυρίως οι καταναλωτές από κάποιες εταιρείες. Το κόστος αυτών των ζημιών ανέρχεται μεταξύ 13 και</w:t>
      </w:r>
      <w:r>
        <w:rPr>
          <w:rFonts w:eastAsia="Times New Roman" w:cs="Times New Roman"/>
          <w:szCs w:val="24"/>
        </w:rPr>
        <w:t xml:space="preserve"> 37 δισεκατομμ</w:t>
      </w:r>
      <w:r>
        <w:rPr>
          <w:rFonts w:eastAsia="Times New Roman" w:cs="Times New Roman"/>
          <w:szCs w:val="24"/>
        </w:rPr>
        <w:t>υρίων</w:t>
      </w:r>
      <w:r>
        <w:rPr>
          <w:rFonts w:eastAsia="Times New Roman" w:cs="Times New Roman"/>
          <w:szCs w:val="24"/>
        </w:rPr>
        <w:t xml:space="preserve"> ευρώ. </w:t>
      </w:r>
    </w:p>
    <w:p w14:paraId="0B93CBD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Όπως έχουμε κάνει πολλές φορές γνωστό, η Ένωση Κεντρώων αποδίδει τεράστια σημασία στην απρόσκοπτη άσκηση της οικονομικής δραστηριότητας, με γνώμονα πάντοτε την οικονομική πρόοδο υγιών επιχειρήσεων, με έμφαση στις μικρομεσαίες επι</w:t>
      </w:r>
      <w:r>
        <w:rPr>
          <w:rFonts w:eastAsia="Times New Roman" w:cs="Times New Roman"/>
          <w:szCs w:val="24"/>
        </w:rPr>
        <w:t xml:space="preserve">χειρήσεις, καθώς αυτή είναι ο άξονας και ο πυλώνας που στηρίζει κυρίως την ελληνική οικονομία και κοινωνία και έχουμε ως στόχο να έχουμε πιο φθηνά και πιο ποιοτικά προϊόντα για τον τελικό καταναλωτή. </w:t>
      </w:r>
    </w:p>
    <w:p w14:paraId="0B93CBD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Στο πλαίσιο αυτό, λοιπόν, η τήρηση των κανόνων υγιούς ανταγωνισμού αποτελεί για εμάς απαραίτητη προϋπόθεση για τη σωστή λειτουργία της οικονομίας και για τη διευκόλυνση των καταναλωτών. Έτσι μόνο θα γίνει αποτελεσματικότερη η προστασία των δικαιωμάτων τους</w:t>
      </w:r>
      <w:r>
        <w:rPr>
          <w:rFonts w:eastAsia="Times New Roman" w:cs="Times New Roman"/>
          <w:szCs w:val="24"/>
        </w:rPr>
        <w:t xml:space="preserve">. </w:t>
      </w:r>
    </w:p>
    <w:p w14:paraId="0B93CBDF"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Το γεγονός, πάντως, ότι δεν προβλέπεται από την </w:t>
      </w:r>
      <w:r>
        <w:rPr>
          <w:rFonts w:eastAsia="Times New Roman" w:cs="Times New Roman"/>
          <w:szCs w:val="24"/>
        </w:rPr>
        <w:t>ο</w:t>
      </w:r>
      <w:r>
        <w:rPr>
          <w:rFonts w:eastAsia="Times New Roman" w:cs="Times New Roman"/>
          <w:szCs w:val="24"/>
        </w:rPr>
        <w:t xml:space="preserve">δηγία που μας φέρνετε η παροχή δυνατότητας σε ενώσεις καταναλωτών να ασκήσουν συλλογική αγωγή αποζημίωσης για ηθική βλάβη που προκλήθηκε από αθέμιτο ανταγωνισμό και την </w:t>
      </w:r>
      <w:proofErr w:type="spellStart"/>
      <w:r>
        <w:rPr>
          <w:rFonts w:eastAsia="Times New Roman" w:cs="Times New Roman"/>
          <w:szCs w:val="24"/>
        </w:rPr>
        <w:t>καρτελοποίηση</w:t>
      </w:r>
      <w:proofErr w:type="spellEnd"/>
      <w:r>
        <w:rPr>
          <w:rFonts w:eastAsia="Times New Roman" w:cs="Times New Roman"/>
          <w:szCs w:val="24"/>
        </w:rPr>
        <w:t xml:space="preserve"> σημαντικών κλάδων της</w:t>
      </w:r>
      <w:r>
        <w:rPr>
          <w:rFonts w:eastAsia="Times New Roman" w:cs="Times New Roman"/>
          <w:szCs w:val="24"/>
        </w:rPr>
        <w:t xml:space="preserve"> οικονομίας αποδυναμώνει σε κάποιο</w:t>
      </w:r>
      <w:r>
        <w:rPr>
          <w:rFonts w:eastAsia="Times New Roman" w:cs="Times New Roman"/>
          <w:szCs w:val="24"/>
        </w:rPr>
        <w:t>ν</w:t>
      </w:r>
      <w:r>
        <w:rPr>
          <w:rFonts w:eastAsia="Times New Roman" w:cs="Times New Roman"/>
          <w:szCs w:val="24"/>
        </w:rPr>
        <w:t xml:space="preserve"> βαθμό τον ρόλο που θα μπορούσε να διαδραματίσει αυτή η </w:t>
      </w:r>
      <w:r>
        <w:rPr>
          <w:rFonts w:eastAsia="Times New Roman" w:cs="Times New Roman"/>
          <w:szCs w:val="24"/>
        </w:rPr>
        <w:t>ο</w:t>
      </w:r>
      <w:r>
        <w:rPr>
          <w:rFonts w:eastAsia="Times New Roman" w:cs="Times New Roman"/>
          <w:szCs w:val="24"/>
        </w:rPr>
        <w:t xml:space="preserve">δηγία. Προφανώς, δεν δόθηκε αυτή η δυνατότητα, γιατί θα απέδιδε έμμεσο ρόλο ρυθμιστή της αγοράς στις καταναλωτικές ενώσεις, πράγμα </w:t>
      </w:r>
      <w:proofErr w:type="spellStart"/>
      <w:r>
        <w:rPr>
          <w:rFonts w:eastAsia="Times New Roman" w:cs="Times New Roman"/>
          <w:szCs w:val="24"/>
        </w:rPr>
        <w:t>αποφευκτέο</w:t>
      </w:r>
      <w:proofErr w:type="spellEnd"/>
      <w:r>
        <w:rPr>
          <w:rFonts w:eastAsia="Times New Roman" w:cs="Times New Roman"/>
          <w:szCs w:val="24"/>
        </w:rPr>
        <w:t xml:space="preserve"> φυσικά στις μεγάλες επ</w:t>
      </w:r>
      <w:r>
        <w:rPr>
          <w:rFonts w:eastAsia="Times New Roman" w:cs="Times New Roman"/>
          <w:szCs w:val="24"/>
        </w:rPr>
        <w:t xml:space="preserve">ιχειρήσεις. </w:t>
      </w:r>
    </w:p>
    <w:p w14:paraId="0B93CBE0"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Και η απόδειξη, όμως, ότι ο τελικός καταναλωτής επιβαρύνθηκε από τις αυξημένες, λόγω της ύπαρξης καρτέλ, τιμές είναι δυσχερής, καθώς θα πρέπει να αποδειχθεί ότι οι αυξημένες λόγω του καρτέλ </w:t>
      </w:r>
      <w:r>
        <w:rPr>
          <w:rFonts w:eastAsia="Times New Roman" w:cs="Times New Roman"/>
          <w:szCs w:val="24"/>
        </w:rPr>
        <w:lastRenderedPageBreak/>
        <w:t xml:space="preserve">τιμές </w:t>
      </w:r>
      <w:proofErr w:type="spellStart"/>
      <w:r>
        <w:rPr>
          <w:rFonts w:eastAsia="Times New Roman" w:cs="Times New Roman"/>
          <w:szCs w:val="24"/>
        </w:rPr>
        <w:t>μετακυλίστηκαν</w:t>
      </w:r>
      <w:proofErr w:type="spellEnd"/>
      <w:r>
        <w:rPr>
          <w:rFonts w:eastAsia="Times New Roman" w:cs="Times New Roman"/>
          <w:szCs w:val="24"/>
        </w:rPr>
        <w:t xml:space="preserve"> μέχρι τον καταναλωτή και δεν </w:t>
      </w:r>
      <w:proofErr w:type="spellStart"/>
      <w:r>
        <w:rPr>
          <w:rFonts w:eastAsia="Times New Roman" w:cs="Times New Roman"/>
          <w:szCs w:val="24"/>
        </w:rPr>
        <w:t>απο</w:t>
      </w:r>
      <w:r>
        <w:rPr>
          <w:rFonts w:eastAsia="Times New Roman" w:cs="Times New Roman"/>
          <w:szCs w:val="24"/>
        </w:rPr>
        <w:t>ρροφήθηκαν</w:t>
      </w:r>
      <w:proofErr w:type="spellEnd"/>
      <w:r>
        <w:rPr>
          <w:rFonts w:eastAsia="Times New Roman" w:cs="Times New Roman"/>
          <w:szCs w:val="24"/>
        </w:rPr>
        <w:t xml:space="preserve"> από τον άμεσο αγοραστή του προϊόντος. </w:t>
      </w:r>
    </w:p>
    <w:p w14:paraId="0B93CBE1"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Προβληματισμό, επίσης, μας προκαλεί η δυσχέρεια στην ποσοτικοποίηση της ζημιάς που υπέστη ο καταναλωτής από αυτή την αθέμιτη εμπορική συμπεριφορά μιας εταιρείας. Πώς θα ορίζεται αυτή η διαφορά που πλήρωσε ο</w:t>
      </w:r>
      <w:r>
        <w:rPr>
          <w:rFonts w:eastAsia="Times New Roman" w:cs="Times New Roman"/>
          <w:szCs w:val="24"/>
        </w:rPr>
        <w:t xml:space="preserve"> καταναλωτής για το προϊόν</w:t>
      </w:r>
      <w:r>
        <w:rPr>
          <w:rFonts w:eastAsia="Times New Roman" w:cs="Times New Roman"/>
          <w:szCs w:val="24"/>
        </w:rPr>
        <w:t>,</w:t>
      </w:r>
      <w:r>
        <w:rPr>
          <w:rFonts w:eastAsia="Times New Roman" w:cs="Times New Roman"/>
          <w:szCs w:val="24"/>
        </w:rPr>
        <w:t xml:space="preserve"> λόγω της παρέμβασης των καρτέλ</w:t>
      </w:r>
      <w:r>
        <w:rPr>
          <w:rFonts w:eastAsia="Times New Roman" w:cs="Times New Roman"/>
          <w:szCs w:val="24"/>
        </w:rPr>
        <w:t>,</w:t>
      </w:r>
      <w:r>
        <w:rPr>
          <w:rFonts w:eastAsia="Times New Roman" w:cs="Times New Roman"/>
          <w:szCs w:val="24"/>
        </w:rPr>
        <w:t xml:space="preserve"> από την τιμή που θα πλήρωνε; Αυτά είναι ερωτήματα που θα έπρεπε να έχουν απαντηθεί. </w:t>
      </w:r>
    </w:p>
    <w:p w14:paraId="0B93CBE2"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Περαιτέρω, η στελέχωση του ειδικού τμήματος του πρωτοδικείου με κατάλληλους δικαστές που θα δικάζουν υποθέσεις αθέμιτου ανταγωνισμού θα βοηθούσε, όπως προβλέπεται από το νομοσχέδιο στο άρθρο 13. Φοβόμαστε, όμως, ότι αυτό δεν θα αποτελέσει μια ιδιαιτέρως εύ</w:t>
      </w:r>
      <w:r>
        <w:rPr>
          <w:rFonts w:eastAsia="Times New Roman" w:cs="Times New Roman"/>
          <w:szCs w:val="24"/>
        </w:rPr>
        <w:t xml:space="preserve">κολη υπόθεση, μιας και απαιτείται εξειδίκευση </w:t>
      </w:r>
      <w:r>
        <w:rPr>
          <w:rFonts w:eastAsia="Times New Roman" w:cs="Times New Roman"/>
          <w:szCs w:val="24"/>
        </w:rPr>
        <w:lastRenderedPageBreak/>
        <w:t xml:space="preserve">των εν λόγω δικαστικών λειτουργών σε ζητήματα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Δ</w:t>
      </w:r>
      <w:r>
        <w:rPr>
          <w:rFonts w:eastAsia="Times New Roman" w:cs="Times New Roman"/>
          <w:szCs w:val="24"/>
        </w:rPr>
        <w:t xml:space="preserve">ικαίου, ανταγωνισμού και εν γένει οικονομικά ζητήματα, κάτι που δεν είναι καθόλου αυτονόητο για μεγάλη μερίδα των δικαστών μας. </w:t>
      </w:r>
    </w:p>
    <w:p w14:paraId="0B93CBE3"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Αναρωτιόμαστε, επίσης, </w:t>
      </w:r>
      <w:r>
        <w:rPr>
          <w:rFonts w:eastAsia="Times New Roman" w:cs="Times New Roman"/>
          <w:szCs w:val="24"/>
        </w:rPr>
        <w:t>ποιοι θα μπορέσουν όντως να επωφεληθούν από τις πρόνοιες του συγκεκριμένου νομοσχεδίου και τη δυνατότητα άσκησης της αγωγής αποζημίωσης σε εταιρείες που παραβιάζουν το δίκαιο ανταγωνισμού. Πιστεύετε ότι οι μικρομεσαίες επιχειρήσεις θα μπορέσουν να ανταγωνι</w:t>
      </w:r>
      <w:r>
        <w:rPr>
          <w:rFonts w:eastAsia="Times New Roman" w:cs="Times New Roman"/>
          <w:szCs w:val="24"/>
        </w:rPr>
        <w:t xml:space="preserve">στούν επί </w:t>
      </w:r>
      <w:proofErr w:type="spellStart"/>
      <w:r>
        <w:rPr>
          <w:rFonts w:eastAsia="Times New Roman" w:cs="Times New Roman"/>
          <w:szCs w:val="24"/>
        </w:rPr>
        <w:t>ίσοις</w:t>
      </w:r>
      <w:proofErr w:type="spellEnd"/>
      <w:r>
        <w:rPr>
          <w:rFonts w:eastAsia="Times New Roman" w:cs="Times New Roman"/>
          <w:szCs w:val="24"/>
        </w:rPr>
        <w:t xml:space="preserve"> </w:t>
      </w:r>
      <w:proofErr w:type="spellStart"/>
      <w:r>
        <w:rPr>
          <w:rFonts w:eastAsia="Times New Roman" w:cs="Times New Roman"/>
          <w:szCs w:val="24"/>
        </w:rPr>
        <w:t>όροις</w:t>
      </w:r>
      <w:proofErr w:type="spellEnd"/>
      <w:r>
        <w:rPr>
          <w:rFonts w:eastAsia="Times New Roman" w:cs="Times New Roman"/>
          <w:szCs w:val="24"/>
        </w:rPr>
        <w:t xml:space="preserve"> τις μεγάλες πολυεθνικές; Νομίζετε ότι έχουν την ίδια οικονομική δυνατότητα να προσλάβουν αυτούς τους νομικούς που θα τους υποστηρίξουν; </w:t>
      </w:r>
    </w:p>
    <w:p w14:paraId="0B93CBE4"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Είναι προβληματισμοί που θα έπρεπε να έχετε και εσείς. Είναι προβληματισμοί που δεν μας οδηγούν σ</w:t>
      </w:r>
      <w:r>
        <w:rPr>
          <w:rFonts w:eastAsia="Times New Roman" w:cs="Times New Roman"/>
          <w:szCs w:val="24"/>
        </w:rPr>
        <w:t xml:space="preserve">το να υπερψηφίσουμε αυτό </w:t>
      </w:r>
      <w:r>
        <w:rPr>
          <w:rFonts w:eastAsia="Times New Roman" w:cs="Times New Roman"/>
          <w:szCs w:val="24"/>
        </w:rPr>
        <w:lastRenderedPageBreak/>
        <w:t>το νομοσχέδιο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ι’ αυτό και εμείς θα ψηφίσουμε «</w:t>
      </w:r>
      <w:r>
        <w:rPr>
          <w:rFonts w:eastAsia="Times New Roman" w:cs="Times New Roman"/>
          <w:szCs w:val="24"/>
        </w:rPr>
        <w:t>παρών</w:t>
      </w:r>
      <w:r>
        <w:rPr>
          <w:rFonts w:eastAsia="Times New Roman" w:cs="Times New Roman"/>
          <w:szCs w:val="24"/>
        </w:rPr>
        <w:t>», καθώς είμαστε θετικοί με την ιδέα το</w:t>
      </w:r>
      <w:r>
        <w:rPr>
          <w:rFonts w:eastAsia="Times New Roman" w:cs="Times New Roman"/>
          <w:szCs w:val="24"/>
        </w:rPr>
        <w:t>ύ</w:t>
      </w:r>
      <w:r>
        <w:rPr>
          <w:rFonts w:eastAsia="Times New Roman" w:cs="Times New Roman"/>
          <w:szCs w:val="24"/>
        </w:rPr>
        <w:t xml:space="preserve"> να ρυθμιστούν τέτοιου είδους ζητήματα. Ωστόσο ο τρόπος με τον οποίο έρχεται το νομοσχέδιο μ</w:t>
      </w:r>
      <w:r>
        <w:rPr>
          <w:rFonts w:eastAsia="Times New Roman" w:cs="Times New Roman"/>
          <w:szCs w:val="24"/>
        </w:rPr>
        <w:t>α</w:t>
      </w:r>
      <w:r>
        <w:rPr>
          <w:rFonts w:eastAsia="Times New Roman" w:cs="Times New Roman"/>
          <w:szCs w:val="24"/>
        </w:rPr>
        <w:t xml:space="preserve">ς δυσκολεύει πολύ. </w:t>
      </w:r>
    </w:p>
    <w:p w14:paraId="0B93CBE5"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Το ίδιο κάνετε και με τρο</w:t>
      </w:r>
      <w:r>
        <w:rPr>
          <w:rFonts w:eastAsia="Times New Roman" w:cs="Times New Roman"/>
          <w:szCs w:val="24"/>
        </w:rPr>
        <w:t xml:space="preserve">πολογίες. Φέρνετε τροπολογίες, </w:t>
      </w:r>
      <w:proofErr w:type="spellStart"/>
      <w:r>
        <w:rPr>
          <w:rFonts w:eastAsia="Times New Roman" w:cs="Times New Roman"/>
          <w:szCs w:val="24"/>
        </w:rPr>
        <w:t>πολυτροπολογίες</w:t>
      </w:r>
      <w:proofErr w:type="spellEnd"/>
      <w:r>
        <w:rPr>
          <w:rFonts w:eastAsia="Times New Roman" w:cs="Times New Roman"/>
          <w:szCs w:val="24"/>
        </w:rPr>
        <w:t>, με τις οποίες, διαβάζοντάς τες, αρχικά είμαστε θετικοί, θέλουμε να τις υπερψηφίσουμε. Ωστόσο, υπάρχουν μέσα μικρές παράγραφοι οι οποίες δεν μας το επιτρέπουν. Δεν είναι αυτός ο σωστός τρόπος νομοθέτησης, να φ</w:t>
      </w:r>
      <w:r>
        <w:rPr>
          <w:rFonts w:eastAsia="Times New Roman" w:cs="Times New Roman"/>
          <w:szCs w:val="24"/>
        </w:rPr>
        <w:t xml:space="preserve">έρνετε τελευταία στιγμή τροπολογίες που μέσα κρύβουν παγίδες. Δεν μπορούμε να είμαστε συνένοχοι μαζί σας σε αυτό το έγκλημα που γίνεται κατά της ελληνικής οικονομίας, το οποίο γίνεται όχι μόνο από εσάς, αλλά και από τους προηγούμενους. </w:t>
      </w:r>
    </w:p>
    <w:p w14:paraId="0B93CBE6"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πρέπει να </w:t>
      </w:r>
      <w:r>
        <w:rPr>
          <w:rFonts w:eastAsia="Times New Roman" w:cs="Times New Roman"/>
          <w:szCs w:val="24"/>
        </w:rPr>
        <w:t>κάνετε είναι να φέρετε το νέο και αυτή την αλλαγή που έχετε υποσχεθεί στον κόσμο και όχι να ακολουθείτε την ίδια τακτική και</w:t>
      </w:r>
      <w:r>
        <w:rPr>
          <w:rFonts w:eastAsia="Times New Roman" w:cs="Times New Roman"/>
          <w:szCs w:val="24"/>
        </w:rPr>
        <w:t>,</w:t>
      </w:r>
      <w:r>
        <w:rPr>
          <w:rFonts w:eastAsia="Times New Roman" w:cs="Times New Roman"/>
          <w:szCs w:val="24"/>
        </w:rPr>
        <w:t xml:space="preserve"> σε πολλές περιπτώσεις</w:t>
      </w:r>
      <w:r>
        <w:rPr>
          <w:rFonts w:eastAsia="Times New Roman" w:cs="Times New Roman"/>
          <w:szCs w:val="24"/>
        </w:rPr>
        <w:t>,</w:t>
      </w:r>
      <w:r>
        <w:rPr>
          <w:rFonts w:eastAsia="Times New Roman" w:cs="Times New Roman"/>
          <w:szCs w:val="24"/>
        </w:rPr>
        <w:t xml:space="preserve"> να πηγαίνετε ακόμη χειρότερα από τους προηγούμενους. Δυστυχώς, αυτό κάνετε. </w:t>
      </w:r>
    </w:p>
    <w:p w14:paraId="0B93CBE7"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Θα θέλαμε να δείτε λίγο πιο σο</w:t>
      </w:r>
      <w:r>
        <w:rPr>
          <w:rFonts w:eastAsia="Times New Roman" w:cs="Times New Roman"/>
          <w:szCs w:val="24"/>
        </w:rPr>
        <w:t xml:space="preserve">βαρά τον τρόπο με τον οποίο νομοθετείτε, τον τρόπο με τον οποίο ασκείτε την εξουσία, γιατί ούτε καν στον κοινοβουλευτικό έλεγχο στον οποίο μας παραπέμπετε δεν είστε σωστοί. Γίνονται ερωτήσεις, οι οποίες δεν απαντώνται ποτέ. Αποφεύγονται συστηματικά. </w:t>
      </w:r>
    </w:p>
    <w:p w14:paraId="0B93CBE8"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ε</w:t>
      </w:r>
      <w:r>
        <w:rPr>
          <w:rFonts w:eastAsia="Times New Roman" w:cs="Times New Roman"/>
          <w:szCs w:val="24"/>
        </w:rPr>
        <w:t>ίναι αυτός ένας σοβαρός τρόπος, το να μας φέρνετε δύο τροπολογίες, όπου μας μιλάτε για πληροφοριακά συστήματα. Είδαμε τι έγινε, ποιο ήταν το γελοίο της υπόθεσης με το «</w:t>
      </w:r>
      <w:r>
        <w:rPr>
          <w:rFonts w:eastAsia="Times New Roman" w:cs="Times New Roman"/>
          <w:szCs w:val="24"/>
        </w:rPr>
        <w:t>ΕΞΟΙΚΟ</w:t>
      </w:r>
      <w:r>
        <w:rPr>
          <w:rFonts w:eastAsia="Times New Roman" w:cs="Times New Roman"/>
          <w:szCs w:val="24"/>
        </w:rPr>
        <w:lastRenderedPageBreak/>
        <w:t>ΝΟΜΩ</w:t>
      </w:r>
      <w:r>
        <w:rPr>
          <w:rFonts w:eastAsia="Times New Roman" w:cs="Times New Roman"/>
          <w:szCs w:val="24"/>
        </w:rPr>
        <w:t xml:space="preserve">». Δεν χρειαζόταν πολύ νου για να καταλάβουμε ότι θα έπρεπε να χωριστούν σε </w:t>
      </w:r>
      <w:r>
        <w:rPr>
          <w:rFonts w:eastAsia="Times New Roman" w:cs="Times New Roman"/>
          <w:szCs w:val="24"/>
        </w:rPr>
        <w:t>π</w:t>
      </w:r>
      <w:r>
        <w:rPr>
          <w:rFonts w:eastAsia="Times New Roman" w:cs="Times New Roman"/>
          <w:szCs w:val="24"/>
        </w:rPr>
        <w:t>ε</w:t>
      </w:r>
      <w:r>
        <w:rPr>
          <w:rFonts w:eastAsia="Times New Roman" w:cs="Times New Roman"/>
          <w:szCs w:val="24"/>
        </w:rPr>
        <w:t xml:space="preserve">ριφέρειες, για να μην </w:t>
      </w:r>
      <w:proofErr w:type="spellStart"/>
      <w:r>
        <w:rPr>
          <w:rFonts w:eastAsia="Times New Roman" w:cs="Times New Roman"/>
          <w:szCs w:val="24"/>
        </w:rPr>
        <w:t>κρασάρει</w:t>
      </w:r>
      <w:proofErr w:type="spellEnd"/>
      <w:r>
        <w:rPr>
          <w:rFonts w:eastAsia="Times New Roman" w:cs="Times New Roman"/>
          <w:szCs w:val="24"/>
        </w:rPr>
        <w:t xml:space="preserve"> και πέσει το σύστημα. </w:t>
      </w:r>
    </w:p>
    <w:p w14:paraId="0B93CBE9"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0B93CBEA"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Θα χρειαστώ πολύ λίγο χρόνο ακόμα, κύριε Πρόεδρε. </w:t>
      </w:r>
    </w:p>
    <w:p w14:paraId="0B93CBEB"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Δεν μπορούμε να είμαστε στο 2018 και να δίνουμε παράταση από το 201</w:t>
      </w:r>
      <w:r>
        <w:rPr>
          <w:rFonts w:eastAsia="Times New Roman" w:cs="Times New Roman"/>
          <w:szCs w:val="24"/>
        </w:rPr>
        <w:t>7 στο 2018 και τώρα στο 2019 για τη δημιουργία πληροφοριακών συστημάτων. Αυτά θα έπρεπε να ήταν αυτονόητα, να έχουν δημιουργηθεί εδώ και χρόνια. Ίσως θα έπρεπε να ήταν τα πρώτα που θα κάνατε, για να έρθει αυτή η αλλαγή. Είναι μία σημαντική μεταρρύθμιση. Το</w:t>
      </w:r>
      <w:r>
        <w:rPr>
          <w:rFonts w:eastAsia="Times New Roman" w:cs="Times New Roman"/>
          <w:szCs w:val="24"/>
        </w:rPr>
        <w:t xml:space="preserve"> να ψηφιοποιηθούν όλα τα στοιχεία, να </w:t>
      </w:r>
      <w:r>
        <w:rPr>
          <w:rFonts w:eastAsia="Times New Roman" w:cs="Times New Roman"/>
          <w:szCs w:val="24"/>
        </w:rPr>
        <w:lastRenderedPageBreak/>
        <w:t xml:space="preserve">μπουν σε ένα πληροφοριακό σύστημα είναι αναγκαίο στην Ελλάδα και δεν υπάρχει ακόμη και για τα πιο απλά. </w:t>
      </w:r>
    </w:p>
    <w:p w14:paraId="0B93CBEC"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Επομένως η αλλαγή έρχεται και δεν θέλει ριζοσπαστικές και ρηξικέλευθες μεταρρυθμίσεις. Θέλει μόνο να κάνουμε το α</w:t>
      </w:r>
      <w:r>
        <w:rPr>
          <w:rFonts w:eastAsia="Times New Roman" w:cs="Times New Roman"/>
          <w:szCs w:val="24"/>
        </w:rPr>
        <w:t xml:space="preserve">πλό, το αυτονόητο, το λογικό. </w:t>
      </w:r>
    </w:p>
    <w:p w14:paraId="0B93CBED" w14:textId="77777777" w:rsidR="009028E6" w:rsidRDefault="00A2758D">
      <w:pPr>
        <w:tabs>
          <w:tab w:val="left" w:pos="2738"/>
          <w:tab w:val="center" w:pos="4753"/>
          <w:tab w:val="left" w:pos="572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B93CBEE" w14:textId="77777777" w:rsidR="009028E6" w:rsidRDefault="00A2758D">
      <w:pPr>
        <w:spacing w:after="0"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Ευχαριστούμε πολύ τον κ. Μεγαλομύστακα. </w:t>
      </w:r>
    </w:p>
    <w:p w14:paraId="0B93CBEF" w14:textId="77777777" w:rsidR="009028E6" w:rsidRDefault="00A2758D">
      <w:pPr>
        <w:spacing w:after="0" w:line="600" w:lineRule="auto"/>
        <w:ind w:firstLine="720"/>
        <w:jc w:val="both"/>
        <w:rPr>
          <w:rFonts w:eastAsia="Times New Roman"/>
          <w:bCs/>
        </w:rPr>
      </w:pPr>
      <w:r>
        <w:rPr>
          <w:rFonts w:eastAsia="Times New Roman"/>
          <w:bCs/>
        </w:rPr>
        <w:t xml:space="preserve">Έχουν ζητήσει να δευτερολογήσουν ο κ. Κωνσταντινόπουλος και ο κ. </w:t>
      </w:r>
      <w:proofErr w:type="spellStart"/>
      <w:r>
        <w:rPr>
          <w:rFonts w:eastAsia="Times New Roman"/>
          <w:bCs/>
        </w:rPr>
        <w:t>Βαρδαλής</w:t>
      </w:r>
      <w:proofErr w:type="spellEnd"/>
      <w:r>
        <w:rPr>
          <w:rFonts w:eastAsia="Times New Roman"/>
          <w:bCs/>
        </w:rPr>
        <w:t>.</w:t>
      </w:r>
    </w:p>
    <w:p w14:paraId="0B93CBF0" w14:textId="77777777" w:rsidR="009028E6" w:rsidRDefault="00A2758D">
      <w:pPr>
        <w:spacing w:after="0" w:line="600" w:lineRule="auto"/>
        <w:ind w:firstLine="720"/>
        <w:jc w:val="both"/>
        <w:rPr>
          <w:rFonts w:eastAsia="Times New Roman"/>
          <w:bCs/>
        </w:rPr>
      </w:pPr>
      <w:r>
        <w:rPr>
          <w:rFonts w:eastAsia="Times New Roman"/>
          <w:bCs/>
        </w:rPr>
        <w:t xml:space="preserve">Κύριε Κωνσταντινόπουλε, έχετε τον λόγο. </w:t>
      </w:r>
    </w:p>
    <w:p w14:paraId="0B93CBF1" w14:textId="77777777" w:rsidR="009028E6" w:rsidRDefault="00A2758D">
      <w:pPr>
        <w:spacing w:after="0" w:line="600" w:lineRule="auto"/>
        <w:ind w:firstLine="720"/>
        <w:jc w:val="both"/>
        <w:rPr>
          <w:rFonts w:eastAsia="Times New Roman"/>
          <w:bCs/>
        </w:rPr>
      </w:pPr>
      <w:r>
        <w:rPr>
          <w:rFonts w:eastAsia="Times New Roman"/>
          <w:b/>
          <w:bCs/>
        </w:rPr>
        <w:t>ΟΔΥΣΣΕΑΣ ΚΩΝΣΤ</w:t>
      </w:r>
      <w:r>
        <w:rPr>
          <w:rFonts w:eastAsia="Times New Roman"/>
          <w:b/>
          <w:bCs/>
        </w:rPr>
        <w:t>ΑΝΤΙΝΟΠΟΥΛΟΣ:</w:t>
      </w:r>
      <w:r>
        <w:rPr>
          <w:rFonts w:eastAsia="Times New Roman"/>
          <w:bCs/>
        </w:rPr>
        <w:t xml:space="preserve"> Ευχαριστώ, κύριε Πρόεδρε. </w:t>
      </w:r>
    </w:p>
    <w:p w14:paraId="0B93CBF2" w14:textId="77777777" w:rsidR="009028E6" w:rsidRDefault="00A2758D">
      <w:pPr>
        <w:spacing w:after="0" w:line="600" w:lineRule="auto"/>
        <w:ind w:firstLine="720"/>
        <w:jc w:val="both"/>
        <w:rPr>
          <w:rFonts w:eastAsia="Times New Roman"/>
          <w:bCs/>
        </w:rPr>
      </w:pPr>
      <w:r>
        <w:rPr>
          <w:rFonts w:eastAsia="Times New Roman"/>
          <w:bCs/>
        </w:rPr>
        <w:lastRenderedPageBreak/>
        <w:t>Σας είπαμε, κύριε Υπουργέ, ότι οι απαντήσεις που δώσατε ειδικά για τα δύο ζητήματα και εσείς καταλαβαίνετε ότι δεν είναι προς τη σωστή κατεύθυνση. Παρ</w:t>
      </w:r>
      <w:r>
        <w:rPr>
          <w:rFonts w:eastAsia="Times New Roman"/>
          <w:bCs/>
        </w:rPr>
        <w:t xml:space="preserve">’ </w:t>
      </w:r>
      <w:r>
        <w:rPr>
          <w:rFonts w:eastAsia="Times New Roman"/>
          <w:bCs/>
        </w:rPr>
        <w:t xml:space="preserve">όλα αυτά, θα το παραβλέψω. Από ό,τι καταλαβαίνω, δεν θέλετε να </w:t>
      </w:r>
      <w:r>
        <w:rPr>
          <w:rFonts w:eastAsia="Times New Roman"/>
          <w:bCs/>
        </w:rPr>
        <w:t xml:space="preserve">κάνετε κάποιες αλλαγές σε αυτή τη διαδικασία. </w:t>
      </w:r>
    </w:p>
    <w:p w14:paraId="0B93CBF3" w14:textId="77777777" w:rsidR="009028E6" w:rsidRDefault="00A2758D">
      <w:pPr>
        <w:spacing w:after="0" w:line="600" w:lineRule="auto"/>
        <w:ind w:firstLine="720"/>
        <w:jc w:val="both"/>
        <w:rPr>
          <w:rFonts w:eastAsia="Times New Roman"/>
          <w:bCs/>
        </w:rPr>
      </w:pPr>
      <w:r>
        <w:rPr>
          <w:rFonts w:eastAsia="Times New Roman"/>
          <w:bCs/>
        </w:rPr>
        <w:t xml:space="preserve">Θα πάω σε αυτό που είπε ο κ. </w:t>
      </w:r>
      <w:proofErr w:type="spellStart"/>
      <w:r>
        <w:rPr>
          <w:rFonts w:eastAsia="Times New Roman"/>
          <w:bCs/>
        </w:rPr>
        <w:t>Ξυδάκης</w:t>
      </w:r>
      <w:proofErr w:type="spellEnd"/>
      <w:r>
        <w:rPr>
          <w:rFonts w:eastAsia="Times New Roman"/>
          <w:bCs/>
        </w:rPr>
        <w:t>. Θέλω να τον ευχαριστήσω για το μεγάλο του ενδιαφέρον για την παράταξη, πρώτα απ’ όλα. Χαίρομαι που είδε ότι το 2009</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2012 έγιναν πολλές μεταρρυθμίσεις, γιατί θυμάμαι ότι </w:t>
      </w:r>
      <w:r>
        <w:rPr>
          <w:rFonts w:eastAsia="Times New Roman"/>
          <w:bCs/>
        </w:rPr>
        <w:t xml:space="preserve">τότε μας έλεγαν «χούντα» και «η χούντα δεν τελείωσε το 1973». Όμως, κύριε </w:t>
      </w:r>
      <w:proofErr w:type="spellStart"/>
      <w:r>
        <w:rPr>
          <w:rFonts w:eastAsia="Times New Roman"/>
          <w:bCs/>
        </w:rPr>
        <w:t>Ξυδάκη</w:t>
      </w:r>
      <w:proofErr w:type="spellEnd"/>
      <w:r>
        <w:rPr>
          <w:rFonts w:eastAsia="Times New Roman"/>
          <w:bCs/>
        </w:rPr>
        <w:t xml:space="preserve">, εγώ θα τα ξεπεράσω όλα αυτά. </w:t>
      </w:r>
    </w:p>
    <w:p w14:paraId="0B93CBF4" w14:textId="77777777" w:rsidR="009028E6" w:rsidRDefault="00A2758D">
      <w:pPr>
        <w:spacing w:after="0" w:line="600" w:lineRule="auto"/>
        <w:ind w:firstLine="720"/>
        <w:jc w:val="both"/>
        <w:rPr>
          <w:rFonts w:eastAsia="Times New Roman"/>
          <w:bCs/>
        </w:rPr>
      </w:pPr>
      <w:r>
        <w:rPr>
          <w:rFonts w:eastAsia="Times New Roman"/>
          <w:bCs/>
        </w:rPr>
        <w:t xml:space="preserve">Κύριε </w:t>
      </w:r>
      <w:proofErr w:type="spellStart"/>
      <w:r>
        <w:rPr>
          <w:rFonts w:eastAsia="Times New Roman"/>
          <w:bCs/>
        </w:rPr>
        <w:t>Καμμένε</w:t>
      </w:r>
      <w:proofErr w:type="spellEnd"/>
      <w:r>
        <w:rPr>
          <w:rFonts w:eastAsia="Times New Roman"/>
          <w:bCs/>
        </w:rPr>
        <w:t xml:space="preserve">, είστε παρών, αλλά θα μου επιτρέψετε να αναφερθώ σε εσάς. Η κ. Καββαδία, η Βουλευτής σας, είπε για τον κ. </w:t>
      </w:r>
      <w:r>
        <w:rPr>
          <w:rFonts w:eastAsia="Times New Roman"/>
          <w:bCs/>
        </w:rPr>
        <w:lastRenderedPageBreak/>
        <w:t xml:space="preserve">Καμμένο ότι είναι θιασώτης ρατσιστικών και ακροδεξιών απόψεων. Με αυτόν συγκυβερνάτε. </w:t>
      </w:r>
    </w:p>
    <w:p w14:paraId="0B93CBF5" w14:textId="77777777" w:rsidR="009028E6" w:rsidRDefault="00A2758D">
      <w:pPr>
        <w:spacing w:after="0" w:line="600" w:lineRule="auto"/>
        <w:ind w:firstLine="720"/>
        <w:jc w:val="both"/>
        <w:rPr>
          <w:rFonts w:eastAsia="Times New Roman"/>
          <w:bCs/>
        </w:rPr>
      </w:pPr>
      <w:r>
        <w:rPr>
          <w:rFonts w:eastAsia="Times New Roman"/>
          <w:bCs/>
        </w:rPr>
        <w:t>Εμείς αυτούς που συγκυβερνούν με θιασώτες ρατσιστικών και ακροδεξιών απόψεων δεν έχουμε κα</w:t>
      </w:r>
      <w:r>
        <w:rPr>
          <w:rFonts w:eastAsia="Times New Roman"/>
          <w:bCs/>
        </w:rPr>
        <w:t>μ</w:t>
      </w:r>
      <w:r>
        <w:rPr>
          <w:rFonts w:eastAsia="Times New Roman"/>
          <w:bCs/>
        </w:rPr>
        <w:t xml:space="preserve">μία σχέση, κύριε </w:t>
      </w:r>
      <w:proofErr w:type="spellStart"/>
      <w:r>
        <w:rPr>
          <w:rFonts w:eastAsia="Times New Roman"/>
          <w:bCs/>
        </w:rPr>
        <w:t>Ξυδάκη</w:t>
      </w:r>
      <w:proofErr w:type="spellEnd"/>
      <w:r>
        <w:rPr>
          <w:rFonts w:eastAsia="Times New Roman"/>
          <w:bCs/>
        </w:rPr>
        <w:t>. Εμείς είμαστε προοδευτική παράταξη. Δεν κάνουμε μέτωπ</w:t>
      </w:r>
      <w:r>
        <w:rPr>
          <w:rFonts w:eastAsia="Times New Roman"/>
          <w:bCs/>
        </w:rPr>
        <w:t>α ούτε με δεξιούς ούτε με ακροδεξιούς. Γι</w:t>
      </w:r>
      <w:r>
        <w:rPr>
          <w:rFonts w:eastAsia="Times New Roman"/>
          <w:bCs/>
        </w:rPr>
        <w:t>α</w:t>
      </w:r>
      <w:r>
        <w:rPr>
          <w:rFonts w:eastAsia="Times New Roman"/>
          <w:bCs/>
        </w:rPr>
        <w:t xml:space="preserve"> αυτό…</w:t>
      </w:r>
    </w:p>
    <w:p w14:paraId="0B93CBF6" w14:textId="77777777" w:rsidR="009028E6" w:rsidRDefault="00A2758D">
      <w:pPr>
        <w:spacing w:after="0"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Αποδέχεστε και εσείς αυτόν τον χαρακτηρισμό για μένα; </w:t>
      </w:r>
    </w:p>
    <w:p w14:paraId="0B93CBF7" w14:textId="77777777" w:rsidR="009028E6" w:rsidRDefault="00A2758D">
      <w:pPr>
        <w:spacing w:after="0" w:line="600" w:lineRule="auto"/>
        <w:ind w:firstLine="720"/>
        <w:jc w:val="both"/>
        <w:rPr>
          <w:rFonts w:eastAsia="Times New Roman"/>
          <w:bCs/>
        </w:rPr>
      </w:pPr>
      <w:r>
        <w:rPr>
          <w:rFonts w:eastAsia="Times New Roman"/>
          <w:b/>
          <w:bCs/>
        </w:rPr>
        <w:t>ΟΔΥΣΣΕΑΣ ΚΩΝΣΤΑΝΤΙΝΟΠΟΥΛΟΣ:</w:t>
      </w:r>
      <w:r>
        <w:rPr>
          <w:rFonts w:eastAsia="Times New Roman"/>
          <w:bCs/>
        </w:rPr>
        <w:t xml:space="preserve"> Όχι, εγώ είπα αυτά που λέει η κ. Καββαδία. Αυτή είναι μια εσωτερική σχέση </w:t>
      </w:r>
    </w:p>
    <w:p w14:paraId="0B93CBF8" w14:textId="77777777" w:rsidR="009028E6" w:rsidRDefault="00A2758D">
      <w:pPr>
        <w:spacing w:after="0" w:line="600" w:lineRule="auto"/>
        <w:ind w:firstLine="720"/>
        <w:jc w:val="both"/>
        <w:rPr>
          <w:rFonts w:eastAsia="Times New Roman"/>
          <w:bCs/>
        </w:rPr>
      </w:pPr>
      <w:r>
        <w:rPr>
          <w:rFonts w:eastAsia="Times New Roman"/>
          <w:b/>
          <w:bCs/>
        </w:rPr>
        <w:t xml:space="preserve">ΠΡΟΕΔΡΕΥΩΝ </w:t>
      </w:r>
      <w:r>
        <w:rPr>
          <w:rFonts w:eastAsia="Times New Roman"/>
          <w:b/>
          <w:bCs/>
        </w:rPr>
        <w:t>(Δημήτριος Καμμένος):</w:t>
      </w:r>
      <w:r>
        <w:rPr>
          <w:rFonts w:eastAsia="Times New Roman"/>
          <w:bCs/>
        </w:rPr>
        <w:t xml:space="preserve"> Το γνωρίζω. Τον υιοθετείτε όμως; </w:t>
      </w:r>
    </w:p>
    <w:p w14:paraId="0B93CBF9" w14:textId="77777777" w:rsidR="009028E6" w:rsidRDefault="00A2758D">
      <w:pPr>
        <w:spacing w:after="0" w:line="600" w:lineRule="auto"/>
        <w:ind w:firstLine="720"/>
        <w:jc w:val="both"/>
        <w:rPr>
          <w:rFonts w:eastAsia="Times New Roman"/>
          <w:bCs/>
        </w:rPr>
      </w:pPr>
      <w:r>
        <w:rPr>
          <w:rFonts w:eastAsia="Times New Roman"/>
          <w:b/>
          <w:bCs/>
        </w:rPr>
        <w:lastRenderedPageBreak/>
        <w:t>ΟΔΥΣΣΕΑΣ ΚΩΝΣΤΑΝΤΙΝΟΠΟΥΛΟΣ:</w:t>
      </w:r>
      <w:r>
        <w:rPr>
          <w:rFonts w:eastAsia="Times New Roman"/>
          <w:bCs/>
        </w:rPr>
        <w:t xml:space="preserve"> Όταν τα λέγαμε αυτά για το κόμμα σας –γιατί εμείς δεν μιλάμε προσωπικά, μιλάμε για τα κόμματα-</w:t>
      </w:r>
      <w:r>
        <w:rPr>
          <w:rFonts w:eastAsia="Times New Roman"/>
          <w:bCs/>
        </w:rPr>
        <w:t>,</w:t>
      </w:r>
      <w:r>
        <w:rPr>
          <w:rFonts w:eastAsia="Times New Roman"/>
          <w:bCs/>
        </w:rPr>
        <w:t xml:space="preserve"> έλεγαν κάποιοι ότι δεν είναι. Αφού το αποδέχονται ήδη, τι να κάνω εγώ, κύριε</w:t>
      </w:r>
      <w:r>
        <w:rPr>
          <w:rFonts w:eastAsia="Times New Roman"/>
          <w:bCs/>
        </w:rPr>
        <w:t xml:space="preserve"> Καμμένο; Εσείς κυβερνάτε μαζί τους. Αποφασίστε τι θέλετε να κάνετε. </w:t>
      </w:r>
    </w:p>
    <w:p w14:paraId="0B93CBFA" w14:textId="77777777" w:rsidR="009028E6" w:rsidRDefault="00A2758D">
      <w:pPr>
        <w:spacing w:after="0" w:line="600" w:lineRule="auto"/>
        <w:ind w:firstLine="720"/>
        <w:jc w:val="both"/>
        <w:rPr>
          <w:rFonts w:eastAsia="Times New Roman"/>
          <w:bCs/>
        </w:rPr>
      </w:pPr>
      <w:r>
        <w:rPr>
          <w:rFonts w:eastAsia="Times New Roman"/>
          <w:bCs/>
        </w:rPr>
        <w:t>Απαντώ</w:t>
      </w:r>
      <w:r>
        <w:rPr>
          <w:rFonts w:eastAsia="Times New Roman"/>
          <w:bCs/>
        </w:rPr>
        <w:t>,</w:t>
      </w:r>
      <w:r>
        <w:rPr>
          <w:rFonts w:eastAsia="Times New Roman"/>
          <w:bCs/>
        </w:rPr>
        <w:t xml:space="preserve"> λοιπόν. Δεν υπάρχουν αριστεροί που κυβερνούν με ακροδεξιούς. Το κάνουν μόνο για την καρέκλα, αν θέλουν. Αν δεν θέλουν, παίρνουν άλλες αποφάσεις. Εμείς μέτωπα με δεξιούς, ακροδεξι</w:t>
      </w:r>
      <w:r>
        <w:rPr>
          <w:rFonts w:eastAsia="Times New Roman"/>
          <w:bCs/>
        </w:rPr>
        <w:t xml:space="preserve">ούς, δήθεν αριστερούς δεν κάνουμε. </w:t>
      </w:r>
    </w:p>
    <w:p w14:paraId="0B93CBFB" w14:textId="77777777" w:rsidR="009028E6" w:rsidRDefault="00A2758D">
      <w:pPr>
        <w:spacing w:after="0" w:line="600" w:lineRule="auto"/>
        <w:ind w:firstLine="720"/>
        <w:jc w:val="both"/>
        <w:rPr>
          <w:rFonts w:eastAsia="Times New Roman"/>
          <w:bCs/>
        </w:rPr>
      </w:pPr>
      <w:r>
        <w:rPr>
          <w:rFonts w:eastAsia="Times New Roman"/>
          <w:bCs/>
        </w:rPr>
        <w:t xml:space="preserve">Ευχαριστώ πολύ. </w:t>
      </w:r>
    </w:p>
    <w:p w14:paraId="0B93CBFC" w14:textId="77777777" w:rsidR="009028E6" w:rsidRDefault="00A2758D">
      <w:pPr>
        <w:spacing w:after="0" w:line="600" w:lineRule="auto"/>
        <w:ind w:firstLine="720"/>
        <w:jc w:val="both"/>
        <w:rPr>
          <w:rFonts w:eastAsia="Times New Roman"/>
          <w:bCs/>
        </w:rPr>
      </w:pPr>
      <w:r>
        <w:rPr>
          <w:rFonts w:eastAsia="Times New Roman"/>
          <w:b/>
          <w:bCs/>
        </w:rPr>
        <w:t>ΝΙΚΟΛΑΟΣ ΞΥΔΑΚΗΣ:</w:t>
      </w:r>
      <w:r>
        <w:rPr>
          <w:rFonts w:eastAsia="Times New Roman"/>
          <w:bCs/>
        </w:rPr>
        <w:t xml:space="preserve"> Κύριε Πρόεδρε, θα ήθελα τον λόγο. </w:t>
      </w:r>
    </w:p>
    <w:p w14:paraId="0B93CBFD" w14:textId="77777777" w:rsidR="009028E6" w:rsidRDefault="00A2758D">
      <w:pPr>
        <w:spacing w:after="0" w:line="600" w:lineRule="auto"/>
        <w:ind w:firstLine="720"/>
        <w:jc w:val="both"/>
        <w:rPr>
          <w:rFonts w:eastAsia="Times New Roman"/>
          <w:bCs/>
        </w:rPr>
      </w:pPr>
      <w:r>
        <w:rPr>
          <w:rFonts w:eastAsia="Times New Roman"/>
          <w:b/>
          <w:bCs/>
        </w:rPr>
        <w:lastRenderedPageBreak/>
        <w:t>ΠΡΟΕΔΡΕΥΩΝ (Δημήτριος Καμμένος):</w:t>
      </w:r>
      <w:r>
        <w:rPr>
          <w:rFonts w:eastAsia="Times New Roman"/>
          <w:bCs/>
        </w:rPr>
        <w:t xml:space="preserve"> Κύριε </w:t>
      </w:r>
      <w:proofErr w:type="spellStart"/>
      <w:r>
        <w:rPr>
          <w:rFonts w:eastAsia="Times New Roman"/>
          <w:bCs/>
        </w:rPr>
        <w:t>Ξυδάκη</w:t>
      </w:r>
      <w:proofErr w:type="spellEnd"/>
      <w:r>
        <w:rPr>
          <w:rFonts w:eastAsia="Times New Roman"/>
          <w:bCs/>
        </w:rPr>
        <w:t xml:space="preserve">, θέλετε να απαντήσετε; Μετά θα απαντήσω και εγώ, αν και δεν επιτρέπεται. </w:t>
      </w:r>
    </w:p>
    <w:p w14:paraId="0B93CBFE" w14:textId="77777777" w:rsidR="009028E6" w:rsidRDefault="00A2758D">
      <w:pPr>
        <w:spacing w:after="0" w:line="600" w:lineRule="auto"/>
        <w:ind w:firstLine="720"/>
        <w:jc w:val="both"/>
        <w:rPr>
          <w:rFonts w:eastAsia="Times New Roman"/>
          <w:bCs/>
        </w:rPr>
      </w:pPr>
      <w:r>
        <w:rPr>
          <w:rFonts w:eastAsia="Times New Roman"/>
          <w:bCs/>
        </w:rPr>
        <w:t xml:space="preserve">Ορίστε, έχετε τον λόγο. </w:t>
      </w:r>
    </w:p>
    <w:p w14:paraId="0B93CBFF" w14:textId="77777777" w:rsidR="009028E6" w:rsidRDefault="00A2758D">
      <w:pPr>
        <w:spacing w:after="0" w:line="600" w:lineRule="auto"/>
        <w:ind w:firstLine="720"/>
        <w:jc w:val="both"/>
        <w:rPr>
          <w:rFonts w:eastAsia="Times New Roman"/>
          <w:bCs/>
        </w:rPr>
      </w:pPr>
      <w:r>
        <w:rPr>
          <w:rFonts w:eastAsia="Times New Roman"/>
          <w:b/>
          <w:bCs/>
        </w:rPr>
        <w:t>ΝΙΚΟΛ</w:t>
      </w:r>
      <w:r>
        <w:rPr>
          <w:rFonts w:eastAsia="Times New Roman"/>
          <w:b/>
          <w:bCs/>
        </w:rPr>
        <w:t>ΑΟΣ ΞΥΔΑΚΗΣ:</w:t>
      </w:r>
      <w:r>
        <w:rPr>
          <w:rFonts w:eastAsia="Times New Roman"/>
          <w:bCs/>
        </w:rPr>
        <w:t xml:space="preserve"> Κύριε Κωνσταντινόπουλε, μπορεί να έχετε μια αγωνία να διακριθείτε στο εν ιδρύσει κόμμα, το οποίο θα αποκτήσει και καταστατικό και αρχές και ιδεολογικό άξονα. Το σέβομαι. </w:t>
      </w:r>
    </w:p>
    <w:p w14:paraId="0B93CC00" w14:textId="77777777" w:rsidR="009028E6" w:rsidRDefault="00A2758D">
      <w:pPr>
        <w:spacing w:after="0" w:line="600" w:lineRule="auto"/>
        <w:ind w:firstLine="720"/>
        <w:jc w:val="both"/>
        <w:rPr>
          <w:rFonts w:eastAsia="Times New Roman"/>
          <w:bCs/>
        </w:rPr>
      </w:pPr>
      <w:r>
        <w:rPr>
          <w:rFonts w:eastAsia="Times New Roman"/>
          <w:bCs/>
        </w:rPr>
        <w:t>Μη χρησιμοποιείτε όμως την ιστορία ανθρώπων, τα λόγια απόντων, την ιστορ</w:t>
      </w:r>
      <w:r>
        <w:rPr>
          <w:rFonts w:eastAsia="Times New Roman"/>
          <w:bCs/>
        </w:rPr>
        <w:t>ία και τις αγωνίες ενός λαού που στάθηκε όρθιος σε πολέμους και καταστροφές και μέσα στον εικοστό αιώνα, την ιστορία μιας Αριστεράς που</w:t>
      </w:r>
      <w:r>
        <w:rPr>
          <w:rFonts w:eastAsia="Times New Roman"/>
          <w:bCs/>
        </w:rPr>
        <w:t>,</w:t>
      </w:r>
      <w:r>
        <w:rPr>
          <w:rFonts w:eastAsia="Times New Roman"/>
          <w:bCs/>
        </w:rPr>
        <w:t xml:space="preserve"> μέσα στις αδυναμίες της και τον σπαραγμό </w:t>
      </w:r>
      <w:r>
        <w:rPr>
          <w:rFonts w:eastAsia="Times New Roman"/>
          <w:bCs/>
        </w:rPr>
        <w:t>της,</w:t>
      </w:r>
      <w:r>
        <w:rPr>
          <w:rFonts w:eastAsia="Times New Roman"/>
          <w:bCs/>
        </w:rPr>
        <w:t xml:space="preserve"> έγραψε μια ιστορία με αγώνες.</w:t>
      </w:r>
    </w:p>
    <w:p w14:paraId="0B93CC01" w14:textId="77777777" w:rsidR="009028E6" w:rsidRDefault="00A2758D">
      <w:pPr>
        <w:spacing w:after="0" w:line="600" w:lineRule="auto"/>
        <w:ind w:firstLine="720"/>
        <w:jc w:val="both"/>
        <w:rPr>
          <w:rFonts w:eastAsia="Times New Roman"/>
          <w:bCs/>
        </w:rPr>
      </w:pPr>
      <w:r>
        <w:rPr>
          <w:rFonts w:eastAsia="Times New Roman"/>
          <w:bCs/>
        </w:rPr>
        <w:lastRenderedPageBreak/>
        <w:t>Μην εκμεταλλεύεστε επίσης τη σοβαρότητα και</w:t>
      </w:r>
      <w:r>
        <w:rPr>
          <w:rFonts w:eastAsia="Times New Roman"/>
          <w:bCs/>
        </w:rPr>
        <w:t xml:space="preserve"> την ειλικρίνεια με την οποία σας απευθύνθηκα για να πείτε αυτά τα φτηνιάρικα πράγματα, χρησιμοποιώντας τον παρόντα κ. Καμμένο. </w:t>
      </w:r>
    </w:p>
    <w:p w14:paraId="0B93CC02" w14:textId="77777777" w:rsidR="009028E6" w:rsidRDefault="00A2758D">
      <w:pPr>
        <w:spacing w:after="0" w:line="600" w:lineRule="auto"/>
        <w:ind w:firstLine="720"/>
        <w:jc w:val="both"/>
        <w:rPr>
          <w:rFonts w:eastAsia="Times New Roman"/>
          <w:bCs/>
        </w:rPr>
      </w:pPr>
      <w:r>
        <w:rPr>
          <w:rFonts w:eastAsia="Times New Roman"/>
          <w:b/>
          <w:bCs/>
        </w:rPr>
        <w:t>ΟΔΥΣΣΕΑΣ ΚΩΝΣΤΑΝΤΙΝΟΠΟΥΛΟΣ:</w:t>
      </w:r>
      <w:r>
        <w:rPr>
          <w:rFonts w:eastAsia="Times New Roman"/>
          <w:bCs/>
        </w:rPr>
        <w:t xml:space="preserve"> Εγώ την κ. Καββαδία χρησιμοποίησα. </w:t>
      </w:r>
    </w:p>
    <w:p w14:paraId="0B93CC03" w14:textId="77777777" w:rsidR="009028E6" w:rsidRDefault="00A2758D">
      <w:pPr>
        <w:spacing w:after="0" w:line="600" w:lineRule="auto"/>
        <w:ind w:firstLine="720"/>
        <w:jc w:val="both"/>
        <w:rPr>
          <w:rFonts w:eastAsia="Times New Roman"/>
          <w:bCs/>
        </w:rPr>
      </w:pPr>
      <w:r>
        <w:rPr>
          <w:rFonts w:eastAsia="Times New Roman"/>
          <w:b/>
          <w:bCs/>
        </w:rPr>
        <w:t>ΝΙΚΟΛΑΟΣ ΞΥΔΑΚΗΣ:</w:t>
      </w:r>
      <w:r>
        <w:rPr>
          <w:rFonts w:eastAsia="Times New Roman"/>
          <w:bCs/>
        </w:rPr>
        <w:t xml:space="preserve"> Λυπάμαι πάρα πολύ και ντρέπομαι γι’ αυτά που </w:t>
      </w:r>
      <w:r>
        <w:rPr>
          <w:rFonts w:eastAsia="Times New Roman"/>
          <w:bCs/>
        </w:rPr>
        <w:t xml:space="preserve">άκουσα από το στόμα σας. </w:t>
      </w:r>
    </w:p>
    <w:p w14:paraId="0B93CC04" w14:textId="77777777" w:rsidR="009028E6" w:rsidRDefault="00A2758D">
      <w:pPr>
        <w:spacing w:after="0"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Αν μου επιτρέπετε, κύριε Υπουργέ, αγαπητοί συνάδελφοι, να πάρω λίγο από τον χρόνο σας. </w:t>
      </w:r>
    </w:p>
    <w:p w14:paraId="0B93CC05" w14:textId="77777777" w:rsidR="009028E6" w:rsidRDefault="00A2758D">
      <w:pPr>
        <w:spacing w:after="0" w:line="600" w:lineRule="auto"/>
        <w:ind w:firstLine="720"/>
        <w:jc w:val="both"/>
        <w:rPr>
          <w:rFonts w:eastAsia="Times New Roman"/>
          <w:bCs/>
        </w:rPr>
      </w:pPr>
      <w:r>
        <w:rPr>
          <w:rFonts w:eastAsia="Times New Roman"/>
          <w:bCs/>
        </w:rPr>
        <w:t>Νομίζω ότι δεν είναι πρέπον να μεταφέρουμε αυτούς τους χαρακτηρισμούς στη Βουλή, διότι έχουν καταντήσει να εί</w:t>
      </w:r>
      <w:r>
        <w:rPr>
          <w:rFonts w:eastAsia="Times New Roman"/>
          <w:bCs/>
        </w:rPr>
        <w:t xml:space="preserve">ναι μόδα, ένθεν κακείθεν. Οι συγκυβερνήσεις κρίνονται από το έργο τους. Εμείς </w:t>
      </w:r>
      <w:r>
        <w:rPr>
          <w:rFonts w:eastAsia="Times New Roman"/>
          <w:bCs/>
        </w:rPr>
        <w:lastRenderedPageBreak/>
        <w:t xml:space="preserve">έχουμε την ευχέρεια και τη δημοκρατία του λόγου. Θα ήλπιζα και θα ευχόμουν και εσείς, στη συγκατοίκησή σας με τη Νέα Δημοκρατία, να είχατε την ίδια ευχέρεια να διαλέγεστε και να </w:t>
      </w:r>
      <w:r>
        <w:rPr>
          <w:rFonts w:eastAsia="Times New Roman"/>
          <w:bCs/>
        </w:rPr>
        <w:t>μη λέτε «</w:t>
      </w:r>
      <w:r>
        <w:rPr>
          <w:rFonts w:eastAsia="Times New Roman"/>
          <w:bCs/>
        </w:rPr>
        <w:t>ναι</w:t>
      </w:r>
      <w:r>
        <w:rPr>
          <w:rFonts w:eastAsia="Times New Roman"/>
          <w:bCs/>
        </w:rPr>
        <w:t>» σε όλα</w:t>
      </w:r>
      <w:r>
        <w:rPr>
          <w:rFonts w:eastAsia="Times New Roman"/>
          <w:bCs/>
        </w:rPr>
        <w:t>,</w:t>
      </w:r>
      <w:r>
        <w:rPr>
          <w:rFonts w:eastAsia="Times New Roman"/>
          <w:bCs/>
        </w:rPr>
        <w:t xml:space="preserve"> σε κρυφές πόρτες και πίσω από την «κουρτίνα 3». </w:t>
      </w:r>
    </w:p>
    <w:p w14:paraId="0B93CC06" w14:textId="77777777" w:rsidR="009028E6" w:rsidRDefault="00A2758D">
      <w:pPr>
        <w:spacing w:after="0" w:line="600" w:lineRule="auto"/>
        <w:ind w:firstLine="720"/>
        <w:jc w:val="both"/>
        <w:rPr>
          <w:rFonts w:eastAsia="Times New Roman"/>
          <w:bCs/>
        </w:rPr>
      </w:pPr>
      <w:r>
        <w:rPr>
          <w:rFonts w:eastAsia="Times New Roman"/>
          <w:bCs/>
        </w:rPr>
        <w:t xml:space="preserve">Ο κ. </w:t>
      </w:r>
      <w:proofErr w:type="spellStart"/>
      <w:r>
        <w:rPr>
          <w:rFonts w:eastAsia="Times New Roman"/>
          <w:bCs/>
        </w:rPr>
        <w:t>Βαρδαλής</w:t>
      </w:r>
      <w:proofErr w:type="spellEnd"/>
      <w:r>
        <w:rPr>
          <w:rFonts w:eastAsia="Times New Roman"/>
          <w:bCs/>
        </w:rPr>
        <w:t xml:space="preserve"> έχει τον λόγο για τη δευτερολογία του. </w:t>
      </w:r>
    </w:p>
    <w:p w14:paraId="0B93CC07" w14:textId="77777777" w:rsidR="009028E6" w:rsidRDefault="00A2758D">
      <w:pPr>
        <w:spacing w:after="0" w:line="600" w:lineRule="auto"/>
        <w:ind w:firstLine="720"/>
        <w:jc w:val="both"/>
        <w:rPr>
          <w:rFonts w:eastAsia="Times New Roman"/>
          <w:bCs/>
        </w:rPr>
      </w:pPr>
      <w:r>
        <w:rPr>
          <w:rFonts w:eastAsia="Times New Roman"/>
          <w:b/>
          <w:bCs/>
        </w:rPr>
        <w:t>ΑΘΑΝΑΣΙΟΣ ΒΑΡΔΑΛΗΣ:</w:t>
      </w:r>
      <w:r>
        <w:rPr>
          <w:rFonts w:eastAsia="Times New Roman"/>
          <w:bCs/>
        </w:rPr>
        <w:t xml:space="preserve"> Ευχαριστώ, κύριε Πρόεδρε. </w:t>
      </w:r>
    </w:p>
    <w:p w14:paraId="0B93CC08" w14:textId="77777777" w:rsidR="009028E6" w:rsidRDefault="00A2758D">
      <w:pPr>
        <w:spacing w:after="0" w:line="600" w:lineRule="auto"/>
        <w:ind w:firstLine="720"/>
        <w:jc w:val="both"/>
        <w:rPr>
          <w:rFonts w:eastAsia="Times New Roman"/>
          <w:bCs/>
        </w:rPr>
      </w:pPr>
      <w:r>
        <w:rPr>
          <w:rFonts w:eastAsia="Times New Roman"/>
          <w:bCs/>
        </w:rPr>
        <w:t xml:space="preserve">Θα ήθελα κυρίως να αναφερθώ στις τροπολογίες. Όμως, θα μου επιτρέψετε δύο σχόλια σε </w:t>
      </w:r>
      <w:r>
        <w:rPr>
          <w:rFonts w:eastAsia="Times New Roman"/>
          <w:bCs/>
        </w:rPr>
        <w:t xml:space="preserve">ζητήματα στα οποία έγινε αρκετή συζήτηση σήμερα στην Αίθουσα. </w:t>
      </w:r>
    </w:p>
    <w:p w14:paraId="0B93CC09" w14:textId="77777777" w:rsidR="009028E6" w:rsidRDefault="00A2758D">
      <w:pPr>
        <w:spacing w:after="0" w:line="600" w:lineRule="auto"/>
        <w:ind w:firstLine="720"/>
        <w:jc w:val="both"/>
        <w:rPr>
          <w:rFonts w:eastAsia="Times New Roman"/>
          <w:bCs/>
        </w:rPr>
      </w:pPr>
      <w:r>
        <w:rPr>
          <w:rFonts w:eastAsia="Times New Roman"/>
          <w:bCs/>
        </w:rPr>
        <w:t xml:space="preserve">(Στο σημείο αυτό την Προεδρική Έδρα καταλαμβάνει ο Θ΄ Αντιπρόεδρος της Βουλής κ. </w:t>
      </w:r>
      <w:r w:rsidRPr="0036266F">
        <w:rPr>
          <w:rFonts w:eastAsia="Times New Roman"/>
          <w:b/>
        </w:rPr>
        <w:t>ΜΑΡΙΟΣ ΓΕΩΡΓΙΑΔΗΣ</w:t>
      </w:r>
      <w:r>
        <w:rPr>
          <w:rFonts w:eastAsia="Times New Roman"/>
          <w:bCs/>
        </w:rPr>
        <w:t>)</w:t>
      </w:r>
    </w:p>
    <w:p w14:paraId="0B93CC0A" w14:textId="77777777" w:rsidR="009028E6" w:rsidRDefault="00A2758D">
      <w:pPr>
        <w:spacing w:after="0" w:line="600" w:lineRule="auto"/>
        <w:ind w:firstLine="720"/>
        <w:jc w:val="both"/>
        <w:rPr>
          <w:rFonts w:eastAsia="Times New Roman"/>
          <w:bCs/>
        </w:rPr>
      </w:pPr>
      <w:r>
        <w:rPr>
          <w:rFonts w:eastAsia="Times New Roman"/>
          <w:bCs/>
        </w:rPr>
        <w:t xml:space="preserve">Το πρώτο είναι το εξής: Κατά τη γνώμη του Κομμουνιστικού Κόμματος της Ελλάδας, ο φασισμός, ο </w:t>
      </w:r>
      <w:r>
        <w:rPr>
          <w:rFonts w:eastAsia="Times New Roman"/>
          <w:bCs/>
        </w:rPr>
        <w:t xml:space="preserve">ναζισμός είναι παιδί αυτού </w:t>
      </w:r>
      <w:r>
        <w:rPr>
          <w:rFonts w:eastAsia="Times New Roman"/>
          <w:bCs/>
        </w:rPr>
        <w:lastRenderedPageBreak/>
        <w:t xml:space="preserve">του σάπιου καπιταλιστικού συστήματος και τον αξιοποιεί, όταν τον έχει ανάγκη, όταν έχει ανάγκη το μαστίγιο, για να διασφαλίσει την κερδοφορία των επιχειρηματικών ομίλων. </w:t>
      </w:r>
    </w:p>
    <w:p w14:paraId="0B93CC0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Κατά τη γνώμη μας, λοιπόν, η πάλη ενάντια στον φασισμό, το</w:t>
      </w:r>
      <w:r>
        <w:rPr>
          <w:rFonts w:eastAsia="Times New Roman" w:cs="Times New Roman"/>
          <w:szCs w:val="24"/>
        </w:rPr>
        <w:t>ν ναζισμό είναι άμεσα συνδεδεμένη με την πάλη ενάντια στο σύστημα, σε αυτό το σάπιο καπιταλιστικό σύστημα.</w:t>
      </w:r>
    </w:p>
    <w:p w14:paraId="0B93CC0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Το δεύτερο που θέλω να πω είναι ότι, κατά τη γνώμη μου, ο κύριος Υπουργός στην προσπάθειά του να αντιπαρατεθεί στα επιχειρήματα του Κομμουνιστικού Κόμματος της Ελλάδας έκανε μια συνειδητή -το υπογραμμίζω, συνειδητή- προσπάθεια αθώωσης αυτού του σάπιου καπι</w:t>
      </w:r>
      <w:r>
        <w:rPr>
          <w:rFonts w:eastAsia="Times New Roman" w:cs="Times New Roman"/>
          <w:szCs w:val="24"/>
        </w:rPr>
        <w:t xml:space="preserve">ταλιστικού συστήματος. Και το λέω συνειδητά, γιατί ο κύριος Υπουργός γνωρίζει. Γνωρίζει, για παράδειγμα, ότι </w:t>
      </w:r>
      <w:r>
        <w:rPr>
          <w:rFonts w:eastAsia="Times New Roman" w:cs="Times New Roman"/>
          <w:szCs w:val="24"/>
        </w:rPr>
        <w:lastRenderedPageBreak/>
        <w:t>αυτός ο τρόπος οργάνωσης της οικονομίας, ο κεφαλαιοκρατικός τρόπος, έχει νόμους που ισχύουν για όλους, «σιδερένιους» νόμους.</w:t>
      </w:r>
    </w:p>
    <w:p w14:paraId="0B93CC0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Βεβαίως, η ανισόμετρη </w:t>
      </w:r>
      <w:r>
        <w:rPr>
          <w:rFonts w:eastAsia="Times New Roman" w:cs="Times New Roman"/>
          <w:szCs w:val="24"/>
        </w:rPr>
        <w:t>ανάπτυξη, που αποτελεί έναν από αυτούς τους βασικούς νόμους, δημιουργεί διαφοροποιήσεις ανάμεσα σε κλάδους της ίδιας οικονομίας, ανάμεσα στις καπιταλιστικές χώρες, ακόμη-ακόμη και ανάμεσα σε επιχειρήσεις του ίδιου κλάδου στην ίδια χώρα. Σε όλες, όμως, μα σ</w:t>
      </w:r>
      <w:r>
        <w:rPr>
          <w:rFonts w:eastAsia="Times New Roman" w:cs="Times New Roman"/>
          <w:szCs w:val="24"/>
        </w:rPr>
        <w:t>ε όλες τις περιπτώσεις</w:t>
      </w:r>
      <w:r>
        <w:rPr>
          <w:rFonts w:eastAsia="Times New Roman" w:cs="Times New Roman"/>
          <w:szCs w:val="24"/>
        </w:rPr>
        <w:t>,</w:t>
      </w:r>
      <w:r>
        <w:rPr>
          <w:rFonts w:eastAsia="Times New Roman" w:cs="Times New Roman"/>
          <w:szCs w:val="24"/>
        </w:rPr>
        <w:t xml:space="preserve"> σκοπός αυτού του τρόπου οργάνωσης της οικονομίας είναι η διασφάλιση του μέγιστου ποσοστού κέρδους</w:t>
      </w:r>
      <w:r>
        <w:rPr>
          <w:rFonts w:eastAsia="Times New Roman" w:cs="Times New Roman"/>
          <w:szCs w:val="24"/>
        </w:rPr>
        <w:t>,</w:t>
      </w:r>
      <w:r>
        <w:rPr>
          <w:rFonts w:eastAsia="Times New Roman" w:cs="Times New Roman"/>
          <w:szCs w:val="24"/>
        </w:rPr>
        <w:t xml:space="preserve"> μέσω της εκμετάλλευσης της εργατικής δύναμης. Διότι</w:t>
      </w:r>
      <w:r>
        <w:rPr>
          <w:rFonts w:eastAsia="Times New Roman" w:cs="Times New Roman"/>
          <w:szCs w:val="24"/>
        </w:rPr>
        <w:t>,</w:t>
      </w:r>
      <w:r>
        <w:rPr>
          <w:rFonts w:eastAsia="Times New Roman" w:cs="Times New Roman"/>
          <w:szCs w:val="24"/>
        </w:rPr>
        <w:t xml:space="preserve"> στο κάτω-κάτω, το κέρδος δεν πέφτει από τον ουρανό.</w:t>
      </w:r>
    </w:p>
    <w:p w14:paraId="0B93CC0E"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Υπάρχουν μια σειρά ζητήματα </w:t>
      </w:r>
      <w:r>
        <w:rPr>
          <w:rFonts w:eastAsia="Times New Roman" w:cs="Times New Roman"/>
          <w:szCs w:val="24"/>
        </w:rPr>
        <w:t xml:space="preserve">που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μας παίρνει και ο χρόνος, ζητήματα που έχουν σχέση και με την </w:t>
      </w:r>
      <w:r>
        <w:rPr>
          <w:rFonts w:eastAsia="Times New Roman" w:cs="Times New Roman"/>
          <w:szCs w:val="24"/>
        </w:rPr>
        <w:lastRenderedPageBreak/>
        <w:t>ο</w:t>
      </w:r>
      <w:r>
        <w:rPr>
          <w:rFonts w:eastAsia="Times New Roman" w:cs="Times New Roman"/>
          <w:szCs w:val="24"/>
        </w:rPr>
        <w:t>δηγία που συζητούμε, με την ενίσχυση της ανταγωνιστικότητας, του ανταγωνισμού μεταξύ των επιχειρηματικών ομίλων. Ποια είναι τελικά η ιστορία όλου του καπιταλιστικού σ</w:t>
      </w:r>
      <w:r>
        <w:rPr>
          <w:rFonts w:eastAsia="Times New Roman" w:cs="Times New Roman"/>
          <w:szCs w:val="24"/>
        </w:rPr>
        <w:t xml:space="preserve">υστήματος; Δεν είναι μια ιστορία ενδυνάμωσης των μονοπωλίων, από τη </w:t>
      </w:r>
      <w:proofErr w:type="spellStart"/>
      <w:r>
        <w:rPr>
          <w:rFonts w:eastAsia="Times New Roman" w:cs="Times New Roman"/>
          <w:szCs w:val="24"/>
        </w:rPr>
        <w:t>μανιφακτούρα</w:t>
      </w:r>
      <w:proofErr w:type="spellEnd"/>
      <w:r>
        <w:rPr>
          <w:rFonts w:eastAsia="Times New Roman" w:cs="Times New Roman"/>
          <w:szCs w:val="24"/>
        </w:rPr>
        <w:t>, τις βιοτεχνίες, το μονοπώλιο, τα καρτέλ; Τι δείχνει η εξέλιξη αυτού του συστήματος; Πού οδηγεί, δηλαδή, η ανάπτυξή του; Αυτό σας είπαμε εμείς.</w:t>
      </w:r>
    </w:p>
    <w:p w14:paraId="0B93CC0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Όμως, αυτό που μου έκανε εντύπω</w:t>
      </w:r>
      <w:r>
        <w:rPr>
          <w:rFonts w:eastAsia="Times New Roman" w:cs="Times New Roman"/>
          <w:szCs w:val="24"/>
        </w:rPr>
        <w:t>ση είναι γιατί ο κύριος Υπουργός έβαλε αυτά τα ζητήματα. Τι είχε σκοπό να κάνει; Ακριβώς αυτό που σας είπα: Συνειδητά, δηλαδή, να αθωώσει αυτό το σύστημα. Τι ήθελε να μας πει μέσω αυτής της προσπάθειας; Ότι</w:t>
      </w:r>
      <w:r>
        <w:rPr>
          <w:rFonts w:eastAsia="Times New Roman" w:cs="Times New Roman"/>
          <w:szCs w:val="24"/>
        </w:rPr>
        <w:t>,</w:t>
      </w:r>
      <w:r>
        <w:rPr>
          <w:rFonts w:eastAsia="Times New Roman" w:cs="Times New Roman"/>
          <w:szCs w:val="24"/>
        </w:rPr>
        <w:t xml:space="preserve"> επειδή υπάρχουν διαφορές από χώρα σε χώρα στο ίδ</w:t>
      </w:r>
      <w:r>
        <w:rPr>
          <w:rFonts w:eastAsia="Times New Roman" w:cs="Times New Roman"/>
          <w:szCs w:val="24"/>
        </w:rPr>
        <w:t xml:space="preserve">ιο καπιταλιστικό σύστημα, άρα μπορεί μέσα σε αυτό το σύστημα να υπάρξουν </w:t>
      </w:r>
      <w:r>
        <w:rPr>
          <w:rFonts w:eastAsia="Times New Roman" w:cs="Times New Roman"/>
          <w:szCs w:val="24"/>
        </w:rPr>
        <w:lastRenderedPageBreak/>
        <w:t>και φιλολαϊκές λύσεις. Αν κατάλαβα καλά, αυτό μας είπατε. Μα, ακριβώς σε αυτό βρίσκεται η αυταπάτη που θέλετε να δημιουργήσετε.</w:t>
      </w:r>
    </w:p>
    <w:p w14:paraId="0B93CC1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Βεβαίως, μέσα από την πάλη των ίδιων των εργαζομένων μέ</w:t>
      </w:r>
      <w:r>
        <w:rPr>
          <w:rFonts w:eastAsia="Times New Roman" w:cs="Times New Roman"/>
          <w:szCs w:val="24"/>
        </w:rPr>
        <w:t>σα σε αυτό το σύστημα μπορούν να βελτιωθούν οι όροι πώλησης της εργατικής τους δύναμης. Όμως, όταν αυτή η πάλη δεν θα συνδεθεί με τον κύριο αντίπαλο, με την κύρια αιτία, που είναι ακριβώς ο σχεδιασμός αυτής της οικονομίας με βάση το κέρδος, αυτά τα αποτελέ</w:t>
      </w:r>
      <w:r>
        <w:rPr>
          <w:rFonts w:eastAsia="Times New Roman" w:cs="Times New Roman"/>
          <w:szCs w:val="24"/>
        </w:rPr>
        <w:t>σματα της πάλης και πρόσκαιρα θα είναι και με την πρώτη ευκαιρία, κυρίως όταν βρει αδύναμο το εργατικό κίνημα και όχι στα τραπέζια των διαπραγματεύσεων της Κυβέρνησής σας στην Ευρωπαϊκή Ένωση και στο ΝΑΤΟ, τότε η αστική τάξη, το κεφάλαιο τα παίρνει πίσω με</w:t>
      </w:r>
      <w:r>
        <w:rPr>
          <w:rFonts w:eastAsia="Times New Roman" w:cs="Times New Roman"/>
          <w:szCs w:val="24"/>
        </w:rPr>
        <w:t xml:space="preserve"> την πρώτη.</w:t>
      </w:r>
    </w:p>
    <w:p w14:paraId="0B93CC1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Άρα, κατά τη γνώμη μας, αυτό που χρειάζεται είναι η αλλαγή αυτού του τρόπου οργάνωσης αυτής της οικονομίας, που υπηρετεί το κέρδος και όχι την ικανοποίηση των σημερινών, των σύγχρονων αναγκών των εργαζομένων και</w:t>
      </w:r>
      <w:r>
        <w:rPr>
          <w:rFonts w:eastAsia="Times New Roman" w:cs="Times New Roman"/>
          <w:szCs w:val="24"/>
        </w:rPr>
        <w:t>,</w:t>
      </w:r>
      <w:r>
        <w:rPr>
          <w:rFonts w:eastAsia="Times New Roman" w:cs="Times New Roman"/>
          <w:szCs w:val="24"/>
        </w:rPr>
        <w:t xml:space="preserve"> βεβαίως, δεν είναι η στήριξη, ό</w:t>
      </w:r>
      <w:r>
        <w:rPr>
          <w:rFonts w:eastAsia="Times New Roman" w:cs="Times New Roman"/>
          <w:szCs w:val="24"/>
        </w:rPr>
        <w:t>πως κάνετε εσείς, αυτού του συστήματος, φέρνοντας αυταπάτες ότι μπορεί με μια δίκαιη</w:t>
      </w:r>
      <w:r>
        <w:rPr>
          <w:rFonts w:eastAsia="Times New Roman" w:cs="Times New Roman"/>
          <w:szCs w:val="24"/>
        </w:rPr>
        <w:t>,</w:t>
      </w:r>
      <w:r>
        <w:rPr>
          <w:rFonts w:eastAsia="Times New Roman" w:cs="Times New Roman"/>
          <w:szCs w:val="24"/>
        </w:rPr>
        <w:t xml:space="preserve"> δήθεν</w:t>
      </w:r>
      <w:r>
        <w:rPr>
          <w:rFonts w:eastAsia="Times New Roman" w:cs="Times New Roman"/>
          <w:szCs w:val="24"/>
        </w:rPr>
        <w:t>,</w:t>
      </w:r>
      <w:r>
        <w:rPr>
          <w:rFonts w:eastAsia="Times New Roman" w:cs="Times New Roman"/>
          <w:szCs w:val="24"/>
        </w:rPr>
        <w:t xml:space="preserve"> ανάπτυξη όλοι να έχουν όφελος: Και τα κέρδη να αυγαταίνουν και οι εργαζόμενοι να περνούν ζωή χαρισάμενη. Αυτό μπορεί να γίνει μόνο με την κοινωνικοποίηση των συγκε</w:t>
      </w:r>
      <w:r>
        <w:rPr>
          <w:rFonts w:eastAsia="Times New Roman" w:cs="Times New Roman"/>
          <w:szCs w:val="24"/>
        </w:rPr>
        <w:t>ντρωμένων μέσων παραγωγής, δηλαδή των εργαλείων με τα οποία η εργατική τάξη παράγει όλο αυτόν τον πλούτο.</w:t>
      </w:r>
    </w:p>
    <w:p w14:paraId="0B93CC1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Τέλος, για αυτό το ζήτημα, δεν είναι σωστό αυτό που είπατε, κύριε Υπουργέ, γιατί στη χώρα μας δεν </w:t>
      </w:r>
      <w:r>
        <w:rPr>
          <w:rFonts w:eastAsia="Times New Roman" w:cs="Times New Roman"/>
          <w:szCs w:val="24"/>
        </w:rPr>
        <w:t>«</w:t>
      </w:r>
      <w:proofErr w:type="spellStart"/>
      <w:r>
        <w:rPr>
          <w:rFonts w:eastAsia="Times New Roman" w:cs="Times New Roman"/>
          <w:szCs w:val="24"/>
        </w:rPr>
        <w:t>καπιταλιστικοποιείται</w:t>
      </w:r>
      <w:proofErr w:type="spellEnd"/>
      <w:r>
        <w:rPr>
          <w:rFonts w:eastAsia="Times New Roman" w:cs="Times New Roman"/>
          <w:szCs w:val="24"/>
        </w:rPr>
        <w:t>»</w:t>
      </w:r>
      <w:r>
        <w:rPr>
          <w:rFonts w:eastAsia="Times New Roman" w:cs="Times New Roman"/>
          <w:szCs w:val="24"/>
        </w:rPr>
        <w:t xml:space="preserve"> η αγροτική οικονομία. Προφαν</w:t>
      </w:r>
      <w:r>
        <w:rPr>
          <w:rFonts w:eastAsia="Times New Roman" w:cs="Times New Roman"/>
          <w:szCs w:val="24"/>
        </w:rPr>
        <w:t xml:space="preserve">ώς, θα γνωρίζετε ότι από το 25% πριν </w:t>
      </w:r>
      <w:r>
        <w:rPr>
          <w:rFonts w:eastAsia="Times New Roman" w:cs="Times New Roman"/>
          <w:szCs w:val="24"/>
        </w:rPr>
        <w:lastRenderedPageBreak/>
        <w:t>από λίγα χρόνια, πριν από είκοσι χρόνια δηλαδή, που δραστηριοποιούνταν στην αγροτική οικονομία, σήμερα μιλάμε για 4,5% με 6%</w:t>
      </w:r>
      <w:r>
        <w:rPr>
          <w:rFonts w:eastAsia="Times New Roman" w:cs="Times New Roman"/>
          <w:szCs w:val="24"/>
        </w:rPr>
        <w:t>,</w:t>
      </w:r>
      <w:r>
        <w:rPr>
          <w:rFonts w:eastAsia="Times New Roman" w:cs="Times New Roman"/>
          <w:szCs w:val="24"/>
        </w:rPr>
        <w:t xml:space="preserve"> στην καλύτερη περίπτωση. Αυτό τίνος αποτέλεσμα ήταν; Δεν ήταν ότι </w:t>
      </w:r>
      <w:r>
        <w:rPr>
          <w:rFonts w:eastAsia="Times New Roman" w:cs="Times New Roman"/>
          <w:szCs w:val="24"/>
        </w:rPr>
        <w:t>«</w:t>
      </w:r>
      <w:proofErr w:type="spellStart"/>
      <w:r>
        <w:rPr>
          <w:rFonts w:eastAsia="Times New Roman" w:cs="Times New Roman"/>
          <w:szCs w:val="24"/>
        </w:rPr>
        <w:t>καπιταλιστικοποιείται</w:t>
      </w:r>
      <w:proofErr w:type="spellEnd"/>
      <w:r>
        <w:rPr>
          <w:rFonts w:eastAsia="Times New Roman" w:cs="Times New Roman"/>
          <w:szCs w:val="24"/>
        </w:rPr>
        <w:t>»</w:t>
      </w:r>
      <w:r>
        <w:rPr>
          <w:rFonts w:eastAsia="Times New Roman" w:cs="Times New Roman"/>
          <w:szCs w:val="24"/>
        </w:rPr>
        <w:t xml:space="preserve"> η α</w:t>
      </w:r>
      <w:r>
        <w:rPr>
          <w:rFonts w:eastAsia="Times New Roman" w:cs="Times New Roman"/>
          <w:szCs w:val="24"/>
        </w:rPr>
        <w:t>γροτική οικονομία;</w:t>
      </w:r>
    </w:p>
    <w:p w14:paraId="0B93CC1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Αν πάτε σήμερα στα χωριά, τέσσερις-πέντε αγρότες έχουν από χίλια στρέμματα. Μπορεί να μην είναι στην ιδιοκτησία τους, αλλά σπέρνουν στα χίλια στρέμματα. Βεβαίως, υπάρχουν ακόμα μικροί και μεσαίοι. Όμως, με την ανάπτυξη του ανταγωνισμού, </w:t>
      </w:r>
      <w:r>
        <w:rPr>
          <w:rFonts w:eastAsia="Times New Roman" w:cs="Times New Roman"/>
          <w:szCs w:val="24"/>
        </w:rPr>
        <w:t>με την ανάπτυξη της καπιταλιστικής αγροτικής οικονομίας, αυτοί θα είναι οι πρώτοι που θα φύγουν από το χωράφι, θα ξεκληριστούν. Αυτό συνέβαινε όλα τα τελευταία χρόνια.</w:t>
      </w:r>
    </w:p>
    <w:p w14:paraId="0B93CC1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Τώρα, αυτά τα περί αναδιάρθρωσης των αγροτικών καλλιεργειών, των ποιοτικών προϊόντων κ</w:t>
      </w:r>
      <w:r>
        <w:rPr>
          <w:rFonts w:eastAsia="Times New Roman" w:cs="Times New Roman"/>
          <w:szCs w:val="24"/>
        </w:rPr>
        <w:t>.</w:t>
      </w:r>
      <w:r>
        <w:rPr>
          <w:rFonts w:eastAsia="Times New Roman" w:cs="Times New Roman"/>
          <w:szCs w:val="24"/>
        </w:rPr>
        <w:t>λ</w:t>
      </w:r>
      <w:r>
        <w:rPr>
          <w:rFonts w:eastAsia="Times New Roman" w:cs="Times New Roman"/>
          <w:szCs w:val="24"/>
        </w:rPr>
        <w:t xml:space="preserve">π., τα ακούμε εδώ και χρόνια </w:t>
      </w:r>
      <w:r>
        <w:rPr>
          <w:rFonts w:eastAsia="Times New Roman" w:cs="Times New Roman"/>
          <w:szCs w:val="24"/>
        </w:rPr>
        <w:lastRenderedPageBreak/>
        <w:t xml:space="preserve">από αυτούς που εσείς τώρα αποκαλείτε παλαιό πολιτικό προσωπικό. </w:t>
      </w:r>
    </w:p>
    <w:p w14:paraId="0B93CC1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Θα αναφερθώ τώρα στις τροπολογίες. </w:t>
      </w:r>
    </w:p>
    <w:p w14:paraId="0B93CC1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είναι γνωστό ότι οι εργαζόμενοι και οι αυτοαπασχολούμενοι μετρούν αμέτρητες πληγές στα ασφαλιστικά και γενικότερα σ</w:t>
      </w:r>
      <w:r>
        <w:rPr>
          <w:rFonts w:eastAsia="Times New Roman" w:cs="Times New Roman"/>
          <w:szCs w:val="24"/>
        </w:rPr>
        <w:t xml:space="preserve">τα συνταξιοδοτικά τους δικαιώματα, με πρόσφατο αυτόν τον νόμο που περάσατε εσείς, τον γνωστό «νόμο </w:t>
      </w:r>
      <w:proofErr w:type="spellStart"/>
      <w:r>
        <w:rPr>
          <w:rFonts w:eastAsia="Times New Roman" w:cs="Times New Roman"/>
          <w:szCs w:val="24"/>
        </w:rPr>
        <w:t>Κατρούγκαλου</w:t>
      </w:r>
      <w:proofErr w:type="spellEnd"/>
      <w:r>
        <w:rPr>
          <w:rFonts w:eastAsia="Times New Roman" w:cs="Times New Roman"/>
          <w:szCs w:val="24"/>
        </w:rPr>
        <w:t>». Αυτές οι πληγές δεν περιορίζονται μόνο στα συνταξιοδοτικά, αλλά αφορούν και την υγεία και την πρόνοια. Αναφέρομαι στην τροπολογία με γενικό αρ</w:t>
      </w:r>
      <w:r>
        <w:rPr>
          <w:rFonts w:eastAsia="Times New Roman" w:cs="Times New Roman"/>
          <w:szCs w:val="24"/>
        </w:rPr>
        <w:t>ιθμό 1511 και ειδικό 26</w:t>
      </w:r>
      <w:r>
        <w:rPr>
          <w:rFonts w:eastAsia="Times New Roman" w:cs="Times New Roman"/>
          <w:szCs w:val="24"/>
        </w:rPr>
        <w:t>,</w:t>
      </w:r>
      <w:r>
        <w:rPr>
          <w:rFonts w:eastAsia="Times New Roman" w:cs="Times New Roman"/>
          <w:szCs w:val="24"/>
        </w:rPr>
        <w:t xml:space="preserve"> που αντιμετωπίζει ορισμένα ζητήματα παροχής υγειονομικής περίθαλψης.</w:t>
      </w:r>
    </w:p>
    <w:p w14:paraId="0B93CC1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Η θέση του ΚΚΕ γι’ αυτά τα ζητήματα νομίζω ότι είναι γνωστή. Εμείς υποστηρίζουμε ότι όλοι οι εργαζόμενοι και τα λαϊκά στρώματα </w:t>
      </w:r>
      <w:r>
        <w:rPr>
          <w:rFonts w:eastAsia="Times New Roman" w:cs="Times New Roman"/>
          <w:szCs w:val="24"/>
        </w:rPr>
        <w:lastRenderedPageBreak/>
        <w:t>θα πρέπει να έχουν πλήρη ασφαλιστικ</w:t>
      </w:r>
      <w:r>
        <w:rPr>
          <w:rFonts w:eastAsia="Times New Roman" w:cs="Times New Roman"/>
          <w:szCs w:val="24"/>
        </w:rPr>
        <w:t>ή και ιατροφαρμακευτική περίθαλψη και κάλυψη χωρίς καμ</w:t>
      </w:r>
      <w:r>
        <w:rPr>
          <w:rFonts w:eastAsia="Times New Roman" w:cs="Times New Roman"/>
          <w:szCs w:val="24"/>
        </w:rPr>
        <w:t>μ</w:t>
      </w:r>
      <w:r>
        <w:rPr>
          <w:rFonts w:eastAsia="Times New Roman" w:cs="Times New Roman"/>
          <w:szCs w:val="24"/>
        </w:rPr>
        <w:t>ία –μα, κα</w:t>
      </w:r>
      <w:r>
        <w:rPr>
          <w:rFonts w:eastAsia="Times New Roman" w:cs="Times New Roman"/>
          <w:szCs w:val="24"/>
        </w:rPr>
        <w:t>μ</w:t>
      </w:r>
      <w:r>
        <w:rPr>
          <w:rFonts w:eastAsia="Times New Roman" w:cs="Times New Roman"/>
          <w:szCs w:val="24"/>
        </w:rPr>
        <w:t>μία- προϋπόθεση από ένα αποκλειστικά δημόσιο και δωρεάν σύστημα υγείας, χωρίς συμμετοχή στα φάρμακα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0B93CC18"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Με τη συγκεκριμένη τροπολογία αντιμετωπίζονται ορισμένα ζητήματα που μπορούν να αξ</w:t>
      </w:r>
      <w:r>
        <w:rPr>
          <w:rFonts w:eastAsia="Times New Roman" w:cs="Times New Roman"/>
          <w:szCs w:val="24"/>
        </w:rPr>
        <w:t>ιοποιηθούν από ορισμένες κατηγορίες εργαζομένων. Γι</w:t>
      </w:r>
      <w:r>
        <w:rPr>
          <w:rFonts w:eastAsia="Times New Roman" w:cs="Times New Roman"/>
          <w:szCs w:val="24"/>
        </w:rPr>
        <w:t>α</w:t>
      </w:r>
      <w:r>
        <w:rPr>
          <w:rFonts w:eastAsia="Times New Roman" w:cs="Times New Roman"/>
          <w:szCs w:val="24"/>
        </w:rPr>
        <w:t xml:space="preserve"> αυτόν τον λόγο, εμείς θα την ψηφίσουμε. Όμως, σε κα</w:t>
      </w:r>
      <w:r>
        <w:rPr>
          <w:rFonts w:eastAsia="Times New Roman" w:cs="Times New Roman"/>
          <w:szCs w:val="24"/>
        </w:rPr>
        <w:t>μ</w:t>
      </w:r>
      <w:r>
        <w:rPr>
          <w:rFonts w:eastAsia="Times New Roman" w:cs="Times New Roman"/>
          <w:szCs w:val="24"/>
        </w:rPr>
        <w:t>μία περίπτωση δεν ικανοποιεί τις σημερινές σύγχρονες κοινωνικοασφαλιστικές ανάγκες των εργαζομένων και των υπόλοιπων λαϊκών στρωμάτων.</w:t>
      </w:r>
    </w:p>
    <w:p w14:paraId="0B93CC1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Τέλος, επειδή </w:t>
      </w:r>
      <w:r>
        <w:rPr>
          <w:rFonts w:eastAsia="Times New Roman" w:cs="Times New Roman"/>
          <w:szCs w:val="24"/>
        </w:rPr>
        <w:t>βλέπω ότι και ο χρόνος τελείωσε, θα ήθελα να πω μια κουβέντα για την τροπολογία με γενικό αριθμό 1509 και ει</w:t>
      </w:r>
      <w:r>
        <w:rPr>
          <w:rFonts w:eastAsia="Times New Roman" w:cs="Times New Roman"/>
          <w:szCs w:val="24"/>
        </w:rPr>
        <w:lastRenderedPageBreak/>
        <w:t xml:space="preserve">δικό 24. Εμείς θα την καταψηφίσουμε. Εδώ προσπαθείτε να συμβάλετε στην επιτάχυνση της καπιταλιστικής ανάπτυξης μέσω της διευκόλυνσης του εξωτερικού </w:t>
      </w:r>
      <w:r>
        <w:rPr>
          <w:rFonts w:eastAsia="Times New Roman" w:cs="Times New Roman"/>
          <w:szCs w:val="24"/>
        </w:rPr>
        <w:t>εμπορίου, της διευκόλυνσης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εξαγωγικών επιχειρήσεων. Όμως, αυτή η ταχύτερη διεκπεραίωση αφορά κυρίως τις μεγάλες εξαγωγικές εταιρείες. Άλλωστε, τα προβλήματα των μικρομεσαίων δεν είναι η γραφειοκρατία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στην προκειμένη περίπτωση προσπαθείτε</w:t>
      </w:r>
      <w:r>
        <w:rPr>
          <w:rFonts w:eastAsia="Times New Roman" w:cs="Times New Roman"/>
          <w:szCs w:val="24"/>
        </w:rPr>
        <w:t xml:space="preserve"> να αντιμετωπίσετε, αλλά το πώς θα πληρώσουν τους φόρους, τα χαράτσια, την ασφάλιση, τα χρέη, το πώς θα </w:t>
      </w:r>
      <w:proofErr w:type="spellStart"/>
      <w:r>
        <w:rPr>
          <w:rFonts w:eastAsia="Times New Roman" w:cs="Times New Roman"/>
          <w:szCs w:val="24"/>
        </w:rPr>
        <w:t>αντεπεξέλθουν</w:t>
      </w:r>
      <w:proofErr w:type="spellEnd"/>
      <w:r>
        <w:rPr>
          <w:rFonts w:eastAsia="Times New Roman" w:cs="Times New Roman"/>
          <w:szCs w:val="24"/>
        </w:rPr>
        <w:t xml:space="preserve"> σε αυτόν τον ανταγωνισμό που εσείς θωρακίζετε, αλλά αυτούς τους στέλνει στα </w:t>
      </w:r>
      <w:r>
        <w:rPr>
          <w:rFonts w:eastAsia="Times New Roman" w:cs="Times New Roman"/>
          <w:szCs w:val="24"/>
        </w:rPr>
        <w:t>τ</w:t>
      </w:r>
      <w:r>
        <w:rPr>
          <w:rFonts w:eastAsia="Times New Roman" w:cs="Times New Roman"/>
          <w:szCs w:val="24"/>
        </w:rPr>
        <w:t xml:space="preserve">άρταρα. </w:t>
      </w:r>
    </w:p>
    <w:p w14:paraId="0B93CC1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B93CC1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w:t>
      </w:r>
      <w:r>
        <w:rPr>
          <w:rFonts w:eastAsia="Times New Roman" w:cs="Times New Roman"/>
          <w:b/>
          <w:szCs w:val="24"/>
        </w:rPr>
        <w:t>δης):</w:t>
      </w:r>
      <w:r>
        <w:rPr>
          <w:rFonts w:eastAsia="Times New Roman" w:cs="Times New Roman"/>
          <w:szCs w:val="24"/>
        </w:rPr>
        <w:t xml:space="preserve"> Ευχαριστούμε τον κ. </w:t>
      </w:r>
      <w:proofErr w:type="spellStart"/>
      <w:r>
        <w:rPr>
          <w:rFonts w:eastAsia="Times New Roman" w:cs="Times New Roman"/>
          <w:szCs w:val="24"/>
        </w:rPr>
        <w:t>Βαρδαλή</w:t>
      </w:r>
      <w:proofErr w:type="spellEnd"/>
      <w:r>
        <w:rPr>
          <w:rFonts w:eastAsia="Times New Roman" w:cs="Times New Roman"/>
          <w:szCs w:val="24"/>
        </w:rPr>
        <w:t xml:space="preserve">. </w:t>
      </w:r>
    </w:p>
    <w:p w14:paraId="0B93CC1C"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πριν περάσουμε στην ομιλία του Υπουργού</w:t>
      </w:r>
      <w:r>
        <w:rPr>
          <w:rFonts w:eastAsia="Times New Roman" w:cs="Times New Roman"/>
          <w:szCs w:val="24"/>
        </w:rPr>
        <w:t>,</w:t>
      </w:r>
      <w:r>
        <w:rPr>
          <w:rFonts w:eastAsia="Times New Roman" w:cs="Times New Roman"/>
          <w:szCs w:val="24"/>
        </w:rPr>
        <w:t xml:space="preserve"> για να ολοκληρώσουμε με τους ομιλητές και να προχωρήσουμε στη διαδικασία της ψηφοφορίας, θα ήθελα να κάνω μια ανακοίνωση προς το Σώμα. </w:t>
      </w:r>
    </w:p>
    <w:p w14:paraId="0B93CC1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Βουλευτής κ. Θεοδώρα Μ</w:t>
      </w:r>
      <w:r>
        <w:rPr>
          <w:rFonts w:eastAsia="Times New Roman" w:cs="Times New Roman"/>
          <w:szCs w:val="24"/>
        </w:rPr>
        <w:t xml:space="preserve">πακογιάννη ζητεί άδεια ολιγοήμερης απουσίας στο εξωτερικό από την Τετάρτη 14 Μαρτίου 2018 έως και </w:t>
      </w:r>
      <w:r>
        <w:rPr>
          <w:rFonts w:eastAsia="Times New Roman" w:cs="Times New Roman"/>
          <w:szCs w:val="24"/>
        </w:rPr>
        <w:t>την</w:t>
      </w:r>
      <w:r>
        <w:rPr>
          <w:rFonts w:eastAsia="Times New Roman" w:cs="Times New Roman"/>
          <w:szCs w:val="24"/>
        </w:rPr>
        <w:t xml:space="preserve"> Παρασκευή 16 Μαρτίου 2018, καθώς θα βρίσκεται στο Μπακού προσκεκλημένη ως ομιλήτρια στο «6th </w:t>
      </w:r>
      <w:proofErr w:type="spellStart"/>
      <w:r>
        <w:rPr>
          <w:rFonts w:eastAsia="Times New Roman" w:cs="Times New Roman"/>
          <w:szCs w:val="24"/>
        </w:rPr>
        <w:t>Global</w:t>
      </w:r>
      <w:proofErr w:type="spellEnd"/>
      <w:r>
        <w:rPr>
          <w:rFonts w:eastAsia="Times New Roman" w:cs="Times New Roman"/>
          <w:szCs w:val="24"/>
        </w:rPr>
        <w:t xml:space="preserve"> </w:t>
      </w:r>
      <w:proofErr w:type="spellStart"/>
      <w:r>
        <w:rPr>
          <w:rFonts w:eastAsia="Times New Roman" w:cs="Times New Roman"/>
          <w:szCs w:val="24"/>
        </w:rPr>
        <w:t>Baku</w:t>
      </w:r>
      <w:proofErr w:type="spellEnd"/>
      <w:r>
        <w:rPr>
          <w:rFonts w:eastAsia="Times New Roman" w:cs="Times New Roman"/>
          <w:szCs w:val="24"/>
        </w:rPr>
        <w:t xml:space="preserve"> </w:t>
      </w:r>
      <w:r>
        <w:rPr>
          <w:rFonts w:eastAsia="Times New Roman" w:cs="Times New Roman"/>
          <w:szCs w:val="24"/>
          <w:lang w:val="en-US"/>
        </w:rPr>
        <w:t>F</w:t>
      </w:r>
      <w:proofErr w:type="spellStart"/>
      <w:r>
        <w:rPr>
          <w:rFonts w:eastAsia="Times New Roman" w:cs="Times New Roman"/>
          <w:szCs w:val="24"/>
        </w:rPr>
        <w:t>orum</w:t>
      </w:r>
      <w:proofErr w:type="spellEnd"/>
      <w:r>
        <w:rPr>
          <w:rFonts w:eastAsia="Times New Roman" w:cs="Times New Roman"/>
          <w:szCs w:val="24"/>
        </w:rPr>
        <w:t>».Η Βουλή εγκρίνει;</w:t>
      </w:r>
    </w:p>
    <w:p w14:paraId="0B93CC1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lang w:val="en-US"/>
        </w:rPr>
        <w:t>OI</w:t>
      </w:r>
      <w:r>
        <w:rPr>
          <w:rFonts w:eastAsia="Times New Roman" w:cs="Times New Roman"/>
          <w:b/>
          <w:szCs w:val="24"/>
        </w:rPr>
        <w:t xml:space="preserve"> ΒΟΥΛΕΥΤΕΣ: </w:t>
      </w:r>
      <w:r>
        <w:rPr>
          <w:rFonts w:eastAsia="Times New Roman" w:cs="Times New Roman"/>
          <w:szCs w:val="24"/>
        </w:rPr>
        <w:t>Μάλισ</w:t>
      </w:r>
      <w:r>
        <w:rPr>
          <w:rFonts w:eastAsia="Times New Roman" w:cs="Times New Roman"/>
          <w:szCs w:val="24"/>
        </w:rPr>
        <w:t xml:space="preserve">τα, μάλιστα. </w:t>
      </w:r>
    </w:p>
    <w:p w14:paraId="0B93CC1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τη ζητηθείσα άδεια. </w:t>
      </w:r>
    </w:p>
    <w:p w14:paraId="0B93CC2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Αντιπρόεδρος της Κυβέρνησης και Υπουργός Οικονομίας και Ανάπτυξης κ. Ιωάννης Δραγασάκης.</w:t>
      </w:r>
    </w:p>
    <w:p w14:paraId="0B93CC2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σας φτάνουν τα πέντε λεπτά; </w:t>
      </w:r>
    </w:p>
    <w:p w14:paraId="0B93CC2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ΙΩΑΝΝΗΣ ΔΡΑΓΑΣΑ</w:t>
      </w:r>
      <w:r>
        <w:rPr>
          <w:rFonts w:eastAsia="Times New Roman" w:cs="Times New Roman"/>
          <w:b/>
          <w:szCs w:val="24"/>
        </w:rPr>
        <w:t>ΚΗΣ (Αντιπρόεδρος της Κυβέρνησης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 xml:space="preserve">Υπουργός Οικονομίας και Ανάπτυξης): </w:t>
      </w:r>
      <w:r>
        <w:rPr>
          <w:rFonts w:eastAsia="Times New Roman" w:cs="Times New Roman"/>
          <w:szCs w:val="24"/>
        </w:rPr>
        <w:t>Ελπίζω να μιλήσω λιγότερο. Τα θέματα που εθίγησαν είναι πολλά και θα τα αδικούσα αν αναφερόμουν σ’ αυτά τώρα.</w:t>
      </w:r>
    </w:p>
    <w:p w14:paraId="0B93CC2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Απλώς θέλω να πω ότι χάρηκα τη συζήτηση στη Βουλή, διότι με αφορμή ένα σχ</w:t>
      </w:r>
      <w:r>
        <w:rPr>
          <w:rFonts w:eastAsia="Times New Roman" w:cs="Times New Roman"/>
          <w:szCs w:val="24"/>
        </w:rPr>
        <w:t xml:space="preserve">εδόν τεχνικού χαρακτήρα νομοσχέδιο τέθηκαν μια σειρά από θέματα και προβλήματα υπαρκτά. Περισσότερο θέλω να κάνω ορισμένες διευκρινίσεις. </w:t>
      </w:r>
    </w:p>
    <w:p w14:paraId="0B93CC2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Η αναφορά μου στη Χρυσή Αυγή δεν είχε τον χαρακτήρα ενός διαλόγου με τη Χρυσή Αυγή. Είχε να κάνει με τον κόσμο που μα</w:t>
      </w:r>
      <w:r>
        <w:rPr>
          <w:rFonts w:eastAsia="Times New Roman" w:cs="Times New Roman"/>
          <w:szCs w:val="24"/>
        </w:rPr>
        <w:t xml:space="preserve">ς </w:t>
      </w:r>
      <w:r>
        <w:rPr>
          <w:rFonts w:eastAsia="Times New Roman" w:cs="Times New Roman"/>
          <w:szCs w:val="24"/>
        </w:rPr>
        <w:lastRenderedPageBreak/>
        <w:t xml:space="preserve">ακούει, διότι η Χρυσή Αυγή είναι μια οργάνωση υπόδικη με πάρα πολλές δίκες. Άλλωστε, ήδη αρκετά μέλη της διώκονται. Όμως, νομίζω ότι είναι χρέος μας να ενημερώνουμε τον ελληνικό λαό με τις απόψεις μας, με το τι εμείς νομίζουμε ότι κρύβεται πίσω από αυτό </w:t>
      </w:r>
      <w:r>
        <w:rPr>
          <w:rFonts w:eastAsia="Times New Roman" w:cs="Times New Roman"/>
          <w:szCs w:val="24"/>
        </w:rPr>
        <w:t>το προσωπείο της οργής για τα προβλήματα που δημιουργούνται, χωρίς βέβαια να κάνουν καμ</w:t>
      </w:r>
      <w:r>
        <w:rPr>
          <w:rFonts w:eastAsia="Times New Roman" w:cs="Times New Roman"/>
          <w:szCs w:val="24"/>
        </w:rPr>
        <w:t>μ</w:t>
      </w:r>
      <w:r>
        <w:rPr>
          <w:rFonts w:eastAsia="Times New Roman" w:cs="Times New Roman"/>
          <w:szCs w:val="24"/>
        </w:rPr>
        <w:t xml:space="preserve">ία αναφορά στις πραγματικές αιτίες και στη λύση αυτών των προβλημάτων. </w:t>
      </w:r>
    </w:p>
    <w:p w14:paraId="0B93CC2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Σε ό,τι αφορά το Κομμουνιστικό Κόμμα Ελλάδ</w:t>
      </w:r>
      <w:r>
        <w:rPr>
          <w:rFonts w:eastAsia="Times New Roman" w:cs="Times New Roman"/>
          <w:szCs w:val="24"/>
        </w:rPr>
        <w:t>α</w:t>
      </w:r>
      <w:r>
        <w:rPr>
          <w:rFonts w:eastAsia="Times New Roman" w:cs="Times New Roman"/>
          <w:szCs w:val="24"/>
        </w:rPr>
        <w:t xml:space="preserve">ς, δεν θέλω να υποτιμήσω αυτά που είπατε, κύριε </w:t>
      </w:r>
      <w:r>
        <w:rPr>
          <w:rFonts w:eastAsia="Times New Roman" w:cs="Times New Roman"/>
          <w:szCs w:val="24"/>
        </w:rPr>
        <w:t>συνάδελφε</w:t>
      </w:r>
      <w:r>
        <w:rPr>
          <w:rFonts w:eastAsia="Times New Roman" w:cs="Times New Roman"/>
          <w:szCs w:val="24"/>
        </w:rPr>
        <w:t>,</w:t>
      </w:r>
      <w:r>
        <w:rPr>
          <w:rFonts w:eastAsia="Times New Roman" w:cs="Times New Roman"/>
          <w:szCs w:val="24"/>
        </w:rPr>
        <w:t xml:space="preserve"> ή αυτά που είπα και εγώ, αλλά έχουν </w:t>
      </w:r>
      <w:proofErr w:type="spellStart"/>
      <w:r>
        <w:rPr>
          <w:rFonts w:eastAsia="Times New Roman" w:cs="Times New Roman"/>
          <w:szCs w:val="24"/>
        </w:rPr>
        <w:t>περιγραφεί</w:t>
      </w:r>
      <w:proofErr w:type="spellEnd"/>
      <w:r>
        <w:rPr>
          <w:rFonts w:eastAsia="Times New Roman" w:cs="Times New Roman"/>
          <w:szCs w:val="24"/>
        </w:rPr>
        <w:t xml:space="preserve"> πολύ καλύτερα στο κομμουνιστικό μανιφέστο πριν από τόσα χρόνια. Το θέμα είναι η ενδέκατη θέση </w:t>
      </w:r>
      <w:r>
        <w:rPr>
          <w:rFonts w:eastAsia="Times New Roman" w:cs="Times New Roman"/>
          <w:szCs w:val="24"/>
        </w:rPr>
        <w:t xml:space="preserve">για </w:t>
      </w:r>
      <w:r>
        <w:rPr>
          <w:rFonts w:eastAsia="Times New Roman" w:cs="Times New Roman"/>
          <w:szCs w:val="24"/>
        </w:rPr>
        <w:lastRenderedPageBreak/>
        <w:t>τον</w:t>
      </w:r>
      <w:r>
        <w:rPr>
          <w:rFonts w:eastAsia="Times New Roman" w:cs="Times New Roman"/>
          <w:szCs w:val="24"/>
        </w:rPr>
        <w:t xml:space="preserve"> Φόιερμπαχ, δηλαδή</w:t>
      </w:r>
      <w:r>
        <w:rPr>
          <w:rFonts w:eastAsia="Times New Roman" w:cs="Times New Roman"/>
          <w:szCs w:val="24"/>
        </w:rPr>
        <w:t>:</w:t>
      </w:r>
      <w:r>
        <w:rPr>
          <w:rFonts w:eastAsia="Times New Roman" w:cs="Times New Roman"/>
          <w:szCs w:val="24"/>
        </w:rPr>
        <w:t xml:space="preserve"> «Τούτων δοθέντων</w:t>
      </w:r>
      <w:r>
        <w:rPr>
          <w:rFonts w:eastAsia="Times New Roman" w:cs="Times New Roman"/>
          <w:szCs w:val="24"/>
        </w:rPr>
        <w:t>,</w:t>
      </w:r>
      <w:r>
        <w:rPr>
          <w:rFonts w:eastAsia="Times New Roman" w:cs="Times New Roman"/>
          <w:szCs w:val="24"/>
        </w:rPr>
        <w:t xml:space="preserve"> τι κάνουμε». Εκεί, εμείς έχουμε μια διαφοροποιημένη στάση, </w:t>
      </w:r>
      <w:r>
        <w:rPr>
          <w:rFonts w:eastAsia="Times New Roman" w:cs="Times New Roman"/>
          <w:szCs w:val="24"/>
        </w:rPr>
        <w:t xml:space="preserve">αλλά και εκεί διακρίνω μια δυνατότητα σύγκλισης στο ότι παλεύουμε για το καλύτερο. </w:t>
      </w:r>
    </w:p>
    <w:p w14:paraId="0B93CC26" w14:textId="77777777" w:rsidR="009028E6" w:rsidRDefault="00A2758D">
      <w:pPr>
        <w:tabs>
          <w:tab w:val="left" w:pos="3873"/>
        </w:tabs>
        <w:spacing w:after="0" w:line="600" w:lineRule="auto"/>
        <w:jc w:val="both"/>
        <w:rPr>
          <w:rFonts w:eastAsia="Times New Roman" w:cs="Times New Roman"/>
          <w:szCs w:val="24"/>
        </w:rPr>
      </w:pPr>
      <w:r>
        <w:rPr>
          <w:rFonts w:eastAsia="Times New Roman" w:cs="Times New Roman"/>
          <w:szCs w:val="24"/>
        </w:rPr>
        <w:t>Από εκεί και πέρα, καθένας έχει τη στρατηγική του για το πού εντάσσει αυτόν τον αγώνα.</w:t>
      </w:r>
    </w:p>
    <w:p w14:paraId="0B93CC27"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Το τρίτο που ήθελα, όμως, κυρίως να τονίσω είναι ότι η εποχή που ζούμε έχει κινδύνους</w:t>
      </w:r>
      <w:r>
        <w:rPr>
          <w:rFonts w:eastAsia="Times New Roman" w:cs="Times New Roman"/>
          <w:szCs w:val="24"/>
        </w:rPr>
        <w:t xml:space="preserve"> </w:t>
      </w:r>
      <w:r>
        <w:rPr>
          <w:rFonts w:eastAsia="Times New Roman" w:cs="Times New Roman"/>
          <w:szCs w:val="24"/>
        </w:rPr>
        <w:t xml:space="preserve">αλλά έχει </w:t>
      </w:r>
      <w:r>
        <w:rPr>
          <w:rFonts w:eastAsia="Times New Roman" w:cs="Times New Roman"/>
          <w:szCs w:val="24"/>
        </w:rPr>
        <w:t>και δυνατότητες. Η περιοχή στην οποία βρισκόμαστε το εντείνει αυτό ακόμα περισσότερο. Εδώ γίνεται ακόμα εντονότερη αυτή η αντίφαση κινδύνων και δυνατοτήτων.</w:t>
      </w:r>
    </w:p>
    <w:p w14:paraId="0B93CC28"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Έχει νομίζω σημασία η αναφορά στους κινδύνους να έχει τον χαρακτήρα και την προσπάθεια τ</w:t>
      </w:r>
      <w:r>
        <w:rPr>
          <w:rFonts w:eastAsia="Times New Roman" w:cs="Times New Roman"/>
          <w:szCs w:val="24"/>
        </w:rPr>
        <w:t xml:space="preserve">ου πώς θα τους αποτρέψουμε ή </w:t>
      </w:r>
      <w:r>
        <w:rPr>
          <w:rFonts w:eastAsia="Times New Roman" w:cs="Times New Roman"/>
          <w:szCs w:val="24"/>
        </w:rPr>
        <w:lastRenderedPageBreak/>
        <w:t>και αν υπάρξουν τι πρέπει να κάνουμε για να τους αντιμετωπίσουμε. Από μόνη της η επίκληση των κινδύνων, δεν νομίζω ότι βοηθάει σε τίποτα, μάλλον δημιουργεί και περισσότερα προβλήματα.</w:t>
      </w:r>
    </w:p>
    <w:p w14:paraId="0B93CC29"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Με αυτή την έννοια θέλω να δούμε και αυτό τ</w:t>
      </w:r>
      <w:r>
        <w:rPr>
          <w:rFonts w:eastAsia="Times New Roman" w:cs="Times New Roman"/>
          <w:szCs w:val="24"/>
        </w:rPr>
        <w:t>ο οποίο είπα και εισαγωγικά, το πού βρισκόμαστε σήμερα ως χώρα. Η έξοδος από μια κατάσταση χρεοκοπίας δεν είναι όπως το γύρισμα του διακόπτη. Οι συνέπειες της χρεοκοπίας και της κρίσης είναι τόσες και έχουν τόσο βάθος που η έξοδος από τα μνημόνια είναι απλ</w:t>
      </w:r>
      <w:r>
        <w:rPr>
          <w:rFonts w:eastAsia="Times New Roman" w:cs="Times New Roman"/>
          <w:szCs w:val="24"/>
        </w:rPr>
        <w:t xml:space="preserve">ά μία από τις προϋποθέσεις, ένα βήμα. Πολλές φορές χρησιμοποιούμε τον όρο «ξέφωτο». Όχι ότι τελειώσαμε, αλλά για να μπορέσουμε να συγκροτηθούμε και να δούμε πώς θα λύσουμε τα βαθύτερα προβλήματα τα οποία υπήρχαν, </w:t>
      </w:r>
      <w:r>
        <w:rPr>
          <w:rFonts w:eastAsia="Times New Roman" w:cs="Times New Roman"/>
          <w:szCs w:val="24"/>
        </w:rPr>
        <w:t>γιατί</w:t>
      </w:r>
      <w:r>
        <w:rPr>
          <w:rFonts w:eastAsia="Times New Roman" w:cs="Times New Roman"/>
          <w:szCs w:val="24"/>
        </w:rPr>
        <w:t xml:space="preserve"> υπάρχουν</w:t>
      </w:r>
      <w:r>
        <w:rPr>
          <w:rFonts w:eastAsia="Times New Roman" w:cs="Times New Roman"/>
          <w:szCs w:val="24"/>
        </w:rPr>
        <w:t>,</w:t>
      </w:r>
      <w:r>
        <w:rPr>
          <w:rFonts w:eastAsia="Times New Roman" w:cs="Times New Roman"/>
          <w:szCs w:val="24"/>
        </w:rPr>
        <w:t xml:space="preserve"> και ορισμένα είναι εντονότε</w:t>
      </w:r>
      <w:r>
        <w:rPr>
          <w:rFonts w:eastAsia="Times New Roman" w:cs="Times New Roman"/>
          <w:szCs w:val="24"/>
        </w:rPr>
        <w:t>ρα.</w:t>
      </w:r>
    </w:p>
    <w:p w14:paraId="0B93CC2A"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Σε αυτή την κατάσταση μέσα, λοιπόν, νομίζω ότι έχει σημασία να προσπαθούμε να γινόμαστε όσο γίνεται πιο αντικειμενικοί. Εγώ βλέπω πολλές φορές -όλοι υποπίπτουμε σε αυτό το λάθος- ότι οι μεν </w:t>
      </w:r>
      <w:r>
        <w:rPr>
          <w:rFonts w:eastAsia="Times New Roman" w:cs="Times New Roman"/>
          <w:szCs w:val="24"/>
        </w:rPr>
        <w:t>κ</w:t>
      </w:r>
      <w:r>
        <w:rPr>
          <w:rFonts w:eastAsia="Times New Roman" w:cs="Times New Roman"/>
          <w:szCs w:val="24"/>
        </w:rPr>
        <w:t>υβερνήσεις κοιτάνε μόνο τα θετικά, οι δεν αντιπολιτεύσεις κοι</w:t>
      </w:r>
      <w:r>
        <w:rPr>
          <w:rFonts w:eastAsia="Times New Roman" w:cs="Times New Roman"/>
          <w:szCs w:val="24"/>
        </w:rPr>
        <w:t>τάνε μόνο τα αρνητικά, ενώ συνήθως και τα δύο αυτά έχουν μια συνοχή μεταξύ τους.</w:t>
      </w:r>
    </w:p>
    <w:p w14:paraId="0B93CC2B"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Από αυτή την άποψη, και χωρίς να υποτιμώ δυσκολίες και προβλήματα, θέλω να πω ότι η χώρα μετά από μια οδυνηρή πραγματικά εμπειρία έχει φτάσει στο σημείο να είναι στη τελική φάση εξόδου από τα μνημόνια. Αυτή η φάση είναι λεπτή και απαιτεί προσοχή. Με αυτή τ</w:t>
      </w:r>
      <w:r>
        <w:rPr>
          <w:rFonts w:eastAsia="Times New Roman" w:cs="Times New Roman"/>
          <w:szCs w:val="24"/>
        </w:rPr>
        <w:t xml:space="preserve">ην έννοια και ο Υπουργός Οικονομικών, ο οποίος έχει ένα ειδικό, ένα αυξημένο βάρος στη διαπραγμάτευση, προσπαθεί να </w:t>
      </w:r>
      <w:r>
        <w:rPr>
          <w:rFonts w:eastAsia="Times New Roman" w:cs="Times New Roman"/>
          <w:szCs w:val="24"/>
        </w:rPr>
        <w:lastRenderedPageBreak/>
        <w:t>προσέξει τα λόγια του. Όμως, θέλω να σας πω ότι δεν έχουμε τίποτα να κρύψουμε.</w:t>
      </w:r>
    </w:p>
    <w:p w14:paraId="0B93CC2C"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ό,τι αφορά </w:t>
      </w:r>
      <w:r>
        <w:rPr>
          <w:rFonts w:eastAsia="Times New Roman" w:cs="Times New Roman"/>
          <w:szCs w:val="24"/>
        </w:rPr>
        <w:t>την έ</w:t>
      </w:r>
      <w:r>
        <w:rPr>
          <w:rFonts w:eastAsia="Times New Roman" w:cs="Times New Roman"/>
          <w:szCs w:val="24"/>
        </w:rPr>
        <w:t>ξ</w:t>
      </w:r>
      <w:r>
        <w:rPr>
          <w:rFonts w:eastAsia="Times New Roman" w:cs="Times New Roman"/>
          <w:szCs w:val="24"/>
        </w:rPr>
        <w:t>ο</w:t>
      </w:r>
      <w:r>
        <w:rPr>
          <w:rFonts w:eastAsia="Times New Roman" w:cs="Times New Roman"/>
          <w:szCs w:val="24"/>
        </w:rPr>
        <w:t>δο από τα μνημόνια, οι δρόμοι είναι δύο.</w:t>
      </w:r>
      <w:r>
        <w:rPr>
          <w:rFonts w:eastAsia="Times New Roman" w:cs="Times New Roman"/>
          <w:szCs w:val="24"/>
        </w:rPr>
        <w:t xml:space="preserve"> Ο ένας είναι η λεγόμενη προληπτική γραμμή, δηλαδή να συζητήσουμε ένα νέο σύμφωνο, το οποίο πρέπει να πάει στα κοινοβούλια ή τουλάχιστον σε ορισμένα κοινοβούλια. Το γερμανικό κοινοβούλιο πρέπει να το συζητήσει. Αυτό το σύμφωνο θα έχει τη μορφή μνημονίου, θ</w:t>
      </w:r>
      <w:r>
        <w:rPr>
          <w:rFonts w:eastAsia="Times New Roman" w:cs="Times New Roman"/>
          <w:szCs w:val="24"/>
        </w:rPr>
        <w:t>α έχει υποχρεώσεις. Άρα δεν θα μας δώσει εκείνη τη δυνατότητα να πούμε ότι τελειώσαμε, στεκόμαστε στα πόδια μας, σχεδιάζουμε εμείς το μέλλον μας και αναλαμβάνουμε εμείς οι ίδιοι.</w:t>
      </w:r>
    </w:p>
    <w:p w14:paraId="0B93CC2D" w14:textId="77777777" w:rsidR="009028E6" w:rsidRDefault="00A2758D">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Καινούργιο μνημόνιο μας λέτε δηλαδή;</w:t>
      </w:r>
    </w:p>
    <w:p w14:paraId="0B93CC2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ΔΡΑΓΑΣΑΚΗΣ</w:t>
      </w:r>
      <w:r>
        <w:rPr>
          <w:rFonts w:eastAsia="Times New Roman" w:cs="Times New Roman"/>
          <w:b/>
          <w:szCs w:val="24"/>
        </w:rPr>
        <w:t xml:space="preserve"> (Αντιπρόεδρος της Κυβέρνησης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 xml:space="preserve">Υπουργός Οικονομίας και Ανάπτυξης): </w:t>
      </w:r>
      <w:r>
        <w:rPr>
          <w:rFonts w:eastAsia="Times New Roman" w:cs="Times New Roman"/>
          <w:szCs w:val="24"/>
        </w:rPr>
        <w:t>Λέω ότι αυτό θα σήμαινε εάν κάποιος υιοθετούσε την προληπτική γραμμή. Αυτός είναι ο ένας δρόμος.</w:t>
      </w:r>
    </w:p>
    <w:p w14:paraId="0B93CC2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 άλλος δρόμος είναι -και το θετικό εδώ είναι ότι τον έχουμε συμφωνήσει τον άλλον δρόμο- </w:t>
      </w:r>
      <w:r>
        <w:rPr>
          <w:rFonts w:eastAsia="Times New Roman" w:cs="Times New Roman"/>
          <w:szCs w:val="24"/>
        </w:rPr>
        <w:t>αντί να προσφύγουμε σε μια προληπτική γραμμή, να προσπαθήσουμε να δημιουργήσουμε τα δικά μας αποθέματα, ούτως ώστε</w:t>
      </w:r>
      <w:r>
        <w:rPr>
          <w:rFonts w:eastAsia="Times New Roman" w:cs="Times New Roman"/>
          <w:szCs w:val="24"/>
        </w:rPr>
        <w:t>,</w:t>
      </w:r>
      <w:r>
        <w:rPr>
          <w:rFonts w:eastAsia="Times New Roman" w:cs="Times New Roman"/>
          <w:szCs w:val="24"/>
        </w:rPr>
        <w:t xml:space="preserve"> εάν τα επόμενα χρόνια που θα έχουμε βγει στις αγορές υπάρξουν κάποιες αναταράξεις και έχουμε κάποιες δυσκολίες, θα έχουμε τον δικό μας κουμπ</w:t>
      </w:r>
      <w:r>
        <w:rPr>
          <w:rFonts w:eastAsia="Times New Roman" w:cs="Times New Roman"/>
          <w:szCs w:val="24"/>
        </w:rPr>
        <w:t xml:space="preserve">αρά κλειδωμένο, τα χρήματα δεν θα χρησιμοποιούνται για άλλο σκοπό. Και άρα βρισκόμαστε στη φάση της οικοδόμησης, του </w:t>
      </w:r>
      <w:r>
        <w:rPr>
          <w:rFonts w:eastAsia="Times New Roman" w:cs="Times New Roman"/>
          <w:szCs w:val="24"/>
        </w:rPr>
        <w:t>κ</w:t>
      </w:r>
      <w:r>
        <w:rPr>
          <w:rFonts w:eastAsia="Times New Roman" w:cs="Times New Roman"/>
          <w:szCs w:val="24"/>
        </w:rPr>
        <w:t xml:space="preserve">τισίματος αυτών των μαθημάτων. Τι έχουμε συμφωνήσει με τους δανειστές; Έχουμε </w:t>
      </w:r>
      <w:r>
        <w:rPr>
          <w:rFonts w:eastAsia="Times New Roman" w:cs="Times New Roman"/>
          <w:szCs w:val="24"/>
        </w:rPr>
        <w:lastRenderedPageBreak/>
        <w:t>συμφωνήσει ότι από το δάνειο των 86 δισεκατομμυρίων θα πάρου</w:t>
      </w:r>
      <w:r>
        <w:rPr>
          <w:rFonts w:eastAsia="Times New Roman" w:cs="Times New Roman"/>
          <w:szCs w:val="24"/>
        </w:rPr>
        <w:t>με περίπου 9 δισεκατομμύρια και ότι από τις αγορές θα προσπαθήσουμε να συγκεντρώσουμε ό,τι ποσό μπορέσουμε να συγκεντρώσουμε. Ήδη πρέπει να σας πω ότι έχουν συγκεντρωθεί πάνω από 4,5 δισεκατομμύρια.</w:t>
      </w:r>
    </w:p>
    <w:p w14:paraId="0B93CC30"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w:t>
      </w:r>
      <w:r>
        <w:rPr>
          <w:rFonts w:eastAsia="Times New Roman" w:cs="Times New Roman"/>
          <w:szCs w:val="24"/>
        </w:rPr>
        <w:t xml:space="preserve">ιλίας του </w:t>
      </w:r>
      <w:r>
        <w:rPr>
          <w:rFonts w:eastAsia="Times New Roman" w:cs="Times New Roman"/>
          <w:szCs w:val="24"/>
        </w:rPr>
        <w:t xml:space="preserve">κυρίου </w:t>
      </w:r>
      <w:r>
        <w:rPr>
          <w:rFonts w:eastAsia="Times New Roman" w:cs="Times New Roman"/>
          <w:szCs w:val="24"/>
        </w:rPr>
        <w:t>Υπουργού)</w:t>
      </w:r>
    </w:p>
    <w:p w14:paraId="0B93CC3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B93CC32"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Οι αγορές βεβαίως σήμερα είναι έτσι, αύριο είναι αλλιώς. Τη μια πέφτουν τα επιτόκια, την άλλη ανεβαίνουν τα επιτόκια. Είμαστε, όμως, σε μια πορεία θετική που σε λίγο θα έχουμε </w:t>
      </w:r>
      <w:r>
        <w:rPr>
          <w:rFonts w:eastAsia="Times New Roman" w:cs="Times New Roman"/>
          <w:szCs w:val="24"/>
        </w:rPr>
        <w:t>κ</w:t>
      </w:r>
      <w:r>
        <w:rPr>
          <w:rFonts w:eastAsia="Times New Roman" w:cs="Times New Roman"/>
          <w:szCs w:val="24"/>
        </w:rPr>
        <w:t>τίσει όλο αυτό το απόθεμα π</w:t>
      </w:r>
      <w:r>
        <w:rPr>
          <w:rFonts w:eastAsia="Times New Roman" w:cs="Times New Roman"/>
          <w:szCs w:val="24"/>
        </w:rPr>
        <w:t xml:space="preserve">ου θα μας επιτρέψει να καλύψουμε τις ανάγκες μας. Αυτό σημαίνει ότι θα μπορούμε να κάνουμε ό,τι θέλουμε; Σημαίνει </w:t>
      </w:r>
      <w:r>
        <w:rPr>
          <w:rFonts w:eastAsia="Times New Roman" w:cs="Times New Roman"/>
          <w:szCs w:val="24"/>
        </w:rPr>
        <w:lastRenderedPageBreak/>
        <w:t>ότι δεν θα πρέπει να τηρούμε κανόνες που τηρούν και άλλες χώρες; Σημαίνει ότι δεν θα πρέπει εμείς οι ίδιοι, ανεξάρτητα από κανόνες, να φροντίσ</w:t>
      </w:r>
      <w:r>
        <w:rPr>
          <w:rFonts w:eastAsia="Times New Roman" w:cs="Times New Roman"/>
          <w:szCs w:val="24"/>
        </w:rPr>
        <w:t>ουμε να μην επαναλάβουμε λάθη ή παθογένειες του παρελθόντος; Όλα αυτά είναι αυτονόητα.</w:t>
      </w:r>
    </w:p>
    <w:p w14:paraId="0B93CC3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Άρα εγώ θέλω να κλείσω λέγοντας ότι έχουμε φτάσει, μετά από πολλές θυσίες, πολλά βάσανα του κόσμου, σε ένα κρίσιμο σημείο, το οποίο όμως είναι μια φάση εξόδου από όλη αυ</w:t>
      </w:r>
      <w:r>
        <w:rPr>
          <w:rFonts w:eastAsia="Times New Roman" w:cs="Times New Roman"/>
          <w:szCs w:val="24"/>
        </w:rPr>
        <w:t>τή την κατάσταση.</w:t>
      </w:r>
    </w:p>
    <w:p w14:paraId="0B93CC3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Θα πρότεινα, λοιπόν, μία αυτοσυγκράτηση από όλους μας, τις απόψεις μας, την αντιπαράθεσή μας, την επισήμανση φρονημάτων και κινδύνων αν θέλει κάποιος, αλλά με αυτή την επιφύλαξη.</w:t>
      </w:r>
    </w:p>
    <w:p w14:paraId="0B93CC3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Υπήρχαν δυνάμεις που προέβλεπαν ότι δεν θα κλείσει η πρώτη </w:t>
      </w:r>
      <w:r>
        <w:rPr>
          <w:rFonts w:eastAsia="Times New Roman" w:cs="Times New Roman"/>
          <w:szCs w:val="24"/>
        </w:rPr>
        <w:t>αξιολόγηση, έκλεισε. Δεν θα κλείσει η δεύτερη, έκλεισε. Δεν θα κλείσει η τρίτη. Τώρα πάλι κάποιοι φέρνουν τον κατακλυσμό, ας πούμε με το τι θα συμβεί εάν.</w:t>
      </w:r>
    </w:p>
    <w:p w14:paraId="0B93CC36"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Έχουμε ένα σχέδιο, το οποίο έχει θετική κατεύθυνση και έχει και πρόνοια και ό,τι αφορά δυσκολίες και </w:t>
      </w:r>
      <w:r>
        <w:rPr>
          <w:rFonts w:eastAsia="Times New Roman" w:cs="Times New Roman"/>
          <w:szCs w:val="24"/>
        </w:rPr>
        <w:t>κινδύνους. Άρα με αυτή την επισήμανση θα ήθελα να ολοκληρώσω.</w:t>
      </w:r>
    </w:p>
    <w:p w14:paraId="0B93CC3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B93CC3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0B93CC39" w14:textId="77777777" w:rsidR="009028E6" w:rsidRDefault="00A2758D">
      <w:pPr>
        <w:spacing w:after="0" w:line="600" w:lineRule="auto"/>
        <w:ind w:firstLine="720"/>
        <w:jc w:val="both"/>
        <w:rPr>
          <w:rFonts w:eastAsia="Times New Roman"/>
          <w:szCs w:val="24"/>
        </w:rPr>
      </w:pPr>
      <w:r>
        <w:rPr>
          <w:rFonts w:eastAsia="Times New Roman" w:cs="Times New Roman"/>
          <w:szCs w:val="24"/>
        </w:rPr>
        <w:t>Κυρίες και κύριοι συνάδελφοι, κηρύσσεται περαιωμένη η συζήτηση επί της αρχής, των άρθρων</w:t>
      </w:r>
      <w:r>
        <w:rPr>
          <w:rFonts w:eastAsia="Times New Roman" w:cs="Times New Roman"/>
          <w:szCs w:val="24"/>
        </w:rPr>
        <w:t>,</w:t>
      </w:r>
      <w:r>
        <w:rPr>
          <w:rFonts w:eastAsia="Times New Roman" w:cs="Times New Roman"/>
          <w:szCs w:val="24"/>
        </w:rPr>
        <w:t xml:space="preserve"> των τροπολογιών </w:t>
      </w:r>
      <w:r>
        <w:rPr>
          <w:rFonts w:eastAsia="Times New Roman" w:cs="Times New Roman"/>
          <w:szCs w:val="24"/>
        </w:rPr>
        <w:t>και του</w:t>
      </w:r>
      <w:r>
        <w:rPr>
          <w:rFonts w:eastAsia="Times New Roman" w:cs="Times New Roman"/>
          <w:szCs w:val="24"/>
        </w:rPr>
        <w:t xml:space="preserve"> συνόλου</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 xml:space="preserve">σχεδίου νόμου </w:t>
      </w:r>
      <w:r>
        <w:rPr>
          <w:rFonts w:eastAsia="Times New Roman" w:cs="Times New Roman"/>
          <w:szCs w:val="24"/>
        </w:rPr>
        <w:t xml:space="preserve">του Υπουργείου Οικονομίας και Ανάπτυξης: </w:t>
      </w:r>
      <w:r>
        <w:rPr>
          <w:rFonts w:eastAsia="Times New Roman"/>
          <w:color w:val="000000"/>
          <w:szCs w:val="24"/>
          <w:shd w:val="clear" w:color="auto" w:fill="FFFFFF"/>
        </w:rPr>
        <w:lastRenderedPageBreak/>
        <w:t>«Ενσωμάτωση στην ελληνική νομοθεσία της Οδηγίας 2014/104/ΕΕ του Ευρωπαϊκού Κοινοβουλίου και του Συμβουλίου της 26ης Νοεμβρίου 2014, σχετικά με ορισμένους κανόνες που διέπουν τις αγωγές απο</w:t>
      </w:r>
      <w:r>
        <w:rPr>
          <w:rFonts w:eastAsia="Times New Roman"/>
          <w:color w:val="000000"/>
          <w:szCs w:val="24"/>
          <w:shd w:val="clear" w:color="auto" w:fill="FFFFFF"/>
        </w:rPr>
        <w:t>ζημίωσης βάσει του εθνικού δικαίου για παραβάσεις των διατάξεων του δικαίου ανταγωνισμού των κρατών μελών και της Ευρωπαϊκής Ένωσης και άλλες διατάξεις».</w:t>
      </w:r>
    </w:p>
    <w:p w14:paraId="0B93CC3A"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0B93CC3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3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w:t>
      </w:r>
      <w:r>
        <w:rPr>
          <w:rFonts w:eastAsia="Times New Roman" w:cs="Times New Roman"/>
          <w:szCs w:val="24"/>
        </w:rPr>
        <w:t xml:space="preserve">αι. </w:t>
      </w:r>
    </w:p>
    <w:p w14:paraId="0B93CC3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3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3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4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4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ΑΝΑΣΤΑΣΙΟΣ ΜΕΓΑΛΟΜΥΣΤΑΚΑΣ: </w:t>
      </w:r>
      <w:r>
        <w:rPr>
          <w:rFonts w:eastAsia="Times New Roman" w:cs="Times New Roman"/>
          <w:szCs w:val="24"/>
        </w:rPr>
        <w:t>Παρών.</w:t>
      </w:r>
    </w:p>
    <w:p w14:paraId="0B93CC4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43" w14:textId="77777777" w:rsidR="009028E6" w:rsidRDefault="00A2758D">
      <w:pPr>
        <w:spacing w:after="0" w:line="600" w:lineRule="auto"/>
        <w:ind w:firstLine="720"/>
        <w:jc w:val="both"/>
        <w:rPr>
          <w:rFonts w:eastAsia="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w:t>
      </w:r>
      <w:r>
        <w:rPr>
          <w:rFonts w:eastAsia="Times New Roman" w:cs="Times New Roman"/>
          <w:szCs w:val="24"/>
        </w:rPr>
        <w:t xml:space="preserve"> το νομοσχέδιο του Υπουργείου Οικονομίας και Ανάπτυξης: </w:t>
      </w:r>
      <w:r>
        <w:rPr>
          <w:rFonts w:eastAsia="Times New Roman"/>
          <w:color w:val="000000"/>
          <w:szCs w:val="24"/>
          <w:shd w:val="clear" w:color="auto" w:fill="FFFFFF"/>
        </w:rPr>
        <w:t>«Ενσωμάτωση στην ελληνική νομοθεσία της Οδηγίας 2014/104/ΕΕ του Ευρωπαϊκού Κοινοβουλίου και του Συμβουλίου της 26ης Νοεμβρίου 2014, σχετικά με ορισμένους κανόνες που διέπουν τις αγωγές αποζημίωσης βάσ</w:t>
      </w:r>
      <w:r>
        <w:rPr>
          <w:rFonts w:eastAsia="Times New Roman"/>
          <w:color w:val="000000"/>
          <w:szCs w:val="24"/>
          <w:shd w:val="clear" w:color="auto" w:fill="FFFFFF"/>
        </w:rPr>
        <w:t xml:space="preserve">ει του εθνικού δικαίου για παραβάσεις των διατάξεων του δικαίου ανταγωνισμού των κρατών μελών και της Ευρωπαϊκής Ένωσης και άλλες διατάξεις», </w:t>
      </w:r>
      <w:r>
        <w:rPr>
          <w:rFonts w:eastAsia="Times New Roman" w:cs="Times New Roman"/>
          <w:szCs w:val="24"/>
        </w:rPr>
        <w:t>έγινε δεκτό επί της αρχής κατά πλειοψηφία.</w:t>
      </w:r>
    </w:p>
    <w:p w14:paraId="0B93CC44"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14:paraId="0B93CC4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 ως έχει;</w:t>
      </w:r>
    </w:p>
    <w:p w14:paraId="0B93CC46"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4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4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4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4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4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4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4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4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1 έγινε δεκτό ως έχει κατά πλειοψηφία. </w:t>
      </w:r>
    </w:p>
    <w:p w14:paraId="0B93CC4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14:paraId="0B93CC5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5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ΧΡΙΣΤΟΣ ΔΗΜΑΣ: </w:t>
      </w:r>
      <w:r>
        <w:rPr>
          <w:rFonts w:eastAsia="Times New Roman" w:cs="Times New Roman"/>
          <w:szCs w:val="24"/>
        </w:rPr>
        <w:t xml:space="preserve">Ναι. </w:t>
      </w:r>
    </w:p>
    <w:p w14:paraId="0B93CC5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53"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ΗΛΙΑΣ ΠΑΝΑΓΙΩΤ</w:t>
      </w:r>
      <w:r>
        <w:rPr>
          <w:rFonts w:eastAsia="Times New Roman" w:cs="Times New Roman"/>
          <w:b/>
          <w:szCs w:val="24"/>
        </w:rPr>
        <w:t xml:space="preserve">ΑΡΟΣ: </w:t>
      </w:r>
      <w:r>
        <w:rPr>
          <w:rFonts w:eastAsia="Times New Roman" w:cs="Times New Roman"/>
          <w:szCs w:val="24"/>
        </w:rPr>
        <w:t>Όχι.</w:t>
      </w:r>
    </w:p>
    <w:p w14:paraId="0B93CC5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55"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56"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5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5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2 έγινε δεκτό ως έχει κατά πλειοψηφία. </w:t>
      </w:r>
    </w:p>
    <w:p w14:paraId="0B93CC5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0B93CC5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5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5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5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ΗΛΙΑΣ ΠΑΝΑΓΙΩΤΑΡΟΣ: </w:t>
      </w:r>
      <w:r>
        <w:rPr>
          <w:rFonts w:eastAsia="Times New Roman" w:cs="Times New Roman"/>
          <w:szCs w:val="24"/>
        </w:rPr>
        <w:t>Όχι.</w:t>
      </w:r>
    </w:p>
    <w:p w14:paraId="0B93CC5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5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6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0B93CC6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6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w:t>
      </w:r>
      <w:r>
        <w:rPr>
          <w:rFonts w:eastAsia="Times New Roman" w:cs="Times New Roman"/>
          <w:szCs w:val="24"/>
        </w:rPr>
        <w:t xml:space="preserve"> το άρθρο 3 έγινε δεκτό ως έχει κατά πλειοψηφία. </w:t>
      </w:r>
    </w:p>
    <w:p w14:paraId="0B93CC63"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ως έχει;</w:t>
      </w:r>
    </w:p>
    <w:p w14:paraId="0B93CC6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65"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66"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6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6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6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0B93CC6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6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6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w:t>
      </w:r>
      <w:r>
        <w:rPr>
          <w:rFonts w:eastAsia="Times New Roman" w:cs="Times New Roman"/>
          <w:szCs w:val="24"/>
        </w:rPr>
        <w:t>ς</w:t>
      </w:r>
      <w:r>
        <w:rPr>
          <w:rFonts w:eastAsia="Times New Roman" w:cs="Times New Roman"/>
          <w:szCs w:val="24"/>
        </w:rPr>
        <w:t xml:space="preserve"> το άρθρο 4 έγινε δεκτό ως έχει κατά πλειοψηφία. </w:t>
      </w:r>
    </w:p>
    <w:p w14:paraId="0B93CC6D"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0B93CC6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6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7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ΟΔΥΣΣΕΑΣ ΚΩΝΣΤ</w:t>
      </w:r>
      <w:r>
        <w:rPr>
          <w:rFonts w:eastAsia="Times New Roman" w:cs="Times New Roman"/>
          <w:b/>
          <w:szCs w:val="24"/>
        </w:rPr>
        <w:t xml:space="preserve">ΑΝΤΙΝΟΠΟΥΛΟΣ: </w:t>
      </w:r>
      <w:r>
        <w:rPr>
          <w:rFonts w:eastAsia="Times New Roman" w:cs="Times New Roman"/>
          <w:szCs w:val="24"/>
        </w:rPr>
        <w:t>Παρών.</w:t>
      </w:r>
    </w:p>
    <w:p w14:paraId="0B93CC7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7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73"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7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Παρών.</w:t>
      </w:r>
    </w:p>
    <w:p w14:paraId="0B93CC75"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Ναι.</w:t>
      </w:r>
    </w:p>
    <w:p w14:paraId="0B93CC76"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5 έγινε δεκτό ως έχει κατά πλειοψηφία. </w:t>
      </w:r>
    </w:p>
    <w:p w14:paraId="0B93CC77"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 xml:space="preserve">Ερωτάται το </w:t>
      </w:r>
      <w:r>
        <w:rPr>
          <w:rFonts w:eastAsia="Times New Roman" w:cs="Times New Roman"/>
          <w:szCs w:val="24"/>
        </w:rPr>
        <w:t>Σώμα: Γίνεται δεκτό το άρθρο 6 ως έχει;</w:t>
      </w:r>
    </w:p>
    <w:p w14:paraId="0B93CC7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7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7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7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7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7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7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7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8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 xml:space="preserve">Συνεπώς το άρθρο 6 έγινε δεκτό ως έχει κατά πλειοψηφία. </w:t>
      </w:r>
    </w:p>
    <w:p w14:paraId="0B93CC81"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ως έχει;</w:t>
      </w:r>
    </w:p>
    <w:p w14:paraId="0B93CC8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83"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8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85"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86"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ΑΘΑΝΑΣΙΟΣ Β</w:t>
      </w:r>
      <w:r>
        <w:rPr>
          <w:rFonts w:eastAsia="Times New Roman" w:cs="Times New Roman"/>
          <w:b/>
          <w:szCs w:val="24"/>
        </w:rPr>
        <w:t xml:space="preserve">ΑΡΔΑΛΗΣ: </w:t>
      </w:r>
      <w:r>
        <w:rPr>
          <w:rFonts w:eastAsia="Times New Roman" w:cs="Times New Roman"/>
          <w:szCs w:val="24"/>
        </w:rPr>
        <w:t xml:space="preserve">Όχι. </w:t>
      </w:r>
    </w:p>
    <w:p w14:paraId="0B93CC8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8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8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8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7 έγινε δεκτό ως έχει κατά πλειοψηφία. </w:t>
      </w:r>
    </w:p>
    <w:p w14:paraId="0B93CC8B"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8 ως έχει;</w:t>
      </w:r>
    </w:p>
    <w:p w14:paraId="0B93CC8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w:t>
      </w:r>
      <w:r>
        <w:rPr>
          <w:rFonts w:eastAsia="Times New Roman" w:cs="Times New Roman"/>
          <w:szCs w:val="24"/>
        </w:rPr>
        <w:t>αι.</w:t>
      </w:r>
    </w:p>
    <w:p w14:paraId="0B93CC8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8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8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9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9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9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93"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9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Συνεπώς το άρθρο 8 έγινε δεκτό ως έχ</w:t>
      </w:r>
      <w:r>
        <w:rPr>
          <w:rFonts w:eastAsia="Times New Roman" w:cs="Times New Roman"/>
          <w:szCs w:val="24"/>
        </w:rPr>
        <w:t xml:space="preserve">ει κατά πλειοψηφία. </w:t>
      </w:r>
    </w:p>
    <w:p w14:paraId="0B93CC95"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14:paraId="0B93CC96"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9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ΧΡΙΣΤΟΣ ΔΗΜΑΣ: </w:t>
      </w:r>
      <w:r>
        <w:rPr>
          <w:rFonts w:eastAsia="Times New Roman" w:cs="Times New Roman"/>
          <w:szCs w:val="24"/>
        </w:rPr>
        <w:t xml:space="preserve">Ναι. </w:t>
      </w:r>
    </w:p>
    <w:p w14:paraId="0B93CC9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99"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9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9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9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9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9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9 έγινε δεκτό ως έχει κατά πλειοψηφία. </w:t>
      </w:r>
    </w:p>
    <w:p w14:paraId="0B93CC9F"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ως έχει;</w:t>
      </w:r>
    </w:p>
    <w:p w14:paraId="0B93CCA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A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A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Ναι.</w:t>
      </w:r>
    </w:p>
    <w:p w14:paraId="0B93CCA3"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ΗΛΙΑΣ ΠΑ</w:t>
      </w:r>
      <w:r>
        <w:rPr>
          <w:rFonts w:eastAsia="Times New Roman" w:cs="Times New Roman"/>
          <w:b/>
          <w:szCs w:val="24"/>
        </w:rPr>
        <w:t xml:space="preserve">ΝΑΓΙΩΤΑΡΟΣ: </w:t>
      </w:r>
      <w:r>
        <w:rPr>
          <w:rFonts w:eastAsia="Times New Roman" w:cs="Times New Roman"/>
          <w:szCs w:val="24"/>
        </w:rPr>
        <w:t>Όχι.</w:t>
      </w:r>
    </w:p>
    <w:p w14:paraId="0B93CCA4"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A5"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0B93CCA6"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A7"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A8"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Συνεπώς το άρθρο 10 έγινε δεκτό ως έχει κατά πλειοψηφία. </w:t>
      </w:r>
    </w:p>
    <w:p w14:paraId="0B93CCA9" w14:textId="77777777" w:rsidR="009028E6" w:rsidRDefault="00A2758D">
      <w:pPr>
        <w:spacing w:after="0"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ω</w:t>
      </w:r>
      <w:r>
        <w:rPr>
          <w:rFonts w:eastAsia="Times New Roman" w:cs="Times New Roman"/>
          <w:szCs w:val="24"/>
        </w:rPr>
        <w:t>ς έχει;</w:t>
      </w:r>
    </w:p>
    <w:p w14:paraId="0B93CCAA"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0B93CCAB"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 xml:space="preserve">Ναι. </w:t>
      </w:r>
    </w:p>
    <w:p w14:paraId="0B93CCAC"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Παρών.</w:t>
      </w:r>
    </w:p>
    <w:p w14:paraId="0B93CCAD"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p>
    <w:p w14:paraId="0B93CCAE"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 xml:space="preserve">Όχι. </w:t>
      </w:r>
    </w:p>
    <w:p w14:paraId="0B93CCAF"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Ναι.</w:t>
      </w:r>
    </w:p>
    <w:p w14:paraId="0B93CCB0"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Ναι.</w:t>
      </w:r>
    </w:p>
    <w:p w14:paraId="0B93CCB1"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Ναι.</w:t>
      </w:r>
    </w:p>
    <w:p w14:paraId="0B93CCB2" w14:textId="77777777" w:rsidR="009028E6" w:rsidRDefault="00A2758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Συνεπ</w:t>
      </w:r>
      <w:r>
        <w:rPr>
          <w:rFonts w:eastAsia="Times New Roman" w:cs="Times New Roman"/>
          <w:szCs w:val="24"/>
        </w:rPr>
        <w:t xml:space="preserve">ώς το άρθρο 11 έγινε δεκτό ως έχει κατά πλειοψηφία. </w:t>
      </w:r>
    </w:p>
    <w:p w14:paraId="0B93CCB3" w14:textId="77777777" w:rsidR="009028E6" w:rsidRDefault="00A2758D">
      <w:pPr>
        <w:spacing w:after="0"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0B93CCB4" w14:textId="77777777" w:rsidR="009028E6" w:rsidRDefault="00A2758D">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 xml:space="preserve">Ναι. </w:t>
      </w:r>
    </w:p>
    <w:p w14:paraId="0B93CCB5"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Ναι. </w:t>
      </w:r>
    </w:p>
    <w:p w14:paraId="0B93CCB6"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CB7"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CB8"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CB9"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CBA"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0B93CCBB"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Ναι.</w:t>
      </w:r>
    </w:p>
    <w:p w14:paraId="0B93CCBC"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12 έγινε δεκτό ως έχει κατά πλειοψηφία. </w:t>
      </w:r>
    </w:p>
    <w:p w14:paraId="0B93CCBD" w14:textId="77777777" w:rsidR="009028E6" w:rsidRDefault="00A2758D">
      <w:pPr>
        <w:spacing w:after="0" w:line="600" w:lineRule="auto"/>
        <w:ind w:firstLine="720"/>
        <w:jc w:val="both"/>
        <w:rPr>
          <w:rFonts w:eastAsia="Times New Roman"/>
          <w:szCs w:val="24"/>
        </w:rPr>
      </w:pPr>
      <w:r>
        <w:rPr>
          <w:rFonts w:eastAsia="Times New Roman"/>
          <w:szCs w:val="24"/>
        </w:rPr>
        <w:t>Ερωτάται το Σώμα: Γίνεται δεκτό το άρθρο 13 ως έχει;</w:t>
      </w:r>
    </w:p>
    <w:p w14:paraId="0B93CCBE" w14:textId="77777777" w:rsidR="009028E6" w:rsidRDefault="00A2758D">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 xml:space="preserve">Ναι. </w:t>
      </w:r>
    </w:p>
    <w:p w14:paraId="0B93CCBF" w14:textId="77777777" w:rsidR="009028E6" w:rsidRDefault="00A2758D">
      <w:pPr>
        <w:spacing w:after="0" w:line="600" w:lineRule="auto"/>
        <w:ind w:firstLine="720"/>
        <w:jc w:val="both"/>
        <w:rPr>
          <w:rFonts w:eastAsia="Times New Roman"/>
          <w:szCs w:val="24"/>
        </w:rPr>
      </w:pPr>
      <w:r>
        <w:rPr>
          <w:rFonts w:eastAsia="Times New Roman"/>
          <w:b/>
          <w:szCs w:val="24"/>
        </w:rPr>
        <w:t>ΧΡΙΣΤΟΣ</w:t>
      </w:r>
      <w:r>
        <w:rPr>
          <w:rFonts w:eastAsia="Times New Roman"/>
          <w:b/>
          <w:szCs w:val="24"/>
        </w:rPr>
        <w:t xml:space="preserve"> ΔΗΜΑΣ: </w:t>
      </w:r>
      <w:r>
        <w:rPr>
          <w:rFonts w:eastAsia="Times New Roman"/>
          <w:szCs w:val="24"/>
        </w:rPr>
        <w:t xml:space="preserve">Ναι. </w:t>
      </w:r>
    </w:p>
    <w:p w14:paraId="0B93CCC0"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CC1"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CC2"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CC3"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CC4"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0B93CCC5"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B93CCC6"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Συνεπώς το άρθρο 13 έγινε δεκτό ως έχει κα</w:t>
      </w:r>
      <w:r>
        <w:rPr>
          <w:rFonts w:eastAsia="Times New Roman"/>
          <w:szCs w:val="24"/>
        </w:rPr>
        <w:t xml:space="preserve">τά πλειοψηφία. </w:t>
      </w:r>
    </w:p>
    <w:p w14:paraId="0B93CCC7" w14:textId="77777777" w:rsidR="009028E6" w:rsidRDefault="00A2758D">
      <w:pPr>
        <w:spacing w:after="0"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0B93CCC8" w14:textId="77777777" w:rsidR="009028E6" w:rsidRDefault="00A2758D">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 xml:space="preserve">Ναι. </w:t>
      </w:r>
    </w:p>
    <w:p w14:paraId="0B93CCC9"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Ναι. </w:t>
      </w:r>
    </w:p>
    <w:p w14:paraId="0B93CCCA"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CCB"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CCC"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CCD"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CCE"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w:t>
      </w:r>
      <w:r>
        <w:rPr>
          <w:rFonts w:eastAsia="Times New Roman"/>
          <w:szCs w:val="24"/>
        </w:rPr>
        <w:t>αι.</w:t>
      </w:r>
    </w:p>
    <w:p w14:paraId="0B93CCCF"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B93CCD0"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14 έγινε δεκτό ως έχει κατά πλειοψηφία. </w:t>
      </w:r>
    </w:p>
    <w:p w14:paraId="0B93CCD1" w14:textId="77777777" w:rsidR="009028E6" w:rsidRDefault="00A2758D">
      <w:pPr>
        <w:spacing w:after="0" w:line="600" w:lineRule="auto"/>
        <w:ind w:firstLine="720"/>
        <w:jc w:val="both"/>
        <w:rPr>
          <w:rFonts w:eastAsia="Times New Roman"/>
          <w:szCs w:val="24"/>
        </w:rPr>
      </w:pPr>
      <w:r>
        <w:rPr>
          <w:rFonts w:eastAsia="Times New Roman"/>
          <w:szCs w:val="24"/>
        </w:rPr>
        <w:lastRenderedPageBreak/>
        <w:t>Ερωτάται το Σώμα: Γίνεται δεκτό το άρθρο 15 ως έχει;</w:t>
      </w:r>
    </w:p>
    <w:p w14:paraId="0B93CCD2" w14:textId="77777777" w:rsidR="009028E6" w:rsidRDefault="00A2758D">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 xml:space="preserve">Ναι. </w:t>
      </w:r>
    </w:p>
    <w:p w14:paraId="0B93CCD3"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Ναι. </w:t>
      </w:r>
    </w:p>
    <w:p w14:paraId="0B93CCD4"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CD5"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CD6"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CD7"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CD8"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0B93CCD9"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B93CCDA"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15 έγινε δεκτό ως έχει κατά πλειοψηφία. </w:t>
      </w:r>
    </w:p>
    <w:p w14:paraId="0B93CCDB" w14:textId="77777777" w:rsidR="009028E6" w:rsidRDefault="00A2758D">
      <w:pPr>
        <w:spacing w:after="0" w:line="600" w:lineRule="auto"/>
        <w:ind w:firstLine="720"/>
        <w:jc w:val="both"/>
        <w:rPr>
          <w:rFonts w:eastAsia="Times New Roman"/>
          <w:szCs w:val="24"/>
        </w:rPr>
      </w:pPr>
      <w:r>
        <w:rPr>
          <w:rFonts w:eastAsia="Times New Roman"/>
          <w:szCs w:val="24"/>
        </w:rPr>
        <w:t>Ερωτάται το Σώμα: Γίνεται δεκτό το</w:t>
      </w:r>
      <w:r>
        <w:rPr>
          <w:rFonts w:eastAsia="Times New Roman"/>
          <w:szCs w:val="24"/>
        </w:rPr>
        <w:t xml:space="preserve"> άρθρο 16</w:t>
      </w:r>
      <w:r>
        <w:rPr>
          <w:rFonts w:eastAsia="Times New Roman"/>
          <w:szCs w:val="24"/>
        </w:rPr>
        <w:t>,</w:t>
      </w:r>
      <w:r>
        <w:rPr>
          <w:rFonts w:eastAsia="Times New Roman"/>
          <w:szCs w:val="24"/>
        </w:rPr>
        <w:t xml:space="preserve"> όπως τροποποιήθηκε από τον κύριο Υπουργό;</w:t>
      </w:r>
    </w:p>
    <w:p w14:paraId="0B93CCDC"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 xml:space="preserve">ΧΑΡΙΛΑΟΣ ΤΖΑΜΑΚΛΗΣ: </w:t>
      </w:r>
      <w:r>
        <w:rPr>
          <w:rFonts w:eastAsia="Times New Roman"/>
          <w:szCs w:val="24"/>
        </w:rPr>
        <w:t xml:space="preserve">Ναι. </w:t>
      </w:r>
    </w:p>
    <w:p w14:paraId="0B93CCDD"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Ναι. </w:t>
      </w:r>
    </w:p>
    <w:p w14:paraId="0B93CCDE"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CDF"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CE0"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CE1"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CE2"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0B93CCE3" w14:textId="77777777" w:rsidR="009028E6" w:rsidRDefault="00A2758D">
      <w:pPr>
        <w:spacing w:after="0" w:line="600" w:lineRule="auto"/>
        <w:ind w:firstLine="720"/>
        <w:jc w:val="both"/>
        <w:rPr>
          <w:rFonts w:eastAsia="Times New Roman"/>
          <w:szCs w:val="24"/>
        </w:rPr>
      </w:pPr>
      <w:r>
        <w:rPr>
          <w:rFonts w:eastAsia="Times New Roman"/>
          <w:b/>
          <w:szCs w:val="24"/>
        </w:rPr>
        <w:t>ΓΕΩΡΓΙΟΣ Α</w:t>
      </w:r>
      <w:r>
        <w:rPr>
          <w:rFonts w:eastAsia="Times New Roman"/>
          <w:b/>
          <w:szCs w:val="24"/>
        </w:rPr>
        <w:t>ΜΥΡΑΣ:</w:t>
      </w:r>
      <w:r>
        <w:rPr>
          <w:rFonts w:eastAsia="Times New Roman"/>
          <w:szCs w:val="24"/>
        </w:rPr>
        <w:t xml:space="preserve"> Ναι.</w:t>
      </w:r>
    </w:p>
    <w:p w14:paraId="0B93CCE4"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το άρθρο 16 έγινε δεκτό</w:t>
      </w:r>
      <w:r>
        <w:rPr>
          <w:rFonts w:eastAsia="Times New Roman"/>
          <w:szCs w:val="24"/>
        </w:rPr>
        <w:t>,</w:t>
      </w:r>
      <w:r>
        <w:rPr>
          <w:rFonts w:eastAsia="Times New Roman"/>
          <w:szCs w:val="24"/>
        </w:rPr>
        <w:t xml:space="preserve"> όπως τροποποιήθηκε από τον κύριο Υπουργό, κατά πλειοψηφία. </w:t>
      </w:r>
    </w:p>
    <w:p w14:paraId="0B93CCE5" w14:textId="77777777" w:rsidR="009028E6" w:rsidRDefault="00A2758D">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1502 και ειδικό 23 ως έχει;</w:t>
      </w:r>
    </w:p>
    <w:p w14:paraId="0B93CCE6"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 xml:space="preserve">ΧΑΡΙΛΑΟΣ ΤΖΑΜΑΚΛΗΣ: </w:t>
      </w:r>
      <w:r>
        <w:rPr>
          <w:rFonts w:eastAsia="Times New Roman"/>
          <w:szCs w:val="24"/>
        </w:rPr>
        <w:t xml:space="preserve">Ναι. </w:t>
      </w:r>
    </w:p>
    <w:p w14:paraId="0B93CCE7" w14:textId="77777777" w:rsidR="009028E6" w:rsidRDefault="00A2758D">
      <w:pPr>
        <w:spacing w:after="0" w:line="600" w:lineRule="auto"/>
        <w:ind w:firstLine="720"/>
        <w:jc w:val="both"/>
        <w:rPr>
          <w:rFonts w:eastAsia="Times New Roman"/>
          <w:szCs w:val="24"/>
        </w:rPr>
      </w:pPr>
      <w:r>
        <w:rPr>
          <w:rFonts w:eastAsia="Times New Roman"/>
          <w:b/>
          <w:szCs w:val="24"/>
        </w:rPr>
        <w:t>ΧΡΙ</w:t>
      </w:r>
      <w:r>
        <w:rPr>
          <w:rFonts w:eastAsia="Times New Roman"/>
          <w:b/>
          <w:szCs w:val="24"/>
        </w:rPr>
        <w:t xml:space="preserve">ΣΤΟΣ ΔΗΜΑΣ: </w:t>
      </w:r>
      <w:r>
        <w:rPr>
          <w:rFonts w:eastAsia="Times New Roman"/>
          <w:szCs w:val="24"/>
        </w:rPr>
        <w:t xml:space="preserve">Όχι. </w:t>
      </w:r>
    </w:p>
    <w:p w14:paraId="0B93CCE8"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Παρών.</w:t>
      </w:r>
    </w:p>
    <w:p w14:paraId="0B93CCE9"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CEA"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Ναι. </w:t>
      </w:r>
    </w:p>
    <w:p w14:paraId="0B93CCEB"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CEC"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0B93CCED"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B93CCEE"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w:t>
      </w:r>
      <w:r>
        <w:rPr>
          <w:rFonts w:eastAsia="Times New Roman"/>
          <w:szCs w:val="24"/>
        </w:rPr>
        <w:t xml:space="preserve"> η τροπολογία με γενικό αριθμό 1502 και ειδικό 23 έγινε δεκτή ως έχει και εντάσσεται στο νομοσχέδιο ως ίδια άρθρα.</w:t>
      </w:r>
    </w:p>
    <w:p w14:paraId="0B93CCEF" w14:textId="77777777" w:rsidR="009028E6" w:rsidRDefault="00A2758D">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1509 και ειδικό 24 ως έχει;</w:t>
      </w:r>
    </w:p>
    <w:p w14:paraId="0B93CCF0"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 xml:space="preserve">ΧΑΡΙΛΑΟΣ ΤΖΑΜΑΚΛΗΣ: </w:t>
      </w:r>
      <w:r>
        <w:rPr>
          <w:rFonts w:eastAsia="Times New Roman"/>
          <w:szCs w:val="24"/>
        </w:rPr>
        <w:t xml:space="preserve">Ναι. </w:t>
      </w:r>
    </w:p>
    <w:p w14:paraId="0B93CCF1"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Όχι. </w:t>
      </w:r>
    </w:p>
    <w:p w14:paraId="0B93CCF2"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CF3"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Παρών. </w:t>
      </w:r>
    </w:p>
    <w:p w14:paraId="0B93CCF4"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CF5"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CF6"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0B93CCF7"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B93CCF8"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η τροπολογία με γενικό αριθμό 1509 και ειδικό 24</w:t>
      </w:r>
      <w:r>
        <w:rPr>
          <w:rFonts w:eastAsia="Times New Roman"/>
          <w:szCs w:val="24"/>
        </w:rPr>
        <w:t xml:space="preserve"> έγινε δεκτή ως έχει και εντάσσεται στο νομοσχέδιο ως ίδιο άρθρο.</w:t>
      </w:r>
    </w:p>
    <w:p w14:paraId="0B93CCF9" w14:textId="77777777" w:rsidR="009028E6" w:rsidRDefault="00A2758D">
      <w:pPr>
        <w:spacing w:after="0" w:line="600" w:lineRule="auto"/>
        <w:ind w:firstLine="720"/>
        <w:jc w:val="both"/>
        <w:rPr>
          <w:rFonts w:eastAsia="Times New Roman"/>
          <w:szCs w:val="24"/>
        </w:rPr>
      </w:pPr>
      <w:r>
        <w:rPr>
          <w:rFonts w:eastAsia="Times New Roman"/>
          <w:szCs w:val="24"/>
        </w:rPr>
        <w:t>Ερωτάται το Σώμα: Γίνεται δεκτή η τροπολογία με γενικό αριθμό 1510 και ειδικό 25 ως έχει;</w:t>
      </w:r>
    </w:p>
    <w:p w14:paraId="0B93CCFA"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 xml:space="preserve">ΧΑΡΙΛΑΟΣ ΤΖΑΜΑΚΛΗΣ: </w:t>
      </w:r>
      <w:r>
        <w:rPr>
          <w:rFonts w:eastAsia="Times New Roman"/>
          <w:szCs w:val="24"/>
        </w:rPr>
        <w:t xml:space="preserve">Ναι. </w:t>
      </w:r>
    </w:p>
    <w:p w14:paraId="0B93CCFB"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Όχι. </w:t>
      </w:r>
    </w:p>
    <w:p w14:paraId="0B93CCFC"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Παρών. </w:t>
      </w:r>
    </w:p>
    <w:p w14:paraId="0B93CCFD" w14:textId="77777777" w:rsidR="009028E6" w:rsidRDefault="00A2758D">
      <w:pPr>
        <w:spacing w:after="0" w:line="600" w:lineRule="auto"/>
        <w:ind w:firstLine="720"/>
        <w:jc w:val="both"/>
        <w:rPr>
          <w:rFonts w:eastAsia="Times New Roman"/>
          <w:szCs w:val="24"/>
        </w:rPr>
      </w:pPr>
      <w:r>
        <w:rPr>
          <w:rFonts w:eastAsia="Times New Roman"/>
          <w:b/>
          <w:szCs w:val="24"/>
        </w:rPr>
        <w:t>ΗΛΙΑΣ ΠΑΝΑΓΙΩΤΑΡΟ</w:t>
      </w:r>
      <w:r>
        <w:rPr>
          <w:rFonts w:eastAsia="Times New Roman"/>
          <w:b/>
          <w:szCs w:val="24"/>
        </w:rPr>
        <w:t xml:space="preserve">Σ: </w:t>
      </w:r>
      <w:r>
        <w:rPr>
          <w:rFonts w:eastAsia="Times New Roman"/>
          <w:szCs w:val="24"/>
        </w:rPr>
        <w:t xml:space="preserve">Όχι. </w:t>
      </w:r>
    </w:p>
    <w:p w14:paraId="0B93CCFE"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CFF"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D00"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0B93CD01"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B93CD02"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Συνεπώς η τροπολογία με γενικό αριθμό 1510 και ειδικό 25 έγινε δεκτή ως έχει και εντάσσεται στο νομοσχέδιο ως</w:t>
      </w:r>
      <w:r>
        <w:rPr>
          <w:rFonts w:eastAsia="Times New Roman"/>
          <w:szCs w:val="24"/>
        </w:rPr>
        <w:t xml:space="preserve"> ίδια άρθρα.</w:t>
      </w:r>
    </w:p>
    <w:p w14:paraId="0B93CD03" w14:textId="77777777" w:rsidR="009028E6" w:rsidRDefault="00A2758D">
      <w:pPr>
        <w:spacing w:after="0" w:line="600" w:lineRule="auto"/>
        <w:ind w:firstLine="720"/>
        <w:jc w:val="both"/>
        <w:rPr>
          <w:rFonts w:eastAsia="Times New Roman"/>
          <w:szCs w:val="24"/>
        </w:rPr>
      </w:pPr>
      <w:r>
        <w:rPr>
          <w:rFonts w:eastAsia="Times New Roman"/>
          <w:szCs w:val="24"/>
        </w:rPr>
        <w:lastRenderedPageBreak/>
        <w:t>Ερωτάται το Σώμα: Γίνεται δεκτή η τροπολογία με γενικό αριθμό 1511 και ειδικό 26</w:t>
      </w:r>
      <w:r>
        <w:rPr>
          <w:rFonts w:eastAsia="Times New Roman"/>
          <w:szCs w:val="24"/>
        </w:rPr>
        <w:t>,</w:t>
      </w:r>
      <w:r>
        <w:rPr>
          <w:rFonts w:eastAsia="Times New Roman"/>
          <w:szCs w:val="24"/>
        </w:rPr>
        <w:t xml:space="preserve"> όπως τροποποιήθηκε από τον κύριο Υπουργό;</w:t>
      </w:r>
    </w:p>
    <w:p w14:paraId="0B93CD04" w14:textId="77777777" w:rsidR="009028E6" w:rsidRDefault="00A2758D">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 xml:space="preserve">Ναι. </w:t>
      </w:r>
    </w:p>
    <w:p w14:paraId="0B93CD05"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Όχι. </w:t>
      </w:r>
    </w:p>
    <w:p w14:paraId="0B93CD06"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Παρών. </w:t>
      </w:r>
    </w:p>
    <w:p w14:paraId="0B93CD07"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D08"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w:t>
      </w:r>
      <w:r>
        <w:rPr>
          <w:rFonts w:eastAsia="Times New Roman"/>
          <w:b/>
          <w:szCs w:val="24"/>
        </w:rPr>
        <w:t>ΒΑΡΔΑΛΗΣ:</w:t>
      </w:r>
      <w:r w:rsidRPr="007C5B75">
        <w:rPr>
          <w:rFonts w:eastAsia="Times New Roman"/>
          <w:szCs w:val="24"/>
        </w:rPr>
        <w:t xml:space="preserve"> </w:t>
      </w:r>
      <w:r>
        <w:rPr>
          <w:rFonts w:eastAsia="Times New Roman"/>
          <w:szCs w:val="24"/>
        </w:rPr>
        <w:t>Όχι</w:t>
      </w:r>
      <w:r>
        <w:rPr>
          <w:rFonts w:eastAsia="Times New Roman"/>
          <w:szCs w:val="24"/>
        </w:rPr>
        <w:t xml:space="preserve"> </w:t>
      </w:r>
    </w:p>
    <w:p w14:paraId="0B93CD09"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D0A"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Ναι.</w:t>
      </w:r>
    </w:p>
    <w:p w14:paraId="0B93CD0B"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Όχι.</w:t>
      </w:r>
    </w:p>
    <w:p w14:paraId="0B93CD0C"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ΠΡΟΕΔΡΕΥΩΝ (Μάριος Γεωργιάδης):</w:t>
      </w:r>
      <w:r>
        <w:rPr>
          <w:rFonts w:eastAsia="Times New Roman"/>
          <w:szCs w:val="24"/>
        </w:rPr>
        <w:t xml:space="preserve"> Συνεπώς η τροπολογία με γενικό αριθμό 1511 και ειδικό 26 έγινε δεκτή</w:t>
      </w:r>
      <w:r>
        <w:rPr>
          <w:rFonts w:eastAsia="Times New Roman"/>
          <w:szCs w:val="24"/>
        </w:rPr>
        <w:t>,</w:t>
      </w:r>
      <w:r>
        <w:rPr>
          <w:rFonts w:eastAsia="Times New Roman"/>
          <w:szCs w:val="24"/>
        </w:rPr>
        <w:t xml:space="preserve"> όπως τροποποιήθηκε από τον κύριο Υπουργό και εντάσσεται στο νομοσχέδιο ως ίδια άρθρα.</w:t>
      </w:r>
    </w:p>
    <w:p w14:paraId="0B93CD0D" w14:textId="77777777" w:rsidR="009028E6" w:rsidRDefault="00A2758D">
      <w:pPr>
        <w:spacing w:after="0" w:line="600" w:lineRule="auto"/>
        <w:ind w:firstLine="720"/>
        <w:jc w:val="both"/>
        <w:rPr>
          <w:rFonts w:eastAsia="Times New Roman"/>
          <w:szCs w:val="24"/>
        </w:rPr>
      </w:pPr>
      <w:r>
        <w:rPr>
          <w:rFonts w:eastAsia="Times New Roman"/>
          <w:szCs w:val="24"/>
        </w:rPr>
        <w:t>Εισερχόμαστε στην ψήφιση του ακροτελεύτιου άρθρου</w:t>
      </w:r>
      <w:r>
        <w:rPr>
          <w:rFonts w:eastAsia="Times New Roman"/>
          <w:szCs w:val="24"/>
        </w:rPr>
        <w:t>.</w:t>
      </w:r>
    </w:p>
    <w:p w14:paraId="0B93CD0E" w14:textId="77777777" w:rsidR="009028E6" w:rsidRDefault="00A2758D">
      <w:pPr>
        <w:spacing w:after="0" w:line="600" w:lineRule="auto"/>
        <w:ind w:firstLine="720"/>
        <w:jc w:val="both"/>
        <w:rPr>
          <w:rFonts w:eastAsia="Times New Roman"/>
          <w:szCs w:val="24"/>
        </w:rPr>
      </w:pPr>
      <w:r>
        <w:rPr>
          <w:rFonts w:eastAsia="Times New Roman"/>
          <w:szCs w:val="24"/>
        </w:rPr>
        <w:t>Ε</w:t>
      </w:r>
      <w:r>
        <w:rPr>
          <w:rFonts w:eastAsia="Times New Roman"/>
          <w:szCs w:val="24"/>
        </w:rPr>
        <w:t>ρωτάται το Σώμα</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ίνεται δεκτό</w:t>
      </w:r>
      <w:r>
        <w:rPr>
          <w:rFonts w:eastAsia="Times New Roman"/>
          <w:szCs w:val="24"/>
        </w:rPr>
        <w:t xml:space="preserve"> το ακροτελεύτιο άρθρο</w:t>
      </w:r>
      <w:r>
        <w:rPr>
          <w:rFonts w:eastAsia="Times New Roman"/>
          <w:szCs w:val="24"/>
        </w:rPr>
        <w:t>, όπως τροποποιήθηκε από τον κύριο Υπουργό.</w:t>
      </w:r>
    </w:p>
    <w:p w14:paraId="0B93CD0F" w14:textId="77777777" w:rsidR="009028E6" w:rsidRDefault="00A2758D">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Ν</w:t>
      </w:r>
      <w:r>
        <w:rPr>
          <w:rFonts w:eastAsia="Times New Roman"/>
          <w:szCs w:val="24"/>
        </w:rPr>
        <w:t xml:space="preserve">αι. </w:t>
      </w:r>
    </w:p>
    <w:p w14:paraId="0B93CD10"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Ναι. </w:t>
      </w:r>
    </w:p>
    <w:p w14:paraId="0B93CD11"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D12"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D13"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D14" w14:textId="77777777" w:rsidR="009028E6" w:rsidRDefault="00A2758D">
      <w:pPr>
        <w:spacing w:after="0"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 xml:space="preserve">Ναι. </w:t>
      </w:r>
    </w:p>
    <w:p w14:paraId="0B93CD15" w14:textId="77777777" w:rsidR="009028E6" w:rsidRDefault="00A2758D">
      <w:pPr>
        <w:spacing w:after="0" w:line="600" w:lineRule="auto"/>
        <w:ind w:firstLine="720"/>
        <w:jc w:val="both"/>
        <w:rPr>
          <w:rFonts w:eastAsia="Times New Roman"/>
          <w:szCs w:val="24"/>
        </w:rPr>
      </w:pPr>
      <w:r>
        <w:rPr>
          <w:rFonts w:eastAsia="Times New Roman"/>
          <w:b/>
          <w:szCs w:val="24"/>
        </w:rPr>
        <w:lastRenderedPageBreak/>
        <w:t xml:space="preserve">ΑΝΑΣΤΑΣΙΟΣ ΜΕΓΑΛΟΜΥΣΤΑΚΑΣ: </w:t>
      </w:r>
      <w:r>
        <w:rPr>
          <w:rFonts w:eastAsia="Times New Roman"/>
          <w:szCs w:val="24"/>
        </w:rPr>
        <w:t>Παρών.</w:t>
      </w:r>
    </w:p>
    <w:p w14:paraId="0B93CD16"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B93CD17"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w:t>
      </w:r>
      <w:r>
        <w:rPr>
          <w:rFonts w:eastAsia="Times New Roman"/>
          <w:szCs w:val="24"/>
        </w:rPr>
        <w:t>Τ</w:t>
      </w:r>
      <w:r>
        <w:rPr>
          <w:rFonts w:eastAsia="Times New Roman"/>
          <w:szCs w:val="24"/>
        </w:rPr>
        <w:t>ο ακροτελεύτιο άρθρο έγινε δε</w:t>
      </w:r>
      <w:r>
        <w:rPr>
          <w:rFonts w:eastAsia="Times New Roman"/>
          <w:szCs w:val="24"/>
        </w:rPr>
        <w:t>κτό, όπως τροποποιήθηκε από τον κύριο Υπουργό, κατά πλειοψηφία.</w:t>
      </w:r>
    </w:p>
    <w:p w14:paraId="0B93CD18" w14:textId="77777777" w:rsidR="009028E6" w:rsidRDefault="00A2758D">
      <w:pPr>
        <w:spacing w:after="0" w:line="600" w:lineRule="auto"/>
        <w:ind w:firstLine="720"/>
        <w:jc w:val="both"/>
        <w:rPr>
          <w:rFonts w:eastAsia="Times New Roman"/>
          <w:szCs w:val="24"/>
        </w:rPr>
      </w:pPr>
      <w:r>
        <w:rPr>
          <w:rFonts w:eastAsia="Times New Roman"/>
          <w:szCs w:val="24"/>
        </w:rPr>
        <w:t xml:space="preserve">Συνεπώς το </w:t>
      </w:r>
      <w:r>
        <w:rPr>
          <w:rFonts w:eastAsia="Times New Roman"/>
          <w:szCs w:val="24"/>
        </w:rPr>
        <w:t>νομοσχέδιο</w:t>
      </w:r>
      <w:r>
        <w:rPr>
          <w:rFonts w:eastAsia="Times New Roman"/>
          <w:szCs w:val="24"/>
        </w:rPr>
        <w:t xml:space="preserve"> του Υπουργείου Οικονομίας και Ανάπτυξης</w:t>
      </w:r>
      <w:r>
        <w:rPr>
          <w:rFonts w:eastAsia="Times New Roman"/>
          <w:szCs w:val="24"/>
        </w:rPr>
        <w:t>:</w:t>
      </w:r>
      <w:r>
        <w:rPr>
          <w:rFonts w:eastAsia="Times New Roman"/>
          <w:szCs w:val="24"/>
        </w:rPr>
        <w:t xml:space="preserve">  </w:t>
      </w:r>
      <w:r>
        <w:rPr>
          <w:rFonts w:eastAsia="Times New Roman"/>
          <w:szCs w:val="24"/>
        </w:rPr>
        <w:t>«Ενσωμάτωση στην ελληνική νομοθεσία της Οδηγίας 2014/104/ΕΕ του Ευρωπαϊκού Κοινοβουλίου και του Συμβουλίου της 26ης Νοεμβρίου 20</w:t>
      </w:r>
      <w:r>
        <w:rPr>
          <w:rFonts w:eastAsia="Times New Roman"/>
          <w:szCs w:val="24"/>
        </w:rPr>
        <w:t xml:space="preserve">14, σχετικά με ορισμένους κανόνες που διέπουν τις αγωγές αποζημίωσης βάσει του εθνικού δικαίου για παραβάσεις των διατάξεων του δικαίου ανταγωνισμού των κρατών μελών και της Ευρωπαϊκής Ένωσης και άλλες διατάξεις», </w:t>
      </w:r>
      <w:r>
        <w:rPr>
          <w:rFonts w:eastAsia="Times New Roman"/>
          <w:szCs w:val="24"/>
        </w:rPr>
        <w:t>έγινε δεκτό επί της αρχής και επί των άρθρ</w:t>
      </w:r>
      <w:r>
        <w:rPr>
          <w:rFonts w:eastAsia="Times New Roman"/>
          <w:szCs w:val="24"/>
        </w:rPr>
        <w:t>ων.</w:t>
      </w:r>
    </w:p>
    <w:p w14:paraId="0B93CD19" w14:textId="77777777" w:rsidR="009028E6" w:rsidRDefault="00A2758D">
      <w:pPr>
        <w:spacing w:after="0" w:line="600" w:lineRule="auto"/>
        <w:ind w:firstLine="720"/>
        <w:jc w:val="both"/>
        <w:rPr>
          <w:rFonts w:eastAsia="Times New Roman"/>
          <w:szCs w:val="24"/>
        </w:rPr>
      </w:pPr>
      <w:r>
        <w:rPr>
          <w:rFonts w:eastAsia="Times New Roman"/>
          <w:szCs w:val="24"/>
        </w:rPr>
        <w:lastRenderedPageBreak/>
        <w:t>Προχωρούμε στην ψήφιση του νομοσχεδίου και στο σύνολο.</w:t>
      </w:r>
    </w:p>
    <w:p w14:paraId="0B93CD1A" w14:textId="77777777" w:rsidR="009028E6" w:rsidRDefault="00A2758D">
      <w:pPr>
        <w:spacing w:after="0" w:line="600" w:lineRule="auto"/>
        <w:ind w:firstLine="720"/>
        <w:jc w:val="both"/>
        <w:rPr>
          <w:rFonts w:eastAsia="Times New Roman"/>
          <w:szCs w:val="24"/>
        </w:rPr>
      </w:pPr>
      <w:r>
        <w:rPr>
          <w:rFonts w:eastAsia="Times New Roman"/>
          <w:szCs w:val="24"/>
        </w:rPr>
        <w:t xml:space="preserve">Ερωτάται το Σώμα: Γίνεται δεκτό το νομοσχέδιο και στο </w:t>
      </w:r>
      <w:r>
        <w:rPr>
          <w:rFonts w:eastAsia="Times New Roman"/>
          <w:szCs w:val="24"/>
        </w:rPr>
        <w:t>σύνολο</w:t>
      </w:r>
      <w:r>
        <w:rPr>
          <w:rFonts w:eastAsia="Times New Roman"/>
          <w:szCs w:val="24"/>
        </w:rPr>
        <w:t>;</w:t>
      </w:r>
    </w:p>
    <w:p w14:paraId="0B93CD1B" w14:textId="77777777" w:rsidR="009028E6" w:rsidRDefault="00A2758D">
      <w:pPr>
        <w:spacing w:after="0" w:line="600" w:lineRule="auto"/>
        <w:ind w:firstLine="720"/>
        <w:jc w:val="both"/>
        <w:rPr>
          <w:rFonts w:eastAsia="Times New Roman"/>
          <w:szCs w:val="24"/>
        </w:rPr>
      </w:pPr>
      <w:r>
        <w:rPr>
          <w:rFonts w:eastAsia="Times New Roman"/>
          <w:b/>
          <w:szCs w:val="24"/>
        </w:rPr>
        <w:t xml:space="preserve">ΧΑΡΙΛΑΟΣ ΤΖΑΜΑΚΛΗΣ: </w:t>
      </w:r>
      <w:r>
        <w:rPr>
          <w:rFonts w:eastAsia="Times New Roman"/>
          <w:szCs w:val="24"/>
        </w:rPr>
        <w:t xml:space="preserve">Ναι. </w:t>
      </w:r>
    </w:p>
    <w:p w14:paraId="0B93CD1C" w14:textId="77777777" w:rsidR="009028E6" w:rsidRDefault="00A2758D">
      <w:pPr>
        <w:spacing w:after="0" w:line="600" w:lineRule="auto"/>
        <w:ind w:firstLine="720"/>
        <w:jc w:val="both"/>
        <w:rPr>
          <w:rFonts w:eastAsia="Times New Roman"/>
          <w:szCs w:val="24"/>
        </w:rPr>
      </w:pPr>
      <w:r>
        <w:rPr>
          <w:rFonts w:eastAsia="Times New Roman"/>
          <w:b/>
          <w:szCs w:val="24"/>
        </w:rPr>
        <w:t xml:space="preserve">ΧΡΙΣΤΟΣ ΔΗΜΑΣ: </w:t>
      </w:r>
      <w:r>
        <w:rPr>
          <w:rFonts w:eastAsia="Times New Roman"/>
          <w:szCs w:val="24"/>
        </w:rPr>
        <w:t xml:space="preserve">Ναι. </w:t>
      </w:r>
    </w:p>
    <w:p w14:paraId="0B93CD1D" w14:textId="77777777" w:rsidR="009028E6" w:rsidRDefault="00A2758D">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Ναι. </w:t>
      </w:r>
    </w:p>
    <w:p w14:paraId="0B93CD1E" w14:textId="77777777" w:rsidR="009028E6" w:rsidRDefault="00A2758D">
      <w:pPr>
        <w:spacing w:after="0"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Όχι. </w:t>
      </w:r>
    </w:p>
    <w:p w14:paraId="0B93CD1F" w14:textId="77777777" w:rsidR="009028E6" w:rsidRDefault="00A2758D">
      <w:pPr>
        <w:spacing w:after="0" w:line="600" w:lineRule="auto"/>
        <w:ind w:firstLine="720"/>
        <w:jc w:val="both"/>
        <w:rPr>
          <w:rFonts w:eastAsia="Times New Roman"/>
          <w:szCs w:val="24"/>
        </w:rPr>
      </w:pPr>
      <w:r>
        <w:rPr>
          <w:rFonts w:eastAsia="Times New Roman"/>
          <w:b/>
          <w:szCs w:val="24"/>
        </w:rPr>
        <w:t xml:space="preserve">ΑΘΑΝΑΣΙΟΣ ΒΑΡΔΑΛΗΣ: </w:t>
      </w:r>
      <w:r>
        <w:rPr>
          <w:rFonts w:eastAsia="Times New Roman"/>
          <w:szCs w:val="24"/>
        </w:rPr>
        <w:t xml:space="preserve">Όχι. </w:t>
      </w:r>
    </w:p>
    <w:p w14:paraId="0B93CD20" w14:textId="77777777" w:rsidR="009028E6" w:rsidRDefault="00A2758D">
      <w:pPr>
        <w:spacing w:after="0" w:line="600" w:lineRule="auto"/>
        <w:ind w:firstLine="720"/>
        <w:jc w:val="both"/>
        <w:rPr>
          <w:rFonts w:eastAsia="Times New Roman"/>
          <w:szCs w:val="24"/>
        </w:rPr>
      </w:pPr>
      <w:r>
        <w:rPr>
          <w:rFonts w:eastAsia="Times New Roman"/>
          <w:b/>
          <w:szCs w:val="24"/>
        </w:rPr>
        <w:t>ΓΕ</w:t>
      </w:r>
      <w:r>
        <w:rPr>
          <w:rFonts w:eastAsia="Times New Roman"/>
          <w:b/>
          <w:szCs w:val="24"/>
        </w:rPr>
        <w:t xml:space="preserve">ΩΡΓΙΟΣ ΛΑΖΑΡΙΔΗΣ: </w:t>
      </w:r>
      <w:r>
        <w:rPr>
          <w:rFonts w:eastAsia="Times New Roman"/>
          <w:szCs w:val="24"/>
        </w:rPr>
        <w:t xml:space="preserve">Ναι. </w:t>
      </w:r>
    </w:p>
    <w:p w14:paraId="0B93CD21" w14:textId="77777777" w:rsidR="009028E6" w:rsidRDefault="00A2758D">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Pr>
          <w:rFonts w:eastAsia="Times New Roman"/>
          <w:szCs w:val="24"/>
        </w:rPr>
        <w:t>Παρών.</w:t>
      </w:r>
    </w:p>
    <w:p w14:paraId="0B93CD22" w14:textId="77777777" w:rsidR="009028E6" w:rsidRDefault="00A2758D">
      <w:pPr>
        <w:spacing w:after="0"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Ναι.</w:t>
      </w:r>
    </w:p>
    <w:p w14:paraId="0B93CD23" w14:textId="77777777" w:rsidR="009028E6" w:rsidRDefault="00A2758D">
      <w:pPr>
        <w:spacing w:after="0" w:line="600" w:lineRule="auto"/>
        <w:ind w:firstLine="720"/>
        <w:jc w:val="both"/>
        <w:rPr>
          <w:rFonts w:eastAsia="Times New Roman"/>
          <w:szCs w:val="24"/>
        </w:rPr>
      </w:pPr>
      <w:r>
        <w:rPr>
          <w:rFonts w:eastAsia="Times New Roman"/>
          <w:b/>
          <w:szCs w:val="24"/>
        </w:rPr>
        <w:t>ΠΡΟΕΔΡΕΥΩΝ (Μάριος Γεωργιάδης):</w:t>
      </w:r>
      <w:r>
        <w:rPr>
          <w:rFonts w:eastAsia="Times New Roman"/>
          <w:szCs w:val="24"/>
        </w:rPr>
        <w:t xml:space="preserve"> Το νομοσχέδιο έγινε δεκτό στο σύνολο κατά πλειοψηφία.</w:t>
      </w:r>
    </w:p>
    <w:p w14:paraId="0B93CD24" w14:textId="77777777" w:rsidR="009028E6" w:rsidRDefault="00A2758D">
      <w:pPr>
        <w:spacing w:after="0" w:line="600" w:lineRule="auto"/>
        <w:ind w:firstLine="720"/>
        <w:jc w:val="both"/>
        <w:rPr>
          <w:rFonts w:eastAsia="Times New Roman"/>
          <w:szCs w:val="24"/>
        </w:rPr>
      </w:pPr>
      <w:r>
        <w:rPr>
          <w:rFonts w:eastAsia="Times New Roman"/>
          <w:szCs w:val="24"/>
        </w:rPr>
        <w:lastRenderedPageBreak/>
        <w:t xml:space="preserve">Συνεπώς το </w:t>
      </w:r>
      <w:r>
        <w:rPr>
          <w:rFonts w:eastAsia="Times New Roman"/>
          <w:szCs w:val="24"/>
        </w:rPr>
        <w:t>νομοσχέδιο</w:t>
      </w:r>
      <w:r>
        <w:rPr>
          <w:rFonts w:eastAsia="Times New Roman"/>
          <w:szCs w:val="24"/>
        </w:rPr>
        <w:t xml:space="preserve"> του Υπουργείου Οικονομίας και </w:t>
      </w:r>
      <w:r>
        <w:rPr>
          <w:rFonts w:eastAsia="Times New Roman"/>
          <w:szCs w:val="24"/>
        </w:rPr>
        <w:t xml:space="preserve">Ανάπτυξης: </w:t>
      </w:r>
      <w:r>
        <w:rPr>
          <w:rFonts w:eastAsia="Times New Roman"/>
          <w:szCs w:val="24"/>
        </w:rPr>
        <w:t xml:space="preserve">«Ενσωμάτωση στην ελληνική </w:t>
      </w:r>
      <w:r>
        <w:rPr>
          <w:rFonts w:eastAsia="Times New Roman"/>
          <w:szCs w:val="24"/>
        </w:rPr>
        <w:t>νομοθεσία της Οδηγίας 2014/104/ΕΕ του Ευρωπαϊκού Κοινοβουλίου και του Συμβουλίου της 26ης Νοεμβρίου 2014, σχετικά με ορισμένους κανόνες που διέπουν τις αγωγές αποζημίωσης βάσει του εθνικού δικαίου για παραβάσεις των διατάξεων του δικαίου ανταγωνισμού των κ</w:t>
      </w:r>
      <w:r>
        <w:rPr>
          <w:rFonts w:eastAsia="Times New Roman"/>
          <w:szCs w:val="24"/>
        </w:rPr>
        <w:t>ρατών μελών και της Ευρωπαϊκής Ένωσης και άλλες διατάξεις», έγινε δεκτό κατά πλειοψηφία</w:t>
      </w:r>
      <w:r>
        <w:rPr>
          <w:rFonts w:eastAsia="Times New Roman"/>
          <w:szCs w:val="24"/>
        </w:rPr>
        <w:t>, σε μόνη συζήτηση,</w:t>
      </w:r>
      <w:r>
        <w:rPr>
          <w:rFonts w:eastAsia="Times New Roman"/>
          <w:szCs w:val="24"/>
        </w:rPr>
        <w:t xml:space="preserve"> </w:t>
      </w:r>
      <w:r>
        <w:rPr>
          <w:rFonts w:eastAsia="Times New Roman"/>
          <w:szCs w:val="24"/>
        </w:rPr>
        <w:t xml:space="preserve">επί της αρχής, των άρθρων και του συνόλου </w:t>
      </w:r>
      <w:r>
        <w:rPr>
          <w:rFonts w:eastAsia="Times New Roman"/>
          <w:szCs w:val="24"/>
        </w:rPr>
        <w:t>και έχει ως εξής:</w:t>
      </w:r>
    </w:p>
    <w:p w14:paraId="0B93CD25" w14:textId="77777777" w:rsidR="009028E6" w:rsidRDefault="00A2758D">
      <w:pPr>
        <w:spacing w:after="0" w:line="600" w:lineRule="auto"/>
        <w:ind w:firstLine="720"/>
        <w:jc w:val="center"/>
        <w:rPr>
          <w:rFonts w:eastAsia="Times New Roman" w:cs="Times New Roman"/>
          <w:b/>
          <w:szCs w:val="24"/>
        </w:rPr>
      </w:pPr>
      <w:r w:rsidRPr="00EB1EB4">
        <w:rPr>
          <w:rFonts w:eastAsia="Times New Roman"/>
          <w:color w:val="FF0000"/>
          <w:szCs w:val="24"/>
        </w:rPr>
        <w:t>(Να καταχωριστεί το κείμενο του νομοσχεδίου</w:t>
      </w:r>
      <w:r w:rsidRPr="00EB1EB4">
        <w:rPr>
          <w:rFonts w:eastAsia="Times New Roman"/>
          <w:color w:val="FF0000"/>
          <w:szCs w:val="24"/>
        </w:rPr>
        <w:t xml:space="preserve"> σελ. 216</w:t>
      </w:r>
      <w:r w:rsidRPr="00EB1EB4">
        <w:rPr>
          <w:rFonts w:eastAsia="Times New Roman"/>
          <w:color w:val="FF0000"/>
          <w:szCs w:val="24"/>
        </w:rPr>
        <w:t>.α.</w:t>
      </w:r>
      <w:r w:rsidRPr="00EB1EB4">
        <w:rPr>
          <w:rFonts w:eastAsia="Times New Roman"/>
          <w:color w:val="FF0000"/>
          <w:szCs w:val="24"/>
        </w:rPr>
        <w:t>)</w:t>
      </w:r>
    </w:p>
    <w:p w14:paraId="0B93CD26"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Κυρίες και κύριοι συνάδελφοι, παρακαλώ το Σώμα να εξουσιοδοτήσει το Προεδρείο για </w:t>
      </w:r>
      <w:r>
        <w:rPr>
          <w:rFonts w:eastAsia="Times New Roman" w:cs="Times New Roman"/>
          <w:szCs w:val="24"/>
        </w:rPr>
        <w:lastRenderedPageBreak/>
        <w:t>την υπ’ ευθύνη του επικύρωση των Πρακτικών ως προς την ψήφιση στο σύνολο του παραπάνω νομοσχεδίου.</w:t>
      </w:r>
    </w:p>
    <w:p w14:paraId="0B93CD27"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0B93CD28"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w:t>
      </w:r>
      <w:r>
        <w:rPr>
          <w:rFonts w:eastAsia="Times New Roman" w:cs="Times New Roman"/>
          <w:szCs w:val="24"/>
        </w:rPr>
        <w:t>Συνεπ</w:t>
      </w:r>
      <w:r>
        <w:rPr>
          <w:rFonts w:eastAsia="Times New Roman" w:cs="Times New Roman"/>
          <w:szCs w:val="24"/>
        </w:rPr>
        <w:t xml:space="preserve">ώς το </w:t>
      </w:r>
      <w:r>
        <w:rPr>
          <w:rFonts w:eastAsia="Times New Roman" w:cs="Times New Roman"/>
          <w:szCs w:val="24"/>
        </w:rPr>
        <w:t>Σώμα παρέσχε τη ζητηθείσα εξουσιοδότηση.</w:t>
      </w:r>
    </w:p>
    <w:p w14:paraId="0B93CD29"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Κύριοι συνάδελφοι, έχουν διανεμηθεί τα Πρακτικά της Παρασκευής 22 Δεκεμβρίου 2017, της Δευτέρας 8 Ιανουαρίου 2018, της Τρίτης 9 Ιανουαρίου 2018 και της Πέμπτης 11 Ιανουαρίου 2018 και ερωτάται το Σώμα αν τα επι</w:t>
      </w:r>
      <w:r>
        <w:rPr>
          <w:rFonts w:eastAsia="Times New Roman" w:cs="Times New Roman"/>
          <w:szCs w:val="24"/>
        </w:rPr>
        <w:t>κυρώνει.</w:t>
      </w:r>
    </w:p>
    <w:p w14:paraId="0B93CD2A"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B93CD2B"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Συνεπώς τα Πρακτικά της Παρασκευής 22 Δεκεμβρίου 2017, της Δευτέρας 8 Ιανουαρίου </w:t>
      </w:r>
      <w:r>
        <w:rPr>
          <w:rFonts w:eastAsia="Times New Roman" w:cs="Times New Roman"/>
          <w:szCs w:val="24"/>
        </w:rPr>
        <w:lastRenderedPageBreak/>
        <w:t>2018, της Τρίτης 9 Ιανουαρίου 2018 και της Πέμπτης 11 Ιανουαρίου 2018 επικυρώθηκαν.</w:t>
      </w:r>
    </w:p>
    <w:p w14:paraId="0B93CD2C"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w:t>
      </w:r>
      <w:r>
        <w:rPr>
          <w:rFonts w:eastAsia="Times New Roman" w:cs="Times New Roman"/>
          <w:szCs w:val="24"/>
        </w:rPr>
        <w:t>ριοι συνάδελφοι, δέχεστε στο σημείο αυτό να λύσουμε τη συνεδρίαση;</w:t>
      </w:r>
    </w:p>
    <w:p w14:paraId="0B93CD2D"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B93CD2E" w14:textId="77777777" w:rsidR="009028E6" w:rsidRDefault="00A2758D">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Με τη συναίνεση του Σώματος και ώρα 17</w:t>
      </w:r>
      <w:r>
        <w:rPr>
          <w:rFonts w:eastAsia="Times New Roman" w:cs="Times New Roman"/>
          <w:szCs w:val="24"/>
        </w:rPr>
        <w:t>.</w:t>
      </w:r>
      <w:r>
        <w:rPr>
          <w:rFonts w:eastAsia="Times New Roman" w:cs="Times New Roman"/>
          <w:szCs w:val="24"/>
        </w:rPr>
        <w:t>38</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15 Μαρτίου 2018 και ώρα 9.30΄</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 σύμφωνα με την ημερήσια διάταξη που έχει διανεμηθεί.</w:t>
      </w:r>
    </w:p>
    <w:p w14:paraId="0B93CD2F" w14:textId="77777777" w:rsidR="009028E6" w:rsidRDefault="00A2758D">
      <w:pPr>
        <w:tabs>
          <w:tab w:val="left" w:pos="3642"/>
          <w:tab w:val="center" w:pos="4753"/>
          <w:tab w:val="left" w:pos="6214"/>
        </w:tabs>
        <w:spacing w:after="0" w:line="600" w:lineRule="auto"/>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ΟΙ ΓΡΑΜΜΑΤΕΙΣ</w:t>
      </w:r>
    </w:p>
    <w:sectPr w:rsidR="009028E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tM0Q7anA6VgrGjQo9JyGhx4TpBU=" w:salt="7Awi6a34q6UVVfA3IwVcx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8E6"/>
    <w:rsid w:val="002C18A2"/>
    <w:rsid w:val="009028E6"/>
    <w:rsid w:val="00A275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C8F2"/>
  <w15:docId w15:val="{3EC48ABF-56E7-43CE-A9D4-C467037C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15C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15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601</MetadataID>
    <Session xmlns="641f345b-441b-4b81-9152-adc2e73ba5e1">Γ´</Session>
    <Date xmlns="641f345b-441b-4b81-9152-adc2e73ba5e1">2018-03-13T22:00:00+00:00</Date>
    <Status xmlns="641f345b-441b-4b81-9152-adc2e73ba5e1">
      <Url>http://srv-sp1/praktika/Lists/Incoming_Metadata/EditForm.aspx?ID=601&amp;Source=/praktika/Recordings_Library/Forms/AllItems.aspx</Url>
      <Description>Δημοσιεύτηκε</Description>
    </Status>
    <Meeting xmlns="641f345b-441b-4b81-9152-adc2e73ba5e1">ΠΖ´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4C4A7E-DD3D-4B44-96F8-71C61B2B17F2}">
  <ds:schemaRefs>
    <ds:schemaRef ds:uri="http://schemas.openxmlformats.org/package/2006/metadata/core-properties"/>
    <ds:schemaRef ds:uri="641f345b-441b-4b81-9152-adc2e73ba5e1"/>
    <ds:schemaRef ds:uri="http://www.w3.org/XML/1998/namespace"/>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4F58A7-FA11-491E-A170-3975DBC20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F69D85-A2EE-47AC-807D-C91C533A84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201</Pages>
  <Words>36799</Words>
  <Characters>198717</Characters>
  <Application>Microsoft Office Word</Application>
  <DocSecurity>0</DocSecurity>
  <Lines>1655</Lines>
  <Paragraphs>470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2018-03-20T12:24:00Z</dcterms:created>
  <dcterms:modified xsi:type="dcterms:W3CDTF">2018-03-20T12:24:00Z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