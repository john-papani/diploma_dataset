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1C767" w14:textId="77777777" w:rsidR="001F3AC8" w:rsidRPr="001F3AC8" w:rsidRDefault="001F3AC8" w:rsidP="001F3AC8">
      <w:pPr>
        <w:spacing w:after="0" w:line="360" w:lineRule="auto"/>
        <w:rPr>
          <w:ins w:id="0" w:author="Φλούδα Χριστίνα" w:date="2017-10-19T12:12:00Z"/>
          <w:rFonts w:eastAsia="Times New Roman"/>
          <w:szCs w:val="24"/>
          <w:lang w:eastAsia="en-US"/>
        </w:rPr>
      </w:pPr>
      <w:ins w:id="1" w:author="Φλούδα Χριστίνα" w:date="2017-10-19T12:12:00Z">
        <w:r w:rsidRPr="001F3AC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EEB84F8" w14:textId="77777777" w:rsidR="001F3AC8" w:rsidRPr="001F3AC8" w:rsidRDefault="001F3AC8" w:rsidP="001F3AC8">
      <w:pPr>
        <w:spacing w:after="0" w:line="360" w:lineRule="auto"/>
        <w:rPr>
          <w:ins w:id="2" w:author="Φλούδα Χριστίνα" w:date="2017-10-19T12:12:00Z"/>
          <w:rFonts w:eastAsia="Times New Roman"/>
          <w:szCs w:val="24"/>
          <w:lang w:eastAsia="en-US"/>
        </w:rPr>
      </w:pPr>
    </w:p>
    <w:p w14:paraId="0C591409" w14:textId="77777777" w:rsidR="001F3AC8" w:rsidRPr="001F3AC8" w:rsidRDefault="001F3AC8" w:rsidP="001F3AC8">
      <w:pPr>
        <w:spacing w:after="0" w:line="360" w:lineRule="auto"/>
        <w:rPr>
          <w:ins w:id="3" w:author="Φλούδα Χριστίνα" w:date="2017-10-19T12:12:00Z"/>
          <w:rFonts w:eastAsia="Times New Roman"/>
          <w:szCs w:val="24"/>
          <w:lang w:eastAsia="en-US"/>
        </w:rPr>
      </w:pPr>
      <w:ins w:id="4" w:author="Φλούδα Χριστίνα" w:date="2017-10-19T12:12:00Z">
        <w:r w:rsidRPr="001F3AC8">
          <w:rPr>
            <w:rFonts w:eastAsia="Times New Roman"/>
            <w:szCs w:val="24"/>
            <w:lang w:eastAsia="en-US"/>
          </w:rPr>
          <w:t>ΠΙΝΑΚΑΣ ΠΕΡΙΕΧΟΜΕΝΩΝ</w:t>
        </w:r>
      </w:ins>
    </w:p>
    <w:p w14:paraId="50624D00" w14:textId="77777777" w:rsidR="001F3AC8" w:rsidRPr="001F3AC8" w:rsidRDefault="001F3AC8" w:rsidP="001F3AC8">
      <w:pPr>
        <w:spacing w:after="0" w:line="360" w:lineRule="auto"/>
        <w:rPr>
          <w:ins w:id="5" w:author="Φλούδα Χριστίνα" w:date="2017-10-19T12:12:00Z"/>
          <w:rFonts w:eastAsia="Times New Roman"/>
          <w:szCs w:val="24"/>
          <w:lang w:eastAsia="en-US"/>
        </w:rPr>
      </w:pPr>
      <w:ins w:id="6" w:author="Φλούδα Χριστίνα" w:date="2017-10-19T12:12:00Z">
        <w:r w:rsidRPr="001F3AC8">
          <w:rPr>
            <w:rFonts w:eastAsia="Times New Roman"/>
            <w:szCs w:val="24"/>
            <w:lang w:eastAsia="en-US"/>
          </w:rPr>
          <w:t xml:space="preserve">ΙΖ΄ ΠΕΡΙΟΔΟΣ </w:t>
        </w:r>
      </w:ins>
    </w:p>
    <w:p w14:paraId="6630C786" w14:textId="77777777" w:rsidR="001F3AC8" w:rsidRPr="001F3AC8" w:rsidRDefault="001F3AC8" w:rsidP="001F3AC8">
      <w:pPr>
        <w:spacing w:after="0" w:line="360" w:lineRule="auto"/>
        <w:rPr>
          <w:ins w:id="7" w:author="Φλούδα Χριστίνα" w:date="2017-10-19T12:12:00Z"/>
          <w:rFonts w:eastAsia="Times New Roman"/>
          <w:szCs w:val="24"/>
          <w:lang w:eastAsia="en-US"/>
        </w:rPr>
      </w:pPr>
      <w:ins w:id="8" w:author="Φλούδα Χριστίνα" w:date="2017-10-19T12:12:00Z">
        <w:r w:rsidRPr="001F3AC8">
          <w:rPr>
            <w:rFonts w:eastAsia="Times New Roman"/>
            <w:szCs w:val="24"/>
            <w:lang w:eastAsia="en-US"/>
          </w:rPr>
          <w:t>ΠΡΟΕΔΡΕΥΟΜΕΝΗΣ ΚΟΙΝΟΒΟΥΛΕΥΤΙΚΗΣ ΔΗΜΟΚΡΑΤΙΑΣ</w:t>
        </w:r>
      </w:ins>
    </w:p>
    <w:p w14:paraId="7863474D" w14:textId="77777777" w:rsidR="001F3AC8" w:rsidRPr="001F3AC8" w:rsidRDefault="001F3AC8" w:rsidP="001F3AC8">
      <w:pPr>
        <w:spacing w:after="0" w:line="360" w:lineRule="auto"/>
        <w:rPr>
          <w:ins w:id="9" w:author="Φλούδα Χριστίνα" w:date="2017-10-19T12:12:00Z"/>
          <w:rFonts w:eastAsia="Times New Roman"/>
          <w:szCs w:val="24"/>
          <w:lang w:eastAsia="en-US"/>
        </w:rPr>
      </w:pPr>
      <w:ins w:id="10" w:author="Φλούδα Χριστίνα" w:date="2017-10-19T12:12:00Z">
        <w:r w:rsidRPr="001F3AC8">
          <w:rPr>
            <w:rFonts w:eastAsia="Times New Roman"/>
            <w:szCs w:val="24"/>
            <w:lang w:eastAsia="en-US"/>
          </w:rPr>
          <w:t>ΣΥΝΟΔΟΣ Γ΄</w:t>
        </w:r>
      </w:ins>
    </w:p>
    <w:p w14:paraId="13B35D32" w14:textId="77777777" w:rsidR="001F3AC8" w:rsidRPr="001F3AC8" w:rsidRDefault="001F3AC8" w:rsidP="001F3AC8">
      <w:pPr>
        <w:spacing w:after="0" w:line="360" w:lineRule="auto"/>
        <w:rPr>
          <w:ins w:id="11" w:author="Φλούδα Χριστίνα" w:date="2017-10-19T12:12:00Z"/>
          <w:rFonts w:eastAsia="Times New Roman"/>
          <w:szCs w:val="24"/>
          <w:lang w:eastAsia="en-US"/>
        </w:rPr>
      </w:pPr>
    </w:p>
    <w:p w14:paraId="630B0354" w14:textId="77777777" w:rsidR="001F3AC8" w:rsidRPr="001F3AC8" w:rsidRDefault="001F3AC8" w:rsidP="001F3AC8">
      <w:pPr>
        <w:spacing w:after="0" w:line="360" w:lineRule="auto"/>
        <w:rPr>
          <w:ins w:id="12" w:author="Φλούδα Χριστίνα" w:date="2017-10-19T12:12:00Z"/>
          <w:rFonts w:eastAsia="Times New Roman"/>
          <w:szCs w:val="24"/>
          <w:lang w:eastAsia="en-US"/>
        </w:rPr>
      </w:pPr>
      <w:ins w:id="13" w:author="Φλούδα Χριστίνα" w:date="2017-10-19T12:12:00Z">
        <w:r w:rsidRPr="001F3AC8">
          <w:rPr>
            <w:rFonts w:eastAsia="Times New Roman"/>
            <w:szCs w:val="24"/>
            <w:lang w:eastAsia="en-US"/>
          </w:rPr>
          <w:t>ΣΥΝΕΔΡΙΑΣΗ Θ΄</w:t>
        </w:r>
      </w:ins>
    </w:p>
    <w:p w14:paraId="388BA840" w14:textId="77777777" w:rsidR="001F3AC8" w:rsidRPr="001F3AC8" w:rsidRDefault="001F3AC8" w:rsidP="001F3AC8">
      <w:pPr>
        <w:spacing w:after="0" w:line="360" w:lineRule="auto"/>
        <w:rPr>
          <w:ins w:id="14" w:author="Φλούδα Χριστίνα" w:date="2017-10-19T12:12:00Z"/>
          <w:rFonts w:eastAsia="Times New Roman"/>
          <w:szCs w:val="24"/>
          <w:lang w:eastAsia="en-US"/>
        </w:rPr>
      </w:pPr>
      <w:ins w:id="15" w:author="Φλούδα Χριστίνα" w:date="2017-10-19T12:12:00Z">
        <w:r w:rsidRPr="001F3AC8">
          <w:rPr>
            <w:rFonts w:eastAsia="Times New Roman"/>
            <w:szCs w:val="24"/>
            <w:lang w:eastAsia="en-US"/>
          </w:rPr>
          <w:t>Παρασκευή  13 Οκτωβρίου 2017</w:t>
        </w:r>
      </w:ins>
    </w:p>
    <w:p w14:paraId="60C266F4" w14:textId="77777777" w:rsidR="001F3AC8" w:rsidRPr="001F3AC8" w:rsidRDefault="001F3AC8" w:rsidP="001F3AC8">
      <w:pPr>
        <w:spacing w:after="0" w:line="360" w:lineRule="auto"/>
        <w:rPr>
          <w:ins w:id="16" w:author="Φλούδα Χριστίνα" w:date="2017-10-19T12:12:00Z"/>
          <w:rFonts w:eastAsia="Times New Roman"/>
          <w:szCs w:val="24"/>
          <w:lang w:eastAsia="en-US"/>
        </w:rPr>
      </w:pPr>
    </w:p>
    <w:p w14:paraId="1CF49854" w14:textId="77777777" w:rsidR="001F3AC8" w:rsidRPr="001F3AC8" w:rsidRDefault="001F3AC8" w:rsidP="001F3AC8">
      <w:pPr>
        <w:spacing w:after="0" w:line="360" w:lineRule="auto"/>
        <w:rPr>
          <w:ins w:id="17" w:author="Φλούδα Χριστίνα" w:date="2017-10-19T12:12:00Z"/>
          <w:rFonts w:eastAsia="Times New Roman"/>
          <w:szCs w:val="24"/>
          <w:lang w:eastAsia="en-US"/>
        </w:rPr>
      </w:pPr>
      <w:ins w:id="18" w:author="Φλούδα Χριστίνα" w:date="2017-10-19T12:12:00Z">
        <w:r w:rsidRPr="001F3AC8">
          <w:rPr>
            <w:rFonts w:eastAsia="Times New Roman"/>
            <w:szCs w:val="24"/>
            <w:lang w:eastAsia="en-US"/>
          </w:rPr>
          <w:t>ΘΕΜΑΤΑ</w:t>
        </w:r>
      </w:ins>
    </w:p>
    <w:p w14:paraId="6E848164" w14:textId="77777777" w:rsidR="001F3AC8" w:rsidRPr="001F3AC8" w:rsidRDefault="001F3AC8" w:rsidP="001F3AC8">
      <w:pPr>
        <w:spacing w:after="0" w:line="360" w:lineRule="auto"/>
        <w:rPr>
          <w:ins w:id="19" w:author="Φλούδα Χριστίνα" w:date="2017-10-19T12:12:00Z"/>
          <w:rFonts w:eastAsia="Times New Roman"/>
          <w:szCs w:val="24"/>
          <w:lang w:eastAsia="en-US"/>
        </w:rPr>
      </w:pPr>
      <w:ins w:id="20" w:author="Φλούδα Χριστίνα" w:date="2017-10-19T12:12:00Z">
        <w:r w:rsidRPr="001F3AC8">
          <w:rPr>
            <w:rFonts w:eastAsia="Times New Roman"/>
            <w:szCs w:val="24"/>
            <w:lang w:eastAsia="en-US"/>
          </w:rPr>
          <w:t xml:space="preserve"> </w:t>
        </w:r>
        <w:r w:rsidRPr="001F3AC8">
          <w:rPr>
            <w:rFonts w:eastAsia="Times New Roman"/>
            <w:szCs w:val="24"/>
            <w:lang w:eastAsia="en-US"/>
          </w:rPr>
          <w:br/>
          <w:t xml:space="preserve">Α. ΕΙΔΙΚΑ ΘΕΜΑΤΑ </w:t>
        </w:r>
        <w:r w:rsidRPr="001F3AC8">
          <w:rPr>
            <w:rFonts w:eastAsia="Times New Roman"/>
            <w:szCs w:val="24"/>
            <w:lang w:eastAsia="en-US"/>
          </w:rPr>
          <w:br/>
          <w:t xml:space="preserve">1. Επικύρωση Πρακτικών, σελ. </w:t>
        </w:r>
        <w:r w:rsidRPr="001F3AC8">
          <w:rPr>
            <w:rFonts w:eastAsia="Times New Roman"/>
            <w:szCs w:val="24"/>
            <w:lang w:eastAsia="en-US"/>
          </w:rPr>
          <w:br/>
          <w:t xml:space="preserve">2.  Άδεια απουσίας του Βουλευτή κ. Θ. Θεοχάρη, σελ. </w:t>
        </w:r>
        <w:r w:rsidRPr="001F3AC8">
          <w:rPr>
            <w:rFonts w:eastAsia="Times New Roman"/>
            <w:szCs w:val="24"/>
            <w:lang w:eastAsia="en-US"/>
          </w:rPr>
          <w:br/>
          <w:t xml:space="preserve">3. Επί διαδικαστικού θέματος, σελ. </w:t>
        </w:r>
        <w:r w:rsidRPr="001F3AC8">
          <w:rPr>
            <w:rFonts w:eastAsia="Times New Roman"/>
            <w:szCs w:val="24"/>
            <w:lang w:eastAsia="en-US"/>
          </w:rPr>
          <w:br/>
          <w:t xml:space="preserve">4. Ανακοινώνεται ότι η Ειδική Μόνιμη Επιτροπή Σωφρονιστικού Συστήματος και λοιπών Δομών Εγκλεισμού Κρατουμένων καταθέτει την έκθεσή της, σύμφωνα με το άρθρο 43Α παρ. 5 του Κανονισμού της Βουλής, σελ. </w:t>
        </w:r>
        <w:r w:rsidRPr="001F3AC8">
          <w:rPr>
            <w:rFonts w:eastAsia="Times New Roman"/>
            <w:szCs w:val="24"/>
            <w:lang w:eastAsia="en-US"/>
          </w:rPr>
          <w:br/>
          <w:t xml:space="preserve"> </w:t>
        </w:r>
        <w:r w:rsidRPr="001F3AC8">
          <w:rPr>
            <w:rFonts w:eastAsia="Times New Roman"/>
            <w:szCs w:val="24"/>
            <w:lang w:eastAsia="en-US"/>
          </w:rPr>
          <w:br/>
          <w:t xml:space="preserve">Β. ΚΟΙΝΟΒΟΥΛΕΥΤΙΚΟΣ ΕΛΕΓΧΟΣ </w:t>
        </w:r>
        <w:r w:rsidRPr="001F3AC8">
          <w:rPr>
            <w:rFonts w:eastAsia="Times New Roman"/>
            <w:szCs w:val="24"/>
            <w:lang w:eastAsia="en-US"/>
          </w:rPr>
          <w:br/>
          <w:t xml:space="preserve">Ανακοίνωση του δελτίου επικαίρων ερωτήσεων της Δευτέρας 16 Οκτωβρίου 2017, σελ. </w:t>
        </w:r>
        <w:r w:rsidRPr="001F3AC8">
          <w:rPr>
            <w:rFonts w:eastAsia="Times New Roman"/>
            <w:szCs w:val="24"/>
            <w:lang w:eastAsia="en-US"/>
          </w:rPr>
          <w:br/>
        </w:r>
      </w:ins>
    </w:p>
    <w:p w14:paraId="6C64BFFA" w14:textId="77777777" w:rsidR="001F3AC8" w:rsidRPr="001F3AC8" w:rsidRDefault="001F3AC8" w:rsidP="001F3AC8">
      <w:pPr>
        <w:spacing w:after="0" w:line="360" w:lineRule="auto"/>
        <w:rPr>
          <w:ins w:id="21" w:author="Φλούδα Χριστίνα" w:date="2017-10-19T12:12:00Z"/>
          <w:rFonts w:eastAsia="Times New Roman"/>
          <w:szCs w:val="24"/>
          <w:lang w:eastAsia="en-US"/>
        </w:rPr>
      </w:pPr>
      <w:ins w:id="22" w:author="Φλούδα Χριστίνα" w:date="2017-10-19T12:12:00Z">
        <w:r w:rsidRPr="001F3AC8">
          <w:rPr>
            <w:rFonts w:eastAsia="Times New Roman"/>
            <w:szCs w:val="24"/>
            <w:lang w:eastAsia="en-US"/>
          </w:rPr>
          <w:t>ΠΡΟΕΔΡΕΥΩΝ</w:t>
        </w:r>
      </w:ins>
    </w:p>
    <w:p w14:paraId="7025D453" w14:textId="77777777" w:rsidR="001F3AC8" w:rsidRPr="001F3AC8" w:rsidRDefault="001F3AC8" w:rsidP="001F3AC8">
      <w:pPr>
        <w:spacing w:after="0" w:line="360" w:lineRule="auto"/>
        <w:rPr>
          <w:ins w:id="23" w:author="Φλούδα Χριστίνα" w:date="2017-10-19T12:12:00Z"/>
          <w:rFonts w:eastAsia="Times New Roman"/>
          <w:szCs w:val="24"/>
          <w:lang w:eastAsia="en-US"/>
        </w:rPr>
      </w:pPr>
    </w:p>
    <w:p w14:paraId="764F73C1" w14:textId="77777777" w:rsidR="001F3AC8" w:rsidRPr="001F3AC8" w:rsidRDefault="001F3AC8" w:rsidP="001F3AC8">
      <w:pPr>
        <w:spacing w:after="0" w:line="360" w:lineRule="auto"/>
        <w:rPr>
          <w:ins w:id="24" w:author="Φλούδα Χριστίνα" w:date="2017-10-19T12:12:00Z"/>
          <w:rFonts w:eastAsia="Times New Roman"/>
          <w:szCs w:val="24"/>
          <w:lang w:eastAsia="en-US"/>
        </w:rPr>
      </w:pPr>
      <w:ins w:id="25" w:author="Φλούδα Χριστίνα" w:date="2017-10-19T12:12:00Z">
        <w:r w:rsidRPr="001F3AC8">
          <w:rPr>
            <w:rFonts w:eastAsia="Times New Roman"/>
            <w:szCs w:val="24"/>
            <w:lang w:eastAsia="en-US"/>
          </w:rPr>
          <w:t>ΚΑΜΜΕΝΟΣ Δ. , σελ.</w:t>
        </w:r>
        <w:r w:rsidRPr="001F3AC8">
          <w:rPr>
            <w:rFonts w:eastAsia="Times New Roman"/>
            <w:szCs w:val="24"/>
            <w:lang w:eastAsia="en-US"/>
          </w:rPr>
          <w:br/>
        </w:r>
      </w:ins>
    </w:p>
    <w:p w14:paraId="611899D7" w14:textId="77777777" w:rsidR="001F3AC8" w:rsidRPr="001F3AC8" w:rsidRDefault="001F3AC8" w:rsidP="001F3AC8">
      <w:pPr>
        <w:spacing w:after="0" w:line="360" w:lineRule="auto"/>
        <w:rPr>
          <w:ins w:id="26" w:author="Φλούδα Χριστίνα" w:date="2017-10-19T12:12:00Z"/>
          <w:rFonts w:eastAsia="Times New Roman"/>
          <w:szCs w:val="24"/>
          <w:lang w:eastAsia="en-US"/>
        </w:rPr>
      </w:pPr>
      <w:ins w:id="27" w:author="Φλούδα Χριστίνα" w:date="2017-10-19T12:12:00Z">
        <w:r w:rsidRPr="001F3AC8">
          <w:rPr>
            <w:rFonts w:eastAsia="Times New Roman"/>
            <w:szCs w:val="24"/>
            <w:lang w:eastAsia="en-US"/>
          </w:rPr>
          <w:t>ΟΜΙΛΗΤΕΣ</w:t>
        </w:r>
      </w:ins>
    </w:p>
    <w:p w14:paraId="70DDE813" w14:textId="07D2A826" w:rsidR="001F3AC8" w:rsidRDefault="001F3AC8" w:rsidP="001F3AC8">
      <w:pPr>
        <w:spacing w:line="600" w:lineRule="auto"/>
        <w:ind w:firstLine="720"/>
        <w:jc w:val="center"/>
        <w:rPr>
          <w:ins w:id="28" w:author="Φλούδα Χριστίνα" w:date="2017-10-19T12:12:00Z"/>
          <w:rFonts w:eastAsia="Times New Roman"/>
          <w:szCs w:val="24"/>
        </w:rPr>
      </w:pPr>
      <w:ins w:id="29" w:author="Φλούδα Χριστίνα" w:date="2017-10-19T12:12:00Z">
        <w:r w:rsidRPr="001F3AC8">
          <w:rPr>
            <w:rFonts w:eastAsia="Times New Roman"/>
            <w:szCs w:val="24"/>
            <w:lang w:eastAsia="en-US"/>
          </w:rPr>
          <w:br/>
          <w:t>Α. Επί διαδικαστικού θέματος:</w:t>
        </w:r>
        <w:r w:rsidRPr="001F3AC8">
          <w:rPr>
            <w:rFonts w:eastAsia="Times New Roman"/>
            <w:szCs w:val="24"/>
            <w:lang w:eastAsia="en-US"/>
          </w:rPr>
          <w:br/>
          <w:t>ΚΑΜΜΕΝΟΣ Δ. , σελ.</w:t>
        </w:r>
        <w:r w:rsidRPr="001F3AC8">
          <w:rPr>
            <w:rFonts w:eastAsia="Times New Roman"/>
            <w:szCs w:val="24"/>
            <w:lang w:eastAsia="en-US"/>
          </w:rPr>
          <w:br/>
        </w:r>
      </w:ins>
    </w:p>
    <w:p w14:paraId="4B4BEEE9" w14:textId="77777777" w:rsidR="0018517A" w:rsidRDefault="00F235C7">
      <w:pPr>
        <w:spacing w:line="600" w:lineRule="auto"/>
        <w:ind w:firstLine="720"/>
        <w:jc w:val="center"/>
        <w:rPr>
          <w:rFonts w:eastAsia="Times New Roman"/>
          <w:szCs w:val="24"/>
        </w:rPr>
      </w:pPr>
      <w:r>
        <w:rPr>
          <w:rFonts w:eastAsia="Times New Roman"/>
          <w:szCs w:val="24"/>
        </w:rPr>
        <w:t>ΠΡΑΚΤΙΚΑ ΒΟΥΛΗΣ</w:t>
      </w:r>
    </w:p>
    <w:p w14:paraId="4B4BEEEA" w14:textId="77777777" w:rsidR="0018517A" w:rsidRDefault="00F235C7">
      <w:pPr>
        <w:spacing w:line="600" w:lineRule="auto"/>
        <w:ind w:firstLine="720"/>
        <w:jc w:val="center"/>
        <w:rPr>
          <w:rFonts w:eastAsia="Times New Roman"/>
          <w:szCs w:val="24"/>
        </w:rPr>
      </w:pPr>
      <w:r>
        <w:rPr>
          <w:rFonts w:eastAsia="Times New Roman"/>
          <w:szCs w:val="24"/>
        </w:rPr>
        <w:t xml:space="preserve">ΙΖ΄ ΠΕΡΙΟΔΟΣ </w:t>
      </w:r>
    </w:p>
    <w:p w14:paraId="4B4BEEEB" w14:textId="77777777" w:rsidR="0018517A" w:rsidRDefault="00F235C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B4BEEEC" w14:textId="77777777" w:rsidR="0018517A" w:rsidRDefault="00F235C7">
      <w:pPr>
        <w:spacing w:line="600" w:lineRule="auto"/>
        <w:ind w:firstLine="720"/>
        <w:jc w:val="center"/>
        <w:rPr>
          <w:rFonts w:eastAsia="Times New Roman"/>
          <w:szCs w:val="24"/>
        </w:rPr>
      </w:pPr>
      <w:r>
        <w:rPr>
          <w:rFonts w:eastAsia="Times New Roman"/>
          <w:szCs w:val="24"/>
        </w:rPr>
        <w:t>ΣΥΝΟΔΟΣ Γ΄</w:t>
      </w:r>
    </w:p>
    <w:p w14:paraId="4B4BEEED" w14:textId="77777777" w:rsidR="0018517A" w:rsidRDefault="00F235C7">
      <w:pPr>
        <w:spacing w:line="600" w:lineRule="auto"/>
        <w:ind w:firstLine="720"/>
        <w:jc w:val="center"/>
        <w:rPr>
          <w:rFonts w:eastAsia="Times New Roman"/>
          <w:szCs w:val="24"/>
        </w:rPr>
      </w:pPr>
      <w:r>
        <w:rPr>
          <w:rFonts w:eastAsia="Times New Roman"/>
          <w:szCs w:val="24"/>
        </w:rPr>
        <w:t>ΣΥΝΕΔΡΙΑΣΗ  Θ΄</w:t>
      </w:r>
    </w:p>
    <w:p w14:paraId="4B4BEEEE" w14:textId="77777777" w:rsidR="0018517A" w:rsidRDefault="00F235C7">
      <w:pPr>
        <w:spacing w:line="600" w:lineRule="auto"/>
        <w:ind w:firstLine="720"/>
        <w:jc w:val="center"/>
        <w:rPr>
          <w:rFonts w:eastAsia="Times New Roman"/>
          <w:szCs w:val="24"/>
        </w:rPr>
      </w:pPr>
      <w:r>
        <w:rPr>
          <w:rFonts w:eastAsia="Times New Roman"/>
          <w:szCs w:val="24"/>
        </w:rPr>
        <w:t>Παρασκευή 13 Οκτωβρίου 2017</w:t>
      </w:r>
    </w:p>
    <w:p w14:paraId="4B4BEEEF" w14:textId="77777777" w:rsidR="0018517A" w:rsidRDefault="00F235C7">
      <w:pPr>
        <w:spacing w:line="600" w:lineRule="auto"/>
        <w:ind w:firstLine="720"/>
        <w:jc w:val="both"/>
        <w:rPr>
          <w:rFonts w:eastAsia="Times New Roman"/>
          <w:szCs w:val="24"/>
        </w:rPr>
      </w:pPr>
      <w:r>
        <w:rPr>
          <w:rFonts w:eastAsia="Times New Roman"/>
          <w:szCs w:val="24"/>
        </w:rPr>
        <w:t>Αθήνα, σήμερα στις 13 Οκτωβρίου 2017, ημέρα Παρασκευή και ώρα 10.03΄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Η΄ Αντιπροέδρου αυτής κ. </w:t>
      </w:r>
      <w:r w:rsidRPr="00735DA8">
        <w:rPr>
          <w:rFonts w:eastAsia="Times New Roman"/>
          <w:b/>
          <w:szCs w:val="24"/>
        </w:rPr>
        <w:t>ΔΗΜΗΤΡΙΟΥ ΚΑΜΜΕΝΟΥ</w:t>
      </w:r>
      <w:r>
        <w:rPr>
          <w:rFonts w:eastAsia="Times New Roman"/>
          <w:szCs w:val="24"/>
        </w:rPr>
        <w:t>.</w:t>
      </w:r>
    </w:p>
    <w:p w14:paraId="4B4BEEF0" w14:textId="77777777" w:rsidR="0018517A" w:rsidRDefault="00F235C7">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 ΠΡΟΕΔΡΕΥΩΝ (Δημήτριος Καμμένος): </w:t>
      </w:r>
      <w:r>
        <w:rPr>
          <w:rFonts w:eastAsia="Times New Roman"/>
          <w:szCs w:val="24"/>
        </w:rPr>
        <w:t>Κυρίες και κύριοι συνάδελφοι, αρχίζει η συνεδρίαση.</w:t>
      </w:r>
    </w:p>
    <w:p w14:paraId="4B4BEEF1" w14:textId="77777777" w:rsidR="0018517A" w:rsidRDefault="00F235C7">
      <w:pPr>
        <w:spacing w:line="600" w:lineRule="auto"/>
        <w:ind w:firstLine="720"/>
        <w:jc w:val="both"/>
        <w:rPr>
          <w:rFonts w:eastAsia="Times New Roman"/>
          <w:szCs w:val="24"/>
        </w:rPr>
      </w:pPr>
      <w:r>
        <w:rPr>
          <w:rFonts w:eastAsia="Times New Roman"/>
          <w:szCs w:val="24"/>
        </w:rPr>
        <w:t>(ΕΠΙΚΥΡΩ</w:t>
      </w:r>
      <w:r>
        <w:rPr>
          <w:rFonts w:eastAsia="Times New Roman"/>
          <w:szCs w:val="24"/>
        </w:rPr>
        <w:t>ΣΗ ΠΡΑΚΤΙΚΩΝ: Σύμφωνα με την από 12</w:t>
      </w:r>
      <w:r w:rsidRPr="00735DA8">
        <w:rPr>
          <w:rFonts w:eastAsia="Times New Roman"/>
          <w:szCs w:val="24"/>
        </w:rPr>
        <w:t>-</w:t>
      </w:r>
      <w:r>
        <w:rPr>
          <w:rFonts w:eastAsia="Times New Roman"/>
          <w:szCs w:val="24"/>
        </w:rPr>
        <w:t>10</w:t>
      </w:r>
      <w:r w:rsidRPr="00735DA8">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Η΄ συνεδριάσεώς του, της Πέμπτης 12 Οκτωβρίου 2017, σε ό,τι αφορά την ψήφιση στο σύνολο του σχεδίου νόμου: «</w:t>
      </w:r>
      <w:r>
        <w:rPr>
          <w:rFonts w:eastAsia="Times New Roman" w:cs="Times New Roman"/>
          <w:szCs w:val="24"/>
        </w:rPr>
        <w:t>Διακίνηση και εμπορία νω</w:t>
      </w:r>
      <w:r>
        <w:rPr>
          <w:rFonts w:eastAsia="Times New Roman" w:cs="Times New Roman"/>
          <w:szCs w:val="24"/>
        </w:rPr>
        <w:t xml:space="preserve">πών και </w:t>
      </w:r>
      <w:proofErr w:type="spellStart"/>
      <w:r>
        <w:rPr>
          <w:rFonts w:eastAsia="Times New Roman" w:cs="Times New Roman"/>
          <w:szCs w:val="24"/>
        </w:rPr>
        <w:t>ευαλλοίωτων</w:t>
      </w:r>
      <w:proofErr w:type="spellEnd"/>
      <w:r>
        <w:rPr>
          <w:rFonts w:eastAsia="Times New Roman" w:cs="Times New Roman"/>
          <w:szCs w:val="24"/>
        </w:rPr>
        <w:t xml:space="preserve"> αγροτικών προϊόντων και άλλες διατάξεις</w:t>
      </w:r>
      <w:r>
        <w:rPr>
          <w:rFonts w:eastAsia="Times New Roman"/>
          <w:szCs w:val="24"/>
        </w:rPr>
        <w:t>»)</w:t>
      </w:r>
    </w:p>
    <w:p w14:paraId="4B4BEEF2" w14:textId="3EDA698C" w:rsidR="0018517A" w:rsidDel="00F235C7" w:rsidRDefault="0018517A">
      <w:pPr>
        <w:spacing w:line="600" w:lineRule="auto"/>
        <w:ind w:firstLine="720"/>
        <w:jc w:val="center"/>
        <w:rPr>
          <w:del w:id="30" w:author="Φλούδα Χριστίνα" w:date="2017-10-19T12:13:00Z"/>
          <w:rFonts w:eastAsia="Times New Roman"/>
          <w:szCs w:val="24"/>
        </w:rPr>
      </w:pPr>
    </w:p>
    <w:p w14:paraId="4B4BEEF3" w14:textId="77777777" w:rsidR="0018517A" w:rsidRDefault="00F235C7">
      <w:pPr>
        <w:spacing w:line="600" w:lineRule="auto"/>
        <w:ind w:firstLine="720"/>
        <w:jc w:val="both"/>
        <w:rPr>
          <w:rFonts w:eastAsia="Times New Roman"/>
          <w:szCs w:val="24"/>
        </w:rPr>
      </w:pPr>
      <w:bookmarkStart w:id="31" w:name="_GoBack"/>
      <w:bookmarkEnd w:id="31"/>
      <w:r>
        <w:rPr>
          <w:rFonts w:eastAsia="Times New Roman"/>
          <w:szCs w:val="24"/>
        </w:rPr>
        <w:lastRenderedPageBreak/>
        <w:t>Έχω την τιμή να ανακοινώσω στο Σώμα το δελτίο επ</w:t>
      </w:r>
      <w:r>
        <w:rPr>
          <w:rFonts w:eastAsia="Times New Roman"/>
          <w:szCs w:val="24"/>
        </w:rPr>
        <w:t>ί</w:t>
      </w:r>
      <w:r>
        <w:rPr>
          <w:rFonts w:eastAsia="Times New Roman"/>
          <w:szCs w:val="24"/>
        </w:rPr>
        <w:t>κα</w:t>
      </w:r>
      <w:r>
        <w:rPr>
          <w:rFonts w:eastAsia="Times New Roman"/>
          <w:szCs w:val="24"/>
        </w:rPr>
        <w:t>ι</w:t>
      </w:r>
      <w:r>
        <w:rPr>
          <w:rFonts w:eastAsia="Times New Roman"/>
          <w:szCs w:val="24"/>
        </w:rPr>
        <w:t>ρων ερωτήσεων της Δευτέρας 16 Οκτωβρίου 2017.</w:t>
      </w:r>
      <w:r w:rsidRPr="00BA4515">
        <w:rPr>
          <w:rFonts w:eastAsia="Times New Roman"/>
          <w:szCs w:val="24"/>
        </w:rPr>
        <w:t xml:space="preserve"> </w:t>
      </w:r>
    </w:p>
    <w:p w14:paraId="4B4BEEF4" w14:textId="77777777" w:rsidR="0018517A" w:rsidRDefault="00F235C7">
      <w:pPr>
        <w:spacing w:line="600" w:lineRule="auto"/>
        <w:ind w:firstLine="720"/>
        <w:jc w:val="center"/>
        <w:rPr>
          <w:rFonts w:eastAsia="Times New Roman"/>
          <w:szCs w:val="24"/>
        </w:rPr>
      </w:pPr>
      <w:r>
        <w:rPr>
          <w:rFonts w:eastAsia="Times New Roman"/>
          <w:szCs w:val="24"/>
        </w:rPr>
        <w:t>Α΄</w:t>
      </w:r>
    </w:p>
    <w:p w14:paraId="4B4BEEF5" w14:textId="77777777" w:rsidR="0018517A" w:rsidRDefault="00F235C7">
      <w:pPr>
        <w:spacing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w:t>
      </w:r>
      <w:r>
        <w:rPr>
          <w:rFonts w:eastAsia="Times New Roman"/>
          <w:szCs w:val="24"/>
        </w:rPr>
        <w:t xml:space="preserve"> </w:t>
      </w:r>
      <w:r>
        <w:rPr>
          <w:rFonts w:eastAsia="Times New Roman"/>
          <w:szCs w:val="24"/>
        </w:rPr>
        <w:t>Π</w:t>
      </w:r>
      <w:r>
        <w:rPr>
          <w:rFonts w:eastAsia="Times New Roman"/>
          <w:szCs w:val="24"/>
        </w:rPr>
        <w:t xml:space="preserve">ρώτου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w:t>
      </w:r>
      <w:r>
        <w:rPr>
          <w:rFonts w:eastAsia="Times New Roman"/>
          <w:szCs w:val="24"/>
        </w:rPr>
        <w:t>ς)</w:t>
      </w:r>
    </w:p>
    <w:p w14:paraId="4B4BEEF6" w14:textId="77777777" w:rsidR="0018517A" w:rsidRDefault="00F235C7">
      <w:pPr>
        <w:spacing w:line="600" w:lineRule="auto"/>
        <w:ind w:firstLine="720"/>
        <w:jc w:val="both"/>
        <w:rPr>
          <w:rFonts w:eastAsia="Times New Roman"/>
          <w:szCs w:val="24"/>
        </w:rPr>
      </w:pPr>
      <w:r>
        <w:rPr>
          <w:rFonts w:eastAsia="Times New Roman"/>
          <w:szCs w:val="24"/>
        </w:rPr>
        <w:t xml:space="preserve">1. Η με αριθμό 45/9-10-2017 επίκαιρη ερώτηση του Βουλευτή Κιλκίς της Νέας Δημοκρατίας κ. Γεωργίου Γεωργαντά προς τον Υπουργό Οικονομικών, με θέμα: «Συνεχίζει η Υπουργός την αδικία με το τέλος επιτηδεύματος στα μικρά χωριά». </w:t>
      </w:r>
    </w:p>
    <w:p w14:paraId="4B4BEEF7" w14:textId="77777777" w:rsidR="0018517A" w:rsidRDefault="00F235C7">
      <w:pPr>
        <w:spacing w:line="600" w:lineRule="auto"/>
        <w:ind w:firstLine="720"/>
        <w:jc w:val="both"/>
        <w:rPr>
          <w:rFonts w:eastAsia="Times New Roman"/>
          <w:szCs w:val="24"/>
        </w:rPr>
      </w:pPr>
      <w:r>
        <w:rPr>
          <w:rFonts w:eastAsia="Times New Roman"/>
          <w:szCs w:val="24"/>
        </w:rPr>
        <w:t xml:space="preserve">2. Η με αριθμό 27/5-10-2017 </w:t>
      </w:r>
      <w:r>
        <w:rPr>
          <w:rFonts w:eastAsia="Times New Roman"/>
          <w:szCs w:val="24"/>
        </w:rPr>
        <w:t>επίκαιρη ερώτηση του Βουλευτή Λακωνίας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Λεωνίδα Γρηγοράκου προς τον Υπουργό Υγείας, με θέμα: «Περικοπή των νοσηλίων σε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(ΜΕΘ) ιδιωτικών κλινικών». </w:t>
      </w:r>
    </w:p>
    <w:p w14:paraId="4B4BEEF8" w14:textId="77777777" w:rsidR="0018517A" w:rsidRDefault="00F235C7">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w:t>
      </w:r>
      <w:r>
        <w:rPr>
          <w:rFonts w:eastAsia="Times New Roman"/>
          <w:szCs w:val="24"/>
        </w:rPr>
        <w:t>Δ</w:t>
      </w:r>
      <w:r>
        <w:rPr>
          <w:rFonts w:eastAsia="Times New Roman"/>
          <w:szCs w:val="24"/>
        </w:rPr>
        <w:t>ε</w:t>
      </w:r>
      <w:r>
        <w:rPr>
          <w:rFonts w:eastAsia="Times New Roman"/>
          <w:szCs w:val="24"/>
        </w:rPr>
        <w:t>ύ</w:t>
      </w:r>
      <w:r>
        <w:rPr>
          <w:rFonts w:eastAsia="Times New Roman"/>
          <w:szCs w:val="24"/>
        </w:rPr>
        <w:t>τ</w:t>
      </w:r>
      <w:r>
        <w:rPr>
          <w:rFonts w:eastAsia="Times New Roman"/>
          <w:szCs w:val="24"/>
        </w:rPr>
        <w:t>ε</w:t>
      </w:r>
      <w:r>
        <w:rPr>
          <w:rFonts w:eastAsia="Times New Roman"/>
          <w:szCs w:val="24"/>
        </w:rPr>
        <w:t xml:space="preserve">ρου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 xml:space="preserve">ονισμού της </w:t>
      </w:r>
      <w:r>
        <w:rPr>
          <w:rFonts w:eastAsia="Times New Roman"/>
          <w:szCs w:val="24"/>
        </w:rPr>
        <w:t>Βουλής)</w:t>
      </w:r>
    </w:p>
    <w:p w14:paraId="4B4BEEF9" w14:textId="77777777" w:rsidR="0018517A" w:rsidRDefault="00F235C7">
      <w:pPr>
        <w:spacing w:line="600" w:lineRule="auto"/>
        <w:ind w:firstLine="720"/>
        <w:jc w:val="both"/>
        <w:rPr>
          <w:rFonts w:eastAsia="Times New Roman"/>
          <w:szCs w:val="24"/>
        </w:rPr>
      </w:pPr>
      <w:r>
        <w:rPr>
          <w:rFonts w:eastAsia="Times New Roman"/>
          <w:szCs w:val="24"/>
        </w:rPr>
        <w:t>1. Η με αριθμό 46/9-10-2017 επίκαιρη ερώτηση του Βουλευτή Α΄ Πειραι</w:t>
      </w:r>
      <w:r>
        <w:rPr>
          <w:rFonts w:eastAsia="Times New Roman"/>
          <w:szCs w:val="24"/>
        </w:rPr>
        <w:t>ώς</w:t>
      </w:r>
      <w:r>
        <w:rPr>
          <w:rFonts w:eastAsia="Times New Roman"/>
          <w:szCs w:val="24"/>
        </w:rPr>
        <w:t xml:space="preserve"> της Νέας Δημοκρατίας κ. Κωνσταντίνου Κατσαφάδου προς τον Υπουργό Οικονομικών, σχετικά με την επιβολή τέλους επιτηδεύματος σ</w:t>
      </w:r>
      <w:r>
        <w:rPr>
          <w:rFonts w:eastAsia="Times New Roman"/>
          <w:szCs w:val="24"/>
        </w:rPr>
        <w:t xml:space="preserve">ε χωριά με πληθυσμό έως πεντακοσίους κατοίκους. </w:t>
      </w:r>
    </w:p>
    <w:p w14:paraId="4B4BEEFA" w14:textId="77777777" w:rsidR="0018517A" w:rsidRDefault="00F235C7">
      <w:pPr>
        <w:spacing w:line="600" w:lineRule="auto"/>
        <w:ind w:firstLine="720"/>
        <w:jc w:val="both"/>
        <w:rPr>
          <w:rFonts w:eastAsia="Times New Roman"/>
          <w:szCs w:val="24"/>
        </w:rPr>
      </w:pPr>
      <w:r>
        <w:rPr>
          <w:rFonts w:eastAsia="Times New Roman"/>
          <w:szCs w:val="24"/>
        </w:rPr>
        <w:lastRenderedPageBreak/>
        <w:t xml:space="preserve">2. Η με αριθμό 34/6-10-2017 επίκαιρη ερώτηση του Ε΄ Αντιπροέδρου της Βουλής και Βουλευτή Δωδεκανήσου </w:t>
      </w:r>
      <w:r>
        <w:rPr>
          <w:rFonts w:eastAsia="Times New Roman"/>
          <w:szCs w:val="24"/>
        </w:rPr>
        <w:t>της</w:t>
      </w:r>
      <w:r>
        <w:rPr>
          <w:rFonts w:eastAsia="Times New Roman"/>
          <w:szCs w:val="24"/>
        </w:rPr>
        <w:t xml:space="preserve">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Υγείας, με θέμα: «Κα</w:t>
      </w:r>
      <w:r>
        <w:rPr>
          <w:rFonts w:eastAsia="Times New Roman"/>
          <w:szCs w:val="24"/>
        </w:rPr>
        <w:t xml:space="preserve">μμία ορατή εξέλιξη για τη δημιουργία θεραπευτικού Ογκολογικού Τμήματος στη Ρόδο». </w:t>
      </w:r>
    </w:p>
    <w:p w14:paraId="4B4BEEFB" w14:textId="77777777" w:rsidR="0018517A" w:rsidRDefault="00F235C7">
      <w:pPr>
        <w:spacing w:line="600" w:lineRule="auto"/>
        <w:ind w:firstLine="720"/>
        <w:jc w:val="center"/>
        <w:rPr>
          <w:rFonts w:eastAsia="Times New Roman"/>
          <w:szCs w:val="24"/>
        </w:rPr>
      </w:pPr>
      <w:r>
        <w:rPr>
          <w:rFonts w:eastAsia="Times New Roman"/>
          <w:szCs w:val="24"/>
        </w:rPr>
        <w:t>Β</w:t>
      </w:r>
      <w:r>
        <w:rPr>
          <w:rFonts w:eastAsia="Times New Roman"/>
          <w:szCs w:val="24"/>
        </w:rPr>
        <w:t>΄</w:t>
      </w:r>
    </w:p>
    <w:p w14:paraId="4B4BEEFC" w14:textId="77777777" w:rsidR="0018517A" w:rsidRDefault="00F235C7">
      <w:pPr>
        <w:spacing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w:t>
      </w:r>
      <w:r>
        <w:rPr>
          <w:rFonts w:eastAsia="Times New Roman"/>
          <w:szCs w:val="24"/>
        </w:rPr>
        <w:t xml:space="preserve"> </w:t>
      </w:r>
      <w:r>
        <w:rPr>
          <w:rFonts w:eastAsia="Times New Roman"/>
          <w:szCs w:val="24"/>
        </w:rPr>
        <w:t>Π</w:t>
      </w:r>
      <w:r>
        <w:rPr>
          <w:rFonts w:eastAsia="Times New Roman"/>
          <w:szCs w:val="24"/>
        </w:rPr>
        <w:t xml:space="preserve">ρώτου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4B4BEEFD" w14:textId="77777777" w:rsidR="0018517A" w:rsidRDefault="00F235C7">
      <w:pPr>
        <w:spacing w:line="600" w:lineRule="auto"/>
        <w:ind w:firstLine="720"/>
        <w:jc w:val="both"/>
        <w:rPr>
          <w:rFonts w:eastAsia="Times New Roman"/>
          <w:szCs w:val="24"/>
        </w:rPr>
      </w:pPr>
      <w:r>
        <w:rPr>
          <w:rFonts w:eastAsia="Times New Roman"/>
          <w:szCs w:val="24"/>
        </w:rPr>
        <w:t>1. Η με αριθμό 19/3-10-2017 επίκαιρη ερώτηση του Βουλευτή Χανίων του Συνασπι</w:t>
      </w:r>
      <w:r>
        <w:rPr>
          <w:rFonts w:eastAsia="Times New Roman"/>
          <w:szCs w:val="24"/>
        </w:rPr>
        <w:t xml:space="preserve">σμού Ριζοσπαστικής Αριστεράς κ. Αντωνίου </w:t>
      </w:r>
      <w:proofErr w:type="spellStart"/>
      <w:r>
        <w:rPr>
          <w:rFonts w:eastAsia="Times New Roman"/>
          <w:szCs w:val="24"/>
        </w:rPr>
        <w:t>Μπαλωμενάκη</w:t>
      </w:r>
      <w:proofErr w:type="spellEnd"/>
      <w:r>
        <w:rPr>
          <w:rFonts w:eastAsia="Times New Roman"/>
          <w:szCs w:val="24"/>
        </w:rPr>
        <w:t xml:space="preserve"> προς τον Υπουργό Παιδείας, Έρευνας και Θρησκευμάτων, με θέμα: «Παράνομη σύμβαση στο Πολυτεχνείο Κρήτης».</w:t>
      </w:r>
    </w:p>
    <w:p w14:paraId="4B4BEEFE" w14:textId="77777777" w:rsidR="0018517A" w:rsidRDefault="00F235C7">
      <w:pPr>
        <w:spacing w:line="600" w:lineRule="auto"/>
        <w:ind w:firstLine="720"/>
        <w:jc w:val="both"/>
        <w:rPr>
          <w:rFonts w:eastAsia="Times New Roman"/>
          <w:szCs w:val="24"/>
        </w:rPr>
      </w:pPr>
      <w:r>
        <w:rPr>
          <w:rFonts w:eastAsia="Times New Roman"/>
          <w:szCs w:val="24"/>
        </w:rPr>
        <w:t xml:space="preserve">2. Η με αριθμό 14/2-10-2017 επίκαιρη ερώτηση του Βουλευτή </w:t>
      </w:r>
      <w:proofErr w:type="spellStart"/>
      <w:r>
        <w:rPr>
          <w:rFonts w:eastAsia="Times New Roman"/>
          <w:szCs w:val="24"/>
        </w:rPr>
        <w:t>Καρδίτσ</w:t>
      </w:r>
      <w:r>
        <w:rPr>
          <w:rFonts w:eastAsia="Times New Roman"/>
          <w:szCs w:val="24"/>
        </w:rPr>
        <w:t>η</w:t>
      </w:r>
      <w:r>
        <w:rPr>
          <w:rFonts w:eastAsia="Times New Roman"/>
          <w:szCs w:val="24"/>
        </w:rPr>
        <w:t>ς</w:t>
      </w:r>
      <w:proofErr w:type="spellEnd"/>
      <w:r>
        <w:rPr>
          <w:rFonts w:eastAsia="Times New Roman"/>
          <w:szCs w:val="24"/>
        </w:rPr>
        <w:t xml:space="preserve"> της Νέας Δημοκρατίας κ. Κωνστα</w:t>
      </w:r>
      <w:r>
        <w:rPr>
          <w:rFonts w:eastAsia="Times New Roman"/>
          <w:szCs w:val="24"/>
        </w:rPr>
        <w:t xml:space="preserve">ντίνου Τσιάρα προς τον Υπουργό Εθνικής Άμυνας, με θέμα: «Θεσμικό ατόπημα του Υπουργού Εθνικής Άμυνας». </w:t>
      </w:r>
    </w:p>
    <w:p w14:paraId="4B4BEEFF" w14:textId="77777777" w:rsidR="0018517A" w:rsidRDefault="00F235C7">
      <w:pPr>
        <w:spacing w:line="600" w:lineRule="auto"/>
        <w:ind w:firstLine="720"/>
        <w:jc w:val="both"/>
        <w:rPr>
          <w:rFonts w:eastAsia="Times New Roman"/>
          <w:szCs w:val="24"/>
        </w:rPr>
      </w:pPr>
      <w:r>
        <w:rPr>
          <w:rFonts w:eastAsia="Times New Roman"/>
          <w:szCs w:val="24"/>
        </w:rPr>
        <w:t xml:space="preserve">3. Η με αριθμό 25/3-10-2017 επίκαιρη ερώτηση του Βουλευτή Ηρακλείου του Κομμουνιστικού Κόμματος Ελλάδας κ. Εμμανουήλ Συντυχάκη προς τον Υπουργό Υγείας, </w:t>
      </w:r>
      <w:r>
        <w:rPr>
          <w:rFonts w:eastAsia="Times New Roman"/>
          <w:szCs w:val="24"/>
        </w:rPr>
        <w:t xml:space="preserve">σχετικά με τη χρόνια έλλειψη ιατρικού προσωπικού στην </w:t>
      </w:r>
      <w:r>
        <w:rPr>
          <w:rFonts w:eastAsia="Times New Roman"/>
          <w:szCs w:val="24"/>
        </w:rPr>
        <w:t>π</w:t>
      </w:r>
      <w:r>
        <w:rPr>
          <w:rFonts w:eastAsia="Times New Roman"/>
          <w:szCs w:val="24"/>
        </w:rPr>
        <w:t xml:space="preserve">αιδοχειρουργική </w:t>
      </w:r>
      <w:r>
        <w:rPr>
          <w:rFonts w:eastAsia="Times New Roman"/>
          <w:szCs w:val="24"/>
        </w:rPr>
        <w:t>κ</w:t>
      </w:r>
      <w:r>
        <w:rPr>
          <w:rFonts w:eastAsia="Times New Roman"/>
          <w:szCs w:val="24"/>
        </w:rPr>
        <w:t>λινική του Πανεπιστημιακού Γενικού Νοσοκομείου Ηρακλείου (ΠΑΓΝΗ).</w:t>
      </w:r>
    </w:p>
    <w:p w14:paraId="4B4BEF00" w14:textId="77777777" w:rsidR="0018517A" w:rsidRDefault="00F235C7">
      <w:pPr>
        <w:spacing w:line="600" w:lineRule="auto"/>
        <w:ind w:firstLine="720"/>
        <w:jc w:val="both"/>
        <w:rPr>
          <w:rFonts w:eastAsia="Times New Roman"/>
          <w:szCs w:val="24"/>
        </w:rPr>
      </w:pPr>
      <w:r>
        <w:rPr>
          <w:rFonts w:eastAsia="Times New Roman"/>
          <w:szCs w:val="24"/>
        </w:rPr>
        <w:lastRenderedPageBreak/>
        <w:t xml:space="preserve">4. Η με αριθμό 13/2-10-2017 επίκαιρη ερώτηση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w:t>
      </w:r>
      <w:r>
        <w:rPr>
          <w:rFonts w:eastAsia="Times New Roman"/>
          <w:szCs w:val="24"/>
        </w:rPr>
        <w:t xml:space="preserve">ν Υπουργό Οικονομικών, με θέμα: «Εισφορά του ν.128/1975». </w:t>
      </w:r>
    </w:p>
    <w:p w14:paraId="4B4BEF01" w14:textId="77777777" w:rsidR="0018517A" w:rsidRDefault="00F235C7">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w:t>
      </w:r>
      <w:r>
        <w:rPr>
          <w:rFonts w:eastAsia="Times New Roman"/>
          <w:szCs w:val="24"/>
        </w:rPr>
        <w:t>Δ</w:t>
      </w:r>
      <w:r>
        <w:rPr>
          <w:rFonts w:eastAsia="Times New Roman"/>
          <w:szCs w:val="24"/>
        </w:rPr>
        <w:t>ε</w:t>
      </w:r>
      <w:r>
        <w:rPr>
          <w:rFonts w:eastAsia="Times New Roman"/>
          <w:szCs w:val="24"/>
        </w:rPr>
        <w:t>ύ</w:t>
      </w:r>
      <w:r>
        <w:rPr>
          <w:rFonts w:eastAsia="Times New Roman"/>
          <w:szCs w:val="24"/>
        </w:rPr>
        <w:t>τ</w:t>
      </w:r>
      <w:r>
        <w:rPr>
          <w:rFonts w:eastAsia="Times New Roman"/>
          <w:szCs w:val="24"/>
        </w:rPr>
        <w:t>ε</w:t>
      </w:r>
      <w:r>
        <w:rPr>
          <w:rFonts w:eastAsia="Times New Roman"/>
          <w:szCs w:val="24"/>
        </w:rPr>
        <w:t xml:space="preserve">ρου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4B4BEF02" w14:textId="77777777" w:rsidR="0018517A" w:rsidRDefault="00F235C7">
      <w:pPr>
        <w:spacing w:line="600" w:lineRule="auto"/>
        <w:ind w:firstLine="720"/>
        <w:jc w:val="both"/>
        <w:rPr>
          <w:rFonts w:eastAsia="Times New Roman"/>
          <w:szCs w:val="24"/>
        </w:rPr>
      </w:pPr>
      <w:r>
        <w:rPr>
          <w:rFonts w:eastAsia="Times New Roman"/>
          <w:szCs w:val="24"/>
        </w:rPr>
        <w:t xml:space="preserve">1. Η με αριθμό 11/2-10-2017 επίκαιρη ερώτηση του Βουλευτή Λέσβου της Νέας Δημοκρατίας κ. Χαράλαμπου </w:t>
      </w:r>
      <w:r>
        <w:rPr>
          <w:rFonts w:eastAsia="Times New Roman"/>
          <w:szCs w:val="24"/>
        </w:rPr>
        <w:t>Αθανασίου προς τον Υπουργό Παιδείας, Έρευνας και Θρησκευμάτων, σχετικά με την έναρξη των εργασιών αποκατάστασης των σχολικών κτηρίων του Δήμου Λέσβου που έχουν υποστεί ζημιές από τον σεισμό της 12</w:t>
      </w:r>
      <w:r>
        <w:rPr>
          <w:rFonts w:eastAsia="Times New Roman"/>
          <w:szCs w:val="24"/>
          <w:vertAlign w:val="superscript"/>
        </w:rPr>
        <w:t xml:space="preserve">ης </w:t>
      </w:r>
      <w:r>
        <w:rPr>
          <w:rFonts w:eastAsia="Times New Roman"/>
          <w:szCs w:val="24"/>
        </w:rPr>
        <w:t xml:space="preserve">Ιουνίου. </w:t>
      </w:r>
    </w:p>
    <w:p w14:paraId="4B4BEF03" w14:textId="77777777" w:rsidR="0018517A" w:rsidRDefault="00F235C7">
      <w:pPr>
        <w:spacing w:line="600" w:lineRule="auto"/>
        <w:ind w:firstLine="720"/>
        <w:jc w:val="both"/>
        <w:rPr>
          <w:rFonts w:eastAsia="Times New Roman"/>
          <w:szCs w:val="24"/>
        </w:rPr>
      </w:pPr>
      <w:r>
        <w:rPr>
          <w:rFonts w:eastAsia="Times New Roman"/>
          <w:szCs w:val="24"/>
        </w:rPr>
        <w:t>2. Η με αριθμό 6/2-10-2017 επίκαιρη ερώτηση του</w:t>
      </w:r>
      <w:r>
        <w:rPr>
          <w:rFonts w:eastAsia="Times New Roman"/>
          <w:szCs w:val="24"/>
        </w:rPr>
        <w:t xml:space="preserve"> Ανεξάρτητου Βουλευτή Β΄ Αθηνών κ. Γεωργίου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Δημητρίου Καρρά προς τον Υπουργό Δικαιοσύνης, Διαφάνειας και Ανθρωπίνων Δικαιωμάτων, με θέμα: «Ανάγκη άμεσης νομοθετικής πρωτοβουλίας για τον περιορισμό της ευθύνης των κληρονόμων στις </w:t>
      </w:r>
      <w:proofErr w:type="spellStart"/>
      <w:r>
        <w:rPr>
          <w:rFonts w:eastAsia="Times New Roman"/>
          <w:szCs w:val="24"/>
        </w:rPr>
        <w:t>κατάχρεες</w:t>
      </w:r>
      <w:proofErr w:type="spellEnd"/>
      <w:r>
        <w:rPr>
          <w:rFonts w:eastAsia="Times New Roman"/>
          <w:szCs w:val="24"/>
        </w:rPr>
        <w:t xml:space="preserve"> κληρονομιές». </w:t>
      </w:r>
    </w:p>
    <w:p w14:paraId="4B4BEF04" w14:textId="77777777" w:rsidR="0018517A" w:rsidRDefault="00F235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στο </w:t>
      </w:r>
      <w:r>
        <w:rPr>
          <w:rFonts w:eastAsia="Times New Roman" w:cs="Times New Roman"/>
          <w:szCs w:val="24"/>
        </w:rPr>
        <w:t xml:space="preserve">προγραμματισμένο για σήμερα </w:t>
      </w:r>
      <w:r>
        <w:rPr>
          <w:rFonts w:eastAsia="Times New Roman" w:cs="Times New Roman"/>
          <w:szCs w:val="24"/>
        </w:rPr>
        <w:t xml:space="preserve">δελτίο </w:t>
      </w:r>
      <w:r>
        <w:rPr>
          <w:rFonts w:eastAsia="Times New Roman" w:cs="Times New Roman"/>
          <w:szCs w:val="24"/>
        </w:rPr>
        <w:t>επικαίρων ερωτήσεων υπάρχουν</w:t>
      </w:r>
      <w:r>
        <w:rPr>
          <w:rFonts w:eastAsia="Times New Roman" w:cs="Times New Roman"/>
          <w:szCs w:val="24"/>
        </w:rPr>
        <w:t xml:space="preserve"> </w:t>
      </w:r>
      <w:r>
        <w:rPr>
          <w:rFonts w:eastAsia="Times New Roman" w:cs="Times New Roman"/>
          <w:szCs w:val="24"/>
        </w:rPr>
        <w:t>τρεις</w:t>
      </w:r>
      <w:r>
        <w:rPr>
          <w:rFonts w:eastAsia="Times New Roman" w:cs="Times New Roman"/>
          <w:szCs w:val="24"/>
        </w:rPr>
        <w:t xml:space="preserve"> επίκαιρες ερωτήσεις προς συζήτηση</w:t>
      </w:r>
      <w:r>
        <w:rPr>
          <w:rFonts w:eastAsia="Times New Roman" w:cs="Times New Roman"/>
          <w:szCs w:val="24"/>
        </w:rPr>
        <w:t>. Δ</w:t>
      </w:r>
      <w:r>
        <w:rPr>
          <w:rFonts w:eastAsia="Times New Roman" w:cs="Times New Roman"/>
          <w:szCs w:val="24"/>
        </w:rPr>
        <w:t>εν θα συζητηθ</w:t>
      </w:r>
      <w:r>
        <w:rPr>
          <w:rFonts w:eastAsia="Times New Roman" w:cs="Times New Roman"/>
          <w:szCs w:val="24"/>
        </w:rPr>
        <w:t>ούν, όμως,</w:t>
      </w:r>
      <w:r>
        <w:rPr>
          <w:rFonts w:eastAsia="Times New Roman" w:cs="Times New Roman"/>
          <w:szCs w:val="24"/>
        </w:rPr>
        <w:t xml:space="preserve"> για </w:t>
      </w:r>
      <w:r>
        <w:rPr>
          <w:rFonts w:eastAsia="Times New Roman" w:cs="Times New Roman"/>
          <w:szCs w:val="24"/>
        </w:rPr>
        <w:t xml:space="preserve">τους </w:t>
      </w:r>
      <w:r>
        <w:rPr>
          <w:rFonts w:eastAsia="Times New Roman" w:cs="Times New Roman"/>
          <w:szCs w:val="24"/>
        </w:rPr>
        <w:t>λόγους που θα αναφέρω ευθύς αμέσως:</w:t>
      </w:r>
    </w:p>
    <w:p w14:paraId="4B4BEF05" w14:textId="77777777" w:rsidR="0018517A" w:rsidRDefault="00F235C7">
      <w:pPr>
        <w:spacing w:after="0" w:line="600" w:lineRule="auto"/>
        <w:ind w:firstLine="720"/>
        <w:jc w:val="both"/>
        <w:rPr>
          <w:rFonts w:eastAsia="Times New Roman"/>
          <w:color w:val="000000"/>
          <w:szCs w:val="24"/>
        </w:rPr>
      </w:pPr>
      <w:r>
        <w:rPr>
          <w:rFonts w:eastAsia="Times New Roman"/>
          <w:color w:val="000000"/>
          <w:szCs w:val="24"/>
        </w:rPr>
        <w:lastRenderedPageBreak/>
        <w:t>Η πρώτη με αριθμό 43/9-10-2017 επίκαιρη ερώτηση</w:t>
      </w:r>
      <w:r>
        <w:rPr>
          <w:rFonts w:eastAsia="Times New Roman"/>
          <w:color w:val="000000"/>
          <w:szCs w:val="24"/>
        </w:rPr>
        <w:t xml:space="preserve"> πρώτου κύκλου του Βουλευτή Εύβοιας της Νέας Δημοκρατίας κ. </w:t>
      </w:r>
      <w:r>
        <w:rPr>
          <w:rFonts w:eastAsia="Times New Roman"/>
          <w:bCs/>
          <w:color w:val="000000"/>
          <w:szCs w:val="24"/>
        </w:rPr>
        <w:t xml:space="preserve">Σίμου </w:t>
      </w:r>
      <w:proofErr w:type="spellStart"/>
      <w:r>
        <w:rPr>
          <w:rFonts w:eastAsia="Times New Roman"/>
          <w:bCs/>
          <w:color w:val="000000"/>
          <w:szCs w:val="24"/>
        </w:rPr>
        <w:t>Κεδίκογλου</w:t>
      </w:r>
      <w:proofErr w:type="spellEnd"/>
      <w:r>
        <w:rPr>
          <w:rFonts w:eastAsia="Times New Roman"/>
          <w:color w:val="000000"/>
          <w:szCs w:val="24"/>
        </w:rPr>
        <w:t xml:space="preserve"> προς τον Υπουργό </w:t>
      </w:r>
      <w:r>
        <w:rPr>
          <w:rFonts w:eastAsia="Times New Roman"/>
          <w:bCs/>
          <w:color w:val="000000"/>
          <w:szCs w:val="24"/>
        </w:rPr>
        <w:t>Ναυτιλίας και Νησιωτικής Πολιτικής,</w:t>
      </w:r>
      <w:r>
        <w:rPr>
          <w:rFonts w:eastAsia="Times New Roman"/>
          <w:b/>
          <w:bCs/>
          <w:color w:val="000000"/>
          <w:szCs w:val="24"/>
        </w:rPr>
        <w:t xml:space="preserve"> </w:t>
      </w:r>
      <w:r>
        <w:rPr>
          <w:rFonts w:eastAsia="Times New Roman"/>
          <w:color w:val="000000"/>
          <w:szCs w:val="24"/>
        </w:rPr>
        <w:t xml:space="preserve">με θέμα: «Σιγή ιχθύος για την επιλογή του </w:t>
      </w:r>
      <w:r>
        <w:rPr>
          <w:rFonts w:eastAsia="Times New Roman"/>
          <w:color w:val="000000"/>
          <w:szCs w:val="24"/>
        </w:rPr>
        <w:t>π</w:t>
      </w:r>
      <w:r>
        <w:rPr>
          <w:rFonts w:eastAsia="Times New Roman"/>
          <w:color w:val="000000"/>
          <w:szCs w:val="24"/>
        </w:rPr>
        <w:t xml:space="preserve">ροέδρου και </w:t>
      </w:r>
      <w:r>
        <w:rPr>
          <w:rFonts w:eastAsia="Times New Roman"/>
          <w:color w:val="000000"/>
          <w:szCs w:val="24"/>
        </w:rPr>
        <w:t>δ</w:t>
      </w:r>
      <w:r>
        <w:rPr>
          <w:rFonts w:eastAsia="Times New Roman"/>
          <w:color w:val="000000"/>
          <w:szCs w:val="24"/>
        </w:rPr>
        <w:t xml:space="preserve">ιευθύνοντος </w:t>
      </w:r>
      <w:r>
        <w:rPr>
          <w:rFonts w:eastAsia="Times New Roman"/>
          <w:color w:val="000000"/>
          <w:szCs w:val="24"/>
        </w:rPr>
        <w:t>σ</w:t>
      </w:r>
      <w:r>
        <w:rPr>
          <w:rFonts w:eastAsia="Times New Roman"/>
          <w:color w:val="000000"/>
          <w:szCs w:val="24"/>
        </w:rPr>
        <w:t>υμβούλου της Ανώνυμης Εταιρείας “Οργανισμός Λιμένων Νομού</w:t>
      </w:r>
      <w:r>
        <w:rPr>
          <w:rFonts w:eastAsia="Times New Roman"/>
          <w:color w:val="000000"/>
          <w:szCs w:val="24"/>
        </w:rPr>
        <w:t xml:space="preserve"> Ευβοίας”», δ</w:t>
      </w:r>
      <w:r>
        <w:rPr>
          <w:rFonts w:eastAsia="Times New Roman"/>
          <w:color w:val="000000"/>
          <w:szCs w:val="24"/>
          <w:shd w:val="clear" w:color="auto" w:fill="FFFFFF"/>
        </w:rPr>
        <w:t xml:space="preserve">εν θα συζητηθεί λόγω κωλύματος του Υπουργού Ναυτιλίας και Νησιωτικής Πολιτικής κ. Παναγιώτη </w:t>
      </w:r>
      <w:proofErr w:type="spellStart"/>
      <w:r>
        <w:rPr>
          <w:rFonts w:eastAsia="Times New Roman"/>
          <w:color w:val="000000"/>
          <w:szCs w:val="24"/>
          <w:shd w:val="clear" w:color="auto" w:fill="FFFFFF"/>
        </w:rPr>
        <w:t>Κουρουμπλή</w:t>
      </w:r>
      <w:proofErr w:type="spellEnd"/>
      <w:r>
        <w:rPr>
          <w:rFonts w:eastAsia="Times New Roman"/>
          <w:color w:val="000000"/>
          <w:szCs w:val="24"/>
          <w:shd w:val="clear" w:color="auto" w:fill="FFFFFF"/>
        </w:rPr>
        <w:t>. Αιτία</w:t>
      </w:r>
      <w:r>
        <w:rPr>
          <w:rFonts w:eastAsia="Times New Roman"/>
          <w:color w:val="000000"/>
          <w:szCs w:val="24"/>
          <w:shd w:val="clear" w:color="auto" w:fill="FFFFFF"/>
        </w:rPr>
        <w:t xml:space="preserve"> οι</w:t>
      </w:r>
      <w:r>
        <w:rPr>
          <w:rFonts w:eastAsia="Times New Roman"/>
          <w:color w:val="000000"/>
          <w:szCs w:val="24"/>
          <w:shd w:val="clear" w:color="auto" w:fill="FFFFFF"/>
        </w:rPr>
        <w:t xml:space="preserve"> ανειλημμένες υποχρεώσεις.</w:t>
      </w:r>
    </w:p>
    <w:p w14:paraId="4B4BEF06" w14:textId="77777777" w:rsidR="0018517A" w:rsidRDefault="00F235C7">
      <w:pPr>
        <w:spacing w:after="0" w:line="600" w:lineRule="auto"/>
        <w:ind w:firstLine="720"/>
        <w:jc w:val="both"/>
        <w:rPr>
          <w:rFonts w:eastAsia="Times New Roman"/>
          <w:color w:val="000000"/>
          <w:szCs w:val="24"/>
        </w:rPr>
      </w:pPr>
      <w:r>
        <w:rPr>
          <w:rFonts w:eastAsia="Times New Roman"/>
          <w:color w:val="000000"/>
          <w:szCs w:val="24"/>
        </w:rPr>
        <w:t>Η δεύτερη με αριθμό 33/6-10-2017 επίκαιρη ερώτηση πρώτου κύκλου του Ε΄ Αντιπροέδρου της Βουλής και Βουλε</w:t>
      </w:r>
      <w:r>
        <w:rPr>
          <w:rFonts w:eastAsia="Times New Roman"/>
          <w:color w:val="000000"/>
          <w:szCs w:val="24"/>
        </w:rPr>
        <w:t>υτή Δωδεκανήσου της Δημοκρατικής Συμπαράταξης ΠΑΣΟΚ – ΔΗΜΑΡ κ.</w:t>
      </w:r>
      <w:r>
        <w:rPr>
          <w:rFonts w:eastAsia="Times New Roman"/>
          <w:b/>
          <w:bCs/>
          <w:color w:val="000000"/>
          <w:szCs w:val="24"/>
        </w:rPr>
        <w:t xml:space="preserve">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προς τον Υπουργό</w:t>
      </w:r>
      <w:r>
        <w:rPr>
          <w:rFonts w:eastAsia="Times New Roman"/>
          <w:b/>
          <w:bCs/>
          <w:color w:val="000000"/>
          <w:szCs w:val="24"/>
        </w:rPr>
        <w:t xml:space="preserve"> </w:t>
      </w:r>
      <w:r>
        <w:rPr>
          <w:rFonts w:eastAsia="Times New Roman"/>
          <w:bCs/>
          <w:color w:val="000000"/>
          <w:szCs w:val="24"/>
        </w:rPr>
        <w:t xml:space="preserve">Ψηφιακής Πολιτικής, Τηλεπικοινωνιών και Ενημέρωσης, </w:t>
      </w:r>
      <w:r>
        <w:rPr>
          <w:rFonts w:eastAsia="Times New Roman"/>
          <w:color w:val="000000"/>
          <w:szCs w:val="24"/>
        </w:rPr>
        <w:t>με θέμα: «Χωρίς ΕΛΤΑ η Πάτμος λόγω εξουθένωσης της μοναδικής υπαλλήλου», δεν θα συζητηθεί λόγω κωλύματ</w:t>
      </w:r>
      <w:r>
        <w:rPr>
          <w:rFonts w:eastAsia="Times New Roman"/>
          <w:color w:val="000000"/>
          <w:szCs w:val="24"/>
        </w:rPr>
        <w:t>ος του Υπουργού Ψηφιακής Πολιτικής, Τηλεπικοινωνιών και Ενημέρωσης κ. Νικολάου Παππά. Αιτία</w:t>
      </w:r>
      <w:r>
        <w:rPr>
          <w:rFonts w:eastAsia="Times New Roman"/>
          <w:color w:val="000000"/>
          <w:szCs w:val="24"/>
        </w:rPr>
        <w:t xml:space="preserve"> ο</w:t>
      </w:r>
      <w:r>
        <w:rPr>
          <w:rFonts w:eastAsia="Times New Roman"/>
          <w:color w:val="000000"/>
          <w:szCs w:val="24"/>
        </w:rPr>
        <w:t xml:space="preserve"> φόρτος εργασίας.</w:t>
      </w:r>
    </w:p>
    <w:p w14:paraId="4B4BEF07" w14:textId="77777777" w:rsidR="0018517A" w:rsidRDefault="00F235C7">
      <w:pPr>
        <w:spacing w:after="0" w:line="600" w:lineRule="auto"/>
        <w:ind w:firstLine="720"/>
        <w:jc w:val="both"/>
        <w:rPr>
          <w:rFonts w:eastAsia="Times New Roman"/>
          <w:color w:val="000000"/>
          <w:szCs w:val="24"/>
        </w:rPr>
      </w:pPr>
      <w:r>
        <w:rPr>
          <w:rFonts w:eastAsia="Times New Roman"/>
          <w:color w:val="000000"/>
          <w:szCs w:val="24"/>
          <w:shd w:val="clear" w:color="auto" w:fill="FFFFFF"/>
        </w:rPr>
        <w:t xml:space="preserve">Η πρώτη με αριθμό 44/9-10-2017 επίκαιρη ερώτηση δεύτερου κύκλου του Βουλευτή Δωδεκανήσου της Νέας Δημοκρατίας κ. </w:t>
      </w:r>
      <w:r>
        <w:rPr>
          <w:rFonts w:eastAsia="Times New Roman"/>
          <w:bCs/>
          <w:color w:val="000000"/>
          <w:szCs w:val="24"/>
          <w:shd w:val="clear" w:color="auto" w:fill="FFFFFF"/>
        </w:rPr>
        <w:t xml:space="preserve">Εμμανουήλ </w:t>
      </w:r>
      <w:proofErr w:type="spellStart"/>
      <w:r>
        <w:rPr>
          <w:rFonts w:eastAsia="Times New Roman"/>
          <w:bCs/>
          <w:color w:val="000000"/>
          <w:szCs w:val="24"/>
          <w:shd w:val="clear" w:color="auto" w:fill="FFFFFF"/>
        </w:rPr>
        <w:t>Κόνσολα</w:t>
      </w:r>
      <w:proofErr w:type="spellEnd"/>
      <w:r>
        <w:rPr>
          <w:rFonts w:eastAsia="Times New Roman"/>
          <w:color w:val="000000"/>
          <w:szCs w:val="24"/>
          <w:shd w:val="clear" w:color="auto" w:fill="FFFFFF"/>
        </w:rPr>
        <w:t xml:space="preserve"> προς τον Υπουρ</w:t>
      </w:r>
      <w:r>
        <w:rPr>
          <w:rFonts w:eastAsia="Times New Roman"/>
          <w:color w:val="000000"/>
          <w:szCs w:val="24"/>
          <w:shd w:val="clear" w:color="auto" w:fill="FFFFFF"/>
        </w:rPr>
        <w:t xml:space="preserve">γό </w:t>
      </w:r>
      <w:r>
        <w:rPr>
          <w:rFonts w:eastAsia="Times New Roman"/>
          <w:bCs/>
          <w:color w:val="000000"/>
          <w:szCs w:val="24"/>
          <w:shd w:val="clear" w:color="auto" w:fill="FFFFFF"/>
        </w:rPr>
        <w:t>Οικονομίας και Ανάπτυξης,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με θέμα: «Υποβολή αιτήματος στην Ευρωπαϊκή Ένωση (ΕΕ) για τη χρηματοδότηση έργων αποκατάστασης στις υποδομές της Κω, που υπέστησαν ζημιές από τον σεισμό», δεν θα συζητηθεί λόγω απουσίας του αρμόδιου Υπουργού κ. Αλέξανδρου </w:t>
      </w:r>
      <w:proofErr w:type="spellStart"/>
      <w:r>
        <w:rPr>
          <w:rFonts w:eastAsia="Times New Roman"/>
          <w:color w:val="000000"/>
          <w:szCs w:val="24"/>
          <w:shd w:val="clear" w:color="auto" w:fill="FFFFFF"/>
        </w:rPr>
        <w:t>Χαρίτ</w:t>
      </w:r>
      <w:r>
        <w:rPr>
          <w:rFonts w:eastAsia="Times New Roman"/>
          <w:color w:val="000000"/>
          <w:szCs w:val="24"/>
          <w:shd w:val="clear" w:color="auto" w:fill="FFFFFF"/>
        </w:rPr>
        <w:t>ση</w:t>
      </w:r>
      <w:proofErr w:type="spellEnd"/>
      <w:r>
        <w:rPr>
          <w:rFonts w:eastAsia="Times New Roman"/>
          <w:color w:val="000000"/>
          <w:szCs w:val="24"/>
          <w:shd w:val="clear" w:color="auto" w:fill="FFFFFF"/>
        </w:rPr>
        <w:t xml:space="preserve"> στο εξωτερικό</w:t>
      </w:r>
      <w:r>
        <w:rPr>
          <w:rFonts w:eastAsia="Times New Roman"/>
          <w:color w:val="000000"/>
          <w:szCs w:val="24"/>
          <w:shd w:val="clear" w:color="auto" w:fill="FFFFFF"/>
        </w:rPr>
        <w:t xml:space="preserve"> και συγκεκριμένα</w:t>
      </w:r>
      <w:r>
        <w:rPr>
          <w:rFonts w:eastAsia="Times New Roman"/>
          <w:color w:val="000000"/>
          <w:szCs w:val="24"/>
          <w:shd w:val="clear" w:color="auto" w:fill="FFFFFF"/>
        </w:rPr>
        <w:t xml:space="preserve"> στην Αμερική. </w:t>
      </w:r>
    </w:p>
    <w:p w14:paraId="4B4BEF08" w14:textId="77777777" w:rsidR="0018517A" w:rsidRDefault="00F235C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Κυρίες και κύριοι συνάδελφοι, έχω την τιμή να ανακοινώσω στο Σώμα ότι η Ειδική Μόνιμη Επιτροπή Σωφρονιστικού Συστήματος και λοιπών Δομών Εγκλεισμού Κρατουμένων καταθέτει την </w:t>
      </w:r>
      <w:r>
        <w:rPr>
          <w:rFonts w:eastAsia="Times New Roman"/>
          <w:color w:val="000000"/>
          <w:szCs w:val="24"/>
          <w:shd w:val="clear" w:color="auto" w:fill="FFFFFF"/>
        </w:rPr>
        <w:t>έ</w:t>
      </w:r>
      <w:r>
        <w:rPr>
          <w:rFonts w:eastAsia="Times New Roman"/>
          <w:color w:val="000000"/>
          <w:szCs w:val="24"/>
          <w:shd w:val="clear" w:color="auto" w:fill="FFFFFF"/>
        </w:rPr>
        <w:t xml:space="preserve">κθεσή της, σύμφωνα με το άρθρο </w:t>
      </w:r>
      <w:r>
        <w:rPr>
          <w:rFonts w:eastAsia="Times New Roman"/>
          <w:color w:val="000000"/>
          <w:szCs w:val="24"/>
          <w:shd w:val="clear" w:color="auto" w:fill="FFFFFF"/>
        </w:rPr>
        <w:t>43Α παρ</w:t>
      </w:r>
      <w:r>
        <w:rPr>
          <w:rFonts w:eastAsia="Times New Roman"/>
          <w:color w:val="000000"/>
          <w:szCs w:val="24"/>
          <w:shd w:val="clear" w:color="auto" w:fill="FFFFFF"/>
        </w:rPr>
        <w:t>άγραφος</w:t>
      </w:r>
      <w:r>
        <w:rPr>
          <w:rFonts w:eastAsia="Times New Roman"/>
          <w:color w:val="000000"/>
          <w:szCs w:val="24"/>
          <w:shd w:val="clear" w:color="auto" w:fill="FFFFFF"/>
        </w:rPr>
        <w:t xml:space="preserve"> 5 του Κανονισμού της Βουλής. </w:t>
      </w:r>
    </w:p>
    <w:p w14:paraId="4B4BEF09" w14:textId="77777777" w:rsidR="0018517A" w:rsidRDefault="00F235C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σχετική </w:t>
      </w:r>
      <w:r>
        <w:rPr>
          <w:rFonts w:eastAsia="Times New Roman"/>
          <w:color w:val="000000"/>
          <w:szCs w:val="24"/>
          <w:shd w:val="clear" w:color="auto" w:fill="FFFFFF"/>
        </w:rPr>
        <w:t>έ</w:t>
      </w:r>
      <w:r>
        <w:rPr>
          <w:rFonts w:eastAsia="Times New Roman"/>
          <w:color w:val="000000"/>
          <w:szCs w:val="24"/>
          <w:shd w:val="clear" w:color="auto" w:fill="FFFFFF"/>
        </w:rPr>
        <w:t>κθεση</w:t>
      </w:r>
      <w:r>
        <w:rPr>
          <w:rFonts w:eastAsia="Times New Roman"/>
          <w:color w:val="000000"/>
          <w:szCs w:val="24"/>
          <w:shd w:val="clear" w:color="auto" w:fill="FFFFFF"/>
        </w:rPr>
        <w:t xml:space="preserve"> βρίσκεται σε ηλεκτρονική μορφή στο αρχείο της </w:t>
      </w:r>
      <w:r>
        <w:rPr>
          <w:rFonts w:eastAsia="Times New Roman"/>
          <w:color w:val="000000"/>
          <w:szCs w:val="24"/>
          <w:shd w:val="clear" w:color="auto" w:fill="FFFFFF"/>
        </w:rPr>
        <w:t>Διεύθυνσης</w:t>
      </w:r>
      <w:r>
        <w:rPr>
          <w:rFonts w:eastAsia="Times New Roman"/>
          <w:color w:val="000000"/>
          <w:szCs w:val="24"/>
          <w:shd w:val="clear" w:color="auto" w:fill="FFFFFF"/>
        </w:rPr>
        <w:t xml:space="preserve"> Ειδικών Μόνιμων Επιτροπών</w:t>
      </w:r>
      <w:r>
        <w:rPr>
          <w:rFonts w:eastAsia="Times New Roman"/>
          <w:color w:val="000000"/>
          <w:szCs w:val="24"/>
          <w:shd w:val="clear" w:color="auto" w:fill="FFFFFF"/>
        </w:rPr>
        <w:t>.</w:t>
      </w:r>
    </w:p>
    <w:p w14:paraId="4B4BEF0A" w14:textId="77777777" w:rsidR="0018517A" w:rsidRDefault="00F235C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ο Βουλευτής κ. Θεοχάρης (Χάρης) Θεοχάρης ζητεί άδεια ολιγοήμερης απουσίας στο εξωτερικό από 13</w:t>
      </w:r>
      <w:r>
        <w:rPr>
          <w:rFonts w:eastAsia="Times New Roman"/>
          <w:color w:val="000000"/>
          <w:szCs w:val="24"/>
          <w:shd w:val="clear" w:color="auto" w:fill="FFFFFF"/>
        </w:rPr>
        <w:t xml:space="preserve"> Οκτωβρί</w:t>
      </w:r>
      <w:r>
        <w:rPr>
          <w:rFonts w:eastAsia="Times New Roman"/>
          <w:color w:val="000000"/>
          <w:szCs w:val="24"/>
          <w:shd w:val="clear" w:color="auto" w:fill="FFFFFF"/>
        </w:rPr>
        <w:t>ου</w:t>
      </w:r>
      <w:r>
        <w:rPr>
          <w:rFonts w:eastAsia="Times New Roman"/>
          <w:color w:val="000000"/>
          <w:szCs w:val="24"/>
          <w:shd w:val="clear" w:color="auto" w:fill="FFFFFF"/>
        </w:rPr>
        <w:t xml:space="preserve"> έως 17 Οκτωβρίου 2017, προκειμένου να παραστεί στις </w:t>
      </w:r>
      <w:r>
        <w:rPr>
          <w:rFonts w:eastAsia="Times New Roman"/>
          <w:color w:val="000000"/>
          <w:szCs w:val="24"/>
          <w:shd w:val="clear" w:color="auto" w:fill="FFFFFF"/>
        </w:rPr>
        <w:t>ε</w:t>
      </w:r>
      <w:r>
        <w:rPr>
          <w:rFonts w:eastAsia="Times New Roman"/>
          <w:color w:val="000000"/>
          <w:szCs w:val="24"/>
          <w:shd w:val="clear" w:color="auto" w:fill="FFFFFF"/>
        </w:rPr>
        <w:t xml:space="preserve">τήσιες </w:t>
      </w:r>
      <w:r>
        <w:rPr>
          <w:rFonts w:eastAsia="Times New Roman"/>
          <w:color w:val="000000"/>
          <w:szCs w:val="24"/>
          <w:shd w:val="clear" w:color="auto" w:fill="FFFFFF"/>
        </w:rPr>
        <w:t>σ</w:t>
      </w:r>
      <w:r>
        <w:rPr>
          <w:rFonts w:eastAsia="Times New Roman"/>
          <w:color w:val="000000"/>
          <w:szCs w:val="24"/>
          <w:shd w:val="clear" w:color="auto" w:fill="FFFFFF"/>
        </w:rPr>
        <w:t xml:space="preserve">υναντήσεις </w:t>
      </w:r>
      <w:r>
        <w:rPr>
          <w:rFonts w:eastAsia="Times New Roman"/>
          <w:color w:val="000000"/>
          <w:szCs w:val="24"/>
          <w:shd w:val="clear" w:color="auto" w:fill="FFFFFF"/>
        </w:rPr>
        <w:t>του</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2017 </w:t>
      </w:r>
      <w:r>
        <w:rPr>
          <w:rFonts w:eastAsia="Times New Roman"/>
          <w:color w:val="000000"/>
          <w:szCs w:val="24"/>
          <w:shd w:val="clear" w:color="auto" w:fill="FFFFFF"/>
        </w:rPr>
        <w:t xml:space="preserve">μεταξύ του </w:t>
      </w:r>
      <w:r>
        <w:rPr>
          <w:rFonts w:eastAsia="Times New Roman"/>
          <w:color w:val="000000"/>
          <w:szCs w:val="24"/>
          <w:shd w:val="clear" w:color="auto" w:fill="FFFFFF"/>
        </w:rPr>
        <w:t>Διεθνούς Νομισματικού Ταμείου και της Παγκόσμιας Τράπεζας στις ΗΠΑ. Η Βουλή εγκρίνει;</w:t>
      </w:r>
    </w:p>
    <w:p w14:paraId="4B4BEF0B" w14:textId="77777777" w:rsidR="0018517A" w:rsidRDefault="00F235C7">
      <w:pPr>
        <w:spacing w:after="0" w:line="600" w:lineRule="auto"/>
        <w:ind w:firstLine="720"/>
        <w:jc w:val="both"/>
        <w:rPr>
          <w:rFonts w:eastAsia="Times New Roman"/>
          <w:b/>
          <w:color w:val="000000"/>
          <w:szCs w:val="24"/>
          <w:shd w:val="clear" w:color="auto" w:fill="FFFFFF"/>
        </w:rPr>
      </w:pPr>
      <w:r>
        <w:rPr>
          <w:rFonts w:eastAsia="Times New Roman"/>
          <w:b/>
          <w:color w:val="000000"/>
          <w:szCs w:val="24"/>
          <w:shd w:val="clear" w:color="auto" w:fill="FFFFFF"/>
        </w:rPr>
        <w:t xml:space="preserve">ΟΛΟΙ </w:t>
      </w:r>
      <w:r>
        <w:rPr>
          <w:rFonts w:eastAsia="Times New Roman"/>
          <w:b/>
          <w:color w:val="000000"/>
          <w:szCs w:val="24"/>
          <w:shd w:val="clear" w:color="auto" w:fill="FFFFFF"/>
        </w:rPr>
        <w:t xml:space="preserve">ΟΙ </w:t>
      </w:r>
      <w:r>
        <w:rPr>
          <w:rFonts w:eastAsia="Times New Roman"/>
          <w:b/>
          <w:color w:val="000000"/>
          <w:szCs w:val="24"/>
          <w:shd w:val="clear" w:color="auto" w:fill="FFFFFF"/>
        </w:rPr>
        <w:t xml:space="preserve">ΒΟΥΛΕΥΤΕΣ: </w:t>
      </w:r>
      <w:r>
        <w:rPr>
          <w:rFonts w:eastAsia="Times New Roman"/>
          <w:color w:val="000000"/>
          <w:szCs w:val="24"/>
          <w:shd w:val="clear" w:color="auto" w:fill="FFFFFF"/>
        </w:rPr>
        <w:t xml:space="preserve">Μάλιστα, μάλιστα. </w:t>
      </w:r>
    </w:p>
    <w:p w14:paraId="4B4BEF0C" w14:textId="77777777" w:rsidR="0018517A" w:rsidRDefault="00F235C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(Δημήτριος Καμμένος): </w:t>
      </w:r>
      <w:r w:rsidRPr="004F0CD6">
        <w:rPr>
          <w:rFonts w:eastAsia="Times New Roman"/>
          <w:color w:val="000000"/>
          <w:szCs w:val="24"/>
          <w:shd w:val="clear" w:color="auto" w:fill="FFFFFF"/>
        </w:rPr>
        <w:t>Συνεπώς</w:t>
      </w:r>
      <w:r>
        <w:rPr>
          <w:rFonts w:eastAsia="Times New Roman"/>
          <w:color w:val="000000"/>
          <w:szCs w:val="24"/>
          <w:shd w:val="clear" w:color="auto" w:fill="FFFFFF"/>
        </w:rPr>
        <w:t xml:space="preserve"> η</w:t>
      </w:r>
      <w:r>
        <w:rPr>
          <w:rFonts w:eastAsia="Times New Roman"/>
          <w:color w:val="000000"/>
          <w:szCs w:val="24"/>
          <w:shd w:val="clear" w:color="auto" w:fill="FFFFFF"/>
        </w:rPr>
        <w:t xml:space="preserve"> Βουλή ενέκρινε τη ζητηθείσα άδεια. </w:t>
      </w:r>
    </w:p>
    <w:p w14:paraId="4B4BEF0D" w14:textId="77777777" w:rsidR="0018517A" w:rsidRDefault="00F235C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να αξιοποιήσω για λίγο τον χρόνο που μου δίνει η ελευθερία της </w:t>
      </w:r>
      <w:proofErr w:type="spellStart"/>
      <w:r>
        <w:rPr>
          <w:rFonts w:eastAsia="Times New Roman"/>
          <w:color w:val="000000"/>
          <w:szCs w:val="24"/>
          <w:shd w:val="clear" w:color="auto" w:fill="FFFFFF"/>
        </w:rPr>
        <w:t>θέσ</w:t>
      </w:r>
      <w:r>
        <w:rPr>
          <w:rFonts w:eastAsia="Times New Roman"/>
          <w:color w:val="000000"/>
          <w:szCs w:val="24"/>
          <w:shd w:val="clear" w:color="auto" w:fill="FFFFFF"/>
        </w:rPr>
        <w:t>εώς</w:t>
      </w:r>
      <w:proofErr w:type="spellEnd"/>
      <w:r>
        <w:rPr>
          <w:rFonts w:eastAsia="Times New Roman"/>
          <w:color w:val="000000"/>
          <w:szCs w:val="24"/>
          <w:shd w:val="clear" w:color="auto" w:fill="FFFFFF"/>
        </w:rPr>
        <w:t xml:space="preserve"> μ</w:t>
      </w:r>
      <w:r>
        <w:rPr>
          <w:rFonts w:eastAsia="Times New Roman"/>
          <w:color w:val="000000"/>
          <w:szCs w:val="24"/>
          <w:shd w:val="clear" w:color="auto" w:fill="FFFFFF"/>
        </w:rPr>
        <w:t xml:space="preserve">ου </w:t>
      </w:r>
      <w:r>
        <w:rPr>
          <w:rFonts w:eastAsia="Times New Roman"/>
          <w:color w:val="000000"/>
          <w:szCs w:val="24"/>
          <w:shd w:val="clear" w:color="auto" w:fill="FFFFFF"/>
        </w:rPr>
        <w:t>ως Αντιπ</w:t>
      </w:r>
      <w:r>
        <w:rPr>
          <w:rFonts w:eastAsia="Times New Roman"/>
          <w:color w:val="000000"/>
          <w:szCs w:val="24"/>
          <w:shd w:val="clear" w:color="auto" w:fill="FFFFFF"/>
        </w:rPr>
        <w:t>ροέδρου της Βουλής για να εκφράσω τα θερμά μου συλλυπητήρια και τον αποτροπιασμό μου για το χθεσινό έγκλημα, τη δολοφον</w:t>
      </w:r>
      <w:r>
        <w:rPr>
          <w:rFonts w:eastAsia="Times New Roman"/>
          <w:color w:val="000000"/>
          <w:szCs w:val="24"/>
          <w:shd w:val="clear" w:color="auto" w:fill="FFFFFF"/>
        </w:rPr>
        <w:t>ία του νομικού Μιχάλη Ζαφειρόπουλου, με τον αδελφό του οποίου είμαστε φίλοι πάνω από τριάντα πέντε χρόνια.</w:t>
      </w:r>
    </w:p>
    <w:p w14:paraId="4B4BEF0E" w14:textId="77777777" w:rsidR="0018517A" w:rsidRDefault="00F235C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δέχεστε στο σημείο αυτό να λύσουμε τη συνεδρίαση;</w:t>
      </w:r>
    </w:p>
    <w:p w14:paraId="4B4BEF0F" w14:textId="77777777" w:rsidR="0018517A" w:rsidRDefault="00F235C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ΟΛΟΙ ΟΙ ΒΟΥΛΕΥΤΕΣ:</w:t>
      </w:r>
      <w:r>
        <w:rPr>
          <w:rFonts w:eastAsia="Times New Roman"/>
          <w:color w:val="000000"/>
          <w:szCs w:val="24"/>
          <w:shd w:val="clear" w:color="auto" w:fill="FFFFFF"/>
        </w:rPr>
        <w:t xml:space="preserve"> Μάλιστα, μάλιστα.</w:t>
      </w:r>
    </w:p>
    <w:p w14:paraId="4B4BEF10" w14:textId="77777777" w:rsidR="0018517A" w:rsidRDefault="00F235C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(Δημήτριος Καμμένος):</w:t>
      </w:r>
      <w:r>
        <w:rPr>
          <w:rFonts w:eastAsia="Times New Roman"/>
          <w:color w:val="000000"/>
          <w:szCs w:val="24"/>
          <w:shd w:val="clear" w:color="auto" w:fill="FFFFFF"/>
        </w:rPr>
        <w:t xml:space="preserve"> Με τη συναίνεση του Σώματος και ώρα 10.13΄ </w:t>
      </w:r>
      <w:proofErr w:type="spellStart"/>
      <w:r>
        <w:rPr>
          <w:rFonts w:eastAsia="Times New Roman"/>
          <w:color w:val="000000"/>
          <w:szCs w:val="24"/>
          <w:shd w:val="clear" w:color="auto" w:fill="FFFFFF"/>
        </w:rPr>
        <w:t>λύεται</w:t>
      </w:r>
      <w:proofErr w:type="spellEnd"/>
      <w:r>
        <w:rPr>
          <w:rFonts w:eastAsia="Times New Roman"/>
          <w:color w:val="000000"/>
          <w:szCs w:val="24"/>
          <w:shd w:val="clear" w:color="auto" w:fill="FFFFFF"/>
        </w:rPr>
        <w:t xml:space="preserve"> η συνεδρίαση για τη</w:t>
      </w:r>
      <w:r>
        <w:rPr>
          <w:rFonts w:eastAsia="Times New Roman"/>
          <w:color w:val="000000"/>
          <w:szCs w:val="24"/>
          <w:shd w:val="clear" w:color="auto" w:fill="FFFFFF"/>
        </w:rPr>
        <w:t>ν προσεχή</w:t>
      </w:r>
      <w:r>
        <w:rPr>
          <w:rFonts w:eastAsia="Times New Roman"/>
          <w:color w:val="000000"/>
          <w:szCs w:val="24"/>
          <w:shd w:val="clear" w:color="auto" w:fill="FFFFFF"/>
        </w:rPr>
        <w:t xml:space="preserve"> Δευτέρα 16 Οκτωβρίου 2017 και ώρα 18.00΄, με αντικείμενο εργασιών του Σώματος</w:t>
      </w:r>
      <w:r>
        <w:rPr>
          <w:rFonts w:eastAsia="Times New Roman"/>
          <w:color w:val="000000"/>
          <w:szCs w:val="24"/>
          <w:shd w:val="clear" w:color="auto" w:fill="FFFFFF"/>
        </w:rPr>
        <w:t>:</w:t>
      </w:r>
      <w:r>
        <w:rPr>
          <w:rFonts w:eastAsia="Times New Roman"/>
          <w:color w:val="000000"/>
          <w:szCs w:val="24"/>
          <w:shd w:val="clear" w:color="auto" w:fill="FFFFFF"/>
        </w:rPr>
        <w:t xml:space="preserve"> κοινοβουλευτικό έλεγχο</w:t>
      </w:r>
      <w:r>
        <w:rPr>
          <w:rFonts w:eastAsia="Times New Roman"/>
          <w:color w:val="000000"/>
          <w:szCs w:val="24"/>
          <w:shd w:val="clear" w:color="auto" w:fill="FFFFFF"/>
        </w:rPr>
        <w:t xml:space="preserve">, </w:t>
      </w:r>
      <w:r>
        <w:rPr>
          <w:rFonts w:eastAsia="Times New Roman"/>
          <w:color w:val="000000"/>
          <w:szCs w:val="24"/>
          <w:shd w:val="clear" w:color="auto" w:fill="FFFFFF"/>
        </w:rPr>
        <w:t>συζήτηση επικαίρων ερωτήσεων.</w:t>
      </w:r>
    </w:p>
    <w:p w14:paraId="4B4BEF11" w14:textId="77777777" w:rsidR="0018517A" w:rsidRDefault="00F235C7">
      <w:pPr>
        <w:spacing w:after="0" w:line="600" w:lineRule="auto"/>
        <w:ind w:firstLine="720"/>
        <w:jc w:val="both"/>
        <w:rPr>
          <w:rFonts w:eastAsia="Times New Roman"/>
          <w:b/>
          <w:color w:val="000000"/>
          <w:szCs w:val="24"/>
          <w:shd w:val="clear" w:color="auto" w:fill="FFFFFF"/>
        </w:rPr>
      </w:pPr>
      <w:r>
        <w:rPr>
          <w:rFonts w:eastAsia="Times New Roman"/>
          <w:b/>
          <w:color w:val="000000"/>
          <w:szCs w:val="24"/>
          <w:shd w:val="clear" w:color="auto" w:fill="FFFFFF"/>
        </w:rPr>
        <w:t>Ο ΠΡΟΕΔΡΟΣ</w:t>
      </w:r>
      <w:r>
        <w:rPr>
          <w:rFonts w:eastAsia="Times New Roman"/>
          <w:b/>
          <w:color w:val="000000"/>
          <w:szCs w:val="24"/>
          <w:shd w:val="clear" w:color="auto" w:fill="FFFFFF"/>
        </w:rPr>
        <w:t xml:space="preserve">                                 </w:t>
      </w:r>
      <w:r>
        <w:rPr>
          <w:rFonts w:eastAsia="Times New Roman"/>
          <w:b/>
          <w:color w:val="000000"/>
          <w:szCs w:val="24"/>
          <w:shd w:val="clear" w:color="auto" w:fill="FFFFFF"/>
        </w:rPr>
        <w:t xml:space="preserve">                         </w:t>
      </w:r>
      <w:r>
        <w:rPr>
          <w:rFonts w:eastAsia="Times New Roman"/>
          <w:b/>
          <w:color w:val="000000"/>
          <w:szCs w:val="24"/>
          <w:shd w:val="clear" w:color="auto" w:fill="FFFFFF"/>
        </w:rPr>
        <w:t xml:space="preserve">ΟΙ </w:t>
      </w:r>
      <w:r>
        <w:rPr>
          <w:rFonts w:eastAsia="Times New Roman"/>
          <w:b/>
          <w:color w:val="000000"/>
          <w:szCs w:val="24"/>
          <w:shd w:val="clear" w:color="auto" w:fill="FFFFFF"/>
        </w:rPr>
        <w:t xml:space="preserve">ΓΡΑΜΜΑΤΕΙΣ </w:t>
      </w:r>
    </w:p>
    <w:p w14:paraId="4B4BEF12" w14:textId="77777777" w:rsidR="0018517A" w:rsidRDefault="0018517A">
      <w:pPr>
        <w:spacing w:line="600" w:lineRule="auto"/>
        <w:ind w:firstLine="720"/>
        <w:jc w:val="both"/>
        <w:rPr>
          <w:rFonts w:eastAsia="Times New Roman" w:cs="Times New Roman"/>
          <w:szCs w:val="24"/>
          <w:lang w:val="en-US"/>
        </w:rPr>
      </w:pPr>
    </w:p>
    <w:sectPr w:rsidR="001851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edOpiWkFgeNnmcOSiVJlzrkGidU=" w:salt="abC/EAIUtcwe3RbDEMtpy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7A"/>
    <w:rsid w:val="0018517A"/>
    <w:rsid w:val="001F3AC8"/>
    <w:rsid w:val="00883EB5"/>
    <w:rsid w:val="00F235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EEE9"/>
  <w15:docId w15:val="{538D0042-9F03-4E9E-9A36-47268867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21C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821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523</MetadataID>
    <Session xmlns="641f345b-441b-4b81-9152-adc2e73ba5e1">Γ´</Session>
    <Date xmlns="641f345b-441b-4b81-9152-adc2e73ba5e1">2017-10-12T21:00:00+00:00</Date>
    <Status xmlns="641f345b-441b-4b81-9152-adc2e73ba5e1">
      <Url>http://srv-sp1/praktika/Lists/Incoming_Metadata/EditForm.aspx?ID=523&amp;Source=/praktika/Recordings_Library/Forms/AllItems.aspx</Url>
      <Description>Δημοσιεύτηκε</Description>
    </Status>
    <Meeting xmlns="641f345b-441b-4b81-9152-adc2e73ba5e1">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A5F2B4-B2DB-48D4-9A46-D9B078412CED}">
  <ds:schemaRefs>
    <ds:schemaRef ds:uri="http://www.w3.org/XML/1998/namespace"/>
    <ds:schemaRef ds:uri="http://schemas.microsoft.com/office/2006/documentManagement/types"/>
    <ds:schemaRef ds:uri="http://schemas.microsoft.com/office/2006/metadata/properties"/>
    <ds:schemaRef ds:uri="http://purl.org/dc/dcmitype/"/>
    <ds:schemaRef ds:uri="641f345b-441b-4b81-9152-adc2e73ba5e1"/>
    <ds:schemaRef ds:uri="http://purl.org/dc/elements/1.1/"/>
    <ds:schemaRef ds:uri="http://schemas.openxmlformats.org/package/2006/metadata/core-properties"/>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6420B718-7C3F-47DB-9B0F-9BE48395B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FFD96A-1D7D-4A70-87D3-58AE33FCAE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1204</Words>
  <Characters>6502</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2017-10-19T09:13:00Z</dcterms:created>
  <dcterms:modified xsi:type="dcterms:W3CDTF">2017-10-19T09:14:00Z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