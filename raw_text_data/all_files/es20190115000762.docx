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BAECC" w14:textId="77777777" w:rsidR="00722F08" w:rsidRPr="00722F08" w:rsidRDefault="00722F08" w:rsidP="00722F08">
      <w:pPr>
        <w:spacing w:after="200" w:line="360" w:lineRule="auto"/>
        <w:rPr>
          <w:ins w:id="0" w:author="Φλούδα Χριστίνα" w:date="2019-01-23T11:31:00Z"/>
          <w:rFonts w:eastAsia="Times New Roman"/>
          <w:szCs w:val="24"/>
          <w:lang w:eastAsia="en-US"/>
        </w:rPr>
      </w:pPr>
      <w:bookmarkStart w:id="1" w:name="_GoBack"/>
      <w:bookmarkEnd w:id="1"/>
      <w:ins w:id="2" w:author="Φλούδα Χριστίνα" w:date="2019-01-23T11:31:00Z">
        <w:r w:rsidRPr="00722F0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B7DBA60" w14:textId="77777777" w:rsidR="00722F08" w:rsidRPr="00722F08" w:rsidRDefault="00722F08" w:rsidP="00722F08">
      <w:pPr>
        <w:spacing w:after="200" w:line="360" w:lineRule="auto"/>
        <w:rPr>
          <w:ins w:id="3" w:author="Φλούδα Χριστίνα" w:date="2019-01-23T11:31:00Z"/>
          <w:rFonts w:eastAsia="Times New Roman"/>
          <w:szCs w:val="24"/>
          <w:lang w:eastAsia="en-US"/>
        </w:rPr>
      </w:pPr>
    </w:p>
    <w:p w14:paraId="0163CEDE" w14:textId="77777777" w:rsidR="00722F08" w:rsidRPr="00722F08" w:rsidRDefault="00722F08" w:rsidP="00722F08">
      <w:pPr>
        <w:spacing w:after="200" w:line="360" w:lineRule="auto"/>
        <w:rPr>
          <w:ins w:id="4" w:author="Φλούδα Χριστίνα" w:date="2019-01-23T11:31:00Z"/>
          <w:rFonts w:eastAsia="Times New Roman"/>
          <w:szCs w:val="24"/>
          <w:lang w:eastAsia="en-US"/>
        </w:rPr>
      </w:pPr>
      <w:ins w:id="5" w:author="Φλούδα Χριστίνα" w:date="2019-01-23T11:31:00Z">
        <w:r w:rsidRPr="00722F08">
          <w:rPr>
            <w:rFonts w:eastAsia="Times New Roman"/>
            <w:szCs w:val="24"/>
            <w:lang w:eastAsia="en-US"/>
          </w:rPr>
          <w:t>ΠΙΝΑΚΑΣ ΠΕΡΙΕΧΟΜΕΝΩΝ</w:t>
        </w:r>
      </w:ins>
    </w:p>
    <w:p w14:paraId="6D03D3E4" w14:textId="77777777" w:rsidR="00722F08" w:rsidRPr="00722F08" w:rsidRDefault="00722F08" w:rsidP="00722F08">
      <w:pPr>
        <w:spacing w:after="200" w:line="360" w:lineRule="auto"/>
        <w:rPr>
          <w:ins w:id="6" w:author="Φλούδα Χριστίνα" w:date="2019-01-23T11:31:00Z"/>
          <w:rFonts w:eastAsia="Times New Roman"/>
          <w:szCs w:val="24"/>
          <w:lang w:eastAsia="en-US"/>
        </w:rPr>
      </w:pPr>
      <w:ins w:id="7" w:author="Φλούδα Χριστίνα" w:date="2019-01-23T11:31:00Z">
        <w:r w:rsidRPr="00722F08">
          <w:rPr>
            <w:rFonts w:eastAsia="Times New Roman"/>
            <w:szCs w:val="24"/>
            <w:lang w:eastAsia="en-US"/>
          </w:rPr>
          <w:t xml:space="preserve">ΙΖ’ ΠΕΡΙΟΔΟΣ </w:t>
        </w:r>
      </w:ins>
    </w:p>
    <w:p w14:paraId="46E4C957" w14:textId="77777777" w:rsidR="00722F08" w:rsidRPr="00722F08" w:rsidRDefault="00722F08" w:rsidP="00722F08">
      <w:pPr>
        <w:spacing w:after="200" w:line="360" w:lineRule="auto"/>
        <w:rPr>
          <w:ins w:id="8" w:author="Φλούδα Χριστίνα" w:date="2019-01-23T11:31:00Z"/>
          <w:rFonts w:eastAsia="Times New Roman"/>
          <w:szCs w:val="24"/>
          <w:lang w:eastAsia="en-US"/>
        </w:rPr>
      </w:pPr>
      <w:ins w:id="9" w:author="Φλούδα Χριστίνα" w:date="2019-01-23T11:31:00Z">
        <w:r w:rsidRPr="00722F08">
          <w:rPr>
            <w:rFonts w:eastAsia="Times New Roman"/>
            <w:szCs w:val="24"/>
            <w:lang w:eastAsia="en-US"/>
          </w:rPr>
          <w:t>ΠΡΟΕΔΡΕΥΟΜΕΝΗΣ ΚΟΙΝΟΒΟΥΛΕΥΤΙΚΗΣ ΔΗΜΟΚΡΑΤΙΑΣ</w:t>
        </w:r>
      </w:ins>
    </w:p>
    <w:p w14:paraId="520CE931" w14:textId="77777777" w:rsidR="00722F08" w:rsidRPr="00722F08" w:rsidRDefault="00722F08" w:rsidP="00722F08">
      <w:pPr>
        <w:spacing w:after="200" w:line="360" w:lineRule="auto"/>
        <w:rPr>
          <w:ins w:id="10" w:author="Φλούδα Χριστίνα" w:date="2019-01-23T11:31:00Z"/>
          <w:rFonts w:eastAsia="Times New Roman"/>
          <w:szCs w:val="24"/>
          <w:lang w:eastAsia="en-US"/>
        </w:rPr>
      </w:pPr>
      <w:ins w:id="11" w:author="Φλούδα Χριστίνα" w:date="2019-01-23T11:31:00Z">
        <w:r w:rsidRPr="00722F08">
          <w:rPr>
            <w:rFonts w:eastAsia="Times New Roman"/>
            <w:szCs w:val="24"/>
            <w:lang w:eastAsia="en-US"/>
          </w:rPr>
          <w:t>ΣΥΝΟΔΟΣ Δ΄</w:t>
        </w:r>
      </w:ins>
    </w:p>
    <w:p w14:paraId="545AEDCB" w14:textId="77777777" w:rsidR="00722F08" w:rsidRPr="00722F08" w:rsidRDefault="00722F08" w:rsidP="00722F08">
      <w:pPr>
        <w:spacing w:after="200" w:line="360" w:lineRule="auto"/>
        <w:rPr>
          <w:ins w:id="12" w:author="Φλούδα Χριστίνα" w:date="2019-01-23T11:31:00Z"/>
          <w:rFonts w:eastAsia="Times New Roman"/>
          <w:szCs w:val="24"/>
          <w:lang w:eastAsia="en-US"/>
        </w:rPr>
      </w:pPr>
    </w:p>
    <w:p w14:paraId="3F615B4A" w14:textId="77777777" w:rsidR="00722F08" w:rsidRPr="00722F08" w:rsidRDefault="00722F08" w:rsidP="00722F08">
      <w:pPr>
        <w:spacing w:after="200" w:line="360" w:lineRule="auto"/>
        <w:rPr>
          <w:ins w:id="13" w:author="Φλούδα Χριστίνα" w:date="2019-01-23T11:31:00Z"/>
          <w:rFonts w:eastAsia="Times New Roman"/>
          <w:szCs w:val="24"/>
          <w:lang w:eastAsia="en-US"/>
        </w:rPr>
      </w:pPr>
      <w:ins w:id="14" w:author="Φλούδα Χριστίνα" w:date="2019-01-23T11:31:00Z">
        <w:r w:rsidRPr="00722F08">
          <w:rPr>
            <w:rFonts w:eastAsia="Times New Roman"/>
            <w:szCs w:val="24"/>
            <w:lang w:eastAsia="en-US"/>
          </w:rPr>
          <w:t>ΣΥΝΕΔΡΙΑΣΗ NE΄</w:t>
        </w:r>
      </w:ins>
    </w:p>
    <w:p w14:paraId="14F7F7DB" w14:textId="77777777" w:rsidR="00722F08" w:rsidRPr="00722F08" w:rsidRDefault="00722F08" w:rsidP="00722F08">
      <w:pPr>
        <w:spacing w:after="200" w:line="360" w:lineRule="auto"/>
        <w:rPr>
          <w:ins w:id="15" w:author="Φλούδα Χριστίνα" w:date="2019-01-23T11:31:00Z"/>
          <w:rFonts w:eastAsia="Times New Roman"/>
          <w:szCs w:val="24"/>
          <w:lang w:eastAsia="en-US"/>
        </w:rPr>
      </w:pPr>
      <w:ins w:id="16" w:author="Φλούδα Χριστίνα" w:date="2019-01-23T11:31:00Z">
        <w:r w:rsidRPr="00722F08">
          <w:rPr>
            <w:rFonts w:eastAsia="Times New Roman"/>
            <w:szCs w:val="24"/>
            <w:lang w:eastAsia="en-US"/>
          </w:rPr>
          <w:t>Τρίτη  15 Ιανουαρίου 2019</w:t>
        </w:r>
      </w:ins>
    </w:p>
    <w:p w14:paraId="07EC5B76" w14:textId="77777777" w:rsidR="00722F08" w:rsidRPr="00722F08" w:rsidRDefault="00722F08" w:rsidP="00722F08">
      <w:pPr>
        <w:spacing w:after="200" w:line="360" w:lineRule="auto"/>
        <w:rPr>
          <w:ins w:id="17" w:author="Φλούδα Χριστίνα" w:date="2019-01-23T11:31:00Z"/>
          <w:rFonts w:eastAsia="Times New Roman"/>
          <w:szCs w:val="24"/>
          <w:lang w:eastAsia="en-US"/>
        </w:rPr>
      </w:pPr>
    </w:p>
    <w:p w14:paraId="117D7B9C" w14:textId="77777777" w:rsidR="00722F08" w:rsidRPr="00722F08" w:rsidRDefault="00722F08" w:rsidP="00722F08">
      <w:pPr>
        <w:spacing w:after="200" w:line="360" w:lineRule="auto"/>
        <w:rPr>
          <w:ins w:id="18" w:author="Φλούδα Χριστίνα" w:date="2019-01-23T11:31:00Z"/>
          <w:rFonts w:eastAsia="Times New Roman"/>
          <w:szCs w:val="24"/>
          <w:lang w:eastAsia="en-US"/>
        </w:rPr>
      </w:pPr>
      <w:ins w:id="19" w:author="Φλούδα Χριστίνα" w:date="2019-01-23T11:31:00Z">
        <w:r w:rsidRPr="00722F08">
          <w:rPr>
            <w:rFonts w:eastAsia="Times New Roman"/>
            <w:szCs w:val="24"/>
            <w:lang w:eastAsia="en-US"/>
          </w:rPr>
          <w:t>ΘΕΜΑΤΑ</w:t>
        </w:r>
      </w:ins>
    </w:p>
    <w:p w14:paraId="15FBDCED" w14:textId="77777777" w:rsidR="00722F08" w:rsidRPr="00722F08" w:rsidRDefault="00722F08" w:rsidP="00722F08">
      <w:pPr>
        <w:spacing w:after="0" w:line="360" w:lineRule="auto"/>
        <w:rPr>
          <w:ins w:id="20" w:author="Φλούδα Χριστίνα" w:date="2019-01-23T11:31:00Z"/>
          <w:rFonts w:eastAsia="Times New Roman"/>
          <w:szCs w:val="24"/>
          <w:lang w:eastAsia="en-US"/>
        </w:rPr>
      </w:pPr>
      <w:ins w:id="21" w:author="Φλούδα Χριστίνα" w:date="2019-01-23T11:31:00Z">
        <w:r w:rsidRPr="00722F08">
          <w:rPr>
            <w:rFonts w:eastAsia="Times New Roman"/>
            <w:szCs w:val="24"/>
            <w:lang w:eastAsia="en-US"/>
          </w:rPr>
          <w:t xml:space="preserve"> </w:t>
        </w:r>
        <w:r w:rsidRPr="00722F08">
          <w:rPr>
            <w:rFonts w:eastAsia="Times New Roman"/>
            <w:szCs w:val="24"/>
            <w:lang w:eastAsia="en-US"/>
          </w:rPr>
          <w:br/>
          <w:t xml:space="preserve">Α. ΕΙΔΙΚΑ ΘΕΜΑΤΑ </w:t>
        </w:r>
        <w:r w:rsidRPr="00722F08">
          <w:rPr>
            <w:rFonts w:eastAsia="Times New Roman"/>
            <w:szCs w:val="24"/>
            <w:lang w:eastAsia="en-US"/>
          </w:rPr>
          <w:br/>
          <w:t xml:space="preserve">1. Ανακοινώνεται ότι τη συνεδρίαση παρακολουθούν μαθητές από το 1ο Γυμνάσιο Καλυβίων, το Γενικό Λύκειο Νέας Αρτάκης Ευβοίας, το Γυμνάσιο Στυλίδας, το 2ο Γυμνάσιο Κορίνθου, το 3ο Γενικό Λύκειο Καρδίτσας, το 2ο Γυμνάσιο Πρέβεζας και το 2ο Δημοτικό Σχολείο Πεύκων Θεσσαλονίκης, σελ. </w:t>
        </w:r>
        <w:r w:rsidRPr="00722F08">
          <w:rPr>
            <w:rFonts w:eastAsia="Times New Roman"/>
            <w:szCs w:val="24"/>
            <w:lang w:eastAsia="en-US"/>
          </w:rPr>
          <w:br/>
          <w:t>2. Ειδική Ημερήσια Διάταξη.</w:t>
        </w:r>
      </w:ins>
    </w:p>
    <w:p w14:paraId="7A572DFC" w14:textId="77777777" w:rsidR="00722F08" w:rsidRPr="00722F08" w:rsidRDefault="00722F08" w:rsidP="00722F08">
      <w:pPr>
        <w:spacing w:after="0" w:line="360" w:lineRule="auto"/>
        <w:rPr>
          <w:ins w:id="22" w:author="Φλούδα Χριστίνα" w:date="2019-01-23T11:31:00Z"/>
          <w:rFonts w:eastAsia="Times New Roman"/>
          <w:szCs w:val="24"/>
          <w:lang w:eastAsia="en-US"/>
        </w:rPr>
      </w:pPr>
      <w:ins w:id="23" w:author="Φλούδα Χριστίνα" w:date="2019-01-23T11:31:00Z">
        <w:r w:rsidRPr="00722F08">
          <w:rPr>
            <w:rFonts w:eastAsia="Times New Roman"/>
            <w:szCs w:val="24"/>
            <w:lang w:eastAsia="en-US"/>
          </w:rPr>
          <w:t xml:space="preserve">Συζήτηση επί της προτάσεως που υπέβαλε ο Πρωθυπουργός κ. Αλέξης Τσίπρας για επαναβεβαίωση της εμπιστοσύνης της Βουλής στην Κυβέρνηση, σύμφωνα με τα άρθρα 84 του Συντάγματος και 141 του Κανονισμού της Βουλής, σελ. </w:t>
        </w:r>
        <w:r w:rsidRPr="00722F08">
          <w:rPr>
            <w:rFonts w:eastAsia="Times New Roman"/>
            <w:szCs w:val="24"/>
            <w:lang w:eastAsia="en-US"/>
          </w:rPr>
          <w:br/>
          <w:t xml:space="preserve">3. Ανακοινώνεται επιστολή  του Βουλευτή κ. Αριστείδη Φωκά προς τον Πρόεδρο της Βουλής κ. Νικόλαο </w:t>
        </w:r>
        <w:proofErr w:type="spellStart"/>
        <w:r w:rsidRPr="00722F08">
          <w:rPr>
            <w:rFonts w:eastAsia="Times New Roman"/>
            <w:szCs w:val="24"/>
            <w:lang w:eastAsia="en-US"/>
          </w:rPr>
          <w:t>Βούτση</w:t>
        </w:r>
        <w:proofErr w:type="spellEnd"/>
        <w:r w:rsidRPr="00722F08">
          <w:rPr>
            <w:rFonts w:eastAsia="Times New Roman"/>
            <w:szCs w:val="24"/>
            <w:lang w:eastAsia="en-US"/>
          </w:rPr>
          <w:t xml:space="preserve">, με την οποία δηλώνει ότι προσχωρεί στην Κοινοβουλευτική Ομάδα "Ανεξάρτητοι  Έλληνες-Εθνική Πατριωτική Δημοκρατική Συμμαχία", καθώς και επιστολή του κ. Πάνου Καμμένου, Προέδρου της Κοινοβουλευτικής Ομάδας των Ανεξάρτητων Ελλήνων, περί αποδοχής αυτής, σελ. </w:t>
        </w:r>
        <w:r w:rsidRPr="00722F08">
          <w:rPr>
            <w:rFonts w:eastAsia="Times New Roman"/>
            <w:szCs w:val="24"/>
            <w:lang w:eastAsia="en-US"/>
          </w:rPr>
          <w:br/>
          <w:t xml:space="preserve">4. Ανακοινώνεται επιστολή του κ. Σταύρου Θεοδωράκη, Προέδρου της Κοινοβουλευτικής Ομάδας "Το Ποτάμι", προς τον Πρόεδρο της Βουλής κ. Νικόλαο </w:t>
        </w:r>
        <w:proofErr w:type="spellStart"/>
        <w:r w:rsidRPr="00722F08">
          <w:rPr>
            <w:rFonts w:eastAsia="Times New Roman"/>
            <w:szCs w:val="24"/>
            <w:lang w:eastAsia="en-US"/>
          </w:rPr>
          <w:t>Βούτση</w:t>
        </w:r>
        <w:proofErr w:type="spellEnd"/>
        <w:r w:rsidRPr="00722F08">
          <w:rPr>
            <w:rFonts w:eastAsia="Times New Roman"/>
            <w:szCs w:val="24"/>
            <w:lang w:eastAsia="en-US"/>
          </w:rPr>
          <w:t xml:space="preserve">, με την οποία ενημερώνει ότι ο Βουλευτής Ηρακλείου κ. Σπυρίδων </w:t>
        </w:r>
        <w:proofErr w:type="spellStart"/>
        <w:r w:rsidRPr="00722F08">
          <w:rPr>
            <w:rFonts w:eastAsia="Times New Roman"/>
            <w:szCs w:val="24"/>
            <w:lang w:eastAsia="en-US"/>
          </w:rPr>
          <w:t>Δανέλλης</w:t>
        </w:r>
        <w:proofErr w:type="spellEnd"/>
        <w:r w:rsidRPr="00722F08">
          <w:rPr>
            <w:rFonts w:eastAsia="Times New Roman"/>
            <w:szCs w:val="24"/>
            <w:lang w:eastAsia="en-US"/>
          </w:rPr>
          <w:t xml:space="preserve"> τίθεται εκτός της Κοινοβουλευτικής Ομάδας του Κινήματος, σελ. </w:t>
        </w:r>
        <w:r w:rsidRPr="00722F08">
          <w:rPr>
            <w:rFonts w:eastAsia="Times New Roman"/>
            <w:szCs w:val="24"/>
            <w:lang w:eastAsia="en-US"/>
          </w:rPr>
          <w:br/>
          <w:t xml:space="preserve">5. Ανακοινώνεται επιστολή του Βουλευτή κ. Κωνσταντίνου </w:t>
        </w:r>
        <w:proofErr w:type="spellStart"/>
        <w:r w:rsidRPr="00722F08">
          <w:rPr>
            <w:rFonts w:eastAsia="Times New Roman"/>
            <w:szCs w:val="24"/>
            <w:lang w:eastAsia="en-US"/>
          </w:rPr>
          <w:t>Μπαρμπαρούση</w:t>
        </w:r>
        <w:proofErr w:type="spellEnd"/>
        <w:r w:rsidRPr="00722F08">
          <w:rPr>
            <w:rFonts w:eastAsia="Times New Roman"/>
            <w:szCs w:val="24"/>
            <w:lang w:eastAsia="en-US"/>
          </w:rPr>
          <w:t xml:space="preserve"> προς τον Πρόεδρο της Βουλής κ. Νικόλαο </w:t>
        </w:r>
        <w:proofErr w:type="spellStart"/>
        <w:r w:rsidRPr="00722F08">
          <w:rPr>
            <w:rFonts w:eastAsia="Times New Roman"/>
            <w:szCs w:val="24"/>
            <w:lang w:eastAsia="en-US"/>
          </w:rPr>
          <w:t>Βούτση</w:t>
        </w:r>
        <w:proofErr w:type="spellEnd"/>
        <w:r w:rsidRPr="00722F08">
          <w:rPr>
            <w:rFonts w:eastAsia="Times New Roman"/>
            <w:szCs w:val="24"/>
            <w:lang w:eastAsia="en-US"/>
          </w:rPr>
          <w:t xml:space="preserve">, με την οποία δηλώνει ότι επιθυμεί την ένταξή του στην Κοινοβουλευτική Ομάδα του Λαϊκού Συνδέσμου - Χρυσή Αυγή μέχρι να υπάρξει τελεσίδικη απόφαση για την υπόθεσή του, καθώς και επιστολή του Γενικού Γραμματέα του Λαϊκού Συνδέσμου – Χρυσή Αυγή κ. Νικόλαου </w:t>
        </w:r>
        <w:proofErr w:type="spellStart"/>
        <w:r w:rsidRPr="00722F08">
          <w:rPr>
            <w:rFonts w:eastAsia="Times New Roman"/>
            <w:szCs w:val="24"/>
            <w:lang w:eastAsia="en-US"/>
          </w:rPr>
          <w:t>Μιχαλολιάκου</w:t>
        </w:r>
        <w:proofErr w:type="spellEnd"/>
        <w:r w:rsidRPr="00722F08">
          <w:rPr>
            <w:rFonts w:eastAsia="Times New Roman"/>
            <w:szCs w:val="24"/>
            <w:lang w:eastAsia="en-US"/>
          </w:rPr>
          <w:t xml:space="preserve">, περί αποδοχής αυτής, σελ. </w:t>
        </w:r>
        <w:r w:rsidRPr="00722F08">
          <w:rPr>
            <w:rFonts w:eastAsia="Times New Roman"/>
            <w:szCs w:val="24"/>
            <w:lang w:eastAsia="en-US"/>
          </w:rPr>
          <w:br/>
          <w:t xml:space="preserve">6. Ανακοινώνεται επιστολή του Βουλευτή κ. Σπυρίδωνα </w:t>
        </w:r>
        <w:proofErr w:type="spellStart"/>
        <w:r w:rsidRPr="00722F08">
          <w:rPr>
            <w:rFonts w:eastAsia="Times New Roman"/>
            <w:szCs w:val="24"/>
            <w:lang w:eastAsia="en-US"/>
          </w:rPr>
          <w:t>Δανέλλη</w:t>
        </w:r>
        <w:proofErr w:type="spellEnd"/>
        <w:r w:rsidRPr="00722F08">
          <w:rPr>
            <w:rFonts w:eastAsia="Times New Roman"/>
            <w:szCs w:val="24"/>
            <w:lang w:eastAsia="en-US"/>
          </w:rPr>
          <w:t xml:space="preserve"> προς τον Πρόεδρο της Βουλής κ. Νικόλαο </w:t>
        </w:r>
        <w:proofErr w:type="spellStart"/>
        <w:r w:rsidRPr="00722F08">
          <w:rPr>
            <w:rFonts w:eastAsia="Times New Roman"/>
            <w:szCs w:val="24"/>
            <w:lang w:eastAsia="en-US"/>
          </w:rPr>
          <w:t>Βούτση</w:t>
        </w:r>
        <w:proofErr w:type="spellEnd"/>
        <w:r w:rsidRPr="00722F08">
          <w:rPr>
            <w:rFonts w:eastAsia="Times New Roman"/>
            <w:szCs w:val="24"/>
            <w:lang w:eastAsia="en-US"/>
          </w:rPr>
          <w:t xml:space="preserve">, με την οποία γνωστοποιεί ότι από σήμερα, 15η Ιανουαρίου 2019,  θα δραστηριοποιείται στη Βουλή ως ανεξάρτητος Βουλευτής, σελ. </w:t>
        </w:r>
        <w:r w:rsidRPr="00722F08">
          <w:rPr>
            <w:rFonts w:eastAsia="Times New Roman"/>
            <w:szCs w:val="24"/>
            <w:lang w:eastAsia="en-US"/>
          </w:rPr>
          <w:br/>
          <w:t xml:space="preserve">7. Ψηφοφορία δι' εγέρσεως, σύμφωνα με το άρθρο 67 παράγραφος 7 του Κανονισμού της Βουλής, σελ. </w:t>
        </w:r>
        <w:r w:rsidRPr="00722F08">
          <w:rPr>
            <w:rFonts w:eastAsia="Times New Roman"/>
            <w:szCs w:val="24"/>
            <w:lang w:eastAsia="en-US"/>
          </w:rPr>
          <w:br/>
          <w:t xml:space="preserve">8. Επί διαδικαστικού θέματος, σελ. </w:t>
        </w:r>
        <w:r w:rsidRPr="00722F08">
          <w:rPr>
            <w:rFonts w:eastAsia="Times New Roman"/>
            <w:szCs w:val="24"/>
            <w:lang w:eastAsia="en-US"/>
          </w:rPr>
          <w:br/>
          <w:t xml:space="preserve">9. Επί προσωπικού θέματος, σελ. </w:t>
        </w:r>
        <w:r w:rsidRPr="00722F08">
          <w:rPr>
            <w:rFonts w:eastAsia="Times New Roman"/>
            <w:szCs w:val="24"/>
            <w:lang w:eastAsia="en-US"/>
          </w:rPr>
          <w:br/>
        </w:r>
      </w:ins>
    </w:p>
    <w:p w14:paraId="7D8C1E18" w14:textId="77777777" w:rsidR="00722F08" w:rsidRPr="00722F08" w:rsidRDefault="00722F08" w:rsidP="00722F08">
      <w:pPr>
        <w:spacing w:after="0" w:line="360" w:lineRule="auto"/>
        <w:rPr>
          <w:ins w:id="24" w:author="Φλούδα Χριστίνα" w:date="2019-01-23T11:31:00Z"/>
          <w:rFonts w:eastAsia="Times New Roman"/>
          <w:szCs w:val="24"/>
          <w:lang w:eastAsia="en-US"/>
        </w:rPr>
      </w:pPr>
      <w:ins w:id="25" w:author="Φλούδα Χριστίνα" w:date="2019-01-23T11:31:00Z">
        <w:r w:rsidRPr="00722F08">
          <w:rPr>
            <w:rFonts w:eastAsia="Times New Roman"/>
            <w:szCs w:val="24"/>
            <w:lang w:eastAsia="en-US"/>
          </w:rPr>
          <w:t xml:space="preserve">ΠΡΟΕΔΡΟΣ </w:t>
        </w:r>
      </w:ins>
    </w:p>
    <w:p w14:paraId="036B812C" w14:textId="77777777" w:rsidR="00722F08" w:rsidRPr="00722F08" w:rsidRDefault="00722F08" w:rsidP="00722F08">
      <w:pPr>
        <w:spacing w:after="0" w:line="360" w:lineRule="auto"/>
        <w:rPr>
          <w:ins w:id="26" w:author="Φλούδα Χριστίνα" w:date="2019-01-23T11:31:00Z"/>
          <w:rFonts w:eastAsia="Times New Roman"/>
          <w:szCs w:val="24"/>
          <w:lang w:eastAsia="en-US"/>
        </w:rPr>
      </w:pPr>
    </w:p>
    <w:p w14:paraId="4E47319A" w14:textId="77777777" w:rsidR="00722F08" w:rsidRPr="00722F08" w:rsidRDefault="00722F08" w:rsidP="00722F08">
      <w:pPr>
        <w:spacing w:after="0" w:line="360" w:lineRule="auto"/>
        <w:rPr>
          <w:ins w:id="27" w:author="Φλούδα Χριστίνα" w:date="2019-01-23T11:31:00Z"/>
          <w:rFonts w:eastAsia="Times New Roman"/>
          <w:szCs w:val="24"/>
          <w:lang w:eastAsia="en-US"/>
        </w:rPr>
      </w:pPr>
      <w:ins w:id="28" w:author="Φλούδα Χριστίνα" w:date="2019-01-23T11:31:00Z">
        <w:r w:rsidRPr="00722F08">
          <w:rPr>
            <w:rFonts w:eastAsia="Times New Roman"/>
            <w:szCs w:val="24"/>
            <w:lang w:eastAsia="en-US"/>
          </w:rPr>
          <w:t>ΒΟΥΤΣΗΣ Ν., σελ.</w:t>
        </w:r>
      </w:ins>
    </w:p>
    <w:p w14:paraId="1C46B8C4" w14:textId="77777777" w:rsidR="00722F08" w:rsidRPr="00722F08" w:rsidRDefault="00722F08" w:rsidP="00722F08">
      <w:pPr>
        <w:spacing w:after="0" w:line="360" w:lineRule="auto"/>
        <w:rPr>
          <w:ins w:id="29" w:author="Φλούδα Χριστίνα" w:date="2019-01-23T11:31:00Z"/>
          <w:rFonts w:eastAsia="Times New Roman"/>
          <w:szCs w:val="24"/>
          <w:lang w:eastAsia="en-US"/>
        </w:rPr>
      </w:pPr>
    </w:p>
    <w:p w14:paraId="602AE62E" w14:textId="77777777" w:rsidR="00722F08" w:rsidRPr="00722F08" w:rsidRDefault="00722F08" w:rsidP="00722F08">
      <w:pPr>
        <w:spacing w:after="0" w:line="360" w:lineRule="auto"/>
        <w:rPr>
          <w:ins w:id="30" w:author="Φλούδα Χριστίνα" w:date="2019-01-23T11:31:00Z"/>
          <w:rFonts w:eastAsia="Times New Roman"/>
          <w:szCs w:val="24"/>
          <w:lang w:eastAsia="en-US"/>
        </w:rPr>
      </w:pPr>
    </w:p>
    <w:p w14:paraId="68CD6EA4" w14:textId="77777777" w:rsidR="00722F08" w:rsidRPr="00722F08" w:rsidRDefault="00722F08" w:rsidP="00722F08">
      <w:pPr>
        <w:spacing w:after="0" w:line="360" w:lineRule="auto"/>
        <w:rPr>
          <w:ins w:id="31" w:author="Φλούδα Χριστίνα" w:date="2019-01-23T11:31:00Z"/>
          <w:rFonts w:eastAsia="Times New Roman"/>
          <w:szCs w:val="24"/>
          <w:lang w:eastAsia="en-US"/>
        </w:rPr>
      </w:pPr>
      <w:ins w:id="32" w:author="Φλούδα Χριστίνα" w:date="2019-01-23T11:31:00Z">
        <w:r w:rsidRPr="00722F08">
          <w:rPr>
            <w:rFonts w:eastAsia="Times New Roman"/>
            <w:szCs w:val="24"/>
            <w:lang w:eastAsia="en-US"/>
          </w:rPr>
          <w:t>ΠΡΟΕΔΡΕΥΟΝΤΕΣ</w:t>
        </w:r>
      </w:ins>
    </w:p>
    <w:p w14:paraId="2C1A740E" w14:textId="77777777" w:rsidR="00722F08" w:rsidRPr="00722F08" w:rsidRDefault="00722F08" w:rsidP="00722F08">
      <w:pPr>
        <w:spacing w:after="0" w:line="360" w:lineRule="auto"/>
        <w:rPr>
          <w:ins w:id="33" w:author="Φλούδα Χριστίνα" w:date="2019-01-23T11:31:00Z"/>
          <w:rFonts w:eastAsia="Times New Roman"/>
          <w:szCs w:val="24"/>
          <w:lang w:eastAsia="en-US"/>
        </w:rPr>
      </w:pPr>
    </w:p>
    <w:p w14:paraId="0DE2F4D6" w14:textId="77777777" w:rsidR="00722F08" w:rsidRPr="00722F08" w:rsidRDefault="00722F08" w:rsidP="00722F08">
      <w:pPr>
        <w:spacing w:after="0" w:line="360" w:lineRule="auto"/>
        <w:rPr>
          <w:ins w:id="34" w:author="Φλούδα Χριστίνα" w:date="2019-01-23T11:31:00Z"/>
          <w:rFonts w:eastAsia="Times New Roman"/>
          <w:szCs w:val="24"/>
          <w:lang w:eastAsia="en-US"/>
        </w:rPr>
      </w:pPr>
      <w:ins w:id="35" w:author="Φλούδα Χριστίνα" w:date="2019-01-23T11:31:00Z">
        <w:r w:rsidRPr="00722F08">
          <w:rPr>
            <w:rFonts w:eastAsia="Times New Roman"/>
            <w:szCs w:val="24"/>
            <w:lang w:eastAsia="en-US"/>
          </w:rPr>
          <w:t xml:space="preserve">ΒΑΡΕΜΕΝΟΣ Γ., σελ. </w:t>
        </w:r>
      </w:ins>
    </w:p>
    <w:p w14:paraId="56D76E9D" w14:textId="77777777" w:rsidR="00722F08" w:rsidRPr="00722F08" w:rsidRDefault="00722F08" w:rsidP="00722F08">
      <w:pPr>
        <w:spacing w:after="0" w:line="360" w:lineRule="auto"/>
        <w:rPr>
          <w:ins w:id="36" w:author="Φλούδα Χριστίνα" w:date="2019-01-23T11:31:00Z"/>
          <w:rFonts w:eastAsia="Times New Roman"/>
          <w:szCs w:val="24"/>
          <w:lang w:eastAsia="en-US"/>
        </w:rPr>
      </w:pPr>
      <w:ins w:id="37" w:author="Φλούδα Χριστίνα" w:date="2019-01-23T11:31:00Z">
        <w:r w:rsidRPr="00722F08">
          <w:rPr>
            <w:rFonts w:eastAsia="Times New Roman"/>
            <w:szCs w:val="24"/>
            <w:lang w:eastAsia="en-US"/>
          </w:rPr>
          <w:t>ΚΟΥΡΑΚΗΣ Α., σελ.</w:t>
        </w:r>
      </w:ins>
    </w:p>
    <w:p w14:paraId="21BB51B5" w14:textId="77777777" w:rsidR="00722F08" w:rsidRPr="00722F08" w:rsidRDefault="00722F08" w:rsidP="00722F08">
      <w:pPr>
        <w:spacing w:after="0" w:line="360" w:lineRule="auto"/>
        <w:rPr>
          <w:ins w:id="38" w:author="Φλούδα Χριστίνα" w:date="2019-01-23T11:31:00Z"/>
          <w:rFonts w:eastAsia="Times New Roman"/>
          <w:szCs w:val="24"/>
          <w:lang w:eastAsia="en-US"/>
        </w:rPr>
      </w:pPr>
      <w:ins w:id="39" w:author="Φλούδα Χριστίνα" w:date="2019-01-23T11:31:00Z">
        <w:r w:rsidRPr="00722F08">
          <w:rPr>
            <w:rFonts w:eastAsia="Times New Roman"/>
            <w:szCs w:val="24"/>
            <w:lang w:eastAsia="en-US"/>
          </w:rPr>
          <w:t>ΚΡΕΜΑΣΤΙΝΟΣ Δ., σελ.</w:t>
        </w:r>
      </w:ins>
    </w:p>
    <w:p w14:paraId="2A3A49F9" w14:textId="77777777" w:rsidR="00722F08" w:rsidRPr="00722F08" w:rsidRDefault="00722F08" w:rsidP="00722F08">
      <w:pPr>
        <w:spacing w:after="0" w:line="360" w:lineRule="auto"/>
        <w:rPr>
          <w:ins w:id="40" w:author="Φλούδα Χριστίνα" w:date="2019-01-23T11:31:00Z"/>
          <w:rFonts w:eastAsia="Times New Roman"/>
          <w:szCs w:val="24"/>
          <w:lang w:eastAsia="en-US"/>
        </w:rPr>
      </w:pPr>
      <w:ins w:id="41" w:author="Φλούδα Χριστίνα" w:date="2019-01-23T11:31:00Z">
        <w:r w:rsidRPr="00722F08">
          <w:rPr>
            <w:rFonts w:eastAsia="Times New Roman"/>
            <w:szCs w:val="24"/>
            <w:lang w:eastAsia="en-US"/>
          </w:rPr>
          <w:t>ΛΥΚΟΥΔΗΣ Σ., σελ.</w:t>
        </w:r>
      </w:ins>
    </w:p>
    <w:p w14:paraId="1934984C" w14:textId="77777777" w:rsidR="00722F08" w:rsidRPr="00722F08" w:rsidRDefault="00722F08" w:rsidP="00722F08">
      <w:pPr>
        <w:spacing w:after="0" w:line="360" w:lineRule="auto"/>
        <w:rPr>
          <w:ins w:id="42" w:author="Φλούδα Χριστίνα" w:date="2019-01-23T11:31:00Z"/>
          <w:rFonts w:eastAsia="Times New Roman"/>
          <w:szCs w:val="24"/>
          <w:lang w:eastAsia="en-US"/>
        </w:rPr>
      </w:pPr>
      <w:ins w:id="43" w:author="Φλούδα Χριστίνα" w:date="2019-01-23T11:31:00Z">
        <w:r w:rsidRPr="00722F08">
          <w:rPr>
            <w:rFonts w:eastAsia="Times New Roman"/>
            <w:szCs w:val="24"/>
            <w:lang w:eastAsia="en-US"/>
          </w:rPr>
          <w:br/>
        </w:r>
      </w:ins>
    </w:p>
    <w:p w14:paraId="11C34FFD" w14:textId="77777777" w:rsidR="00722F08" w:rsidRPr="00722F08" w:rsidRDefault="00722F08" w:rsidP="00722F08">
      <w:pPr>
        <w:spacing w:after="200" w:line="360" w:lineRule="auto"/>
        <w:rPr>
          <w:ins w:id="44" w:author="Φλούδα Χριστίνα" w:date="2019-01-23T11:31:00Z"/>
          <w:rFonts w:eastAsia="Times New Roman"/>
          <w:szCs w:val="24"/>
          <w:lang w:eastAsia="en-US"/>
        </w:rPr>
      </w:pPr>
      <w:ins w:id="45" w:author="Φλούδα Χριστίνα" w:date="2019-01-23T11:31:00Z">
        <w:r w:rsidRPr="00722F08">
          <w:rPr>
            <w:rFonts w:eastAsia="Times New Roman"/>
            <w:szCs w:val="24"/>
            <w:lang w:eastAsia="en-US"/>
          </w:rPr>
          <w:t>ΟΜΙΛΗΤΕΣ</w:t>
        </w:r>
      </w:ins>
    </w:p>
    <w:p w14:paraId="06452C4A" w14:textId="1447D9D7" w:rsidR="00C04CE1" w:rsidRDefault="00722F08">
      <w:pPr>
        <w:spacing w:line="600" w:lineRule="auto"/>
        <w:ind w:firstLine="720"/>
        <w:jc w:val="center"/>
        <w:rPr>
          <w:rFonts w:eastAsia="Times New Roman"/>
          <w:szCs w:val="24"/>
        </w:rPr>
      </w:pPr>
      <w:ins w:id="46" w:author="Φλούδα Χριστίνα" w:date="2019-01-23T11:31:00Z">
        <w:r w:rsidRPr="00722F08">
          <w:rPr>
            <w:rFonts w:eastAsia="Times New Roman"/>
            <w:szCs w:val="24"/>
            <w:lang w:eastAsia="en-US"/>
          </w:rPr>
          <w:br/>
          <w:t>Α. Επί της Ειδικής Ημερήσιας Διάταξης:</w:t>
        </w:r>
        <w:r w:rsidRPr="00722F08">
          <w:rPr>
            <w:rFonts w:eastAsia="Times New Roman"/>
            <w:szCs w:val="24"/>
            <w:lang w:eastAsia="en-US"/>
          </w:rPr>
          <w:br/>
          <w:t>ΑΜΑΝΑΤΙΔΗΣ Ι. , σελ.</w:t>
        </w:r>
        <w:r w:rsidRPr="00722F08">
          <w:rPr>
            <w:rFonts w:eastAsia="Times New Roman"/>
            <w:szCs w:val="24"/>
            <w:lang w:eastAsia="en-US"/>
          </w:rPr>
          <w:br/>
          <w:t>ΑΝΑΓΝΩΣΤΟΠΟΥΛΟΥ Α. , σελ.</w:t>
        </w:r>
        <w:r w:rsidRPr="00722F08">
          <w:rPr>
            <w:rFonts w:eastAsia="Times New Roman"/>
            <w:szCs w:val="24"/>
            <w:lang w:eastAsia="en-US"/>
          </w:rPr>
          <w:br/>
          <w:t>ΑΥΓΕΝΑΚΗΣ Ε. , σελ.</w:t>
        </w:r>
        <w:r w:rsidRPr="00722F08">
          <w:rPr>
            <w:rFonts w:eastAsia="Times New Roman"/>
            <w:szCs w:val="24"/>
            <w:lang w:eastAsia="en-US"/>
          </w:rPr>
          <w:br/>
          <w:t>ΒΑΚΗ Φ. , σελ.</w:t>
        </w:r>
        <w:r w:rsidRPr="00722F08">
          <w:rPr>
            <w:rFonts w:eastAsia="Times New Roman"/>
            <w:szCs w:val="24"/>
            <w:lang w:eastAsia="en-US"/>
          </w:rPr>
          <w:br/>
          <w:t>ΒΕΡΝΑΡΔΑΚΗΣ Χ. , σελ.</w:t>
        </w:r>
        <w:r w:rsidRPr="00722F08">
          <w:rPr>
            <w:rFonts w:eastAsia="Times New Roman"/>
            <w:szCs w:val="24"/>
            <w:lang w:eastAsia="en-US"/>
          </w:rPr>
          <w:br/>
          <w:t>ΒΙΤΣΑΣ Δ. , σελ.</w:t>
        </w:r>
        <w:r w:rsidRPr="00722F08">
          <w:rPr>
            <w:rFonts w:eastAsia="Times New Roman"/>
            <w:szCs w:val="24"/>
            <w:lang w:eastAsia="en-US"/>
          </w:rPr>
          <w:br/>
          <w:t>ΒΟΥΤΣΗΣ Ν. , σελ.</w:t>
        </w:r>
        <w:r w:rsidRPr="00722F08">
          <w:rPr>
            <w:rFonts w:eastAsia="Times New Roman"/>
            <w:szCs w:val="24"/>
            <w:lang w:eastAsia="en-US"/>
          </w:rPr>
          <w:br/>
          <w:t>ΓΕΝΝΗΜΑΤΑ Φ. , σελ.</w:t>
        </w:r>
        <w:r w:rsidRPr="00722F08">
          <w:rPr>
            <w:rFonts w:eastAsia="Times New Roman"/>
            <w:szCs w:val="24"/>
            <w:lang w:eastAsia="en-US"/>
          </w:rPr>
          <w:br/>
          <w:t>ΓΕΝΝΙΑ Γ. , σελ.</w:t>
        </w:r>
        <w:r w:rsidRPr="00722F08">
          <w:rPr>
            <w:rFonts w:eastAsia="Times New Roman"/>
            <w:szCs w:val="24"/>
            <w:lang w:eastAsia="en-US"/>
          </w:rPr>
          <w:br/>
          <w:t>ΓΕΩΡΓΑΝΤΑΣ Γ. , σελ.</w:t>
        </w:r>
        <w:r w:rsidRPr="00722F08">
          <w:rPr>
            <w:rFonts w:eastAsia="Times New Roman"/>
            <w:szCs w:val="24"/>
            <w:lang w:eastAsia="en-US"/>
          </w:rPr>
          <w:br/>
          <w:t>ΓΕΩΡΓΙΑΔΗΣ Σ. , σελ.</w:t>
        </w:r>
        <w:r w:rsidRPr="00722F08">
          <w:rPr>
            <w:rFonts w:eastAsia="Times New Roman"/>
            <w:szCs w:val="24"/>
            <w:lang w:eastAsia="en-US"/>
          </w:rPr>
          <w:br/>
          <w:t>ΔΑΝΕΛΛΗΣ Σ. , σελ.</w:t>
        </w:r>
        <w:r w:rsidRPr="00722F08">
          <w:rPr>
            <w:rFonts w:eastAsia="Times New Roman"/>
            <w:szCs w:val="24"/>
            <w:lang w:eastAsia="en-US"/>
          </w:rPr>
          <w:br/>
          <w:t>ΔΕΝΔΙΑΣ Ν. , σελ.</w:t>
        </w:r>
        <w:r w:rsidRPr="00722F08">
          <w:rPr>
            <w:rFonts w:eastAsia="Times New Roman"/>
            <w:szCs w:val="24"/>
            <w:lang w:eastAsia="en-US"/>
          </w:rPr>
          <w:br/>
          <w:t>ΔΗΜΗΤΡΙΑΔΗΣ Δ. , σελ.</w:t>
        </w:r>
        <w:r w:rsidRPr="00722F08">
          <w:rPr>
            <w:rFonts w:eastAsia="Times New Roman"/>
            <w:szCs w:val="24"/>
            <w:lang w:eastAsia="en-US"/>
          </w:rPr>
          <w:br/>
          <w:t>ΔΟΥΖΙΝΑΣ Κ. , σελ.</w:t>
        </w:r>
        <w:r w:rsidRPr="00722F08">
          <w:rPr>
            <w:rFonts w:eastAsia="Times New Roman"/>
            <w:szCs w:val="24"/>
            <w:lang w:eastAsia="en-US"/>
          </w:rPr>
          <w:br/>
          <w:t>ΕΜΜΑΝΟΥΗΛΙΔΗΣ Δ. , σελ.</w:t>
        </w:r>
        <w:r w:rsidRPr="00722F08">
          <w:rPr>
            <w:rFonts w:eastAsia="Times New Roman"/>
            <w:szCs w:val="24"/>
            <w:lang w:eastAsia="en-US"/>
          </w:rPr>
          <w:br/>
          <w:t>ΗΛΙΟΠΟΥΛΟΣ Π. , σελ.</w:t>
        </w:r>
        <w:r w:rsidRPr="00722F08">
          <w:rPr>
            <w:rFonts w:eastAsia="Times New Roman"/>
            <w:szCs w:val="24"/>
            <w:lang w:eastAsia="en-US"/>
          </w:rPr>
          <w:br/>
          <w:t>ΘΕΟΔΩΡΑΚΗΣ Σ. , σελ.</w:t>
        </w:r>
        <w:r w:rsidRPr="00722F08">
          <w:rPr>
            <w:rFonts w:eastAsia="Times New Roman"/>
            <w:szCs w:val="24"/>
            <w:lang w:eastAsia="en-US"/>
          </w:rPr>
          <w:br/>
          <w:t>ΘΕΟΧΑΡΗΣ Θ. , σελ.</w:t>
        </w:r>
        <w:r w:rsidRPr="00722F08">
          <w:rPr>
            <w:rFonts w:eastAsia="Times New Roman"/>
            <w:szCs w:val="24"/>
            <w:lang w:eastAsia="en-US"/>
          </w:rPr>
          <w:br/>
          <w:t>ΘΕΟΧΑΡΟΠΟΥΛΟΣ Α. , σελ.</w:t>
        </w:r>
        <w:r w:rsidRPr="00722F08">
          <w:rPr>
            <w:rFonts w:eastAsia="Times New Roman"/>
            <w:szCs w:val="24"/>
            <w:lang w:eastAsia="en-US"/>
          </w:rPr>
          <w:br/>
          <w:t>ΙΓΓΛΕΖΗ Α. , σελ.</w:t>
        </w:r>
        <w:r w:rsidRPr="00722F08">
          <w:rPr>
            <w:rFonts w:eastAsia="Times New Roman"/>
            <w:szCs w:val="24"/>
            <w:lang w:eastAsia="en-US"/>
          </w:rPr>
          <w:br/>
          <w:t>ΚΑΜΜΕΝΟΣ Δ. , σελ.</w:t>
        </w:r>
        <w:r w:rsidRPr="00722F08">
          <w:rPr>
            <w:rFonts w:eastAsia="Times New Roman"/>
            <w:szCs w:val="24"/>
            <w:lang w:eastAsia="en-US"/>
          </w:rPr>
          <w:br/>
          <w:t>ΚΑΡΑΘΑΝΑΣΟΠΟΥΛΟΣ Ν. , σελ.</w:t>
        </w:r>
        <w:r w:rsidRPr="00722F08">
          <w:rPr>
            <w:rFonts w:eastAsia="Times New Roman"/>
            <w:szCs w:val="24"/>
            <w:lang w:eastAsia="en-US"/>
          </w:rPr>
          <w:br/>
          <w:t>ΚΑΣΙΔΙΑΡΗΣ Η. , σελ.</w:t>
        </w:r>
        <w:r w:rsidRPr="00722F08">
          <w:rPr>
            <w:rFonts w:eastAsia="Times New Roman"/>
            <w:szCs w:val="24"/>
            <w:lang w:eastAsia="en-US"/>
          </w:rPr>
          <w:br/>
          <w:t>ΚΑΤΣΩΤΗΣ Χ. , σελ.</w:t>
        </w:r>
        <w:r w:rsidRPr="00722F08">
          <w:rPr>
            <w:rFonts w:eastAsia="Times New Roman"/>
            <w:szCs w:val="24"/>
            <w:lang w:eastAsia="en-US"/>
          </w:rPr>
          <w:br/>
          <w:t>ΚΕΡΑΜΕΩΣ Ν. , σελ.</w:t>
        </w:r>
        <w:r w:rsidRPr="00722F08">
          <w:rPr>
            <w:rFonts w:eastAsia="Times New Roman"/>
            <w:szCs w:val="24"/>
            <w:lang w:eastAsia="en-US"/>
          </w:rPr>
          <w:br/>
          <w:t>ΚΟΛΛΙΑ - ΤΣΑΡΟΥΧΑ Μ. , σελ.</w:t>
        </w:r>
        <w:r w:rsidRPr="00722F08">
          <w:rPr>
            <w:rFonts w:eastAsia="Times New Roman"/>
            <w:szCs w:val="24"/>
            <w:lang w:eastAsia="en-US"/>
          </w:rPr>
          <w:br/>
          <w:t>ΚΟΤΖΙΑΣ Ν. , σελ.</w:t>
        </w:r>
        <w:r w:rsidRPr="00722F08">
          <w:rPr>
            <w:rFonts w:eastAsia="Times New Roman"/>
            <w:szCs w:val="24"/>
            <w:lang w:eastAsia="en-US"/>
          </w:rPr>
          <w:br/>
          <w:t>ΚΟΥΤΣΟΥΜΠΑΣ Δ. , σελ.</w:t>
        </w:r>
        <w:r w:rsidRPr="00722F08">
          <w:rPr>
            <w:rFonts w:eastAsia="Times New Roman"/>
            <w:szCs w:val="24"/>
            <w:lang w:eastAsia="en-US"/>
          </w:rPr>
          <w:br/>
          <w:t>ΛΕΒΕΝΤΗΣ Β. , σελ.</w:t>
        </w:r>
        <w:r w:rsidRPr="00722F08">
          <w:rPr>
            <w:rFonts w:eastAsia="Times New Roman"/>
            <w:szCs w:val="24"/>
            <w:lang w:eastAsia="en-US"/>
          </w:rPr>
          <w:br/>
          <w:t>ΛΟΒΕΡΔΟΣ Α. , σελ.</w:t>
        </w:r>
        <w:r w:rsidRPr="00722F08">
          <w:rPr>
            <w:rFonts w:eastAsia="Times New Roman"/>
            <w:szCs w:val="24"/>
            <w:lang w:eastAsia="en-US"/>
          </w:rPr>
          <w:br/>
          <w:t>ΜΑΝΙΑΤΗΣ Ι. , σελ.</w:t>
        </w:r>
        <w:r w:rsidRPr="00722F08">
          <w:rPr>
            <w:rFonts w:eastAsia="Times New Roman"/>
            <w:szCs w:val="24"/>
            <w:lang w:eastAsia="en-US"/>
          </w:rPr>
          <w:br/>
          <w:t>ΜΑΥΡΩΤΑΣ Γ. , σελ.</w:t>
        </w:r>
        <w:r w:rsidRPr="00722F08">
          <w:rPr>
            <w:rFonts w:eastAsia="Times New Roman"/>
            <w:szCs w:val="24"/>
            <w:lang w:eastAsia="en-US"/>
          </w:rPr>
          <w:br/>
          <w:t>ΜΗΤΣΟΤΑΚΗΣ Κ. , σελ.</w:t>
        </w:r>
        <w:r w:rsidRPr="00722F08">
          <w:rPr>
            <w:rFonts w:eastAsia="Times New Roman"/>
            <w:szCs w:val="24"/>
            <w:lang w:eastAsia="en-US"/>
          </w:rPr>
          <w:br/>
          <w:t>ΜΙΧΑΛΟΛΙΑΚΟΣ Ν. , σελ.</w:t>
        </w:r>
        <w:r w:rsidRPr="00722F08">
          <w:rPr>
            <w:rFonts w:eastAsia="Times New Roman"/>
            <w:szCs w:val="24"/>
            <w:lang w:eastAsia="en-US"/>
          </w:rPr>
          <w:br/>
          <w:t>ΜΩΡΑΪΤΗΣ Ν. , σελ.</w:t>
        </w:r>
        <w:r w:rsidRPr="00722F08">
          <w:rPr>
            <w:rFonts w:eastAsia="Times New Roman"/>
            <w:szCs w:val="24"/>
            <w:lang w:eastAsia="en-US"/>
          </w:rPr>
          <w:br/>
          <w:t>ΝΙΚΟΛΟΠΟΥΛΟΣ Ν. , σελ.</w:t>
        </w:r>
        <w:r w:rsidRPr="00722F08">
          <w:rPr>
            <w:rFonts w:eastAsia="Times New Roman"/>
            <w:szCs w:val="24"/>
            <w:lang w:eastAsia="en-US"/>
          </w:rPr>
          <w:br/>
          <w:t>ΞΥΔΑΚΗΣ Ν. , σελ.</w:t>
        </w:r>
        <w:r w:rsidRPr="00722F08">
          <w:rPr>
            <w:rFonts w:eastAsia="Times New Roman"/>
            <w:szCs w:val="24"/>
            <w:lang w:eastAsia="en-US"/>
          </w:rPr>
          <w:br/>
          <w:t>ΟΥΡΣΟΥΖΙΔΗΣ Γ. , σελ.</w:t>
        </w:r>
        <w:r w:rsidRPr="00722F08">
          <w:rPr>
            <w:rFonts w:eastAsia="Times New Roman"/>
            <w:szCs w:val="24"/>
            <w:lang w:eastAsia="en-US"/>
          </w:rPr>
          <w:br/>
          <w:t>ΠΑΝΑΓΟΥΛΗΣ Ε. , σελ.</w:t>
        </w:r>
        <w:r w:rsidRPr="00722F08">
          <w:rPr>
            <w:rFonts w:eastAsia="Times New Roman"/>
            <w:szCs w:val="24"/>
            <w:lang w:eastAsia="en-US"/>
          </w:rPr>
          <w:br/>
          <w:t>ΠΑΠΑΡΗΓΑ Α. , σελ.</w:t>
        </w:r>
        <w:r w:rsidRPr="00722F08">
          <w:rPr>
            <w:rFonts w:eastAsia="Times New Roman"/>
            <w:szCs w:val="24"/>
            <w:lang w:eastAsia="en-US"/>
          </w:rPr>
          <w:br/>
          <w:t>ΣΤΑΘΑΚΗΣ Γ. , σελ.</w:t>
        </w:r>
        <w:r w:rsidRPr="00722F08">
          <w:rPr>
            <w:rFonts w:eastAsia="Times New Roman"/>
            <w:szCs w:val="24"/>
            <w:lang w:eastAsia="en-US"/>
          </w:rPr>
          <w:br/>
          <w:t>ΣΤΑΪΚΟΥΡΑΣ Χ. , σελ.</w:t>
        </w:r>
        <w:r w:rsidRPr="00722F08">
          <w:rPr>
            <w:rFonts w:eastAsia="Times New Roman"/>
            <w:szCs w:val="24"/>
            <w:lang w:eastAsia="en-US"/>
          </w:rPr>
          <w:br/>
          <w:t>ΤΖΑΒΑΡΑΣ Κ. , σελ.</w:t>
        </w:r>
        <w:r w:rsidRPr="00722F08">
          <w:rPr>
            <w:rFonts w:eastAsia="Times New Roman"/>
            <w:szCs w:val="24"/>
            <w:lang w:eastAsia="en-US"/>
          </w:rPr>
          <w:br/>
          <w:t>ΤΣΑΚΑΛΩΤΟΣ Ε. , σελ.</w:t>
        </w:r>
        <w:r w:rsidRPr="00722F08">
          <w:rPr>
            <w:rFonts w:eastAsia="Times New Roman"/>
            <w:szCs w:val="24"/>
            <w:lang w:eastAsia="en-US"/>
          </w:rPr>
          <w:br/>
          <w:t>ΤΣΙΑΡΑΣ Κ. , σελ.</w:t>
        </w:r>
        <w:r w:rsidRPr="00722F08">
          <w:rPr>
            <w:rFonts w:eastAsia="Times New Roman"/>
            <w:szCs w:val="24"/>
            <w:lang w:eastAsia="en-US"/>
          </w:rPr>
          <w:br/>
          <w:t>ΤΣΙΠΡΑΣ Α. , σελ.</w:t>
        </w:r>
        <w:r w:rsidRPr="00722F08">
          <w:rPr>
            <w:rFonts w:eastAsia="Times New Roman"/>
            <w:szCs w:val="24"/>
            <w:lang w:eastAsia="en-US"/>
          </w:rPr>
          <w:br/>
          <w:t>ΤΣΙΡΩΝΗΣ Ι. , σελ.</w:t>
        </w:r>
        <w:r w:rsidRPr="00722F08">
          <w:rPr>
            <w:rFonts w:eastAsia="Times New Roman"/>
            <w:szCs w:val="24"/>
            <w:lang w:eastAsia="en-US"/>
          </w:rPr>
          <w:br/>
          <w:t>ΧΑΤΖΗΔΑΚΗΣ Κ. , σελ.</w:t>
        </w:r>
        <w:r w:rsidRPr="00722F08">
          <w:rPr>
            <w:rFonts w:eastAsia="Times New Roman"/>
            <w:szCs w:val="24"/>
            <w:lang w:eastAsia="en-US"/>
          </w:rPr>
          <w:br/>
          <w:t>ΧΑΤΖΗΣΑΒΒΑΣ Χ. , σελ.</w:t>
        </w:r>
        <w:r w:rsidRPr="00722F08">
          <w:rPr>
            <w:rFonts w:eastAsia="Times New Roman"/>
            <w:szCs w:val="24"/>
            <w:lang w:eastAsia="en-US"/>
          </w:rPr>
          <w:br/>
          <w:t>ΧΡΙΣΤΟΔΟΥΛΟΠΟΥΛΟΥ Α. , σελ.</w:t>
        </w:r>
        <w:r w:rsidRPr="00722F08">
          <w:rPr>
            <w:rFonts w:eastAsia="Times New Roman"/>
            <w:szCs w:val="24"/>
            <w:lang w:eastAsia="en-US"/>
          </w:rPr>
          <w:br/>
          <w:t>ΧΡΙΣΤΟΦΙΛΟΠΟΥΛΟΥ Π. , σελ.</w:t>
        </w:r>
        <w:r w:rsidRPr="00722F08">
          <w:rPr>
            <w:rFonts w:eastAsia="Times New Roman"/>
            <w:szCs w:val="24"/>
            <w:lang w:eastAsia="en-US"/>
          </w:rPr>
          <w:br/>
        </w:r>
        <w:r w:rsidRPr="00722F08">
          <w:rPr>
            <w:rFonts w:eastAsia="Times New Roman"/>
            <w:szCs w:val="24"/>
            <w:lang w:eastAsia="en-US"/>
          </w:rPr>
          <w:br/>
          <w:t>Β. Επί διαδικαστικού θέματος:</w:t>
        </w:r>
        <w:r w:rsidRPr="00722F08">
          <w:rPr>
            <w:rFonts w:eastAsia="Times New Roman"/>
            <w:szCs w:val="24"/>
            <w:lang w:eastAsia="en-US"/>
          </w:rPr>
          <w:br/>
          <w:t>ΑΘΑΝΑΣΙΟΥ Χ. , σελ.</w:t>
        </w:r>
        <w:r w:rsidRPr="00722F08">
          <w:rPr>
            <w:rFonts w:eastAsia="Times New Roman"/>
            <w:szCs w:val="24"/>
            <w:lang w:eastAsia="en-US"/>
          </w:rPr>
          <w:br/>
          <w:t>ΑΜΥΡΑΣ Γ. , σελ.</w:t>
        </w:r>
        <w:r w:rsidRPr="00722F08">
          <w:rPr>
            <w:rFonts w:eastAsia="Times New Roman"/>
            <w:szCs w:val="24"/>
            <w:lang w:eastAsia="en-US"/>
          </w:rPr>
          <w:br/>
          <w:t>ΒΑΡΕΜΕΝΟΣ Γ. , σελ.</w:t>
        </w:r>
        <w:r w:rsidRPr="00722F08">
          <w:rPr>
            <w:rFonts w:eastAsia="Times New Roman"/>
            <w:szCs w:val="24"/>
            <w:lang w:eastAsia="en-US"/>
          </w:rPr>
          <w:br/>
          <w:t>ΒΟΥΤΣΗΣ Ν. , σελ.</w:t>
        </w:r>
        <w:r w:rsidRPr="00722F08">
          <w:rPr>
            <w:rFonts w:eastAsia="Times New Roman"/>
            <w:szCs w:val="24"/>
            <w:lang w:eastAsia="en-US"/>
          </w:rPr>
          <w:br/>
          <w:t>ΓΕΝΝΗΜΑΤΑ Φ. , σελ.</w:t>
        </w:r>
        <w:r w:rsidRPr="00722F08">
          <w:rPr>
            <w:rFonts w:eastAsia="Times New Roman"/>
            <w:szCs w:val="24"/>
            <w:lang w:eastAsia="en-US"/>
          </w:rPr>
          <w:br/>
          <w:t>ΔΑΝΕΛΛΗΣ Σ. , σελ.</w:t>
        </w:r>
        <w:r w:rsidRPr="00722F08">
          <w:rPr>
            <w:rFonts w:eastAsia="Times New Roman"/>
            <w:szCs w:val="24"/>
            <w:lang w:eastAsia="en-US"/>
          </w:rPr>
          <w:br/>
          <w:t>ΔΕΝΔΙΑΣ Ν. , σελ.</w:t>
        </w:r>
        <w:r w:rsidRPr="00722F08">
          <w:rPr>
            <w:rFonts w:eastAsia="Times New Roman"/>
            <w:szCs w:val="24"/>
            <w:lang w:eastAsia="en-US"/>
          </w:rPr>
          <w:br/>
          <w:t>ΚΑΜΜΕΝΟΣ Δ. , σελ.</w:t>
        </w:r>
        <w:r w:rsidRPr="00722F08">
          <w:rPr>
            <w:rFonts w:eastAsia="Times New Roman"/>
            <w:szCs w:val="24"/>
            <w:lang w:eastAsia="en-US"/>
          </w:rPr>
          <w:br/>
          <w:t>ΚΑΣΙΔΙΑΡΗΣ Η. , σελ.</w:t>
        </w:r>
        <w:r w:rsidRPr="00722F08">
          <w:rPr>
            <w:rFonts w:eastAsia="Times New Roman"/>
            <w:szCs w:val="24"/>
            <w:lang w:eastAsia="en-US"/>
          </w:rPr>
          <w:br/>
          <w:t>ΚΕΡΑΜΕΩΣ Ν. , σελ.</w:t>
        </w:r>
        <w:r w:rsidRPr="00722F08">
          <w:rPr>
            <w:rFonts w:eastAsia="Times New Roman"/>
            <w:szCs w:val="24"/>
            <w:lang w:eastAsia="en-US"/>
          </w:rPr>
          <w:br/>
          <w:t>ΚΟΤΖΙΑΣ Ν. , σελ.</w:t>
        </w:r>
        <w:r w:rsidRPr="00722F08">
          <w:rPr>
            <w:rFonts w:eastAsia="Times New Roman"/>
            <w:szCs w:val="24"/>
            <w:lang w:eastAsia="en-US"/>
          </w:rPr>
          <w:br/>
          <w:t>ΚΟΥΡΟΥΜΠΛΗΣ Π. , σελ.</w:t>
        </w:r>
        <w:r w:rsidRPr="00722F08">
          <w:rPr>
            <w:rFonts w:eastAsia="Times New Roman"/>
            <w:szCs w:val="24"/>
            <w:lang w:eastAsia="en-US"/>
          </w:rPr>
          <w:br/>
          <w:t>ΚΡΕΜΑΣΤΙΝΟΣ Δ. , σελ.</w:t>
        </w:r>
        <w:r w:rsidRPr="00722F08">
          <w:rPr>
            <w:rFonts w:eastAsia="Times New Roman"/>
            <w:szCs w:val="24"/>
            <w:lang w:eastAsia="en-US"/>
          </w:rPr>
          <w:br/>
          <w:t>ΛΕΒΕΝΤΗΣ Β. , σελ.</w:t>
        </w:r>
        <w:r w:rsidRPr="00722F08">
          <w:rPr>
            <w:rFonts w:eastAsia="Times New Roman"/>
            <w:szCs w:val="24"/>
            <w:lang w:eastAsia="en-US"/>
          </w:rPr>
          <w:br/>
          <w:t>ΛΟΒΕΡΔΟΣ Α. , σελ.</w:t>
        </w:r>
        <w:r w:rsidRPr="00722F08">
          <w:rPr>
            <w:rFonts w:eastAsia="Times New Roman"/>
            <w:szCs w:val="24"/>
            <w:lang w:eastAsia="en-US"/>
          </w:rPr>
          <w:br/>
          <w:t>ΛΥΚΟΥΔΗΣ Σ. , σελ.</w:t>
        </w:r>
        <w:r w:rsidRPr="00722F08">
          <w:rPr>
            <w:rFonts w:eastAsia="Times New Roman"/>
            <w:szCs w:val="24"/>
            <w:lang w:eastAsia="en-US"/>
          </w:rPr>
          <w:br/>
          <w:t>ΜΕΓΑΛΟΟΙΚΟΝΟΜΟΥ Θ. , σελ.</w:t>
        </w:r>
        <w:r w:rsidRPr="00722F08">
          <w:rPr>
            <w:rFonts w:eastAsia="Times New Roman"/>
            <w:szCs w:val="24"/>
            <w:lang w:eastAsia="en-US"/>
          </w:rPr>
          <w:br/>
          <w:t>ΜΩΡΑΪΤΗΣ Ν. , σελ.</w:t>
        </w:r>
        <w:r w:rsidRPr="00722F08">
          <w:rPr>
            <w:rFonts w:eastAsia="Times New Roman"/>
            <w:szCs w:val="24"/>
            <w:lang w:eastAsia="en-US"/>
          </w:rPr>
          <w:br/>
          <w:t>ΠΑΠΑΡΗΓΑ Α. , σελ.</w:t>
        </w:r>
        <w:r w:rsidRPr="00722F08">
          <w:rPr>
            <w:rFonts w:eastAsia="Times New Roman"/>
            <w:szCs w:val="24"/>
            <w:lang w:eastAsia="en-US"/>
          </w:rPr>
          <w:br/>
          <w:t>ΠΑΠΠΑΣ Χ. , σελ.</w:t>
        </w:r>
        <w:r w:rsidRPr="00722F08">
          <w:rPr>
            <w:rFonts w:eastAsia="Times New Roman"/>
            <w:szCs w:val="24"/>
            <w:lang w:eastAsia="en-US"/>
          </w:rPr>
          <w:br/>
          <w:t>ΠΑΦΙΛΗΣ Α. , σελ.</w:t>
        </w:r>
        <w:r w:rsidRPr="00722F08">
          <w:rPr>
            <w:rFonts w:eastAsia="Times New Roman"/>
            <w:szCs w:val="24"/>
            <w:lang w:eastAsia="en-US"/>
          </w:rPr>
          <w:br/>
          <w:t>ΠΟΛΑΚΗΣ Π. , σελ.</w:t>
        </w:r>
        <w:r w:rsidRPr="00722F08">
          <w:rPr>
            <w:rFonts w:eastAsia="Times New Roman"/>
            <w:szCs w:val="24"/>
            <w:lang w:eastAsia="en-US"/>
          </w:rPr>
          <w:br/>
          <w:t>ΧΡΙΣΤΟΦΙΛΟΠΟΥΛΟΥ Π. , σελ.</w:t>
        </w:r>
        <w:r w:rsidRPr="00722F08">
          <w:rPr>
            <w:rFonts w:eastAsia="Times New Roman"/>
            <w:szCs w:val="24"/>
            <w:lang w:eastAsia="en-US"/>
          </w:rPr>
          <w:br/>
          <w:t>ΨΑΡΙΑΝΟΣ Γ. , σελ.</w:t>
        </w:r>
        <w:r w:rsidRPr="00722F08">
          <w:rPr>
            <w:rFonts w:eastAsia="Times New Roman"/>
            <w:szCs w:val="24"/>
            <w:lang w:eastAsia="en-US"/>
          </w:rPr>
          <w:br/>
        </w:r>
        <w:r w:rsidRPr="00722F08">
          <w:rPr>
            <w:rFonts w:eastAsia="Times New Roman"/>
            <w:szCs w:val="24"/>
            <w:lang w:eastAsia="en-US"/>
          </w:rPr>
          <w:br/>
          <w:t>Γ. Επί προσωπικού θέματος:</w:t>
        </w:r>
        <w:r w:rsidRPr="00722F08">
          <w:rPr>
            <w:rFonts w:eastAsia="Times New Roman"/>
            <w:szCs w:val="24"/>
            <w:lang w:eastAsia="en-US"/>
          </w:rPr>
          <w:br/>
          <w:t>ΓΕΩΡΓΙΑΔΗΣ Σ. , σελ.</w:t>
        </w:r>
        <w:r w:rsidRPr="00722F08">
          <w:rPr>
            <w:rFonts w:eastAsia="Times New Roman"/>
            <w:szCs w:val="24"/>
            <w:lang w:eastAsia="en-US"/>
          </w:rPr>
          <w:br/>
          <w:t>ΚΑΣΙΔΙΑΡΗΣ Η. , σελ.</w:t>
        </w:r>
        <w:r w:rsidRPr="00722F08">
          <w:rPr>
            <w:rFonts w:eastAsia="Times New Roman"/>
            <w:szCs w:val="24"/>
            <w:lang w:eastAsia="en-US"/>
          </w:rPr>
          <w:br/>
          <w:t>ΜΕΓΑΛΟΟΙΚΟΝΟΜΟΥ Θ. , σελ.</w:t>
        </w:r>
        <w:r w:rsidRPr="00722F08">
          <w:rPr>
            <w:rFonts w:eastAsia="Times New Roman"/>
            <w:szCs w:val="24"/>
            <w:lang w:eastAsia="en-US"/>
          </w:rPr>
          <w:br/>
          <w:t>ΠΟΛΑΚΗΣ Π. , σελ.</w:t>
        </w:r>
        <w:r w:rsidRPr="00722F08">
          <w:rPr>
            <w:rFonts w:eastAsia="Times New Roman"/>
            <w:szCs w:val="24"/>
            <w:lang w:eastAsia="en-US"/>
          </w:rPr>
          <w:br/>
        </w:r>
        <w:r w:rsidRPr="00722F08">
          <w:rPr>
            <w:rFonts w:eastAsia="Times New Roman"/>
            <w:szCs w:val="24"/>
            <w:lang w:eastAsia="en-US"/>
          </w:rPr>
          <w:br/>
          <w:t>Δ. ΠΑΡΕΜΒΑΣΕΙΣ:</w:t>
        </w:r>
        <w:r w:rsidRPr="00722F08">
          <w:rPr>
            <w:rFonts w:eastAsia="Times New Roman"/>
            <w:szCs w:val="24"/>
            <w:lang w:eastAsia="en-US"/>
          </w:rPr>
          <w:br/>
          <w:t>ΑΘΑΝΑΣΙΟΥ Χ. , σελ.</w:t>
        </w:r>
        <w:r w:rsidRPr="00722F08">
          <w:rPr>
            <w:rFonts w:eastAsia="Times New Roman"/>
            <w:szCs w:val="24"/>
            <w:lang w:eastAsia="en-US"/>
          </w:rPr>
          <w:br/>
          <w:t>ΒΑΡΔΑΚΗΣ Σ. , σελ.</w:t>
        </w:r>
        <w:r w:rsidRPr="00722F08">
          <w:rPr>
            <w:rFonts w:eastAsia="Times New Roman"/>
            <w:szCs w:val="24"/>
            <w:lang w:eastAsia="en-US"/>
          </w:rPr>
          <w:br/>
          <w:t>ΒΟΥΤΣΗΣ Ν. , σελ.</w:t>
        </w:r>
        <w:r w:rsidRPr="00722F08">
          <w:rPr>
            <w:rFonts w:eastAsia="Times New Roman"/>
            <w:szCs w:val="24"/>
            <w:lang w:eastAsia="en-US"/>
          </w:rPr>
          <w:br/>
          <w:t>ΓΙΑΚΟΥΜΑΤΟΣ Γ. , σελ.</w:t>
        </w:r>
        <w:r w:rsidRPr="00722F08">
          <w:rPr>
            <w:rFonts w:eastAsia="Times New Roman"/>
            <w:szCs w:val="24"/>
            <w:lang w:eastAsia="en-US"/>
          </w:rPr>
          <w:br/>
          <w:t>ΔΑΒΑΚΗΣ Α. , σελ.</w:t>
        </w:r>
        <w:r w:rsidRPr="00722F08">
          <w:rPr>
            <w:rFonts w:eastAsia="Times New Roman"/>
            <w:szCs w:val="24"/>
            <w:lang w:eastAsia="en-US"/>
          </w:rPr>
          <w:br/>
          <w:t>ΚΕΓΚΕΡΟΓΛΟΥ Β. , σελ.</w:t>
        </w:r>
        <w:r w:rsidRPr="00722F08">
          <w:rPr>
            <w:rFonts w:eastAsia="Times New Roman"/>
            <w:szCs w:val="24"/>
            <w:lang w:eastAsia="en-US"/>
          </w:rPr>
          <w:br/>
          <w:t>ΚΟΥΡΟΥΜΠΛΗΣ Π. , σελ.</w:t>
        </w:r>
        <w:r w:rsidRPr="00722F08">
          <w:rPr>
            <w:rFonts w:eastAsia="Times New Roman"/>
            <w:szCs w:val="24"/>
            <w:lang w:eastAsia="en-US"/>
          </w:rPr>
          <w:br/>
          <w:t>ΚΥΡΙΑΖΙΔΗΣ Δ. , σελ.</w:t>
        </w:r>
        <w:r w:rsidRPr="00722F08">
          <w:rPr>
            <w:rFonts w:eastAsia="Times New Roman"/>
            <w:szCs w:val="24"/>
            <w:lang w:eastAsia="en-US"/>
          </w:rPr>
          <w:br/>
          <w:t>ΛΟΒΕΡΔΟΣ Α. , σελ.</w:t>
        </w:r>
        <w:r w:rsidRPr="00722F08">
          <w:rPr>
            <w:rFonts w:eastAsia="Times New Roman"/>
            <w:szCs w:val="24"/>
            <w:lang w:eastAsia="en-US"/>
          </w:rPr>
          <w:br/>
          <w:t>ΜΑΝΤΑΣ Χ. , σελ.</w:t>
        </w:r>
        <w:r w:rsidRPr="00722F08">
          <w:rPr>
            <w:rFonts w:eastAsia="Times New Roman"/>
            <w:szCs w:val="24"/>
            <w:lang w:eastAsia="en-US"/>
          </w:rPr>
          <w:br/>
          <w:t>ΜΕΓΑΛΟΟΙΚΟΝΟΜΟΥ Θ. , σελ.</w:t>
        </w:r>
        <w:r w:rsidRPr="00722F08">
          <w:rPr>
            <w:rFonts w:eastAsia="Times New Roman"/>
            <w:szCs w:val="24"/>
            <w:lang w:eastAsia="en-US"/>
          </w:rPr>
          <w:br/>
          <w:t>ΣΚΟΥΡΟΛΙΑΚΟΣ Π. , σελ.</w:t>
        </w:r>
        <w:r w:rsidRPr="00722F08">
          <w:rPr>
            <w:rFonts w:eastAsia="Times New Roman"/>
            <w:szCs w:val="24"/>
            <w:lang w:eastAsia="en-US"/>
          </w:rPr>
          <w:br/>
          <w:t>ΤΡΑΓΑΚΗΣ Ι. , σελ.</w:t>
        </w:r>
        <w:r w:rsidRPr="00722F08">
          <w:rPr>
            <w:rFonts w:eastAsia="Times New Roman"/>
            <w:szCs w:val="24"/>
            <w:lang w:eastAsia="en-US"/>
          </w:rPr>
          <w:br/>
        </w:r>
      </w:ins>
      <w:r w:rsidRPr="007045E2">
        <w:rPr>
          <w:rFonts w:eastAsia="Times New Roman"/>
          <w:szCs w:val="24"/>
        </w:rPr>
        <w:t>ΠΡΑΚΤΙΚΑ ΒΟΥΛΗΣ</w:t>
      </w:r>
    </w:p>
    <w:p w14:paraId="06452C4B" w14:textId="77777777" w:rsidR="00C04CE1" w:rsidRDefault="00722F08">
      <w:pPr>
        <w:spacing w:line="600" w:lineRule="auto"/>
        <w:ind w:firstLine="720"/>
        <w:jc w:val="center"/>
        <w:rPr>
          <w:rFonts w:eastAsia="Times New Roman"/>
          <w:szCs w:val="24"/>
        </w:rPr>
      </w:pPr>
      <w:r>
        <w:rPr>
          <w:rFonts w:eastAsia="Times New Roman"/>
          <w:szCs w:val="24"/>
        </w:rPr>
        <w:t>ΙΖ</w:t>
      </w:r>
      <w:r w:rsidRPr="007045E2">
        <w:rPr>
          <w:rFonts w:eastAsia="Times New Roman"/>
          <w:szCs w:val="24"/>
        </w:rPr>
        <w:t xml:space="preserve">΄ ΠΕΡΙΟΔΟΣ </w:t>
      </w:r>
    </w:p>
    <w:p w14:paraId="06452C4C" w14:textId="77777777" w:rsidR="00C04CE1" w:rsidRDefault="00722F08">
      <w:pPr>
        <w:spacing w:line="600" w:lineRule="auto"/>
        <w:ind w:firstLine="720"/>
        <w:jc w:val="center"/>
        <w:rPr>
          <w:rFonts w:eastAsia="Times New Roman"/>
          <w:szCs w:val="24"/>
        </w:rPr>
      </w:pPr>
      <w:r w:rsidRPr="007045E2">
        <w:rPr>
          <w:rFonts w:eastAsia="Times New Roman"/>
          <w:szCs w:val="24"/>
        </w:rPr>
        <w:t>ΠΡΟΕΔΡΕΥΟΜΕΝΗΣ ΚΟΙΝΟΒΟΥΛΕΥΤΙΚΗΣ ΔΗΜΟΚΡΑΤΙΑΣ</w:t>
      </w:r>
    </w:p>
    <w:p w14:paraId="06452C4D" w14:textId="77777777" w:rsidR="00C04CE1" w:rsidRDefault="00722F08">
      <w:pPr>
        <w:spacing w:line="600" w:lineRule="auto"/>
        <w:ind w:firstLine="720"/>
        <w:jc w:val="center"/>
        <w:rPr>
          <w:rFonts w:eastAsia="Times New Roman"/>
          <w:szCs w:val="24"/>
        </w:rPr>
      </w:pPr>
      <w:r>
        <w:rPr>
          <w:rFonts w:eastAsia="Times New Roman"/>
          <w:szCs w:val="24"/>
        </w:rPr>
        <w:t>ΣΥΝΟΔΟΣ Δ</w:t>
      </w:r>
      <w:r w:rsidRPr="007045E2">
        <w:rPr>
          <w:rFonts w:eastAsia="Times New Roman"/>
          <w:szCs w:val="24"/>
        </w:rPr>
        <w:t>΄</w:t>
      </w:r>
    </w:p>
    <w:p w14:paraId="06452C4E" w14:textId="77777777" w:rsidR="00C04CE1" w:rsidRDefault="00722F08">
      <w:pPr>
        <w:spacing w:line="600" w:lineRule="auto"/>
        <w:ind w:firstLine="720"/>
        <w:jc w:val="center"/>
        <w:rPr>
          <w:rFonts w:eastAsia="Times New Roman"/>
          <w:szCs w:val="24"/>
        </w:rPr>
      </w:pPr>
      <w:r>
        <w:rPr>
          <w:rFonts w:eastAsia="Times New Roman"/>
          <w:szCs w:val="24"/>
        </w:rPr>
        <w:t>ΣΥΝΕΔΡΙΑΣΗ ΝΕ</w:t>
      </w:r>
      <w:r w:rsidRPr="007045E2">
        <w:rPr>
          <w:rFonts w:eastAsia="Times New Roman"/>
          <w:szCs w:val="24"/>
        </w:rPr>
        <w:t>΄</w:t>
      </w:r>
    </w:p>
    <w:p w14:paraId="06452C4F" w14:textId="77777777" w:rsidR="00C04CE1" w:rsidRDefault="00722F08">
      <w:pPr>
        <w:spacing w:line="600" w:lineRule="auto"/>
        <w:ind w:firstLine="720"/>
        <w:jc w:val="center"/>
        <w:rPr>
          <w:rFonts w:eastAsia="Times New Roman"/>
          <w:szCs w:val="24"/>
        </w:rPr>
      </w:pPr>
      <w:r w:rsidRPr="007045E2">
        <w:rPr>
          <w:rFonts w:eastAsia="Times New Roman"/>
          <w:szCs w:val="24"/>
        </w:rPr>
        <w:t>Τ</w:t>
      </w:r>
      <w:r>
        <w:rPr>
          <w:rFonts w:eastAsia="Times New Roman"/>
          <w:szCs w:val="24"/>
        </w:rPr>
        <w:t>ρί</w:t>
      </w:r>
      <w:r w:rsidRPr="007045E2">
        <w:rPr>
          <w:rFonts w:eastAsia="Times New Roman"/>
          <w:szCs w:val="24"/>
        </w:rPr>
        <w:t xml:space="preserve">τη </w:t>
      </w:r>
      <w:r>
        <w:rPr>
          <w:rFonts w:eastAsia="Times New Roman"/>
          <w:szCs w:val="24"/>
        </w:rPr>
        <w:t>15 Ιανουαρίου 2019</w:t>
      </w:r>
    </w:p>
    <w:p w14:paraId="06452C50" w14:textId="77777777" w:rsidR="00C04CE1" w:rsidRDefault="00722F08">
      <w:pPr>
        <w:spacing w:line="600" w:lineRule="auto"/>
        <w:ind w:firstLine="720"/>
        <w:jc w:val="both"/>
        <w:rPr>
          <w:rFonts w:eastAsia="Times New Roman"/>
          <w:szCs w:val="24"/>
        </w:rPr>
      </w:pPr>
      <w:r w:rsidRPr="007045E2">
        <w:rPr>
          <w:rFonts w:eastAsia="Times New Roman"/>
          <w:szCs w:val="24"/>
        </w:rPr>
        <w:t xml:space="preserve">Αθήνα, σήμερα στις </w:t>
      </w:r>
      <w:r>
        <w:rPr>
          <w:rFonts w:eastAsia="Times New Roman"/>
          <w:szCs w:val="24"/>
        </w:rPr>
        <w:t>15 Ιανουαρίου 2019</w:t>
      </w:r>
      <w:r w:rsidRPr="007045E2">
        <w:rPr>
          <w:rFonts w:eastAsia="Times New Roman"/>
          <w:szCs w:val="24"/>
        </w:rPr>
        <w:t>, ημέρα Τ</w:t>
      </w:r>
      <w:r>
        <w:rPr>
          <w:rFonts w:eastAsia="Times New Roman"/>
          <w:szCs w:val="24"/>
        </w:rPr>
        <w:t>ρίτη και ώρα 12.06</w:t>
      </w:r>
      <w:r w:rsidRPr="007045E2">
        <w:rPr>
          <w:rFonts w:eastAsia="Times New Roman"/>
          <w:szCs w:val="24"/>
        </w:rPr>
        <w:t>΄</w:t>
      </w:r>
      <w:r w:rsidRPr="006D7E89">
        <w:rPr>
          <w:rFonts w:eastAsia="Times New Roman"/>
          <w:szCs w:val="24"/>
        </w:rPr>
        <w:t>,</w:t>
      </w:r>
      <w:r w:rsidRPr="007045E2">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BB53BE">
        <w:rPr>
          <w:rFonts w:eastAsia="Times New Roman"/>
          <w:b/>
          <w:szCs w:val="24"/>
        </w:rPr>
        <w:t>ΝΙΚΟΛΑΟΥ ΒΟΥΤΣΗ</w:t>
      </w:r>
      <w:r>
        <w:rPr>
          <w:rFonts w:eastAsia="Times New Roman"/>
          <w:szCs w:val="24"/>
        </w:rPr>
        <w:t xml:space="preserve">. </w:t>
      </w:r>
    </w:p>
    <w:p w14:paraId="06452C51" w14:textId="77777777" w:rsidR="00C04CE1" w:rsidRDefault="00722F08">
      <w:pPr>
        <w:tabs>
          <w:tab w:val="left" w:pos="2738"/>
          <w:tab w:val="center" w:pos="4753"/>
          <w:tab w:val="left" w:pos="5723"/>
        </w:tabs>
        <w:spacing w:line="600" w:lineRule="auto"/>
        <w:ind w:firstLine="720"/>
        <w:jc w:val="both"/>
        <w:rPr>
          <w:rFonts w:eastAsia="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sidRPr="007045E2">
        <w:rPr>
          <w:rFonts w:eastAsia="Times New Roman"/>
          <w:szCs w:val="24"/>
        </w:rPr>
        <w:t>Κυρίες και κύριοι συνάδελφοι, αρχίζει η συνεδρίαση.</w:t>
      </w:r>
    </w:p>
    <w:p w14:paraId="06452C52"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14:paraId="06452C53" w14:textId="77777777" w:rsidR="00C04CE1" w:rsidRDefault="00722F08">
      <w:pPr>
        <w:tabs>
          <w:tab w:val="left" w:pos="2738"/>
          <w:tab w:val="center" w:pos="4753"/>
          <w:tab w:val="left" w:pos="5723"/>
        </w:tabs>
        <w:spacing w:line="600" w:lineRule="auto"/>
        <w:ind w:firstLine="720"/>
        <w:jc w:val="center"/>
        <w:rPr>
          <w:rFonts w:eastAsia="Times New Roman" w:cs="Times New Roman"/>
          <w:b/>
          <w:szCs w:val="24"/>
        </w:rPr>
      </w:pPr>
      <w:r>
        <w:rPr>
          <w:rFonts w:eastAsia="Times New Roman" w:cs="Times New Roman"/>
          <w:b/>
          <w:szCs w:val="24"/>
        </w:rPr>
        <w:t>ΕΙΔ</w:t>
      </w:r>
      <w:r w:rsidRPr="00BE466B">
        <w:rPr>
          <w:rFonts w:eastAsia="Times New Roman" w:cs="Times New Roman"/>
          <w:b/>
          <w:szCs w:val="24"/>
        </w:rPr>
        <w:t>ΙΚΗ ΗΜΕΡΗΣΙΑ ΔΙΑΤΑΞΗ</w:t>
      </w:r>
    </w:p>
    <w:p w14:paraId="06452C54"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t xml:space="preserve">Συζήτηση και ψηφοφορία επί της προτάσεως του Πρωθυπουργού για παροχή ψήφου εμπιστοσύνης στην Κυβέρνηση, </w:t>
      </w:r>
      <w:r>
        <w:lastRenderedPageBreak/>
        <w:t>σύμφωνα με τα άρθρα 84 του Συντάγματος και 141 του Κανονισμού της Βουλής.</w:t>
      </w:r>
    </w:p>
    <w:p w14:paraId="06452C55"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Πριν σας αναφέρω τα διαδικαστικά, θα ήθελα να κάνω δύο ανακοινώσεις προς το Σώμα. </w:t>
      </w:r>
    </w:p>
    <w:p w14:paraId="06452C56"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πρώτη ανακοίνωση αφορά επιστολή του Βουλευτή κ. Αριστείδη Φωκά, η οποία αναφέρει: «Σας δηλώνω ότι από σήμερα, 15 Ιανουαρίου 2019, προσχωρώ στην Κοινοβουλευτική Ομάδα </w:t>
      </w:r>
      <w:r w:rsidRPr="00DB2C2B">
        <w:rPr>
          <w:rFonts w:eastAsia="Times New Roman" w:cs="Times New Roman"/>
          <w:szCs w:val="24"/>
        </w:rPr>
        <w:t>‘’</w:t>
      </w:r>
      <w:r>
        <w:rPr>
          <w:rFonts w:eastAsia="Times New Roman" w:cs="Times New Roman"/>
          <w:szCs w:val="24"/>
        </w:rPr>
        <w:t>Ανεξάρτητοι Έλληνες-Εθνική Πατριωτική Δημοκρατική Συμμαχία</w:t>
      </w:r>
      <w:r w:rsidRPr="00DB2C2B">
        <w:rPr>
          <w:rFonts w:eastAsia="Times New Roman" w:cs="Times New Roman"/>
          <w:szCs w:val="24"/>
        </w:rPr>
        <w:t>’’</w:t>
      </w:r>
      <w:r>
        <w:rPr>
          <w:rFonts w:eastAsia="Times New Roman" w:cs="Times New Roman"/>
          <w:szCs w:val="24"/>
        </w:rPr>
        <w:t xml:space="preserve">». </w:t>
      </w:r>
    </w:p>
    <w:p w14:paraId="06452C57"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ανταπόκριση αυτής της δήλωσης, έχω επιστολή από τον κ. Καμμένο, η οποία αναφέρει τα εξής: «Σας δηλώνω ότι σήμερα, 15 Ιανουαρίου 2019, έκανα δεκτή την προσχώρηση του Βουλευτή Β΄ Θεσσαλονίκης κ. Αριστείδη Φωκά στην Κοινοβουλευτική Ομάδα </w:t>
      </w:r>
      <w:r w:rsidRPr="00DB2C2B">
        <w:rPr>
          <w:rFonts w:eastAsia="Times New Roman" w:cs="Times New Roman"/>
          <w:szCs w:val="24"/>
        </w:rPr>
        <w:t>‘’</w:t>
      </w:r>
      <w:r>
        <w:rPr>
          <w:rFonts w:eastAsia="Times New Roman" w:cs="Times New Roman"/>
          <w:szCs w:val="24"/>
        </w:rPr>
        <w:t>Ανεξάρτητοι Έλληνες-Εθνική Πατριωτική Δημοκρατική Συμμαχία</w:t>
      </w:r>
      <w:r w:rsidRPr="00F3415A">
        <w:rPr>
          <w:rFonts w:eastAsia="Times New Roman" w:cs="Times New Roman"/>
          <w:szCs w:val="24"/>
        </w:rPr>
        <w:t>’’</w:t>
      </w:r>
      <w:r>
        <w:rPr>
          <w:rFonts w:eastAsia="Times New Roman" w:cs="Times New Roman"/>
          <w:szCs w:val="24"/>
        </w:rPr>
        <w:t xml:space="preserve">». </w:t>
      </w:r>
    </w:p>
    <w:p w14:paraId="06452C58"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σας ανακοινώνω την επιστολή που μου έστειλε ο κ. Σταύρος Θεοδωράκης, Πρόεδρος της Κοινοβουλευτικής Ομά</w:t>
      </w:r>
      <w:r>
        <w:rPr>
          <w:rFonts w:eastAsia="Times New Roman" w:cs="Times New Roman"/>
          <w:szCs w:val="24"/>
        </w:rPr>
        <w:lastRenderedPageBreak/>
        <w:t xml:space="preserve">δας Το Ποτάμι, η οποία αναφέρει τα εξής: «Με την παρούσα επιστολή σάς ενημερώνω ότι ο Βουλευτής Ηρακλείου Σπυρίδων </w:t>
      </w:r>
      <w:proofErr w:type="spellStart"/>
      <w:r>
        <w:rPr>
          <w:rFonts w:eastAsia="Times New Roman" w:cs="Times New Roman"/>
          <w:szCs w:val="24"/>
        </w:rPr>
        <w:t>Δανέλλης</w:t>
      </w:r>
      <w:proofErr w:type="spellEnd"/>
      <w:r>
        <w:rPr>
          <w:rFonts w:eastAsia="Times New Roman" w:cs="Times New Roman"/>
          <w:szCs w:val="24"/>
        </w:rPr>
        <w:t xml:space="preserve"> τίθεται από σήμερα εκτός Κοινοβουλευτικής Ομάδας του Κινήματος». </w:t>
      </w:r>
    </w:p>
    <w:p w14:paraId="06452C59"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κατατίθενται οι προαναφερθείσες επιστολές, οι οποίες έχουν ως εξής:</w:t>
      </w:r>
    </w:p>
    <w:p w14:paraId="06452C5A" w14:textId="77777777" w:rsidR="00C04CE1" w:rsidRDefault="00722F08">
      <w:pPr>
        <w:tabs>
          <w:tab w:val="left" w:pos="2738"/>
          <w:tab w:val="center" w:pos="4753"/>
          <w:tab w:val="left" w:pos="5723"/>
        </w:tabs>
        <w:spacing w:line="600" w:lineRule="auto"/>
        <w:ind w:firstLine="720"/>
        <w:jc w:val="center"/>
        <w:rPr>
          <w:rFonts w:eastAsia="Times New Roman" w:cs="Times New Roman"/>
          <w:color w:val="FF0000"/>
          <w:szCs w:val="24"/>
        </w:rPr>
      </w:pPr>
      <w:r w:rsidRPr="006D7E89">
        <w:rPr>
          <w:rFonts w:eastAsia="Times New Roman" w:cs="Times New Roman"/>
          <w:color w:val="FF0000"/>
          <w:szCs w:val="24"/>
        </w:rPr>
        <w:t>(ΑΛΛΑΓΗ ΣΕΛΙΔΑΣ)</w:t>
      </w:r>
    </w:p>
    <w:p w14:paraId="06452C5B" w14:textId="77777777" w:rsidR="00C04CE1" w:rsidRDefault="00722F08">
      <w:pPr>
        <w:tabs>
          <w:tab w:val="left" w:pos="2738"/>
          <w:tab w:val="center" w:pos="4753"/>
          <w:tab w:val="left" w:pos="5723"/>
        </w:tabs>
        <w:spacing w:line="600" w:lineRule="auto"/>
        <w:ind w:firstLine="720"/>
        <w:jc w:val="center"/>
        <w:rPr>
          <w:rFonts w:eastAsia="Times New Roman" w:cs="Times New Roman"/>
          <w:color w:val="FF0000"/>
          <w:szCs w:val="24"/>
        </w:rPr>
      </w:pPr>
      <w:r w:rsidRPr="006D7E89">
        <w:rPr>
          <w:rFonts w:eastAsia="Times New Roman" w:cs="Times New Roman"/>
          <w:color w:val="FF0000"/>
          <w:szCs w:val="24"/>
        </w:rPr>
        <w:t>(Να μπουν οι σελ. 3-5)</w:t>
      </w:r>
    </w:p>
    <w:p w14:paraId="06452C5C" w14:textId="77777777" w:rsidR="00C04CE1" w:rsidRDefault="00722F08">
      <w:pPr>
        <w:tabs>
          <w:tab w:val="left" w:pos="2738"/>
          <w:tab w:val="center" w:pos="4753"/>
          <w:tab w:val="left" w:pos="5723"/>
        </w:tabs>
        <w:spacing w:line="600" w:lineRule="auto"/>
        <w:ind w:firstLine="720"/>
        <w:jc w:val="center"/>
        <w:rPr>
          <w:rFonts w:eastAsia="Times New Roman" w:cs="Times New Roman"/>
          <w:color w:val="FF0000"/>
          <w:szCs w:val="24"/>
        </w:rPr>
      </w:pPr>
      <w:r w:rsidRPr="006D7E89">
        <w:rPr>
          <w:rFonts w:eastAsia="Times New Roman" w:cs="Times New Roman"/>
          <w:color w:val="FF0000"/>
          <w:szCs w:val="24"/>
        </w:rPr>
        <w:t>(ΑΛΛΑΓΗ ΣΕΛΙΔΑΣ)</w:t>
      </w:r>
    </w:p>
    <w:p w14:paraId="06452C5D"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Στις παραγράφους 4 του άρθρου 84 του Συντάγματος και 3 του άρθρου 141 του Κανονισμού της Βουλής ορίζεται ότι η συζήτηση αρχίζει μετά από δύο μέρες από την υποβολή της και δεν μπορεί να παραταθεί περισσότερο από τρεις μέρες από την έναρξή της. </w:t>
      </w:r>
    </w:p>
    <w:p w14:paraId="06452C5E"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 </w:t>
      </w:r>
      <w:proofErr w:type="spellStart"/>
      <w:r>
        <w:rPr>
          <w:rFonts w:eastAsia="Times New Roman" w:cs="Times New Roman"/>
          <w:szCs w:val="24"/>
        </w:rPr>
        <w:t>εφαρμογήν</w:t>
      </w:r>
      <w:proofErr w:type="spellEnd"/>
      <w:r>
        <w:rPr>
          <w:rFonts w:eastAsia="Times New Roman" w:cs="Times New Roman"/>
          <w:szCs w:val="24"/>
        </w:rPr>
        <w:t xml:space="preserve"> των ανωτέρω διατάξεων, η συζήτηση επί της προτάσεως που υπέβαλε ο Πρωθυπουργός για παροχή ψήφου εμπιστοσύνης στην Κυβέρνηση -και μετά από απόφαση της </w:t>
      </w:r>
      <w:r>
        <w:rPr>
          <w:rFonts w:eastAsia="Times New Roman" w:cs="Times New Roman"/>
          <w:szCs w:val="24"/>
        </w:rPr>
        <w:lastRenderedPageBreak/>
        <w:t xml:space="preserve">από 14 Ιανουαρίου 2019 Διάσκεψης των Προέδρων- θα ολοκληρωθεί σε δύο συνεδριάσεις και θα περατωθεί την Τετάρτη 16 Ιανουαρίου έως τα μεσάνυχτα με ονομαστική ψηφοφορία. </w:t>
      </w:r>
    </w:p>
    <w:p w14:paraId="06452C5F"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Κατά κοινοβουλευτική πρακτική, η σημερινή συνεδρίαση θα αρχίσει με αγόρευση του Πρωθυπουργού και θα ακολουθήσουν αγορεύσεις των πολιτικών Αρχηγών με τους χρόνους του άρθρου 97 του Κανονισμού της Βουλής, εφ’ όσον ζητηθεί από την πλευρά τους και σε χρόνους που επίσης θα κανονισθούν με το Προεδρείο, δηλαδή δεν είναι υποχρεωτικό στην αρχή να είναι η σειρά των πολιτικών Αρχηγών. </w:t>
      </w:r>
    </w:p>
    <w:p w14:paraId="06452C60"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Πρωθυπουργός και οι πολιτικοί Αρχηγοί –αυτό πια είναι υποχρεωτικό, προφανώς- θα δευτερολογήσουν κατά την τελευταία συνεδρίαση, δηλαδή αύριο το βράδυ, με αντίστροφη σειρά της κοινοβουλευτικής τους δύναμης. </w:t>
      </w:r>
    </w:p>
    <w:p w14:paraId="06452C61"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 συνέχεια, σύμφωνα με την απόφαση της Διάσκεψης των Προέδρων, προτείνω να εισέλθουμε στις αγορεύσεις των ομιλητών σε τέσσερις κύκλους, κατ’ αναλογία της κοινοβουλευτικής δύναμης των κομμάτων, με προβλεπόμενο χρόνο ομιλίας </w:t>
      </w:r>
      <w:r>
        <w:rPr>
          <w:rFonts w:eastAsia="Times New Roman" w:cs="Times New Roman"/>
          <w:szCs w:val="24"/>
        </w:rPr>
        <w:lastRenderedPageBreak/>
        <w:t xml:space="preserve">μέχρι επτά λεπτά για κάθε ομιλήτρια και ομιλητή, χωρίς δικαίωμα δευτερολογίας. </w:t>
      </w:r>
    </w:p>
    <w:p w14:paraId="06452C62"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Κάθε κύκλος ομιλητών αποτελείται από δεκαπέντε συνολικά Βουλευτές. Οι οκτώ Κοινοβουλευτικές Ομάδες έχουν ήδη υποβάλει καταστάσεις ομιλητών, σύμφωνα με το άρθρο 65 παράγραφος 5 του Κανονισμού της Βουλής και έχει καταρτισθεί ενιαίος κατάλογος με εναλλαγή ομιλητών, κατ’ αναλογία της κοινοβουλευτικής τους δύναμης. Αλλαγές στον κατάλογο ομιλητών θα επιτρέπονται μόνο αμοιβαία με έγγραφο του Γραμματέα της Κοινοβουλευτικής τους Ομάδας. Στο τέλος κάθε κύκλου ομιλητών προστίθεται ένας Ανεξάρτητος Βουλευτής. Οι Βουλευτές της Συμπολιτεύσεως θα εναλλάσσονται με τους Βουλευτές της Αντιπολιτεύσεως. </w:t>
      </w:r>
    </w:p>
    <w:p w14:paraId="06452C63"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κάθε κύκλο θα συμμετέχουν πέντε Βουλευτές της Κοινοβουλευτικής Ομάδας του ΣΥΡΙΖΑ, τρεις Βουλευτές της Κοινοβουλευτικής Ομάδας της Νέας Δημοκρατίας, ένας Βουλευτής της Κοινοβουλευτικής Ομάδας της Δημοκρατικής Συμπαράταξης ΠΑΣΟΚ - ΔΗΜΑΡ, ένας Βουλευτής της Κοινοβουλευτικής Ομάδας του Λαϊκού Συνδέσμου-Χρυσή Αυγή, ένας Βουλευτής της </w:t>
      </w:r>
      <w:r>
        <w:rPr>
          <w:rFonts w:eastAsia="Times New Roman" w:cs="Times New Roman"/>
          <w:szCs w:val="24"/>
        </w:rPr>
        <w:lastRenderedPageBreak/>
        <w:t xml:space="preserve">Κοινοβουλευτικής Ομάδας του Κομμουνιστικού Κόμματος Ελλάδας, ένας Βουλευτής της Κοινοβουλευτικής Ομάδας των ΑΝΕΛ, ένας Βουλευτής της Κοινοβουλευτικής Ομάδας Το Ποτάμι, ένας Βουλευτής της Κοινοβουλευτικής Ομάδας της Ένωσης Κεντρώων και ένας Ανεξάρτητος Βουλευτής. </w:t>
      </w:r>
    </w:p>
    <w:p w14:paraId="06452C64"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χρόνος ομιλίας των Προέδρων των Κοινοβουλευτικών Ομάδων είναι οριζόμενος στο άρθρο 97 του Κανονισμού της Βουλής. Ειδικότερα, ο χρόνος αυτός για τον Πρωθυπουργό και τον Αρχηγό της Αξιωματικής Αντιπολίτευσης είναι μέχρι είκοσι λεπτά, των Προέδρων των Κοινοβουλευτικών Ομάδων -της Δημοκρατικής Συμπαράταξης, της κ. Γεννηματά, του Λαϊκού Συνδέσμου-Χρυσή Αυγή, του κ. </w:t>
      </w:r>
      <w:proofErr w:type="spellStart"/>
      <w:r>
        <w:rPr>
          <w:rFonts w:eastAsia="Times New Roman" w:cs="Times New Roman"/>
          <w:szCs w:val="24"/>
        </w:rPr>
        <w:t>Μιχαλολιάκου</w:t>
      </w:r>
      <w:proofErr w:type="spellEnd"/>
      <w:r>
        <w:rPr>
          <w:rFonts w:eastAsia="Times New Roman" w:cs="Times New Roman"/>
          <w:szCs w:val="24"/>
        </w:rPr>
        <w:t xml:space="preserve">, του Κομμουνιστικού Κόμματος, κ. </w:t>
      </w:r>
      <w:proofErr w:type="spellStart"/>
      <w:r>
        <w:rPr>
          <w:rFonts w:eastAsia="Times New Roman" w:cs="Times New Roman"/>
          <w:szCs w:val="24"/>
        </w:rPr>
        <w:t>Κουτσούμπα</w:t>
      </w:r>
      <w:proofErr w:type="spellEnd"/>
      <w:r>
        <w:rPr>
          <w:rFonts w:eastAsia="Times New Roman" w:cs="Times New Roman"/>
          <w:szCs w:val="24"/>
        </w:rPr>
        <w:t xml:space="preserve">, των Ανεξαρτήτων Ελλήνων, κ. Καμμένου, του Ποταμιού, κ. Θεοδωράκη και της Ένωσης Κεντρώων κ. Λεβέντη- είναι μέχρι δεκαπέντε λεπτά. Οι Υπουργοί μπορούν να ομιλούν μέχρι δεκαπέντε λεπτά της ώρας, οι Αναπληρωτές Υπουργοί μέχρι δώδεκα λεπτά και οι Υφυπουργοί μέχρι οκτώ λεπτά, χωρίς δικαίωμα δευτερολογίας. </w:t>
      </w:r>
    </w:p>
    <w:p w14:paraId="06452C65"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υπάρχουν και οι Κοινοβουλευτικοί Εκπρόσωποι που μπορούν να μιλούν μέχρι δώδεκα λεπτά της ώρας, χωρίς δικαίωμα δευτερολογίας. Είναι προφανές, αφού θα έχουν μιλήσει και πριν και μετά ενδεχομένως οι πολιτικοί Αρχηγοί. </w:t>
      </w:r>
    </w:p>
    <w:p w14:paraId="06452C66"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σημερινή συζήτηση προτείνω να λήξει στις 12.00΄ το βράδυ. Εάν υπάρχει πίεση χρόνου, μπορεί να πάει και πιο ύστερα, έτσι ώστε να γίνει δυνατό να μιλήσουν όλοι οι προβλεπόμενοι ομιλητές και ομιλήτριες και -ει δυνατόν- να μην </w:t>
      </w:r>
      <w:proofErr w:type="spellStart"/>
      <w:r>
        <w:rPr>
          <w:rFonts w:eastAsia="Times New Roman" w:cs="Times New Roman"/>
          <w:szCs w:val="24"/>
        </w:rPr>
        <w:t>συντμήσουμε</w:t>
      </w:r>
      <w:proofErr w:type="spellEnd"/>
      <w:r>
        <w:rPr>
          <w:rFonts w:eastAsia="Times New Roman" w:cs="Times New Roman"/>
          <w:szCs w:val="24"/>
        </w:rPr>
        <w:t xml:space="preserve"> και χρόνους. </w:t>
      </w:r>
    </w:p>
    <w:p w14:paraId="06452C67"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αυριανή συνεδρίαση θα ξεκινήσει στις 10.00΄ το πρωί. Προτείνω η συζήτηση και η ονομαστική ψηφοφορία να έχει ολοκληρωθεί έως τις 12.00΄ τα μεσάνυχτα. </w:t>
      </w:r>
    </w:p>
    <w:p w14:paraId="06452C68"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πρόταση εμπιστοσύνης γίνεται δεκτή με την απόλυτη πλειοψηφία των παρόντων Βουλευτών, η οποία, όμως, δεν επιτρέπεται να είναι μικρότερη από τα 2/5 του όλου αριθμού των Βουλευτών. Το Σώμα δέχεται την πρόταση;</w:t>
      </w:r>
    </w:p>
    <w:p w14:paraId="06452C69"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 ΓΕΩΡΓΙΟΣ ΔΕΝΔΙΑΣ: </w:t>
      </w:r>
      <w:r>
        <w:rPr>
          <w:rFonts w:eastAsia="Times New Roman" w:cs="Times New Roman"/>
          <w:szCs w:val="24"/>
        </w:rPr>
        <w:t xml:space="preserve">Κύριε Πρόεδρε, θα ήθελα τον λόγο. </w:t>
      </w:r>
    </w:p>
    <w:p w14:paraId="06452C6A"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Κύριε Πρόεδρε, θα ήθελα τον λόγο. </w:t>
      </w:r>
    </w:p>
    <w:p w14:paraId="06452C6B"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Έχετε αντίρρηση, κύριε </w:t>
      </w:r>
      <w:proofErr w:type="spellStart"/>
      <w:r>
        <w:rPr>
          <w:rFonts w:eastAsia="Times New Roman" w:cs="Times New Roman"/>
          <w:szCs w:val="24"/>
        </w:rPr>
        <w:t>Δένδια</w:t>
      </w:r>
      <w:proofErr w:type="spellEnd"/>
      <w:r>
        <w:rPr>
          <w:rFonts w:eastAsia="Times New Roman" w:cs="Times New Roman"/>
          <w:szCs w:val="24"/>
        </w:rPr>
        <w:t>;</w:t>
      </w:r>
    </w:p>
    <w:p w14:paraId="06452C6C"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 ΓΕΩΡΓΙΟΣ ΔΕΝΔΙΑΣ:  </w:t>
      </w:r>
      <w:r>
        <w:rPr>
          <w:rFonts w:eastAsia="Times New Roman" w:cs="Times New Roman"/>
          <w:szCs w:val="24"/>
        </w:rPr>
        <w:t xml:space="preserve">Μάλιστα, κύριε Πρόεδρε. </w:t>
      </w:r>
    </w:p>
    <w:p w14:paraId="06452C6D"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Ορίστε, έχετε τον λόγο. </w:t>
      </w:r>
    </w:p>
    <w:p w14:paraId="06452C6E"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 ΓΕΩΡΓΙΟΣ ΔΕΝΔΙΑΣ: </w:t>
      </w:r>
      <w:r>
        <w:rPr>
          <w:rFonts w:eastAsia="Times New Roman" w:cs="Times New Roman"/>
          <w:szCs w:val="24"/>
        </w:rPr>
        <w:t xml:space="preserve">Κύριε Πρόεδρε, βεβαίως θα αναφερθώ επί της διαδικασίας, την οποία μόλις προτείνατε. Και εξηγούμαι. </w:t>
      </w:r>
    </w:p>
    <w:p w14:paraId="06452C6F"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 αρχάς, το άρθρο 141 του Κανονισμού της Βουλής, το οποίο αναγνώσατε, προσδιορίζει ως ανώτατο όριο αυτής της συζήτησης για την πρόταση εμπιστοσύνης, την οποία ζήτησε η Κυβέρνηση και όχι ο Πρωθυπουργός –και θα εξηγήσω γιατί αναφέρομαι στην Κυβέρνηση αμέσως μετά-, τις τρεις ημέρες. </w:t>
      </w:r>
    </w:p>
    <w:p w14:paraId="06452C70"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 Κανονισμός της Βουλής, κύριε Πρόεδρε, δεν είναι όπως ο Κώδικας Οδικής Κυκλοφορίας. Δεν θέτει ανώτατα όρια ταχύτητας ή χρόνου. Τα θέτει διότι μέσα στη σκέψη του νομοθέτη αυτός είναι ο κατ’ εξοχήν ενδεδειγμένος και ο απαραίτητος χρόνος. Και νομίζω ότι και η Κυβέρνηση και ο Πρωθυπουργός, αλλά και όλοι οι συνάδελφοι θα θέλουν να ακούσουν τις γνώμες των Βουλευτών σε κάτι το οποίο είναι κορυφαία κοινοβουλευτική διαδικασία.</w:t>
      </w:r>
    </w:p>
    <w:p w14:paraId="06452C71"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αντιλαμβανόμαστε, λοιπόν, καθόλου γιατί η Κυβέρνηση θέλει να </w:t>
      </w:r>
      <w:proofErr w:type="spellStart"/>
      <w:r>
        <w:rPr>
          <w:rFonts w:eastAsia="Times New Roman" w:cs="Times New Roman"/>
          <w:szCs w:val="24"/>
        </w:rPr>
        <w:t>συντμήσει</w:t>
      </w:r>
      <w:proofErr w:type="spellEnd"/>
      <w:r>
        <w:rPr>
          <w:rFonts w:eastAsia="Times New Roman" w:cs="Times New Roman"/>
          <w:szCs w:val="24"/>
        </w:rPr>
        <w:t xml:space="preserve"> αυτόν τον χρόνο, γιατί επιθυμεί να μην συμπληρωθεί το τριήμερο, το οποίο, όπως ξέρετε, κύριε Πρόεδρε, είναι και το ιστορικό προηγούμενο. Εγώ δεν θυμάμαι όσα χρόνια είμαι στην Αίθουσα να έχει υπάρξει συζήτηση τέτοιας πρότασης μέσα σε δύο μέρες. Μπορεί να μου διαφεύγει κάτι, αλλά θα ήταν ιδιαίτερα περίεργο. Πιστεύω ότι δεν υπάρχει πάντως –και τα τελευταία χρόνια σίγουρα- περίπτωση συζήτησης τέτοιας πρότασης, η οποία να έχει ολοκληρωθεί μέσα σε δύο μέρες. Αντιθέτως, πάντα τηρήθηκε το τριήμερο. </w:t>
      </w:r>
    </w:p>
    <w:p w14:paraId="06452C72"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s="Times New Roman"/>
          <w:szCs w:val="24"/>
        </w:rPr>
        <w:lastRenderedPageBreak/>
        <w:t xml:space="preserve">Πέραν αυτού, θέλω να πω και το εξής, γιατί αναφέρθηκα προηγουμένως στην Κυβέρνηση. Η Κυβέρνηση έχει τέσσερις κενές θέσεις. </w:t>
      </w:r>
      <w:r>
        <w:rPr>
          <w:rFonts w:eastAsia="Times New Roman"/>
          <w:color w:val="222222"/>
          <w:szCs w:val="24"/>
        </w:rPr>
        <w:t>Π</w:t>
      </w:r>
      <w:r w:rsidRPr="00B065A6">
        <w:rPr>
          <w:rFonts w:eastAsia="Times New Roman"/>
          <w:color w:val="222222"/>
          <w:szCs w:val="24"/>
        </w:rPr>
        <w:t>ροσλαμβάνω ότι προσέρχεται σε αυτή τη συζήτηση χωρίς πρόθεση</w:t>
      </w:r>
      <w:r>
        <w:rPr>
          <w:rFonts w:eastAsia="Times New Roman"/>
          <w:color w:val="222222"/>
          <w:szCs w:val="24"/>
        </w:rPr>
        <w:t>,</w:t>
      </w:r>
      <w:r w:rsidRPr="00B065A6">
        <w:rPr>
          <w:rFonts w:eastAsia="Times New Roman"/>
          <w:color w:val="222222"/>
          <w:szCs w:val="24"/>
        </w:rPr>
        <w:t xml:space="preserve"> αφού ολοκληρωθεί η συζήτηση αυτή</w:t>
      </w:r>
      <w:r>
        <w:rPr>
          <w:rFonts w:eastAsia="Times New Roman"/>
          <w:color w:val="222222"/>
          <w:szCs w:val="24"/>
        </w:rPr>
        <w:t>,</w:t>
      </w:r>
      <w:r w:rsidRPr="00B065A6">
        <w:rPr>
          <w:rFonts w:eastAsia="Times New Roman"/>
          <w:color w:val="222222"/>
          <w:szCs w:val="24"/>
        </w:rPr>
        <w:t xml:space="preserve"> να προβεί σε πλήρωσ</w:t>
      </w:r>
      <w:r>
        <w:rPr>
          <w:rFonts w:eastAsia="Times New Roman"/>
          <w:color w:val="222222"/>
          <w:szCs w:val="24"/>
        </w:rPr>
        <w:t>η</w:t>
      </w:r>
      <w:r w:rsidRPr="00B065A6">
        <w:rPr>
          <w:rFonts w:eastAsia="Times New Roman"/>
          <w:color w:val="222222"/>
          <w:szCs w:val="24"/>
        </w:rPr>
        <w:t xml:space="preserve"> </w:t>
      </w:r>
      <w:r>
        <w:rPr>
          <w:rFonts w:eastAsia="Times New Roman"/>
          <w:color w:val="222222"/>
          <w:szCs w:val="24"/>
        </w:rPr>
        <w:t xml:space="preserve">των κενών θέσεων. </w:t>
      </w:r>
      <w:r w:rsidRPr="00B065A6">
        <w:rPr>
          <w:rFonts w:eastAsia="Times New Roman"/>
          <w:color w:val="222222"/>
          <w:szCs w:val="24"/>
        </w:rPr>
        <w:t xml:space="preserve"> </w:t>
      </w:r>
      <w:r>
        <w:rPr>
          <w:rFonts w:eastAsia="Times New Roman"/>
          <w:color w:val="222222"/>
          <w:szCs w:val="24"/>
        </w:rPr>
        <w:t>Διότι,</w:t>
      </w:r>
      <w:r w:rsidRPr="00B065A6">
        <w:rPr>
          <w:rFonts w:eastAsia="Times New Roman"/>
          <w:color w:val="222222"/>
          <w:szCs w:val="24"/>
        </w:rPr>
        <w:t xml:space="preserve"> εάν αυτή </w:t>
      </w:r>
      <w:r>
        <w:rPr>
          <w:rFonts w:eastAsia="Times New Roman"/>
          <w:color w:val="222222"/>
          <w:szCs w:val="24"/>
        </w:rPr>
        <w:t>η</w:t>
      </w:r>
      <w:r w:rsidRPr="00B065A6">
        <w:rPr>
          <w:rFonts w:eastAsia="Times New Roman"/>
          <w:color w:val="222222"/>
          <w:szCs w:val="24"/>
        </w:rPr>
        <w:t xml:space="preserve"> σκέψη υπάρχει στο μυαλό του </w:t>
      </w:r>
      <w:r>
        <w:rPr>
          <w:rFonts w:eastAsia="Times New Roman"/>
          <w:color w:val="222222"/>
          <w:szCs w:val="24"/>
        </w:rPr>
        <w:t>Π</w:t>
      </w:r>
      <w:r w:rsidRPr="00B065A6">
        <w:rPr>
          <w:rFonts w:eastAsia="Times New Roman"/>
          <w:color w:val="222222"/>
          <w:szCs w:val="24"/>
        </w:rPr>
        <w:t>ρωθυπουργού</w:t>
      </w:r>
      <w:r>
        <w:rPr>
          <w:rFonts w:eastAsia="Times New Roman"/>
          <w:color w:val="222222"/>
          <w:szCs w:val="24"/>
        </w:rPr>
        <w:t>,</w:t>
      </w:r>
      <w:r w:rsidRPr="00B065A6">
        <w:rPr>
          <w:rFonts w:eastAsia="Times New Roman"/>
          <w:color w:val="222222"/>
          <w:szCs w:val="24"/>
        </w:rPr>
        <w:t xml:space="preserve"> αυτό θα σημαίνει ότι υφίσταται </w:t>
      </w:r>
      <w:r>
        <w:rPr>
          <w:rFonts w:eastAsia="Times New Roman"/>
          <w:color w:val="222222"/>
          <w:szCs w:val="24"/>
        </w:rPr>
        <w:t>«</w:t>
      </w:r>
      <w:r w:rsidRPr="00B065A6">
        <w:rPr>
          <w:rFonts w:eastAsia="Times New Roman"/>
          <w:color w:val="222222"/>
          <w:szCs w:val="24"/>
        </w:rPr>
        <w:t>καρότο</w:t>
      </w:r>
      <w:r>
        <w:rPr>
          <w:rFonts w:eastAsia="Times New Roman"/>
          <w:color w:val="222222"/>
          <w:szCs w:val="24"/>
        </w:rPr>
        <w:t>».</w:t>
      </w:r>
    </w:p>
    <w:p w14:paraId="06452C73" w14:textId="77777777" w:rsidR="00C04CE1" w:rsidRDefault="00722F08">
      <w:pPr>
        <w:shd w:val="clear" w:color="auto" w:fill="FFFFFF"/>
        <w:spacing w:line="600" w:lineRule="auto"/>
        <w:ind w:firstLine="720"/>
        <w:jc w:val="both"/>
        <w:rPr>
          <w:rFonts w:eastAsia="Times New Roman"/>
          <w:color w:val="222222"/>
          <w:szCs w:val="24"/>
        </w:rPr>
      </w:pPr>
      <w:r w:rsidRPr="00B065A6">
        <w:rPr>
          <w:rFonts w:eastAsia="Times New Roman"/>
          <w:color w:val="222222"/>
          <w:szCs w:val="24"/>
        </w:rPr>
        <w:t xml:space="preserve"> </w:t>
      </w:r>
      <w:r>
        <w:rPr>
          <w:rFonts w:eastAsia="Times New Roman"/>
          <w:color w:val="222222"/>
          <w:szCs w:val="24"/>
        </w:rPr>
        <w:t>Ά</w:t>
      </w:r>
      <w:r w:rsidRPr="00B065A6">
        <w:rPr>
          <w:rFonts w:eastAsia="Times New Roman"/>
          <w:color w:val="222222"/>
          <w:szCs w:val="24"/>
        </w:rPr>
        <w:t xml:space="preserve">ρα </w:t>
      </w:r>
      <w:r>
        <w:rPr>
          <w:rFonts w:eastAsia="Times New Roman"/>
          <w:color w:val="222222"/>
          <w:szCs w:val="24"/>
        </w:rPr>
        <w:t xml:space="preserve">κύριε Πρόεδρε, </w:t>
      </w:r>
      <w:r w:rsidRPr="00B065A6">
        <w:rPr>
          <w:rFonts w:eastAsia="Times New Roman"/>
          <w:color w:val="222222"/>
          <w:szCs w:val="24"/>
        </w:rPr>
        <w:t xml:space="preserve">η </w:t>
      </w:r>
      <w:r>
        <w:rPr>
          <w:rFonts w:eastAsia="Times New Roman"/>
          <w:color w:val="222222"/>
          <w:szCs w:val="24"/>
        </w:rPr>
        <w:t>Κ</w:t>
      </w:r>
      <w:r w:rsidRPr="00B065A6">
        <w:rPr>
          <w:rFonts w:eastAsia="Times New Roman"/>
          <w:color w:val="222222"/>
          <w:szCs w:val="24"/>
        </w:rPr>
        <w:t xml:space="preserve">υβέρνηση στο σύνολό της έρχεται και οφείλει η </w:t>
      </w:r>
      <w:r>
        <w:rPr>
          <w:rFonts w:eastAsia="Times New Roman"/>
          <w:color w:val="222222"/>
          <w:szCs w:val="24"/>
        </w:rPr>
        <w:t>Κ</w:t>
      </w:r>
      <w:r w:rsidRPr="00B065A6">
        <w:rPr>
          <w:rFonts w:eastAsia="Times New Roman"/>
          <w:color w:val="222222"/>
          <w:szCs w:val="24"/>
        </w:rPr>
        <w:t xml:space="preserve">υβέρνηση στο σύνολό της να δώσει τις τρεις μέρες στους </w:t>
      </w:r>
      <w:r>
        <w:rPr>
          <w:rFonts w:eastAsia="Times New Roman"/>
          <w:color w:val="222222"/>
          <w:szCs w:val="24"/>
        </w:rPr>
        <w:t>Β</w:t>
      </w:r>
      <w:r w:rsidRPr="00B065A6">
        <w:rPr>
          <w:rFonts w:eastAsia="Times New Roman"/>
          <w:color w:val="222222"/>
          <w:szCs w:val="24"/>
        </w:rPr>
        <w:t>ουλευτές για να τοποθετηθούν</w:t>
      </w:r>
      <w:r>
        <w:rPr>
          <w:rFonts w:eastAsia="Times New Roman"/>
          <w:color w:val="222222"/>
          <w:szCs w:val="24"/>
        </w:rPr>
        <w:t>. Ε</w:t>
      </w:r>
      <w:r w:rsidRPr="00B065A6">
        <w:rPr>
          <w:rFonts w:eastAsia="Times New Roman"/>
          <w:color w:val="222222"/>
          <w:szCs w:val="24"/>
        </w:rPr>
        <w:t xml:space="preserve">άν ο </w:t>
      </w:r>
      <w:r>
        <w:rPr>
          <w:rFonts w:eastAsia="Times New Roman"/>
          <w:color w:val="222222"/>
          <w:szCs w:val="24"/>
        </w:rPr>
        <w:t>Π</w:t>
      </w:r>
      <w:r w:rsidRPr="00B065A6">
        <w:rPr>
          <w:rFonts w:eastAsia="Times New Roman"/>
          <w:color w:val="222222"/>
          <w:szCs w:val="24"/>
        </w:rPr>
        <w:t>ρωθυπουργός έχει στο μυαλό του να πληρώσει αμέσως μετά τις θέσεις</w:t>
      </w:r>
      <w:r>
        <w:rPr>
          <w:rFonts w:eastAsia="Times New Roman"/>
          <w:color w:val="222222"/>
          <w:szCs w:val="24"/>
        </w:rPr>
        <w:t>,</w:t>
      </w:r>
      <w:r w:rsidRPr="00B065A6">
        <w:rPr>
          <w:rFonts w:eastAsia="Times New Roman"/>
          <w:color w:val="222222"/>
          <w:szCs w:val="24"/>
        </w:rPr>
        <w:t xml:space="preserve"> τότε παρα</w:t>
      </w:r>
      <w:r>
        <w:rPr>
          <w:rFonts w:eastAsia="Times New Roman"/>
          <w:color w:val="222222"/>
          <w:szCs w:val="24"/>
        </w:rPr>
        <w:t>βαί</w:t>
      </w:r>
      <w:r w:rsidRPr="00B065A6">
        <w:rPr>
          <w:rFonts w:eastAsia="Times New Roman"/>
          <w:color w:val="222222"/>
          <w:szCs w:val="24"/>
        </w:rPr>
        <w:t>νει το άρθρο 141</w:t>
      </w:r>
      <w:r>
        <w:rPr>
          <w:rFonts w:eastAsia="Times New Roman"/>
          <w:color w:val="222222"/>
          <w:szCs w:val="24"/>
        </w:rPr>
        <w:t>,</w:t>
      </w:r>
      <w:r w:rsidRPr="00B065A6">
        <w:rPr>
          <w:rFonts w:eastAsia="Times New Roman"/>
          <w:color w:val="222222"/>
          <w:szCs w:val="24"/>
        </w:rPr>
        <w:t xml:space="preserve"> το οποίο </w:t>
      </w:r>
      <w:r>
        <w:rPr>
          <w:rFonts w:eastAsia="Times New Roman"/>
          <w:color w:val="222222"/>
          <w:szCs w:val="24"/>
        </w:rPr>
        <w:t>–</w:t>
      </w:r>
      <w:r w:rsidRPr="00B065A6">
        <w:rPr>
          <w:rFonts w:eastAsia="Times New Roman"/>
          <w:color w:val="222222"/>
          <w:szCs w:val="24"/>
        </w:rPr>
        <w:t>επαναλαμβάνω</w:t>
      </w:r>
      <w:r>
        <w:rPr>
          <w:rFonts w:eastAsia="Times New Roman"/>
          <w:color w:val="222222"/>
          <w:szCs w:val="24"/>
        </w:rPr>
        <w:t>-</w:t>
      </w:r>
      <w:r w:rsidRPr="00B065A6">
        <w:rPr>
          <w:rFonts w:eastAsia="Times New Roman"/>
          <w:color w:val="222222"/>
          <w:szCs w:val="24"/>
        </w:rPr>
        <w:t xml:space="preserve"> ρητά ορίζει </w:t>
      </w:r>
      <w:r>
        <w:rPr>
          <w:rFonts w:eastAsia="Times New Roman"/>
          <w:color w:val="222222"/>
          <w:szCs w:val="24"/>
        </w:rPr>
        <w:t xml:space="preserve">πως </w:t>
      </w:r>
      <w:r w:rsidRPr="00B065A6">
        <w:rPr>
          <w:rFonts w:eastAsia="Times New Roman"/>
          <w:color w:val="222222"/>
          <w:szCs w:val="24"/>
        </w:rPr>
        <w:t xml:space="preserve">η </w:t>
      </w:r>
      <w:r>
        <w:rPr>
          <w:rFonts w:eastAsia="Times New Roman"/>
          <w:color w:val="222222"/>
          <w:szCs w:val="24"/>
        </w:rPr>
        <w:t>Κ</w:t>
      </w:r>
      <w:r w:rsidRPr="00B065A6">
        <w:rPr>
          <w:rFonts w:eastAsia="Times New Roman"/>
          <w:color w:val="222222"/>
          <w:szCs w:val="24"/>
        </w:rPr>
        <w:t>υβέρνηση έρχεται και ζητά ψήφο εμπιστοσύνης</w:t>
      </w:r>
      <w:r>
        <w:rPr>
          <w:rFonts w:eastAsia="Times New Roman"/>
          <w:color w:val="222222"/>
          <w:szCs w:val="24"/>
        </w:rPr>
        <w:t>.</w:t>
      </w:r>
    </w:p>
    <w:p w14:paraId="06452C74" w14:textId="77777777" w:rsidR="00C04CE1" w:rsidRDefault="00722F08">
      <w:pPr>
        <w:shd w:val="clear" w:color="auto" w:fill="FFFFFF"/>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14:paraId="06452C75"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ΠΡΟΕΔΡΟΣ (Νικόλαος </w:t>
      </w:r>
      <w:proofErr w:type="spellStart"/>
      <w:r>
        <w:rPr>
          <w:rFonts w:eastAsia="Times New Roman"/>
          <w:b/>
          <w:color w:val="222222"/>
          <w:szCs w:val="24"/>
        </w:rPr>
        <w:t>Βούτσης</w:t>
      </w:r>
      <w:proofErr w:type="spellEnd"/>
      <w:r>
        <w:rPr>
          <w:rFonts w:eastAsia="Times New Roman"/>
          <w:b/>
          <w:color w:val="222222"/>
          <w:szCs w:val="24"/>
        </w:rPr>
        <w:t xml:space="preserve">): </w:t>
      </w:r>
      <w:r>
        <w:rPr>
          <w:rFonts w:eastAsia="Times New Roman"/>
          <w:color w:val="222222"/>
          <w:szCs w:val="24"/>
        </w:rPr>
        <w:t>Ε</w:t>
      </w:r>
      <w:r w:rsidRPr="00B065A6">
        <w:rPr>
          <w:rFonts w:eastAsia="Times New Roman"/>
          <w:color w:val="222222"/>
          <w:szCs w:val="24"/>
        </w:rPr>
        <w:t>υχαριστώ</w:t>
      </w:r>
      <w:r>
        <w:rPr>
          <w:rFonts w:eastAsia="Times New Roman"/>
          <w:color w:val="222222"/>
          <w:szCs w:val="24"/>
        </w:rPr>
        <w:t>.</w:t>
      </w:r>
    </w:p>
    <w:p w14:paraId="06452C76"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ΑΝΔΡΕΑΣ ΛΟΒΕΡΔΟΣ: </w:t>
      </w:r>
      <w:r>
        <w:rPr>
          <w:rFonts w:eastAsia="Times New Roman"/>
          <w:color w:val="222222"/>
          <w:szCs w:val="24"/>
        </w:rPr>
        <w:t xml:space="preserve">Κύριε Πρόεδρε, μου επιτρέπετε; </w:t>
      </w:r>
    </w:p>
    <w:p w14:paraId="06452C77"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lastRenderedPageBreak/>
        <w:t xml:space="preserve">ΠΡΟΕΔΡΟΣ (Νικόλαος </w:t>
      </w:r>
      <w:proofErr w:type="spellStart"/>
      <w:r>
        <w:rPr>
          <w:rFonts w:eastAsia="Times New Roman"/>
          <w:b/>
          <w:color w:val="222222"/>
          <w:szCs w:val="24"/>
        </w:rPr>
        <w:t>Βούτσης</w:t>
      </w:r>
      <w:proofErr w:type="spellEnd"/>
      <w:r>
        <w:rPr>
          <w:rFonts w:eastAsia="Times New Roman"/>
          <w:b/>
          <w:color w:val="222222"/>
          <w:szCs w:val="24"/>
        </w:rPr>
        <w:t xml:space="preserve">): </w:t>
      </w:r>
      <w:r>
        <w:rPr>
          <w:rFonts w:eastAsia="Times New Roman"/>
          <w:color w:val="222222"/>
          <w:szCs w:val="24"/>
        </w:rPr>
        <w:t xml:space="preserve">Ορίστε, κύριε Λοβέρδο. </w:t>
      </w:r>
    </w:p>
    <w:p w14:paraId="06452C78"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ΑΝΔΡΕΑΣ ΛΟΒΕΡΔΟΣ: </w:t>
      </w:r>
      <w:r>
        <w:rPr>
          <w:rFonts w:eastAsia="Times New Roman"/>
          <w:color w:val="222222"/>
          <w:szCs w:val="24"/>
        </w:rPr>
        <w:t>Κύριε Πρόεδρε, δεν θα σας αιφνιδιάσω. Α</w:t>
      </w:r>
      <w:r w:rsidRPr="00B065A6">
        <w:rPr>
          <w:rFonts w:eastAsia="Times New Roman"/>
          <w:color w:val="222222"/>
          <w:szCs w:val="24"/>
        </w:rPr>
        <w:t xml:space="preserve">ναφερθήκατε στη </w:t>
      </w:r>
      <w:r>
        <w:rPr>
          <w:rFonts w:eastAsia="Times New Roman"/>
          <w:color w:val="222222"/>
          <w:szCs w:val="24"/>
        </w:rPr>
        <w:t>Δ</w:t>
      </w:r>
      <w:r w:rsidRPr="00B065A6">
        <w:rPr>
          <w:rFonts w:eastAsia="Times New Roman"/>
          <w:color w:val="222222"/>
          <w:szCs w:val="24"/>
        </w:rPr>
        <w:t xml:space="preserve">ιάσκεψη των </w:t>
      </w:r>
      <w:r>
        <w:rPr>
          <w:rFonts w:eastAsia="Times New Roman"/>
          <w:color w:val="222222"/>
          <w:szCs w:val="24"/>
        </w:rPr>
        <w:t>Π</w:t>
      </w:r>
      <w:r w:rsidRPr="00B065A6">
        <w:rPr>
          <w:rFonts w:eastAsia="Times New Roman"/>
          <w:color w:val="222222"/>
          <w:szCs w:val="24"/>
        </w:rPr>
        <w:t>ροέδρων και την απόφασ</w:t>
      </w:r>
      <w:r>
        <w:rPr>
          <w:rFonts w:eastAsia="Times New Roman"/>
          <w:color w:val="222222"/>
          <w:szCs w:val="24"/>
        </w:rPr>
        <w:t>ή</w:t>
      </w:r>
      <w:r w:rsidRPr="00B065A6">
        <w:rPr>
          <w:rFonts w:eastAsia="Times New Roman"/>
          <w:color w:val="222222"/>
          <w:szCs w:val="24"/>
        </w:rPr>
        <w:t xml:space="preserve"> </w:t>
      </w:r>
      <w:r>
        <w:rPr>
          <w:rFonts w:eastAsia="Times New Roman"/>
          <w:color w:val="222222"/>
          <w:szCs w:val="24"/>
        </w:rPr>
        <w:t>της. Θ</w:t>
      </w:r>
      <w:r w:rsidRPr="00B065A6">
        <w:rPr>
          <w:rFonts w:eastAsia="Times New Roman"/>
          <w:color w:val="222222"/>
          <w:szCs w:val="24"/>
        </w:rPr>
        <w:t xml:space="preserve">έλω να </w:t>
      </w:r>
      <w:r>
        <w:rPr>
          <w:rFonts w:eastAsia="Times New Roman"/>
          <w:color w:val="222222"/>
          <w:szCs w:val="24"/>
        </w:rPr>
        <w:t xml:space="preserve">μνημονεύσω </w:t>
      </w:r>
      <w:r w:rsidRPr="00B065A6">
        <w:rPr>
          <w:rFonts w:eastAsia="Times New Roman"/>
          <w:color w:val="222222"/>
          <w:szCs w:val="24"/>
        </w:rPr>
        <w:t>ότι η απόφαση αυτή</w:t>
      </w:r>
      <w:r w:rsidRPr="00AF0B5E">
        <w:rPr>
          <w:rFonts w:eastAsia="Times New Roman"/>
          <w:color w:val="222222"/>
          <w:szCs w:val="24"/>
        </w:rPr>
        <w:t>,</w:t>
      </w:r>
      <w:r w:rsidRPr="00B065A6">
        <w:rPr>
          <w:rFonts w:eastAsia="Times New Roman"/>
          <w:color w:val="222222"/>
          <w:szCs w:val="24"/>
        </w:rPr>
        <w:t xml:space="preserve"> ελήφθη</w:t>
      </w:r>
      <w:r w:rsidRPr="00AF0B5E">
        <w:rPr>
          <w:rFonts w:eastAsia="Times New Roman"/>
          <w:color w:val="222222"/>
          <w:szCs w:val="24"/>
        </w:rPr>
        <w:t>,</w:t>
      </w:r>
      <w:r w:rsidRPr="00B065A6">
        <w:rPr>
          <w:rFonts w:eastAsia="Times New Roman"/>
          <w:color w:val="222222"/>
          <w:szCs w:val="24"/>
        </w:rPr>
        <w:t xml:space="preserve"> κατά πλειοψηφία</w:t>
      </w:r>
      <w:r>
        <w:rPr>
          <w:rFonts w:eastAsia="Times New Roman"/>
          <w:color w:val="222222"/>
          <w:szCs w:val="24"/>
        </w:rPr>
        <w:t>.</w:t>
      </w:r>
      <w:r w:rsidRPr="00B065A6">
        <w:rPr>
          <w:rFonts w:eastAsia="Times New Roman"/>
          <w:color w:val="222222"/>
          <w:szCs w:val="24"/>
        </w:rPr>
        <w:t xml:space="preserve"> Συνεπώς έχετε ακούσει τις ενστάσεις και του δικού μας </w:t>
      </w:r>
      <w:r>
        <w:rPr>
          <w:rFonts w:eastAsia="Times New Roman"/>
          <w:color w:val="222222"/>
          <w:szCs w:val="24"/>
        </w:rPr>
        <w:t>κ</w:t>
      </w:r>
      <w:r w:rsidRPr="00B065A6">
        <w:rPr>
          <w:rFonts w:eastAsia="Times New Roman"/>
          <w:color w:val="222222"/>
          <w:szCs w:val="24"/>
        </w:rPr>
        <w:t>όμματος</w:t>
      </w:r>
      <w:r>
        <w:rPr>
          <w:rFonts w:eastAsia="Times New Roman"/>
          <w:color w:val="222222"/>
          <w:szCs w:val="24"/>
        </w:rPr>
        <w:t>,</w:t>
      </w:r>
      <w:r w:rsidRPr="00B065A6">
        <w:rPr>
          <w:rFonts w:eastAsia="Times New Roman"/>
          <w:color w:val="222222"/>
          <w:szCs w:val="24"/>
        </w:rPr>
        <w:t xml:space="preserve"> της </w:t>
      </w:r>
      <w:r>
        <w:rPr>
          <w:rFonts w:eastAsia="Times New Roman"/>
          <w:color w:val="222222"/>
          <w:szCs w:val="24"/>
        </w:rPr>
        <w:t>Δ</w:t>
      </w:r>
      <w:r w:rsidRPr="00B065A6">
        <w:rPr>
          <w:rFonts w:eastAsia="Times New Roman"/>
          <w:color w:val="222222"/>
          <w:szCs w:val="24"/>
        </w:rPr>
        <w:t xml:space="preserve">ημοκρατικής </w:t>
      </w:r>
      <w:r>
        <w:rPr>
          <w:rFonts w:eastAsia="Times New Roman"/>
          <w:color w:val="222222"/>
          <w:szCs w:val="24"/>
        </w:rPr>
        <w:t>Σ</w:t>
      </w:r>
      <w:r w:rsidRPr="00B065A6">
        <w:rPr>
          <w:rFonts w:eastAsia="Times New Roman"/>
          <w:color w:val="222222"/>
          <w:szCs w:val="24"/>
        </w:rPr>
        <w:t>υμπαράταξης</w:t>
      </w:r>
      <w:r>
        <w:rPr>
          <w:rFonts w:eastAsia="Times New Roman"/>
          <w:color w:val="222222"/>
          <w:szCs w:val="24"/>
        </w:rPr>
        <w:t>, σε α</w:t>
      </w:r>
      <w:r w:rsidRPr="00B065A6">
        <w:rPr>
          <w:rFonts w:eastAsia="Times New Roman"/>
          <w:color w:val="222222"/>
          <w:szCs w:val="24"/>
        </w:rPr>
        <w:t>υτό που προτείν</w:t>
      </w:r>
      <w:r>
        <w:rPr>
          <w:rFonts w:eastAsia="Times New Roman"/>
          <w:color w:val="222222"/>
          <w:szCs w:val="24"/>
        </w:rPr>
        <w:t>ατε</w:t>
      </w:r>
      <w:r w:rsidRPr="00B065A6">
        <w:rPr>
          <w:rFonts w:eastAsia="Times New Roman"/>
          <w:color w:val="222222"/>
          <w:szCs w:val="24"/>
        </w:rPr>
        <w:t xml:space="preserve"> και η </w:t>
      </w:r>
      <w:r>
        <w:rPr>
          <w:rFonts w:eastAsia="Times New Roman"/>
          <w:color w:val="222222"/>
          <w:szCs w:val="24"/>
        </w:rPr>
        <w:t>π</w:t>
      </w:r>
      <w:r w:rsidRPr="00B065A6">
        <w:rPr>
          <w:rFonts w:eastAsia="Times New Roman"/>
          <w:color w:val="222222"/>
          <w:szCs w:val="24"/>
        </w:rPr>
        <w:t xml:space="preserve">λειοψηφία </w:t>
      </w:r>
      <w:r>
        <w:rPr>
          <w:rFonts w:eastAsia="Times New Roman"/>
          <w:color w:val="222222"/>
          <w:szCs w:val="24"/>
        </w:rPr>
        <w:t>-</w:t>
      </w:r>
      <w:r w:rsidRPr="00B065A6">
        <w:rPr>
          <w:rFonts w:eastAsia="Times New Roman"/>
          <w:color w:val="222222"/>
          <w:szCs w:val="24"/>
        </w:rPr>
        <w:t xml:space="preserve">όχι όλη η </w:t>
      </w:r>
      <w:r>
        <w:rPr>
          <w:rFonts w:eastAsia="Times New Roman"/>
          <w:color w:val="222222"/>
          <w:szCs w:val="24"/>
        </w:rPr>
        <w:t>Δ</w:t>
      </w:r>
      <w:r w:rsidRPr="00B065A6">
        <w:rPr>
          <w:rFonts w:eastAsia="Times New Roman"/>
          <w:color w:val="222222"/>
          <w:szCs w:val="24"/>
        </w:rPr>
        <w:t xml:space="preserve">ιάσκεψη των </w:t>
      </w:r>
      <w:r>
        <w:rPr>
          <w:rFonts w:eastAsia="Times New Roman"/>
          <w:color w:val="222222"/>
          <w:szCs w:val="24"/>
        </w:rPr>
        <w:t>Π</w:t>
      </w:r>
      <w:r w:rsidRPr="00B065A6">
        <w:rPr>
          <w:rFonts w:eastAsia="Times New Roman"/>
          <w:color w:val="222222"/>
          <w:szCs w:val="24"/>
        </w:rPr>
        <w:t>ροέδρων</w:t>
      </w:r>
      <w:r>
        <w:rPr>
          <w:rFonts w:eastAsia="Times New Roman"/>
          <w:color w:val="222222"/>
          <w:szCs w:val="24"/>
        </w:rPr>
        <w:t>-</w:t>
      </w:r>
      <w:r w:rsidRPr="00B065A6">
        <w:rPr>
          <w:rFonts w:eastAsia="Times New Roman"/>
          <w:color w:val="222222"/>
          <w:szCs w:val="24"/>
        </w:rPr>
        <w:t xml:space="preserve"> </w:t>
      </w:r>
      <w:r>
        <w:rPr>
          <w:rFonts w:eastAsia="Times New Roman"/>
          <w:color w:val="222222"/>
          <w:szCs w:val="24"/>
        </w:rPr>
        <w:t xml:space="preserve">αποφάσισε. </w:t>
      </w:r>
    </w:p>
    <w:p w14:paraId="06452C79"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Δ</w:t>
      </w:r>
      <w:r w:rsidRPr="00B065A6">
        <w:rPr>
          <w:rFonts w:eastAsia="Times New Roman"/>
          <w:color w:val="222222"/>
          <w:szCs w:val="24"/>
        </w:rPr>
        <w:t>ιαφωνούμε με τη διαδικασία και διαφωνούμε</w:t>
      </w:r>
      <w:r>
        <w:rPr>
          <w:rFonts w:eastAsia="Times New Roman"/>
          <w:color w:val="222222"/>
          <w:szCs w:val="24"/>
        </w:rPr>
        <w:t>,</w:t>
      </w:r>
      <w:r w:rsidRPr="00B065A6">
        <w:rPr>
          <w:rFonts w:eastAsia="Times New Roman"/>
          <w:color w:val="222222"/>
          <w:szCs w:val="24"/>
        </w:rPr>
        <w:t xml:space="preserve"> κυρίως</w:t>
      </w:r>
      <w:r>
        <w:rPr>
          <w:rFonts w:eastAsia="Times New Roman"/>
          <w:color w:val="222222"/>
          <w:szCs w:val="24"/>
        </w:rPr>
        <w:t>,</w:t>
      </w:r>
      <w:r w:rsidRPr="00B065A6">
        <w:rPr>
          <w:rFonts w:eastAsia="Times New Roman"/>
          <w:color w:val="222222"/>
          <w:szCs w:val="24"/>
        </w:rPr>
        <w:t xml:space="preserve"> με το </w:t>
      </w:r>
      <w:r>
        <w:rPr>
          <w:rFonts w:eastAsia="Times New Roman"/>
          <w:color w:val="222222"/>
          <w:szCs w:val="24"/>
        </w:rPr>
        <w:t xml:space="preserve">ότι </w:t>
      </w:r>
      <w:r w:rsidRPr="00B065A6">
        <w:rPr>
          <w:rFonts w:eastAsia="Times New Roman"/>
          <w:color w:val="222222"/>
          <w:szCs w:val="24"/>
        </w:rPr>
        <w:t>ρυθμίζετ</w:t>
      </w:r>
      <w:r>
        <w:rPr>
          <w:rFonts w:eastAsia="Times New Roman"/>
          <w:color w:val="222222"/>
          <w:szCs w:val="24"/>
        </w:rPr>
        <w:t>ε</w:t>
      </w:r>
      <w:r w:rsidRPr="00B065A6">
        <w:rPr>
          <w:rFonts w:eastAsia="Times New Roman"/>
          <w:color w:val="222222"/>
          <w:szCs w:val="24"/>
        </w:rPr>
        <w:t xml:space="preserve"> τη διεξαγωγή της συζήτησης </w:t>
      </w:r>
      <w:r>
        <w:rPr>
          <w:rFonts w:eastAsia="Times New Roman"/>
          <w:color w:val="222222"/>
          <w:szCs w:val="24"/>
        </w:rPr>
        <w:t>σ</w:t>
      </w:r>
      <w:r w:rsidRPr="00B065A6">
        <w:rPr>
          <w:rFonts w:eastAsia="Times New Roman"/>
          <w:color w:val="222222"/>
          <w:szCs w:val="24"/>
        </w:rPr>
        <w:t>ε δύο μέρες</w:t>
      </w:r>
      <w:r>
        <w:rPr>
          <w:rFonts w:eastAsia="Times New Roman"/>
          <w:color w:val="222222"/>
          <w:szCs w:val="24"/>
        </w:rPr>
        <w:t xml:space="preserve">. </w:t>
      </w:r>
      <w:r w:rsidRPr="00B065A6">
        <w:rPr>
          <w:rFonts w:eastAsia="Times New Roman"/>
          <w:color w:val="222222"/>
          <w:szCs w:val="24"/>
        </w:rPr>
        <w:t>Δεν ξέρω τι θυμάται</w:t>
      </w:r>
      <w:r>
        <w:rPr>
          <w:rFonts w:eastAsia="Times New Roman"/>
          <w:color w:val="222222"/>
          <w:szCs w:val="24"/>
        </w:rPr>
        <w:t xml:space="preserve"> ο κ. </w:t>
      </w:r>
      <w:proofErr w:type="spellStart"/>
      <w:r>
        <w:rPr>
          <w:rFonts w:eastAsia="Times New Roman"/>
          <w:color w:val="222222"/>
          <w:szCs w:val="24"/>
        </w:rPr>
        <w:t>Δένδιας</w:t>
      </w:r>
      <w:proofErr w:type="spellEnd"/>
      <w:r>
        <w:rPr>
          <w:rFonts w:eastAsia="Times New Roman"/>
          <w:color w:val="222222"/>
          <w:szCs w:val="24"/>
        </w:rPr>
        <w:t>. Εμείς,</w:t>
      </w:r>
      <w:r w:rsidRPr="00B065A6">
        <w:rPr>
          <w:rFonts w:eastAsia="Times New Roman"/>
          <w:color w:val="222222"/>
          <w:szCs w:val="24"/>
        </w:rPr>
        <w:t xml:space="preserve"> </w:t>
      </w:r>
      <w:r>
        <w:rPr>
          <w:rFonts w:eastAsia="Times New Roman"/>
          <w:color w:val="222222"/>
          <w:szCs w:val="24"/>
        </w:rPr>
        <w:t>όμως,</w:t>
      </w:r>
      <w:r w:rsidRPr="00B065A6">
        <w:rPr>
          <w:rFonts w:eastAsia="Times New Roman"/>
          <w:color w:val="222222"/>
          <w:szCs w:val="24"/>
        </w:rPr>
        <w:t xml:space="preserve"> </w:t>
      </w:r>
      <w:r>
        <w:rPr>
          <w:rFonts w:eastAsia="Times New Roman"/>
          <w:color w:val="222222"/>
          <w:szCs w:val="24"/>
        </w:rPr>
        <w:t>στην Κοινοβουλευτική μας Ομάδα</w:t>
      </w:r>
      <w:r w:rsidRPr="00AF0B5E">
        <w:rPr>
          <w:rFonts w:eastAsia="Times New Roman"/>
          <w:color w:val="222222"/>
          <w:szCs w:val="24"/>
        </w:rPr>
        <w:t>,</w:t>
      </w:r>
      <w:r w:rsidRPr="00B065A6">
        <w:rPr>
          <w:rFonts w:eastAsia="Times New Roman"/>
          <w:color w:val="222222"/>
          <w:szCs w:val="24"/>
        </w:rPr>
        <w:t xml:space="preserve"> έχουμε δει όλες τις σχετικές συζητήσεις</w:t>
      </w:r>
      <w:r>
        <w:rPr>
          <w:rFonts w:eastAsia="Times New Roman"/>
          <w:color w:val="222222"/>
          <w:szCs w:val="24"/>
        </w:rPr>
        <w:t xml:space="preserve"> -δ</w:t>
      </w:r>
      <w:r w:rsidRPr="00B065A6">
        <w:rPr>
          <w:rFonts w:eastAsia="Times New Roman"/>
          <w:color w:val="222222"/>
          <w:szCs w:val="24"/>
        </w:rPr>
        <w:t>ιορθώστε με αν κάπου κάνουμε λάθος</w:t>
      </w:r>
      <w:r>
        <w:rPr>
          <w:rFonts w:eastAsia="Times New Roman"/>
          <w:color w:val="222222"/>
          <w:szCs w:val="24"/>
        </w:rPr>
        <w:t>- και</w:t>
      </w:r>
      <w:r w:rsidRPr="00B065A6">
        <w:rPr>
          <w:rFonts w:eastAsia="Times New Roman"/>
          <w:color w:val="222222"/>
          <w:szCs w:val="24"/>
        </w:rPr>
        <w:t xml:space="preserve"> ούτε μία φορά δεν έγινε </w:t>
      </w:r>
      <w:r>
        <w:rPr>
          <w:rFonts w:eastAsia="Times New Roman"/>
          <w:color w:val="222222"/>
          <w:szCs w:val="24"/>
        </w:rPr>
        <w:t>συζήτηση για παροχή ψήφου εμπιστοσύνης</w:t>
      </w:r>
      <w:r w:rsidRPr="00B065A6">
        <w:rPr>
          <w:rFonts w:eastAsia="Times New Roman"/>
          <w:color w:val="222222"/>
          <w:szCs w:val="24"/>
        </w:rPr>
        <w:t xml:space="preserve"> </w:t>
      </w:r>
      <w:r>
        <w:rPr>
          <w:rFonts w:eastAsia="Times New Roman"/>
          <w:color w:val="222222"/>
          <w:szCs w:val="24"/>
        </w:rPr>
        <w:t xml:space="preserve">σε </w:t>
      </w:r>
      <w:r w:rsidRPr="00B065A6">
        <w:rPr>
          <w:rFonts w:eastAsia="Times New Roman"/>
          <w:color w:val="222222"/>
          <w:szCs w:val="24"/>
        </w:rPr>
        <w:t>λιγότερ</w:t>
      </w:r>
      <w:r>
        <w:rPr>
          <w:rFonts w:eastAsia="Times New Roman"/>
          <w:color w:val="222222"/>
          <w:szCs w:val="24"/>
        </w:rPr>
        <w:t>ες</w:t>
      </w:r>
      <w:r w:rsidRPr="00B065A6">
        <w:rPr>
          <w:rFonts w:eastAsia="Times New Roman"/>
          <w:color w:val="222222"/>
          <w:szCs w:val="24"/>
        </w:rPr>
        <w:t xml:space="preserve"> από τρεις </w:t>
      </w:r>
      <w:r>
        <w:rPr>
          <w:rFonts w:eastAsia="Times New Roman"/>
          <w:color w:val="222222"/>
          <w:szCs w:val="24"/>
        </w:rPr>
        <w:t>η</w:t>
      </w:r>
      <w:r w:rsidRPr="00B065A6">
        <w:rPr>
          <w:rFonts w:eastAsia="Times New Roman"/>
          <w:color w:val="222222"/>
          <w:szCs w:val="24"/>
        </w:rPr>
        <w:t>μέρες</w:t>
      </w:r>
      <w:r>
        <w:rPr>
          <w:rFonts w:eastAsia="Times New Roman"/>
          <w:color w:val="222222"/>
          <w:szCs w:val="24"/>
        </w:rPr>
        <w:t>.</w:t>
      </w:r>
      <w:r w:rsidRPr="00B065A6">
        <w:rPr>
          <w:rFonts w:eastAsia="Times New Roman"/>
          <w:color w:val="222222"/>
          <w:szCs w:val="24"/>
        </w:rPr>
        <w:t xml:space="preserve"> </w:t>
      </w:r>
      <w:r>
        <w:rPr>
          <w:rFonts w:eastAsia="Times New Roman"/>
          <w:color w:val="222222"/>
          <w:szCs w:val="24"/>
        </w:rPr>
        <w:t>Κ</w:t>
      </w:r>
      <w:r w:rsidRPr="00B065A6">
        <w:rPr>
          <w:rFonts w:eastAsia="Times New Roman"/>
          <w:color w:val="222222"/>
          <w:szCs w:val="24"/>
        </w:rPr>
        <w:t xml:space="preserve">αι δεν είναι τυχαίο που </w:t>
      </w:r>
      <w:r>
        <w:rPr>
          <w:rFonts w:eastAsia="Times New Roman"/>
          <w:color w:val="222222"/>
          <w:szCs w:val="24"/>
        </w:rPr>
        <w:t>ο</w:t>
      </w:r>
      <w:r w:rsidRPr="00B065A6">
        <w:rPr>
          <w:rFonts w:eastAsia="Times New Roman"/>
          <w:color w:val="222222"/>
          <w:szCs w:val="24"/>
        </w:rPr>
        <w:t xml:space="preserve"> </w:t>
      </w:r>
      <w:r>
        <w:rPr>
          <w:rFonts w:eastAsia="Times New Roman"/>
          <w:color w:val="222222"/>
          <w:szCs w:val="24"/>
        </w:rPr>
        <w:t>Κ</w:t>
      </w:r>
      <w:r w:rsidRPr="00B065A6">
        <w:rPr>
          <w:rFonts w:eastAsia="Times New Roman"/>
          <w:color w:val="222222"/>
          <w:szCs w:val="24"/>
        </w:rPr>
        <w:t xml:space="preserve">ανονισμός της </w:t>
      </w:r>
      <w:r>
        <w:rPr>
          <w:rFonts w:eastAsia="Times New Roman"/>
          <w:color w:val="222222"/>
          <w:szCs w:val="24"/>
        </w:rPr>
        <w:t>Β</w:t>
      </w:r>
      <w:r w:rsidRPr="00B065A6">
        <w:rPr>
          <w:rFonts w:eastAsia="Times New Roman"/>
          <w:color w:val="222222"/>
          <w:szCs w:val="24"/>
        </w:rPr>
        <w:t xml:space="preserve">ουλής </w:t>
      </w:r>
      <w:r>
        <w:rPr>
          <w:rFonts w:eastAsia="Times New Roman"/>
          <w:color w:val="222222"/>
          <w:szCs w:val="24"/>
        </w:rPr>
        <w:t>δίνει αυτήν την ευχέρεια</w:t>
      </w:r>
      <w:r w:rsidRPr="00B065A6">
        <w:rPr>
          <w:rFonts w:eastAsia="Times New Roman"/>
          <w:color w:val="222222"/>
          <w:szCs w:val="24"/>
        </w:rPr>
        <w:t xml:space="preserve"> και καθόλου τυχαίο δεν είναι που η πρακτική </w:t>
      </w:r>
      <w:proofErr w:type="spellStart"/>
      <w:r w:rsidRPr="00B065A6">
        <w:rPr>
          <w:rFonts w:eastAsia="Times New Roman"/>
          <w:color w:val="222222"/>
          <w:szCs w:val="24"/>
        </w:rPr>
        <w:t>συναρμολογήθηκε</w:t>
      </w:r>
      <w:proofErr w:type="spellEnd"/>
      <w:r w:rsidRPr="00B065A6">
        <w:rPr>
          <w:rFonts w:eastAsia="Times New Roman"/>
          <w:color w:val="222222"/>
          <w:szCs w:val="24"/>
        </w:rPr>
        <w:t xml:space="preserve"> με τα ακραία όρια αυτής της προθεσμίας που δίνει ο </w:t>
      </w:r>
      <w:r>
        <w:rPr>
          <w:rFonts w:eastAsia="Times New Roman"/>
          <w:color w:val="222222"/>
          <w:szCs w:val="24"/>
        </w:rPr>
        <w:t>Κ</w:t>
      </w:r>
      <w:r w:rsidRPr="00B065A6">
        <w:rPr>
          <w:rFonts w:eastAsia="Times New Roman"/>
          <w:color w:val="222222"/>
          <w:szCs w:val="24"/>
        </w:rPr>
        <w:t>ανονισμός</w:t>
      </w:r>
      <w:r>
        <w:rPr>
          <w:rFonts w:eastAsia="Times New Roman"/>
          <w:color w:val="222222"/>
          <w:szCs w:val="24"/>
        </w:rPr>
        <w:t>.</w:t>
      </w:r>
      <w:r w:rsidRPr="00B065A6">
        <w:rPr>
          <w:rFonts w:eastAsia="Times New Roman"/>
          <w:color w:val="222222"/>
          <w:szCs w:val="24"/>
        </w:rPr>
        <w:t xml:space="preserve"> </w:t>
      </w:r>
    </w:p>
    <w:p w14:paraId="06452C7A"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 xml:space="preserve">Όμως </w:t>
      </w:r>
      <w:r w:rsidRPr="00B065A6">
        <w:rPr>
          <w:rFonts w:eastAsia="Times New Roman"/>
          <w:color w:val="222222"/>
          <w:szCs w:val="24"/>
        </w:rPr>
        <w:t xml:space="preserve">ήταν άραγε ξαφνικό που από την </w:t>
      </w:r>
      <w:r>
        <w:rPr>
          <w:rFonts w:eastAsia="Times New Roman"/>
          <w:color w:val="222222"/>
          <w:szCs w:val="24"/>
        </w:rPr>
        <w:t>πλευρά σας</w:t>
      </w:r>
      <w:r w:rsidRPr="00B065A6">
        <w:rPr>
          <w:rFonts w:eastAsia="Times New Roman"/>
          <w:color w:val="222222"/>
          <w:szCs w:val="24"/>
        </w:rPr>
        <w:t xml:space="preserve"> προτείνατε αυτό</w:t>
      </w:r>
      <w:r>
        <w:rPr>
          <w:rFonts w:eastAsia="Times New Roman"/>
          <w:color w:val="222222"/>
          <w:szCs w:val="24"/>
        </w:rPr>
        <w:t>;</w:t>
      </w:r>
      <w:r w:rsidRPr="00B065A6">
        <w:rPr>
          <w:rFonts w:eastAsia="Times New Roman"/>
          <w:color w:val="222222"/>
          <w:szCs w:val="24"/>
        </w:rPr>
        <w:t xml:space="preserve"> </w:t>
      </w:r>
      <w:r>
        <w:rPr>
          <w:rFonts w:eastAsia="Times New Roman"/>
          <w:color w:val="222222"/>
          <w:szCs w:val="24"/>
        </w:rPr>
        <w:t xml:space="preserve">Εμείς, μάθαμε από τον κ. </w:t>
      </w:r>
      <w:proofErr w:type="spellStart"/>
      <w:r>
        <w:rPr>
          <w:rFonts w:eastAsia="Times New Roman"/>
          <w:color w:val="222222"/>
          <w:szCs w:val="24"/>
        </w:rPr>
        <w:t>Κεγκέρογλου</w:t>
      </w:r>
      <w:proofErr w:type="spellEnd"/>
      <w:r>
        <w:rPr>
          <w:rFonts w:eastAsia="Times New Roman"/>
          <w:color w:val="222222"/>
          <w:szCs w:val="24"/>
        </w:rPr>
        <w:t xml:space="preserve">, </w:t>
      </w:r>
      <w:r w:rsidRPr="00B065A6">
        <w:rPr>
          <w:rFonts w:eastAsia="Times New Roman"/>
          <w:color w:val="222222"/>
          <w:szCs w:val="24"/>
        </w:rPr>
        <w:t>ότι χθ</w:t>
      </w:r>
      <w:r>
        <w:rPr>
          <w:rFonts w:eastAsia="Times New Roman"/>
          <w:color w:val="222222"/>
          <w:szCs w:val="24"/>
        </w:rPr>
        <w:t>ε</w:t>
      </w:r>
      <w:r w:rsidRPr="00B065A6">
        <w:rPr>
          <w:rFonts w:eastAsia="Times New Roman"/>
          <w:color w:val="222222"/>
          <w:szCs w:val="24"/>
        </w:rPr>
        <w:t>ς προτείν</w:t>
      </w:r>
      <w:r>
        <w:rPr>
          <w:rFonts w:eastAsia="Times New Roman"/>
          <w:color w:val="222222"/>
          <w:szCs w:val="24"/>
        </w:rPr>
        <w:t xml:space="preserve">ατε </w:t>
      </w:r>
      <w:r w:rsidRPr="00B065A6">
        <w:rPr>
          <w:rFonts w:eastAsia="Times New Roman"/>
          <w:color w:val="222222"/>
          <w:szCs w:val="24"/>
        </w:rPr>
        <w:t>παράλληλα με τη διαδικασία της ψήφου εμπιστοσύνης να έχουμε και κανονική λειτουργία της Βουλής</w:t>
      </w:r>
      <w:r>
        <w:rPr>
          <w:rFonts w:eastAsia="Times New Roman"/>
          <w:color w:val="222222"/>
          <w:szCs w:val="24"/>
        </w:rPr>
        <w:t>,</w:t>
      </w:r>
      <w:r w:rsidRPr="00B065A6">
        <w:rPr>
          <w:rFonts w:eastAsia="Times New Roman"/>
          <w:color w:val="222222"/>
          <w:szCs w:val="24"/>
        </w:rPr>
        <w:t xml:space="preserve"> να λειτουργεί το νομοθετικό της έργο</w:t>
      </w:r>
      <w:r>
        <w:rPr>
          <w:rFonts w:eastAsia="Times New Roman"/>
          <w:color w:val="222222"/>
          <w:szCs w:val="24"/>
        </w:rPr>
        <w:t>,</w:t>
      </w:r>
      <w:r w:rsidRPr="00B065A6">
        <w:rPr>
          <w:rFonts w:eastAsia="Times New Roman"/>
          <w:color w:val="222222"/>
          <w:szCs w:val="24"/>
        </w:rPr>
        <w:t xml:space="preserve"> να λειτουργούν οι </w:t>
      </w:r>
      <w:r>
        <w:rPr>
          <w:rFonts w:eastAsia="Times New Roman"/>
          <w:color w:val="222222"/>
          <w:szCs w:val="24"/>
        </w:rPr>
        <w:t>ε</w:t>
      </w:r>
      <w:r w:rsidRPr="00B065A6">
        <w:rPr>
          <w:rFonts w:eastAsia="Times New Roman"/>
          <w:color w:val="222222"/>
          <w:szCs w:val="24"/>
        </w:rPr>
        <w:t>πιτροπές</w:t>
      </w:r>
      <w:r>
        <w:rPr>
          <w:rFonts w:eastAsia="Times New Roman"/>
          <w:color w:val="222222"/>
          <w:szCs w:val="24"/>
        </w:rPr>
        <w:t>.</w:t>
      </w:r>
      <w:r w:rsidRPr="00B065A6">
        <w:rPr>
          <w:rFonts w:eastAsia="Times New Roman"/>
          <w:color w:val="222222"/>
          <w:szCs w:val="24"/>
        </w:rPr>
        <w:t xml:space="preserve"> Τι είναι αυτά</w:t>
      </w:r>
      <w:r>
        <w:rPr>
          <w:rFonts w:eastAsia="Times New Roman"/>
          <w:color w:val="222222"/>
          <w:szCs w:val="24"/>
        </w:rPr>
        <w:t>;</w:t>
      </w:r>
      <w:r w:rsidRPr="00B065A6">
        <w:rPr>
          <w:rFonts w:eastAsia="Times New Roman"/>
          <w:color w:val="222222"/>
          <w:szCs w:val="24"/>
        </w:rPr>
        <w:t xml:space="preserve"> Δεν ζήτησε ο </w:t>
      </w:r>
      <w:r>
        <w:rPr>
          <w:rFonts w:eastAsia="Times New Roman"/>
          <w:color w:val="222222"/>
          <w:szCs w:val="24"/>
        </w:rPr>
        <w:t>Π</w:t>
      </w:r>
      <w:r w:rsidRPr="00B065A6">
        <w:rPr>
          <w:rFonts w:eastAsia="Times New Roman"/>
          <w:color w:val="222222"/>
          <w:szCs w:val="24"/>
        </w:rPr>
        <w:t>ρωθυπουργός την Κυριακή ψήφο εμπιστοσύνης</w:t>
      </w:r>
      <w:r>
        <w:rPr>
          <w:rFonts w:eastAsia="Times New Roman"/>
          <w:color w:val="222222"/>
          <w:szCs w:val="24"/>
        </w:rPr>
        <w:t>;</w:t>
      </w:r>
      <w:r w:rsidRPr="00B065A6">
        <w:rPr>
          <w:rFonts w:eastAsia="Times New Roman"/>
          <w:color w:val="222222"/>
          <w:szCs w:val="24"/>
        </w:rPr>
        <w:t xml:space="preserve"> </w:t>
      </w:r>
      <w:r>
        <w:rPr>
          <w:rFonts w:eastAsia="Times New Roman"/>
          <w:color w:val="222222"/>
          <w:szCs w:val="24"/>
        </w:rPr>
        <w:t>Δ</w:t>
      </w:r>
      <w:r w:rsidRPr="00B065A6">
        <w:rPr>
          <w:rFonts w:eastAsia="Times New Roman"/>
          <w:color w:val="222222"/>
          <w:szCs w:val="24"/>
        </w:rPr>
        <w:t>εν δήλωσε ο κ</w:t>
      </w:r>
      <w:r>
        <w:rPr>
          <w:rFonts w:eastAsia="Times New Roman"/>
          <w:color w:val="222222"/>
          <w:szCs w:val="24"/>
        </w:rPr>
        <w:t>.</w:t>
      </w:r>
      <w:r w:rsidRPr="00B065A6">
        <w:rPr>
          <w:rFonts w:eastAsia="Times New Roman"/>
          <w:color w:val="222222"/>
          <w:szCs w:val="24"/>
        </w:rPr>
        <w:t xml:space="preserve"> Καμμένος και οι </w:t>
      </w:r>
      <w:r>
        <w:rPr>
          <w:rFonts w:eastAsia="Times New Roman"/>
          <w:color w:val="222222"/>
          <w:szCs w:val="24"/>
        </w:rPr>
        <w:t>Α</w:t>
      </w:r>
      <w:r w:rsidRPr="00B065A6">
        <w:rPr>
          <w:rFonts w:eastAsia="Times New Roman"/>
          <w:color w:val="222222"/>
          <w:szCs w:val="24"/>
        </w:rPr>
        <w:t>νεξάρτητοι Έλληνες ότι αποχωρούν από τη δεδηλωμένη</w:t>
      </w:r>
      <w:r>
        <w:rPr>
          <w:rFonts w:eastAsia="Times New Roman"/>
          <w:color w:val="222222"/>
          <w:szCs w:val="24"/>
        </w:rPr>
        <w:t>; Γ</w:t>
      </w:r>
      <w:r w:rsidRPr="00B065A6">
        <w:rPr>
          <w:rFonts w:eastAsia="Times New Roman"/>
          <w:color w:val="222222"/>
          <w:szCs w:val="24"/>
        </w:rPr>
        <w:t xml:space="preserve">ιατί τα κάνετε </w:t>
      </w:r>
      <w:r>
        <w:rPr>
          <w:rFonts w:eastAsia="Times New Roman"/>
          <w:color w:val="222222"/>
          <w:szCs w:val="24"/>
        </w:rPr>
        <w:t>αυτά;</w:t>
      </w:r>
    </w:p>
    <w:p w14:paraId="06452C7B"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Τ</w:t>
      </w:r>
      <w:r w:rsidRPr="00B065A6">
        <w:rPr>
          <w:rFonts w:eastAsia="Times New Roman"/>
          <w:color w:val="222222"/>
          <w:szCs w:val="24"/>
        </w:rPr>
        <w:t xml:space="preserve">α κάνετε </w:t>
      </w:r>
      <w:r>
        <w:rPr>
          <w:rFonts w:eastAsia="Times New Roman"/>
          <w:color w:val="222222"/>
          <w:szCs w:val="24"/>
        </w:rPr>
        <w:t>α</w:t>
      </w:r>
      <w:r w:rsidRPr="00B065A6">
        <w:rPr>
          <w:rFonts w:eastAsia="Times New Roman"/>
          <w:color w:val="222222"/>
          <w:szCs w:val="24"/>
        </w:rPr>
        <w:t>υτά</w:t>
      </w:r>
      <w:r>
        <w:rPr>
          <w:rFonts w:eastAsia="Times New Roman"/>
          <w:color w:val="222222"/>
          <w:szCs w:val="24"/>
        </w:rPr>
        <w:t>,</w:t>
      </w:r>
      <w:r w:rsidRPr="00B065A6">
        <w:rPr>
          <w:rFonts w:eastAsia="Times New Roman"/>
          <w:color w:val="222222"/>
          <w:szCs w:val="24"/>
        </w:rPr>
        <w:t xml:space="preserve"> </w:t>
      </w:r>
      <w:r>
        <w:rPr>
          <w:rFonts w:eastAsia="Times New Roman"/>
          <w:color w:val="222222"/>
          <w:szCs w:val="24"/>
        </w:rPr>
        <w:t>όμως,</w:t>
      </w:r>
      <w:r w:rsidRPr="00B065A6">
        <w:rPr>
          <w:rFonts w:eastAsia="Times New Roman"/>
          <w:color w:val="222222"/>
          <w:szCs w:val="24"/>
        </w:rPr>
        <w:t xml:space="preserve"> </w:t>
      </w:r>
      <w:r>
        <w:rPr>
          <w:rFonts w:eastAsia="Times New Roman"/>
          <w:color w:val="222222"/>
          <w:szCs w:val="24"/>
        </w:rPr>
        <w:t>ως</w:t>
      </w:r>
      <w:r w:rsidRPr="00B065A6">
        <w:rPr>
          <w:rFonts w:eastAsia="Times New Roman"/>
          <w:color w:val="222222"/>
          <w:szCs w:val="24"/>
        </w:rPr>
        <w:t xml:space="preserve"> συνέχεια μιας πρακτικής σταθερής ως προς τα θέματα μιας συνθήκης του πολιτεύματος</w:t>
      </w:r>
      <w:r>
        <w:rPr>
          <w:rFonts w:eastAsia="Times New Roman"/>
          <w:color w:val="222222"/>
          <w:szCs w:val="24"/>
        </w:rPr>
        <w:t>,</w:t>
      </w:r>
      <w:r w:rsidRPr="00B065A6">
        <w:rPr>
          <w:rFonts w:eastAsia="Times New Roman"/>
          <w:color w:val="222222"/>
          <w:szCs w:val="24"/>
        </w:rPr>
        <w:t xml:space="preserve"> που είναι να ζητά η </w:t>
      </w:r>
      <w:r>
        <w:rPr>
          <w:rFonts w:eastAsia="Times New Roman"/>
          <w:color w:val="222222"/>
          <w:szCs w:val="24"/>
        </w:rPr>
        <w:t>Κ</w:t>
      </w:r>
      <w:r w:rsidRPr="00B065A6">
        <w:rPr>
          <w:rFonts w:eastAsia="Times New Roman"/>
          <w:color w:val="222222"/>
          <w:szCs w:val="24"/>
        </w:rPr>
        <w:t xml:space="preserve">υβέρνηση την εμπιστοσύνη </w:t>
      </w:r>
      <w:r>
        <w:rPr>
          <w:rFonts w:eastAsia="Times New Roman"/>
          <w:color w:val="222222"/>
          <w:szCs w:val="24"/>
        </w:rPr>
        <w:t xml:space="preserve">των </w:t>
      </w:r>
      <w:proofErr w:type="spellStart"/>
      <w:r>
        <w:rPr>
          <w:rFonts w:eastAsia="Times New Roman"/>
          <w:color w:val="222222"/>
          <w:szCs w:val="24"/>
        </w:rPr>
        <w:t>εκατόν</w:t>
      </w:r>
      <w:proofErr w:type="spellEnd"/>
      <w:r>
        <w:rPr>
          <w:rFonts w:eastAsia="Times New Roman"/>
          <w:color w:val="222222"/>
          <w:szCs w:val="24"/>
        </w:rPr>
        <w:t xml:space="preserve"> πενήντα ένα,</w:t>
      </w:r>
      <w:r w:rsidRPr="00B065A6">
        <w:rPr>
          <w:rFonts w:eastAsia="Times New Roman"/>
          <w:color w:val="222222"/>
          <w:szCs w:val="24"/>
        </w:rPr>
        <w:t xml:space="preserve"> για να προχωρά σταθερά</w:t>
      </w:r>
      <w:r>
        <w:rPr>
          <w:rFonts w:eastAsia="Times New Roman"/>
          <w:color w:val="222222"/>
          <w:szCs w:val="24"/>
        </w:rPr>
        <w:t>,</w:t>
      </w:r>
      <w:r w:rsidRPr="00B065A6">
        <w:rPr>
          <w:rFonts w:eastAsia="Times New Roman"/>
          <w:color w:val="222222"/>
          <w:szCs w:val="24"/>
        </w:rPr>
        <w:t xml:space="preserve"> από τα τέλη του δέκατου ένατου αιώνα</w:t>
      </w:r>
      <w:r>
        <w:rPr>
          <w:rFonts w:eastAsia="Times New Roman"/>
          <w:color w:val="222222"/>
          <w:szCs w:val="24"/>
        </w:rPr>
        <w:t>.</w:t>
      </w:r>
    </w:p>
    <w:p w14:paraId="06452C7C"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Κ</w:t>
      </w:r>
      <w:r w:rsidRPr="00B065A6">
        <w:rPr>
          <w:rFonts w:eastAsia="Times New Roman"/>
          <w:color w:val="222222"/>
          <w:szCs w:val="24"/>
        </w:rPr>
        <w:t>οιτάξτε</w:t>
      </w:r>
      <w:r>
        <w:rPr>
          <w:rFonts w:eastAsia="Times New Roman"/>
          <w:color w:val="222222"/>
          <w:szCs w:val="24"/>
        </w:rPr>
        <w:t>,</w:t>
      </w:r>
      <w:r w:rsidRPr="00B065A6">
        <w:rPr>
          <w:rFonts w:eastAsia="Times New Roman"/>
          <w:color w:val="222222"/>
          <w:szCs w:val="24"/>
        </w:rPr>
        <w:t xml:space="preserve"> </w:t>
      </w:r>
      <w:r>
        <w:rPr>
          <w:rFonts w:eastAsia="Times New Roman"/>
          <w:color w:val="222222"/>
          <w:szCs w:val="24"/>
        </w:rPr>
        <w:t>ο Κυβερνητικός σας Ε</w:t>
      </w:r>
      <w:r w:rsidRPr="00B065A6">
        <w:rPr>
          <w:rFonts w:eastAsia="Times New Roman"/>
          <w:color w:val="222222"/>
          <w:szCs w:val="24"/>
        </w:rPr>
        <w:t>κπρόσωπος</w:t>
      </w:r>
      <w:r>
        <w:rPr>
          <w:rFonts w:eastAsia="Times New Roman"/>
          <w:color w:val="222222"/>
          <w:szCs w:val="24"/>
        </w:rPr>
        <w:t>,</w:t>
      </w:r>
      <w:r w:rsidRPr="00B065A6">
        <w:rPr>
          <w:rFonts w:eastAsia="Times New Roman"/>
          <w:color w:val="222222"/>
          <w:szCs w:val="24"/>
        </w:rPr>
        <w:t xml:space="preserve"> </w:t>
      </w:r>
      <w:r>
        <w:rPr>
          <w:rFonts w:eastAsia="Times New Roman"/>
          <w:color w:val="222222"/>
          <w:szCs w:val="24"/>
        </w:rPr>
        <w:t>ένα</w:t>
      </w:r>
      <w:r w:rsidRPr="00B065A6">
        <w:rPr>
          <w:rFonts w:eastAsia="Times New Roman"/>
          <w:color w:val="222222"/>
          <w:szCs w:val="24"/>
        </w:rPr>
        <w:t xml:space="preserve"> μήνα πριν </w:t>
      </w:r>
      <w:r>
        <w:rPr>
          <w:rFonts w:eastAsia="Times New Roman"/>
          <w:color w:val="222222"/>
          <w:szCs w:val="24"/>
        </w:rPr>
        <w:t>-</w:t>
      </w:r>
      <w:r w:rsidRPr="00B065A6">
        <w:rPr>
          <w:rFonts w:eastAsia="Times New Roman"/>
          <w:color w:val="222222"/>
          <w:szCs w:val="24"/>
        </w:rPr>
        <w:t xml:space="preserve">και </w:t>
      </w:r>
      <w:r>
        <w:rPr>
          <w:rFonts w:eastAsia="Times New Roman"/>
          <w:color w:val="222222"/>
          <w:szCs w:val="24"/>
        </w:rPr>
        <w:t>έχω</w:t>
      </w:r>
      <w:r w:rsidRPr="00B065A6">
        <w:rPr>
          <w:rFonts w:eastAsia="Times New Roman"/>
          <w:color w:val="222222"/>
          <w:szCs w:val="24"/>
        </w:rPr>
        <w:t xml:space="preserve"> εδώ τη συνέντευξ</w:t>
      </w:r>
      <w:r>
        <w:rPr>
          <w:rFonts w:eastAsia="Times New Roman"/>
          <w:color w:val="222222"/>
          <w:szCs w:val="24"/>
        </w:rPr>
        <w:t>ή</w:t>
      </w:r>
      <w:r w:rsidRPr="00B065A6">
        <w:rPr>
          <w:rFonts w:eastAsia="Times New Roman"/>
          <w:color w:val="222222"/>
          <w:szCs w:val="24"/>
        </w:rPr>
        <w:t xml:space="preserve"> του</w:t>
      </w:r>
      <w:r>
        <w:rPr>
          <w:rFonts w:eastAsia="Times New Roman"/>
          <w:color w:val="222222"/>
          <w:szCs w:val="24"/>
        </w:rPr>
        <w:t>-</w:t>
      </w:r>
      <w:r w:rsidRPr="00B065A6">
        <w:rPr>
          <w:rFonts w:eastAsia="Times New Roman"/>
          <w:color w:val="222222"/>
          <w:szCs w:val="24"/>
        </w:rPr>
        <w:t xml:space="preserve"> σε ραδιοφωνικό σταθμό</w:t>
      </w:r>
      <w:r>
        <w:rPr>
          <w:rFonts w:eastAsia="Times New Roman"/>
          <w:color w:val="222222"/>
          <w:szCs w:val="24"/>
        </w:rPr>
        <w:t>,</w:t>
      </w:r>
      <w:r w:rsidRPr="00B065A6">
        <w:rPr>
          <w:rFonts w:eastAsia="Times New Roman"/>
          <w:color w:val="222222"/>
          <w:szCs w:val="24"/>
        </w:rPr>
        <w:t xml:space="preserve"> είπε ότι δεν τίθεται κανένα θέμα</w:t>
      </w:r>
      <w:r>
        <w:rPr>
          <w:rFonts w:eastAsia="Times New Roman"/>
          <w:color w:val="222222"/>
          <w:szCs w:val="24"/>
        </w:rPr>
        <w:t>,</w:t>
      </w:r>
      <w:r w:rsidRPr="00B065A6">
        <w:rPr>
          <w:rFonts w:eastAsia="Times New Roman"/>
          <w:color w:val="222222"/>
          <w:szCs w:val="24"/>
        </w:rPr>
        <w:t xml:space="preserve"> αν αποχωρούσε ο κ</w:t>
      </w:r>
      <w:r>
        <w:rPr>
          <w:rFonts w:eastAsia="Times New Roman"/>
          <w:color w:val="222222"/>
          <w:szCs w:val="24"/>
        </w:rPr>
        <w:t>.</w:t>
      </w:r>
      <w:r w:rsidRPr="00B065A6">
        <w:rPr>
          <w:rFonts w:eastAsia="Times New Roman"/>
          <w:color w:val="222222"/>
          <w:szCs w:val="24"/>
        </w:rPr>
        <w:t xml:space="preserve"> Καμμένος</w:t>
      </w:r>
      <w:r>
        <w:rPr>
          <w:rFonts w:eastAsia="Times New Roman"/>
          <w:color w:val="222222"/>
          <w:szCs w:val="24"/>
        </w:rPr>
        <w:t>, ότι</w:t>
      </w:r>
      <w:r w:rsidRPr="00B065A6">
        <w:rPr>
          <w:rFonts w:eastAsia="Times New Roman"/>
          <w:color w:val="222222"/>
          <w:szCs w:val="24"/>
        </w:rPr>
        <w:t xml:space="preserve"> δεν τίθεται θέμα ψήφ</w:t>
      </w:r>
      <w:r>
        <w:rPr>
          <w:rFonts w:eastAsia="Times New Roman"/>
          <w:color w:val="222222"/>
          <w:szCs w:val="24"/>
        </w:rPr>
        <w:t>ου</w:t>
      </w:r>
      <w:r w:rsidRPr="00B065A6">
        <w:rPr>
          <w:rFonts w:eastAsia="Times New Roman"/>
          <w:color w:val="222222"/>
          <w:szCs w:val="24"/>
        </w:rPr>
        <w:t xml:space="preserve"> εμπιστοσύνης</w:t>
      </w:r>
      <w:r>
        <w:rPr>
          <w:rFonts w:eastAsia="Times New Roman"/>
          <w:color w:val="222222"/>
          <w:szCs w:val="24"/>
        </w:rPr>
        <w:t>.</w:t>
      </w:r>
      <w:r w:rsidRPr="00B065A6">
        <w:rPr>
          <w:rFonts w:eastAsia="Times New Roman"/>
          <w:color w:val="222222"/>
          <w:szCs w:val="24"/>
        </w:rPr>
        <w:t xml:space="preserve"> Αυτή είναι η σχέση σας με τη </w:t>
      </w:r>
      <w:r>
        <w:rPr>
          <w:rFonts w:eastAsia="Times New Roman"/>
          <w:color w:val="222222"/>
          <w:szCs w:val="24"/>
        </w:rPr>
        <w:t>δ</w:t>
      </w:r>
      <w:r w:rsidRPr="00B065A6">
        <w:rPr>
          <w:rFonts w:eastAsia="Times New Roman"/>
          <w:color w:val="222222"/>
          <w:szCs w:val="24"/>
        </w:rPr>
        <w:t>ημοκρατική αρχή</w:t>
      </w:r>
      <w:r>
        <w:rPr>
          <w:rFonts w:eastAsia="Times New Roman"/>
          <w:color w:val="222222"/>
          <w:szCs w:val="24"/>
        </w:rPr>
        <w:t>:</w:t>
      </w:r>
      <w:r w:rsidRPr="00B065A6">
        <w:rPr>
          <w:rFonts w:eastAsia="Times New Roman"/>
          <w:color w:val="222222"/>
          <w:szCs w:val="24"/>
        </w:rPr>
        <w:t xml:space="preserve"> από ασθεν</w:t>
      </w:r>
      <w:r>
        <w:rPr>
          <w:rFonts w:eastAsia="Times New Roman"/>
          <w:color w:val="222222"/>
          <w:szCs w:val="24"/>
        </w:rPr>
        <w:t>ή</w:t>
      </w:r>
      <w:r w:rsidRPr="00B065A6">
        <w:rPr>
          <w:rFonts w:eastAsia="Times New Roman"/>
          <w:color w:val="222222"/>
          <w:szCs w:val="24"/>
        </w:rPr>
        <w:t xml:space="preserve">ς </w:t>
      </w:r>
      <w:r>
        <w:rPr>
          <w:rFonts w:eastAsia="Times New Roman"/>
          <w:color w:val="222222"/>
          <w:szCs w:val="24"/>
        </w:rPr>
        <w:t>έως ανύπαρκτη,</w:t>
      </w:r>
      <w:r w:rsidRPr="00B065A6">
        <w:rPr>
          <w:rFonts w:eastAsia="Times New Roman"/>
          <w:color w:val="222222"/>
          <w:szCs w:val="24"/>
        </w:rPr>
        <w:t xml:space="preserve"> κύριε </w:t>
      </w:r>
      <w:r>
        <w:rPr>
          <w:rFonts w:eastAsia="Times New Roman"/>
          <w:color w:val="222222"/>
          <w:szCs w:val="24"/>
        </w:rPr>
        <w:t>Π</w:t>
      </w:r>
      <w:r w:rsidRPr="00B065A6">
        <w:rPr>
          <w:rFonts w:eastAsia="Times New Roman"/>
          <w:color w:val="222222"/>
          <w:szCs w:val="24"/>
        </w:rPr>
        <w:t>ρόεδρε</w:t>
      </w:r>
      <w:r>
        <w:rPr>
          <w:rFonts w:eastAsia="Times New Roman"/>
          <w:color w:val="222222"/>
          <w:szCs w:val="24"/>
        </w:rPr>
        <w:t>!</w:t>
      </w:r>
    </w:p>
    <w:p w14:paraId="06452C7D"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(Χειροκροτήματα από την πτέρυγα της Δημοκρατικής Συμπαράταξης ΠΑΣΟΚ – ΔΗΜΑΡ)</w:t>
      </w:r>
    </w:p>
    <w:p w14:paraId="06452C7E"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ΑΘΑΝΑΣΙΟΣ ΠΑΦΙΛΗΣ: </w:t>
      </w:r>
      <w:r>
        <w:rPr>
          <w:rFonts w:eastAsia="Times New Roman"/>
          <w:color w:val="222222"/>
          <w:szCs w:val="24"/>
        </w:rPr>
        <w:t xml:space="preserve">Κύριε Πρόεδρε, ζητώ τον λόγο. </w:t>
      </w:r>
    </w:p>
    <w:p w14:paraId="06452C7F"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ΠΡΟΕΔΡΟΣ (Νικόλαος </w:t>
      </w:r>
      <w:proofErr w:type="spellStart"/>
      <w:r>
        <w:rPr>
          <w:rFonts w:eastAsia="Times New Roman"/>
          <w:b/>
          <w:color w:val="222222"/>
          <w:szCs w:val="24"/>
        </w:rPr>
        <w:t>Βούτσης</w:t>
      </w:r>
      <w:proofErr w:type="spellEnd"/>
      <w:r>
        <w:rPr>
          <w:rFonts w:eastAsia="Times New Roman"/>
          <w:b/>
          <w:color w:val="222222"/>
          <w:szCs w:val="24"/>
        </w:rPr>
        <w:t xml:space="preserve">): </w:t>
      </w:r>
      <w:r>
        <w:rPr>
          <w:rFonts w:eastAsia="Times New Roman"/>
          <w:color w:val="222222"/>
          <w:szCs w:val="24"/>
        </w:rPr>
        <w:t>Η</w:t>
      </w:r>
      <w:r w:rsidRPr="00B065A6">
        <w:rPr>
          <w:rFonts w:eastAsia="Times New Roman"/>
          <w:color w:val="222222"/>
          <w:szCs w:val="24"/>
        </w:rPr>
        <w:t xml:space="preserve"> σχέση μας με τη </w:t>
      </w:r>
      <w:r>
        <w:rPr>
          <w:rFonts w:eastAsia="Times New Roman"/>
          <w:color w:val="222222"/>
          <w:szCs w:val="24"/>
        </w:rPr>
        <w:t>δ</w:t>
      </w:r>
      <w:r w:rsidRPr="00B065A6">
        <w:rPr>
          <w:rFonts w:eastAsia="Times New Roman"/>
          <w:color w:val="222222"/>
          <w:szCs w:val="24"/>
        </w:rPr>
        <w:t>ημοκρατική αρχή ορίζεται επακριβώς από τα όρια</w:t>
      </w:r>
      <w:r>
        <w:rPr>
          <w:rFonts w:eastAsia="Times New Roman"/>
          <w:color w:val="222222"/>
          <w:szCs w:val="24"/>
        </w:rPr>
        <w:t>,</w:t>
      </w:r>
      <w:r w:rsidRPr="00B065A6">
        <w:rPr>
          <w:rFonts w:eastAsia="Times New Roman"/>
          <w:color w:val="222222"/>
          <w:szCs w:val="24"/>
        </w:rPr>
        <w:t xml:space="preserve"> το γράμμα</w:t>
      </w:r>
      <w:r>
        <w:rPr>
          <w:rFonts w:eastAsia="Times New Roman"/>
          <w:color w:val="222222"/>
          <w:szCs w:val="24"/>
        </w:rPr>
        <w:t>,</w:t>
      </w:r>
      <w:r w:rsidRPr="00B065A6">
        <w:rPr>
          <w:rFonts w:eastAsia="Times New Roman"/>
          <w:color w:val="222222"/>
          <w:szCs w:val="24"/>
        </w:rPr>
        <w:t xml:space="preserve"> το πνεύμα και </w:t>
      </w:r>
      <w:r>
        <w:rPr>
          <w:rFonts w:eastAsia="Times New Roman"/>
          <w:color w:val="222222"/>
          <w:szCs w:val="24"/>
        </w:rPr>
        <w:t xml:space="preserve">όλη την </w:t>
      </w:r>
      <w:r w:rsidRPr="00B065A6">
        <w:rPr>
          <w:rFonts w:eastAsia="Times New Roman"/>
          <w:color w:val="222222"/>
          <w:szCs w:val="24"/>
        </w:rPr>
        <w:t xml:space="preserve">εφαρμογή του </w:t>
      </w:r>
      <w:r>
        <w:rPr>
          <w:rFonts w:eastAsia="Times New Roman"/>
          <w:color w:val="222222"/>
          <w:szCs w:val="24"/>
        </w:rPr>
        <w:t>ε</w:t>
      </w:r>
      <w:r w:rsidRPr="00B065A6">
        <w:rPr>
          <w:rFonts w:eastAsia="Times New Roman"/>
          <w:color w:val="222222"/>
          <w:szCs w:val="24"/>
        </w:rPr>
        <w:t>λληνικού Συντάγματος</w:t>
      </w:r>
      <w:r>
        <w:rPr>
          <w:rFonts w:eastAsia="Times New Roman"/>
          <w:color w:val="222222"/>
          <w:szCs w:val="24"/>
        </w:rPr>
        <w:t xml:space="preserve">. Ορίζεται απολύτως </w:t>
      </w:r>
      <w:r w:rsidRPr="00B065A6">
        <w:rPr>
          <w:rFonts w:eastAsia="Times New Roman"/>
          <w:color w:val="222222"/>
          <w:szCs w:val="24"/>
        </w:rPr>
        <w:t xml:space="preserve">από το </w:t>
      </w:r>
      <w:r>
        <w:rPr>
          <w:rFonts w:eastAsia="Times New Roman"/>
          <w:color w:val="222222"/>
          <w:szCs w:val="24"/>
        </w:rPr>
        <w:t>Σ</w:t>
      </w:r>
      <w:r w:rsidRPr="00B065A6">
        <w:rPr>
          <w:rFonts w:eastAsia="Times New Roman"/>
          <w:color w:val="222222"/>
          <w:szCs w:val="24"/>
        </w:rPr>
        <w:t xml:space="preserve">ύνταγμα και από τον </w:t>
      </w:r>
      <w:r>
        <w:rPr>
          <w:rFonts w:eastAsia="Times New Roman"/>
          <w:color w:val="222222"/>
          <w:szCs w:val="24"/>
        </w:rPr>
        <w:t>Κ</w:t>
      </w:r>
      <w:r w:rsidRPr="00B065A6">
        <w:rPr>
          <w:rFonts w:eastAsia="Times New Roman"/>
          <w:color w:val="222222"/>
          <w:szCs w:val="24"/>
        </w:rPr>
        <w:t>ανονισμό</w:t>
      </w:r>
      <w:r>
        <w:rPr>
          <w:rFonts w:eastAsia="Times New Roman"/>
          <w:color w:val="222222"/>
          <w:szCs w:val="24"/>
        </w:rPr>
        <w:t xml:space="preserve">. Και γνωρίζετε πάρα πολύ καλά </w:t>
      </w:r>
      <w:r w:rsidRPr="00B065A6">
        <w:rPr>
          <w:rFonts w:eastAsia="Times New Roman"/>
          <w:color w:val="222222"/>
          <w:szCs w:val="24"/>
        </w:rPr>
        <w:t>πως</w:t>
      </w:r>
      <w:r>
        <w:rPr>
          <w:rFonts w:eastAsia="Times New Roman"/>
          <w:color w:val="222222"/>
          <w:szCs w:val="24"/>
        </w:rPr>
        <w:t>,</w:t>
      </w:r>
      <w:r w:rsidRPr="00B065A6">
        <w:rPr>
          <w:rFonts w:eastAsia="Times New Roman"/>
          <w:color w:val="222222"/>
          <w:szCs w:val="24"/>
        </w:rPr>
        <w:t xml:space="preserve"> αν επρόκειτο να γί</w:t>
      </w:r>
      <w:r>
        <w:rPr>
          <w:rFonts w:eastAsia="Times New Roman"/>
          <w:color w:val="222222"/>
          <w:szCs w:val="24"/>
        </w:rPr>
        <w:t>νει μια διαφορετική διαδικασία σ</w:t>
      </w:r>
      <w:r w:rsidRPr="00B065A6">
        <w:rPr>
          <w:rFonts w:eastAsia="Times New Roman"/>
          <w:color w:val="222222"/>
          <w:szCs w:val="24"/>
        </w:rPr>
        <w:t xml:space="preserve">αν αυτή που </w:t>
      </w:r>
      <w:proofErr w:type="spellStart"/>
      <w:r w:rsidRPr="00B065A6">
        <w:rPr>
          <w:rFonts w:eastAsia="Times New Roman"/>
          <w:color w:val="222222"/>
          <w:szCs w:val="24"/>
        </w:rPr>
        <w:t>υπαινίσσε</w:t>
      </w:r>
      <w:r>
        <w:rPr>
          <w:rFonts w:eastAsia="Times New Roman"/>
          <w:color w:val="222222"/>
          <w:szCs w:val="24"/>
        </w:rPr>
        <w:t>σθε</w:t>
      </w:r>
      <w:proofErr w:type="spellEnd"/>
      <w:r w:rsidRPr="00B065A6">
        <w:rPr>
          <w:rFonts w:eastAsia="Times New Roman"/>
          <w:color w:val="222222"/>
          <w:szCs w:val="24"/>
        </w:rPr>
        <w:t xml:space="preserve"> ή </w:t>
      </w:r>
      <w:r>
        <w:rPr>
          <w:rFonts w:eastAsia="Times New Roman"/>
          <w:color w:val="222222"/>
          <w:szCs w:val="24"/>
        </w:rPr>
        <w:t>σαν αυτή που ζητήσατε χθες στη</w:t>
      </w:r>
      <w:r w:rsidRPr="00B065A6">
        <w:rPr>
          <w:rFonts w:eastAsia="Times New Roman"/>
          <w:color w:val="222222"/>
          <w:szCs w:val="24"/>
        </w:rPr>
        <w:t xml:space="preserve"> </w:t>
      </w:r>
      <w:r>
        <w:rPr>
          <w:rFonts w:eastAsia="Times New Roman"/>
          <w:color w:val="222222"/>
          <w:szCs w:val="24"/>
        </w:rPr>
        <w:t>Δ</w:t>
      </w:r>
      <w:r w:rsidRPr="00B065A6">
        <w:rPr>
          <w:rFonts w:eastAsia="Times New Roman"/>
          <w:color w:val="222222"/>
          <w:szCs w:val="24"/>
        </w:rPr>
        <w:t xml:space="preserve">ιάσκεψη των </w:t>
      </w:r>
      <w:r>
        <w:rPr>
          <w:rFonts w:eastAsia="Times New Roman"/>
          <w:color w:val="222222"/>
          <w:szCs w:val="24"/>
        </w:rPr>
        <w:t>Π</w:t>
      </w:r>
      <w:r w:rsidRPr="00B065A6">
        <w:rPr>
          <w:rFonts w:eastAsia="Times New Roman"/>
          <w:color w:val="222222"/>
          <w:szCs w:val="24"/>
        </w:rPr>
        <w:t>ροέδρων</w:t>
      </w:r>
      <w:r>
        <w:rPr>
          <w:rFonts w:eastAsia="Times New Roman"/>
          <w:color w:val="222222"/>
          <w:szCs w:val="24"/>
        </w:rPr>
        <w:t>, θα υπήρχε μι</w:t>
      </w:r>
      <w:r w:rsidRPr="00B065A6">
        <w:rPr>
          <w:rFonts w:eastAsia="Times New Roman"/>
          <w:color w:val="222222"/>
          <w:szCs w:val="24"/>
        </w:rPr>
        <w:t>α προϋπόθεση μιας εντελώς διαφορετικής διαδικασίας</w:t>
      </w:r>
      <w:r>
        <w:rPr>
          <w:rFonts w:eastAsia="Times New Roman"/>
          <w:color w:val="222222"/>
          <w:szCs w:val="24"/>
        </w:rPr>
        <w:t>, δηλαδή</w:t>
      </w:r>
      <w:r w:rsidRPr="00B065A6">
        <w:rPr>
          <w:rFonts w:eastAsia="Times New Roman"/>
          <w:color w:val="222222"/>
          <w:szCs w:val="24"/>
        </w:rPr>
        <w:t xml:space="preserve"> θα είχε υποβληθεί πρόταση δυσπιστίας από την </w:t>
      </w:r>
      <w:r>
        <w:rPr>
          <w:rFonts w:eastAsia="Times New Roman"/>
          <w:color w:val="222222"/>
          <w:szCs w:val="24"/>
        </w:rPr>
        <w:t>Α</w:t>
      </w:r>
      <w:r w:rsidRPr="00B065A6">
        <w:rPr>
          <w:rFonts w:eastAsia="Times New Roman"/>
          <w:color w:val="222222"/>
          <w:szCs w:val="24"/>
        </w:rPr>
        <w:t xml:space="preserve">ξιωματική </w:t>
      </w:r>
      <w:r>
        <w:rPr>
          <w:rFonts w:eastAsia="Times New Roman"/>
          <w:color w:val="222222"/>
          <w:szCs w:val="24"/>
        </w:rPr>
        <w:t>Α</w:t>
      </w:r>
      <w:r w:rsidRPr="00B065A6">
        <w:rPr>
          <w:rFonts w:eastAsia="Times New Roman"/>
          <w:color w:val="222222"/>
          <w:szCs w:val="24"/>
        </w:rPr>
        <w:t>ντιπολίτευση</w:t>
      </w:r>
      <w:r>
        <w:rPr>
          <w:rFonts w:eastAsia="Times New Roman"/>
          <w:color w:val="222222"/>
          <w:szCs w:val="24"/>
        </w:rPr>
        <w:t>,</w:t>
      </w:r>
      <w:r w:rsidRPr="00B065A6">
        <w:rPr>
          <w:rFonts w:eastAsia="Times New Roman"/>
          <w:color w:val="222222"/>
          <w:szCs w:val="24"/>
        </w:rPr>
        <w:t xml:space="preserve"> που έχει και το</w:t>
      </w:r>
      <w:r>
        <w:rPr>
          <w:rFonts w:eastAsia="Times New Roman"/>
          <w:color w:val="222222"/>
          <w:szCs w:val="24"/>
        </w:rPr>
        <w:t>ν</w:t>
      </w:r>
      <w:r w:rsidRPr="00B065A6">
        <w:rPr>
          <w:rFonts w:eastAsia="Times New Roman"/>
          <w:color w:val="222222"/>
          <w:szCs w:val="24"/>
        </w:rPr>
        <w:t xml:space="preserve"> σχετικό αριθμό για να μπορεί να υποβάλει την πρόταση δυσπιστίας</w:t>
      </w:r>
      <w:r>
        <w:rPr>
          <w:rFonts w:eastAsia="Times New Roman"/>
          <w:color w:val="222222"/>
          <w:szCs w:val="24"/>
        </w:rPr>
        <w:t xml:space="preserve">. </w:t>
      </w:r>
    </w:p>
    <w:p w14:paraId="06452C80"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Τ</w:t>
      </w:r>
      <w:r w:rsidRPr="00B065A6">
        <w:rPr>
          <w:rFonts w:eastAsia="Times New Roman"/>
          <w:color w:val="222222"/>
          <w:szCs w:val="24"/>
        </w:rPr>
        <w:t>ότε</w:t>
      </w:r>
      <w:r>
        <w:rPr>
          <w:rFonts w:eastAsia="Times New Roman"/>
          <w:color w:val="222222"/>
          <w:szCs w:val="24"/>
        </w:rPr>
        <w:t>, π</w:t>
      </w:r>
      <w:r w:rsidRPr="00B065A6">
        <w:rPr>
          <w:rFonts w:eastAsia="Times New Roman"/>
          <w:color w:val="222222"/>
          <w:szCs w:val="24"/>
        </w:rPr>
        <w:t>ράγματι</w:t>
      </w:r>
      <w:r>
        <w:rPr>
          <w:rFonts w:eastAsia="Times New Roman"/>
          <w:color w:val="222222"/>
          <w:szCs w:val="24"/>
        </w:rPr>
        <w:t>, ε</w:t>
      </w:r>
      <w:r w:rsidRPr="00B065A6">
        <w:rPr>
          <w:rFonts w:eastAsia="Times New Roman"/>
          <w:color w:val="222222"/>
          <w:szCs w:val="24"/>
        </w:rPr>
        <w:t>πίσης θα ήταν λ</w:t>
      </w:r>
      <w:r>
        <w:rPr>
          <w:rFonts w:eastAsia="Times New Roman"/>
          <w:color w:val="222222"/>
          <w:szCs w:val="24"/>
        </w:rPr>
        <w:t>υ</w:t>
      </w:r>
      <w:r w:rsidRPr="00B065A6">
        <w:rPr>
          <w:rFonts w:eastAsia="Times New Roman"/>
          <w:color w:val="222222"/>
          <w:szCs w:val="24"/>
        </w:rPr>
        <w:t>μένο απολύτως</w:t>
      </w:r>
      <w:r>
        <w:rPr>
          <w:rFonts w:eastAsia="Times New Roman"/>
          <w:color w:val="222222"/>
          <w:szCs w:val="24"/>
        </w:rPr>
        <w:t>,</w:t>
      </w:r>
      <w:r w:rsidRPr="00B065A6">
        <w:rPr>
          <w:rFonts w:eastAsia="Times New Roman"/>
          <w:color w:val="222222"/>
          <w:szCs w:val="24"/>
        </w:rPr>
        <w:t xml:space="preserve"> όπως και τώρα είναι λυμένο απολύτως</w:t>
      </w:r>
      <w:r>
        <w:rPr>
          <w:rFonts w:eastAsia="Times New Roman"/>
          <w:color w:val="222222"/>
          <w:szCs w:val="24"/>
        </w:rPr>
        <w:t>,</w:t>
      </w:r>
      <w:r w:rsidRPr="00B065A6">
        <w:rPr>
          <w:rFonts w:eastAsia="Times New Roman"/>
          <w:color w:val="222222"/>
          <w:szCs w:val="24"/>
        </w:rPr>
        <w:t xml:space="preserve"> εφόσον δεν </w:t>
      </w:r>
      <w:r>
        <w:rPr>
          <w:rFonts w:eastAsia="Times New Roman"/>
          <w:color w:val="222222"/>
          <w:szCs w:val="24"/>
        </w:rPr>
        <w:t>κατετέθη</w:t>
      </w:r>
      <w:r w:rsidRPr="00B065A6">
        <w:rPr>
          <w:rFonts w:eastAsia="Times New Roman"/>
          <w:color w:val="222222"/>
          <w:szCs w:val="24"/>
        </w:rPr>
        <w:t xml:space="preserve"> τέτοια πρόταση και πάμε με πρωτοβουλία του </w:t>
      </w:r>
      <w:r>
        <w:rPr>
          <w:rFonts w:eastAsia="Times New Roman"/>
          <w:color w:val="222222"/>
          <w:szCs w:val="24"/>
        </w:rPr>
        <w:t>Π</w:t>
      </w:r>
      <w:r w:rsidRPr="00B065A6">
        <w:rPr>
          <w:rFonts w:eastAsia="Times New Roman"/>
          <w:color w:val="222222"/>
          <w:szCs w:val="24"/>
        </w:rPr>
        <w:t xml:space="preserve">ρωθυπουργού και της </w:t>
      </w:r>
      <w:r>
        <w:rPr>
          <w:rFonts w:eastAsia="Times New Roman"/>
          <w:color w:val="222222"/>
          <w:szCs w:val="24"/>
        </w:rPr>
        <w:t>Κ</w:t>
      </w:r>
      <w:r w:rsidRPr="00B065A6">
        <w:rPr>
          <w:rFonts w:eastAsia="Times New Roman"/>
          <w:color w:val="222222"/>
          <w:szCs w:val="24"/>
        </w:rPr>
        <w:t xml:space="preserve">υβέρνησης στην πρόταση επαναβεβαίωσης της </w:t>
      </w:r>
      <w:r>
        <w:rPr>
          <w:rFonts w:eastAsia="Times New Roman"/>
          <w:color w:val="222222"/>
          <w:szCs w:val="24"/>
        </w:rPr>
        <w:t xml:space="preserve">εμπιστοσύνης </w:t>
      </w:r>
      <w:r>
        <w:rPr>
          <w:rFonts w:eastAsia="Times New Roman"/>
          <w:color w:val="222222"/>
          <w:szCs w:val="24"/>
        </w:rPr>
        <w:lastRenderedPageBreak/>
        <w:t>της Βουλής. Τ</w:t>
      </w:r>
      <w:r w:rsidRPr="00B065A6">
        <w:rPr>
          <w:rFonts w:eastAsia="Times New Roman"/>
          <w:color w:val="222222"/>
          <w:szCs w:val="24"/>
        </w:rPr>
        <w:t>ότε</w:t>
      </w:r>
      <w:r>
        <w:rPr>
          <w:rFonts w:eastAsia="Times New Roman"/>
          <w:color w:val="222222"/>
          <w:szCs w:val="24"/>
        </w:rPr>
        <w:t>,</w:t>
      </w:r>
      <w:r w:rsidRPr="00B065A6">
        <w:rPr>
          <w:rFonts w:eastAsia="Times New Roman"/>
          <w:color w:val="222222"/>
          <w:szCs w:val="24"/>
        </w:rPr>
        <w:t xml:space="preserve"> λέω</w:t>
      </w:r>
      <w:r>
        <w:rPr>
          <w:rFonts w:eastAsia="Times New Roman"/>
          <w:color w:val="222222"/>
          <w:szCs w:val="24"/>
        </w:rPr>
        <w:t>, θα ήταν</w:t>
      </w:r>
      <w:r w:rsidRPr="00B065A6">
        <w:rPr>
          <w:rFonts w:eastAsia="Times New Roman"/>
          <w:color w:val="222222"/>
          <w:szCs w:val="24"/>
        </w:rPr>
        <w:t xml:space="preserve"> σαφές ότι θα ακολουθείτ</w:t>
      </w:r>
      <w:r>
        <w:rPr>
          <w:rFonts w:eastAsia="Times New Roman"/>
          <w:color w:val="222222"/>
          <w:szCs w:val="24"/>
        </w:rPr>
        <w:t>ο</w:t>
      </w:r>
      <w:r w:rsidRPr="00B065A6">
        <w:rPr>
          <w:rFonts w:eastAsia="Times New Roman"/>
          <w:color w:val="222222"/>
          <w:szCs w:val="24"/>
        </w:rPr>
        <w:t xml:space="preserve"> η διαδικασία κατά πώς το είπατε</w:t>
      </w:r>
      <w:r>
        <w:rPr>
          <w:rFonts w:eastAsia="Times New Roman"/>
          <w:color w:val="222222"/>
          <w:szCs w:val="24"/>
        </w:rPr>
        <w:t>:</w:t>
      </w:r>
      <w:r w:rsidRPr="00B065A6">
        <w:rPr>
          <w:rFonts w:eastAsia="Times New Roman"/>
          <w:color w:val="222222"/>
          <w:szCs w:val="24"/>
        </w:rPr>
        <w:t xml:space="preserve"> </w:t>
      </w:r>
      <w:r>
        <w:rPr>
          <w:rFonts w:eastAsia="Times New Roman"/>
          <w:color w:val="222222"/>
          <w:szCs w:val="24"/>
        </w:rPr>
        <w:t>Δ</w:t>
      </w:r>
      <w:r w:rsidRPr="00B065A6">
        <w:rPr>
          <w:rFonts w:eastAsia="Times New Roman"/>
          <w:color w:val="222222"/>
          <w:szCs w:val="24"/>
        </w:rPr>
        <w:t>ηλαδή ενδιάμεσα δεν θα λειτουργούσε η Βουλή</w:t>
      </w:r>
      <w:r>
        <w:rPr>
          <w:rFonts w:eastAsia="Times New Roman"/>
          <w:color w:val="222222"/>
          <w:szCs w:val="24"/>
        </w:rPr>
        <w:t>,</w:t>
      </w:r>
      <w:r w:rsidRPr="00B065A6">
        <w:rPr>
          <w:rFonts w:eastAsia="Times New Roman"/>
          <w:color w:val="222222"/>
          <w:szCs w:val="24"/>
        </w:rPr>
        <w:t xml:space="preserve"> δεν θα υπήρχαν επιπλέον νομοθετικές ή άλλες διαδικασίες</w:t>
      </w:r>
      <w:r>
        <w:rPr>
          <w:rFonts w:eastAsia="Times New Roman"/>
          <w:color w:val="222222"/>
          <w:szCs w:val="24"/>
        </w:rPr>
        <w:t>,</w:t>
      </w:r>
      <w:r w:rsidRPr="00B065A6">
        <w:rPr>
          <w:rFonts w:eastAsia="Times New Roman"/>
          <w:color w:val="222222"/>
          <w:szCs w:val="24"/>
        </w:rPr>
        <w:t xml:space="preserve"> θα ξεκ</w:t>
      </w:r>
      <w:r>
        <w:rPr>
          <w:rFonts w:eastAsia="Times New Roman"/>
          <w:color w:val="222222"/>
          <w:szCs w:val="24"/>
        </w:rPr>
        <w:t xml:space="preserve">ινούσαμε τη συγκεκριμένη μέρα και θα ακολουθείτο η συγκεκριμένη διαδικασία. </w:t>
      </w:r>
    </w:p>
    <w:p w14:paraId="06452C81"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Το Σύνταγμα είναι πάρα πολύ σαφές: Εάν υπάρχει κάποιο κενό στο Σύνταγμα, είμαστε εν όψει της συνταγματικής αναθεώρησης. Εάν, λοιπόν, από την εμπειρία της ίδιας της Βουλής, υπάρχει ένα κενό, μια άλλη ερμηνεία, είναι προφανές ότι θα πρέπει να συζητηθεί, όταν έρθει αυτή η διαδικασία και όταν αλλάξουμε το Σύνταγμα. Ο Πρωθυπουργός πήρε την πρωτοβουλία και ζήτησε επαναβεβαίωση της εμπιστοσύνης της Βουλής. </w:t>
      </w:r>
    </w:p>
    <w:p w14:paraId="06452C82"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Θέλω να σας πω </w:t>
      </w:r>
      <w:r w:rsidRPr="00B065A6">
        <w:rPr>
          <w:rFonts w:eastAsia="Times New Roman"/>
          <w:color w:val="222222"/>
          <w:szCs w:val="24"/>
        </w:rPr>
        <w:t>ευθέ</w:t>
      </w:r>
      <w:r>
        <w:rPr>
          <w:rFonts w:eastAsia="Times New Roman"/>
          <w:color w:val="222222"/>
          <w:szCs w:val="24"/>
        </w:rPr>
        <w:t>ως, επίσης,</w:t>
      </w:r>
      <w:r w:rsidRPr="00B065A6">
        <w:rPr>
          <w:rFonts w:eastAsia="Times New Roman"/>
          <w:color w:val="222222"/>
          <w:szCs w:val="24"/>
        </w:rPr>
        <w:t xml:space="preserve"> επειδή βάλατε ένα θέμα</w:t>
      </w:r>
      <w:r>
        <w:rPr>
          <w:rFonts w:eastAsia="Times New Roman"/>
          <w:color w:val="222222"/>
          <w:szCs w:val="24"/>
        </w:rPr>
        <w:t xml:space="preserve"> σχετικά</w:t>
      </w:r>
      <w:r w:rsidRPr="00B065A6">
        <w:rPr>
          <w:rFonts w:eastAsia="Times New Roman"/>
          <w:color w:val="222222"/>
          <w:szCs w:val="24"/>
        </w:rPr>
        <w:t xml:space="preserve"> με την </w:t>
      </w:r>
      <w:r>
        <w:rPr>
          <w:rFonts w:eastAsia="Times New Roman"/>
          <w:color w:val="222222"/>
          <w:szCs w:val="24"/>
        </w:rPr>
        <w:t>Κ</w:t>
      </w:r>
      <w:r w:rsidRPr="00B065A6">
        <w:rPr>
          <w:rFonts w:eastAsia="Times New Roman"/>
          <w:color w:val="222222"/>
          <w:szCs w:val="24"/>
        </w:rPr>
        <w:t xml:space="preserve">υβέρνηση και το </w:t>
      </w:r>
      <w:r>
        <w:rPr>
          <w:rFonts w:eastAsia="Times New Roman"/>
          <w:color w:val="222222"/>
          <w:szCs w:val="24"/>
        </w:rPr>
        <w:t>π</w:t>
      </w:r>
      <w:r w:rsidRPr="00B065A6">
        <w:rPr>
          <w:rFonts w:eastAsia="Times New Roman"/>
          <w:color w:val="222222"/>
          <w:szCs w:val="24"/>
        </w:rPr>
        <w:t xml:space="preserve">όσες κενές θέσεις έχει </w:t>
      </w:r>
      <w:r>
        <w:rPr>
          <w:rFonts w:eastAsia="Times New Roman"/>
          <w:color w:val="222222"/>
          <w:szCs w:val="24"/>
        </w:rPr>
        <w:t>κ.λπ., το εξής: Εά</w:t>
      </w:r>
      <w:r w:rsidRPr="00B065A6">
        <w:rPr>
          <w:rFonts w:eastAsia="Times New Roman"/>
          <w:color w:val="222222"/>
          <w:szCs w:val="24"/>
        </w:rPr>
        <w:t xml:space="preserve">ν ο </w:t>
      </w:r>
      <w:r>
        <w:rPr>
          <w:rFonts w:eastAsia="Times New Roman"/>
          <w:color w:val="222222"/>
          <w:szCs w:val="24"/>
        </w:rPr>
        <w:t>Π</w:t>
      </w:r>
      <w:r w:rsidRPr="00B065A6">
        <w:rPr>
          <w:rFonts w:eastAsia="Times New Roman"/>
          <w:color w:val="222222"/>
          <w:szCs w:val="24"/>
        </w:rPr>
        <w:t xml:space="preserve">ρωθυπουργός προχωρήσει </w:t>
      </w:r>
      <w:r>
        <w:rPr>
          <w:rFonts w:eastAsia="Times New Roman"/>
          <w:color w:val="222222"/>
          <w:szCs w:val="24"/>
        </w:rPr>
        <w:t xml:space="preserve">ή </w:t>
      </w:r>
      <w:r w:rsidRPr="00B065A6">
        <w:rPr>
          <w:rFonts w:eastAsia="Times New Roman"/>
          <w:color w:val="222222"/>
          <w:szCs w:val="24"/>
        </w:rPr>
        <w:t>δεν προχωρήσει σε α</w:t>
      </w:r>
      <w:r>
        <w:rPr>
          <w:rFonts w:eastAsia="Times New Roman"/>
          <w:color w:val="222222"/>
          <w:szCs w:val="24"/>
        </w:rPr>
        <w:t>νασχηματισμό τις επόμενες μέρες, ε</w:t>
      </w:r>
      <w:r w:rsidRPr="00B065A6">
        <w:rPr>
          <w:rFonts w:eastAsia="Times New Roman"/>
          <w:color w:val="222222"/>
          <w:szCs w:val="24"/>
        </w:rPr>
        <w:t xml:space="preserve">πίσης κατά το </w:t>
      </w:r>
      <w:r>
        <w:rPr>
          <w:rFonts w:eastAsia="Times New Roman"/>
          <w:color w:val="222222"/>
          <w:szCs w:val="24"/>
        </w:rPr>
        <w:t>Σ</w:t>
      </w:r>
      <w:r w:rsidRPr="00B065A6">
        <w:rPr>
          <w:rFonts w:eastAsia="Times New Roman"/>
          <w:color w:val="222222"/>
          <w:szCs w:val="24"/>
        </w:rPr>
        <w:t>ύνταγμα είναι απολύτως δικό του δικαίωμα και δεν έρχεται στη Βουλή</w:t>
      </w:r>
      <w:r>
        <w:rPr>
          <w:rFonts w:eastAsia="Times New Roman"/>
          <w:color w:val="222222"/>
          <w:szCs w:val="24"/>
        </w:rPr>
        <w:t xml:space="preserve"> οποιαδήποτε κυβέρνηση που προκύπτει από μερικό ή ολικό α</w:t>
      </w:r>
      <w:r>
        <w:rPr>
          <w:rFonts w:eastAsia="Times New Roman"/>
          <w:color w:val="222222"/>
          <w:szCs w:val="24"/>
        </w:rPr>
        <w:lastRenderedPageBreak/>
        <w:t xml:space="preserve">κόμη ανασχηματισμό προς επαναβεβαίωση της ψήφου εμπιστοσύνης. Άρα είναι δύο εξαιρετικά διαφορετικά ζητήματα και </w:t>
      </w:r>
      <w:proofErr w:type="spellStart"/>
      <w:r>
        <w:rPr>
          <w:rFonts w:eastAsia="Times New Roman"/>
          <w:color w:val="222222"/>
          <w:szCs w:val="24"/>
        </w:rPr>
        <w:t>παρέλκω</w:t>
      </w:r>
      <w:proofErr w:type="spellEnd"/>
      <w:r>
        <w:rPr>
          <w:rFonts w:eastAsia="Times New Roman"/>
          <w:color w:val="222222"/>
          <w:szCs w:val="24"/>
        </w:rPr>
        <w:t xml:space="preserve"> τον υπαινιγμό τον οποίο έκανε ο αγαπητός Κοινοβουλευτικός Εκπρόσωπος κ. </w:t>
      </w:r>
      <w:proofErr w:type="spellStart"/>
      <w:r>
        <w:rPr>
          <w:rFonts w:eastAsia="Times New Roman"/>
          <w:color w:val="222222"/>
          <w:szCs w:val="24"/>
        </w:rPr>
        <w:t>Δένδιας</w:t>
      </w:r>
      <w:proofErr w:type="spellEnd"/>
      <w:r>
        <w:rPr>
          <w:rFonts w:eastAsia="Times New Roman"/>
          <w:color w:val="222222"/>
          <w:szCs w:val="24"/>
        </w:rPr>
        <w:t xml:space="preserve"> και τον οποίο όλοι αντιληφθήκαμε. </w:t>
      </w:r>
    </w:p>
    <w:p w14:paraId="06452C83"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ΝΙΚΟΛΑΟΣ – ΓΕΩΡΓΙΟΣ ΔΕΝΔΙΑΣ: </w:t>
      </w:r>
      <w:r>
        <w:rPr>
          <w:rFonts w:eastAsia="Times New Roman"/>
          <w:color w:val="222222"/>
          <w:szCs w:val="24"/>
        </w:rPr>
        <w:t xml:space="preserve">Όχι υπαινιγμός, κύριε Πρόεδρε. Ευθεία τοποθέτηση. </w:t>
      </w:r>
    </w:p>
    <w:p w14:paraId="06452C84"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ΠΡΟΕΔΡΟΣ (Νικόλαος </w:t>
      </w:r>
      <w:proofErr w:type="spellStart"/>
      <w:r>
        <w:rPr>
          <w:rFonts w:eastAsia="Times New Roman"/>
          <w:b/>
          <w:color w:val="222222"/>
          <w:szCs w:val="24"/>
        </w:rPr>
        <w:t>Βούτσης</w:t>
      </w:r>
      <w:proofErr w:type="spellEnd"/>
      <w:r>
        <w:rPr>
          <w:rFonts w:eastAsia="Times New Roman"/>
          <w:b/>
          <w:color w:val="222222"/>
          <w:szCs w:val="24"/>
        </w:rPr>
        <w:t xml:space="preserve">): </w:t>
      </w:r>
      <w:r>
        <w:rPr>
          <w:rFonts w:eastAsia="Times New Roman"/>
          <w:color w:val="222222"/>
          <w:szCs w:val="24"/>
        </w:rPr>
        <w:t xml:space="preserve">Εντάξει. Άρα είναι δικαίωμα για να γίνει διαφορετικά. </w:t>
      </w:r>
    </w:p>
    <w:p w14:paraId="06452C85"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Επίσης, πριν από τρεις εβδομάδες σε αυτήν την Αίθουσα η παρούσα Κυβέρνηση έχει πάρει κατά το Σύνταγμα ψήφο εμπιστοσύνης. Άρα είναι θέμα απολύτως πολιτικό –και έτσι έχει τεθεί εξ όσων έχω αντιληφθεί στην ευρεία δημόσια ανακοίνωση που έκανε ο Πρωθυπουργός και στην επιστολή που μας έστειλε-, είναι ένα πολιτικό ζήτημα, το οποίο με πλήρη πρωτοβουλία και ευαισθησία, θα έλεγα, του ίδιου του Πρωθυπουργού και της Κυβέρνησης έρχεται για να συζητηθεί στην ελληνική Βουλή. </w:t>
      </w:r>
    </w:p>
    <w:p w14:paraId="06452C86"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 xml:space="preserve">Αντιλαμβάνομαι και για λόγους που έχουν σχέση με τα Πρακτικά, αλλά και με τη δημόσια συζήτηση που γίνεται ότι ευλόγως, νομίμως, σωστά από την πλευρά σας θέτετε τις ενστάσεις που είχαν τεθεί από τους εκπροσώπους σας στη Διάσκεψη των Προέδρων σε σχέση με τη διήμερη διαδικασία. Εκεί μπορέσαμε και βρήκαμε, πιστεύω, με μια ευρύτερη πλειοψηφία από την παρούσα κυβερνητική πλειοψηφία, ένα </w:t>
      </w:r>
      <w:r>
        <w:rPr>
          <w:rFonts w:eastAsia="Times New Roman"/>
          <w:color w:val="222222"/>
          <w:szCs w:val="24"/>
          <w:lang w:val="en-US"/>
        </w:rPr>
        <w:t>modus</w:t>
      </w:r>
      <w:r w:rsidRPr="00B62558">
        <w:rPr>
          <w:rFonts w:eastAsia="Times New Roman"/>
          <w:color w:val="222222"/>
          <w:szCs w:val="24"/>
        </w:rPr>
        <w:t xml:space="preserve"> </w:t>
      </w:r>
      <w:r>
        <w:rPr>
          <w:rFonts w:eastAsia="Times New Roman"/>
          <w:color w:val="222222"/>
          <w:szCs w:val="24"/>
          <w:lang w:val="en-US"/>
        </w:rPr>
        <w:t>vivendi</w:t>
      </w:r>
      <w:r>
        <w:rPr>
          <w:rFonts w:eastAsia="Times New Roman"/>
          <w:color w:val="222222"/>
          <w:szCs w:val="24"/>
        </w:rPr>
        <w:t xml:space="preserve">. Με την οργανωμένη συζήτηση και τους τέσσερις κύκλους που θα εξαντληθούν, τους Κοινοβουλευτικούς Εκπροσώπους και όποιους άλλους συμμετάσχουν στη συζήτηση θεωρήσαμε και θεωρούμε ότι είναι επαρκής αυτή η συζήτηση για να τελειώσει αύριο το βράδυ. </w:t>
      </w:r>
    </w:p>
    <w:p w14:paraId="06452C87"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aps/>
          <w:color w:val="222222"/>
          <w:szCs w:val="24"/>
        </w:rPr>
        <w:t>α</w:t>
      </w:r>
      <w:r>
        <w:rPr>
          <w:rFonts w:eastAsia="Times New Roman"/>
          <w:color w:val="222222"/>
          <w:szCs w:val="24"/>
        </w:rPr>
        <w:t xml:space="preserve">ντιλαμβάνομαι –επαναλαμβάνω- ότι ευλόγως και νομίμως θέτετε τη δική σας ένσταση. Πιστεύω πως υπάρχει –και τη θέτω στη Βουλή προς έγκριση- η διαδικασία που κατά πλειοψηφία, όπως σωστά είπατε, από τη Διάσκεψη των Προέδρων </w:t>
      </w:r>
      <w:proofErr w:type="spellStart"/>
      <w:r>
        <w:rPr>
          <w:rFonts w:eastAsia="Times New Roman"/>
          <w:color w:val="222222"/>
          <w:szCs w:val="24"/>
        </w:rPr>
        <w:t>επροτάθη</w:t>
      </w:r>
      <w:proofErr w:type="spellEnd"/>
      <w:r>
        <w:rPr>
          <w:rFonts w:eastAsia="Times New Roman"/>
          <w:color w:val="222222"/>
          <w:szCs w:val="24"/>
        </w:rPr>
        <w:t xml:space="preserve">. </w:t>
      </w:r>
    </w:p>
    <w:p w14:paraId="06452C88"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Παρακαλώ, υπάρχει συναίνεση επί της διαδικασίας; </w:t>
      </w:r>
    </w:p>
    <w:p w14:paraId="06452C89"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lastRenderedPageBreak/>
        <w:t xml:space="preserve">ΝΙΚΟΛΑΟΣ – ΓΕΩΡΓΙΟΣ ΔΕΝΔΙΑΣ: </w:t>
      </w:r>
      <w:r>
        <w:rPr>
          <w:rFonts w:eastAsia="Times New Roman"/>
          <w:color w:val="222222"/>
          <w:szCs w:val="24"/>
        </w:rPr>
        <w:t xml:space="preserve">Όχι. </w:t>
      </w:r>
    </w:p>
    <w:p w14:paraId="06452C8A"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ΠΡΟΕΔΡΟΣ (Νικόλαος </w:t>
      </w:r>
      <w:proofErr w:type="spellStart"/>
      <w:r>
        <w:rPr>
          <w:rFonts w:eastAsia="Times New Roman"/>
          <w:b/>
          <w:color w:val="222222"/>
          <w:szCs w:val="24"/>
        </w:rPr>
        <w:t>Βούτσης</w:t>
      </w:r>
      <w:proofErr w:type="spellEnd"/>
      <w:r>
        <w:rPr>
          <w:rFonts w:eastAsia="Times New Roman"/>
          <w:b/>
          <w:color w:val="222222"/>
          <w:szCs w:val="24"/>
        </w:rPr>
        <w:t xml:space="preserve">): </w:t>
      </w:r>
      <w:r>
        <w:rPr>
          <w:rFonts w:eastAsia="Times New Roman"/>
          <w:color w:val="222222"/>
          <w:szCs w:val="24"/>
        </w:rPr>
        <w:t xml:space="preserve">Από εσάς όχι. Όμως κατά πλειοψηφία υπάρχει. </w:t>
      </w:r>
    </w:p>
    <w:p w14:paraId="06452C8B" w14:textId="77777777" w:rsidR="00C04CE1" w:rsidRDefault="00722F08">
      <w:pPr>
        <w:shd w:val="clear" w:color="auto" w:fill="FFFFFF"/>
        <w:spacing w:line="600" w:lineRule="auto"/>
        <w:ind w:firstLine="720"/>
        <w:jc w:val="center"/>
        <w:rPr>
          <w:rFonts w:eastAsia="Times New Roman"/>
          <w:color w:val="222222"/>
          <w:szCs w:val="24"/>
        </w:rPr>
      </w:pPr>
      <w:r>
        <w:rPr>
          <w:rFonts w:eastAsia="Times New Roman"/>
          <w:color w:val="222222"/>
          <w:szCs w:val="24"/>
        </w:rPr>
        <w:t>(Θόρυβος από την πτέρυγα του ΚΚΕ)</w:t>
      </w:r>
    </w:p>
    <w:p w14:paraId="06452C8C"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ΑΘΑΝΑΣΙΟΣ ΠΑΦΙΛΗΣ: </w:t>
      </w:r>
      <w:r>
        <w:rPr>
          <w:rFonts w:eastAsia="Times New Roman"/>
          <w:color w:val="222222"/>
          <w:szCs w:val="24"/>
        </w:rPr>
        <w:t xml:space="preserve">Ούτε από εμάς, κύριε Πρόεδρε. </w:t>
      </w:r>
    </w:p>
    <w:p w14:paraId="06452C8D"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ΠΡΟΕΔΡΟΣ (Νικόλαος </w:t>
      </w:r>
      <w:proofErr w:type="spellStart"/>
      <w:r>
        <w:rPr>
          <w:rFonts w:eastAsia="Times New Roman"/>
          <w:b/>
          <w:color w:val="222222"/>
          <w:szCs w:val="24"/>
        </w:rPr>
        <w:t>Βούτσης</w:t>
      </w:r>
      <w:proofErr w:type="spellEnd"/>
      <w:r>
        <w:rPr>
          <w:rFonts w:eastAsia="Times New Roman"/>
          <w:b/>
          <w:color w:val="222222"/>
          <w:szCs w:val="24"/>
        </w:rPr>
        <w:t xml:space="preserve">): </w:t>
      </w:r>
      <w:r>
        <w:rPr>
          <w:rFonts w:eastAsia="Times New Roman"/>
          <w:color w:val="222222"/>
          <w:szCs w:val="24"/>
        </w:rPr>
        <w:t xml:space="preserve">Θέλετε τον λόγο, κύριε </w:t>
      </w:r>
      <w:proofErr w:type="spellStart"/>
      <w:r>
        <w:rPr>
          <w:rFonts w:eastAsia="Times New Roman"/>
          <w:color w:val="222222"/>
          <w:szCs w:val="24"/>
        </w:rPr>
        <w:t>Παφίλη</w:t>
      </w:r>
      <w:proofErr w:type="spellEnd"/>
      <w:r>
        <w:rPr>
          <w:rFonts w:eastAsia="Times New Roman"/>
          <w:color w:val="222222"/>
          <w:szCs w:val="24"/>
        </w:rPr>
        <w:t>;</w:t>
      </w:r>
    </w:p>
    <w:p w14:paraId="06452C8E"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ΑΛΕΞΑΝΔΡΑ ΠΑΠΑΡΗΓΑ: </w:t>
      </w:r>
      <w:r>
        <w:rPr>
          <w:rFonts w:eastAsia="Times New Roman"/>
          <w:color w:val="222222"/>
          <w:szCs w:val="24"/>
        </w:rPr>
        <w:t xml:space="preserve">Τον έχει ζητήσει εδώ και ώρα. </w:t>
      </w:r>
    </w:p>
    <w:p w14:paraId="06452C8F"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ΠΡΟΕΔΡΟΣ (Νικόλαος </w:t>
      </w:r>
      <w:proofErr w:type="spellStart"/>
      <w:r>
        <w:rPr>
          <w:rFonts w:eastAsia="Times New Roman"/>
          <w:b/>
          <w:color w:val="222222"/>
          <w:szCs w:val="24"/>
        </w:rPr>
        <w:t>Βούτσης</w:t>
      </w:r>
      <w:proofErr w:type="spellEnd"/>
      <w:r>
        <w:rPr>
          <w:rFonts w:eastAsia="Times New Roman"/>
          <w:b/>
          <w:color w:val="222222"/>
          <w:szCs w:val="24"/>
        </w:rPr>
        <w:t xml:space="preserve">): </w:t>
      </w:r>
      <w:r>
        <w:rPr>
          <w:rFonts w:eastAsia="Times New Roman"/>
          <w:color w:val="222222"/>
          <w:szCs w:val="24"/>
        </w:rPr>
        <w:t xml:space="preserve">Κυρία Παπαρήγα, δεν είχα αντιληφθεί ότι ζητούσε τον λόγο ο κ. </w:t>
      </w:r>
      <w:proofErr w:type="spellStart"/>
      <w:r>
        <w:rPr>
          <w:rFonts w:eastAsia="Times New Roman"/>
          <w:color w:val="222222"/>
          <w:szCs w:val="24"/>
        </w:rPr>
        <w:t>Παφίλης</w:t>
      </w:r>
      <w:proofErr w:type="spellEnd"/>
      <w:r>
        <w:rPr>
          <w:rFonts w:eastAsia="Times New Roman"/>
          <w:color w:val="222222"/>
          <w:szCs w:val="24"/>
        </w:rPr>
        <w:t xml:space="preserve">. </w:t>
      </w:r>
    </w:p>
    <w:p w14:paraId="06452C90"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ΑΛΕΞΑΝΔΡΑ ΠΑΠΑΡΗΓΑ: </w:t>
      </w:r>
      <w:r>
        <w:rPr>
          <w:rFonts w:eastAsia="Times New Roman"/>
          <w:color w:val="222222"/>
          <w:szCs w:val="24"/>
        </w:rPr>
        <w:t>Αφού ξέρετε ότι υπάρχουν διαφορετικές απόψεις.</w:t>
      </w:r>
    </w:p>
    <w:p w14:paraId="06452C91"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ΠΡΟΕΔΡΟΣ (Νικόλαος </w:t>
      </w:r>
      <w:proofErr w:type="spellStart"/>
      <w:r>
        <w:rPr>
          <w:rFonts w:eastAsia="Times New Roman"/>
          <w:b/>
          <w:color w:val="222222"/>
          <w:szCs w:val="24"/>
        </w:rPr>
        <w:t>Βούτσης</w:t>
      </w:r>
      <w:proofErr w:type="spellEnd"/>
      <w:r>
        <w:rPr>
          <w:rFonts w:eastAsia="Times New Roman"/>
          <w:b/>
          <w:color w:val="222222"/>
          <w:szCs w:val="24"/>
        </w:rPr>
        <w:t xml:space="preserve">): </w:t>
      </w:r>
      <w:r>
        <w:rPr>
          <w:rFonts w:eastAsia="Times New Roman"/>
          <w:color w:val="222222"/>
          <w:szCs w:val="24"/>
        </w:rPr>
        <w:t xml:space="preserve">Αλίμονο. Με </w:t>
      </w:r>
      <w:proofErr w:type="spellStart"/>
      <w:r>
        <w:rPr>
          <w:rFonts w:eastAsia="Times New Roman"/>
          <w:color w:val="222222"/>
          <w:szCs w:val="24"/>
        </w:rPr>
        <w:t>συγχωρείτε</w:t>
      </w:r>
      <w:proofErr w:type="spellEnd"/>
      <w:r>
        <w:rPr>
          <w:rFonts w:eastAsia="Times New Roman"/>
          <w:color w:val="222222"/>
          <w:szCs w:val="24"/>
        </w:rPr>
        <w:t xml:space="preserve">. Ορίστε, κύριε </w:t>
      </w:r>
      <w:proofErr w:type="spellStart"/>
      <w:r>
        <w:rPr>
          <w:rFonts w:eastAsia="Times New Roman"/>
          <w:color w:val="222222"/>
          <w:szCs w:val="24"/>
        </w:rPr>
        <w:t>Παφίλη</w:t>
      </w:r>
      <w:proofErr w:type="spellEnd"/>
      <w:r>
        <w:rPr>
          <w:rFonts w:eastAsia="Times New Roman"/>
          <w:color w:val="222222"/>
          <w:szCs w:val="24"/>
        </w:rPr>
        <w:t xml:space="preserve">, έχετε τον λόγο. </w:t>
      </w:r>
    </w:p>
    <w:p w14:paraId="06452C92"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ΑΘΑΝΑΣΙΟΣ ΠΑΦΙΛΗΣ: </w:t>
      </w:r>
      <w:r>
        <w:rPr>
          <w:rFonts w:eastAsia="Times New Roman"/>
          <w:color w:val="222222"/>
          <w:szCs w:val="24"/>
        </w:rPr>
        <w:t xml:space="preserve">Και στη Διάσκεψη των Προέδρων θέσαμε το θέμα το οποίο είναι απλό, πέρα από τα πολιτικά </w:t>
      </w:r>
      <w:r>
        <w:rPr>
          <w:rFonts w:eastAsia="Times New Roman"/>
          <w:color w:val="222222"/>
          <w:szCs w:val="24"/>
        </w:rPr>
        <w:lastRenderedPageBreak/>
        <w:t xml:space="preserve">σκεπτικά που μπορεί να έχουν τα άλλα κόμματα. Γιατί δεν δέχεστε να γίνει η συζήτηση τρεις μέρες; Ποιος είναι ο λόγος; Ήδη όλα αυτά τα χρόνια έχει πλέον παγιωθεί η διαδικασία του </w:t>
      </w:r>
      <w:r>
        <w:rPr>
          <w:rFonts w:eastAsia="Times New Roman"/>
          <w:color w:val="222222"/>
          <w:szCs w:val="24"/>
          <w:lang w:val="en-US"/>
        </w:rPr>
        <w:t>fast</w:t>
      </w:r>
      <w:r w:rsidRPr="00D77963">
        <w:rPr>
          <w:rFonts w:eastAsia="Times New Roman"/>
          <w:color w:val="222222"/>
          <w:szCs w:val="24"/>
        </w:rPr>
        <w:t xml:space="preserve"> </w:t>
      </w:r>
      <w:r>
        <w:rPr>
          <w:rFonts w:eastAsia="Times New Roman"/>
          <w:color w:val="222222"/>
          <w:szCs w:val="24"/>
          <w:lang w:val="en-US"/>
        </w:rPr>
        <w:t>track</w:t>
      </w:r>
      <w:r w:rsidRPr="00D77963">
        <w:rPr>
          <w:rFonts w:eastAsia="Times New Roman"/>
          <w:color w:val="222222"/>
          <w:szCs w:val="24"/>
        </w:rPr>
        <w:t xml:space="preserve"> </w:t>
      </w:r>
      <w:r>
        <w:rPr>
          <w:rFonts w:eastAsia="Times New Roman"/>
          <w:color w:val="222222"/>
          <w:szCs w:val="24"/>
        </w:rPr>
        <w:t xml:space="preserve">σε όλα. Και επί της αρχής και επί των άρθρων μία μέρα η συζήτηση με μόνιμη διαφωνία. </w:t>
      </w:r>
    </w:p>
    <w:p w14:paraId="06452C93"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Στη συγκεκριμένη περίπτωση, επειδή πρόκειται για ένα σημαντικό θέμα, ζητήσαμε να γίνει η συνεδρίαση τρεις μέρες, όπως επιτρέπει ο Κανονισμός της Βουλής, για να μπορέσουν να μιλήσουν περισσότεροι. Είναι πολύ απλό. </w:t>
      </w:r>
    </w:p>
    <w:p w14:paraId="06452C94"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Δεν υπάρχει καμμία αιτιολογία μέχρι τώρα. Πείτε μας γιατί δεν το δέχεστε. Τι πρόβλημα υπάρχει; Υπάρχει τίποτα επείγον για την Πέμπτη; Μέχρι που κάναμε και την εναλλακτική πρόταση, απ’ ό,τι γνωρίζετε, στη Διάσκεψη των Προέδρων να πάει μέχρι την Πέμπτη το μεσημέρι. Γιατί αρνείστε, αφού όλοι απαιτούν να γίνει τρεις μέρες και υπάρχει η δυνατότητα να γίνει τρεις μέρες αυτή η συζήτηση, για να μιλήσουν περισσότεροι Βουλευτές; </w:t>
      </w:r>
    </w:p>
    <w:p w14:paraId="06452C95"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ΠΡΟΕΔΡΟΣ (Νικόλαος </w:t>
      </w:r>
      <w:proofErr w:type="spellStart"/>
      <w:r>
        <w:rPr>
          <w:rFonts w:eastAsia="Times New Roman"/>
          <w:b/>
          <w:color w:val="222222"/>
          <w:szCs w:val="24"/>
        </w:rPr>
        <w:t>Βούτσης</w:t>
      </w:r>
      <w:proofErr w:type="spellEnd"/>
      <w:r>
        <w:rPr>
          <w:rFonts w:eastAsia="Times New Roman"/>
          <w:b/>
          <w:color w:val="222222"/>
          <w:szCs w:val="24"/>
        </w:rPr>
        <w:t xml:space="preserve">): </w:t>
      </w:r>
      <w:r>
        <w:rPr>
          <w:rFonts w:eastAsia="Times New Roman"/>
          <w:color w:val="222222"/>
          <w:szCs w:val="24"/>
        </w:rPr>
        <w:t xml:space="preserve"> Τον λόγο έχει ο κ. </w:t>
      </w:r>
      <w:proofErr w:type="spellStart"/>
      <w:r>
        <w:rPr>
          <w:rFonts w:eastAsia="Times New Roman"/>
          <w:color w:val="222222"/>
          <w:szCs w:val="24"/>
        </w:rPr>
        <w:t>Αμυράς</w:t>
      </w:r>
      <w:proofErr w:type="spellEnd"/>
      <w:r>
        <w:rPr>
          <w:rFonts w:eastAsia="Times New Roman"/>
          <w:color w:val="222222"/>
          <w:szCs w:val="24"/>
        </w:rPr>
        <w:t xml:space="preserve">. </w:t>
      </w:r>
    </w:p>
    <w:p w14:paraId="06452C96"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b/>
          <w:color w:val="222222"/>
          <w:szCs w:val="24"/>
        </w:rPr>
        <w:lastRenderedPageBreak/>
        <w:t xml:space="preserve">ΓΕΩΡΓΙΟΣ ΑΜΥΡΑΣ: </w:t>
      </w:r>
      <w:r>
        <w:rPr>
          <w:rFonts w:eastAsia="Times New Roman"/>
          <w:color w:val="222222"/>
          <w:szCs w:val="24"/>
        </w:rPr>
        <w:t xml:space="preserve">Ευχαριστώ, κύριε Πρόεδρε. </w:t>
      </w:r>
    </w:p>
    <w:p w14:paraId="06452C97" w14:textId="77777777" w:rsidR="00C04CE1" w:rsidRDefault="00722F08">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κύριε Πρόεδρε, εμείς, το Ποτάμι, και στη Διάσκεψη των Προέδρων διά του εκπροσώπου μας και Αντιπροέδρου του Σώματος κ. Σπυρίδωνος Λυκούδη, είπαμε ότι θα πρέπει να εξαντληθεί το ανώτερο χρονικό όριο που δίνει ο Κανονισμός της Βουλής για να διεξαχθεί η συζήτηση για παροχή ή μη ψήφου εμπιστοσύνης προς την Κυβέρνηση. Ο Κανονισμός μιλάει για ανώτατο χρονικό όριο τις τρεις ημέρες, απλώς και μόνο για να μην υπερβεί η διαδικασία τις τρεις ημέρες. </w:t>
      </w:r>
    </w:p>
    <w:p w14:paraId="06452C98" w14:textId="77777777" w:rsidR="00C04CE1" w:rsidRDefault="00722F08">
      <w:pPr>
        <w:spacing w:line="600" w:lineRule="auto"/>
        <w:ind w:firstLine="720"/>
        <w:jc w:val="both"/>
        <w:rPr>
          <w:rFonts w:eastAsia="Times New Roman" w:cs="Times New Roman"/>
          <w:szCs w:val="24"/>
        </w:rPr>
      </w:pPr>
      <w:r>
        <w:rPr>
          <w:rFonts w:eastAsia="Times New Roman"/>
          <w:color w:val="222222"/>
          <w:szCs w:val="24"/>
        </w:rPr>
        <w:t xml:space="preserve">Στο κάτω κάτω έχουμε τόσα ανοιχτά πολιτικά θέματα. Έχουμε μπροστά μας το μακεδονικό. Έχουμε μπροστά μας την ποιότητα της δημοκρατίας και την υγεία του κοινοβουλευτισμού. </w:t>
      </w:r>
      <w:r>
        <w:rPr>
          <w:rFonts w:eastAsia="Times New Roman" w:cs="Times New Roman"/>
          <w:szCs w:val="24"/>
        </w:rPr>
        <w:t>Όταν έχουμε συνεχείς μεταγραφές Βουλευτών, όταν η σωτηρία ή μη της Κυβέρνησης Τσίπρα εξαρτάται από μεταγραφές, εδώ πρέπει να έχουμε τρεις ημέρες να μιλήσουμε.</w:t>
      </w:r>
    </w:p>
    <w:p w14:paraId="06452C99"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06452C9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του ΣΥΡΙΖΑ, γιατί αντιδράτε; Διαδικασίες «ψεκάστε-σκουπίστε-τελειώσατε», εμείς δεν δεχόμαστε. Διαφωνούμε, λοιπόν, με την πρόταση.</w:t>
      </w:r>
    </w:p>
    <w:p w14:paraId="06452C9B" w14:textId="77777777" w:rsidR="00C04CE1" w:rsidRDefault="00722F08">
      <w:pPr>
        <w:spacing w:line="600" w:lineRule="auto"/>
        <w:ind w:firstLine="720"/>
        <w:jc w:val="both"/>
        <w:rPr>
          <w:rFonts w:eastAsia="Times New Roman" w:cs="Times New Roman"/>
          <w:szCs w:val="24"/>
        </w:rPr>
      </w:pPr>
      <w:r w:rsidRPr="002C63F8">
        <w:rPr>
          <w:rFonts w:eastAsia="Times New Roman" w:cs="Times New Roman"/>
          <w:b/>
          <w:szCs w:val="24"/>
        </w:rPr>
        <w:t xml:space="preserve">ΠΡΟΕΔΡΟΣ (Νικόλαος </w:t>
      </w:r>
      <w:proofErr w:type="spellStart"/>
      <w:r w:rsidRPr="002C63F8">
        <w:rPr>
          <w:rFonts w:eastAsia="Times New Roman" w:cs="Times New Roman"/>
          <w:b/>
          <w:szCs w:val="24"/>
        </w:rPr>
        <w:t>Βούτσης</w:t>
      </w:r>
      <w:proofErr w:type="spellEnd"/>
      <w:r w:rsidRPr="002C63F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εντάξει, είπατε και τα επιπλέον. Εγώ δεν θέλω να κάνω εδώ αναπαραγωγή της συζήτησης στη Διάσκεψη των Προέδρων και της τελικής συμφωνίας που υπήρξε για το σύνολο της διαδικασίας αυτής της εβδομάδας, με βάση την οποία μεθαύριο υπάρχει και το νομοθετικό έργο του Υπουργείου Παιδείας.</w:t>
      </w:r>
    </w:p>
    <w:p w14:paraId="06452C9C"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2C63F8">
        <w:rPr>
          <w:rFonts w:eastAsia="Times New Roman" w:cs="Times New Roman"/>
          <w:b/>
          <w:szCs w:val="24"/>
        </w:rPr>
        <w:t xml:space="preserve"> </w:t>
      </w:r>
      <w:r>
        <w:rPr>
          <w:rFonts w:eastAsia="Times New Roman" w:cs="Times New Roman"/>
          <w:szCs w:val="24"/>
        </w:rPr>
        <w:t>Κύριε Πρόεδρε, θα ήθελα τον λόγο επί της διαδικασίας.</w:t>
      </w:r>
    </w:p>
    <w:p w14:paraId="06452C9D" w14:textId="77777777" w:rsidR="00C04CE1" w:rsidRDefault="00722F08">
      <w:pPr>
        <w:spacing w:line="600" w:lineRule="auto"/>
        <w:ind w:firstLine="720"/>
        <w:jc w:val="both"/>
        <w:rPr>
          <w:rFonts w:eastAsia="Times New Roman" w:cs="Times New Roman"/>
          <w:szCs w:val="24"/>
        </w:rPr>
      </w:pPr>
      <w:r w:rsidRPr="002C63F8">
        <w:rPr>
          <w:rFonts w:eastAsia="Times New Roman" w:cs="Times New Roman"/>
          <w:b/>
          <w:szCs w:val="24"/>
        </w:rPr>
        <w:t xml:space="preserve">ΠΡΟΕΔΡΟΣ (Νικόλαος </w:t>
      </w:r>
      <w:proofErr w:type="spellStart"/>
      <w:r w:rsidRPr="002C63F8">
        <w:rPr>
          <w:rFonts w:eastAsia="Times New Roman" w:cs="Times New Roman"/>
          <w:b/>
          <w:szCs w:val="24"/>
        </w:rPr>
        <w:t>Βούτσης</w:t>
      </w:r>
      <w:proofErr w:type="spellEnd"/>
      <w:r w:rsidRPr="002C63F8">
        <w:rPr>
          <w:rFonts w:eastAsia="Times New Roman" w:cs="Times New Roman"/>
          <w:b/>
          <w:szCs w:val="24"/>
        </w:rPr>
        <w:t>):</w:t>
      </w:r>
      <w:r>
        <w:rPr>
          <w:rFonts w:eastAsia="Times New Roman" w:cs="Times New Roman"/>
          <w:b/>
          <w:szCs w:val="24"/>
        </w:rPr>
        <w:t xml:space="preserve"> </w:t>
      </w:r>
      <w:r>
        <w:rPr>
          <w:rFonts w:eastAsia="Times New Roman" w:cs="Times New Roman"/>
          <w:szCs w:val="24"/>
        </w:rPr>
        <w:t>Σας παρακαλώ πολύ, κύριε Αθανασίου. Δεν έχετε τον λόγο.</w:t>
      </w:r>
    </w:p>
    <w:p w14:paraId="06452C9E"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2C63F8">
        <w:rPr>
          <w:rFonts w:eastAsia="Times New Roman" w:cs="Times New Roman"/>
          <w:b/>
          <w:szCs w:val="24"/>
        </w:rPr>
        <w:t xml:space="preserve"> </w:t>
      </w:r>
      <w:r>
        <w:rPr>
          <w:rFonts w:eastAsia="Times New Roman" w:cs="Times New Roman"/>
          <w:szCs w:val="24"/>
        </w:rPr>
        <w:t>Κάθε Βουλευτής έχει δικαίωμα λόγου επί της διαδικασίας.</w:t>
      </w:r>
    </w:p>
    <w:p w14:paraId="06452C9F" w14:textId="77777777" w:rsidR="00C04CE1" w:rsidRDefault="00722F08">
      <w:pPr>
        <w:spacing w:line="600" w:lineRule="auto"/>
        <w:ind w:firstLine="720"/>
        <w:jc w:val="both"/>
        <w:rPr>
          <w:rFonts w:eastAsia="Times New Roman" w:cs="Times New Roman"/>
          <w:szCs w:val="24"/>
        </w:rPr>
      </w:pPr>
      <w:r w:rsidRPr="002C63F8">
        <w:rPr>
          <w:rFonts w:eastAsia="Times New Roman" w:cs="Times New Roman"/>
          <w:b/>
          <w:szCs w:val="24"/>
        </w:rPr>
        <w:t xml:space="preserve">ΠΡΟΕΔΡΟΣ (Νικόλαος </w:t>
      </w:r>
      <w:proofErr w:type="spellStart"/>
      <w:r w:rsidRPr="002C63F8">
        <w:rPr>
          <w:rFonts w:eastAsia="Times New Roman" w:cs="Times New Roman"/>
          <w:b/>
          <w:szCs w:val="24"/>
        </w:rPr>
        <w:t>Βούτσης</w:t>
      </w:r>
      <w:proofErr w:type="spellEnd"/>
      <w:r w:rsidRPr="002C63F8">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Αθανασίου, σας παρακαλώ πολύ.</w:t>
      </w:r>
    </w:p>
    <w:p w14:paraId="06452CA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Πρέπει να γνωρίζετε δε, επειδή αναφερθήκατε προηγουμένως, ότι στις προηγούμενες συζητήσεις που είχαν γίνει επί της προτάσεως εμπιστοσύνης, σε όλο το διαρρεύσαν διάστημα μέχρι να ξεκινήσει η συζήτηση, έγινε κανονικά νομοθετικό και κοινοβουλευτικό έργο. Είναι οι ημερομηνίες στις υπηρεσίες, οι χρονολογίες και οι ημέρες. Γι’ αυτό, θα παρακαλούσα επί των θεμάτων τα οποία τίθενται, να υπάρχει μια ακρίβεια, όταν αναφερόμαστε στο παρελθόν. Είναι άλλο πράγμα αν πολιτικά τίθεται το ζήτημα για πρώτη φορά ή όπως τίθεται.</w:t>
      </w:r>
    </w:p>
    <w:p w14:paraId="06452CA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Άρα κυρίες και κύριοι συνάδελφοι, όπως ορίζει το άρθρο 67 παράγραφος 7, του Κανονισμού, για τα παρεμπίπτοντα αποφαίνεται ο Πρόεδρος και αν διατυπωθούν αντιρρήσεις, όπως έχουν διατυπωθεί…</w:t>
      </w:r>
    </w:p>
    <w:p w14:paraId="06452CA2"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Πρόεδρε, θα ήθελα τον λόγο.</w:t>
      </w:r>
    </w:p>
    <w:p w14:paraId="06452CA3"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Να μη θέλετε τον λόγο. Δεν θα σας δώσω τον λόγο, με </w:t>
      </w:r>
      <w:proofErr w:type="spellStart"/>
      <w:r>
        <w:rPr>
          <w:rFonts w:eastAsia="Times New Roman" w:cs="Times New Roman"/>
          <w:szCs w:val="24"/>
        </w:rPr>
        <w:t>συγχωρείτε</w:t>
      </w:r>
      <w:proofErr w:type="spellEnd"/>
      <w:r>
        <w:rPr>
          <w:rFonts w:eastAsia="Times New Roman" w:cs="Times New Roman"/>
          <w:szCs w:val="24"/>
        </w:rPr>
        <w:t xml:space="preserve"> πολύ. Μίλησαν οι Κοινοβουλευτικοί Εκπρόσωποι των κομμάτων και αν θέλει και </w:t>
      </w:r>
      <w:r>
        <w:rPr>
          <w:rFonts w:eastAsia="Times New Roman" w:cs="Times New Roman"/>
          <w:szCs w:val="24"/>
        </w:rPr>
        <w:lastRenderedPageBreak/>
        <w:t xml:space="preserve">κάποιος άλλος εκ των Κοινοβουλευτικών Εκπροσώπων να μιλήσει, ας μιλήσει. Δεν γίνεται να μιλήσει κάθε Βουλευτής. </w:t>
      </w:r>
    </w:p>
    <w:p w14:paraId="06452CA4"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Αυτό είναι δικαίωμα κάθε Βουλευτή. Παραβιάζετε τον Κανονισμό.</w:t>
      </w:r>
    </w:p>
    <w:p w14:paraId="06452CA5"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κύριε Αθανασίου. Σας παρακαλώ! Μην ξεκινάμε με μια ένταση επί των διαδικαστικών. Ουσιαστικά είναι τα πολιτικά ζητήματα.</w:t>
      </w:r>
    </w:p>
    <w:p w14:paraId="06452CA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Είστε ο Πρόεδρος που παραβιάζει τον Κανονισμό κατά σύστημα.</w:t>
      </w:r>
    </w:p>
    <w:p w14:paraId="06452CA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proofErr w:type="spellStart"/>
      <w:r>
        <w:rPr>
          <w:rFonts w:eastAsia="Times New Roman" w:cs="Times New Roman"/>
          <w:szCs w:val="24"/>
        </w:rPr>
        <w:t>Πόσω</w:t>
      </w:r>
      <w:proofErr w:type="spellEnd"/>
      <w:r>
        <w:rPr>
          <w:rFonts w:eastAsia="Times New Roman" w:cs="Times New Roman"/>
          <w:szCs w:val="24"/>
        </w:rPr>
        <w:t xml:space="preserve"> μάλλον μετά απ’ αυτό που είπατε, ότι δηλαδή είμαι ο Πρόεδρος που παραβιάζει τον Κανονισμό κατά σύστημα.</w:t>
      </w:r>
    </w:p>
    <w:p w14:paraId="06452CA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Ο Κανονισμός άλλα λέει. Λυπάμαι πάρα πολύ!</w:t>
      </w:r>
    </w:p>
    <w:p w14:paraId="06452CA9"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πάρα πολύ. Εντάξει. Δεν σας δίνω τον λόγο. Σας ευχαριστώ πολύ για όλα όσα ακούω αυτές τις ημέρες. Έχω αρκετή εμπειρία, για να </w:t>
      </w:r>
      <w:r>
        <w:rPr>
          <w:rFonts w:eastAsia="Times New Roman" w:cs="Times New Roman"/>
          <w:szCs w:val="24"/>
        </w:rPr>
        <w:lastRenderedPageBreak/>
        <w:t>μένουμε στα πολιτικά και στις ανθρώπινες και πολιτισμένες σχέσεις μεταξύ μας.</w:t>
      </w:r>
      <w:r w:rsidRPr="001766EB">
        <w:rPr>
          <w:rFonts w:eastAsia="Times New Roman" w:cs="Times New Roman"/>
          <w:szCs w:val="24"/>
        </w:rPr>
        <w:t xml:space="preserve"> </w:t>
      </w:r>
      <w:r>
        <w:rPr>
          <w:rFonts w:eastAsia="Times New Roman" w:cs="Times New Roman"/>
          <w:szCs w:val="24"/>
        </w:rPr>
        <w:t>Αφήστε τα αυτά.</w:t>
      </w:r>
    </w:p>
    <w:p w14:paraId="06452CA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Διαβάστε το άρθρο! Κρίμα!</w:t>
      </w:r>
    </w:p>
    <w:p w14:paraId="06452CAB"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Με βάση το παρεμπίπτον, λοιπόν…</w:t>
      </w:r>
    </w:p>
    <w:p w14:paraId="06452CAC"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θα ήθελα τον λόγο. Τον έχω ζητήσει πολλές φορές.</w:t>
      </w:r>
    </w:p>
    <w:p w14:paraId="06452CAD"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Εντάξει, κύριε Παππά. Είστε Κοινοβουλευτικός Εκπρόσωπος κόμματος. Έχετε ζητήσει τον λόγο και ενδεχομένως σας παρέλειψα με δική μου ευθύνη.</w:t>
      </w:r>
    </w:p>
    <w:p w14:paraId="06452CA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Παρακαλώ, έχετε τον λόγο.</w:t>
      </w:r>
    </w:p>
    <w:p w14:paraId="06452CAF"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εκτιμώ την αγωνία των υπολοίπων Κοινοβουλευτικών Εκπροσώπων να κερδίσουν το πεντάλεπτο της </w:t>
      </w:r>
      <w:proofErr w:type="spellStart"/>
      <w:r>
        <w:rPr>
          <w:rFonts w:eastAsia="Times New Roman" w:cs="Times New Roman"/>
          <w:szCs w:val="24"/>
        </w:rPr>
        <w:t>δημοσιότητος</w:t>
      </w:r>
      <w:proofErr w:type="spellEnd"/>
      <w:r>
        <w:rPr>
          <w:rFonts w:eastAsia="Times New Roman" w:cs="Times New Roman"/>
          <w:szCs w:val="24"/>
        </w:rPr>
        <w:t xml:space="preserve">, αλλά θεωρώ τις τοποθετήσεις τους –και ειδικά την τοποθέτηση του Εκπροσώπου της Νέας Δημοκρατίας- εντελώς προσχηματικές. </w:t>
      </w:r>
    </w:p>
    <w:p w14:paraId="06452CB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Το τι ειπώθηκε στη Διάσκεψη των Προέδρων είναι γνωστό, όπως είναι γνωστό –και διορθώνω, κύριε Πρόεδρε, εσάς- ότι η απόφαση ελήφθη κατά πλειοψηφία. Η Χρυσή Αυγή διαφώνησε με το διήμερο. Σίγουρα, αν μιλήσουν και τοποθετηθούν υπέρ ή κατά της Κυβέρνησης όσο το δυνατόν περισσότεροι Βουλευτές, αυτό θα ήταν καλύτερο για τον ελληνικό λαό, αλλά και για τις λειτουργίες του Κοινοβουλίου.</w:t>
      </w:r>
    </w:p>
    <w:p w14:paraId="06452CB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Είναι, λοιπόν, προσχηματικό το ότι η Νέα Δημοκρατία προσπαθεί να ροκανίσει τον χρόνο των αντιπολιτευτικών θέσεων που θα έπρεπε να ειπωθούν εδώ, προκειμένου να κερδίσει τις εντυπώσεις, ενώ –για να λέμε, επιτέλους, τα πράγματα με το όνομά τους σ’ αυτήν εδώ την Αίθουσα- ο καλύτερος σπόνσορας της Κυβέρνησης αυτή τη στιγμή, ο καλύτερος υποστηρικτής ή αυτός που θα ήθελε να τελειώνει η διαδικασία όχι σε τρεις ημέρες, αλλά έστω και σε μία ημέρα, είναι η Νέα Δημοκρατία. </w:t>
      </w:r>
    </w:p>
    <w:p w14:paraId="06452CB2"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μην ερμηνεύετε τις θέσεις άλλων κομμάτων. Σας παρακαλώ!</w:t>
      </w:r>
    </w:p>
    <w:p w14:paraId="06452CB3"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Η Νέα Δημοκρατία θέλει πράγματι να πάρει ψήφο εμπιστοσύνης, ώστε να φύγει από τα χέρια της ως μελλοντικής Κυβέρνησης η «καυτή πατάτα» που λέγεται σκοπιανό.</w:t>
      </w:r>
    </w:p>
    <w:p w14:paraId="06452CB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λοιπόν, ο οποίος προσφάτως είχε δηλώσει σε συνέντευξή του σε μεγάλη εφημερίδα ότι είναι υπέρ του όρου «Βόρειος Μακεδονία», καλύτερα θα ήταν να σιωπά.</w:t>
      </w:r>
    </w:p>
    <w:p w14:paraId="06452CB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 Χρυσή Αυγή θεωρεί ότι η διήμερη συζήτηση είναι απολύτως συνδεδεμένη με το «Σκοπιανό» και με τη Συμφωνία –την προδοτική κατ’ εμάς, αυτό δεν το λέει η Νέα Δημοκρατία, το λέμε εμείς- των Πρεσπών...</w:t>
      </w:r>
    </w:p>
    <w:p w14:paraId="06452CB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Εντάξει. Ξεκινήσατε με φόρα.</w:t>
      </w:r>
    </w:p>
    <w:p w14:paraId="06452CB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...και εμμένει στη θέση της ότι η Μακεδονία είναι μία και είναι μόνο ελληνική.</w:t>
      </w:r>
    </w:p>
    <w:p w14:paraId="06452CB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Εντάξει, εντάξει.</w:t>
      </w:r>
    </w:p>
    <w:p w14:paraId="06452CB9"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 «εντάξει». Έτσι είναι.</w:t>
      </w:r>
    </w:p>
    <w:p w14:paraId="06452CB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όπως ορίζει το άρθρο 67 παράγραφος 7 του Κανονισμού της Βουλής για τα παρεμπίπτοντα, επαναλαμβάνω ότι αποφαίνεται ο Πρόεδρος και αν διατυπωθούν, όπως </w:t>
      </w:r>
      <w:proofErr w:type="spellStart"/>
      <w:r>
        <w:rPr>
          <w:rFonts w:eastAsia="Times New Roman" w:cs="Times New Roman"/>
          <w:szCs w:val="24"/>
        </w:rPr>
        <w:t>διατυπώθησαν</w:t>
      </w:r>
      <w:proofErr w:type="spellEnd"/>
      <w:r>
        <w:rPr>
          <w:rFonts w:eastAsia="Times New Roman" w:cs="Times New Roman"/>
          <w:szCs w:val="24"/>
        </w:rPr>
        <w:t xml:space="preserve"> και </w:t>
      </w:r>
      <w:proofErr w:type="spellStart"/>
      <w:r>
        <w:rPr>
          <w:rFonts w:eastAsia="Times New Roman" w:cs="Times New Roman"/>
          <w:szCs w:val="24"/>
        </w:rPr>
        <w:t>αναλύθησαν</w:t>
      </w:r>
      <w:proofErr w:type="spellEnd"/>
      <w:r>
        <w:rPr>
          <w:rFonts w:eastAsia="Times New Roman" w:cs="Times New Roman"/>
          <w:szCs w:val="24"/>
        </w:rPr>
        <w:t xml:space="preserve"> αντιρρήσεις, η Βουλή αποφασίζει δι’ εγέρσεως.</w:t>
      </w:r>
    </w:p>
    <w:p w14:paraId="06452CB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Παρακαλώ να εγερθούν οι συνάδελφοι οι οποίοι μετά απ’ όλα αυτά κρίνουν ότι εφαρμόζουμε το Σύνταγμα και τον Κανονισμό.</w:t>
      </w:r>
    </w:p>
    <w:p w14:paraId="06452CBC"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πρόταση του Προέδρου)</w:t>
      </w:r>
    </w:p>
    <w:p w14:paraId="06452CB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Προφανώς ηγέρθησαν οι περισσότεροι και οι περισσότερες και συνεπώς το παρεμπίπτον ζήτημα απορρίπτεται.</w:t>
      </w:r>
    </w:p>
    <w:p w14:paraId="06452CB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Παρακαλώ πολύ, ο Πρωθυπουργός κ. Αλέξης Τσίπρας έχει τον λόγο.</w:t>
      </w:r>
    </w:p>
    <w:p w14:paraId="06452CB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06452CC0"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και Υπουργός Εξωτερικών): </w:t>
      </w:r>
      <w:r>
        <w:rPr>
          <w:rFonts w:eastAsia="Times New Roman" w:cs="Times New Roman"/>
          <w:szCs w:val="24"/>
        </w:rPr>
        <w:t>Κύριε Πρόεδρε, κυρίες και κύριοι συνάδελφοι, σε δέκα ημέρες από σήμερα συμπληρώνονται τέσσερα χρόνια από την 25</w:t>
      </w:r>
      <w:r w:rsidRPr="001E3F53">
        <w:rPr>
          <w:rFonts w:eastAsia="Times New Roman" w:cs="Times New Roman"/>
          <w:szCs w:val="24"/>
          <w:vertAlign w:val="superscript"/>
        </w:rPr>
        <w:t>η</w:t>
      </w:r>
      <w:r>
        <w:rPr>
          <w:rFonts w:eastAsia="Times New Roman" w:cs="Times New Roman"/>
          <w:szCs w:val="24"/>
        </w:rPr>
        <w:t xml:space="preserve"> του Γενάρη του 2015, από την ημέρα που ο τόπος έζησε μία μεγάλη πολιτική αλλαγή, μία μεγάλη πολιτική ανατροπή. Πρόκειται για μία μεγάλη πολιτική ανατροπή που δεν ήρθε ως κεραυνός εν αιθρία, αλλά ήταν αποτέλεσμα της μεγαλύτερης οικονομικής κρίσης που βίωσε η πατρίδα μας τα τελευταία χρόνια, δεν θα έλεγα από τη Μεταπολίτευση και μετά, αλλά θα τολμούσα να πω της μεγαλύτερης κρίσης μετά τον Β΄ Παγκόσμιο Πόλεμο τουλάχιστον. </w:t>
      </w:r>
    </w:p>
    <w:p w14:paraId="06452CC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Κυρίως, όμως, αυτή η μεγάλη πολιτική ανατροπή ήταν και το αποτέλεσμα της διαχείρισης της κρίσης από τις κυβερνήσεις των τελευταίων ετών και των πολιτικών επιλογών και πρακτικών πολλών χρόνων μέχρι την κρίση, που είχαν ως αποτέλεσμα να οδηγηθεί η χώρα στην οικονομική χρεοκοπία. Αναφέρομαι στο πελατειακό σύστημα, στη γενικευμένη φοροδιαφυγή, τη γενικευμένη διαφθορά, την κρατικοδίαιτη επιχειρηματικότητα, τη διαπλοκή οικονομικής και πολιτικής εξουσίας, τη διαρκή διεύρυνση </w:t>
      </w:r>
      <w:r>
        <w:rPr>
          <w:rFonts w:eastAsia="Times New Roman" w:cs="Times New Roman"/>
          <w:szCs w:val="24"/>
        </w:rPr>
        <w:lastRenderedPageBreak/>
        <w:t>των ανισοτήτων, την απαξίωση των δημοκρατικών θεσμών, τη θεσμική παρακμή. Είναι στοιχεία τα οποία μας οδήγησαν σ’ αυτήν την κρίση, τη μεγάλης διάρκειας κρίση, της οποίας πλήρωσε ο ελληνικός λαός πάρα πολύ σκληρά το τίμημα.</w:t>
      </w:r>
    </w:p>
    <w:p w14:paraId="06452CC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Τον Γενάρη του 2015, λοιπόν, ο ελληνικός λαός έκανε μια ιστορική επιλογή, να εμπιστευθεί σε πολιτικά κόμματα που δεν είχαν κυβερνήσει να οδηγήσουν την χώρα στην έξοδο από την κρίση και τα μνημόνια, να μπει ένα τέλος σε μια πολιτική πολύ σκληρής και άδικης λιτότητας, να ανασυγκροτηθεί η ελληνική οικονομία σε νέες στέρεες βάσεις και να μπει σε πρώτο πλάνο και σε πρώτη προτεραιότητα αυτό που ονομάζουμε «ανάγκες της κοινωνικής πλειοψηφίας», «ανάγκες των κοινωνικά αδύναμων», των εργαζομένων, όλων αυτών που έμειναν απολύτως απροστάτευτοι μπροστά στην κρίση.</w:t>
      </w:r>
    </w:p>
    <w:p w14:paraId="06452CC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Από τότε, βέβαια, μεσολάβησαν πολλά, κύλισε πολύ νερό στο αυλάκι. Είχαμε τη δύσκολη και επίπονη διαπραγμάτευση το 2015, τον δύσκολο συμβιβασμό εκείνου του καλοκαιριού, όταν </w:t>
      </w:r>
      <w:r>
        <w:rPr>
          <w:rFonts w:eastAsia="Times New Roman" w:cs="Times New Roman"/>
          <w:szCs w:val="24"/>
        </w:rPr>
        <w:lastRenderedPageBreak/>
        <w:t>αναγκαστήκαμε να κάνουμε ένα βήμα πίσω για να έχουμε σήμερα πόδια να περπατάμε και να κάνουμε αρκετά βήματα μπροστά.</w:t>
      </w:r>
    </w:p>
    <w:p w14:paraId="06452CC4" w14:textId="77777777" w:rsidR="00C04CE1" w:rsidRDefault="00722F08">
      <w:pPr>
        <w:spacing w:line="600" w:lineRule="auto"/>
        <w:ind w:firstLine="720"/>
        <w:jc w:val="both"/>
        <w:rPr>
          <w:rFonts w:eastAsia="Times New Roman"/>
          <w:szCs w:val="24"/>
        </w:rPr>
      </w:pPr>
      <w:r>
        <w:rPr>
          <w:rFonts w:eastAsia="Times New Roman" w:cs="Times New Roman"/>
          <w:szCs w:val="24"/>
        </w:rPr>
        <w:t xml:space="preserve">Οι εκλογές του Σεπτέμβρη του 2015, όταν απευθυνθήκαμε στον ελληνικό λαό ζητώντας την εντολή να συνεχίσουμε με τη συμφωνία, τη δύσκολη συμφωνία, τη γνωστή σε όλους, ήταν η πιο κομβική στιγμή αυτής της διαδρομής. </w:t>
      </w:r>
      <w:r>
        <w:rPr>
          <w:rFonts w:eastAsia="Times New Roman"/>
          <w:szCs w:val="24"/>
        </w:rPr>
        <w:t xml:space="preserve">Ήταν μια επιλογή </w:t>
      </w:r>
      <w:r w:rsidRPr="00BF0FE9">
        <w:rPr>
          <w:rFonts w:eastAsia="Times New Roman"/>
          <w:szCs w:val="24"/>
        </w:rPr>
        <w:t>πολιτικής ευθύνης</w:t>
      </w:r>
      <w:r w:rsidRPr="00AE4B4A">
        <w:rPr>
          <w:rFonts w:eastAsia="Times New Roman"/>
          <w:szCs w:val="24"/>
        </w:rPr>
        <w:t>,</w:t>
      </w:r>
      <w:r w:rsidRPr="00BF0FE9">
        <w:rPr>
          <w:rFonts w:eastAsia="Times New Roman"/>
          <w:szCs w:val="24"/>
        </w:rPr>
        <w:t xml:space="preserve"> θάρρους και </w:t>
      </w:r>
      <w:r>
        <w:rPr>
          <w:rFonts w:eastAsia="Times New Roman"/>
          <w:szCs w:val="24"/>
        </w:rPr>
        <w:t>δ</w:t>
      </w:r>
      <w:r w:rsidRPr="00BF0FE9">
        <w:rPr>
          <w:rFonts w:eastAsia="Times New Roman"/>
          <w:szCs w:val="24"/>
        </w:rPr>
        <w:t>ημοκρατίας</w:t>
      </w:r>
      <w:r w:rsidRPr="00AE4B4A">
        <w:rPr>
          <w:rFonts w:eastAsia="Times New Roman"/>
          <w:szCs w:val="24"/>
        </w:rPr>
        <w:t>,</w:t>
      </w:r>
      <w:r w:rsidRPr="00BF0FE9">
        <w:rPr>
          <w:rFonts w:eastAsia="Times New Roman"/>
          <w:szCs w:val="24"/>
        </w:rPr>
        <w:t xml:space="preserve"> που </w:t>
      </w:r>
      <w:r>
        <w:rPr>
          <w:rFonts w:eastAsia="Times New Roman"/>
          <w:szCs w:val="24"/>
        </w:rPr>
        <w:t xml:space="preserve">καμμία από τις προηγούμενες </w:t>
      </w:r>
      <w:r w:rsidRPr="00BF0FE9">
        <w:rPr>
          <w:rFonts w:eastAsia="Times New Roman"/>
          <w:szCs w:val="24"/>
        </w:rPr>
        <w:t xml:space="preserve">πολιτικές ηγεσίες μέσα στην κρίση </w:t>
      </w:r>
      <w:r>
        <w:rPr>
          <w:rFonts w:eastAsia="Times New Roman"/>
          <w:szCs w:val="24"/>
        </w:rPr>
        <w:t xml:space="preserve">-από το 2010 έως το 2015- </w:t>
      </w:r>
      <w:r w:rsidRPr="00BF0FE9">
        <w:rPr>
          <w:rFonts w:eastAsia="Times New Roman"/>
          <w:szCs w:val="24"/>
        </w:rPr>
        <w:t xml:space="preserve">δεν είχε την </w:t>
      </w:r>
      <w:r>
        <w:rPr>
          <w:rFonts w:eastAsia="Times New Roman"/>
          <w:szCs w:val="24"/>
        </w:rPr>
        <w:t>τ</w:t>
      </w:r>
      <w:r w:rsidRPr="00BF0FE9">
        <w:rPr>
          <w:rFonts w:eastAsia="Times New Roman"/>
          <w:szCs w:val="24"/>
        </w:rPr>
        <w:t>όλμη και το σθένος να αναλάβει</w:t>
      </w:r>
      <w:r>
        <w:rPr>
          <w:rFonts w:eastAsia="Times New Roman"/>
          <w:szCs w:val="24"/>
        </w:rPr>
        <w:t>. Όλες οι προηγούμενες</w:t>
      </w:r>
      <w:r w:rsidRPr="00BF0FE9">
        <w:rPr>
          <w:rFonts w:eastAsia="Times New Roman"/>
          <w:szCs w:val="24"/>
        </w:rPr>
        <w:t xml:space="preserve"> πολιτικές ηγεσίες</w:t>
      </w:r>
      <w:r>
        <w:rPr>
          <w:rFonts w:eastAsia="Times New Roman"/>
          <w:szCs w:val="24"/>
        </w:rPr>
        <w:t xml:space="preserve"> πήγαιναν</w:t>
      </w:r>
      <w:r w:rsidRPr="00BF0FE9">
        <w:rPr>
          <w:rFonts w:eastAsia="Times New Roman"/>
          <w:szCs w:val="24"/>
        </w:rPr>
        <w:t xml:space="preserve"> στο</w:t>
      </w:r>
      <w:r>
        <w:rPr>
          <w:rFonts w:eastAsia="Times New Roman"/>
          <w:szCs w:val="24"/>
        </w:rPr>
        <w:t>ν</w:t>
      </w:r>
      <w:r w:rsidRPr="00BF0FE9">
        <w:rPr>
          <w:rFonts w:eastAsia="Times New Roman"/>
          <w:szCs w:val="24"/>
        </w:rPr>
        <w:t xml:space="preserve"> </w:t>
      </w:r>
      <w:r>
        <w:rPr>
          <w:rFonts w:eastAsia="Times New Roman"/>
          <w:szCs w:val="24"/>
        </w:rPr>
        <w:t>ε</w:t>
      </w:r>
      <w:r w:rsidRPr="00BF0FE9">
        <w:rPr>
          <w:rFonts w:eastAsia="Times New Roman"/>
          <w:szCs w:val="24"/>
        </w:rPr>
        <w:t>λληνικό λαό πριν</w:t>
      </w:r>
      <w:r>
        <w:rPr>
          <w:rFonts w:eastAsia="Times New Roman"/>
          <w:szCs w:val="24"/>
        </w:rPr>
        <w:t xml:space="preserve"> και</w:t>
      </w:r>
      <w:r w:rsidRPr="00BF0FE9">
        <w:rPr>
          <w:rFonts w:eastAsia="Times New Roman"/>
          <w:szCs w:val="24"/>
        </w:rPr>
        <w:t xml:space="preserve"> μετά τις συμφωνίες ακολουθούσαν άλλη πολιτική</w:t>
      </w:r>
      <w:r>
        <w:rPr>
          <w:rFonts w:eastAsia="Times New Roman"/>
          <w:szCs w:val="24"/>
        </w:rPr>
        <w:t>.</w:t>
      </w:r>
      <w:r w:rsidRPr="00BF0FE9">
        <w:rPr>
          <w:rFonts w:eastAsia="Times New Roman"/>
          <w:szCs w:val="24"/>
        </w:rPr>
        <w:t xml:space="preserve"> </w:t>
      </w:r>
    </w:p>
    <w:p w14:paraId="06452CC5" w14:textId="77777777" w:rsidR="00C04CE1" w:rsidRDefault="00722F08">
      <w:pPr>
        <w:spacing w:line="600" w:lineRule="auto"/>
        <w:ind w:firstLine="720"/>
        <w:jc w:val="both"/>
        <w:rPr>
          <w:rFonts w:eastAsia="Times New Roman"/>
          <w:szCs w:val="24"/>
        </w:rPr>
      </w:pPr>
      <w:r>
        <w:rPr>
          <w:rFonts w:eastAsia="Times New Roman"/>
          <w:szCs w:val="24"/>
        </w:rPr>
        <w:t>Μ</w:t>
      </w:r>
      <w:r w:rsidRPr="00BF0FE9">
        <w:rPr>
          <w:rFonts w:eastAsia="Times New Roman"/>
          <w:szCs w:val="24"/>
        </w:rPr>
        <w:t>ετά ακολούθησε ένα πολύ δύσκολο διάστημα</w:t>
      </w:r>
      <w:r>
        <w:rPr>
          <w:rFonts w:eastAsia="Times New Roman"/>
          <w:szCs w:val="24"/>
        </w:rPr>
        <w:t>,</w:t>
      </w:r>
      <w:r w:rsidRPr="00BF0FE9">
        <w:rPr>
          <w:rFonts w:eastAsia="Times New Roman"/>
          <w:szCs w:val="24"/>
        </w:rPr>
        <w:t xml:space="preserve"> τρία χρόνια εξαντλητικών διαπραγματεύσεων</w:t>
      </w:r>
      <w:r>
        <w:rPr>
          <w:rFonts w:eastAsia="Times New Roman"/>
          <w:szCs w:val="24"/>
        </w:rPr>
        <w:t xml:space="preserve"> και</w:t>
      </w:r>
      <w:r w:rsidRPr="00BF0FE9">
        <w:rPr>
          <w:rFonts w:eastAsia="Times New Roman"/>
          <w:szCs w:val="24"/>
        </w:rPr>
        <w:t xml:space="preserve"> </w:t>
      </w:r>
      <w:r>
        <w:rPr>
          <w:rFonts w:eastAsia="Times New Roman"/>
          <w:szCs w:val="24"/>
        </w:rPr>
        <w:t xml:space="preserve">τεσσάρων δύσκολων </w:t>
      </w:r>
      <w:r w:rsidRPr="00BF0FE9">
        <w:rPr>
          <w:rFonts w:eastAsia="Times New Roman"/>
          <w:szCs w:val="24"/>
        </w:rPr>
        <w:t>αξιολογήσεων</w:t>
      </w:r>
      <w:r>
        <w:rPr>
          <w:rFonts w:eastAsia="Times New Roman"/>
          <w:szCs w:val="24"/>
        </w:rPr>
        <w:t>,</w:t>
      </w:r>
      <w:r w:rsidRPr="00BF0FE9">
        <w:rPr>
          <w:rFonts w:eastAsia="Times New Roman"/>
          <w:szCs w:val="24"/>
        </w:rPr>
        <w:t xml:space="preserve"> για να ολοκληρωθεί το πρόγραμμα</w:t>
      </w:r>
      <w:r>
        <w:rPr>
          <w:rFonts w:eastAsia="Times New Roman"/>
          <w:szCs w:val="24"/>
        </w:rPr>
        <w:t>. Ταυτόχρονα,</w:t>
      </w:r>
      <w:r w:rsidRPr="00BF0FE9">
        <w:rPr>
          <w:rFonts w:eastAsia="Times New Roman"/>
          <w:szCs w:val="24"/>
        </w:rPr>
        <w:t xml:space="preserve"> βρεθήκαμε μπροστά σε </w:t>
      </w:r>
      <w:r>
        <w:rPr>
          <w:rFonts w:eastAsia="Times New Roman"/>
          <w:szCs w:val="24"/>
        </w:rPr>
        <w:t xml:space="preserve">μια ακόμα δύσκολη κρίση, </w:t>
      </w:r>
      <w:r w:rsidRPr="00BF0FE9">
        <w:rPr>
          <w:rFonts w:eastAsia="Times New Roman"/>
          <w:szCs w:val="24"/>
        </w:rPr>
        <w:t>όχι μόνο για τη χώρα</w:t>
      </w:r>
      <w:r>
        <w:rPr>
          <w:rFonts w:eastAsia="Times New Roman"/>
          <w:szCs w:val="24"/>
        </w:rPr>
        <w:t>,</w:t>
      </w:r>
      <w:r w:rsidRPr="00BF0FE9">
        <w:rPr>
          <w:rFonts w:eastAsia="Times New Roman"/>
          <w:szCs w:val="24"/>
        </w:rPr>
        <w:t xml:space="preserve"> αλλά </w:t>
      </w:r>
      <w:r>
        <w:rPr>
          <w:rFonts w:eastAsia="Times New Roman"/>
          <w:szCs w:val="24"/>
        </w:rPr>
        <w:t>για</w:t>
      </w:r>
      <w:r w:rsidRPr="00BF0FE9">
        <w:rPr>
          <w:rFonts w:eastAsia="Times New Roman"/>
          <w:szCs w:val="24"/>
        </w:rPr>
        <w:t xml:space="preserve"> ολόκληρη την περιοχή</w:t>
      </w:r>
      <w:r>
        <w:rPr>
          <w:rFonts w:eastAsia="Times New Roman"/>
          <w:szCs w:val="24"/>
        </w:rPr>
        <w:t>, σ</w:t>
      </w:r>
      <w:r w:rsidRPr="00BF0FE9">
        <w:rPr>
          <w:rFonts w:eastAsia="Times New Roman"/>
          <w:szCs w:val="24"/>
        </w:rPr>
        <w:t>την προσφυγική κρίση</w:t>
      </w:r>
      <w:r>
        <w:rPr>
          <w:rFonts w:eastAsia="Times New Roman"/>
          <w:szCs w:val="24"/>
        </w:rPr>
        <w:t>,</w:t>
      </w:r>
      <w:r w:rsidRPr="00BF0FE9">
        <w:rPr>
          <w:rFonts w:eastAsia="Times New Roman"/>
          <w:szCs w:val="24"/>
        </w:rPr>
        <w:t xml:space="preserve"> </w:t>
      </w:r>
      <w:r>
        <w:rPr>
          <w:rFonts w:eastAsia="Times New Roman"/>
          <w:szCs w:val="24"/>
        </w:rPr>
        <w:t>που έλαχε</w:t>
      </w:r>
      <w:r w:rsidRPr="00BF0FE9">
        <w:rPr>
          <w:rFonts w:eastAsia="Times New Roman"/>
          <w:szCs w:val="24"/>
        </w:rPr>
        <w:t xml:space="preserve"> σε </w:t>
      </w:r>
      <w:r>
        <w:rPr>
          <w:rFonts w:eastAsia="Times New Roman"/>
          <w:szCs w:val="24"/>
        </w:rPr>
        <w:t>ε</w:t>
      </w:r>
      <w:r w:rsidRPr="00BF0FE9">
        <w:rPr>
          <w:rFonts w:eastAsia="Times New Roman"/>
          <w:szCs w:val="24"/>
        </w:rPr>
        <w:t>μάς να διαχειριστούμε</w:t>
      </w:r>
      <w:r>
        <w:rPr>
          <w:rFonts w:eastAsia="Times New Roman"/>
          <w:szCs w:val="24"/>
        </w:rPr>
        <w:t>, σε μια χώρα</w:t>
      </w:r>
      <w:r w:rsidRPr="00BF0FE9">
        <w:rPr>
          <w:rFonts w:eastAsia="Times New Roman"/>
          <w:szCs w:val="24"/>
        </w:rPr>
        <w:t xml:space="preserve"> που </w:t>
      </w:r>
      <w:r w:rsidRPr="00BF0FE9">
        <w:rPr>
          <w:rFonts w:eastAsia="Times New Roman"/>
          <w:szCs w:val="24"/>
        </w:rPr>
        <w:lastRenderedPageBreak/>
        <w:t xml:space="preserve">έβγαινε από τα συντρίμμια </w:t>
      </w:r>
      <w:r>
        <w:rPr>
          <w:rFonts w:eastAsia="Times New Roman"/>
          <w:szCs w:val="24"/>
        </w:rPr>
        <w:t xml:space="preserve">των δύο πρώτων μνημονίων, μιας </w:t>
      </w:r>
      <w:r w:rsidRPr="00BF0FE9">
        <w:rPr>
          <w:rFonts w:eastAsia="Times New Roman"/>
          <w:szCs w:val="24"/>
        </w:rPr>
        <w:t>εξαιρετικά δύσκολ</w:t>
      </w:r>
      <w:r>
        <w:rPr>
          <w:rFonts w:eastAsia="Times New Roman"/>
          <w:szCs w:val="24"/>
        </w:rPr>
        <w:t>η</w:t>
      </w:r>
      <w:r w:rsidRPr="00BF0FE9">
        <w:rPr>
          <w:rFonts w:eastAsia="Times New Roman"/>
          <w:szCs w:val="24"/>
        </w:rPr>
        <w:t>ς και σκληρής οικονομικής πολιτικής</w:t>
      </w:r>
      <w:r>
        <w:rPr>
          <w:rFonts w:eastAsia="Times New Roman"/>
          <w:szCs w:val="24"/>
        </w:rPr>
        <w:t>. Ήταν μια</w:t>
      </w:r>
      <w:r w:rsidRPr="00BF0FE9">
        <w:rPr>
          <w:rFonts w:eastAsia="Times New Roman"/>
          <w:szCs w:val="24"/>
        </w:rPr>
        <w:t xml:space="preserve"> τριετία σκληρών πολιτικών αγώνων και δύσκολων αποφάσεων</w:t>
      </w:r>
      <w:r>
        <w:rPr>
          <w:rFonts w:eastAsia="Times New Roman"/>
          <w:szCs w:val="24"/>
        </w:rPr>
        <w:t>.</w:t>
      </w:r>
    </w:p>
    <w:p w14:paraId="06452CC6" w14:textId="77777777" w:rsidR="00C04CE1" w:rsidRDefault="00722F08">
      <w:pPr>
        <w:spacing w:line="600" w:lineRule="auto"/>
        <w:ind w:firstLine="720"/>
        <w:jc w:val="both"/>
        <w:rPr>
          <w:rFonts w:eastAsia="Times New Roman"/>
          <w:szCs w:val="24"/>
        </w:rPr>
      </w:pPr>
      <w:r>
        <w:rPr>
          <w:rFonts w:eastAsia="Times New Roman"/>
          <w:szCs w:val="24"/>
        </w:rPr>
        <w:t>Σ</w:t>
      </w:r>
      <w:r w:rsidRPr="00BF0FE9">
        <w:rPr>
          <w:rFonts w:eastAsia="Times New Roman"/>
          <w:szCs w:val="24"/>
        </w:rPr>
        <w:t>ήμερα</w:t>
      </w:r>
      <w:r>
        <w:rPr>
          <w:rFonts w:eastAsia="Times New Roman"/>
          <w:szCs w:val="24"/>
        </w:rPr>
        <w:t>,</w:t>
      </w:r>
      <w:r w:rsidRPr="00BF0FE9">
        <w:rPr>
          <w:rFonts w:eastAsia="Times New Roman"/>
          <w:szCs w:val="24"/>
        </w:rPr>
        <w:t xml:space="preserve"> μετά από όλα αυτά</w:t>
      </w:r>
      <w:r>
        <w:rPr>
          <w:rFonts w:eastAsia="Times New Roman"/>
          <w:szCs w:val="24"/>
        </w:rPr>
        <w:t>,</w:t>
      </w:r>
      <w:r w:rsidRPr="00BF0FE9">
        <w:rPr>
          <w:rFonts w:eastAsia="Times New Roman"/>
          <w:szCs w:val="24"/>
        </w:rPr>
        <w:t xml:space="preserve"> μετά από τις δυσκολίες και τα λάθη που μπορεί να έγιναν</w:t>
      </w:r>
      <w:r>
        <w:rPr>
          <w:rFonts w:eastAsia="Times New Roman"/>
          <w:szCs w:val="24"/>
        </w:rPr>
        <w:t xml:space="preserve">, δεν υπάρχει πια καμμία </w:t>
      </w:r>
      <w:r w:rsidRPr="00BF0FE9">
        <w:rPr>
          <w:rFonts w:eastAsia="Times New Roman"/>
          <w:szCs w:val="24"/>
        </w:rPr>
        <w:t>αμφιβολία και στον τελευταίο Έλληνα</w:t>
      </w:r>
      <w:r>
        <w:rPr>
          <w:rFonts w:eastAsia="Times New Roman"/>
          <w:szCs w:val="24"/>
        </w:rPr>
        <w:t xml:space="preserve"> και</w:t>
      </w:r>
      <w:r w:rsidRPr="00BF0FE9">
        <w:rPr>
          <w:rFonts w:eastAsia="Times New Roman"/>
          <w:szCs w:val="24"/>
        </w:rPr>
        <w:t xml:space="preserve"> στην </w:t>
      </w:r>
      <w:r>
        <w:rPr>
          <w:rFonts w:eastAsia="Times New Roman"/>
          <w:szCs w:val="24"/>
        </w:rPr>
        <w:t>τελευταία Ελληνίδα, αλλά και σε όλους όσους παρα</w:t>
      </w:r>
      <w:r w:rsidRPr="00BF0FE9">
        <w:rPr>
          <w:rFonts w:eastAsia="Times New Roman"/>
          <w:szCs w:val="24"/>
        </w:rPr>
        <w:t xml:space="preserve">κολουθούν </w:t>
      </w:r>
      <w:r>
        <w:rPr>
          <w:rFonts w:eastAsia="Times New Roman"/>
          <w:szCs w:val="24"/>
        </w:rPr>
        <w:t xml:space="preserve">τις εξελίξεις στη χώρα μας, τη διεθνή κοινότητα, την </w:t>
      </w:r>
      <w:r w:rsidRPr="00BF0FE9">
        <w:rPr>
          <w:rFonts w:eastAsia="Times New Roman"/>
          <w:szCs w:val="24"/>
        </w:rPr>
        <w:t>ευρωπαϊκή κοινότητα</w:t>
      </w:r>
      <w:r>
        <w:rPr>
          <w:rFonts w:eastAsia="Times New Roman"/>
          <w:szCs w:val="24"/>
        </w:rPr>
        <w:t>, ότι σήμερα η Ελλάδα είναι μια</w:t>
      </w:r>
      <w:r w:rsidRPr="00BF0FE9">
        <w:rPr>
          <w:rFonts w:eastAsia="Times New Roman"/>
          <w:szCs w:val="24"/>
        </w:rPr>
        <w:t xml:space="preserve"> διαφορετική χώρα από την Ελλάδα </w:t>
      </w:r>
      <w:r>
        <w:rPr>
          <w:rFonts w:eastAsia="Times New Roman"/>
          <w:szCs w:val="24"/>
        </w:rPr>
        <w:t xml:space="preserve">που </w:t>
      </w:r>
      <w:r w:rsidRPr="00BF0FE9">
        <w:rPr>
          <w:rFonts w:eastAsia="Times New Roman"/>
          <w:szCs w:val="24"/>
        </w:rPr>
        <w:t>παραλάβαμε το</w:t>
      </w:r>
      <w:r>
        <w:rPr>
          <w:rFonts w:eastAsia="Times New Roman"/>
          <w:szCs w:val="24"/>
        </w:rPr>
        <w:t>ν</w:t>
      </w:r>
      <w:r w:rsidRPr="00BF0FE9">
        <w:rPr>
          <w:rFonts w:eastAsia="Times New Roman"/>
          <w:szCs w:val="24"/>
        </w:rPr>
        <w:t xml:space="preserve"> Γενάρη </w:t>
      </w:r>
      <w:r>
        <w:rPr>
          <w:rFonts w:eastAsia="Times New Roman"/>
          <w:szCs w:val="24"/>
        </w:rPr>
        <w:t xml:space="preserve">του </w:t>
      </w:r>
      <w:r w:rsidRPr="00BF0FE9">
        <w:rPr>
          <w:rFonts w:eastAsia="Times New Roman"/>
          <w:szCs w:val="24"/>
        </w:rPr>
        <w:t>2015</w:t>
      </w:r>
      <w:r>
        <w:rPr>
          <w:rFonts w:eastAsia="Times New Roman"/>
          <w:szCs w:val="24"/>
        </w:rPr>
        <w:t>.</w:t>
      </w:r>
      <w:r w:rsidRPr="00BF0FE9">
        <w:rPr>
          <w:rFonts w:eastAsia="Times New Roman"/>
          <w:szCs w:val="24"/>
        </w:rPr>
        <w:t xml:space="preserve"> </w:t>
      </w:r>
    </w:p>
    <w:p w14:paraId="06452CC7" w14:textId="77777777" w:rsidR="00C04CE1" w:rsidRDefault="00722F08">
      <w:pPr>
        <w:spacing w:line="600" w:lineRule="auto"/>
        <w:ind w:firstLine="720"/>
        <w:jc w:val="both"/>
        <w:rPr>
          <w:rFonts w:eastAsia="Times New Roman"/>
          <w:szCs w:val="24"/>
        </w:rPr>
      </w:pPr>
      <w:r>
        <w:rPr>
          <w:rFonts w:eastAsia="Times New Roman"/>
          <w:szCs w:val="24"/>
        </w:rPr>
        <w:t xml:space="preserve">Η αυγή του 2019 </w:t>
      </w:r>
      <w:r w:rsidRPr="00BF0FE9">
        <w:rPr>
          <w:rFonts w:eastAsia="Times New Roman"/>
          <w:szCs w:val="24"/>
        </w:rPr>
        <w:t xml:space="preserve">είναι η </w:t>
      </w:r>
      <w:r>
        <w:rPr>
          <w:rFonts w:eastAsia="Times New Roman"/>
          <w:szCs w:val="24"/>
        </w:rPr>
        <w:t xml:space="preserve">αυγή μιας </w:t>
      </w:r>
      <w:r w:rsidRPr="00BF0FE9">
        <w:rPr>
          <w:rFonts w:eastAsia="Times New Roman"/>
          <w:szCs w:val="24"/>
        </w:rPr>
        <w:t>και</w:t>
      </w:r>
      <w:r>
        <w:rPr>
          <w:rFonts w:eastAsia="Times New Roman"/>
          <w:szCs w:val="24"/>
        </w:rPr>
        <w:t xml:space="preserve">νούργιας εποχής για τη χώρα μας, </w:t>
      </w:r>
      <w:r w:rsidRPr="00BF0FE9">
        <w:rPr>
          <w:rFonts w:eastAsia="Times New Roman"/>
          <w:szCs w:val="24"/>
        </w:rPr>
        <w:t xml:space="preserve">γιατί τον Αύγουστο του </w:t>
      </w:r>
      <w:r>
        <w:rPr>
          <w:rFonts w:eastAsia="Times New Roman"/>
          <w:szCs w:val="24"/>
        </w:rPr>
        <w:t>20</w:t>
      </w:r>
      <w:r w:rsidRPr="00BF0FE9">
        <w:rPr>
          <w:rFonts w:eastAsia="Times New Roman"/>
          <w:szCs w:val="24"/>
        </w:rPr>
        <w:t>18</w:t>
      </w:r>
      <w:r>
        <w:rPr>
          <w:rFonts w:eastAsia="Times New Roman"/>
          <w:szCs w:val="24"/>
        </w:rPr>
        <w:t xml:space="preserve">, παρά τις συνεχείς </w:t>
      </w:r>
      <w:proofErr w:type="spellStart"/>
      <w:r>
        <w:rPr>
          <w:rFonts w:eastAsia="Times New Roman"/>
          <w:szCs w:val="24"/>
        </w:rPr>
        <w:t>καταστροφολογικές</w:t>
      </w:r>
      <w:proofErr w:type="spellEnd"/>
      <w:r>
        <w:rPr>
          <w:rFonts w:eastAsia="Times New Roman"/>
          <w:szCs w:val="24"/>
        </w:rPr>
        <w:t xml:space="preserve"> </w:t>
      </w:r>
      <w:r w:rsidRPr="00BF0FE9">
        <w:rPr>
          <w:rFonts w:eastAsia="Times New Roman"/>
          <w:szCs w:val="24"/>
        </w:rPr>
        <w:t>προβλέψεις</w:t>
      </w:r>
      <w:r>
        <w:rPr>
          <w:rFonts w:eastAsia="Times New Roman"/>
          <w:szCs w:val="24"/>
        </w:rPr>
        <w:t>,</w:t>
      </w:r>
      <w:r w:rsidRPr="00BF0FE9">
        <w:rPr>
          <w:rFonts w:eastAsia="Times New Roman"/>
          <w:szCs w:val="24"/>
        </w:rPr>
        <w:t xml:space="preserve"> </w:t>
      </w:r>
      <w:r>
        <w:rPr>
          <w:rFonts w:eastAsia="Times New Roman"/>
          <w:szCs w:val="24"/>
        </w:rPr>
        <w:t xml:space="preserve">τις </w:t>
      </w:r>
      <w:proofErr w:type="spellStart"/>
      <w:r>
        <w:rPr>
          <w:rFonts w:eastAsia="Times New Roman"/>
          <w:szCs w:val="24"/>
        </w:rPr>
        <w:t>Κασσάνδρες</w:t>
      </w:r>
      <w:proofErr w:type="spellEnd"/>
      <w:r>
        <w:rPr>
          <w:rFonts w:eastAsia="Times New Roman"/>
          <w:szCs w:val="24"/>
        </w:rPr>
        <w:t>, καταφέραμε να πετύχουμε</w:t>
      </w:r>
      <w:r w:rsidRPr="00BF0FE9">
        <w:rPr>
          <w:rFonts w:eastAsia="Times New Roman"/>
          <w:szCs w:val="24"/>
        </w:rPr>
        <w:t xml:space="preserve"> αυτό που φάνταζε σχεδόν αδύνατο λίγα χρόνια πριν</w:t>
      </w:r>
      <w:r>
        <w:rPr>
          <w:rFonts w:eastAsia="Times New Roman"/>
          <w:szCs w:val="24"/>
        </w:rPr>
        <w:t>,</w:t>
      </w:r>
      <w:r w:rsidRPr="00BF0FE9">
        <w:rPr>
          <w:rFonts w:eastAsia="Times New Roman"/>
          <w:szCs w:val="24"/>
        </w:rPr>
        <w:t xml:space="preserve"> την καθαρή έξοδο της χώρας από τα οικονομικά </w:t>
      </w:r>
      <w:r>
        <w:rPr>
          <w:rFonts w:eastAsia="Times New Roman"/>
          <w:szCs w:val="24"/>
        </w:rPr>
        <w:t xml:space="preserve">προγράμματα, </w:t>
      </w:r>
      <w:r w:rsidRPr="00BF0FE9">
        <w:rPr>
          <w:rFonts w:eastAsia="Times New Roman"/>
          <w:szCs w:val="24"/>
        </w:rPr>
        <w:t>την καθαρή έξοδο από τα μνημόνια</w:t>
      </w:r>
      <w:r>
        <w:rPr>
          <w:rFonts w:eastAsia="Times New Roman"/>
          <w:szCs w:val="24"/>
        </w:rPr>
        <w:t>.</w:t>
      </w:r>
      <w:r w:rsidRPr="00BF0FE9">
        <w:rPr>
          <w:rFonts w:eastAsia="Times New Roman"/>
          <w:szCs w:val="24"/>
        </w:rPr>
        <w:t xml:space="preserve"> </w:t>
      </w:r>
      <w:r>
        <w:rPr>
          <w:rFonts w:eastAsia="Times New Roman"/>
          <w:szCs w:val="24"/>
        </w:rPr>
        <w:t>Και ό</w:t>
      </w:r>
      <w:r w:rsidRPr="00BF0FE9">
        <w:rPr>
          <w:rFonts w:eastAsia="Times New Roman"/>
          <w:szCs w:val="24"/>
        </w:rPr>
        <w:t>χι μόνο αυτό</w:t>
      </w:r>
      <w:r>
        <w:rPr>
          <w:rFonts w:eastAsia="Times New Roman"/>
          <w:szCs w:val="24"/>
        </w:rPr>
        <w:t>. Ταυτόχρονα</w:t>
      </w:r>
      <w:r w:rsidRPr="00BF0FE9">
        <w:rPr>
          <w:rFonts w:eastAsia="Times New Roman"/>
          <w:szCs w:val="24"/>
        </w:rPr>
        <w:t xml:space="preserve"> καταφέραμε να ρυθμίσουμε</w:t>
      </w:r>
      <w:r>
        <w:rPr>
          <w:rFonts w:eastAsia="Times New Roman"/>
          <w:szCs w:val="24"/>
        </w:rPr>
        <w:t xml:space="preserve"> το ελληνικό δημόσιο χρέος, καθιστώντας το</w:t>
      </w:r>
      <w:r w:rsidRPr="00BF0FE9">
        <w:rPr>
          <w:rFonts w:eastAsia="Times New Roman"/>
          <w:szCs w:val="24"/>
        </w:rPr>
        <w:t xml:space="preserve"> για πρώτη φορά</w:t>
      </w:r>
      <w:r>
        <w:rPr>
          <w:rFonts w:eastAsia="Times New Roman"/>
          <w:szCs w:val="24"/>
        </w:rPr>
        <w:t>, μετά από μια δεκαετία</w:t>
      </w:r>
      <w:r w:rsidRPr="00BF0FE9">
        <w:rPr>
          <w:rFonts w:eastAsia="Times New Roman"/>
          <w:szCs w:val="24"/>
        </w:rPr>
        <w:t xml:space="preserve"> σχεδόν</w:t>
      </w:r>
      <w:r>
        <w:rPr>
          <w:rFonts w:eastAsia="Times New Roman"/>
          <w:szCs w:val="24"/>
        </w:rPr>
        <w:t>,</w:t>
      </w:r>
      <w:r w:rsidRPr="00BF0FE9">
        <w:rPr>
          <w:rFonts w:eastAsia="Times New Roman"/>
          <w:szCs w:val="24"/>
        </w:rPr>
        <w:t xml:space="preserve"> </w:t>
      </w:r>
      <w:r>
        <w:rPr>
          <w:rFonts w:eastAsia="Times New Roman"/>
          <w:szCs w:val="24"/>
        </w:rPr>
        <w:t xml:space="preserve">βιώσιμο, κάτι που οι προηγούμενες </w:t>
      </w:r>
      <w:r w:rsidRPr="00BF0FE9">
        <w:rPr>
          <w:rFonts w:eastAsia="Times New Roman"/>
          <w:szCs w:val="24"/>
        </w:rPr>
        <w:t xml:space="preserve">κυβερνήσεις ποτέ </w:t>
      </w:r>
      <w:r>
        <w:rPr>
          <w:rFonts w:eastAsia="Times New Roman"/>
          <w:szCs w:val="24"/>
        </w:rPr>
        <w:lastRenderedPageBreak/>
        <w:t xml:space="preserve">δεν πέτυχαν και ούτε είχαν την </w:t>
      </w:r>
      <w:r w:rsidRPr="00BF0FE9">
        <w:rPr>
          <w:rFonts w:eastAsia="Times New Roman"/>
          <w:szCs w:val="24"/>
        </w:rPr>
        <w:t xml:space="preserve">ελπίδα </w:t>
      </w:r>
      <w:r>
        <w:rPr>
          <w:rFonts w:eastAsia="Times New Roman"/>
          <w:szCs w:val="24"/>
        </w:rPr>
        <w:t>ν</w:t>
      </w:r>
      <w:r w:rsidRPr="00BF0FE9">
        <w:rPr>
          <w:rFonts w:eastAsia="Times New Roman"/>
          <w:szCs w:val="24"/>
        </w:rPr>
        <w:t>α το πετύχουν</w:t>
      </w:r>
      <w:r>
        <w:rPr>
          <w:rFonts w:eastAsia="Times New Roman"/>
          <w:szCs w:val="24"/>
        </w:rPr>
        <w:t>, καθώς αυτοί οι οποίοι</w:t>
      </w:r>
      <w:r w:rsidRPr="00BF0FE9">
        <w:rPr>
          <w:rFonts w:eastAsia="Times New Roman"/>
          <w:szCs w:val="24"/>
        </w:rPr>
        <w:t xml:space="preserve"> θεωρούντ</w:t>
      </w:r>
      <w:r>
        <w:rPr>
          <w:rFonts w:eastAsia="Times New Roman"/>
          <w:szCs w:val="24"/>
        </w:rPr>
        <w:t>ο</w:t>
      </w:r>
      <w:r w:rsidRPr="00BF0FE9">
        <w:rPr>
          <w:rFonts w:eastAsia="Times New Roman"/>
          <w:szCs w:val="24"/>
        </w:rPr>
        <w:t xml:space="preserve"> επαγγελματίες της πολιτικής </w:t>
      </w:r>
      <w:r>
        <w:rPr>
          <w:rFonts w:eastAsia="Times New Roman"/>
          <w:szCs w:val="24"/>
        </w:rPr>
        <w:t>-</w:t>
      </w:r>
      <w:r w:rsidRPr="00BF0FE9">
        <w:rPr>
          <w:rFonts w:eastAsia="Times New Roman"/>
          <w:szCs w:val="24"/>
        </w:rPr>
        <w:t xml:space="preserve">εμείς </w:t>
      </w:r>
      <w:r>
        <w:rPr>
          <w:rFonts w:eastAsia="Times New Roman"/>
          <w:szCs w:val="24"/>
        </w:rPr>
        <w:t>ερασιτέχνες- τέτοιες μέρες πριν από</w:t>
      </w:r>
      <w:r w:rsidRPr="00BF0FE9">
        <w:rPr>
          <w:rFonts w:eastAsia="Times New Roman"/>
          <w:szCs w:val="24"/>
        </w:rPr>
        <w:t xml:space="preserve"> πέντε χρόνια ζητούσαν ακόμα πιστοποιητικά βιωσιμότητας</w:t>
      </w:r>
      <w:r>
        <w:rPr>
          <w:rFonts w:eastAsia="Times New Roman"/>
          <w:szCs w:val="24"/>
        </w:rPr>
        <w:t>. Και ήρθαμε εμείς,</w:t>
      </w:r>
      <w:r w:rsidRPr="00BF0FE9">
        <w:rPr>
          <w:rFonts w:eastAsia="Times New Roman"/>
          <w:szCs w:val="24"/>
        </w:rPr>
        <w:t xml:space="preserve"> που δεν ξέραμε </w:t>
      </w:r>
      <w:r>
        <w:rPr>
          <w:rFonts w:eastAsia="Times New Roman"/>
          <w:szCs w:val="24"/>
        </w:rPr>
        <w:t xml:space="preserve">να </w:t>
      </w:r>
      <w:r w:rsidRPr="00BF0FE9">
        <w:rPr>
          <w:rFonts w:eastAsia="Times New Roman"/>
          <w:szCs w:val="24"/>
        </w:rPr>
        <w:t>κυβερνάμε</w:t>
      </w:r>
      <w:r>
        <w:rPr>
          <w:rFonts w:eastAsia="Times New Roman"/>
          <w:szCs w:val="24"/>
        </w:rPr>
        <w:t xml:space="preserve">, που δεν ξέραμε </w:t>
      </w:r>
      <w:r w:rsidRPr="00BF0FE9">
        <w:rPr>
          <w:rFonts w:eastAsia="Times New Roman"/>
          <w:szCs w:val="24"/>
        </w:rPr>
        <w:t>τους ευρωπαϊκούς θεσμούς</w:t>
      </w:r>
      <w:r>
        <w:rPr>
          <w:rFonts w:eastAsia="Times New Roman"/>
          <w:szCs w:val="24"/>
        </w:rPr>
        <w:t>, που δεν γνωρίζαμε</w:t>
      </w:r>
      <w:r w:rsidRPr="00BF0FE9">
        <w:rPr>
          <w:rFonts w:eastAsia="Times New Roman"/>
          <w:szCs w:val="24"/>
        </w:rPr>
        <w:t xml:space="preserve"> πώς να διαπραγματευτούμε</w:t>
      </w:r>
      <w:r>
        <w:rPr>
          <w:rFonts w:eastAsia="Times New Roman"/>
          <w:szCs w:val="24"/>
        </w:rPr>
        <w:t>,</w:t>
      </w:r>
      <w:r w:rsidRPr="00BF0FE9">
        <w:rPr>
          <w:rFonts w:eastAsia="Times New Roman"/>
          <w:szCs w:val="24"/>
        </w:rPr>
        <w:t xml:space="preserve"> αλλά </w:t>
      </w:r>
      <w:r>
        <w:rPr>
          <w:rFonts w:eastAsia="Times New Roman"/>
          <w:szCs w:val="24"/>
        </w:rPr>
        <w:t xml:space="preserve">καταφέραμε -και αυτό είναι κοινή διαπίστωση σε όλη την </w:t>
      </w:r>
      <w:r w:rsidRPr="00BF0FE9">
        <w:rPr>
          <w:rFonts w:eastAsia="Times New Roman"/>
          <w:szCs w:val="24"/>
        </w:rPr>
        <w:t xml:space="preserve">Ευρώπη </w:t>
      </w:r>
      <w:r>
        <w:rPr>
          <w:rFonts w:eastAsia="Times New Roman"/>
          <w:szCs w:val="24"/>
        </w:rPr>
        <w:t>σ</w:t>
      </w:r>
      <w:r w:rsidRPr="00BF0FE9">
        <w:rPr>
          <w:rFonts w:eastAsia="Times New Roman"/>
          <w:szCs w:val="24"/>
        </w:rPr>
        <w:t>ήμερα</w:t>
      </w:r>
      <w:r>
        <w:rPr>
          <w:rFonts w:eastAsia="Times New Roman"/>
          <w:szCs w:val="24"/>
        </w:rPr>
        <w:t>-</w:t>
      </w:r>
      <w:r w:rsidRPr="00BF0FE9">
        <w:rPr>
          <w:rFonts w:eastAsia="Times New Roman"/>
          <w:szCs w:val="24"/>
        </w:rPr>
        <w:t xml:space="preserve"> τους καλύτερους δυνατούς όρους </w:t>
      </w:r>
      <w:r>
        <w:rPr>
          <w:rFonts w:eastAsia="Times New Roman"/>
          <w:szCs w:val="24"/>
        </w:rPr>
        <w:t>για την ελληνική οικονομία και την ελληνική κοινωνία.</w:t>
      </w:r>
    </w:p>
    <w:p w14:paraId="06452CC8" w14:textId="77777777" w:rsidR="00C04CE1" w:rsidRDefault="00722F08">
      <w:pPr>
        <w:spacing w:line="600" w:lineRule="auto"/>
        <w:ind w:firstLine="720"/>
        <w:jc w:val="both"/>
        <w:rPr>
          <w:rFonts w:eastAsia="Times New Roman"/>
          <w:szCs w:val="24"/>
        </w:rPr>
      </w:pPr>
      <w:r>
        <w:rPr>
          <w:rFonts w:eastAsia="Times New Roman"/>
          <w:szCs w:val="24"/>
        </w:rPr>
        <w:t xml:space="preserve">Σήμερα, έχουμε </w:t>
      </w:r>
      <w:r w:rsidRPr="00BF0FE9">
        <w:rPr>
          <w:rFonts w:eastAsia="Times New Roman"/>
          <w:szCs w:val="24"/>
        </w:rPr>
        <w:t>εξασφαλί</w:t>
      </w:r>
      <w:r>
        <w:rPr>
          <w:rFonts w:eastAsia="Times New Roman"/>
          <w:szCs w:val="24"/>
        </w:rPr>
        <w:t>σ</w:t>
      </w:r>
      <w:r w:rsidRPr="00BF0FE9">
        <w:rPr>
          <w:rFonts w:eastAsia="Times New Roman"/>
          <w:szCs w:val="24"/>
        </w:rPr>
        <w:t xml:space="preserve">ει πλήρως </w:t>
      </w:r>
      <w:r>
        <w:rPr>
          <w:rFonts w:eastAsia="Times New Roman"/>
          <w:szCs w:val="24"/>
        </w:rPr>
        <w:t xml:space="preserve">τις χρηματοδοτικές </w:t>
      </w:r>
      <w:r w:rsidRPr="00BF0FE9">
        <w:rPr>
          <w:rFonts w:eastAsia="Times New Roman"/>
          <w:szCs w:val="24"/>
        </w:rPr>
        <w:t>ανάγκες της χώρας μέχρι το 2020</w:t>
      </w:r>
      <w:r>
        <w:rPr>
          <w:rFonts w:eastAsia="Times New Roman"/>
          <w:szCs w:val="24"/>
        </w:rPr>
        <w:t>,</w:t>
      </w:r>
      <w:r w:rsidRPr="00BF0FE9">
        <w:rPr>
          <w:rFonts w:eastAsia="Times New Roman"/>
          <w:szCs w:val="24"/>
        </w:rPr>
        <w:t xml:space="preserve"> με το μαξιλάρι ρευστότητας του ESM</w:t>
      </w:r>
      <w:r>
        <w:rPr>
          <w:rFonts w:eastAsia="Times New Roman"/>
          <w:szCs w:val="24"/>
        </w:rPr>
        <w:t>, αλλά</w:t>
      </w:r>
      <w:r w:rsidRPr="00BF0FE9">
        <w:rPr>
          <w:rFonts w:eastAsia="Times New Roman"/>
          <w:szCs w:val="24"/>
        </w:rPr>
        <w:t xml:space="preserve"> και να επαναφέρουμε το επίπεδο των επιτοκίων δανεισμού στα προ κρίσης επίπεδα</w:t>
      </w:r>
      <w:r>
        <w:rPr>
          <w:rFonts w:eastAsia="Times New Roman"/>
          <w:szCs w:val="24"/>
        </w:rPr>
        <w:t>.</w:t>
      </w:r>
      <w:r w:rsidRPr="00BF0FE9">
        <w:rPr>
          <w:rFonts w:eastAsia="Times New Roman"/>
          <w:szCs w:val="24"/>
        </w:rPr>
        <w:t xml:space="preserve"> </w:t>
      </w:r>
    </w:p>
    <w:p w14:paraId="06452CC9" w14:textId="77777777" w:rsidR="00C04CE1" w:rsidRDefault="00722F08">
      <w:pPr>
        <w:spacing w:line="600" w:lineRule="auto"/>
        <w:ind w:firstLine="720"/>
        <w:jc w:val="both"/>
        <w:rPr>
          <w:rFonts w:eastAsia="Times New Roman"/>
          <w:szCs w:val="24"/>
        </w:rPr>
      </w:pPr>
      <w:r>
        <w:rPr>
          <w:rFonts w:eastAsia="Times New Roman"/>
          <w:szCs w:val="24"/>
        </w:rPr>
        <w:t>Τ</w:t>
      </w:r>
      <w:r w:rsidRPr="00BF0FE9">
        <w:rPr>
          <w:rFonts w:eastAsia="Times New Roman"/>
          <w:szCs w:val="24"/>
        </w:rPr>
        <w:t>ο σημαντικότερο</w:t>
      </w:r>
      <w:r>
        <w:rPr>
          <w:rFonts w:eastAsia="Times New Roman"/>
          <w:szCs w:val="24"/>
        </w:rPr>
        <w:t>,</w:t>
      </w:r>
      <w:r w:rsidRPr="00BF0FE9">
        <w:rPr>
          <w:rFonts w:eastAsia="Times New Roman"/>
          <w:szCs w:val="24"/>
        </w:rPr>
        <w:t xml:space="preserve"> </w:t>
      </w:r>
      <w:r>
        <w:rPr>
          <w:rFonts w:eastAsia="Times New Roman"/>
          <w:szCs w:val="24"/>
        </w:rPr>
        <w:t>όμως, που πολλοί δεν στέκονται σε αυτό, -</w:t>
      </w:r>
      <w:r w:rsidRPr="00BF0FE9">
        <w:rPr>
          <w:rFonts w:eastAsia="Times New Roman"/>
          <w:szCs w:val="24"/>
        </w:rPr>
        <w:t xml:space="preserve">εγώ </w:t>
      </w:r>
      <w:r>
        <w:rPr>
          <w:rFonts w:eastAsia="Times New Roman"/>
          <w:szCs w:val="24"/>
        </w:rPr>
        <w:t>στέκομαι</w:t>
      </w:r>
      <w:r w:rsidRPr="00BF0FE9">
        <w:rPr>
          <w:rFonts w:eastAsia="Times New Roman"/>
          <w:szCs w:val="24"/>
        </w:rPr>
        <w:t xml:space="preserve"> διαρκώς </w:t>
      </w:r>
      <w:r>
        <w:rPr>
          <w:rFonts w:eastAsia="Times New Roman"/>
          <w:szCs w:val="24"/>
        </w:rPr>
        <w:t xml:space="preserve">σε </w:t>
      </w:r>
      <w:r w:rsidRPr="00BF0FE9">
        <w:rPr>
          <w:rFonts w:eastAsia="Times New Roman"/>
          <w:szCs w:val="24"/>
        </w:rPr>
        <w:t>αυτό</w:t>
      </w:r>
      <w:r>
        <w:rPr>
          <w:rFonts w:eastAsia="Times New Roman"/>
          <w:szCs w:val="24"/>
        </w:rPr>
        <w:t>- είναι ότι</w:t>
      </w:r>
      <w:r w:rsidRPr="00BF0FE9">
        <w:rPr>
          <w:rFonts w:eastAsia="Times New Roman"/>
          <w:szCs w:val="24"/>
        </w:rPr>
        <w:t xml:space="preserve"> όλα αυτά τα πετύχαμε με το λιγότερο δυνατό κόστος </w:t>
      </w:r>
      <w:r>
        <w:rPr>
          <w:rFonts w:eastAsia="Times New Roman"/>
          <w:szCs w:val="24"/>
        </w:rPr>
        <w:t>α</w:t>
      </w:r>
      <w:r w:rsidRPr="00BF0FE9">
        <w:rPr>
          <w:rFonts w:eastAsia="Times New Roman"/>
          <w:szCs w:val="24"/>
        </w:rPr>
        <w:t>πέναντι στην κοινωνία και στους πιο ευάλωτους</w:t>
      </w:r>
      <w:r>
        <w:rPr>
          <w:rFonts w:eastAsia="Times New Roman"/>
          <w:szCs w:val="24"/>
        </w:rPr>
        <w:t xml:space="preserve">, </w:t>
      </w:r>
      <w:r w:rsidRPr="00BF0FE9">
        <w:rPr>
          <w:rFonts w:eastAsia="Times New Roman"/>
          <w:szCs w:val="24"/>
        </w:rPr>
        <w:t>όλα αυτά τα πετύχαμε κρατώντας την κοινωνία όρθια</w:t>
      </w:r>
      <w:r>
        <w:rPr>
          <w:rFonts w:eastAsia="Times New Roman"/>
          <w:szCs w:val="24"/>
        </w:rPr>
        <w:t>. Γιατί ξ</w:t>
      </w:r>
      <w:r w:rsidRPr="00BF0FE9">
        <w:rPr>
          <w:rFonts w:eastAsia="Times New Roman"/>
          <w:szCs w:val="24"/>
        </w:rPr>
        <w:t xml:space="preserve">έρετε πάρα πολύ καλά </w:t>
      </w:r>
      <w:r>
        <w:rPr>
          <w:rFonts w:eastAsia="Times New Roman"/>
          <w:szCs w:val="24"/>
        </w:rPr>
        <w:t>ότι το</w:t>
      </w:r>
      <w:r w:rsidRPr="00BF0FE9">
        <w:rPr>
          <w:rFonts w:eastAsia="Times New Roman"/>
          <w:szCs w:val="24"/>
        </w:rPr>
        <w:t xml:space="preserve"> δικό μας μέλημα </w:t>
      </w:r>
      <w:r w:rsidRPr="00BF0FE9">
        <w:rPr>
          <w:rFonts w:eastAsia="Times New Roman"/>
          <w:szCs w:val="24"/>
        </w:rPr>
        <w:lastRenderedPageBreak/>
        <w:t xml:space="preserve">δεν ήταν μόνο να βγούμε από </w:t>
      </w:r>
      <w:r>
        <w:rPr>
          <w:rFonts w:eastAsia="Times New Roman"/>
          <w:szCs w:val="24"/>
        </w:rPr>
        <w:t xml:space="preserve">τα </w:t>
      </w:r>
      <w:r w:rsidRPr="00BF0FE9">
        <w:rPr>
          <w:rFonts w:eastAsia="Times New Roman"/>
          <w:szCs w:val="24"/>
        </w:rPr>
        <w:t>προγράμματα</w:t>
      </w:r>
      <w:r>
        <w:rPr>
          <w:rFonts w:eastAsia="Times New Roman"/>
          <w:szCs w:val="24"/>
        </w:rPr>
        <w:t>, αλλά να</w:t>
      </w:r>
      <w:r w:rsidRPr="00BF0FE9">
        <w:rPr>
          <w:rFonts w:eastAsia="Times New Roman"/>
          <w:szCs w:val="24"/>
        </w:rPr>
        <w:t xml:space="preserve"> </w:t>
      </w:r>
      <w:r>
        <w:rPr>
          <w:rFonts w:eastAsia="Times New Roman"/>
          <w:szCs w:val="24"/>
        </w:rPr>
        <w:t>θέ</w:t>
      </w:r>
      <w:r w:rsidRPr="00BF0FE9">
        <w:rPr>
          <w:rFonts w:eastAsia="Times New Roman"/>
          <w:szCs w:val="24"/>
        </w:rPr>
        <w:t>σουμε την κοινωνική πλειοψηφία</w:t>
      </w:r>
      <w:r>
        <w:rPr>
          <w:rFonts w:eastAsia="Times New Roman"/>
          <w:szCs w:val="24"/>
        </w:rPr>
        <w:t>,</w:t>
      </w:r>
      <w:r w:rsidRPr="00BF0FE9">
        <w:rPr>
          <w:rFonts w:eastAsia="Times New Roman"/>
          <w:szCs w:val="24"/>
        </w:rPr>
        <w:t xml:space="preserve"> που επλήγ</w:t>
      </w:r>
      <w:r>
        <w:rPr>
          <w:rFonts w:eastAsia="Times New Roman"/>
          <w:szCs w:val="24"/>
        </w:rPr>
        <w:t>η</w:t>
      </w:r>
      <w:r w:rsidRPr="00BF0FE9">
        <w:rPr>
          <w:rFonts w:eastAsia="Times New Roman"/>
          <w:szCs w:val="24"/>
        </w:rPr>
        <w:t xml:space="preserve"> από τα προγράμματα αυτά</w:t>
      </w:r>
      <w:r>
        <w:rPr>
          <w:rFonts w:eastAsia="Times New Roman"/>
          <w:szCs w:val="24"/>
        </w:rPr>
        <w:t xml:space="preserve">, στο επίκεντρο της προσοχή μας. Και </w:t>
      </w:r>
      <w:r w:rsidRPr="00BF0FE9">
        <w:rPr>
          <w:rFonts w:eastAsia="Times New Roman"/>
          <w:szCs w:val="24"/>
        </w:rPr>
        <w:t>αυτό κάναμε όλο αυτό το διάστημα</w:t>
      </w:r>
      <w:r>
        <w:rPr>
          <w:rFonts w:eastAsia="Times New Roman"/>
          <w:szCs w:val="24"/>
        </w:rPr>
        <w:t>,</w:t>
      </w:r>
      <w:r w:rsidRPr="00BF0FE9">
        <w:rPr>
          <w:rFonts w:eastAsia="Times New Roman"/>
          <w:szCs w:val="24"/>
        </w:rPr>
        <w:t xml:space="preserve"> </w:t>
      </w:r>
      <w:r>
        <w:rPr>
          <w:rFonts w:eastAsia="Times New Roman"/>
          <w:szCs w:val="24"/>
        </w:rPr>
        <w:t>π</w:t>
      </w:r>
      <w:r w:rsidRPr="00BF0FE9">
        <w:rPr>
          <w:rFonts w:eastAsia="Times New Roman"/>
          <w:szCs w:val="24"/>
        </w:rPr>
        <w:t>αρά τις δυσκολίες</w:t>
      </w:r>
      <w:r>
        <w:rPr>
          <w:rFonts w:eastAsia="Times New Roman"/>
          <w:szCs w:val="24"/>
        </w:rPr>
        <w:t xml:space="preserve">. </w:t>
      </w:r>
    </w:p>
    <w:p w14:paraId="06452CCA" w14:textId="77777777" w:rsidR="00C04CE1" w:rsidRDefault="00722F08">
      <w:pPr>
        <w:spacing w:line="600" w:lineRule="auto"/>
        <w:ind w:firstLine="720"/>
        <w:jc w:val="both"/>
        <w:rPr>
          <w:rFonts w:eastAsia="Times New Roman"/>
          <w:szCs w:val="24"/>
        </w:rPr>
      </w:pPr>
      <w:r>
        <w:rPr>
          <w:rFonts w:eastAsia="Times New Roman"/>
          <w:szCs w:val="24"/>
        </w:rPr>
        <w:t xml:space="preserve">Το πρώτο εξάμηνο είχαμε </w:t>
      </w:r>
      <w:r w:rsidRPr="00BF0FE9">
        <w:rPr>
          <w:rFonts w:eastAsia="Times New Roman"/>
          <w:szCs w:val="24"/>
        </w:rPr>
        <w:t xml:space="preserve">τις διευκολύνσεις </w:t>
      </w:r>
      <w:r>
        <w:rPr>
          <w:rFonts w:eastAsia="Times New Roman"/>
          <w:szCs w:val="24"/>
        </w:rPr>
        <w:t xml:space="preserve">των εκατό δόσεων, τα προγράμματα για την </w:t>
      </w:r>
      <w:r w:rsidRPr="00BF0FE9">
        <w:rPr>
          <w:rFonts w:eastAsia="Times New Roman"/>
          <w:szCs w:val="24"/>
        </w:rPr>
        <w:t>ανθρωπιστική κρίση</w:t>
      </w:r>
      <w:r>
        <w:rPr>
          <w:rFonts w:eastAsia="Times New Roman"/>
          <w:szCs w:val="24"/>
        </w:rPr>
        <w:t>,</w:t>
      </w:r>
      <w:r w:rsidRPr="00BF0FE9">
        <w:rPr>
          <w:rFonts w:eastAsia="Times New Roman"/>
          <w:szCs w:val="24"/>
        </w:rPr>
        <w:t xml:space="preserve"> </w:t>
      </w:r>
      <w:r>
        <w:rPr>
          <w:rFonts w:eastAsia="Times New Roman"/>
          <w:szCs w:val="24"/>
        </w:rPr>
        <w:t>την</w:t>
      </w:r>
      <w:r w:rsidRPr="00BF0FE9">
        <w:rPr>
          <w:rFonts w:eastAsia="Times New Roman"/>
          <w:szCs w:val="24"/>
        </w:rPr>
        <w:t xml:space="preserve"> προστασία της κατοικίας</w:t>
      </w:r>
      <w:r>
        <w:rPr>
          <w:rFonts w:eastAsia="Times New Roman"/>
          <w:szCs w:val="24"/>
        </w:rPr>
        <w:t>, το Κοινωνικό</w:t>
      </w:r>
      <w:r w:rsidRPr="00BF0FE9">
        <w:rPr>
          <w:rFonts w:eastAsia="Times New Roman"/>
          <w:szCs w:val="24"/>
        </w:rPr>
        <w:t xml:space="preserve"> </w:t>
      </w:r>
      <w:r>
        <w:rPr>
          <w:rFonts w:eastAsia="Times New Roman"/>
          <w:szCs w:val="24"/>
        </w:rPr>
        <w:t>Ε</w:t>
      </w:r>
      <w:r w:rsidRPr="00BF0FE9">
        <w:rPr>
          <w:rFonts w:eastAsia="Times New Roman"/>
          <w:szCs w:val="24"/>
        </w:rPr>
        <w:t>ι</w:t>
      </w:r>
      <w:r>
        <w:rPr>
          <w:rFonts w:eastAsia="Times New Roman"/>
          <w:szCs w:val="24"/>
        </w:rPr>
        <w:t>σ</w:t>
      </w:r>
      <w:r w:rsidRPr="00BF0FE9">
        <w:rPr>
          <w:rFonts w:eastAsia="Times New Roman"/>
          <w:szCs w:val="24"/>
        </w:rPr>
        <w:t xml:space="preserve">όδημα </w:t>
      </w:r>
      <w:r>
        <w:rPr>
          <w:rFonts w:eastAsia="Times New Roman"/>
          <w:szCs w:val="24"/>
        </w:rPr>
        <w:t>Α</w:t>
      </w:r>
      <w:r w:rsidRPr="00BF0FE9">
        <w:rPr>
          <w:rFonts w:eastAsia="Times New Roman"/>
          <w:szCs w:val="24"/>
        </w:rPr>
        <w:t>λληλεγγύης</w:t>
      </w:r>
      <w:r>
        <w:rPr>
          <w:rFonts w:eastAsia="Times New Roman"/>
          <w:szCs w:val="24"/>
        </w:rPr>
        <w:t xml:space="preserve">, αργότερα, με </w:t>
      </w:r>
      <w:r w:rsidRPr="00BF0FE9">
        <w:rPr>
          <w:rFonts w:eastAsia="Times New Roman"/>
          <w:szCs w:val="24"/>
        </w:rPr>
        <w:t xml:space="preserve">την </w:t>
      </w:r>
      <w:proofErr w:type="spellStart"/>
      <w:r>
        <w:rPr>
          <w:rFonts w:eastAsia="Times New Roman"/>
          <w:szCs w:val="24"/>
        </w:rPr>
        <w:t>επαναρύθμιση</w:t>
      </w:r>
      <w:proofErr w:type="spellEnd"/>
      <w:r>
        <w:rPr>
          <w:rFonts w:eastAsia="Times New Roman"/>
          <w:szCs w:val="24"/>
        </w:rPr>
        <w:t xml:space="preserve"> </w:t>
      </w:r>
      <w:r w:rsidRPr="00BF0FE9">
        <w:rPr>
          <w:rFonts w:eastAsia="Times New Roman"/>
          <w:szCs w:val="24"/>
        </w:rPr>
        <w:t>της αγοράς εργασίας</w:t>
      </w:r>
      <w:r>
        <w:rPr>
          <w:rFonts w:eastAsia="Times New Roman"/>
          <w:szCs w:val="24"/>
        </w:rPr>
        <w:t>,</w:t>
      </w:r>
      <w:r w:rsidRPr="00BF0FE9">
        <w:rPr>
          <w:rFonts w:eastAsia="Times New Roman"/>
          <w:szCs w:val="24"/>
        </w:rPr>
        <w:t xml:space="preserve"> την επαναφορά των συλλογικών διαπραγματεύσεων</w:t>
      </w:r>
      <w:r>
        <w:rPr>
          <w:rFonts w:eastAsia="Times New Roman"/>
          <w:szCs w:val="24"/>
        </w:rPr>
        <w:t>,</w:t>
      </w:r>
      <w:r w:rsidRPr="00BF0FE9">
        <w:rPr>
          <w:rFonts w:eastAsia="Times New Roman"/>
          <w:szCs w:val="24"/>
        </w:rPr>
        <w:t xml:space="preserve"> το χτύπημα της μαύρης και αδήλωτης </w:t>
      </w:r>
      <w:r>
        <w:rPr>
          <w:rFonts w:eastAsia="Times New Roman"/>
          <w:szCs w:val="24"/>
        </w:rPr>
        <w:t>ε</w:t>
      </w:r>
      <w:r w:rsidRPr="00BF0FE9">
        <w:rPr>
          <w:rFonts w:eastAsia="Times New Roman"/>
          <w:szCs w:val="24"/>
        </w:rPr>
        <w:t>ργασίας</w:t>
      </w:r>
      <w:r>
        <w:rPr>
          <w:rFonts w:eastAsia="Times New Roman"/>
          <w:szCs w:val="24"/>
        </w:rPr>
        <w:t>, την αποκατάσταση</w:t>
      </w:r>
      <w:r w:rsidRPr="00BF0FE9">
        <w:rPr>
          <w:rFonts w:eastAsia="Times New Roman"/>
          <w:szCs w:val="24"/>
        </w:rPr>
        <w:t xml:space="preserve"> των απολυμένων του </w:t>
      </w:r>
      <w:r>
        <w:rPr>
          <w:rFonts w:eastAsia="Times New Roman"/>
          <w:szCs w:val="24"/>
        </w:rPr>
        <w:t>δ</w:t>
      </w:r>
      <w:r w:rsidRPr="00BF0FE9">
        <w:rPr>
          <w:rFonts w:eastAsia="Times New Roman"/>
          <w:szCs w:val="24"/>
        </w:rPr>
        <w:t>εύτερου μνημονίου</w:t>
      </w:r>
      <w:r>
        <w:rPr>
          <w:rFonts w:eastAsia="Times New Roman"/>
          <w:szCs w:val="24"/>
        </w:rPr>
        <w:t>,</w:t>
      </w:r>
      <w:r w:rsidRPr="00BF0FE9">
        <w:rPr>
          <w:rFonts w:eastAsia="Times New Roman"/>
          <w:szCs w:val="24"/>
        </w:rPr>
        <w:t xml:space="preserve"> τη στήριξη </w:t>
      </w:r>
      <w:r>
        <w:rPr>
          <w:rFonts w:eastAsia="Times New Roman"/>
          <w:szCs w:val="24"/>
        </w:rPr>
        <w:t>του Εθνικού</w:t>
      </w:r>
      <w:r w:rsidRPr="00BF0FE9">
        <w:rPr>
          <w:rFonts w:eastAsia="Times New Roman"/>
          <w:szCs w:val="24"/>
        </w:rPr>
        <w:t xml:space="preserve"> </w:t>
      </w:r>
      <w:r>
        <w:rPr>
          <w:rFonts w:eastAsia="Times New Roman"/>
          <w:szCs w:val="24"/>
        </w:rPr>
        <w:t>Σ</w:t>
      </w:r>
      <w:r w:rsidRPr="00BF0FE9">
        <w:rPr>
          <w:rFonts w:eastAsia="Times New Roman"/>
          <w:szCs w:val="24"/>
        </w:rPr>
        <w:t xml:space="preserve">υστήματος </w:t>
      </w:r>
      <w:r>
        <w:rPr>
          <w:rFonts w:eastAsia="Times New Roman"/>
          <w:szCs w:val="24"/>
        </w:rPr>
        <w:t>Υ</w:t>
      </w:r>
      <w:r w:rsidRPr="00BF0FE9">
        <w:rPr>
          <w:rFonts w:eastAsia="Times New Roman"/>
          <w:szCs w:val="24"/>
        </w:rPr>
        <w:t>γείας</w:t>
      </w:r>
      <w:r>
        <w:rPr>
          <w:rFonts w:eastAsia="Times New Roman"/>
          <w:szCs w:val="24"/>
        </w:rPr>
        <w:t xml:space="preserve"> με προσλήψεις</w:t>
      </w:r>
      <w:r w:rsidRPr="00BF0FE9">
        <w:rPr>
          <w:rFonts w:eastAsia="Times New Roman"/>
          <w:szCs w:val="24"/>
        </w:rPr>
        <w:t xml:space="preserve"> γιατρών και νοσηλευτικού προσωπικού και ενίσχυση των </w:t>
      </w:r>
      <w:r>
        <w:rPr>
          <w:rFonts w:eastAsia="Times New Roman"/>
          <w:szCs w:val="24"/>
        </w:rPr>
        <w:t>υ</w:t>
      </w:r>
      <w:r w:rsidRPr="00BF0FE9">
        <w:rPr>
          <w:rFonts w:eastAsia="Times New Roman"/>
          <w:szCs w:val="24"/>
        </w:rPr>
        <w:t>ποδομών</w:t>
      </w:r>
      <w:r>
        <w:rPr>
          <w:rFonts w:eastAsia="Times New Roman"/>
          <w:szCs w:val="24"/>
        </w:rPr>
        <w:t xml:space="preserve">, τη θεσμοθέτηση της καθολικής </w:t>
      </w:r>
      <w:r w:rsidRPr="00BF0FE9">
        <w:rPr>
          <w:rFonts w:eastAsia="Times New Roman"/>
          <w:szCs w:val="24"/>
        </w:rPr>
        <w:t>πρόσβασης των ανασφάλιστων στα δημόσια νοσοκομεία</w:t>
      </w:r>
      <w:r>
        <w:rPr>
          <w:rFonts w:eastAsia="Times New Roman"/>
          <w:szCs w:val="24"/>
        </w:rPr>
        <w:t>.</w:t>
      </w:r>
    </w:p>
    <w:p w14:paraId="06452CCB" w14:textId="77777777" w:rsidR="00C04CE1" w:rsidRDefault="00722F08">
      <w:pPr>
        <w:spacing w:line="600" w:lineRule="auto"/>
        <w:ind w:firstLine="720"/>
        <w:jc w:val="both"/>
        <w:rPr>
          <w:rFonts w:eastAsia="Times New Roman"/>
          <w:szCs w:val="24"/>
        </w:rPr>
      </w:pPr>
      <w:r>
        <w:rPr>
          <w:rFonts w:eastAsia="Times New Roman"/>
          <w:szCs w:val="24"/>
        </w:rPr>
        <w:t>Επίσης, έγινε η ρύθμιση</w:t>
      </w:r>
      <w:r w:rsidRPr="00BF0FE9">
        <w:rPr>
          <w:rFonts w:eastAsia="Times New Roman"/>
          <w:szCs w:val="24"/>
        </w:rPr>
        <w:t xml:space="preserve"> το</w:t>
      </w:r>
      <w:r>
        <w:rPr>
          <w:rFonts w:eastAsia="Times New Roman"/>
          <w:szCs w:val="24"/>
        </w:rPr>
        <w:t>υ</w:t>
      </w:r>
      <w:r w:rsidRPr="00BF0FE9">
        <w:rPr>
          <w:rFonts w:eastAsia="Times New Roman"/>
          <w:szCs w:val="24"/>
        </w:rPr>
        <w:t xml:space="preserve"> ραδιοτηλεοπτικού τοπίου για πρώτη φορά μετά από </w:t>
      </w:r>
      <w:r>
        <w:rPr>
          <w:rFonts w:eastAsia="Times New Roman"/>
          <w:szCs w:val="24"/>
        </w:rPr>
        <w:t>τριάντα</w:t>
      </w:r>
      <w:r w:rsidRPr="00BF0FE9">
        <w:rPr>
          <w:rFonts w:eastAsia="Times New Roman"/>
          <w:szCs w:val="24"/>
        </w:rPr>
        <w:t xml:space="preserve"> χρόνια </w:t>
      </w:r>
      <w:r>
        <w:rPr>
          <w:rFonts w:eastAsia="Times New Roman"/>
          <w:szCs w:val="24"/>
        </w:rPr>
        <w:t xml:space="preserve">ασυδοσίας, αλλά υπάρχει και διαρκής προσπάθεια, ακόμα και από το υστέρημα, το περίσσευμα του δημόσιου προϋπολογισμού, κάθε φορά να στηρίζονται οι πιο αδύναμοι με κοινωνικά κριτήρια. Έχουμε τα κοινωνικά </w:t>
      </w:r>
      <w:r>
        <w:rPr>
          <w:rFonts w:eastAsia="Times New Roman"/>
          <w:szCs w:val="24"/>
        </w:rPr>
        <w:lastRenderedPageBreak/>
        <w:t xml:space="preserve">μερίσματα για τρία συνεχόμενα χρόνια που ξεπερνούν τα </w:t>
      </w:r>
      <w:r w:rsidRPr="00BF0FE9">
        <w:rPr>
          <w:rFonts w:eastAsia="Times New Roman"/>
          <w:szCs w:val="24"/>
        </w:rPr>
        <w:t>2,5 δισεκατομμύρια ευρώ</w:t>
      </w:r>
      <w:r>
        <w:rPr>
          <w:rFonts w:eastAsia="Times New Roman"/>
          <w:szCs w:val="24"/>
        </w:rPr>
        <w:t>,</w:t>
      </w:r>
      <w:r w:rsidRPr="00BF0FE9">
        <w:rPr>
          <w:rFonts w:eastAsia="Times New Roman"/>
          <w:szCs w:val="24"/>
        </w:rPr>
        <w:t xml:space="preserve"> που στήριξαν αυτούς που πραγματικά έχουν ανάγκη</w:t>
      </w:r>
      <w:r>
        <w:rPr>
          <w:rFonts w:eastAsia="Times New Roman"/>
          <w:szCs w:val="24"/>
        </w:rPr>
        <w:t>, αλλά και πρόσφατα</w:t>
      </w:r>
      <w:r w:rsidRPr="00BF0FE9">
        <w:rPr>
          <w:rFonts w:eastAsia="Times New Roman"/>
          <w:szCs w:val="24"/>
        </w:rPr>
        <w:t xml:space="preserve"> με την επιστροφή των αναδρομικών</w:t>
      </w:r>
      <w:r>
        <w:rPr>
          <w:rFonts w:eastAsia="Times New Roman"/>
          <w:szCs w:val="24"/>
        </w:rPr>
        <w:t xml:space="preserve"> σε επαγγελματίες, γιατρούς, πανεπιστημιακούς,</w:t>
      </w:r>
      <w:r w:rsidRPr="00BF0FE9">
        <w:rPr>
          <w:rFonts w:eastAsia="Times New Roman"/>
          <w:szCs w:val="24"/>
        </w:rPr>
        <w:t xml:space="preserve"> ένστολους</w:t>
      </w:r>
      <w:r>
        <w:rPr>
          <w:rFonts w:eastAsia="Times New Roman"/>
          <w:szCs w:val="24"/>
        </w:rPr>
        <w:t>,</w:t>
      </w:r>
      <w:r w:rsidRPr="00BF0FE9">
        <w:rPr>
          <w:rFonts w:eastAsia="Times New Roman"/>
          <w:szCs w:val="24"/>
        </w:rPr>
        <w:t xml:space="preserve"> δικαστικούς</w:t>
      </w:r>
      <w:r>
        <w:rPr>
          <w:rFonts w:eastAsia="Times New Roman"/>
          <w:szCs w:val="24"/>
        </w:rPr>
        <w:t>,</w:t>
      </w:r>
      <w:r w:rsidRPr="00BF0FE9">
        <w:rPr>
          <w:rFonts w:eastAsia="Times New Roman"/>
          <w:szCs w:val="24"/>
        </w:rPr>
        <w:t xml:space="preserve"> σε ό</w:t>
      </w:r>
      <w:r>
        <w:rPr>
          <w:rFonts w:eastAsia="Times New Roman"/>
          <w:szCs w:val="24"/>
        </w:rPr>
        <w:t>σ</w:t>
      </w:r>
      <w:r w:rsidRPr="00BF0FE9">
        <w:rPr>
          <w:rFonts w:eastAsia="Times New Roman"/>
          <w:szCs w:val="24"/>
        </w:rPr>
        <w:t xml:space="preserve">ους </w:t>
      </w:r>
      <w:r>
        <w:rPr>
          <w:rFonts w:eastAsia="Times New Roman"/>
          <w:szCs w:val="24"/>
        </w:rPr>
        <w:t>αδίκως</w:t>
      </w:r>
      <w:r w:rsidRPr="00BF0FE9">
        <w:rPr>
          <w:rFonts w:eastAsia="Times New Roman"/>
          <w:szCs w:val="24"/>
        </w:rPr>
        <w:t xml:space="preserve"> είχαν στερηθεί</w:t>
      </w:r>
      <w:r>
        <w:rPr>
          <w:rFonts w:eastAsia="Times New Roman"/>
          <w:szCs w:val="24"/>
        </w:rPr>
        <w:t xml:space="preserve">. </w:t>
      </w:r>
    </w:p>
    <w:p w14:paraId="06452CCC" w14:textId="77777777" w:rsidR="00C04CE1" w:rsidRDefault="00722F08">
      <w:pPr>
        <w:spacing w:line="600" w:lineRule="auto"/>
        <w:ind w:firstLine="720"/>
        <w:jc w:val="both"/>
        <w:rPr>
          <w:rFonts w:eastAsia="Times New Roman"/>
          <w:szCs w:val="24"/>
        </w:rPr>
      </w:pPr>
      <w:r>
        <w:rPr>
          <w:rFonts w:eastAsia="Times New Roman"/>
          <w:szCs w:val="24"/>
        </w:rPr>
        <w:t xml:space="preserve">Ακόμα, έχουμε </w:t>
      </w:r>
      <w:r w:rsidRPr="00BF0FE9">
        <w:rPr>
          <w:rFonts w:eastAsia="Times New Roman"/>
          <w:szCs w:val="24"/>
        </w:rPr>
        <w:t xml:space="preserve">ενίσχυση </w:t>
      </w:r>
      <w:r>
        <w:rPr>
          <w:rFonts w:eastAsia="Times New Roman"/>
          <w:szCs w:val="24"/>
        </w:rPr>
        <w:t xml:space="preserve">της </w:t>
      </w:r>
      <w:r w:rsidRPr="00BF0FE9">
        <w:rPr>
          <w:rFonts w:eastAsia="Times New Roman"/>
          <w:szCs w:val="24"/>
        </w:rPr>
        <w:t>εκπαίδευσης και της έρευνας</w:t>
      </w:r>
      <w:r>
        <w:rPr>
          <w:rFonts w:eastAsia="Times New Roman"/>
          <w:szCs w:val="24"/>
        </w:rPr>
        <w:t xml:space="preserve">, αλλά και </w:t>
      </w:r>
      <w:r w:rsidRPr="00BF0FE9">
        <w:rPr>
          <w:rFonts w:eastAsia="Times New Roman"/>
          <w:szCs w:val="24"/>
        </w:rPr>
        <w:t>καθημερινό</w:t>
      </w:r>
      <w:r>
        <w:rPr>
          <w:rFonts w:eastAsia="Times New Roman"/>
          <w:szCs w:val="24"/>
        </w:rPr>
        <w:t>ς</w:t>
      </w:r>
      <w:r w:rsidRPr="00BF0FE9">
        <w:rPr>
          <w:rFonts w:eastAsia="Times New Roman"/>
          <w:szCs w:val="24"/>
        </w:rPr>
        <w:t xml:space="preserve"> αγώνα</w:t>
      </w:r>
      <w:r>
        <w:rPr>
          <w:rFonts w:eastAsia="Times New Roman"/>
          <w:szCs w:val="24"/>
        </w:rPr>
        <w:t xml:space="preserve">ς </w:t>
      </w:r>
      <w:r w:rsidRPr="00BF0FE9">
        <w:rPr>
          <w:rFonts w:eastAsia="Times New Roman"/>
          <w:szCs w:val="24"/>
        </w:rPr>
        <w:t xml:space="preserve">για την ενίσχυση της αξιοπιστίας της πολιτικής και των </w:t>
      </w:r>
      <w:r>
        <w:rPr>
          <w:rFonts w:eastAsia="Times New Roman"/>
          <w:szCs w:val="24"/>
        </w:rPr>
        <w:t>θ</w:t>
      </w:r>
      <w:r w:rsidRPr="00BF0FE9">
        <w:rPr>
          <w:rFonts w:eastAsia="Times New Roman"/>
          <w:szCs w:val="24"/>
        </w:rPr>
        <w:t>εσμών</w:t>
      </w:r>
      <w:r>
        <w:rPr>
          <w:rFonts w:eastAsia="Times New Roman"/>
          <w:szCs w:val="24"/>
        </w:rPr>
        <w:t>, -ν</w:t>
      </w:r>
      <w:r w:rsidRPr="00BF0FE9">
        <w:rPr>
          <w:rFonts w:eastAsia="Times New Roman"/>
          <w:szCs w:val="24"/>
        </w:rPr>
        <w:t xml:space="preserve">α μη μιλήσω μόνο </w:t>
      </w:r>
      <w:r>
        <w:rPr>
          <w:rFonts w:eastAsia="Times New Roman"/>
          <w:szCs w:val="24"/>
        </w:rPr>
        <w:t>για την ενίσχυση των κοινωνικά αδύναμων, γιατί</w:t>
      </w:r>
      <w:r w:rsidRPr="00BF0FE9">
        <w:rPr>
          <w:rFonts w:eastAsia="Times New Roman"/>
          <w:szCs w:val="24"/>
        </w:rPr>
        <w:t xml:space="preserve"> νομίζω ότι η κρίση δεν ήταν μόνο οικονομική</w:t>
      </w:r>
      <w:r>
        <w:rPr>
          <w:rFonts w:eastAsia="Times New Roman"/>
          <w:szCs w:val="24"/>
        </w:rPr>
        <w:t>,</w:t>
      </w:r>
      <w:r w:rsidRPr="00BF0FE9">
        <w:rPr>
          <w:rFonts w:eastAsia="Times New Roman"/>
          <w:szCs w:val="24"/>
        </w:rPr>
        <w:t xml:space="preserve"> αλλά και κρίση </w:t>
      </w:r>
      <w:r>
        <w:rPr>
          <w:rFonts w:eastAsia="Times New Roman"/>
          <w:szCs w:val="24"/>
        </w:rPr>
        <w:t>θ</w:t>
      </w:r>
      <w:r w:rsidRPr="00BF0FE9">
        <w:rPr>
          <w:rFonts w:eastAsia="Times New Roman"/>
          <w:szCs w:val="24"/>
        </w:rPr>
        <w:t xml:space="preserve">εσμών που βίωσε ο τόπος </w:t>
      </w:r>
      <w:r>
        <w:rPr>
          <w:rFonts w:eastAsia="Times New Roman"/>
          <w:szCs w:val="24"/>
        </w:rPr>
        <w:t xml:space="preserve">μας- καθώς και προσπάθεια να ανοίξει ο δρόμος </w:t>
      </w:r>
      <w:r w:rsidRPr="00BF0FE9">
        <w:rPr>
          <w:rFonts w:eastAsia="Times New Roman"/>
          <w:szCs w:val="24"/>
        </w:rPr>
        <w:t>για την καταπολέμηση της διαφθοράς</w:t>
      </w:r>
      <w:r>
        <w:rPr>
          <w:rFonts w:eastAsia="Times New Roman"/>
          <w:szCs w:val="24"/>
        </w:rPr>
        <w:t>,</w:t>
      </w:r>
      <w:r w:rsidRPr="00BF0FE9">
        <w:rPr>
          <w:rFonts w:eastAsia="Times New Roman"/>
          <w:szCs w:val="24"/>
        </w:rPr>
        <w:t xml:space="preserve"> της διαπλοκής</w:t>
      </w:r>
      <w:r>
        <w:rPr>
          <w:rFonts w:eastAsia="Times New Roman"/>
          <w:szCs w:val="24"/>
        </w:rPr>
        <w:t>,</w:t>
      </w:r>
      <w:r w:rsidRPr="00BF0FE9">
        <w:rPr>
          <w:rFonts w:eastAsia="Times New Roman"/>
          <w:szCs w:val="24"/>
        </w:rPr>
        <w:t xml:space="preserve"> να ανοίξει ο δρόμος για την αποκατάσταση της δικαιοσύνης</w:t>
      </w:r>
      <w:r>
        <w:rPr>
          <w:rFonts w:eastAsia="Times New Roman"/>
          <w:szCs w:val="24"/>
        </w:rPr>
        <w:t>.</w:t>
      </w:r>
    </w:p>
    <w:p w14:paraId="06452CCD" w14:textId="77777777" w:rsidR="00C04CE1" w:rsidRDefault="00722F08">
      <w:pPr>
        <w:spacing w:line="600" w:lineRule="auto"/>
        <w:ind w:firstLine="720"/>
        <w:jc w:val="both"/>
        <w:rPr>
          <w:rFonts w:eastAsia="Times New Roman"/>
          <w:szCs w:val="24"/>
        </w:rPr>
      </w:pPr>
      <w:r>
        <w:rPr>
          <w:rFonts w:eastAsia="Times New Roman"/>
          <w:szCs w:val="24"/>
        </w:rPr>
        <w:t>Θ</w:t>
      </w:r>
      <w:r w:rsidRPr="00BF0FE9">
        <w:rPr>
          <w:rFonts w:eastAsia="Times New Roman"/>
          <w:szCs w:val="24"/>
        </w:rPr>
        <w:t>α μπορούσα να πολλαπλασιάσω τα πεπραγμένα αυτής της Κυβέρνησης</w:t>
      </w:r>
      <w:r>
        <w:rPr>
          <w:rFonts w:eastAsia="Times New Roman"/>
          <w:szCs w:val="24"/>
        </w:rPr>
        <w:t>, αλλά θα σταθώ μόνο στο να πω ότι κάθε</w:t>
      </w:r>
      <w:r w:rsidRPr="00BF0FE9">
        <w:rPr>
          <w:rFonts w:eastAsia="Times New Roman"/>
          <w:szCs w:val="24"/>
        </w:rPr>
        <w:t xml:space="preserve"> στιγμή </w:t>
      </w:r>
      <w:r>
        <w:rPr>
          <w:rFonts w:eastAsia="Times New Roman"/>
          <w:szCs w:val="24"/>
        </w:rPr>
        <w:t>-</w:t>
      </w:r>
      <w:r w:rsidRPr="00BF0FE9">
        <w:rPr>
          <w:rFonts w:eastAsia="Times New Roman"/>
          <w:szCs w:val="24"/>
        </w:rPr>
        <w:t>και μέσα από πολύ μεγάλες δυσκολίες</w:t>
      </w:r>
      <w:r>
        <w:rPr>
          <w:rFonts w:eastAsia="Times New Roman"/>
          <w:szCs w:val="24"/>
        </w:rPr>
        <w:t>-</w:t>
      </w:r>
      <w:r w:rsidRPr="00BF0FE9">
        <w:rPr>
          <w:rFonts w:eastAsia="Times New Roman"/>
          <w:szCs w:val="24"/>
        </w:rPr>
        <w:t xml:space="preserve"> κινηθήκαμε με ένα</w:t>
      </w:r>
      <w:r>
        <w:rPr>
          <w:rFonts w:eastAsia="Times New Roman"/>
          <w:szCs w:val="24"/>
        </w:rPr>
        <w:t>ν</w:t>
      </w:r>
      <w:r w:rsidRPr="00BF0FE9">
        <w:rPr>
          <w:rFonts w:eastAsia="Times New Roman"/>
          <w:szCs w:val="24"/>
        </w:rPr>
        <w:t xml:space="preserve"> και μοναδικό στόχο</w:t>
      </w:r>
      <w:r>
        <w:rPr>
          <w:rFonts w:eastAsia="Times New Roman"/>
          <w:szCs w:val="24"/>
        </w:rPr>
        <w:t>,</w:t>
      </w:r>
      <w:r w:rsidRPr="00BF0FE9">
        <w:rPr>
          <w:rFonts w:eastAsia="Times New Roman"/>
          <w:szCs w:val="24"/>
        </w:rPr>
        <w:t xml:space="preserve"> με ένα</w:t>
      </w:r>
      <w:r>
        <w:rPr>
          <w:rFonts w:eastAsia="Times New Roman"/>
          <w:szCs w:val="24"/>
        </w:rPr>
        <w:t>ν</w:t>
      </w:r>
      <w:r w:rsidRPr="00BF0FE9">
        <w:rPr>
          <w:rFonts w:eastAsia="Times New Roman"/>
          <w:szCs w:val="24"/>
        </w:rPr>
        <w:t xml:space="preserve"> και μοναδικό γνώμονα</w:t>
      </w:r>
      <w:r>
        <w:rPr>
          <w:rFonts w:eastAsia="Times New Roman"/>
          <w:szCs w:val="24"/>
        </w:rPr>
        <w:t>: Να κρατήσουμε την</w:t>
      </w:r>
      <w:r w:rsidRPr="00BF0FE9">
        <w:rPr>
          <w:rFonts w:eastAsia="Times New Roman"/>
          <w:szCs w:val="24"/>
        </w:rPr>
        <w:t xml:space="preserve"> κοινωνία όρθια</w:t>
      </w:r>
      <w:r>
        <w:rPr>
          <w:rFonts w:eastAsia="Times New Roman"/>
          <w:szCs w:val="24"/>
        </w:rPr>
        <w:t>,</w:t>
      </w:r>
      <w:r w:rsidRPr="00BF0FE9">
        <w:rPr>
          <w:rFonts w:eastAsia="Times New Roman"/>
          <w:szCs w:val="24"/>
        </w:rPr>
        <w:t xml:space="preserve"> να αποκαταστήσουμε την εμπιστοσύνη των πολιτών στη δυνατότητα της πολιτικής να επιλύει </w:t>
      </w:r>
      <w:r w:rsidRPr="00BF0FE9">
        <w:rPr>
          <w:rFonts w:eastAsia="Times New Roman"/>
          <w:szCs w:val="24"/>
        </w:rPr>
        <w:lastRenderedPageBreak/>
        <w:t>προβλήματα με γνώμονα τα συμφέροντα των πολλών</w:t>
      </w:r>
      <w:r>
        <w:rPr>
          <w:rFonts w:eastAsia="Times New Roman"/>
          <w:szCs w:val="24"/>
        </w:rPr>
        <w:t xml:space="preserve">, για να μην είναι η έξοδος από </w:t>
      </w:r>
      <w:r w:rsidRPr="00BF0FE9">
        <w:rPr>
          <w:rFonts w:eastAsia="Times New Roman"/>
          <w:szCs w:val="24"/>
        </w:rPr>
        <w:t xml:space="preserve">τα μνημόνια </w:t>
      </w:r>
      <w:r>
        <w:rPr>
          <w:rFonts w:eastAsia="Times New Roman"/>
          <w:szCs w:val="24"/>
        </w:rPr>
        <w:t>μια</w:t>
      </w:r>
      <w:r w:rsidRPr="00BF0FE9">
        <w:rPr>
          <w:rFonts w:eastAsia="Times New Roman"/>
          <w:szCs w:val="24"/>
        </w:rPr>
        <w:t xml:space="preserve"> κενή ημερομηνία</w:t>
      </w:r>
      <w:r>
        <w:rPr>
          <w:rFonts w:eastAsia="Times New Roman"/>
          <w:szCs w:val="24"/>
        </w:rPr>
        <w:t xml:space="preserve">, αλλά το σάλπισμα </w:t>
      </w:r>
      <w:r w:rsidRPr="00BF0FE9">
        <w:rPr>
          <w:rFonts w:eastAsia="Times New Roman"/>
          <w:szCs w:val="24"/>
        </w:rPr>
        <w:t>για την οικοδόμηση μιας νέας αρχής για τη χώρα</w:t>
      </w:r>
      <w:r>
        <w:rPr>
          <w:rFonts w:eastAsia="Times New Roman"/>
          <w:szCs w:val="24"/>
        </w:rPr>
        <w:t xml:space="preserve">. </w:t>
      </w:r>
    </w:p>
    <w:p w14:paraId="06452CCE" w14:textId="77777777" w:rsidR="00C04CE1" w:rsidRDefault="00722F08">
      <w:pPr>
        <w:spacing w:line="600" w:lineRule="auto"/>
        <w:ind w:firstLine="720"/>
        <w:jc w:val="both"/>
        <w:rPr>
          <w:rFonts w:eastAsia="Times New Roman"/>
          <w:szCs w:val="24"/>
        </w:rPr>
      </w:pPr>
      <w:r>
        <w:rPr>
          <w:rFonts w:eastAsia="Times New Roman"/>
          <w:szCs w:val="24"/>
        </w:rPr>
        <w:t>Π</w:t>
      </w:r>
      <w:r w:rsidRPr="00BF0FE9">
        <w:rPr>
          <w:rFonts w:eastAsia="Times New Roman"/>
          <w:szCs w:val="24"/>
        </w:rPr>
        <w:t>ιστεύω ότι πράγματι αυτό ήταν και αυτό μπορεί να είναι</w:t>
      </w:r>
      <w:r>
        <w:rPr>
          <w:rFonts w:eastAsia="Times New Roman"/>
          <w:szCs w:val="24"/>
        </w:rPr>
        <w:t>,</w:t>
      </w:r>
      <w:r w:rsidRPr="00BF0FE9">
        <w:rPr>
          <w:rFonts w:eastAsia="Times New Roman"/>
          <w:szCs w:val="24"/>
        </w:rPr>
        <w:t xml:space="preserve"> γιατί λίγες μέρες πριν</w:t>
      </w:r>
      <w:r>
        <w:rPr>
          <w:rFonts w:eastAsia="Times New Roman"/>
          <w:szCs w:val="24"/>
        </w:rPr>
        <w:t>,</w:t>
      </w:r>
      <w:r w:rsidRPr="00BF0FE9">
        <w:rPr>
          <w:rFonts w:eastAsia="Times New Roman"/>
          <w:szCs w:val="24"/>
        </w:rPr>
        <w:t xml:space="preserve"> σε τούτη εδώ την Αίθουσα</w:t>
      </w:r>
      <w:r>
        <w:rPr>
          <w:rFonts w:eastAsia="Times New Roman"/>
          <w:szCs w:val="24"/>
        </w:rPr>
        <w:t>,</w:t>
      </w:r>
      <w:r w:rsidRPr="00BF0FE9">
        <w:rPr>
          <w:rFonts w:eastAsia="Times New Roman"/>
          <w:szCs w:val="24"/>
        </w:rPr>
        <w:t xml:space="preserve"> ψηφίστηκε </w:t>
      </w:r>
      <w:r>
        <w:rPr>
          <w:rFonts w:eastAsia="Times New Roman"/>
          <w:szCs w:val="24"/>
        </w:rPr>
        <w:t>–</w:t>
      </w:r>
      <w:r w:rsidRPr="00BF0FE9">
        <w:rPr>
          <w:rFonts w:eastAsia="Times New Roman"/>
          <w:szCs w:val="24"/>
        </w:rPr>
        <w:t>πανηγυρικά</w:t>
      </w:r>
      <w:r>
        <w:rPr>
          <w:rFonts w:eastAsia="Times New Roman"/>
          <w:szCs w:val="24"/>
        </w:rPr>
        <w:t>,</w:t>
      </w:r>
      <w:r w:rsidRPr="00BF0FE9">
        <w:rPr>
          <w:rFonts w:eastAsia="Times New Roman"/>
          <w:szCs w:val="24"/>
        </w:rPr>
        <w:t xml:space="preserve"> θα έλεγα</w:t>
      </w:r>
      <w:r>
        <w:rPr>
          <w:rFonts w:eastAsia="Times New Roman"/>
          <w:szCs w:val="24"/>
        </w:rPr>
        <w:t>- με 154</w:t>
      </w:r>
      <w:r w:rsidRPr="00BF0FE9">
        <w:rPr>
          <w:rFonts w:eastAsia="Times New Roman"/>
          <w:szCs w:val="24"/>
        </w:rPr>
        <w:t xml:space="preserve"> </w:t>
      </w:r>
      <w:r>
        <w:rPr>
          <w:rFonts w:eastAsia="Times New Roman"/>
          <w:szCs w:val="24"/>
        </w:rPr>
        <w:t>Β</w:t>
      </w:r>
      <w:r w:rsidRPr="00BF0FE9">
        <w:rPr>
          <w:rFonts w:eastAsia="Times New Roman"/>
          <w:szCs w:val="24"/>
        </w:rPr>
        <w:t>ουλευτές</w:t>
      </w:r>
      <w:r>
        <w:rPr>
          <w:rFonts w:eastAsia="Times New Roman"/>
          <w:szCs w:val="24"/>
        </w:rPr>
        <w:t>, ο πρώτος,</w:t>
      </w:r>
      <w:r w:rsidRPr="00BF0FE9">
        <w:rPr>
          <w:rFonts w:eastAsia="Times New Roman"/>
          <w:szCs w:val="24"/>
        </w:rPr>
        <w:t xml:space="preserve"> μετά από οκτώ ολόκληρα χρόνια</w:t>
      </w:r>
      <w:r>
        <w:rPr>
          <w:rFonts w:eastAsia="Times New Roman"/>
          <w:szCs w:val="24"/>
        </w:rPr>
        <w:t xml:space="preserve">, </w:t>
      </w:r>
      <w:proofErr w:type="spellStart"/>
      <w:r>
        <w:rPr>
          <w:rFonts w:eastAsia="Times New Roman"/>
          <w:szCs w:val="24"/>
        </w:rPr>
        <w:t>μετα</w:t>
      </w:r>
      <w:r w:rsidRPr="00BF0FE9">
        <w:rPr>
          <w:rFonts w:eastAsia="Times New Roman"/>
          <w:szCs w:val="24"/>
        </w:rPr>
        <w:t>μνημονιακός</w:t>
      </w:r>
      <w:proofErr w:type="spellEnd"/>
      <w:r w:rsidRPr="00BF0FE9">
        <w:rPr>
          <w:rFonts w:eastAsia="Times New Roman"/>
          <w:szCs w:val="24"/>
        </w:rPr>
        <w:t xml:space="preserve"> προϋπολογισμός</w:t>
      </w:r>
      <w:r>
        <w:rPr>
          <w:rFonts w:eastAsia="Times New Roman"/>
          <w:szCs w:val="24"/>
        </w:rPr>
        <w:t>. Ήταν</w:t>
      </w:r>
      <w:r w:rsidRPr="00BF0FE9">
        <w:rPr>
          <w:rFonts w:eastAsia="Times New Roman"/>
          <w:szCs w:val="24"/>
        </w:rPr>
        <w:t xml:space="preserve"> ο πρώτος προϋπολογισμός που</w:t>
      </w:r>
      <w:r>
        <w:rPr>
          <w:rFonts w:eastAsia="Times New Roman"/>
          <w:szCs w:val="24"/>
        </w:rPr>
        <w:t xml:space="preserve"> δεν υπαγορεύτηκε από δανειστές, </w:t>
      </w:r>
      <w:r w:rsidRPr="00BF0FE9">
        <w:rPr>
          <w:rFonts w:eastAsia="Times New Roman"/>
          <w:szCs w:val="24"/>
        </w:rPr>
        <w:t xml:space="preserve">αλλά από τις ανάγκες </w:t>
      </w:r>
      <w:r>
        <w:rPr>
          <w:rFonts w:eastAsia="Times New Roman"/>
          <w:szCs w:val="24"/>
        </w:rPr>
        <w:t xml:space="preserve">της ελληνικής κοινωνίας </w:t>
      </w:r>
      <w:r w:rsidRPr="00BF0FE9">
        <w:rPr>
          <w:rFonts w:eastAsia="Times New Roman"/>
          <w:szCs w:val="24"/>
        </w:rPr>
        <w:t>έτσι όπως τις αντιλαμβάνεται η εκλεγμένη</w:t>
      </w:r>
      <w:r>
        <w:rPr>
          <w:rFonts w:eastAsia="Times New Roman"/>
          <w:szCs w:val="24"/>
        </w:rPr>
        <w:t>,</w:t>
      </w:r>
      <w:r w:rsidRPr="00BF0FE9">
        <w:rPr>
          <w:rFonts w:eastAsia="Times New Roman"/>
          <w:szCs w:val="24"/>
        </w:rPr>
        <w:t xml:space="preserve"> από τον </w:t>
      </w:r>
      <w:r>
        <w:rPr>
          <w:rFonts w:eastAsia="Times New Roman"/>
          <w:szCs w:val="24"/>
        </w:rPr>
        <w:t>ε</w:t>
      </w:r>
      <w:r w:rsidRPr="00BF0FE9">
        <w:rPr>
          <w:rFonts w:eastAsia="Times New Roman"/>
          <w:szCs w:val="24"/>
        </w:rPr>
        <w:t>λληνικό λαό</w:t>
      </w:r>
      <w:r>
        <w:rPr>
          <w:rFonts w:eastAsia="Times New Roman"/>
          <w:szCs w:val="24"/>
        </w:rPr>
        <w:t>,</w:t>
      </w:r>
      <w:r w:rsidRPr="00BF0FE9">
        <w:rPr>
          <w:rFonts w:eastAsia="Times New Roman"/>
          <w:szCs w:val="24"/>
        </w:rPr>
        <w:t xml:space="preserve"> Κυβέρνηση του τόπου</w:t>
      </w:r>
      <w:r>
        <w:rPr>
          <w:rFonts w:eastAsia="Times New Roman"/>
          <w:szCs w:val="24"/>
        </w:rPr>
        <w:t>. Ήταν</w:t>
      </w:r>
      <w:r w:rsidRPr="00BF0FE9">
        <w:rPr>
          <w:rFonts w:eastAsia="Times New Roman"/>
          <w:szCs w:val="24"/>
        </w:rPr>
        <w:t xml:space="preserve"> </w:t>
      </w:r>
      <w:r>
        <w:rPr>
          <w:rFonts w:eastAsia="Times New Roman"/>
          <w:szCs w:val="24"/>
        </w:rPr>
        <w:t xml:space="preserve">ένας </w:t>
      </w:r>
      <w:r w:rsidRPr="00BF0FE9">
        <w:rPr>
          <w:rFonts w:eastAsia="Times New Roman"/>
          <w:szCs w:val="24"/>
        </w:rPr>
        <w:t xml:space="preserve">προϋπολογισμός </w:t>
      </w:r>
      <w:r>
        <w:rPr>
          <w:rFonts w:eastAsia="Times New Roman"/>
          <w:szCs w:val="24"/>
        </w:rPr>
        <w:t xml:space="preserve">που, μετά από μια </w:t>
      </w:r>
      <w:r w:rsidRPr="00BF0FE9">
        <w:rPr>
          <w:rFonts w:eastAsia="Times New Roman"/>
          <w:szCs w:val="24"/>
        </w:rPr>
        <w:t>δεκαετία συρρίκνωσης και περικοπών</w:t>
      </w:r>
      <w:r>
        <w:rPr>
          <w:rFonts w:eastAsia="Times New Roman"/>
          <w:szCs w:val="24"/>
        </w:rPr>
        <w:t>,</w:t>
      </w:r>
      <w:r w:rsidRPr="00BF0FE9">
        <w:rPr>
          <w:rFonts w:eastAsia="Times New Roman"/>
          <w:szCs w:val="24"/>
        </w:rPr>
        <w:t xml:space="preserve"> προχώρησε </w:t>
      </w:r>
      <w:r>
        <w:rPr>
          <w:rFonts w:eastAsia="Times New Roman"/>
          <w:szCs w:val="24"/>
        </w:rPr>
        <w:t xml:space="preserve">για πρώτη φορά σε </w:t>
      </w:r>
      <w:r w:rsidRPr="00BF0FE9">
        <w:rPr>
          <w:rFonts w:eastAsia="Times New Roman"/>
          <w:szCs w:val="24"/>
        </w:rPr>
        <w:t>δημοσιονομική επέκταση</w:t>
      </w:r>
      <w:r>
        <w:rPr>
          <w:rFonts w:eastAsia="Times New Roman"/>
          <w:szCs w:val="24"/>
        </w:rPr>
        <w:t>, με περαιτέρω</w:t>
      </w:r>
      <w:r w:rsidRPr="00BF0FE9">
        <w:rPr>
          <w:rFonts w:eastAsia="Times New Roman"/>
          <w:szCs w:val="24"/>
        </w:rPr>
        <w:t xml:space="preserve"> μέτρα για την ενίσχυση της </w:t>
      </w:r>
      <w:r>
        <w:rPr>
          <w:rFonts w:eastAsia="Times New Roman"/>
          <w:szCs w:val="24"/>
        </w:rPr>
        <w:t xml:space="preserve">κοινωνικής </w:t>
      </w:r>
      <w:r w:rsidRPr="00BF0FE9">
        <w:rPr>
          <w:rFonts w:eastAsia="Times New Roman"/>
          <w:szCs w:val="24"/>
        </w:rPr>
        <w:t>πλειοψηφίας</w:t>
      </w:r>
      <w:r>
        <w:rPr>
          <w:rFonts w:eastAsia="Times New Roman"/>
          <w:szCs w:val="24"/>
        </w:rPr>
        <w:t>,</w:t>
      </w:r>
      <w:r w:rsidRPr="00BF0FE9">
        <w:rPr>
          <w:rFonts w:eastAsia="Times New Roman"/>
          <w:szCs w:val="24"/>
        </w:rPr>
        <w:t xml:space="preserve"> τη μείωση των ασφαλιστικών εισφορών για ελεύθερους επαγγελματίες</w:t>
      </w:r>
      <w:r>
        <w:rPr>
          <w:rFonts w:eastAsia="Times New Roman"/>
          <w:szCs w:val="24"/>
        </w:rPr>
        <w:t>,</w:t>
      </w:r>
      <w:r w:rsidRPr="00BF0FE9">
        <w:rPr>
          <w:rFonts w:eastAsia="Times New Roman"/>
          <w:szCs w:val="24"/>
        </w:rPr>
        <w:t xml:space="preserve"> τη μείωση του ΕΝΦΙΑ </w:t>
      </w:r>
      <w:r>
        <w:rPr>
          <w:rFonts w:eastAsia="Times New Roman"/>
          <w:szCs w:val="24"/>
        </w:rPr>
        <w:t>έ</w:t>
      </w:r>
      <w:r w:rsidRPr="00BF0FE9">
        <w:rPr>
          <w:rFonts w:eastAsia="Times New Roman"/>
          <w:szCs w:val="24"/>
        </w:rPr>
        <w:t>ως 30% για τις μικρές περιουσίες</w:t>
      </w:r>
      <w:r>
        <w:rPr>
          <w:rFonts w:eastAsia="Times New Roman"/>
          <w:szCs w:val="24"/>
        </w:rPr>
        <w:t>, την πρόβλεψη για</w:t>
      </w:r>
      <w:r w:rsidRPr="00BF0FE9">
        <w:rPr>
          <w:rFonts w:eastAsia="Times New Roman"/>
          <w:szCs w:val="24"/>
        </w:rPr>
        <w:t xml:space="preserve"> 7.000 περισσότερες </w:t>
      </w:r>
      <w:r>
        <w:rPr>
          <w:rFonts w:eastAsia="Times New Roman"/>
          <w:szCs w:val="24"/>
        </w:rPr>
        <w:t>θέσεις εργασίας</w:t>
      </w:r>
      <w:r w:rsidRPr="00BF0FE9">
        <w:rPr>
          <w:rFonts w:eastAsia="Times New Roman"/>
          <w:szCs w:val="24"/>
        </w:rPr>
        <w:t xml:space="preserve"> σε κρίσιμους τομείς του δημόσιου τομέα</w:t>
      </w:r>
      <w:r>
        <w:rPr>
          <w:rFonts w:eastAsia="Times New Roman"/>
          <w:szCs w:val="24"/>
        </w:rPr>
        <w:t>,</w:t>
      </w:r>
      <w:r w:rsidRPr="00BF0FE9">
        <w:rPr>
          <w:rFonts w:eastAsia="Times New Roman"/>
          <w:szCs w:val="24"/>
        </w:rPr>
        <w:t xml:space="preserve"> όπως η </w:t>
      </w:r>
      <w:r>
        <w:rPr>
          <w:rFonts w:eastAsia="Times New Roman"/>
          <w:szCs w:val="24"/>
        </w:rPr>
        <w:t>ε</w:t>
      </w:r>
      <w:r w:rsidRPr="00BF0FE9">
        <w:rPr>
          <w:rFonts w:eastAsia="Times New Roman"/>
          <w:szCs w:val="24"/>
        </w:rPr>
        <w:t xml:space="preserve">ιδική </w:t>
      </w:r>
      <w:r>
        <w:rPr>
          <w:rFonts w:eastAsia="Times New Roman"/>
          <w:szCs w:val="24"/>
        </w:rPr>
        <w:t>α</w:t>
      </w:r>
      <w:r w:rsidRPr="00BF0FE9">
        <w:rPr>
          <w:rFonts w:eastAsia="Times New Roman"/>
          <w:szCs w:val="24"/>
        </w:rPr>
        <w:t>γωγή</w:t>
      </w:r>
      <w:r>
        <w:rPr>
          <w:rFonts w:eastAsia="Times New Roman"/>
          <w:szCs w:val="24"/>
        </w:rPr>
        <w:t>,</w:t>
      </w:r>
      <w:r w:rsidRPr="00BF0FE9">
        <w:rPr>
          <w:rFonts w:eastAsia="Times New Roman"/>
          <w:szCs w:val="24"/>
        </w:rPr>
        <w:t xml:space="preserve"> το </w:t>
      </w:r>
      <w:r>
        <w:rPr>
          <w:rFonts w:eastAsia="Times New Roman"/>
          <w:szCs w:val="24"/>
        </w:rPr>
        <w:t>π</w:t>
      </w:r>
      <w:r w:rsidRPr="00BF0FE9">
        <w:rPr>
          <w:rFonts w:eastAsia="Times New Roman"/>
          <w:szCs w:val="24"/>
        </w:rPr>
        <w:t xml:space="preserve">ρόγραμμα </w:t>
      </w:r>
      <w:r>
        <w:rPr>
          <w:rFonts w:eastAsia="Times New Roman"/>
          <w:szCs w:val="24"/>
        </w:rPr>
        <w:t>«Β</w:t>
      </w:r>
      <w:r w:rsidRPr="00BF0FE9">
        <w:rPr>
          <w:rFonts w:eastAsia="Times New Roman"/>
          <w:szCs w:val="24"/>
        </w:rPr>
        <w:t xml:space="preserve">οήθεια στο </w:t>
      </w:r>
      <w:r>
        <w:rPr>
          <w:rFonts w:eastAsia="Times New Roman"/>
          <w:szCs w:val="24"/>
        </w:rPr>
        <w:t>Σ</w:t>
      </w:r>
      <w:r w:rsidRPr="00BF0FE9">
        <w:rPr>
          <w:rFonts w:eastAsia="Times New Roman"/>
          <w:szCs w:val="24"/>
        </w:rPr>
        <w:t>πίτι</w:t>
      </w:r>
      <w:r>
        <w:rPr>
          <w:rFonts w:eastAsia="Times New Roman"/>
          <w:szCs w:val="24"/>
        </w:rPr>
        <w:t>», την κατάργηση του</w:t>
      </w:r>
      <w:r w:rsidRPr="00BF0FE9">
        <w:rPr>
          <w:rFonts w:eastAsia="Times New Roman"/>
          <w:szCs w:val="24"/>
        </w:rPr>
        <w:t xml:space="preserve"> τέλο</w:t>
      </w:r>
      <w:r>
        <w:rPr>
          <w:rFonts w:eastAsia="Times New Roman"/>
          <w:szCs w:val="24"/>
        </w:rPr>
        <w:t>υ</w:t>
      </w:r>
      <w:r w:rsidRPr="00BF0FE9">
        <w:rPr>
          <w:rFonts w:eastAsia="Times New Roman"/>
          <w:szCs w:val="24"/>
        </w:rPr>
        <w:t>ς επιτηδ</w:t>
      </w:r>
      <w:r>
        <w:rPr>
          <w:rFonts w:eastAsia="Times New Roman"/>
          <w:szCs w:val="24"/>
        </w:rPr>
        <w:t xml:space="preserve">εύματος για τους </w:t>
      </w:r>
      <w:r>
        <w:rPr>
          <w:rFonts w:eastAsia="Times New Roman"/>
          <w:szCs w:val="24"/>
        </w:rPr>
        <w:lastRenderedPageBreak/>
        <w:t xml:space="preserve">συνεταιρισμένους </w:t>
      </w:r>
      <w:r w:rsidRPr="00BF0FE9">
        <w:rPr>
          <w:rFonts w:eastAsia="Times New Roman"/>
          <w:szCs w:val="24"/>
        </w:rPr>
        <w:t>αγρότες</w:t>
      </w:r>
      <w:r>
        <w:rPr>
          <w:rFonts w:eastAsia="Times New Roman"/>
          <w:szCs w:val="24"/>
        </w:rPr>
        <w:t>, την πρόβλεψη, για</w:t>
      </w:r>
      <w:r w:rsidRPr="00BF0FE9">
        <w:rPr>
          <w:rFonts w:eastAsia="Times New Roman"/>
          <w:szCs w:val="24"/>
        </w:rPr>
        <w:t xml:space="preserve"> πρώτη φορά</w:t>
      </w:r>
      <w:r>
        <w:rPr>
          <w:rFonts w:eastAsia="Times New Roman"/>
          <w:szCs w:val="24"/>
        </w:rPr>
        <w:t>,</w:t>
      </w:r>
      <w:r w:rsidRPr="00BF0FE9">
        <w:rPr>
          <w:rFonts w:eastAsia="Times New Roman"/>
          <w:szCs w:val="24"/>
        </w:rPr>
        <w:t xml:space="preserve"> στεγαστικού επιδόματος</w:t>
      </w:r>
      <w:r>
        <w:rPr>
          <w:rFonts w:eastAsia="Times New Roman"/>
          <w:szCs w:val="24"/>
        </w:rPr>
        <w:t xml:space="preserve"> για </w:t>
      </w:r>
      <w:r w:rsidRPr="00BF0FE9">
        <w:rPr>
          <w:rFonts w:eastAsia="Times New Roman"/>
          <w:szCs w:val="24"/>
        </w:rPr>
        <w:t>εκατοντάδες χιλιάδες δικαιούχους</w:t>
      </w:r>
      <w:r>
        <w:rPr>
          <w:rFonts w:eastAsia="Times New Roman"/>
          <w:szCs w:val="24"/>
        </w:rPr>
        <w:t xml:space="preserve"> κ</w:t>
      </w:r>
      <w:r w:rsidRPr="00BF0FE9">
        <w:rPr>
          <w:rFonts w:eastAsia="Times New Roman"/>
          <w:szCs w:val="24"/>
        </w:rPr>
        <w:t>αι</w:t>
      </w:r>
      <w:r>
        <w:rPr>
          <w:rFonts w:eastAsia="Times New Roman"/>
          <w:szCs w:val="24"/>
        </w:rPr>
        <w:t>,</w:t>
      </w:r>
      <w:r w:rsidRPr="00BF0FE9">
        <w:rPr>
          <w:rFonts w:eastAsia="Times New Roman"/>
          <w:szCs w:val="24"/>
        </w:rPr>
        <w:t xml:space="preserve"> φυσικά</w:t>
      </w:r>
      <w:r>
        <w:rPr>
          <w:rFonts w:eastAsia="Times New Roman"/>
          <w:szCs w:val="24"/>
        </w:rPr>
        <w:t>,</w:t>
      </w:r>
      <w:r w:rsidRPr="00BF0FE9">
        <w:rPr>
          <w:rFonts w:eastAsia="Times New Roman"/>
          <w:szCs w:val="24"/>
        </w:rPr>
        <w:t xml:space="preserve"> </w:t>
      </w:r>
      <w:r>
        <w:rPr>
          <w:rFonts w:eastAsia="Times New Roman"/>
          <w:szCs w:val="24"/>
        </w:rPr>
        <w:t>την κατ</w:t>
      </w:r>
      <w:r w:rsidRPr="00BF0FE9">
        <w:rPr>
          <w:rFonts w:eastAsia="Times New Roman"/>
          <w:szCs w:val="24"/>
        </w:rPr>
        <w:t>άργησ</w:t>
      </w:r>
      <w:r>
        <w:rPr>
          <w:rFonts w:eastAsia="Times New Roman"/>
          <w:szCs w:val="24"/>
        </w:rPr>
        <w:t xml:space="preserve">η της αχρείαστης </w:t>
      </w:r>
      <w:r w:rsidRPr="00BF0FE9">
        <w:rPr>
          <w:rFonts w:eastAsia="Times New Roman"/>
          <w:szCs w:val="24"/>
        </w:rPr>
        <w:t xml:space="preserve">περικοπής των συντάξεων </w:t>
      </w:r>
      <w:r>
        <w:rPr>
          <w:rFonts w:eastAsia="Times New Roman"/>
          <w:szCs w:val="24"/>
        </w:rPr>
        <w:t>για</w:t>
      </w:r>
      <w:r w:rsidRPr="00BF0FE9">
        <w:rPr>
          <w:rFonts w:eastAsia="Times New Roman"/>
          <w:szCs w:val="24"/>
        </w:rPr>
        <w:t xml:space="preserve"> το 2019 και προέβλεψε</w:t>
      </w:r>
      <w:r>
        <w:rPr>
          <w:rFonts w:eastAsia="Times New Roman"/>
          <w:szCs w:val="24"/>
        </w:rPr>
        <w:t>, για πρώτη φορά,</w:t>
      </w:r>
      <w:r w:rsidRPr="00BF0FE9">
        <w:rPr>
          <w:rFonts w:eastAsia="Times New Roman"/>
          <w:szCs w:val="24"/>
        </w:rPr>
        <w:t xml:space="preserve"> αυξήσεις για τις συντάξεις </w:t>
      </w:r>
      <w:r>
        <w:rPr>
          <w:rFonts w:eastAsia="Times New Roman"/>
          <w:szCs w:val="24"/>
        </w:rPr>
        <w:t xml:space="preserve">και </w:t>
      </w:r>
      <w:r w:rsidRPr="00BF0FE9">
        <w:rPr>
          <w:rFonts w:eastAsia="Times New Roman"/>
          <w:szCs w:val="24"/>
        </w:rPr>
        <w:t>όχι μειώσεις</w:t>
      </w:r>
      <w:r>
        <w:rPr>
          <w:rFonts w:eastAsia="Times New Roman"/>
          <w:szCs w:val="24"/>
        </w:rPr>
        <w:t>.</w:t>
      </w:r>
    </w:p>
    <w:p w14:paraId="06452CCF" w14:textId="77777777" w:rsidR="00C04CE1" w:rsidRDefault="00722F08">
      <w:pPr>
        <w:spacing w:line="600" w:lineRule="auto"/>
        <w:ind w:firstLine="720"/>
        <w:jc w:val="both"/>
        <w:rPr>
          <w:rFonts w:eastAsia="Times New Roman"/>
          <w:szCs w:val="24"/>
        </w:rPr>
      </w:pPr>
      <w:r w:rsidRPr="00F922A8">
        <w:rPr>
          <w:rFonts w:eastAsia="Times New Roman"/>
          <w:b/>
          <w:szCs w:val="24"/>
        </w:rPr>
        <w:t>ΙΩΑΝΝΗΣ ΤΡΑΓΑΚΗΣ:</w:t>
      </w:r>
      <w:r>
        <w:rPr>
          <w:rFonts w:eastAsia="Times New Roman"/>
          <w:szCs w:val="24"/>
        </w:rPr>
        <w:t xml:space="preserve"> Της «αχρείαστης». </w:t>
      </w:r>
    </w:p>
    <w:p w14:paraId="06452CD0" w14:textId="77777777" w:rsidR="00C04CE1" w:rsidRDefault="00722F08">
      <w:pPr>
        <w:spacing w:line="600" w:lineRule="auto"/>
        <w:ind w:firstLine="720"/>
        <w:jc w:val="both"/>
        <w:rPr>
          <w:rFonts w:eastAsia="Times New Roman"/>
          <w:szCs w:val="24"/>
        </w:rPr>
      </w:pPr>
      <w:r w:rsidRPr="00747D81">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Pr>
          <w:rFonts w:eastAsia="Times New Roman"/>
          <w:szCs w:val="24"/>
        </w:rPr>
        <w:t xml:space="preserve"> </w:t>
      </w:r>
      <w:r w:rsidRPr="00BF0FE9">
        <w:rPr>
          <w:rFonts w:eastAsia="Times New Roman"/>
          <w:szCs w:val="24"/>
        </w:rPr>
        <w:t xml:space="preserve"> </w:t>
      </w:r>
      <w:r>
        <w:rPr>
          <w:rFonts w:eastAsia="Times New Roman"/>
          <w:szCs w:val="24"/>
        </w:rPr>
        <w:t>Έχετε κάποια</w:t>
      </w:r>
      <w:r w:rsidRPr="00BF0FE9">
        <w:rPr>
          <w:rFonts w:eastAsia="Times New Roman"/>
          <w:szCs w:val="24"/>
        </w:rPr>
        <w:t xml:space="preserve"> αντίρρηση</w:t>
      </w:r>
      <w:r>
        <w:rPr>
          <w:rFonts w:eastAsia="Times New Roman"/>
          <w:szCs w:val="24"/>
        </w:rPr>
        <w:t xml:space="preserve">, κύριε </w:t>
      </w:r>
      <w:proofErr w:type="spellStart"/>
      <w:r>
        <w:rPr>
          <w:rFonts w:eastAsia="Times New Roman"/>
          <w:szCs w:val="24"/>
        </w:rPr>
        <w:t>Τραγάκη</w:t>
      </w:r>
      <w:proofErr w:type="spellEnd"/>
      <w:r>
        <w:rPr>
          <w:rFonts w:eastAsia="Times New Roman"/>
          <w:szCs w:val="24"/>
        </w:rPr>
        <w:t>;</w:t>
      </w:r>
    </w:p>
    <w:p w14:paraId="06452CD1" w14:textId="77777777" w:rsidR="00C04CE1" w:rsidRDefault="00722F08">
      <w:pPr>
        <w:spacing w:line="600" w:lineRule="auto"/>
        <w:ind w:firstLine="720"/>
        <w:jc w:val="both"/>
        <w:rPr>
          <w:rFonts w:eastAsia="Times New Roman"/>
          <w:szCs w:val="24"/>
        </w:rPr>
      </w:pPr>
      <w:r w:rsidRPr="00F922A8">
        <w:rPr>
          <w:rFonts w:eastAsia="Times New Roman"/>
          <w:b/>
          <w:szCs w:val="24"/>
        </w:rPr>
        <w:t>ΙΩΑΝΝΗΣ ΤΡΑΓΑΚΗΣ:</w:t>
      </w:r>
      <w:r>
        <w:rPr>
          <w:rFonts w:eastAsia="Times New Roman"/>
          <w:szCs w:val="24"/>
        </w:rPr>
        <w:t xml:space="preserve"> Απλώς το επεσήμανα. </w:t>
      </w:r>
    </w:p>
    <w:p w14:paraId="06452CD2" w14:textId="77777777" w:rsidR="00C04CE1" w:rsidRDefault="00722F08">
      <w:pPr>
        <w:spacing w:line="600" w:lineRule="auto"/>
        <w:ind w:firstLine="720"/>
        <w:jc w:val="both"/>
        <w:rPr>
          <w:rFonts w:eastAsia="Times New Roman"/>
          <w:szCs w:val="24"/>
        </w:rPr>
      </w:pPr>
      <w:r w:rsidRPr="00747D81">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Pr>
          <w:rFonts w:eastAsia="Times New Roman"/>
          <w:szCs w:val="24"/>
        </w:rPr>
        <w:t xml:space="preserve"> Ευχαριστώ. </w:t>
      </w:r>
    </w:p>
    <w:p w14:paraId="06452CD3" w14:textId="77777777" w:rsidR="00C04CE1" w:rsidRDefault="00722F08">
      <w:pPr>
        <w:spacing w:line="600" w:lineRule="auto"/>
        <w:ind w:firstLine="720"/>
        <w:jc w:val="both"/>
        <w:rPr>
          <w:rFonts w:eastAsia="Times New Roman"/>
          <w:szCs w:val="24"/>
        </w:rPr>
      </w:pPr>
      <w:r>
        <w:rPr>
          <w:rFonts w:eastAsia="Times New Roman"/>
          <w:szCs w:val="24"/>
        </w:rPr>
        <w:t xml:space="preserve">Εάν δεν </w:t>
      </w:r>
      <w:r w:rsidRPr="00BF0FE9">
        <w:rPr>
          <w:rFonts w:eastAsia="Times New Roman"/>
          <w:szCs w:val="24"/>
        </w:rPr>
        <w:t>έχετε αντίρρηση να σας πω</w:t>
      </w:r>
      <w:r>
        <w:rPr>
          <w:rFonts w:eastAsia="Times New Roman"/>
          <w:szCs w:val="24"/>
        </w:rPr>
        <w:t>,</w:t>
      </w:r>
      <w:r w:rsidRPr="00BF0FE9">
        <w:rPr>
          <w:rFonts w:eastAsia="Times New Roman"/>
          <w:szCs w:val="24"/>
        </w:rPr>
        <w:t xml:space="preserve"> λοιπόν</w:t>
      </w:r>
      <w:r>
        <w:rPr>
          <w:rFonts w:eastAsia="Times New Roman"/>
          <w:szCs w:val="24"/>
        </w:rPr>
        <w:t>,</w:t>
      </w:r>
      <w:r w:rsidRPr="00BF0FE9">
        <w:rPr>
          <w:rFonts w:eastAsia="Times New Roman"/>
          <w:szCs w:val="24"/>
        </w:rPr>
        <w:t xml:space="preserve"> ότι αυτή</w:t>
      </w:r>
      <w:r>
        <w:rPr>
          <w:rFonts w:eastAsia="Times New Roman"/>
          <w:szCs w:val="24"/>
        </w:rPr>
        <w:t xml:space="preserve"> τη</w:t>
      </w:r>
      <w:r w:rsidRPr="00BF0FE9">
        <w:rPr>
          <w:rFonts w:eastAsia="Times New Roman"/>
          <w:szCs w:val="24"/>
        </w:rPr>
        <w:t xml:space="preserve"> μεγάλη επιτυχία της Κυβέρνησης</w:t>
      </w:r>
      <w:r>
        <w:rPr>
          <w:rFonts w:eastAsia="Times New Roman"/>
          <w:szCs w:val="24"/>
        </w:rPr>
        <w:t>, την κατάργηση της</w:t>
      </w:r>
      <w:r w:rsidRPr="00BF0FE9">
        <w:rPr>
          <w:rFonts w:eastAsia="Times New Roman"/>
          <w:szCs w:val="24"/>
        </w:rPr>
        <w:t xml:space="preserve"> περικοπής των συντάξεων</w:t>
      </w:r>
      <w:r>
        <w:rPr>
          <w:rFonts w:eastAsia="Times New Roman"/>
          <w:szCs w:val="24"/>
        </w:rPr>
        <w:t>,</w:t>
      </w:r>
      <w:r w:rsidRPr="00BF0FE9">
        <w:rPr>
          <w:rFonts w:eastAsia="Times New Roman"/>
          <w:szCs w:val="24"/>
        </w:rPr>
        <w:t xml:space="preserve"> την πετύχαμε </w:t>
      </w:r>
      <w:r>
        <w:rPr>
          <w:rFonts w:eastAsia="Times New Roman"/>
          <w:szCs w:val="24"/>
        </w:rPr>
        <w:t xml:space="preserve">παρ’ ότι </w:t>
      </w:r>
      <w:r w:rsidRPr="00BF0FE9">
        <w:rPr>
          <w:rFonts w:eastAsia="Times New Roman"/>
          <w:szCs w:val="24"/>
        </w:rPr>
        <w:t xml:space="preserve">απέναντί μας είχαμε την </w:t>
      </w:r>
      <w:proofErr w:type="spellStart"/>
      <w:r w:rsidRPr="00BF0FE9">
        <w:rPr>
          <w:rFonts w:eastAsia="Times New Roman"/>
          <w:szCs w:val="24"/>
        </w:rPr>
        <w:t>εμμονική</w:t>
      </w:r>
      <w:proofErr w:type="spellEnd"/>
      <w:r w:rsidRPr="00BF0FE9">
        <w:rPr>
          <w:rFonts w:eastAsia="Times New Roman"/>
          <w:szCs w:val="24"/>
        </w:rPr>
        <w:t xml:space="preserve"> στάση ενός μέρους των δανειστών </w:t>
      </w:r>
      <w:r>
        <w:rPr>
          <w:rFonts w:eastAsia="Times New Roman"/>
          <w:szCs w:val="24"/>
        </w:rPr>
        <w:t>μας,</w:t>
      </w:r>
      <w:r w:rsidRPr="00BF0FE9">
        <w:rPr>
          <w:rFonts w:eastAsia="Times New Roman"/>
          <w:szCs w:val="24"/>
        </w:rPr>
        <w:t xml:space="preserve"> του Διεθνούς Νομισματικού Ταμείου </w:t>
      </w:r>
      <w:r>
        <w:rPr>
          <w:rFonts w:eastAsia="Times New Roman"/>
          <w:szCs w:val="24"/>
        </w:rPr>
        <w:t>κ</w:t>
      </w:r>
      <w:r w:rsidRPr="00BF0FE9">
        <w:rPr>
          <w:rFonts w:eastAsia="Times New Roman"/>
          <w:szCs w:val="24"/>
        </w:rPr>
        <w:t xml:space="preserve">αι φυσικά τη δική σας </w:t>
      </w:r>
      <w:r>
        <w:rPr>
          <w:rFonts w:eastAsia="Times New Roman"/>
          <w:szCs w:val="24"/>
        </w:rPr>
        <w:t>θλιβερή</w:t>
      </w:r>
      <w:r w:rsidRPr="00BF0FE9">
        <w:rPr>
          <w:rFonts w:eastAsia="Times New Roman"/>
          <w:szCs w:val="24"/>
        </w:rPr>
        <w:t xml:space="preserve"> στάση</w:t>
      </w:r>
      <w:r>
        <w:rPr>
          <w:rFonts w:eastAsia="Times New Roman"/>
          <w:szCs w:val="24"/>
        </w:rPr>
        <w:t>, κύριοι</w:t>
      </w:r>
      <w:r w:rsidRPr="00BF0FE9">
        <w:rPr>
          <w:rFonts w:eastAsia="Times New Roman"/>
          <w:szCs w:val="24"/>
        </w:rPr>
        <w:t xml:space="preserve"> της Νέας Δημοκρατίας</w:t>
      </w:r>
      <w:r>
        <w:rPr>
          <w:rFonts w:eastAsia="Times New Roman"/>
          <w:szCs w:val="24"/>
        </w:rPr>
        <w:t>. Ήταν</w:t>
      </w:r>
      <w:r w:rsidRPr="00BF0FE9">
        <w:rPr>
          <w:rFonts w:eastAsia="Times New Roman"/>
          <w:szCs w:val="24"/>
        </w:rPr>
        <w:t xml:space="preserve"> </w:t>
      </w:r>
      <w:r>
        <w:rPr>
          <w:rFonts w:eastAsia="Times New Roman"/>
          <w:szCs w:val="24"/>
        </w:rPr>
        <w:t>μ</w:t>
      </w:r>
      <w:r w:rsidRPr="00BF0FE9">
        <w:rPr>
          <w:rFonts w:eastAsia="Times New Roman"/>
          <w:szCs w:val="24"/>
        </w:rPr>
        <w:t xml:space="preserve">ια στάση που θα μείνει </w:t>
      </w:r>
      <w:r w:rsidRPr="00BF0FE9">
        <w:rPr>
          <w:rFonts w:eastAsia="Times New Roman"/>
          <w:szCs w:val="24"/>
        </w:rPr>
        <w:lastRenderedPageBreak/>
        <w:t>στην ιστορία</w:t>
      </w:r>
      <w:r>
        <w:rPr>
          <w:rFonts w:eastAsia="Times New Roman"/>
          <w:szCs w:val="24"/>
        </w:rPr>
        <w:t xml:space="preserve"> ως μνημείο </w:t>
      </w:r>
      <w:r w:rsidRPr="00BF0FE9">
        <w:rPr>
          <w:rFonts w:eastAsia="Times New Roman"/>
          <w:szCs w:val="24"/>
        </w:rPr>
        <w:t xml:space="preserve">πολιτικού </w:t>
      </w:r>
      <w:r>
        <w:rPr>
          <w:rFonts w:eastAsia="Times New Roman"/>
          <w:szCs w:val="24"/>
        </w:rPr>
        <w:t>αριβισμού,</w:t>
      </w:r>
      <w:r w:rsidRPr="00BF0FE9">
        <w:rPr>
          <w:rFonts w:eastAsia="Times New Roman"/>
          <w:szCs w:val="24"/>
        </w:rPr>
        <w:t xml:space="preserve"> αλλά και αναξιοπρέπειας</w:t>
      </w:r>
      <w:r>
        <w:rPr>
          <w:rFonts w:eastAsia="Times New Roman"/>
          <w:szCs w:val="24"/>
        </w:rPr>
        <w:t>, μιας και αναφερθήκατε: Α</w:t>
      </w:r>
      <w:r w:rsidRPr="00BF0FE9">
        <w:rPr>
          <w:rFonts w:eastAsia="Times New Roman"/>
          <w:szCs w:val="24"/>
        </w:rPr>
        <w:t xml:space="preserve">πό </w:t>
      </w:r>
      <w:r>
        <w:rPr>
          <w:rFonts w:eastAsia="Times New Roman"/>
          <w:szCs w:val="24"/>
        </w:rPr>
        <w:t>τ</w:t>
      </w:r>
      <w:r w:rsidRPr="00BF0FE9">
        <w:rPr>
          <w:rFonts w:eastAsia="Times New Roman"/>
          <w:szCs w:val="24"/>
        </w:rPr>
        <w:t xml:space="preserve">α παρακάλια στο Βερολίνο </w:t>
      </w:r>
      <w:r>
        <w:rPr>
          <w:rFonts w:eastAsia="Times New Roman"/>
          <w:szCs w:val="24"/>
        </w:rPr>
        <w:t>για</w:t>
      </w:r>
      <w:r w:rsidRPr="00BF0FE9">
        <w:rPr>
          <w:rFonts w:eastAsia="Times New Roman"/>
          <w:szCs w:val="24"/>
        </w:rPr>
        <w:t xml:space="preserve"> να κρατήσει σκληρή στάση </w:t>
      </w:r>
      <w:r>
        <w:rPr>
          <w:rFonts w:eastAsia="Times New Roman"/>
          <w:szCs w:val="24"/>
        </w:rPr>
        <w:t>η Κ</w:t>
      </w:r>
      <w:r w:rsidRPr="00BF0FE9">
        <w:rPr>
          <w:rFonts w:eastAsia="Times New Roman"/>
          <w:szCs w:val="24"/>
        </w:rPr>
        <w:t xml:space="preserve">αγκελάριος </w:t>
      </w:r>
      <w:proofErr w:type="spellStart"/>
      <w:r w:rsidRPr="00BF0FE9">
        <w:rPr>
          <w:rFonts w:eastAsia="Times New Roman"/>
          <w:szCs w:val="24"/>
        </w:rPr>
        <w:t>Μέρκελ</w:t>
      </w:r>
      <w:proofErr w:type="spellEnd"/>
      <w:r>
        <w:rPr>
          <w:rFonts w:eastAsia="Times New Roman"/>
          <w:szCs w:val="24"/>
        </w:rPr>
        <w:t>,</w:t>
      </w:r>
      <w:r w:rsidRPr="00BF0FE9">
        <w:rPr>
          <w:rFonts w:eastAsia="Times New Roman"/>
          <w:szCs w:val="24"/>
        </w:rPr>
        <w:t xml:space="preserve"> μέχρι τις υποδείξεις εδώ στον Επίτροπο </w:t>
      </w:r>
      <w:proofErr w:type="spellStart"/>
      <w:r w:rsidRPr="00BF0FE9">
        <w:rPr>
          <w:rFonts w:eastAsia="Times New Roman"/>
          <w:szCs w:val="24"/>
        </w:rPr>
        <w:t>Μοσκοβισί</w:t>
      </w:r>
      <w:proofErr w:type="spellEnd"/>
      <w:r>
        <w:rPr>
          <w:rFonts w:eastAsia="Times New Roman"/>
          <w:szCs w:val="24"/>
        </w:rPr>
        <w:t>,</w:t>
      </w:r>
      <w:r w:rsidRPr="00BF0FE9">
        <w:rPr>
          <w:rFonts w:eastAsia="Times New Roman"/>
          <w:szCs w:val="24"/>
        </w:rPr>
        <w:t xml:space="preserve"> ότι δεν μπορεί να κρατάει </w:t>
      </w:r>
      <w:r>
        <w:rPr>
          <w:rFonts w:eastAsia="Times New Roman"/>
          <w:szCs w:val="24"/>
        </w:rPr>
        <w:t>μια</w:t>
      </w:r>
      <w:r w:rsidRPr="00BF0FE9">
        <w:rPr>
          <w:rFonts w:eastAsia="Times New Roman"/>
          <w:szCs w:val="24"/>
        </w:rPr>
        <w:t xml:space="preserve"> τόσο φιλική στάση </w:t>
      </w:r>
      <w:r>
        <w:rPr>
          <w:rFonts w:eastAsia="Times New Roman"/>
          <w:szCs w:val="24"/>
        </w:rPr>
        <w:t>στην ελληνική Κ</w:t>
      </w:r>
      <w:r w:rsidRPr="00BF0FE9">
        <w:rPr>
          <w:rFonts w:eastAsia="Times New Roman"/>
          <w:szCs w:val="24"/>
        </w:rPr>
        <w:t>υβέρνηση</w:t>
      </w:r>
      <w:r>
        <w:rPr>
          <w:rFonts w:eastAsia="Times New Roman"/>
          <w:szCs w:val="24"/>
        </w:rPr>
        <w:t>.</w:t>
      </w:r>
    </w:p>
    <w:p w14:paraId="06452CD4" w14:textId="77777777" w:rsidR="00C04CE1" w:rsidRDefault="00722F08">
      <w:pPr>
        <w:tabs>
          <w:tab w:val="left" w:pos="7375"/>
        </w:tabs>
        <w:spacing w:line="600" w:lineRule="auto"/>
        <w:ind w:firstLine="720"/>
        <w:jc w:val="both"/>
        <w:rPr>
          <w:rFonts w:eastAsia="Times New Roman"/>
          <w:szCs w:val="24"/>
        </w:rPr>
      </w:pPr>
      <w:r>
        <w:rPr>
          <w:rFonts w:eastAsia="Times New Roman"/>
          <w:szCs w:val="24"/>
        </w:rPr>
        <w:t xml:space="preserve">Κλείνω, όμως, την παρένθεση και επιστρέφω στο βασικό ειρμό της σκέψης μου. Η Ελλάδα του 2019 -αυτό είναι το βασικό μήνυμα και εκεί επιστρέφω, το είπα και πριν ότι αυτό είναι το βασικό μήνυμα- είναι μια τελείως διαφορετική χώρα. Η Ελλάδα το Γενάρη του 2019 είναι μια τελείως διαφορετική χώρα από την Ελλάδα του Γενάρη του 2015, από τη σκιά του εαυτού της που παραλάβαμε το 2015, μετά από μια καταστροφική πενταετία. </w:t>
      </w:r>
    </w:p>
    <w:p w14:paraId="06452CD5" w14:textId="77777777" w:rsidR="00C04CE1" w:rsidRDefault="00722F08">
      <w:pPr>
        <w:spacing w:line="600" w:lineRule="auto"/>
        <w:ind w:firstLine="720"/>
        <w:jc w:val="both"/>
        <w:rPr>
          <w:rFonts w:eastAsia="Times New Roman"/>
          <w:szCs w:val="24"/>
        </w:rPr>
      </w:pPr>
      <w:r>
        <w:rPr>
          <w:rFonts w:eastAsia="Times New Roman"/>
          <w:szCs w:val="24"/>
        </w:rPr>
        <w:t xml:space="preserve">Είναι μια χώρα που σταθεροποιημένη, με αναβαθμισμένο ρόλο </w:t>
      </w:r>
      <w:r w:rsidRPr="00E551AD">
        <w:rPr>
          <w:rFonts w:eastAsia="Times New Roman"/>
          <w:szCs w:val="24"/>
        </w:rPr>
        <w:t xml:space="preserve">στη </w:t>
      </w:r>
      <w:r>
        <w:rPr>
          <w:rFonts w:eastAsia="Times New Roman"/>
          <w:szCs w:val="24"/>
        </w:rPr>
        <w:t>δ</w:t>
      </w:r>
      <w:r w:rsidRPr="00E551AD">
        <w:rPr>
          <w:rFonts w:eastAsia="Times New Roman"/>
          <w:szCs w:val="24"/>
        </w:rPr>
        <w:t xml:space="preserve">ιεθνή κοινότητα και την ευρύτερη περιοχή </w:t>
      </w:r>
      <w:r>
        <w:rPr>
          <w:rFonts w:eastAsia="Times New Roman"/>
          <w:szCs w:val="24"/>
        </w:rPr>
        <w:t>μας,</w:t>
      </w:r>
      <w:r w:rsidRPr="00E551AD">
        <w:rPr>
          <w:rFonts w:eastAsia="Times New Roman"/>
          <w:szCs w:val="24"/>
        </w:rPr>
        <w:t xml:space="preserve"> μπορεί να κοιτάει το μέλλον </w:t>
      </w:r>
      <w:r>
        <w:rPr>
          <w:rFonts w:eastAsia="Times New Roman"/>
          <w:szCs w:val="24"/>
        </w:rPr>
        <w:t xml:space="preserve">με </w:t>
      </w:r>
      <w:r w:rsidRPr="00E551AD">
        <w:rPr>
          <w:rFonts w:eastAsia="Times New Roman"/>
          <w:szCs w:val="24"/>
        </w:rPr>
        <w:t>περισσότερ</w:t>
      </w:r>
      <w:r>
        <w:rPr>
          <w:rFonts w:eastAsia="Times New Roman"/>
          <w:szCs w:val="24"/>
        </w:rPr>
        <w:t>η αισιοδοξία.</w:t>
      </w:r>
      <w:r w:rsidRPr="00E551AD">
        <w:rPr>
          <w:rFonts w:eastAsia="Times New Roman"/>
          <w:szCs w:val="24"/>
        </w:rPr>
        <w:t xml:space="preserve"> </w:t>
      </w:r>
      <w:r>
        <w:rPr>
          <w:rFonts w:eastAsia="Times New Roman"/>
          <w:szCs w:val="24"/>
        </w:rPr>
        <w:t xml:space="preserve">Είναι μια χώρα, η οποία </w:t>
      </w:r>
      <w:r w:rsidRPr="00E551AD">
        <w:rPr>
          <w:rFonts w:eastAsia="Times New Roman"/>
          <w:szCs w:val="24"/>
        </w:rPr>
        <w:t xml:space="preserve">αφήνει πίσω της οριστικά </w:t>
      </w:r>
      <w:r>
        <w:rPr>
          <w:rFonts w:eastAsia="Times New Roman"/>
          <w:szCs w:val="24"/>
        </w:rPr>
        <w:t xml:space="preserve">την </w:t>
      </w:r>
      <w:r w:rsidRPr="00E551AD">
        <w:rPr>
          <w:rFonts w:eastAsia="Times New Roman"/>
          <w:szCs w:val="24"/>
        </w:rPr>
        <w:t xml:space="preserve">κοινωνική ερήμωση της καταστροφικής </w:t>
      </w:r>
      <w:r>
        <w:rPr>
          <w:rFonts w:eastAsia="Times New Roman"/>
          <w:szCs w:val="24"/>
        </w:rPr>
        <w:t>πενταετίας από το 2010 έως</w:t>
      </w:r>
      <w:r w:rsidRPr="00E551AD">
        <w:rPr>
          <w:rFonts w:eastAsia="Times New Roman"/>
          <w:szCs w:val="24"/>
        </w:rPr>
        <w:t xml:space="preserve"> το Γενάρη του </w:t>
      </w:r>
      <w:r>
        <w:rPr>
          <w:rFonts w:eastAsia="Times New Roman"/>
          <w:szCs w:val="24"/>
        </w:rPr>
        <w:t>20</w:t>
      </w:r>
      <w:r w:rsidRPr="00E551AD">
        <w:rPr>
          <w:rFonts w:eastAsia="Times New Roman"/>
          <w:szCs w:val="24"/>
        </w:rPr>
        <w:t xml:space="preserve">15 και </w:t>
      </w:r>
      <w:r>
        <w:rPr>
          <w:rFonts w:eastAsia="Times New Roman"/>
          <w:szCs w:val="24"/>
        </w:rPr>
        <w:t>που</w:t>
      </w:r>
      <w:r w:rsidRPr="00E551AD">
        <w:rPr>
          <w:rFonts w:eastAsia="Times New Roman"/>
          <w:szCs w:val="24"/>
        </w:rPr>
        <w:t xml:space="preserve"> βαδίζει </w:t>
      </w:r>
      <w:r>
        <w:rPr>
          <w:rFonts w:eastAsia="Times New Roman"/>
          <w:szCs w:val="24"/>
        </w:rPr>
        <w:t xml:space="preserve">-με δυσκολίες, βεβαίως, αλλά με </w:t>
      </w:r>
      <w:r w:rsidRPr="00E551AD">
        <w:rPr>
          <w:rFonts w:eastAsia="Times New Roman"/>
          <w:szCs w:val="24"/>
        </w:rPr>
        <w:t xml:space="preserve">αξιοπρέπεια και </w:t>
      </w:r>
      <w:r w:rsidRPr="00E551AD">
        <w:rPr>
          <w:rFonts w:eastAsia="Times New Roman"/>
          <w:szCs w:val="24"/>
        </w:rPr>
        <w:lastRenderedPageBreak/>
        <w:t>με τις δικές της δυνάμεις</w:t>
      </w:r>
      <w:r>
        <w:rPr>
          <w:rFonts w:eastAsia="Times New Roman"/>
          <w:szCs w:val="24"/>
        </w:rPr>
        <w:t>-</w:t>
      </w:r>
      <w:r w:rsidRPr="00E551AD">
        <w:rPr>
          <w:rFonts w:eastAsia="Times New Roman"/>
          <w:szCs w:val="24"/>
        </w:rPr>
        <w:t xml:space="preserve"> </w:t>
      </w:r>
      <w:r>
        <w:rPr>
          <w:rFonts w:eastAsia="Times New Roman"/>
          <w:szCs w:val="24"/>
        </w:rPr>
        <w:t xml:space="preserve">στο δρόμο </w:t>
      </w:r>
      <w:r w:rsidRPr="00E551AD">
        <w:rPr>
          <w:rFonts w:eastAsia="Times New Roman"/>
          <w:szCs w:val="24"/>
        </w:rPr>
        <w:t>της κοινωνικής αλληλεγγύης για την επούλωση των μεγάλων πληγών και για τη διεύρυνση της δικαιοσύνης</w:t>
      </w:r>
      <w:r>
        <w:rPr>
          <w:rFonts w:eastAsia="Times New Roman"/>
          <w:szCs w:val="24"/>
        </w:rPr>
        <w:t>, της</w:t>
      </w:r>
      <w:r w:rsidRPr="00E551AD">
        <w:rPr>
          <w:rFonts w:eastAsia="Times New Roman"/>
          <w:szCs w:val="24"/>
        </w:rPr>
        <w:t xml:space="preserve"> ισότητας</w:t>
      </w:r>
      <w:r>
        <w:rPr>
          <w:rFonts w:eastAsia="Times New Roman"/>
          <w:szCs w:val="24"/>
        </w:rPr>
        <w:t xml:space="preserve"> και για την </w:t>
      </w:r>
      <w:r w:rsidRPr="00E551AD">
        <w:rPr>
          <w:rFonts w:eastAsia="Times New Roman"/>
          <w:szCs w:val="24"/>
        </w:rPr>
        <w:t>προοπτική την αναπτυξιακή</w:t>
      </w:r>
      <w:r>
        <w:rPr>
          <w:rFonts w:eastAsia="Times New Roman"/>
          <w:szCs w:val="24"/>
        </w:rPr>
        <w:t>,</w:t>
      </w:r>
      <w:r w:rsidRPr="00E551AD">
        <w:rPr>
          <w:rFonts w:eastAsia="Times New Roman"/>
          <w:szCs w:val="24"/>
        </w:rPr>
        <w:t xml:space="preserve"> την προοπτική της κοινωνικής προκοπής</w:t>
      </w:r>
      <w:r>
        <w:rPr>
          <w:rFonts w:eastAsia="Times New Roman"/>
          <w:szCs w:val="24"/>
        </w:rPr>
        <w:t>.</w:t>
      </w:r>
    </w:p>
    <w:p w14:paraId="06452CD6" w14:textId="77777777" w:rsidR="00C04CE1" w:rsidRDefault="00722F08">
      <w:pPr>
        <w:spacing w:line="600" w:lineRule="auto"/>
        <w:ind w:firstLine="720"/>
        <w:jc w:val="both"/>
        <w:rPr>
          <w:rFonts w:eastAsia="Times New Roman"/>
          <w:szCs w:val="24"/>
        </w:rPr>
      </w:pPr>
      <w:r>
        <w:rPr>
          <w:rFonts w:eastAsia="Times New Roman"/>
          <w:szCs w:val="24"/>
        </w:rPr>
        <w:t xml:space="preserve">Αυτός ο δρόμος </w:t>
      </w:r>
      <w:r w:rsidRPr="00E551AD">
        <w:rPr>
          <w:rFonts w:eastAsia="Times New Roman"/>
          <w:szCs w:val="24"/>
        </w:rPr>
        <w:t>δεν ήταν εύκολος δρόμος και ούτε από δω και στο εξής θα είναι</w:t>
      </w:r>
      <w:r>
        <w:rPr>
          <w:rFonts w:eastAsia="Times New Roman"/>
          <w:szCs w:val="24"/>
        </w:rPr>
        <w:t xml:space="preserve"> περίπατος. Όμως </w:t>
      </w:r>
      <w:r w:rsidRPr="00E551AD">
        <w:rPr>
          <w:rFonts w:eastAsia="Times New Roman"/>
          <w:szCs w:val="24"/>
        </w:rPr>
        <w:t xml:space="preserve">έχουμε κάνει ήδη </w:t>
      </w:r>
      <w:r>
        <w:rPr>
          <w:rFonts w:eastAsia="Times New Roman"/>
          <w:szCs w:val="24"/>
        </w:rPr>
        <w:t>τ</w:t>
      </w:r>
      <w:r w:rsidRPr="00E551AD">
        <w:rPr>
          <w:rFonts w:eastAsia="Times New Roman"/>
          <w:szCs w:val="24"/>
        </w:rPr>
        <w:t xml:space="preserve">α πρώτα βήματα μαζί με την </w:t>
      </w:r>
      <w:r>
        <w:rPr>
          <w:rFonts w:eastAsia="Times New Roman"/>
          <w:szCs w:val="24"/>
        </w:rPr>
        <w:t>ε</w:t>
      </w:r>
      <w:r w:rsidRPr="00E551AD">
        <w:rPr>
          <w:rFonts w:eastAsia="Times New Roman"/>
          <w:szCs w:val="24"/>
        </w:rPr>
        <w:t>λληνική κοινωνία</w:t>
      </w:r>
      <w:r>
        <w:rPr>
          <w:rFonts w:eastAsia="Times New Roman"/>
          <w:szCs w:val="24"/>
        </w:rPr>
        <w:t>,</w:t>
      </w:r>
      <w:r w:rsidRPr="00E551AD">
        <w:rPr>
          <w:rFonts w:eastAsia="Times New Roman"/>
          <w:szCs w:val="24"/>
        </w:rPr>
        <w:t xml:space="preserve"> μαζί με τον ελληνικό λαό</w:t>
      </w:r>
      <w:r>
        <w:rPr>
          <w:rFonts w:eastAsia="Times New Roman"/>
          <w:szCs w:val="24"/>
        </w:rPr>
        <w:t>,</w:t>
      </w:r>
      <w:r w:rsidRPr="00E551AD">
        <w:rPr>
          <w:rFonts w:eastAsia="Times New Roman"/>
          <w:szCs w:val="24"/>
        </w:rPr>
        <w:t xml:space="preserve"> που πλήρωσε αυτός </w:t>
      </w:r>
      <w:r>
        <w:rPr>
          <w:rFonts w:eastAsia="Times New Roman"/>
          <w:szCs w:val="24"/>
        </w:rPr>
        <w:t>δυσανάλογα κακές</w:t>
      </w:r>
      <w:r w:rsidRPr="00E551AD">
        <w:rPr>
          <w:rFonts w:eastAsia="Times New Roman"/>
          <w:szCs w:val="24"/>
        </w:rPr>
        <w:t xml:space="preserve"> πολιτικές επιλογές του παρελθόντος</w:t>
      </w:r>
      <w:r>
        <w:rPr>
          <w:rFonts w:eastAsia="Times New Roman"/>
          <w:szCs w:val="24"/>
        </w:rPr>
        <w:t>. Και αδίκως πλήρωσε!</w:t>
      </w:r>
      <w:r w:rsidRPr="00E551AD">
        <w:rPr>
          <w:rFonts w:eastAsia="Times New Roman"/>
          <w:szCs w:val="24"/>
        </w:rPr>
        <w:t xml:space="preserve"> </w:t>
      </w:r>
      <w:r>
        <w:rPr>
          <w:rFonts w:eastAsia="Times New Roman"/>
          <w:szCs w:val="24"/>
        </w:rPr>
        <w:t>Οι θυσίες έγιναν από</w:t>
      </w:r>
      <w:r w:rsidRPr="00E551AD">
        <w:rPr>
          <w:rFonts w:eastAsia="Times New Roman"/>
          <w:szCs w:val="24"/>
        </w:rPr>
        <w:t xml:space="preserve"> τον ελληνικό λαό</w:t>
      </w:r>
      <w:r>
        <w:rPr>
          <w:rFonts w:eastAsia="Times New Roman"/>
          <w:szCs w:val="24"/>
        </w:rPr>
        <w:t>.</w:t>
      </w:r>
      <w:r w:rsidRPr="00E551AD">
        <w:rPr>
          <w:rFonts w:eastAsia="Times New Roman"/>
          <w:szCs w:val="24"/>
        </w:rPr>
        <w:t xml:space="preserve"> </w:t>
      </w:r>
      <w:r>
        <w:rPr>
          <w:rFonts w:eastAsia="Times New Roman"/>
          <w:szCs w:val="24"/>
        </w:rPr>
        <w:t>Σ</w:t>
      </w:r>
      <w:r w:rsidRPr="00E551AD">
        <w:rPr>
          <w:rFonts w:eastAsia="Times New Roman"/>
          <w:szCs w:val="24"/>
        </w:rPr>
        <w:t xml:space="preserve">ε αυτόν οφείλεται το γεγονός ότι σήμερα η χώρα μπορεί να </w:t>
      </w:r>
      <w:r>
        <w:rPr>
          <w:rFonts w:eastAsia="Times New Roman"/>
          <w:szCs w:val="24"/>
        </w:rPr>
        <w:t>ατενίζει</w:t>
      </w:r>
      <w:r w:rsidRPr="00E551AD">
        <w:rPr>
          <w:rFonts w:eastAsia="Times New Roman"/>
          <w:szCs w:val="24"/>
        </w:rPr>
        <w:t xml:space="preserve"> με μεγαλύτερη αισιοδοξία το μέλλον</w:t>
      </w:r>
      <w:r>
        <w:rPr>
          <w:rFonts w:eastAsia="Times New Roman"/>
          <w:szCs w:val="24"/>
        </w:rPr>
        <w:t xml:space="preserve">. </w:t>
      </w:r>
    </w:p>
    <w:p w14:paraId="06452CD7" w14:textId="77777777" w:rsidR="00C04CE1" w:rsidRDefault="00722F08">
      <w:pPr>
        <w:spacing w:line="600" w:lineRule="auto"/>
        <w:ind w:firstLine="720"/>
        <w:jc w:val="both"/>
        <w:rPr>
          <w:rFonts w:eastAsia="Times New Roman"/>
          <w:szCs w:val="24"/>
        </w:rPr>
      </w:pPr>
      <w:r>
        <w:rPr>
          <w:rFonts w:eastAsia="Times New Roman"/>
          <w:szCs w:val="24"/>
        </w:rPr>
        <w:t>Έχουμε κάνει, όμως, πια</w:t>
      </w:r>
      <w:r w:rsidRPr="00E551AD">
        <w:rPr>
          <w:rFonts w:eastAsia="Times New Roman"/>
          <w:szCs w:val="24"/>
        </w:rPr>
        <w:t xml:space="preserve"> τα δύσκολα βήματα</w:t>
      </w:r>
      <w:r>
        <w:rPr>
          <w:rFonts w:eastAsia="Times New Roman"/>
          <w:szCs w:val="24"/>
        </w:rPr>
        <w:t>. Και όλα</w:t>
      </w:r>
      <w:r w:rsidRPr="00E551AD">
        <w:rPr>
          <w:rFonts w:eastAsia="Times New Roman"/>
          <w:szCs w:val="24"/>
        </w:rPr>
        <w:t xml:space="preserve"> αυτά τα δύσκολα βήματα έγιν</w:t>
      </w:r>
      <w:r>
        <w:rPr>
          <w:rFonts w:eastAsia="Times New Roman"/>
          <w:szCs w:val="24"/>
        </w:rPr>
        <w:t>αν</w:t>
      </w:r>
      <w:r w:rsidRPr="00E551AD">
        <w:rPr>
          <w:rFonts w:eastAsia="Times New Roman"/>
          <w:szCs w:val="24"/>
        </w:rPr>
        <w:t xml:space="preserve"> από μία Κυβέρνηση δύο </w:t>
      </w:r>
      <w:r>
        <w:rPr>
          <w:rFonts w:eastAsia="Times New Roman"/>
          <w:szCs w:val="24"/>
        </w:rPr>
        <w:t xml:space="preserve">κομμάτων με </w:t>
      </w:r>
      <w:r w:rsidRPr="00E551AD">
        <w:rPr>
          <w:rFonts w:eastAsia="Times New Roman"/>
          <w:szCs w:val="24"/>
        </w:rPr>
        <w:t>εντελώς διαφορετικές ιδεολογικές αφετηρίες</w:t>
      </w:r>
      <w:r>
        <w:rPr>
          <w:rFonts w:eastAsia="Times New Roman"/>
          <w:szCs w:val="24"/>
        </w:rPr>
        <w:t>,</w:t>
      </w:r>
      <w:r w:rsidRPr="00E551AD">
        <w:rPr>
          <w:rFonts w:eastAsia="Times New Roman"/>
          <w:szCs w:val="24"/>
        </w:rPr>
        <w:t xml:space="preserve"> μία Κυβέρνηση που τόσο πολύ </w:t>
      </w:r>
      <w:r>
        <w:rPr>
          <w:rFonts w:eastAsia="Times New Roman"/>
          <w:szCs w:val="24"/>
        </w:rPr>
        <w:t>λοιδορήθηκε</w:t>
      </w:r>
      <w:r w:rsidRPr="00E551AD">
        <w:rPr>
          <w:rFonts w:eastAsia="Times New Roman"/>
          <w:szCs w:val="24"/>
        </w:rPr>
        <w:t xml:space="preserve"> και από τους πολιτικούς της αντιπάλους</w:t>
      </w:r>
      <w:r>
        <w:rPr>
          <w:rFonts w:eastAsia="Times New Roman"/>
          <w:szCs w:val="24"/>
        </w:rPr>
        <w:t xml:space="preserve"> -</w:t>
      </w:r>
      <w:r w:rsidRPr="00E551AD">
        <w:rPr>
          <w:rFonts w:eastAsia="Times New Roman"/>
          <w:szCs w:val="24"/>
        </w:rPr>
        <w:t xml:space="preserve">αυτό είναι </w:t>
      </w:r>
      <w:r>
        <w:rPr>
          <w:rFonts w:eastAsia="Times New Roman"/>
          <w:szCs w:val="24"/>
        </w:rPr>
        <w:t xml:space="preserve">εύλογο- αλλά και από </w:t>
      </w:r>
      <w:r w:rsidRPr="00E551AD">
        <w:rPr>
          <w:rFonts w:eastAsia="Times New Roman"/>
          <w:szCs w:val="24"/>
        </w:rPr>
        <w:t>τα φερέφωνα του παλιού πολιτικού συστήματος</w:t>
      </w:r>
      <w:r>
        <w:rPr>
          <w:rFonts w:eastAsia="Times New Roman"/>
          <w:szCs w:val="24"/>
        </w:rPr>
        <w:t>,</w:t>
      </w:r>
      <w:r w:rsidRPr="00E551AD">
        <w:rPr>
          <w:rFonts w:eastAsia="Times New Roman"/>
          <w:szCs w:val="24"/>
        </w:rPr>
        <w:t xml:space="preserve"> από μία Κυβέρνηση που σε κάθε στροφή δύσκολη </w:t>
      </w:r>
      <w:r>
        <w:rPr>
          <w:rFonts w:eastAsia="Times New Roman"/>
          <w:szCs w:val="24"/>
        </w:rPr>
        <w:t xml:space="preserve">όλοι -και </w:t>
      </w:r>
      <w:r w:rsidRPr="00E551AD">
        <w:rPr>
          <w:rFonts w:eastAsia="Times New Roman"/>
          <w:szCs w:val="24"/>
        </w:rPr>
        <w:t>οι πολιτικοί αντίπαλοι</w:t>
      </w:r>
      <w:r>
        <w:rPr>
          <w:rFonts w:eastAsia="Times New Roman"/>
          <w:szCs w:val="24"/>
        </w:rPr>
        <w:t>, αλλά και</w:t>
      </w:r>
      <w:r w:rsidRPr="00E551AD">
        <w:rPr>
          <w:rFonts w:eastAsia="Times New Roman"/>
          <w:szCs w:val="24"/>
        </w:rPr>
        <w:t xml:space="preserve"> αυτά τα φερέφωνα</w:t>
      </w:r>
      <w:r>
        <w:rPr>
          <w:rFonts w:eastAsia="Times New Roman"/>
          <w:szCs w:val="24"/>
        </w:rPr>
        <w:t>-</w:t>
      </w:r>
      <w:r w:rsidRPr="00E551AD">
        <w:rPr>
          <w:rFonts w:eastAsia="Times New Roman"/>
          <w:szCs w:val="24"/>
        </w:rPr>
        <w:t xml:space="preserve"> με πάθος επιθυμούσαν</w:t>
      </w:r>
      <w:r>
        <w:rPr>
          <w:rFonts w:eastAsia="Times New Roman"/>
          <w:szCs w:val="24"/>
        </w:rPr>
        <w:t xml:space="preserve"> να τη</w:t>
      </w:r>
      <w:r w:rsidRPr="00E551AD">
        <w:rPr>
          <w:rFonts w:eastAsia="Times New Roman"/>
          <w:szCs w:val="24"/>
        </w:rPr>
        <w:t xml:space="preserve"> ρίξουν στα βράχια</w:t>
      </w:r>
      <w:r>
        <w:rPr>
          <w:rFonts w:eastAsia="Times New Roman"/>
          <w:szCs w:val="24"/>
        </w:rPr>
        <w:t xml:space="preserve">. </w:t>
      </w:r>
      <w:r>
        <w:rPr>
          <w:rFonts w:eastAsia="Times New Roman"/>
          <w:szCs w:val="24"/>
        </w:rPr>
        <w:lastRenderedPageBreak/>
        <w:t>Ποιοι; Εκείνοι που</w:t>
      </w:r>
      <w:r w:rsidRPr="00E551AD">
        <w:rPr>
          <w:rFonts w:eastAsia="Times New Roman"/>
          <w:szCs w:val="24"/>
        </w:rPr>
        <w:t xml:space="preserve"> μέσα στο παλιό σύστημα εξουσίας </w:t>
      </w:r>
      <w:r>
        <w:rPr>
          <w:rFonts w:eastAsia="Times New Roman"/>
          <w:szCs w:val="24"/>
        </w:rPr>
        <w:t xml:space="preserve">απολάμβαναν </w:t>
      </w:r>
      <w:r w:rsidRPr="00E551AD">
        <w:rPr>
          <w:rFonts w:eastAsia="Times New Roman"/>
          <w:szCs w:val="24"/>
        </w:rPr>
        <w:t>δόξα και υλικά αγαθά</w:t>
      </w:r>
      <w:r>
        <w:rPr>
          <w:rFonts w:eastAsia="Times New Roman"/>
          <w:szCs w:val="24"/>
        </w:rPr>
        <w:t xml:space="preserve"> και μέσα σε μια μέρα, το Γενάρη του 2015,</w:t>
      </w:r>
      <w:r w:rsidRPr="00E551AD">
        <w:rPr>
          <w:rFonts w:eastAsia="Times New Roman"/>
          <w:szCs w:val="24"/>
        </w:rPr>
        <w:t xml:space="preserve"> </w:t>
      </w:r>
      <w:r>
        <w:rPr>
          <w:rFonts w:eastAsia="Times New Roman"/>
          <w:szCs w:val="24"/>
        </w:rPr>
        <w:t xml:space="preserve">άρχισαν να αισθάνονται </w:t>
      </w:r>
      <w:r w:rsidRPr="00E551AD">
        <w:rPr>
          <w:rFonts w:eastAsia="Times New Roman"/>
          <w:szCs w:val="24"/>
        </w:rPr>
        <w:t>πολύ άβολα</w:t>
      </w:r>
      <w:r>
        <w:rPr>
          <w:rFonts w:eastAsia="Times New Roman"/>
          <w:szCs w:val="24"/>
        </w:rPr>
        <w:t>,</w:t>
      </w:r>
      <w:r w:rsidRPr="00E551AD">
        <w:rPr>
          <w:rFonts w:eastAsia="Times New Roman"/>
          <w:szCs w:val="24"/>
        </w:rPr>
        <w:t xml:space="preserve"> άρχισαν να αισθάνονται οργισμέν</w:t>
      </w:r>
      <w:r>
        <w:rPr>
          <w:rFonts w:eastAsia="Times New Roman"/>
          <w:szCs w:val="24"/>
        </w:rPr>
        <w:t>οι και αμήχανοι που έχασαν</w:t>
      </w:r>
      <w:r w:rsidRPr="00E551AD">
        <w:rPr>
          <w:rFonts w:eastAsia="Times New Roman"/>
          <w:szCs w:val="24"/>
        </w:rPr>
        <w:t xml:space="preserve"> την κότα με τα χρυσά αυγά</w:t>
      </w:r>
      <w:r>
        <w:rPr>
          <w:rFonts w:eastAsia="Times New Roman"/>
          <w:szCs w:val="24"/>
        </w:rPr>
        <w:t>. Διότι για αυτούς</w:t>
      </w:r>
      <w:r w:rsidRPr="00E551AD">
        <w:rPr>
          <w:rFonts w:eastAsia="Times New Roman"/>
          <w:szCs w:val="24"/>
        </w:rPr>
        <w:t xml:space="preserve"> αυτό ήταν </w:t>
      </w:r>
      <w:r>
        <w:rPr>
          <w:rFonts w:eastAsia="Times New Roman"/>
          <w:szCs w:val="24"/>
        </w:rPr>
        <w:t xml:space="preserve">η </w:t>
      </w:r>
      <w:r w:rsidRPr="00E551AD">
        <w:rPr>
          <w:rFonts w:eastAsia="Times New Roman"/>
          <w:szCs w:val="24"/>
        </w:rPr>
        <w:t>εξουσία και αυτό είναι</w:t>
      </w:r>
      <w:r>
        <w:rPr>
          <w:rFonts w:eastAsia="Times New Roman"/>
          <w:szCs w:val="24"/>
        </w:rPr>
        <w:t>!</w:t>
      </w:r>
    </w:p>
    <w:p w14:paraId="06452CD8" w14:textId="77777777" w:rsidR="00C04CE1" w:rsidRDefault="00722F08">
      <w:pPr>
        <w:spacing w:line="600" w:lineRule="auto"/>
        <w:ind w:firstLine="720"/>
        <w:jc w:val="both"/>
        <w:rPr>
          <w:rFonts w:eastAsia="Times New Roman"/>
          <w:szCs w:val="24"/>
        </w:rPr>
      </w:pPr>
      <w:r>
        <w:rPr>
          <w:rFonts w:eastAsia="Times New Roman"/>
          <w:szCs w:val="24"/>
        </w:rPr>
        <w:t>Ό</w:t>
      </w:r>
      <w:r w:rsidRPr="00E551AD">
        <w:rPr>
          <w:rFonts w:eastAsia="Times New Roman"/>
          <w:szCs w:val="24"/>
        </w:rPr>
        <w:t xml:space="preserve">λα αυτά τα πετύχαμε </w:t>
      </w:r>
      <w:r>
        <w:rPr>
          <w:rFonts w:eastAsia="Times New Roman"/>
          <w:szCs w:val="24"/>
        </w:rPr>
        <w:t>α</w:t>
      </w:r>
      <w:r w:rsidRPr="00E551AD">
        <w:rPr>
          <w:rFonts w:eastAsia="Times New Roman"/>
          <w:szCs w:val="24"/>
        </w:rPr>
        <w:t xml:space="preserve">πό κοινού </w:t>
      </w:r>
      <w:r>
        <w:rPr>
          <w:rFonts w:eastAsia="Times New Roman"/>
          <w:szCs w:val="24"/>
        </w:rPr>
        <w:t xml:space="preserve">με ένα κόμμα, </w:t>
      </w:r>
      <w:r w:rsidRPr="00E551AD">
        <w:rPr>
          <w:rFonts w:eastAsia="Times New Roman"/>
          <w:szCs w:val="24"/>
        </w:rPr>
        <w:t>τους Ανεξάρτητους Έλληνες</w:t>
      </w:r>
      <w:r>
        <w:rPr>
          <w:rFonts w:eastAsia="Times New Roman"/>
          <w:szCs w:val="24"/>
        </w:rPr>
        <w:t>,</w:t>
      </w:r>
      <w:r w:rsidRPr="00E551AD">
        <w:rPr>
          <w:rFonts w:eastAsia="Times New Roman"/>
          <w:szCs w:val="24"/>
        </w:rPr>
        <w:t xml:space="preserve"> που </w:t>
      </w:r>
      <w:r>
        <w:rPr>
          <w:rFonts w:eastAsia="Times New Roman"/>
          <w:szCs w:val="24"/>
        </w:rPr>
        <w:t>–</w:t>
      </w:r>
      <w:r w:rsidRPr="00E551AD">
        <w:rPr>
          <w:rFonts w:eastAsia="Times New Roman"/>
          <w:szCs w:val="24"/>
        </w:rPr>
        <w:t>επαναλαμβάνω</w:t>
      </w:r>
      <w:r>
        <w:rPr>
          <w:rFonts w:eastAsia="Times New Roman"/>
          <w:szCs w:val="24"/>
        </w:rPr>
        <w:t>-</w:t>
      </w:r>
      <w:r w:rsidRPr="00E551AD">
        <w:rPr>
          <w:rFonts w:eastAsia="Times New Roman"/>
          <w:szCs w:val="24"/>
        </w:rPr>
        <w:t xml:space="preserve"> ήταν και είναι γνωστές </w:t>
      </w:r>
      <w:r>
        <w:rPr>
          <w:rFonts w:eastAsia="Times New Roman"/>
          <w:szCs w:val="24"/>
        </w:rPr>
        <w:t xml:space="preserve">οι μεγάλες </w:t>
      </w:r>
      <w:r w:rsidRPr="00E551AD">
        <w:rPr>
          <w:rFonts w:eastAsia="Times New Roman"/>
          <w:szCs w:val="24"/>
        </w:rPr>
        <w:t>ιδεολογικές και πολιτικές διαφορές</w:t>
      </w:r>
      <w:r>
        <w:rPr>
          <w:rFonts w:eastAsia="Times New Roman"/>
          <w:szCs w:val="24"/>
        </w:rPr>
        <w:t>.</w:t>
      </w:r>
      <w:r w:rsidRPr="00E551AD">
        <w:rPr>
          <w:rFonts w:eastAsia="Times New Roman"/>
          <w:szCs w:val="24"/>
        </w:rPr>
        <w:t xml:space="preserve"> Θέλω</w:t>
      </w:r>
      <w:r>
        <w:rPr>
          <w:rFonts w:eastAsia="Times New Roman"/>
          <w:szCs w:val="24"/>
        </w:rPr>
        <w:t>,</w:t>
      </w:r>
      <w:r w:rsidRPr="00E551AD">
        <w:rPr>
          <w:rFonts w:eastAsia="Times New Roman"/>
          <w:szCs w:val="24"/>
        </w:rPr>
        <w:t xml:space="preserve"> </w:t>
      </w:r>
      <w:r>
        <w:rPr>
          <w:rFonts w:eastAsia="Times New Roman"/>
          <w:szCs w:val="24"/>
        </w:rPr>
        <w:t>όμως,</w:t>
      </w:r>
      <w:r w:rsidRPr="00E551AD">
        <w:rPr>
          <w:rFonts w:eastAsia="Times New Roman"/>
          <w:szCs w:val="24"/>
        </w:rPr>
        <w:t xml:space="preserve"> να αναγνωρίσω </w:t>
      </w:r>
      <w:r>
        <w:rPr>
          <w:rFonts w:eastAsia="Times New Roman"/>
          <w:szCs w:val="24"/>
        </w:rPr>
        <w:t>ότι συνέβαλε</w:t>
      </w:r>
      <w:r w:rsidRPr="00E551AD">
        <w:rPr>
          <w:rFonts w:eastAsia="Times New Roman"/>
          <w:szCs w:val="24"/>
        </w:rPr>
        <w:t xml:space="preserve"> αυτό το κόμμα </w:t>
      </w:r>
      <w:r>
        <w:rPr>
          <w:rFonts w:eastAsia="Times New Roman"/>
          <w:szCs w:val="24"/>
        </w:rPr>
        <w:t xml:space="preserve">καθοριστικά </w:t>
      </w:r>
      <w:r w:rsidRPr="00E551AD">
        <w:rPr>
          <w:rFonts w:eastAsia="Times New Roman"/>
          <w:szCs w:val="24"/>
        </w:rPr>
        <w:t>σε αυτή</w:t>
      </w:r>
      <w:r>
        <w:rPr>
          <w:rFonts w:eastAsia="Times New Roman"/>
          <w:szCs w:val="24"/>
        </w:rPr>
        <w:t>ν</w:t>
      </w:r>
      <w:r w:rsidRPr="00E551AD">
        <w:rPr>
          <w:rFonts w:eastAsia="Times New Roman"/>
          <w:szCs w:val="24"/>
        </w:rPr>
        <w:t xml:space="preserve"> την προσπάθεια</w:t>
      </w:r>
      <w:r>
        <w:rPr>
          <w:rFonts w:eastAsia="Times New Roman"/>
          <w:szCs w:val="24"/>
        </w:rPr>
        <w:t>.</w:t>
      </w:r>
      <w:r w:rsidRPr="00E551AD">
        <w:rPr>
          <w:rFonts w:eastAsia="Times New Roman"/>
          <w:szCs w:val="24"/>
        </w:rPr>
        <w:t xml:space="preserve"> Και αυτή</w:t>
      </w:r>
      <w:r>
        <w:rPr>
          <w:rFonts w:eastAsia="Times New Roman"/>
          <w:szCs w:val="24"/>
        </w:rPr>
        <w:t>ν</w:t>
      </w:r>
      <w:r w:rsidRPr="00E551AD">
        <w:rPr>
          <w:rFonts w:eastAsia="Times New Roman"/>
          <w:szCs w:val="24"/>
        </w:rPr>
        <w:t xml:space="preserve"> </w:t>
      </w:r>
      <w:r>
        <w:rPr>
          <w:rFonts w:eastAsia="Times New Roman"/>
          <w:szCs w:val="24"/>
        </w:rPr>
        <w:t>τ</w:t>
      </w:r>
      <w:r w:rsidRPr="00E551AD">
        <w:rPr>
          <w:rFonts w:eastAsia="Times New Roman"/>
          <w:szCs w:val="24"/>
        </w:rPr>
        <w:t xml:space="preserve">η συνεργασία </w:t>
      </w:r>
      <w:r>
        <w:rPr>
          <w:rFonts w:eastAsia="Times New Roman"/>
          <w:szCs w:val="24"/>
        </w:rPr>
        <w:t>ε</w:t>
      </w:r>
      <w:r w:rsidRPr="00E551AD">
        <w:rPr>
          <w:rFonts w:eastAsia="Times New Roman"/>
          <w:szCs w:val="24"/>
        </w:rPr>
        <w:t>γώ την έχω χαρακτηρίσει έντιμη και ειλικρινή</w:t>
      </w:r>
      <w:r>
        <w:rPr>
          <w:rFonts w:eastAsia="Times New Roman"/>
          <w:szCs w:val="24"/>
        </w:rPr>
        <w:t>,</w:t>
      </w:r>
      <w:r w:rsidRPr="00E551AD">
        <w:rPr>
          <w:rFonts w:eastAsia="Times New Roman"/>
          <w:szCs w:val="24"/>
        </w:rPr>
        <w:t xml:space="preserve"> με τόσο διαφορετικές </w:t>
      </w:r>
      <w:r>
        <w:rPr>
          <w:rFonts w:eastAsia="Times New Roman"/>
          <w:szCs w:val="24"/>
        </w:rPr>
        <w:t>ιδεολογικές καταβολές,</w:t>
      </w:r>
      <w:r w:rsidRPr="00E551AD">
        <w:rPr>
          <w:rFonts w:eastAsia="Times New Roman"/>
          <w:szCs w:val="24"/>
        </w:rPr>
        <w:t xml:space="preserve"> τόσο διαφορετικές ιστορικές διαδρομές και παραδόσεις</w:t>
      </w:r>
      <w:r>
        <w:rPr>
          <w:rFonts w:eastAsia="Times New Roman"/>
          <w:szCs w:val="24"/>
        </w:rPr>
        <w:t>, τ</w:t>
      </w:r>
      <w:r w:rsidRPr="00E551AD">
        <w:rPr>
          <w:rFonts w:eastAsia="Times New Roman"/>
          <w:szCs w:val="24"/>
        </w:rPr>
        <w:t xml:space="preserve">ην οποία εγώ θα τιμώ και θα σέβομαι </w:t>
      </w:r>
      <w:r>
        <w:rPr>
          <w:rFonts w:eastAsia="Times New Roman"/>
          <w:szCs w:val="24"/>
        </w:rPr>
        <w:t>πάντοτε.</w:t>
      </w:r>
    </w:p>
    <w:p w14:paraId="06452CD9" w14:textId="77777777" w:rsidR="00C04CE1" w:rsidRDefault="00722F08">
      <w:pPr>
        <w:spacing w:line="600" w:lineRule="auto"/>
        <w:ind w:firstLine="720"/>
        <w:jc w:val="both"/>
        <w:rPr>
          <w:rFonts w:eastAsia="Times New Roman"/>
          <w:szCs w:val="24"/>
        </w:rPr>
      </w:pPr>
      <w:r>
        <w:rPr>
          <w:rFonts w:eastAsia="Times New Roman"/>
          <w:szCs w:val="24"/>
        </w:rPr>
        <w:t>Έμελλε, όμως,</w:t>
      </w:r>
      <w:r w:rsidRPr="00E551AD">
        <w:rPr>
          <w:rFonts w:eastAsia="Times New Roman"/>
          <w:szCs w:val="24"/>
        </w:rPr>
        <w:t xml:space="preserve"> αυτές οι ιδεολογικές και πολιτικές διαφορές να </w:t>
      </w:r>
      <w:proofErr w:type="spellStart"/>
      <w:r w:rsidRPr="00E551AD">
        <w:rPr>
          <w:rFonts w:eastAsia="Times New Roman"/>
          <w:szCs w:val="24"/>
        </w:rPr>
        <w:t>παράξουν</w:t>
      </w:r>
      <w:proofErr w:type="spellEnd"/>
      <w:r w:rsidRPr="00E551AD">
        <w:rPr>
          <w:rFonts w:eastAsia="Times New Roman"/>
          <w:szCs w:val="24"/>
        </w:rPr>
        <w:t xml:space="preserve"> κάποια στιγμή τα αποτελέσματά </w:t>
      </w:r>
      <w:r>
        <w:rPr>
          <w:rFonts w:eastAsia="Times New Roman"/>
          <w:szCs w:val="24"/>
        </w:rPr>
        <w:t>τους.</w:t>
      </w:r>
      <w:r w:rsidRPr="00E551AD">
        <w:rPr>
          <w:rFonts w:eastAsia="Times New Roman"/>
          <w:szCs w:val="24"/>
        </w:rPr>
        <w:t xml:space="preserve"> Δεν ήταν ενδεχομένως αναπόφευκτο</w:t>
      </w:r>
      <w:r>
        <w:rPr>
          <w:rFonts w:eastAsia="Times New Roman"/>
          <w:szCs w:val="24"/>
        </w:rPr>
        <w:t>,</w:t>
      </w:r>
      <w:r w:rsidRPr="00E551AD">
        <w:rPr>
          <w:rFonts w:eastAsia="Times New Roman"/>
          <w:szCs w:val="24"/>
        </w:rPr>
        <w:t xml:space="preserve"> αλλά έτσι </w:t>
      </w:r>
      <w:r>
        <w:rPr>
          <w:rFonts w:eastAsia="Times New Roman"/>
          <w:szCs w:val="24"/>
        </w:rPr>
        <w:t>έγινε, διότι, ά</w:t>
      </w:r>
      <w:r w:rsidRPr="00E551AD">
        <w:rPr>
          <w:rFonts w:eastAsia="Times New Roman"/>
          <w:szCs w:val="24"/>
        </w:rPr>
        <w:t>λλωστε</w:t>
      </w:r>
      <w:r>
        <w:rPr>
          <w:rFonts w:eastAsia="Times New Roman"/>
          <w:szCs w:val="24"/>
        </w:rPr>
        <w:t>,</w:t>
      </w:r>
      <w:r w:rsidRPr="00E551AD">
        <w:rPr>
          <w:rFonts w:eastAsia="Times New Roman"/>
          <w:szCs w:val="24"/>
        </w:rPr>
        <w:t xml:space="preserve"> αυτό είναι το πυρηνικό χαρακτηριστικό της </w:t>
      </w:r>
      <w:r>
        <w:rPr>
          <w:rFonts w:eastAsia="Times New Roman"/>
          <w:szCs w:val="24"/>
        </w:rPr>
        <w:t>δ</w:t>
      </w:r>
      <w:r w:rsidRPr="00E551AD">
        <w:rPr>
          <w:rFonts w:eastAsia="Times New Roman"/>
          <w:szCs w:val="24"/>
        </w:rPr>
        <w:t>ημοκρατίας και της δημοκρατικής πολιτικής</w:t>
      </w:r>
      <w:r>
        <w:rPr>
          <w:rFonts w:eastAsia="Times New Roman"/>
          <w:szCs w:val="24"/>
        </w:rPr>
        <w:t xml:space="preserve">: να συγκλίνεις και </w:t>
      </w:r>
      <w:r w:rsidRPr="00E551AD">
        <w:rPr>
          <w:rFonts w:eastAsia="Times New Roman"/>
          <w:szCs w:val="24"/>
        </w:rPr>
        <w:t>να προχωράς μαζί εκεί που μπορείς</w:t>
      </w:r>
      <w:r>
        <w:rPr>
          <w:rFonts w:eastAsia="Times New Roman"/>
          <w:szCs w:val="24"/>
        </w:rPr>
        <w:t xml:space="preserve"> και για όσο μπορείς. Το </w:t>
      </w:r>
      <w:r w:rsidRPr="00E551AD">
        <w:rPr>
          <w:rFonts w:eastAsia="Times New Roman"/>
          <w:szCs w:val="24"/>
        </w:rPr>
        <w:t>αστάθμητο</w:t>
      </w:r>
      <w:r>
        <w:rPr>
          <w:rFonts w:eastAsia="Times New Roman"/>
          <w:szCs w:val="24"/>
        </w:rPr>
        <w:t xml:space="preserve"> της</w:t>
      </w:r>
      <w:r w:rsidRPr="00E551AD">
        <w:rPr>
          <w:rFonts w:eastAsia="Times New Roman"/>
          <w:szCs w:val="24"/>
        </w:rPr>
        <w:t xml:space="preserve"> αλλαγής </w:t>
      </w:r>
      <w:r w:rsidRPr="00E551AD">
        <w:rPr>
          <w:rFonts w:eastAsia="Times New Roman"/>
          <w:szCs w:val="24"/>
        </w:rPr>
        <w:lastRenderedPageBreak/>
        <w:t>ηγεσίας στη γειτονική μας χώρα και η</w:t>
      </w:r>
      <w:r>
        <w:rPr>
          <w:rFonts w:eastAsia="Times New Roman"/>
          <w:szCs w:val="24"/>
        </w:rPr>
        <w:t xml:space="preserve"> ήττα του εθνικιστή </w:t>
      </w:r>
      <w:r w:rsidRPr="00E551AD">
        <w:rPr>
          <w:rFonts w:eastAsia="Times New Roman"/>
          <w:szCs w:val="24"/>
        </w:rPr>
        <w:t>Γκρούεφσκι</w:t>
      </w:r>
      <w:r>
        <w:rPr>
          <w:rFonts w:eastAsia="Times New Roman"/>
          <w:szCs w:val="24"/>
        </w:rPr>
        <w:t>,</w:t>
      </w:r>
      <w:r w:rsidRPr="00E551AD">
        <w:rPr>
          <w:rFonts w:eastAsia="Times New Roman"/>
          <w:szCs w:val="24"/>
        </w:rPr>
        <w:t xml:space="preserve"> δημιούργησε σχεδόν πριν από </w:t>
      </w:r>
      <w:r>
        <w:rPr>
          <w:rFonts w:eastAsia="Times New Roman"/>
          <w:szCs w:val="24"/>
        </w:rPr>
        <w:t>ένα-</w:t>
      </w:r>
      <w:r w:rsidRPr="00E551AD">
        <w:rPr>
          <w:rFonts w:eastAsia="Times New Roman"/>
          <w:szCs w:val="24"/>
        </w:rPr>
        <w:t>ενάμιση χρόνο</w:t>
      </w:r>
      <w:r>
        <w:rPr>
          <w:rFonts w:eastAsia="Times New Roman"/>
          <w:szCs w:val="24"/>
        </w:rPr>
        <w:t xml:space="preserve"> -όπως όλοι ξέρετε-</w:t>
      </w:r>
      <w:r w:rsidRPr="00E551AD">
        <w:rPr>
          <w:rFonts w:eastAsia="Times New Roman"/>
          <w:szCs w:val="24"/>
        </w:rPr>
        <w:t xml:space="preserve"> μία συνθήκη </w:t>
      </w:r>
      <w:r>
        <w:rPr>
          <w:rFonts w:eastAsia="Times New Roman"/>
          <w:szCs w:val="24"/>
        </w:rPr>
        <w:t xml:space="preserve">που </w:t>
      </w:r>
      <w:r w:rsidRPr="00E551AD">
        <w:rPr>
          <w:rFonts w:eastAsia="Times New Roman"/>
          <w:szCs w:val="24"/>
        </w:rPr>
        <w:t xml:space="preserve">αποτελούσε μία μεγάλη ευκαιρία </w:t>
      </w:r>
      <w:r>
        <w:rPr>
          <w:rFonts w:eastAsia="Times New Roman"/>
          <w:szCs w:val="24"/>
        </w:rPr>
        <w:t>τόσο για την Ε</w:t>
      </w:r>
      <w:r w:rsidRPr="00E551AD">
        <w:rPr>
          <w:rFonts w:eastAsia="Times New Roman"/>
          <w:szCs w:val="24"/>
        </w:rPr>
        <w:t>λλάδα όσο και για τους γείτονές μας όσο και για την περιοχή για να επιλυθεί μία ιστορική</w:t>
      </w:r>
      <w:r>
        <w:rPr>
          <w:rFonts w:eastAsia="Times New Roman"/>
          <w:szCs w:val="24"/>
        </w:rPr>
        <w:t>,</w:t>
      </w:r>
      <w:r w:rsidRPr="00E551AD">
        <w:rPr>
          <w:rFonts w:eastAsia="Times New Roman"/>
          <w:szCs w:val="24"/>
        </w:rPr>
        <w:t xml:space="preserve"> πολιτική και διπλωματική εκκρεμότητα πολλών δεκαετιών</w:t>
      </w:r>
      <w:r>
        <w:rPr>
          <w:rFonts w:eastAsia="Times New Roman"/>
          <w:szCs w:val="24"/>
        </w:rPr>
        <w:t xml:space="preserve">. </w:t>
      </w:r>
    </w:p>
    <w:p w14:paraId="06452CDA" w14:textId="77777777" w:rsidR="00C04CE1" w:rsidRDefault="00722F08">
      <w:pPr>
        <w:spacing w:line="600" w:lineRule="auto"/>
        <w:ind w:firstLine="720"/>
        <w:jc w:val="both"/>
        <w:rPr>
          <w:rFonts w:eastAsia="Times New Roman"/>
          <w:szCs w:val="24"/>
        </w:rPr>
      </w:pPr>
      <w:r>
        <w:rPr>
          <w:rFonts w:eastAsia="Times New Roman"/>
          <w:szCs w:val="24"/>
        </w:rPr>
        <w:t>Η συνείδησή μου και</w:t>
      </w:r>
      <w:r w:rsidRPr="00E551AD">
        <w:rPr>
          <w:rFonts w:eastAsia="Times New Roman"/>
          <w:szCs w:val="24"/>
        </w:rPr>
        <w:t xml:space="preserve"> το πατριωτικό μου καθήκον</w:t>
      </w:r>
      <w:r>
        <w:rPr>
          <w:rFonts w:eastAsia="Times New Roman"/>
          <w:szCs w:val="24"/>
        </w:rPr>
        <w:t>,</w:t>
      </w:r>
      <w:r w:rsidRPr="00E551AD">
        <w:rPr>
          <w:rFonts w:eastAsia="Times New Roman"/>
          <w:szCs w:val="24"/>
        </w:rPr>
        <w:t xml:space="preserve"> μου επέβαλαν </w:t>
      </w:r>
      <w:r>
        <w:rPr>
          <w:rFonts w:eastAsia="Times New Roman"/>
          <w:szCs w:val="24"/>
        </w:rPr>
        <w:t xml:space="preserve">να αξιοποιήσω αυτήν </w:t>
      </w:r>
      <w:r w:rsidRPr="00E551AD">
        <w:rPr>
          <w:rFonts w:eastAsia="Times New Roman"/>
          <w:szCs w:val="24"/>
        </w:rPr>
        <w:t xml:space="preserve">την ιστορική </w:t>
      </w:r>
      <w:r>
        <w:rPr>
          <w:rFonts w:eastAsia="Times New Roman"/>
          <w:szCs w:val="24"/>
        </w:rPr>
        <w:t>ε</w:t>
      </w:r>
      <w:r w:rsidRPr="00E551AD">
        <w:rPr>
          <w:rFonts w:eastAsia="Times New Roman"/>
          <w:szCs w:val="24"/>
        </w:rPr>
        <w:t>υκαιρία</w:t>
      </w:r>
      <w:r>
        <w:rPr>
          <w:rFonts w:eastAsia="Times New Roman"/>
          <w:szCs w:val="24"/>
        </w:rPr>
        <w:t>,</w:t>
      </w:r>
      <w:r w:rsidRPr="00E551AD">
        <w:rPr>
          <w:rFonts w:eastAsia="Times New Roman"/>
          <w:szCs w:val="24"/>
        </w:rPr>
        <w:t xml:space="preserve"> </w:t>
      </w:r>
      <w:r>
        <w:rPr>
          <w:rFonts w:eastAsia="Times New Roman"/>
          <w:szCs w:val="24"/>
        </w:rPr>
        <w:t>γ</w:t>
      </w:r>
      <w:r w:rsidRPr="00E551AD">
        <w:rPr>
          <w:rFonts w:eastAsia="Times New Roman"/>
          <w:szCs w:val="24"/>
        </w:rPr>
        <w:t xml:space="preserve">νωρίζοντας ότι αυτό </w:t>
      </w:r>
      <w:r>
        <w:rPr>
          <w:rFonts w:eastAsia="Times New Roman"/>
          <w:szCs w:val="24"/>
        </w:rPr>
        <w:t xml:space="preserve">θα </w:t>
      </w:r>
      <w:r w:rsidRPr="00E551AD">
        <w:rPr>
          <w:rFonts w:eastAsia="Times New Roman"/>
          <w:szCs w:val="24"/>
        </w:rPr>
        <w:t>έχει πολιτικό κόστος</w:t>
      </w:r>
      <w:r>
        <w:rPr>
          <w:rFonts w:eastAsia="Times New Roman"/>
          <w:szCs w:val="24"/>
        </w:rPr>
        <w:t>.</w:t>
      </w:r>
      <w:r w:rsidRPr="00E551AD">
        <w:rPr>
          <w:rFonts w:eastAsia="Times New Roman"/>
          <w:szCs w:val="24"/>
        </w:rPr>
        <w:t xml:space="preserve"> </w:t>
      </w:r>
      <w:r>
        <w:rPr>
          <w:rFonts w:eastAsia="Times New Roman"/>
          <w:szCs w:val="24"/>
        </w:rPr>
        <w:t xml:space="preserve">Από την </w:t>
      </w:r>
      <w:r w:rsidRPr="00E551AD">
        <w:rPr>
          <w:rFonts w:eastAsia="Times New Roman"/>
          <w:szCs w:val="24"/>
        </w:rPr>
        <w:t>πρώτη στιγμή</w:t>
      </w:r>
      <w:r>
        <w:rPr>
          <w:rFonts w:eastAsia="Times New Roman"/>
          <w:szCs w:val="24"/>
        </w:rPr>
        <w:t>,</w:t>
      </w:r>
      <w:r w:rsidRPr="00E551AD">
        <w:rPr>
          <w:rFonts w:eastAsia="Times New Roman"/>
          <w:szCs w:val="24"/>
        </w:rPr>
        <w:t xml:space="preserve"> μαζί με τον τότε Υπουργό Εξωτερικών</w:t>
      </w:r>
      <w:r>
        <w:rPr>
          <w:rFonts w:eastAsia="Times New Roman"/>
          <w:szCs w:val="24"/>
        </w:rPr>
        <w:t>,</w:t>
      </w:r>
      <w:r w:rsidRPr="00E551AD">
        <w:rPr>
          <w:rFonts w:eastAsia="Times New Roman"/>
          <w:szCs w:val="24"/>
        </w:rPr>
        <w:t xml:space="preserve"> τον Νίκο τον Κοτζιά</w:t>
      </w:r>
      <w:r>
        <w:rPr>
          <w:rFonts w:eastAsia="Times New Roman"/>
          <w:szCs w:val="24"/>
        </w:rPr>
        <w:t>,</w:t>
      </w:r>
      <w:r w:rsidRPr="00E551AD">
        <w:rPr>
          <w:rFonts w:eastAsia="Times New Roman"/>
          <w:szCs w:val="24"/>
        </w:rPr>
        <w:t xml:space="preserve"> </w:t>
      </w:r>
      <w:r>
        <w:rPr>
          <w:rFonts w:eastAsia="Times New Roman"/>
          <w:szCs w:val="24"/>
        </w:rPr>
        <w:t>δοθήκαμε</w:t>
      </w:r>
      <w:r w:rsidRPr="00E551AD">
        <w:rPr>
          <w:rFonts w:eastAsia="Times New Roman"/>
          <w:szCs w:val="24"/>
        </w:rPr>
        <w:t xml:space="preserve"> με τη ψυχή και το νου μας σε μία μεγάλη προσπάθεια για την επίλυση αυτής της διαφοράς για την ονομασία της γειτονικής χώρας </w:t>
      </w:r>
      <w:r>
        <w:rPr>
          <w:rFonts w:eastAsia="Times New Roman"/>
          <w:szCs w:val="24"/>
        </w:rPr>
        <w:t xml:space="preserve">που αποτελούσε -και θα </w:t>
      </w:r>
      <w:r w:rsidRPr="00E551AD">
        <w:rPr>
          <w:rFonts w:eastAsia="Times New Roman"/>
          <w:szCs w:val="24"/>
        </w:rPr>
        <w:t>αποτελεί</w:t>
      </w:r>
      <w:r>
        <w:rPr>
          <w:rFonts w:eastAsia="Times New Roman"/>
          <w:szCs w:val="24"/>
        </w:rPr>
        <w:t xml:space="preserve"> αν δεν λυθεί-</w:t>
      </w:r>
      <w:r w:rsidRPr="00E551AD">
        <w:rPr>
          <w:rFonts w:eastAsia="Times New Roman"/>
          <w:szCs w:val="24"/>
        </w:rPr>
        <w:t xml:space="preserve"> ένα μεγάλο βαρίδι </w:t>
      </w:r>
      <w:r>
        <w:rPr>
          <w:rFonts w:eastAsia="Times New Roman"/>
          <w:szCs w:val="24"/>
        </w:rPr>
        <w:t xml:space="preserve">στη διπλωματία και στην εξωτερική </w:t>
      </w:r>
      <w:r w:rsidRPr="00E551AD">
        <w:rPr>
          <w:rFonts w:eastAsia="Times New Roman"/>
          <w:szCs w:val="24"/>
        </w:rPr>
        <w:t>πολιτική της χώρας</w:t>
      </w:r>
      <w:r>
        <w:rPr>
          <w:rFonts w:eastAsia="Times New Roman"/>
          <w:szCs w:val="24"/>
        </w:rPr>
        <w:t>,</w:t>
      </w:r>
      <w:r w:rsidRPr="00E551AD">
        <w:rPr>
          <w:rFonts w:eastAsia="Times New Roman"/>
          <w:szCs w:val="24"/>
        </w:rPr>
        <w:t xml:space="preserve"> αλλά και ένα μεγάλο βαρίδι</w:t>
      </w:r>
      <w:r>
        <w:rPr>
          <w:rFonts w:eastAsia="Times New Roman"/>
          <w:szCs w:val="24"/>
        </w:rPr>
        <w:t>,</w:t>
      </w:r>
      <w:r w:rsidRPr="00E551AD">
        <w:rPr>
          <w:rFonts w:eastAsia="Times New Roman"/>
          <w:szCs w:val="24"/>
        </w:rPr>
        <w:t xml:space="preserve"> αγκάθι </w:t>
      </w:r>
      <w:r>
        <w:rPr>
          <w:rFonts w:eastAsia="Times New Roman"/>
          <w:szCs w:val="24"/>
        </w:rPr>
        <w:t xml:space="preserve">για </w:t>
      </w:r>
      <w:r w:rsidRPr="00E551AD">
        <w:rPr>
          <w:rFonts w:eastAsia="Times New Roman"/>
          <w:szCs w:val="24"/>
        </w:rPr>
        <w:t>τη σταθερότητα στην περιοχή</w:t>
      </w:r>
      <w:r>
        <w:rPr>
          <w:rFonts w:eastAsia="Times New Roman"/>
          <w:szCs w:val="24"/>
        </w:rPr>
        <w:t>.</w:t>
      </w:r>
    </w:p>
    <w:p w14:paraId="06452CDB" w14:textId="77777777" w:rsidR="00C04CE1" w:rsidRDefault="00722F08">
      <w:pPr>
        <w:spacing w:line="600" w:lineRule="auto"/>
        <w:ind w:firstLine="720"/>
        <w:jc w:val="both"/>
        <w:rPr>
          <w:rFonts w:eastAsia="Times New Roman"/>
          <w:szCs w:val="24"/>
        </w:rPr>
      </w:pPr>
      <w:r>
        <w:rPr>
          <w:rFonts w:eastAsia="Times New Roman"/>
          <w:szCs w:val="24"/>
        </w:rPr>
        <w:t>Δοθήκαμε</w:t>
      </w:r>
      <w:r w:rsidRPr="00E551AD">
        <w:rPr>
          <w:rFonts w:eastAsia="Times New Roman"/>
          <w:szCs w:val="24"/>
        </w:rPr>
        <w:t xml:space="preserve"> σε αυτή</w:t>
      </w:r>
      <w:r>
        <w:rPr>
          <w:rFonts w:eastAsia="Times New Roman"/>
          <w:szCs w:val="24"/>
        </w:rPr>
        <w:t>ν</w:t>
      </w:r>
      <w:r w:rsidRPr="00E551AD">
        <w:rPr>
          <w:rFonts w:eastAsia="Times New Roman"/>
          <w:szCs w:val="24"/>
        </w:rPr>
        <w:t xml:space="preserve"> την προσπάθεια με αίσθημα ευθύνης </w:t>
      </w:r>
      <w:r>
        <w:rPr>
          <w:rFonts w:eastAsia="Times New Roman"/>
          <w:szCs w:val="24"/>
        </w:rPr>
        <w:t>α</w:t>
      </w:r>
      <w:r w:rsidRPr="00E551AD">
        <w:rPr>
          <w:rFonts w:eastAsia="Times New Roman"/>
          <w:szCs w:val="24"/>
        </w:rPr>
        <w:t>πέναντι στην ιστορία</w:t>
      </w:r>
      <w:r>
        <w:rPr>
          <w:rFonts w:eastAsia="Times New Roman"/>
          <w:szCs w:val="24"/>
        </w:rPr>
        <w:t>,</w:t>
      </w:r>
      <w:r w:rsidRPr="00E551AD">
        <w:rPr>
          <w:rFonts w:eastAsia="Times New Roman"/>
          <w:szCs w:val="24"/>
        </w:rPr>
        <w:t xml:space="preserve"> στο </w:t>
      </w:r>
      <w:r>
        <w:rPr>
          <w:rFonts w:eastAsia="Times New Roman"/>
          <w:szCs w:val="24"/>
        </w:rPr>
        <w:t>ε</w:t>
      </w:r>
      <w:r w:rsidRPr="00E551AD">
        <w:rPr>
          <w:rFonts w:eastAsia="Times New Roman"/>
          <w:szCs w:val="24"/>
        </w:rPr>
        <w:t>θνικό συμφέρον</w:t>
      </w:r>
      <w:r>
        <w:rPr>
          <w:rFonts w:eastAsia="Times New Roman"/>
          <w:szCs w:val="24"/>
        </w:rPr>
        <w:t>,</w:t>
      </w:r>
      <w:r w:rsidRPr="00E551AD">
        <w:rPr>
          <w:rFonts w:eastAsia="Times New Roman"/>
          <w:szCs w:val="24"/>
        </w:rPr>
        <w:t xml:space="preserve"> αλλά και με αί</w:t>
      </w:r>
      <w:r w:rsidRPr="00E551AD">
        <w:rPr>
          <w:rFonts w:eastAsia="Times New Roman"/>
          <w:szCs w:val="24"/>
        </w:rPr>
        <w:lastRenderedPageBreak/>
        <w:t>σθηση ευθύνης για το μέλλον της χώρας και το μέλλον της περιοχής</w:t>
      </w:r>
      <w:r>
        <w:rPr>
          <w:rFonts w:eastAsia="Times New Roman"/>
          <w:szCs w:val="24"/>
        </w:rPr>
        <w:t>,</w:t>
      </w:r>
      <w:r w:rsidRPr="00E551AD">
        <w:rPr>
          <w:rFonts w:eastAsia="Times New Roman"/>
          <w:szCs w:val="24"/>
        </w:rPr>
        <w:t xml:space="preserve"> με αίσθηση της πατριωτικής μας ευθύνης για να αναβαθμίσουμε </w:t>
      </w:r>
      <w:r>
        <w:rPr>
          <w:rFonts w:eastAsia="Times New Roman"/>
          <w:szCs w:val="24"/>
        </w:rPr>
        <w:t xml:space="preserve">τον ηγετικό </w:t>
      </w:r>
      <w:r w:rsidRPr="00E551AD">
        <w:rPr>
          <w:rFonts w:eastAsia="Times New Roman"/>
          <w:szCs w:val="24"/>
        </w:rPr>
        <w:t xml:space="preserve">ρόλο της χώρας </w:t>
      </w:r>
      <w:r>
        <w:rPr>
          <w:rFonts w:eastAsia="Times New Roman"/>
          <w:szCs w:val="24"/>
        </w:rPr>
        <w:t xml:space="preserve">στα Βαλκάνια και στην Ανατολική Μεσόγειο </w:t>
      </w:r>
      <w:r w:rsidRPr="00E551AD">
        <w:rPr>
          <w:rFonts w:eastAsia="Times New Roman"/>
          <w:szCs w:val="24"/>
        </w:rPr>
        <w:t>σε μία δύσκολη περίοδο</w:t>
      </w:r>
      <w:r>
        <w:rPr>
          <w:rFonts w:eastAsia="Times New Roman"/>
          <w:szCs w:val="24"/>
        </w:rPr>
        <w:t>, σε μια περίοδο</w:t>
      </w:r>
      <w:r w:rsidRPr="00E551AD">
        <w:rPr>
          <w:rFonts w:eastAsia="Times New Roman"/>
          <w:szCs w:val="24"/>
        </w:rPr>
        <w:t xml:space="preserve"> με αναταράξεις</w:t>
      </w:r>
      <w:r>
        <w:rPr>
          <w:rFonts w:eastAsia="Times New Roman"/>
          <w:szCs w:val="24"/>
        </w:rPr>
        <w:t>,</w:t>
      </w:r>
      <w:r w:rsidRPr="00E551AD">
        <w:rPr>
          <w:rFonts w:eastAsia="Times New Roman"/>
          <w:szCs w:val="24"/>
        </w:rPr>
        <w:t xml:space="preserve"> με συγκρούσεις</w:t>
      </w:r>
      <w:r>
        <w:rPr>
          <w:rFonts w:eastAsia="Times New Roman"/>
          <w:szCs w:val="24"/>
        </w:rPr>
        <w:t>, με έναν</w:t>
      </w:r>
      <w:r w:rsidRPr="00E551AD">
        <w:rPr>
          <w:rFonts w:eastAsia="Times New Roman"/>
          <w:szCs w:val="24"/>
        </w:rPr>
        <w:t xml:space="preserve"> γείτονα πολλές φορές απρόβλεπτο και προκλητικό στα ανατολικά μας που έχει ενδιαφέρον και για την περιοχή των Βαλκανίων</w:t>
      </w:r>
      <w:r>
        <w:rPr>
          <w:rFonts w:eastAsia="Times New Roman"/>
          <w:szCs w:val="24"/>
        </w:rPr>
        <w:t xml:space="preserve">. Και αυτό </w:t>
      </w:r>
      <w:r w:rsidRPr="00E551AD">
        <w:rPr>
          <w:rFonts w:eastAsia="Times New Roman"/>
          <w:szCs w:val="24"/>
        </w:rPr>
        <w:t>το γνωρίζου</w:t>
      </w:r>
      <w:r>
        <w:rPr>
          <w:rFonts w:eastAsia="Times New Roman"/>
          <w:szCs w:val="24"/>
        </w:rPr>
        <w:t>με</w:t>
      </w:r>
      <w:r w:rsidRPr="00E551AD">
        <w:rPr>
          <w:rFonts w:eastAsia="Times New Roman"/>
          <w:szCs w:val="24"/>
        </w:rPr>
        <w:t xml:space="preserve"> </w:t>
      </w:r>
      <w:r>
        <w:rPr>
          <w:rFonts w:eastAsia="Times New Roman"/>
          <w:szCs w:val="24"/>
        </w:rPr>
        <w:t>όλοι. Σ</w:t>
      </w:r>
      <w:r w:rsidRPr="00E551AD">
        <w:rPr>
          <w:rFonts w:eastAsia="Times New Roman"/>
          <w:szCs w:val="24"/>
        </w:rPr>
        <w:t>ε μία δύσκολη</w:t>
      </w:r>
      <w:r>
        <w:rPr>
          <w:rFonts w:eastAsia="Times New Roman"/>
          <w:szCs w:val="24"/>
        </w:rPr>
        <w:t>, λοιπόν,</w:t>
      </w:r>
      <w:r w:rsidRPr="00E551AD">
        <w:rPr>
          <w:rFonts w:eastAsia="Times New Roman"/>
          <w:szCs w:val="24"/>
        </w:rPr>
        <w:t xml:space="preserve"> περίοδο </w:t>
      </w:r>
      <w:r>
        <w:rPr>
          <w:rFonts w:eastAsia="Times New Roman"/>
          <w:szCs w:val="24"/>
        </w:rPr>
        <w:t>αισθανθήκαμε</w:t>
      </w:r>
      <w:r w:rsidRPr="00E551AD">
        <w:rPr>
          <w:rFonts w:eastAsia="Times New Roman"/>
          <w:szCs w:val="24"/>
        </w:rPr>
        <w:t xml:space="preserve"> και αισθανόμαστε </w:t>
      </w:r>
      <w:r>
        <w:rPr>
          <w:rFonts w:eastAsia="Times New Roman"/>
          <w:szCs w:val="24"/>
        </w:rPr>
        <w:t xml:space="preserve">ότι το κρίσιμο </w:t>
      </w:r>
      <w:r w:rsidRPr="00E551AD">
        <w:rPr>
          <w:rFonts w:eastAsia="Times New Roman"/>
          <w:szCs w:val="24"/>
        </w:rPr>
        <w:t>είναι</w:t>
      </w:r>
      <w:r>
        <w:rPr>
          <w:rFonts w:eastAsia="Times New Roman"/>
          <w:szCs w:val="24"/>
        </w:rPr>
        <w:t xml:space="preserve"> όχι</w:t>
      </w:r>
      <w:r w:rsidRPr="00E551AD">
        <w:rPr>
          <w:rFonts w:eastAsia="Times New Roman"/>
          <w:szCs w:val="24"/>
        </w:rPr>
        <w:t xml:space="preserve"> να κοιτάξουμε το πολιτικό κόστος</w:t>
      </w:r>
      <w:r>
        <w:rPr>
          <w:rFonts w:eastAsia="Times New Roman"/>
          <w:szCs w:val="24"/>
        </w:rPr>
        <w:t>,</w:t>
      </w:r>
      <w:r w:rsidRPr="00E551AD">
        <w:rPr>
          <w:rFonts w:eastAsia="Times New Roman"/>
          <w:szCs w:val="24"/>
        </w:rPr>
        <w:t xml:space="preserve"> το πιθανό</w:t>
      </w:r>
      <w:r>
        <w:rPr>
          <w:rFonts w:eastAsia="Times New Roman"/>
          <w:szCs w:val="24"/>
        </w:rPr>
        <w:t>, αλλά την</w:t>
      </w:r>
      <w:r w:rsidRPr="00E551AD">
        <w:rPr>
          <w:rFonts w:eastAsia="Times New Roman"/>
          <w:szCs w:val="24"/>
        </w:rPr>
        <w:t xml:space="preserve"> αναβάθμιση του ρόλου</w:t>
      </w:r>
      <w:r>
        <w:rPr>
          <w:rFonts w:eastAsia="Times New Roman"/>
          <w:szCs w:val="24"/>
        </w:rPr>
        <w:t>,</w:t>
      </w:r>
      <w:r w:rsidRPr="00E551AD">
        <w:rPr>
          <w:rFonts w:eastAsia="Times New Roman"/>
          <w:szCs w:val="24"/>
        </w:rPr>
        <w:t xml:space="preserve"> του κύρους</w:t>
      </w:r>
      <w:r>
        <w:rPr>
          <w:rFonts w:eastAsia="Times New Roman"/>
          <w:szCs w:val="24"/>
        </w:rPr>
        <w:t>, της</w:t>
      </w:r>
      <w:r w:rsidRPr="00E551AD">
        <w:rPr>
          <w:rFonts w:eastAsia="Times New Roman"/>
          <w:szCs w:val="24"/>
        </w:rPr>
        <w:t xml:space="preserve"> γεωπολιτικής αξίας και δυναμικής της χώρας</w:t>
      </w:r>
      <w:r>
        <w:rPr>
          <w:rFonts w:eastAsia="Times New Roman"/>
          <w:szCs w:val="24"/>
        </w:rPr>
        <w:t xml:space="preserve"> στα</w:t>
      </w:r>
      <w:r w:rsidRPr="00E551AD">
        <w:rPr>
          <w:rFonts w:eastAsia="Times New Roman"/>
          <w:szCs w:val="24"/>
        </w:rPr>
        <w:t xml:space="preserve"> Βαλκάνια και </w:t>
      </w:r>
      <w:r>
        <w:rPr>
          <w:rFonts w:eastAsia="Times New Roman"/>
          <w:szCs w:val="24"/>
        </w:rPr>
        <w:t xml:space="preserve">την </w:t>
      </w:r>
      <w:r w:rsidRPr="00E551AD">
        <w:rPr>
          <w:rFonts w:eastAsia="Times New Roman"/>
          <w:szCs w:val="24"/>
        </w:rPr>
        <w:t>Ανατολική Μεσόγειο</w:t>
      </w:r>
      <w:r>
        <w:rPr>
          <w:rFonts w:eastAsia="Times New Roman"/>
          <w:szCs w:val="24"/>
        </w:rPr>
        <w:t>.</w:t>
      </w:r>
    </w:p>
    <w:p w14:paraId="06452CDC" w14:textId="77777777" w:rsidR="00C04CE1" w:rsidRDefault="00722F08">
      <w:pPr>
        <w:spacing w:line="600" w:lineRule="auto"/>
        <w:ind w:firstLine="720"/>
        <w:jc w:val="both"/>
        <w:rPr>
          <w:rFonts w:eastAsia="Times New Roman"/>
          <w:szCs w:val="24"/>
        </w:rPr>
      </w:pPr>
      <w:r>
        <w:rPr>
          <w:rFonts w:eastAsia="Times New Roman"/>
          <w:szCs w:val="24"/>
        </w:rPr>
        <w:t>Κ</w:t>
      </w:r>
      <w:r w:rsidRPr="00E551AD">
        <w:rPr>
          <w:rFonts w:eastAsia="Times New Roman"/>
          <w:szCs w:val="24"/>
        </w:rPr>
        <w:t xml:space="preserve">αι είμαι βέβαιος ότι αυτό που πράττουμε </w:t>
      </w:r>
      <w:r>
        <w:rPr>
          <w:rFonts w:eastAsia="Times New Roman"/>
          <w:szCs w:val="24"/>
        </w:rPr>
        <w:t xml:space="preserve">είναι </w:t>
      </w:r>
      <w:r w:rsidRPr="00E551AD">
        <w:rPr>
          <w:rFonts w:eastAsia="Times New Roman"/>
          <w:szCs w:val="24"/>
        </w:rPr>
        <w:t>το σωστό</w:t>
      </w:r>
      <w:r>
        <w:rPr>
          <w:rFonts w:eastAsia="Times New Roman"/>
          <w:szCs w:val="24"/>
        </w:rPr>
        <w:t>,</w:t>
      </w:r>
      <w:r w:rsidRPr="00E551AD">
        <w:rPr>
          <w:rFonts w:eastAsia="Times New Roman"/>
          <w:szCs w:val="24"/>
        </w:rPr>
        <w:t xml:space="preserve"> γιατί πάντοτε το εθνικά ωφέλιμο είναι το σωστό</w:t>
      </w:r>
      <w:r>
        <w:rPr>
          <w:rFonts w:eastAsia="Times New Roman"/>
          <w:szCs w:val="24"/>
        </w:rPr>
        <w:t>.</w:t>
      </w:r>
      <w:r w:rsidRPr="00E551AD">
        <w:rPr>
          <w:rFonts w:eastAsia="Times New Roman"/>
          <w:szCs w:val="24"/>
        </w:rPr>
        <w:t xml:space="preserve"> Και εί</w:t>
      </w:r>
      <w:r>
        <w:rPr>
          <w:rFonts w:eastAsia="Times New Roman"/>
          <w:szCs w:val="24"/>
        </w:rPr>
        <w:t>μ</w:t>
      </w:r>
      <w:r w:rsidRPr="00E551AD">
        <w:rPr>
          <w:rFonts w:eastAsia="Times New Roman"/>
          <w:szCs w:val="24"/>
        </w:rPr>
        <w:t>αι βέβαιος ότι αυτό που πράττουμε είναι το πατριωτικό</w:t>
      </w:r>
      <w:r>
        <w:rPr>
          <w:rFonts w:eastAsia="Times New Roman"/>
          <w:szCs w:val="24"/>
        </w:rPr>
        <w:t>, γιατί -το έχω πει</w:t>
      </w:r>
      <w:r w:rsidRPr="00E551AD">
        <w:rPr>
          <w:rFonts w:eastAsia="Times New Roman"/>
          <w:szCs w:val="24"/>
        </w:rPr>
        <w:t xml:space="preserve"> πολλές φορές</w:t>
      </w:r>
      <w:r>
        <w:rPr>
          <w:rFonts w:eastAsia="Times New Roman"/>
          <w:szCs w:val="24"/>
        </w:rPr>
        <w:t xml:space="preserve"> και θα το ξαναπώ και σήμερα-</w:t>
      </w:r>
      <w:r w:rsidRPr="00E551AD">
        <w:rPr>
          <w:rFonts w:eastAsia="Times New Roman"/>
          <w:szCs w:val="24"/>
        </w:rPr>
        <w:t xml:space="preserve"> πατριωτισμός δεν είναι να μισείς την πατρίδα του άλλου</w:t>
      </w:r>
      <w:r>
        <w:rPr>
          <w:rFonts w:eastAsia="Times New Roman"/>
          <w:szCs w:val="24"/>
        </w:rPr>
        <w:t xml:space="preserve">. Πατριωτισμός </w:t>
      </w:r>
      <w:r w:rsidRPr="00E551AD">
        <w:rPr>
          <w:rFonts w:eastAsia="Times New Roman"/>
          <w:szCs w:val="24"/>
        </w:rPr>
        <w:t>είναι να αγαπάς τη δική σου πατρίδα</w:t>
      </w:r>
      <w:r>
        <w:rPr>
          <w:rFonts w:eastAsia="Times New Roman"/>
          <w:szCs w:val="24"/>
        </w:rPr>
        <w:t xml:space="preserve"> και να</w:t>
      </w:r>
      <w:r w:rsidRPr="00E551AD">
        <w:rPr>
          <w:rFonts w:eastAsia="Times New Roman"/>
          <w:szCs w:val="24"/>
        </w:rPr>
        <w:t xml:space="preserve"> θέλεις να τη δεις να προοδεύει</w:t>
      </w:r>
      <w:r>
        <w:rPr>
          <w:rFonts w:eastAsia="Times New Roman"/>
          <w:szCs w:val="24"/>
        </w:rPr>
        <w:t xml:space="preserve"> σε συν</w:t>
      </w:r>
      <w:r w:rsidRPr="00E551AD">
        <w:rPr>
          <w:rFonts w:eastAsia="Times New Roman"/>
          <w:szCs w:val="24"/>
        </w:rPr>
        <w:t xml:space="preserve">θήκες </w:t>
      </w:r>
      <w:r>
        <w:rPr>
          <w:rFonts w:eastAsia="Times New Roman"/>
          <w:szCs w:val="24"/>
        </w:rPr>
        <w:t>α</w:t>
      </w:r>
      <w:r w:rsidRPr="00E551AD">
        <w:rPr>
          <w:rFonts w:eastAsia="Times New Roman"/>
          <w:szCs w:val="24"/>
        </w:rPr>
        <w:t>λληλεγγύης και συνεργασίας</w:t>
      </w:r>
      <w:r>
        <w:rPr>
          <w:rFonts w:eastAsia="Times New Roman"/>
          <w:szCs w:val="24"/>
        </w:rPr>
        <w:t xml:space="preserve"> με τους γείτονές σου,</w:t>
      </w:r>
      <w:r w:rsidRPr="00E551AD">
        <w:rPr>
          <w:rFonts w:eastAsia="Times New Roman"/>
          <w:szCs w:val="24"/>
        </w:rPr>
        <w:t xml:space="preserve"> </w:t>
      </w:r>
      <w:r w:rsidRPr="00E551AD">
        <w:rPr>
          <w:rFonts w:eastAsia="Times New Roman"/>
          <w:szCs w:val="24"/>
        </w:rPr>
        <w:lastRenderedPageBreak/>
        <w:t xml:space="preserve">αλλά και με το σύνολο της </w:t>
      </w:r>
      <w:r>
        <w:rPr>
          <w:rFonts w:eastAsia="Times New Roman"/>
          <w:szCs w:val="24"/>
        </w:rPr>
        <w:t>δ</w:t>
      </w:r>
      <w:r w:rsidRPr="00E551AD">
        <w:rPr>
          <w:rFonts w:eastAsia="Times New Roman"/>
          <w:szCs w:val="24"/>
        </w:rPr>
        <w:t>ιεθνούς κοινότητας</w:t>
      </w:r>
      <w:r>
        <w:rPr>
          <w:rFonts w:eastAsia="Times New Roman"/>
          <w:szCs w:val="24"/>
        </w:rPr>
        <w:t>.</w:t>
      </w:r>
      <w:r w:rsidRPr="00E551AD">
        <w:rPr>
          <w:rFonts w:eastAsia="Times New Roman"/>
          <w:szCs w:val="24"/>
        </w:rPr>
        <w:t xml:space="preserve"> Πατριωτισμός</w:t>
      </w:r>
      <w:r>
        <w:rPr>
          <w:rFonts w:eastAsia="Times New Roman"/>
          <w:szCs w:val="24"/>
        </w:rPr>
        <w:t>,</w:t>
      </w:r>
      <w:r w:rsidRPr="00E551AD">
        <w:rPr>
          <w:rFonts w:eastAsia="Times New Roman"/>
          <w:szCs w:val="24"/>
        </w:rPr>
        <w:t xml:space="preserve"> τέλος</w:t>
      </w:r>
      <w:r>
        <w:rPr>
          <w:rFonts w:eastAsia="Times New Roman"/>
          <w:szCs w:val="24"/>
        </w:rPr>
        <w:t>,</w:t>
      </w:r>
      <w:r w:rsidRPr="00E551AD">
        <w:rPr>
          <w:rFonts w:eastAsia="Times New Roman"/>
          <w:szCs w:val="24"/>
        </w:rPr>
        <w:t xml:space="preserve"> δεν είναι </w:t>
      </w:r>
      <w:r>
        <w:rPr>
          <w:rFonts w:eastAsia="Times New Roman"/>
          <w:szCs w:val="24"/>
        </w:rPr>
        <w:t xml:space="preserve">να είσαι </w:t>
      </w:r>
      <w:r w:rsidRPr="00E551AD">
        <w:rPr>
          <w:rFonts w:eastAsia="Times New Roman"/>
          <w:szCs w:val="24"/>
        </w:rPr>
        <w:t>υποκριτής</w:t>
      </w:r>
      <w:r>
        <w:rPr>
          <w:rFonts w:eastAsia="Times New Roman"/>
          <w:szCs w:val="24"/>
        </w:rPr>
        <w:t xml:space="preserve"> και καιρο</w:t>
      </w:r>
      <w:r w:rsidRPr="00E551AD">
        <w:rPr>
          <w:rFonts w:eastAsia="Times New Roman"/>
          <w:szCs w:val="24"/>
        </w:rPr>
        <w:t xml:space="preserve">σκόπος </w:t>
      </w:r>
      <w:r>
        <w:rPr>
          <w:rFonts w:eastAsia="Times New Roman"/>
          <w:szCs w:val="24"/>
        </w:rPr>
        <w:t xml:space="preserve">απέναντι στα μεγάλα εθνικά </w:t>
      </w:r>
      <w:r w:rsidRPr="00E551AD">
        <w:rPr>
          <w:rFonts w:eastAsia="Times New Roman"/>
          <w:szCs w:val="24"/>
        </w:rPr>
        <w:t>θέματα</w:t>
      </w:r>
      <w:r>
        <w:rPr>
          <w:rFonts w:eastAsia="Times New Roman"/>
          <w:szCs w:val="24"/>
        </w:rPr>
        <w:t>, αλλά</w:t>
      </w:r>
      <w:r w:rsidRPr="00E551AD">
        <w:rPr>
          <w:rFonts w:eastAsia="Times New Roman"/>
          <w:szCs w:val="24"/>
        </w:rPr>
        <w:t xml:space="preserve"> να λες με θάρρος τη γνώμη σου</w:t>
      </w:r>
      <w:r>
        <w:rPr>
          <w:rFonts w:eastAsia="Times New Roman"/>
          <w:szCs w:val="24"/>
        </w:rPr>
        <w:t xml:space="preserve"> για τα εθνικά θέματα,</w:t>
      </w:r>
      <w:r w:rsidRPr="00E551AD">
        <w:rPr>
          <w:rFonts w:eastAsia="Times New Roman"/>
          <w:szCs w:val="24"/>
        </w:rPr>
        <w:t xml:space="preserve"> χωρίς να υπολογίζεις το </w:t>
      </w:r>
      <w:r>
        <w:rPr>
          <w:rFonts w:eastAsia="Times New Roman"/>
          <w:szCs w:val="24"/>
        </w:rPr>
        <w:t xml:space="preserve">πολιτικό </w:t>
      </w:r>
      <w:r w:rsidRPr="00E551AD">
        <w:rPr>
          <w:rFonts w:eastAsia="Times New Roman"/>
          <w:szCs w:val="24"/>
        </w:rPr>
        <w:t>κόστος</w:t>
      </w:r>
      <w:r>
        <w:rPr>
          <w:rFonts w:eastAsia="Times New Roman"/>
          <w:szCs w:val="24"/>
        </w:rPr>
        <w:t>.</w:t>
      </w:r>
    </w:p>
    <w:p w14:paraId="06452CDD"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2CDE" w14:textId="77777777" w:rsidR="00C04CE1" w:rsidRDefault="00722F08">
      <w:pPr>
        <w:spacing w:line="600" w:lineRule="auto"/>
        <w:ind w:firstLine="720"/>
        <w:jc w:val="both"/>
        <w:rPr>
          <w:rFonts w:eastAsia="Times New Roman"/>
          <w:szCs w:val="24"/>
        </w:rPr>
      </w:pPr>
      <w:r>
        <w:rPr>
          <w:rFonts w:eastAsia="Times New Roman"/>
          <w:szCs w:val="24"/>
        </w:rPr>
        <w:t xml:space="preserve">Πατριωτισμός είναι </w:t>
      </w:r>
      <w:r w:rsidRPr="00E551AD">
        <w:rPr>
          <w:rFonts w:eastAsia="Times New Roman"/>
          <w:szCs w:val="24"/>
        </w:rPr>
        <w:t xml:space="preserve">να βάζεις μπροστά από το κομματικό συμφέρον το εθνικό </w:t>
      </w:r>
      <w:r>
        <w:rPr>
          <w:rFonts w:eastAsia="Times New Roman"/>
          <w:szCs w:val="24"/>
        </w:rPr>
        <w:t>όφελος,</w:t>
      </w:r>
      <w:r w:rsidRPr="00E551AD">
        <w:rPr>
          <w:rFonts w:eastAsia="Times New Roman"/>
          <w:szCs w:val="24"/>
        </w:rPr>
        <w:t xml:space="preserve"> όχι να αλλάζεις άποψη </w:t>
      </w:r>
      <w:r>
        <w:rPr>
          <w:rFonts w:eastAsia="Times New Roman"/>
          <w:szCs w:val="24"/>
        </w:rPr>
        <w:t>για τα κρίσιμα και</w:t>
      </w:r>
      <w:r w:rsidRPr="00E551AD">
        <w:rPr>
          <w:rFonts w:eastAsia="Times New Roman"/>
          <w:szCs w:val="24"/>
        </w:rPr>
        <w:t xml:space="preserve"> ιστορικής σημασίας εθνικά θέματα</w:t>
      </w:r>
      <w:r>
        <w:rPr>
          <w:rFonts w:eastAsia="Times New Roman"/>
          <w:szCs w:val="24"/>
        </w:rPr>
        <w:t xml:space="preserve"> με βάση </w:t>
      </w:r>
      <w:r w:rsidRPr="00E551AD">
        <w:rPr>
          <w:rFonts w:eastAsia="Times New Roman"/>
          <w:szCs w:val="24"/>
        </w:rPr>
        <w:t xml:space="preserve">το </w:t>
      </w:r>
      <w:r>
        <w:rPr>
          <w:rFonts w:eastAsia="Times New Roman"/>
          <w:szCs w:val="24"/>
        </w:rPr>
        <w:t xml:space="preserve">πρόσκαιρο, το </w:t>
      </w:r>
      <w:r w:rsidRPr="00E551AD">
        <w:rPr>
          <w:rFonts w:eastAsia="Times New Roman"/>
          <w:szCs w:val="24"/>
        </w:rPr>
        <w:t>συγκυριακό</w:t>
      </w:r>
      <w:r>
        <w:rPr>
          <w:rFonts w:eastAsia="Times New Roman"/>
          <w:szCs w:val="24"/>
        </w:rPr>
        <w:t>,</w:t>
      </w:r>
      <w:r w:rsidRPr="00E551AD">
        <w:rPr>
          <w:rFonts w:eastAsia="Times New Roman"/>
          <w:szCs w:val="24"/>
        </w:rPr>
        <w:t xml:space="preserve"> κομματικό συμφέρον</w:t>
      </w:r>
      <w:r>
        <w:rPr>
          <w:rFonts w:eastAsia="Times New Roman"/>
          <w:szCs w:val="24"/>
        </w:rPr>
        <w:t>.</w:t>
      </w:r>
    </w:p>
    <w:p w14:paraId="06452CDF" w14:textId="77777777" w:rsidR="00C04CE1" w:rsidRDefault="00722F08">
      <w:pPr>
        <w:spacing w:line="600" w:lineRule="auto"/>
        <w:ind w:firstLine="720"/>
        <w:jc w:val="both"/>
        <w:rPr>
          <w:rFonts w:eastAsia="Times New Roman"/>
          <w:szCs w:val="24"/>
        </w:rPr>
      </w:pPr>
      <w:r>
        <w:rPr>
          <w:rFonts w:eastAsia="Times New Roman"/>
          <w:szCs w:val="24"/>
        </w:rPr>
        <w:t>Γ</w:t>
      </w:r>
      <w:r w:rsidRPr="00E551AD">
        <w:rPr>
          <w:rFonts w:eastAsia="Times New Roman"/>
          <w:szCs w:val="24"/>
        </w:rPr>
        <w:t>ι</w:t>
      </w:r>
      <w:r>
        <w:rPr>
          <w:rFonts w:eastAsia="Times New Roman"/>
          <w:szCs w:val="24"/>
        </w:rPr>
        <w:t>’</w:t>
      </w:r>
      <w:r w:rsidRPr="00E551AD">
        <w:rPr>
          <w:rFonts w:eastAsia="Times New Roman"/>
          <w:szCs w:val="24"/>
        </w:rPr>
        <w:t xml:space="preserve"> αυτό και σήμερα</w:t>
      </w:r>
      <w:r>
        <w:rPr>
          <w:rFonts w:eastAsia="Times New Roman"/>
          <w:szCs w:val="24"/>
        </w:rPr>
        <w:t>,</w:t>
      </w:r>
      <w:r w:rsidRPr="00E551AD">
        <w:rPr>
          <w:rFonts w:eastAsia="Times New Roman"/>
          <w:szCs w:val="24"/>
        </w:rPr>
        <w:t xml:space="preserve"> κυρίες και κύριοι συνάδελφοι</w:t>
      </w:r>
      <w:r>
        <w:rPr>
          <w:rFonts w:eastAsia="Times New Roman"/>
          <w:szCs w:val="24"/>
        </w:rPr>
        <w:t>,</w:t>
      </w:r>
      <w:r w:rsidRPr="00E551AD">
        <w:rPr>
          <w:rFonts w:eastAsia="Times New Roman"/>
          <w:szCs w:val="24"/>
        </w:rPr>
        <w:t xml:space="preserve"> θα πω ότι σέβομαι </w:t>
      </w:r>
      <w:r>
        <w:rPr>
          <w:rFonts w:eastAsia="Times New Roman"/>
          <w:szCs w:val="24"/>
        </w:rPr>
        <w:t xml:space="preserve">όλους εκείνους τους πολίτες </w:t>
      </w:r>
      <w:r w:rsidRPr="00E551AD">
        <w:rPr>
          <w:rFonts w:eastAsia="Times New Roman"/>
          <w:szCs w:val="24"/>
        </w:rPr>
        <w:t>τους απλούς</w:t>
      </w:r>
      <w:r>
        <w:rPr>
          <w:rFonts w:eastAsia="Times New Roman"/>
          <w:szCs w:val="24"/>
        </w:rPr>
        <w:t>,</w:t>
      </w:r>
      <w:r w:rsidRPr="00E551AD">
        <w:rPr>
          <w:rFonts w:eastAsia="Times New Roman"/>
          <w:szCs w:val="24"/>
        </w:rPr>
        <w:t xml:space="preserve"> αλλά και τους Βουλευτές σ</w:t>
      </w:r>
      <w:r>
        <w:rPr>
          <w:rFonts w:eastAsia="Times New Roman"/>
          <w:szCs w:val="24"/>
        </w:rPr>
        <w:t xml:space="preserve">’ </w:t>
      </w:r>
      <w:r w:rsidRPr="00E551AD">
        <w:rPr>
          <w:rFonts w:eastAsia="Times New Roman"/>
          <w:szCs w:val="24"/>
        </w:rPr>
        <w:t>αυτή</w:t>
      </w:r>
      <w:r>
        <w:rPr>
          <w:rFonts w:eastAsia="Times New Roman"/>
          <w:szCs w:val="24"/>
        </w:rPr>
        <w:t>ν εδώ</w:t>
      </w:r>
      <w:r w:rsidRPr="00E551AD">
        <w:rPr>
          <w:rFonts w:eastAsia="Times New Roman"/>
          <w:szCs w:val="24"/>
        </w:rPr>
        <w:t xml:space="preserve"> την Αίθουσα και τα κόμματα</w:t>
      </w:r>
      <w:r>
        <w:rPr>
          <w:rFonts w:eastAsia="Times New Roman"/>
          <w:szCs w:val="24"/>
        </w:rPr>
        <w:t>, όλους</w:t>
      </w:r>
      <w:r w:rsidRPr="00E551AD">
        <w:rPr>
          <w:rFonts w:eastAsia="Times New Roman"/>
          <w:szCs w:val="24"/>
        </w:rPr>
        <w:t xml:space="preserve"> εκείνους που έχουν διαφορετική θέση και άποψη από μένα</w:t>
      </w:r>
      <w:r>
        <w:rPr>
          <w:rFonts w:eastAsia="Times New Roman"/>
          <w:szCs w:val="24"/>
        </w:rPr>
        <w:t xml:space="preserve"> στο συγκεκριμ</w:t>
      </w:r>
      <w:r w:rsidRPr="00E551AD">
        <w:rPr>
          <w:rFonts w:eastAsia="Times New Roman"/>
          <w:szCs w:val="24"/>
        </w:rPr>
        <w:t>ένο θέμα</w:t>
      </w:r>
      <w:r>
        <w:rPr>
          <w:rFonts w:eastAsia="Times New Roman"/>
          <w:szCs w:val="24"/>
        </w:rPr>
        <w:t>,</w:t>
      </w:r>
      <w:r w:rsidRPr="00E551AD">
        <w:rPr>
          <w:rFonts w:eastAsia="Times New Roman"/>
          <w:szCs w:val="24"/>
        </w:rPr>
        <w:t xml:space="preserve"> αλλά και σε όλα τα εθνικά θέματα</w:t>
      </w:r>
      <w:r>
        <w:rPr>
          <w:rFonts w:eastAsia="Times New Roman"/>
          <w:szCs w:val="24"/>
        </w:rPr>
        <w:t>,</w:t>
      </w:r>
      <w:r w:rsidRPr="00E551AD">
        <w:rPr>
          <w:rFonts w:eastAsia="Times New Roman"/>
          <w:szCs w:val="24"/>
        </w:rPr>
        <w:t xml:space="preserve"> όλους εκείνους που έχουν θέση </w:t>
      </w:r>
      <w:r>
        <w:rPr>
          <w:rFonts w:eastAsia="Times New Roman"/>
          <w:szCs w:val="24"/>
        </w:rPr>
        <w:t>α</w:t>
      </w:r>
      <w:r w:rsidRPr="00E551AD">
        <w:rPr>
          <w:rFonts w:eastAsia="Times New Roman"/>
          <w:szCs w:val="24"/>
        </w:rPr>
        <w:t xml:space="preserve">ρχής και </w:t>
      </w:r>
      <w:r>
        <w:rPr>
          <w:rFonts w:eastAsia="Times New Roman"/>
          <w:szCs w:val="24"/>
        </w:rPr>
        <w:t xml:space="preserve">θέση </w:t>
      </w:r>
      <w:r w:rsidRPr="00E551AD">
        <w:rPr>
          <w:rFonts w:eastAsia="Times New Roman"/>
          <w:szCs w:val="24"/>
        </w:rPr>
        <w:t>συνείδησης</w:t>
      </w:r>
      <w:r>
        <w:rPr>
          <w:rFonts w:eastAsia="Times New Roman"/>
          <w:szCs w:val="24"/>
        </w:rPr>
        <w:t>, όχι, όμως, όσους προσποιούνται, όχι, όμως, όσους</w:t>
      </w:r>
      <w:r w:rsidRPr="00E551AD">
        <w:rPr>
          <w:rFonts w:eastAsia="Times New Roman"/>
          <w:szCs w:val="24"/>
        </w:rPr>
        <w:t xml:space="preserve"> καταφανώς κοροϊδεύουν</w:t>
      </w:r>
      <w:r>
        <w:rPr>
          <w:rFonts w:eastAsia="Times New Roman"/>
          <w:szCs w:val="24"/>
        </w:rPr>
        <w:t>, όχι όσους</w:t>
      </w:r>
      <w:r w:rsidRPr="00E551AD">
        <w:rPr>
          <w:rFonts w:eastAsia="Times New Roman"/>
          <w:szCs w:val="24"/>
        </w:rPr>
        <w:t xml:space="preserve"> αλλάζουν θέση </w:t>
      </w:r>
      <w:r>
        <w:rPr>
          <w:rFonts w:eastAsia="Times New Roman"/>
          <w:szCs w:val="24"/>
        </w:rPr>
        <w:t xml:space="preserve">με </w:t>
      </w:r>
      <w:r w:rsidRPr="00E551AD">
        <w:rPr>
          <w:rFonts w:eastAsia="Times New Roman"/>
          <w:szCs w:val="24"/>
        </w:rPr>
        <w:t>μοναδικό γνώμονα</w:t>
      </w:r>
      <w:r>
        <w:rPr>
          <w:rFonts w:eastAsia="Times New Roman"/>
          <w:szCs w:val="24"/>
        </w:rPr>
        <w:t xml:space="preserve"> την αντιπολιτευτική τους</w:t>
      </w:r>
      <w:r w:rsidRPr="00E551AD">
        <w:rPr>
          <w:rFonts w:eastAsia="Times New Roman"/>
          <w:szCs w:val="24"/>
        </w:rPr>
        <w:t xml:space="preserve"> στρατηγική</w:t>
      </w:r>
      <w:r>
        <w:rPr>
          <w:rFonts w:eastAsia="Times New Roman"/>
          <w:szCs w:val="24"/>
        </w:rPr>
        <w:t>.</w:t>
      </w:r>
    </w:p>
    <w:p w14:paraId="06452CE0" w14:textId="77777777" w:rsidR="00C04CE1" w:rsidRDefault="00722F08">
      <w:pPr>
        <w:spacing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του ΣΥΡΙΖΑ)</w:t>
      </w:r>
    </w:p>
    <w:p w14:paraId="06452CE1" w14:textId="77777777" w:rsidR="00C04CE1" w:rsidRDefault="00722F08">
      <w:pPr>
        <w:spacing w:line="600" w:lineRule="auto"/>
        <w:ind w:firstLine="720"/>
        <w:jc w:val="both"/>
        <w:rPr>
          <w:rFonts w:eastAsia="Times New Roman"/>
          <w:szCs w:val="24"/>
        </w:rPr>
      </w:pPr>
      <w:r>
        <w:rPr>
          <w:rFonts w:eastAsia="Times New Roman"/>
          <w:szCs w:val="24"/>
        </w:rPr>
        <w:t>Τ</w:t>
      </w:r>
      <w:r w:rsidRPr="00E551AD">
        <w:rPr>
          <w:rFonts w:eastAsia="Times New Roman"/>
          <w:szCs w:val="24"/>
        </w:rPr>
        <w:t>ους τελευταίους</w:t>
      </w:r>
      <w:r>
        <w:rPr>
          <w:rFonts w:eastAsia="Times New Roman"/>
          <w:szCs w:val="24"/>
        </w:rPr>
        <w:t xml:space="preserve"> </w:t>
      </w:r>
      <w:r w:rsidRPr="00E551AD">
        <w:rPr>
          <w:rFonts w:eastAsia="Times New Roman"/>
          <w:szCs w:val="24"/>
        </w:rPr>
        <w:t xml:space="preserve">τους θεωρώ πολιτικά </w:t>
      </w:r>
      <w:r>
        <w:rPr>
          <w:rFonts w:eastAsia="Times New Roman"/>
          <w:szCs w:val="24"/>
        </w:rPr>
        <w:t>αγύρτες,</w:t>
      </w:r>
      <w:r w:rsidRPr="00E551AD">
        <w:rPr>
          <w:rFonts w:eastAsia="Times New Roman"/>
          <w:szCs w:val="24"/>
        </w:rPr>
        <w:t xml:space="preserve"> αναξιόπιστου</w:t>
      </w:r>
      <w:r>
        <w:rPr>
          <w:rFonts w:eastAsia="Times New Roman"/>
          <w:szCs w:val="24"/>
        </w:rPr>
        <w:t>ς και επικίνδυνους για τον τόπο!</w:t>
      </w:r>
    </w:p>
    <w:p w14:paraId="06452CE2" w14:textId="77777777" w:rsidR="00C04CE1" w:rsidRDefault="00722F08">
      <w:pPr>
        <w:spacing w:line="600" w:lineRule="auto"/>
        <w:ind w:firstLine="720"/>
        <w:jc w:val="center"/>
        <w:rPr>
          <w:rFonts w:eastAsia="Times New Roman"/>
          <w:szCs w:val="24"/>
        </w:rPr>
      </w:pPr>
      <w:r>
        <w:rPr>
          <w:rFonts w:eastAsia="Times New Roman" w:cs="Times New Roman"/>
          <w:szCs w:val="24"/>
        </w:rPr>
        <w:t>(Χειροκροτήματα από την πτέρυγα του</w:t>
      </w:r>
      <w:r w:rsidRPr="00673B1E">
        <w:rPr>
          <w:rFonts w:eastAsia="Times New Roman" w:cs="Times New Roman"/>
          <w:szCs w:val="24"/>
        </w:rPr>
        <w:t xml:space="preserve"> </w:t>
      </w:r>
      <w:r>
        <w:rPr>
          <w:rFonts w:eastAsia="Times New Roman" w:cs="Times New Roman"/>
          <w:szCs w:val="24"/>
        </w:rPr>
        <w:t>ΣΥΡΙΖΑ)</w:t>
      </w:r>
    </w:p>
    <w:p w14:paraId="06452CE3"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Υπάρχουν ανάμεσά μας Βουλευτές και κόμματα που υπερασπίζονταν πάντοτε μία διαφορετική άποψη από αυτήν που αποτελούσε εδώ και σχεδόν είκοσι χρόνια τη λεγόμενη εθνική γραμμή. Διαφωνώ κάθετα μαζί τους. Θεωρώ ότι η δική τους άποψη και θέση είναι αυτή που μας οδήγησε σε εθνικές ήττες και που, αν την ακολουθήσουμε, θα μας οδηγήσει σε νέες, απανωτές εθνικές ήττες. Σέβομαι, όμως, την άποψή τους. Σέβομαι και αυτούς και τις θέσεις τους. Μεταξύ αυτών είναι και ο Πάνος Καμμένος και οι Ανεξάρτητοι Έλληνες. Διαφωνώ μαζί του, αλλά σέβομαι τη θέση του. </w:t>
      </w:r>
    </w:p>
    <w:p w14:paraId="06452CE4"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Υπάρχουν, όμως, και ορισμένοι που επί είκοσι ολόκληρα χρόνια, από αυτό εδώ το Βήμα και από όλες τις δημόσιες θέσεις, διακήρυτταν και υπερασπίζονταν αυτό που λέγαμε εθνική γραμμή. Την υπερψήφιζαν στις προγραμματικές δηλώσεις των </w:t>
      </w:r>
      <w:proofErr w:type="spellStart"/>
      <w:r>
        <w:rPr>
          <w:rFonts w:eastAsia="Times New Roman"/>
          <w:color w:val="000000"/>
          <w:szCs w:val="24"/>
          <w:shd w:val="clear" w:color="auto" w:fill="FFFFFF"/>
        </w:rPr>
        <w:lastRenderedPageBreak/>
        <w:t>κυβερνήσεών</w:t>
      </w:r>
      <w:proofErr w:type="spellEnd"/>
      <w:r>
        <w:rPr>
          <w:rFonts w:eastAsia="Times New Roman"/>
          <w:color w:val="000000"/>
          <w:szCs w:val="24"/>
          <w:shd w:val="clear" w:color="auto" w:fill="FFFFFF"/>
        </w:rPr>
        <w:t xml:space="preserve"> τους, τη διακήρυτταν επισήμως στα διεθνή </w:t>
      </w:r>
      <w:r>
        <w:rPr>
          <w:rFonts w:eastAsia="Times New Roman"/>
          <w:color w:val="000000"/>
          <w:szCs w:val="24"/>
          <w:shd w:val="clear" w:color="auto" w:fill="FFFFFF"/>
          <w:lang w:val="en-US"/>
        </w:rPr>
        <w:t>fora</w:t>
      </w:r>
      <w:r>
        <w:rPr>
          <w:rFonts w:eastAsia="Times New Roman"/>
          <w:color w:val="000000"/>
          <w:szCs w:val="24"/>
          <w:shd w:val="clear" w:color="auto" w:fill="FFFFFF"/>
        </w:rPr>
        <w:t xml:space="preserve"> ως Υπουργοί και σήμερα, μόνο και μόνο για να σώσουν το κομματικό τους μαγαζί, παριστάνουν ότι διαφωνούν. Ψάχνουν, μάλιστα, να βρουν επιχειρήματα εκεί που δεν υπάρχουν, για να διαφωνήσουν. </w:t>
      </w:r>
    </w:p>
    <w:p w14:paraId="06452CE5"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όλους αυτούς θα πω απλά και καθαρά ότι η στάση τους είναι πολιτικά και ηθικά ανέντιμη, γιατί δεν διαφωνούν στην ουσία, αλλά ψάχνουν να εφεύρουν ψεύτικα, δήθεν, σκοτεινά σημεία, για να ψαρέψουν στα θολά νερά του εκλογικού τους ακροατηρίου. </w:t>
      </w:r>
    </w:p>
    <w:p w14:paraId="06452CE6"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Εκεί, αν θέλετε, βρίσκεται και η διαφορά τους με άλλες πολιτικές δυνάμεις, που ποτέ δεν μίλησαν για σύνθετη ονομασία. Εκεί βρίσκεται και η διαφορά τους με την τοποθέτηση του μέχρι χθες κυβερνητικού μου εταίρου, του Πάνου του Καμμένου. </w:t>
      </w:r>
    </w:p>
    <w:p w14:paraId="06452CE7"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Από την πρώτη στιγμή αυτής της δύσκολης διαπραγμάτευσης διαφώνησε με τη σύνθετη ονομασία. Είναι άποψή του. Δεν τη συμμερίζομαι. Διαφωνώ κάθετα μαζί του. Θεωρώ -και το επαναλαμβάνω- ότι αυτή η θέση και άποψη θα μας οδηγήσει σε </w:t>
      </w:r>
      <w:r>
        <w:rPr>
          <w:rFonts w:eastAsia="Times New Roman"/>
          <w:color w:val="000000"/>
          <w:szCs w:val="24"/>
          <w:shd w:val="clear" w:color="auto" w:fill="FFFFFF"/>
        </w:rPr>
        <w:lastRenderedPageBreak/>
        <w:t xml:space="preserve">εθνικές ήττες. Είναι, όμως, μία άποψη την οποία σέβομαι, έχει μία καθαρότητα. Ο ίδιος, εξάλλου, σε ανύποπτο χρόνο είχε πει ότι στο πλαίσιο της γραμμής της σύνθετης ονομασίας αυτή είναι η καλύτερη δυνατή συμφωνία. </w:t>
      </w:r>
    </w:p>
    <w:p w14:paraId="06452CE8"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διαφωνία, όμως, αυτή, η διαφωνία του Καμμένου με εμένα, η διαφωνία με τη γραμμή της Κυβέρνησης στο ζήτημα της σύνθετης ονομασίας, είναι αυτή που τελικά τον οδήγησε να αποχωρήσει από την Κυβέρνηση και να αποσύρει τη στήριξή του στην Κυβέρνηση. Το είπα και στον ίδιο, θα το πω και δημόσια στην Εθνική Αντιπροσωπεία: Θεωρώ ότι κάνει λάθος. Δεν θεωρώ ότι πράττει σωστά, ούτε επίσης θεωρώ ότι μια επιλογή σαν αυτή ήταν αναπόφευκτη. Διότι η επιλογή αυτή θέτει σε διακινδύνευση όλες τις προσπάθειες μιας κυβέρνησης που πέρασε από σαράντα κύματα για να καρποφορήσει, ακριβώς πάνω στην εποχή που αυτές οι προσπάθειες και αυτοί οι κόποι καρποφορούν, ακριβώς στην εποχή που βγαίνουν οι πρώτοι ανθοί. </w:t>
      </w:r>
    </w:p>
    <w:p w14:paraId="06452CE9"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Πιστεύω ότι μπορούσε κάλλιστα να διατηρήσει τη διαφορετική του άποψη και θέση, χωρίς να αποσύρει την εμπιστοσύνη του στην Κυβέρνηση, χωρίς να καταψηφίσει την Κυβέρνηση και </w:t>
      </w:r>
      <w:r>
        <w:rPr>
          <w:rFonts w:eastAsia="Times New Roman"/>
          <w:color w:val="000000"/>
          <w:szCs w:val="24"/>
          <w:shd w:val="clear" w:color="auto" w:fill="FFFFFF"/>
        </w:rPr>
        <w:lastRenderedPageBreak/>
        <w:t xml:space="preserve">μαζί τα αποτελέσματα για τα οποία και ο ίδιος έδωσε μάχες και αγώνες. </w:t>
      </w:r>
    </w:p>
    <w:p w14:paraId="06452CEA"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σεβαστώ, όμως, παρά την έντονη διαφωνία, την επιλογή του, μια επιλογή, όμως, που με οδηγεί σήμερα ενώπιον της Εθνικής Αντιπροσωπείας ζητώντας καθαρές λύσεις και στάση ευθύνης από όλους τους Βουλευτές. </w:t>
      </w:r>
    </w:p>
    <w:p w14:paraId="06452CEB"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Κυβέρνηση αυτή έβγαλε τη χώρα από τα μνημόνια, αποκατέστησε την κανονικότητα, στήριξε και προστάτευσε τους εργαζόμενους, διαφύλαξε την κοινωνική συνοχή. Έχει μπροστά της εννέα μήνες, με βάση τη συνταγματικά κατοχυρωμένη θητεία, με πολύ σημαντικό έργο να ολοκληρώσει.</w:t>
      </w:r>
    </w:p>
    <w:p w14:paraId="06452CEC"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Έχουμε μπροστά μας πρώτα απ’ όλα -και οφείλουμε να την ολοκληρώσουμε- τη διαδικασία της αναθεώρησης του Συντάγματος, μια κορυφαία μεταρρύθμιση, που είναι αναγκαία εδώ και χρόνια, για την ενίσχυση του κοινοβουλευτικού πολιτεύματος, για την προστασία των κοινωνικών δικαιωμάτων, για τη διεύρυνση της δημοκρατίας και της λαϊκής συμμετοχής, αλλά και </w:t>
      </w:r>
      <w:r>
        <w:rPr>
          <w:rFonts w:eastAsia="Times New Roman"/>
          <w:color w:val="000000"/>
          <w:szCs w:val="24"/>
          <w:shd w:val="clear" w:color="auto" w:fill="FFFFFF"/>
        </w:rPr>
        <w:lastRenderedPageBreak/>
        <w:t>για να αποκαταστήσουμε την αξιοπιστία του πολιτικού συστήματος απέναντι στους πολίτες, που βλέπουν αυτήν την αθλιότητα των δύο μέτρων και δύο σταθμών, την αθλιότητα της θεσμικής ατιμωρησίας απέναντι στους Υπουργούς. Αναφέρομαι στη διάταξη για την ευθύνη των Υπουργών, που είναι κομμένη και ραμμένη στα μέτρα εκείνων που ήθελαν -και θέλουν- να καταχρώνται την εξουσία που τους δίνει ο λαός. Αποτελεί ρύθμιση ντροπής για το Κοινοβούλιο, τη δημοκρατία και το πολιτικό σύστημα και πρέπει να αλλάξει -και θα αλλάξει-, όσο κι αν κάποιους αυτό δεν τους βολεύει!</w:t>
      </w:r>
    </w:p>
    <w:p w14:paraId="06452CED" w14:textId="77777777" w:rsidR="00C04CE1" w:rsidRDefault="00722F08">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6452CEE"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Έχουμε μπροστά μας και άλλες σημαντικές πολιτικές πρωτοβουλίες, που δεν πρέπει να καθυστερήσουν: την αύξηση του κατώτατου μισθού, την κατάργηση του </w:t>
      </w:r>
      <w:proofErr w:type="spellStart"/>
      <w:r>
        <w:rPr>
          <w:rFonts w:eastAsia="Times New Roman"/>
          <w:color w:val="000000"/>
          <w:szCs w:val="24"/>
          <w:shd w:val="clear" w:color="auto" w:fill="FFFFFF"/>
        </w:rPr>
        <w:t>υποκατώτατου</w:t>
      </w:r>
      <w:proofErr w:type="spellEnd"/>
      <w:r>
        <w:rPr>
          <w:rFonts w:eastAsia="Times New Roman"/>
          <w:color w:val="000000"/>
          <w:szCs w:val="24"/>
          <w:shd w:val="clear" w:color="auto" w:fill="FFFFFF"/>
        </w:rPr>
        <w:t xml:space="preserve"> για τους νέους, που θα δώσει ανάσα σε εκατοντάδες χιλιάδες εργαζόμενους και θα αποτελέσει ένα ακόμα βήμα στην πορεία που έχουμε χαράξει για την ενίσχυση του εισοδήματος και της θέσης των εργαζομένων στη χώρα μας.</w:t>
      </w:r>
    </w:p>
    <w:p w14:paraId="06452CEF"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Έχουμε τη ρύθμιση για τη διευκόλυνση όσων έχουν συσσωρευμένες ληξιπρόθεσμες οφειλές και έχουν αποκτήσει πια την οικονομική δυνατότητα να αποπληρώσουν, αλλά αυτός ο όγκος τούς εμποδίζει, με τη θέσπιση δόσεων, ώστε να ανακουφιστούν χιλιάδες ελεύθεροι επαγγελματίες και να δοθεί νέα ώθηση στην οικονομία. </w:t>
      </w:r>
    </w:p>
    <w:p w14:paraId="06452CF0"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Έχουμε τον νόμο για την προστασία της πρώτης κατοικίας, αλλά και τη στήριξη της στεγαστικής πολιτικής, με την επιδότηση των δόσεων των δανειοληπτών για δάνεια πρώτης κατοικίας, αλλά και την επιδότηση ενοικίου με κοινωνικά κριτήρια. </w:t>
      </w:r>
    </w:p>
    <w:p w14:paraId="06452CF1"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Έχουμε, επίσης, την ολοκλήρωση της συζήτησης για την υλοποίηση μιας ιστορικής συμφωνίας για τον </w:t>
      </w:r>
      <w:proofErr w:type="spellStart"/>
      <w:r>
        <w:rPr>
          <w:rFonts w:eastAsia="Times New Roman"/>
          <w:color w:val="000000"/>
          <w:szCs w:val="24"/>
          <w:shd w:val="clear" w:color="auto" w:fill="FFFFFF"/>
        </w:rPr>
        <w:t>εξορθολογισμό</w:t>
      </w:r>
      <w:proofErr w:type="spellEnd"/>
      <w:r>
        <w:rPr>
          <w:rFonts w:eastAsia="Times New Roman"/>
          <w:color w:val="000000"/>
          <w:szCs w:val="24"/>
          <w:shd w:val="clear" w:color="auto" w:fill="FFFFFF"/>
        </w:rPr>
        <w:t xml:space="preserve"> των σχέσεων κράτους - εκκλησίας, ώστε να επιλυθεί μια εκκρεμότητα δεκαετιών και να μπουν σε νέες, στέρεες βάσεις αυτές οι σχέσεις.</w:t>
      </w:r>
    </w:p>
    <w:p w14:paraId="06452CF2"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Έχουμε μια σειρά από κρίσιμα, κυρίες και κύριοι συνάδελφοι, ανοιχτά θέματα μπροστά μας.</w:t>
      </w:r>
    </w:p>
    <w:p w14:paraId="06452CF3"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Για να προχωρήσουμε σε όλα αυτά τα μεγάλα και ουσιαστικά βήματα, ζητώ σήμερα με ευθύτητα και καθαρότητα ενώπιον της Εθνικής Αντιπροσωπείας την ανανέωση, την επαναβεβαίωση της εμπιστοσύνης της Βουλής σε αυτήν την Κυβέρνηση που έβγαλε τη χώρα από τα μνημόνια, έβγαλε τη χώρα από την κρίση και μπορεί να ανοίξει δρόμους προοπτικής για τον ελληνικό λαό.</w:t>
      </w:r>
    </w:p>
    <w:p w14:paraId="06452CF4" w14:textId="77777777" w:rsidR="00C04CE1" w:rsidRDefault="00722F08">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6452CF5"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Μέσα, όμως, στην αντιπολιτευτική παραζάλη των τελευταίων ημερών, μέσα στην αμηχανία του στρατηγικού αδιεξόδου της Αντιπολίτευσης, ακούσαμε τις τελευταίες ημέρες τα μύρια όσα.</w:t>
      </w:r>
    </w:p>
    <w:p w14:paraId="06452CF6"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Αντιπολίτευση, που δεν τόλμησε ούτε πρόταση δυσπιστίας να καταθέσει, είναι αυτή η οποία λοιδορεί και μέμφεται εναντίον της Κυβέρνησης και εμού προσωπικά, που είχα το θάρρος να πάρω το ρίσκο να κάνω αυτό που επιτάσσει η ίδια η δημοκρατία, να μην προχωρήσω, δηλαδή, όπως μου έδινε το Σύνταγμα τη δυνατότητα, χωρίς να ζητήσω την κρίση της Βουλής, </w:t>
      </w:r>
      <w:r>
        <w:rPr>
          <w:rFonts w:eastAsia="Times New Roman"/>
          <w:color w:val="000000"/>
          <w:szCs w:val="24"/>
          <w:shd w:val="clear" w:color="auto" w:fill="FFFFFF"/>
        </w:rPr>
        <w:lastRenderedPageBreak/>
        <w:t xml:space="preserve">την εμπιστοσύνη και την απόλυτη πλειοψηφία της -μου δίνει αυτή τη δυνατότητα το Σύνταγμα-δημιουργώντας </w:t>
      </w:r>
      <w:r>
        <w:rPr>
          <w:rFonts w:eastAsia="Times New Roman"/>
          <w:color w:val="000000"/>
          <w:szCs w:val="24"/>
          <w:shd w:val="clear" w:color="auto" w:fill="FFFFFF"/>
          <w:lang w:val="en-US"/>
        </w:rPr>
        <w:t>ad</w:t>
      </w:r>
      <w:r w:rsidRPr="00953462">
        <w:rPr>
          <w:rFonts w:eastAsia="Times New Roman"/>
          <w:color w:val="000000"/>
          <w:szCs w:val="24"/>
          <w:shd w:val="clear" w:color="auto" w:fill="FFFFFF"/>
        </w:rPr>
        <w:t xml:space="preserve"> </w:t>
      </w:r>
      <w:r>
        <w:rPr>
          <w:rFonts w:eastAsia="Times New Roman"/>
          <w:color w:val="000000"/>
          <w:szCs w:val="24"/>
          <w:shd w:val="clear" w:color="auto" w:fill="FFFFFF"/>
          <w:lang w:val="en-US"/>
        </w:rPr>
        <w:t>hoc</w:t>
      </w:r>
      <w:r>
        <w:rPr>
          <w:rFonts w:eastAsia="Times New Roman"/>
          <w:color w:val="000000"/>
          <w:szCs w:val="24"/>
          <w:shd w:val="clear" w:color="auto" w:fill="FFFFFF"/>
        </w:rPr>
        <w:t xml:space="preserve"> πλειοψηφίες για όλα αυτά τα μέτρα που σας εξήγγειλα, τα οποία δεν υπάρχει καμία αμφιβολία ότι είναι θετικά. Και υπάρχουν σαφέστατα αυτές οι πλειοψηφίες.</w:t>
      </w:r>
    </w:p>
    <w:p w14:paraId="06452CF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Εμένα λοιπόν και εμάς, που από δημοκρατικό καθήκον και δημοκρατική ευαισθησία παίρνουμε αυτό το θάρρος</w:t>
      </w:r>
      <w:r w:rsidRPr="00D3296D">
        <w:rPr>
          <w:rFonts w:eastAsia="Times New Roman" w:cs="Times New Roman"/>
          <w:szCs w:val="24"/>
        </w:rPr>
        <w:t>,</w:t>
      </w:r>
      <w:r>
        <w:rPr>
          <w:rFonts w:eastAsia="Times New Roman" w:cs="Times New Roman"/>
          <w:szCs w:val="24"/>
        </w:rPr>
        <w:t xml:space="preserve"> έχετε το θράσος να μας εγκαλείτε κι από πάνω γι’ αυτήν την έντιμη, την καθαρή επιλογή. Ακούμε αυτές τις μέρες για τεχνάσματα, για σικέ πλειοψηφίες, για συναλλαγές και άλλα τέτοια. Είστε τόσο τυφλωμένοι που περιφρονείτε ακόμα και τους βασικούς κανόνες του δημοκρατικού πολιτεύματος. Ο λαός εκλέγει τους αντιπροσώπους του και η Βουλή δίνει ψήφο εμπιστοσύνης στην Κυβέρνηση, άπαξ έχεις τη δεδηλωμένη. </w:t>
      </w:r>
    </w:p>
    <w:p w14:paraId="06452CF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Μιας όμως και έχετε το «θάρρος» και το θράσος εσείς να μιλάτε για κυβερνήσεις - «κουρελού», μήπως να θυμίσω και σε εσάς και στην κ. Γεννηματά τι ακριβώς είναι οι κυβερνήσεις - «κουρελού»; Η κυβέρνηση που στήσατε το 2011, εσείς που για </w:t>
      </w:r>
      <w:r>
        <w:rPr>
          <w:rFonts w:eastAsia="Times New Roman" w:cs="Times New Roman"/>
          <w:szCs w:val="24"/>
        </w:rPr>
        <w:lastRenderedPageBreak/>
        <w:t>σαράντα χρόνια ήσασταν πολιτικοί αντίπαλοι -μέσα σε μια νύχτα, μέσα σε ένα βράδυ, γίνατε από εχθροί φίλοι. Αυτό τι ήταν; Διορίζοντας, μάλιστα, τότε Πρωθυπουργό έναν μη εκλεγμένο τεχνοκράτη αλλά όχι πολιτικό, χωρίς καμμία λαϊκή νομιμοποίηση. Και έχετε εσείς το θράσος τώρα να μιλάτε για Κυβέρνηση - «κουρελού» και να εγκαλείτε εμάς που κάνουμε το δημοκρατικά και πολιτικά ορθό και ενδεδειγμένο;</w:t>
      </w:r>
    </w:p>
    <w:p w14:paraId="06452CF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Αλλά φτάνετε και στο σημείο να μιλάτε, κύριε Μητσοτάκη, και για αποστάτες και για αποστασίες. Ποιος; Εσείς!</w:t>
      </w:r>
    </w:p>
    <w:p w14:paraId="06452CFA" w14:textId="77777777" w:rsidR="00C04CE1" w:rsidRDefault="00722F08">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06452CF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Εσείς ειδικά θα έπρεπε να είστε πιο προσεκτικός λόγω οικογενειακής παράδοσης, όταν χρησιμοποιείτε αυτόν τον όρο, κύριε Μητσοτάκη. Να είστε λίγο πιο προσεκτικός, γιατί ιστορικά -προσέξτε- ο όρος αυτός έχει καθιερωθεί για να περιγράψει την κίνηση Βουλευτών που στηρίζουν την κοινοβουλευτική πλειοψηφία να αποχωρήσουν από αυτήν προκειμένου να εξυπηρετηθούν τα σχέδια των πολιτικών αντιπάλων της Κυβέρνησης, όχι το αντίθετο. Αυτοί που ρίχνουν μία κυβέρνηση ιστορικά είναι οι </w:t>
      </w:r>
      <w:r>
        <w:rPr>
          <w:rFonts w:eastAsia="Times New Roman" w:cs="Times New Roman"/>
          <w:szCs w:val="24"/>
        </w:rPr>
        <w:lastRenderedPageBreak/>
        <w:t>αποστάτες, όχι αυτοί που μένουν για να στηρίξουν μία κυβέρνηση να ολοκληρώσει το έργο της, να προχωρήσει μπροστά, να δικαιώσει την εμπιστοσύνη του ελληνικού λαού.</w:t>
      </w:r>
    </w:p>
    <w:p w14:paraId="06452CFC"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2CFD"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6452CFE" w14:textId="77777777" w:rsidR="00C04CE1" w:rsidRDefault="00722F08">
      <w:pPr>
        <w:spacing w:line="600" w:lineRule="auto"/>
        <w:ind w:firstLine="720"/>
        <w:jc w:val="both"/>
        <w:rPr>
          <w:rFonts w:eastAsia="Times New Roman" w:cs="Times New Roman"/>
          <w:szCs w:val="24"/>
        </w:rPr>
      </w:pPr>
      <w:r w:rsidRPr="00104771">
        <w:rPr>
          <w:rFonts w:eastAsia="Times New Roman" w:cs="Times New Roman"/>
          <w:b/>
          <w:szCs w:val="24"/>
        </w:rPr>
        <w:t xml:space="preserve">ΠΡΟΕΔΡΟΣ (Νικόλαος </w:t>
      </w:r>
      <w:proofErr w:type="spellStart"/>
      <w:r w:rsidRPr="00104771">
        <w:rPr>
          <w:rFonts w:eastAsia="Times New Roman" w:cs="Times New Roman"/>
          <w:b/>
          <w:szCs w:val="24"/>
        </w:rPr>
        <w:t>Βούτσης</w:t>
      </w:r>
      <w:proofErr w:type="spellEnd"/>
      <w:r w:rsidRPr="00104771">
        <w:rPr>
          <w:rFonts w:eastAsia="Times New Roman" w:cs="Times New Roman"/>
          <w:b/>
          <w:szCs w:val="24"/>
        </w:rPr>
        <w:t>):</w:t>
      </w:r>
      <w:r>
        <w:rPr>
          <w:rFonts w:eastAsia="Times New Roman" w:cs="Times New Roman"/>
          <w:szCs w:val="24"/>
        </w:rPr>
        <w:t xml:space="preserve"> Ησυχία, παρακαλώ.</w:t>
      </w:r>
    </w:p>
    <w:p w14:paraId="06452CFF" w14:textId="77777777" w:rsidR="00C04CE1" w:rsidRDefault="00722F08">
      <w:pPr>
        <w:spacing w:line="600" w:lineRule="auto"/>
        <w:ind w:firstLine="720"/>
        <w:jc w:val="both"/>
        <w:rPr>
          <w:rFonts w:eastAsia="Times New Roman" w:cs="Times New Roman"/>
          <w:szCs w:val="24"/>
        </w:rPr>
      </w:pPr>
      <w:r w:rsidRPr="00D52727">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sidRPr="00D52727">
        <w:rPr>
          <w:rFonts w:eastAsia="Times New Roman" w:cs="Times New Roman"/>
          <w:b/>
          <w:szCs w:val="24"/>
        </w:rPr>
        <w:t>):</w:t>
      </w:r>
      <w:r>
        <w:rPr>
          <w:rFonts w:eastAsia="Times New Roman" w:cs="Times New Roman"/>
          <w:szCs w:val="24"/>
        </w:rPr>
        <w:t xml:space="preserve"> Μιλάτε όμως και για ετερόκλητες συμμαχίες και για αθέμιτες μεταγραφές. Ποιοι; Εσείς, που το τελευταίο διάστημα, σε αυτήν εδώ τη Βουλή, έχετε εγγράψει στην Κοινοβουλευτική σας Ομάδα όχι έναν, όχι δύο, όχι τρεις, αλλά τέσσερις Βουλευτές που εξελέγησαν με άλλα κόμματα που σήμερα διαθέτουν κοινοβουλευτική δύναμη και έχουν Κοινοβουλευτική Ομάδα: τρεις Βουλευτές από το Ποτάμι και έναν από την Ένωση Κεντρώων.</w:t>
      </w:r>
    </w:p>
    <w:p w14:paraId="06452D00"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2D0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Και μάλιστα, η τελευταία μεταγραφή σας, κύριε Μητσοτάκη, ήταν ένας εξ αυτών που δήλωναν δημοσίως και διαφήμιζαν το πόσο καλή είναι η Συμφωνία των Πρεσπών και ότι πρέπει να υπερψηφιστεί.</w:t>
      </w:r>
    </w:p>
    <w:p w14:paraId="06452D02"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2D0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Εσείς μιλάτε για μεταγραφές; Εσείς; Έχετε το θράσος και το θάρρος εσείς, το δικαίωμα να κουνάτε το δάκτυλο επί της ηθικής, της πολιτικής ηθικής στην Αριστερά και στον ΣΥΡΙΖΑ, σε μία παράταξη που όλα τα προηγούμενα χρόνια κινήθηκε με μοναδικό γνώμονα τη συνείδηση, το εθνικό πατριωτικό συμφέρον, το συμφέρον της μεγάλης πλειοψηφίας του ελληνικού λαού, σε μία παράταξη που με κάθε τρόπο και με οποιοδήποτε κόστος τοποθετεί τη δημοκρατία και τις αξίες της πάνω από οποιαδήποτε άλλη υλική αξία στην πολιτική της διαδρομή;</w:t>
      </w:r>
    </w:p>
    <w:p w14:paraId="06452D04"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2D0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Μιας και μίλησα για δημοκρατία, δεν μπορώ παρά να σταθώ στις αθλιότητες των τελευταίων ημερών, αθλιότητες που </w:t>
      </w:r>
      <w:r>
        <w:rPr>
          <w:rFonts w:eastAsia="Times New Roman" w:cs="Times New Roman"/>
          <w:szCs w:val="24"/>
        </w:rPr>
        <w:lastRenderedPageBreak/>
        <w:t>με μεγάλη έκπληξη διαπίστωσα ότι δεν είχατε το πολιτικό θάρρος να καταδικάσετε, ίσως γιατί περάσατε στάδιο. Από το στάδιο της ανοχής, περάσατε στο στάδιο της συμμετοχής, της ενορχήστρωσης αυτών των αθλιοτήτων, έτσι όπως αποδεικνύεται, δυστυχώς, από την εμπλοκή προσώπου του σκληρού κομματικού μηχανισμού της Νέας Δημοκρατίας σε αυτές τις αθλιότητες. Και αναφέρομαι στο πογκρόμ των επιθέσεων, των απειλών, των εκβιασμών, της τρομοκράτησης Βουλευτών που έχουν εκφράσει την πρόθεση…</w:t>
      </w:r>
    </w:p>
    <w:p w14:paraId="06452D06"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6452D0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Δεν έχουμε απειλήσει… (δεν ακούστηκε).</w:t>
      </w:r>
    </w:p>
    <w:p w14:paraId="06452D08" w14:textId="77777777" w:rsidR="00C04CE1" w:rsidRDefault="00722F08">
      <w:pPr>
        <w:spacing w:line="600" w:lineRule="auto"/>
        <w:ind w:firstLine="720"/>
        <w:jc w:val="both"/>
        <w:rPr>
          <w:rFonts w:eastAsia="Times New Roman" w:cs="Times New Roman"/>
          <w:szCs w:val="24"/>
        </w:rPr>
      </w:pPr>
      <w:r w:rsidRPr="00D52727">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sidRPr="00D52727">
        <w:rPr>
          <w:rFonts w:eastAsia="Times New Roman" w:cs="Times New Roman"/>
          <w:b/>
          <w:szCs w:val="24"/>
        </w:rPr>
        <w:t>):</w:t>
      </w:r>
      <w:r>
        <w:rPr>
          <w:rFonts w:eastAsia="Times New Roman" w:cs="Times New Roman"/>
          <w:szCs w:val="24"/>
        </w:rPr>
        <w:t xml:space="preserve"> Καθίστε κάτω! Καθίστε κάτω! Τώρα θα τα ακούσετε. Τώρα μιλάει ο Πρωθυπουργός της χώρας και έχετε την υποχρέωση να ακούσετε με προσοχή.</w:t>
      </w:r>
    </w:p>
    <w:p w14:paraId="06452D09"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2D0A" w14:textId="77777777" w:rsidR="00C04CE1" w:rsidRDefault="00722F08">
      <w:pPr>
        <w:spacing w:line="600" w:lineRule="auto"/>
        <w:ind w:firstLine="720"/>
        <w:jc w:val="both"/>
        <w:rPr>
          <w:rFonts w:eastAsia="Times New Roman" w:cs="Times New Roman"/>
          <w:szCs w:val="24"/>
        </w:rPr>
      </w:pPr>
      <w:r w:rsidRPr="00104771">
        <w:rPr>
          <w:rFonts w:eastAsia="Times New Roman" w:cs="Times New Roman"/>
          <w:b/>
          <w:szCs w:val="24"/>
        </w:rPr>
        <w:lastRenderedPageBreak/>
        <w:t xml:space="preserve">ΠΡΟΕΔΡΟΣ (Νικόλαος </w:t>
      </w:r>
      <w:proofErr w:type="spellStart"/>
      <w:r w:rsidRPr="00104771">
        <w:rPr>
          <w:rFonts w:eastAsia="Times New Roman" w:cs="Times New Roman"/>
          <w:b/>
          <w:szCs w:val="24"/>
        </w:rPr>
        <w:t>Βούτσης</w:t>
      </w:r>
      <w:proofErr w:type="spellEnd"/>
      <w:r w:rsidRPr="00104771">
        <w:rPr>
          <w:rFonts w:eastAsia="Times New Roman" w:cs="Times New Roman"/>
          <w:b/>
          <w:szCs w:val="24"/>
        </w:rPr>
        <w:t>):</w:t>
      </w:r>
      <w:r w:rsidRPr="00104771">
        <w:rPr>
          <w:rFonts w:eastAsia="Times New Roman" w:cs="Times New Roman"/>
          <w:szCs w:val="24"/>
        </w:rPr>
        <w:t xml:space="preserve"> Κ</w:t>
      </w:r>
      <w:r>
        <w:rPr>
          <w:rFonts w:eastAsia="Times New Roman" w:cs="Times New Roman"/>
          <w:szCs w:val="24"/>
        </w:rPr>
        <w:t>υρίες και κύριοι, ησυχία, παρακαλώ.</w:t>
      </w:r>
    </w:p>
    <w:p w14:paraId="06452D0B" w14:textId="77777777" w:rsidR="00C04CE1" w:rsidRDefault="00722F08">
      <w:pPr>
        <w:spacing w:line="600" w:lineRule="auto"/>
        <w:ind w:firstLine="720"/>
        <w:jc w:val="both"/>
        <w:rPr>
          <w:rFonts w:eastAsia="Times New Roman" w:cs="Times New Roman"/>
          <w:szCs w:val="24"/>
        </w:rPr>
      </w:pPr>
      <w:r w:rsidRPr="00D52727">
        <w:rPr>
          <w:rFonts w:eastAsia="Times New Roman" w:cs="Times New Roman"/>
          <w:b/>
          <w:szCs w:val="24"/>
        </w:rPr>
        <w:t>ΑΛΕΞΗΣ ΤΣΙΠΡΑΣ (Πρόεδρος της Κυβέρνησης</w:t>
      </w:r>
      <w:r>
        <w:rPr>
          <w:rFonts w:eastAsia="Times New Roman" w:cs="Times New Roman"/>
          <w:b/>
          <w:szCs w:val="24"/>
        </w:rPr>
        <w:t>-Υπουργός Εξωτερικών</w:t>
      </w:r>
      <w:r w:rsidRPr="00D52727">
        <w:rPr>
          <w:rFonts w:eastAsia="Times New Roman" w:cs="Times New Roman"/>
          <w:b/>
          <w:szCs w:val="24"/>
        </w:rPr>
        <w:t>):</w:t>
      </w:r>
      <w:r>
        <w:rPr>
          <w:rFonts w:eastAsia="Times New Roman" w:cs="Times New Roman"/>
          <w:szCs w:val="24"/>
        </w:rPr>
        <w:t xml:space="preserve"> Είναι πρακτικές που θυμίζουν άλλες εποχές. Είναι πρακτικές μηχανισμών που θυμίζουν άλλες εποχές. Και είναι βαριά η ευθύνη του κ. Μητσοτάκη. Είναι βαριά η ευθύνη γιατί επιλέγει μέσα από την τύφλωση την αντιπολιτευτική να διχάσει τον ελληνικό λαό.</w:t>
      </w:r>
    </w:p>
    <w:p w14:paraId="06452D0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Τις τελευταίες μέρες, κυρίες και κύριοι συνάδελφοι, συγκεκριμένοι συνάδελφοί σας </w:t>
      </w:r>
      <w:proofErr w:type="spellStart"/>
      <w:r>
        <w:rPr>
          <w:rFonts w:eastAsia="Times New Roman" w:cs="Times New Roman"/>
          <w:szCs w:val="24"/>
        </w:rPr>
        <w:t>στοχοποιήθηκαν</w:t>
      </w:r>
      <w:proofErr w:type="spellEnd"/>
      <w:r>
        <w:rPr>
          <w:rFonts w:eastAsia="Times New Roman" w:cs="Times New Roman"/>
          <w:szCs w:val="24"/>
        </w:rPr>
        <w:t xml:space="preserve">. Όλοι όσοι έχουν εκφράσει, χωρίς να το κρύψουν, τη βούλησή τους να μείνουν σταθεροί στην άποψή τους ότι αυτή η Κυβέρνηση πρέπει να ολοκληρώσει τη θητεία και το έργο της </w:t>
      </w:r>
      <w:proofErr w:type="spellStart"/>
      <w:r>
        <w:rPr>
          <w:rFonts w:eastAsia="Times New Roman" w:cs="Times New Roman"/>
          <w:szCs w:val="24"/>
        </w:rPr>
        <w:t>στοχοποιήθηκαν</w:t>
      </w:r>
      <w:proofErr w:type="spellEnd"/>
      <w:r>
        <w:rPr>
          <w:rFonts w:eastAsia="Times New Roman" w:cs="Times New Roman"/>
          <w:szCs w:val="24"/>
        </w:rPr>
        <w:t xml:space="preserve"> με δεκάδες, εκατοντάδες, χιλιάδες μηνύματα απειλητικά. Η κ. Παπακώστα ήλθε χθες να με ενημερώσει ότι δέχθηκε και δέχεται εκατοντάδες απειλητικά μηνύματα, μεταξύ των οποίων και φωτογραφίες με πολτοποιημένα κεφάλια γυναικών. Γιατί; Γιατί έχει εκφράσει την πρόθεσή της να στηρίξει την Κυβέρνηση. </w:t>
      </w:r>
    </w:p>
    <w:p w14:paraId="06452D0D"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06452D0E" w14:textId="77777777" w:rsidR="00C04CE1" w:rsidRDefault="00722F08">
      <w:pPr>
        <w:spacing w:line="600" w:lineRule="auto"/>
        <w:ind w:firstLine="720"/>
        <w:jc w:val="both"/>
        <w:rPr>
          <w:rFonts w:eastAsia="Times New Roman" w:cs="Times New Roman"/>
          <w:szCs w:val="24"/>
        </w:rPr>
      </w:pPr>
      <w:r w:rsidRPr="00104771">
        <w:rPr>
          <w:rFonts w:eastAsia="Times New Roman" w:cs="Times New Roman"/>
          <w:b/>
          <w:szCs w:val="24"/>
        </w:rPr>
        <w:t xml:space="preserve">ΠΡΟΕΔΡΟΣ (Νικόλαος </w:t>
      </w:r>
      <w:proofErr w:type="spellStart"/>
      <w:r w:rsidRPr="00104771">
        <w:rPr>
          <w:rFonts w:eastAsia="Times New Roman" w:cs="Times New Roman"/>
          <w:b/>
          <w:szCs w:val="24"/>
        </w:rPr>
        <w:t>Βούτσης</w:t>
      </w:r>
      <w:proofErr w:type="spellEnd"/>
      <w:r w:rsidRPr="00104771">
        <w:rPr>
          <w:rFonts w:eastAsia="Times New Roman" w:cs="Times New Roman"/>
          <w:b/>
          <w:szCs w:val="24"/>
        </w:rPr>
        <w:t>):</w:t>
      </w:r>
      <w:r w:rsidRPr="00104771">
        <w:rPr>
          <w:rFonts w:eastAsia="Times New Roman" w:cs="Times New Roman"/>
          <w:szCs w:val="24"/>
        </w:rPr>
        <w:t xml:space="preserve"> Κ</w:t>
      </w:r>
      <w:r>
        <w:rPr>
          <w:rFonts w:eastAsia="Times New Roman" w:cs="Times New Roman"/>
          <w:szCs w:val="24"/>
        </w:rPr>
        <w:t>υρίες και κύριοι, κάντε ησυχία, παρακαλώ, ακούστε. Σας παρακαλώ!</w:t>
      </w:r>
    </w:p>
    <w:p w14:paraId="06452D0F" w14:textId="77777777" w:rsidR="00C04CE1" w:rsidRDefault="00722F08">
      <w:pPr>
        <w:spacing w:line="600" w:lineRule="auto"/>
        <w:ind w:firstLine="720"/>
        <w:jc w:val="both"/>
        <w:rPr>
          <w:rFonts w:eastAsia="Times New Roman" w:cs="Times New Roman"/>
          <w:szCs w:val="24"/>
        </w:rPr>
      </w:pPr>
      <w:r w:rsidRPr="00D52727">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sidRPr="00D52727">
        <w:rPr>
          <w:rFonts w:eastAsia="Times New Roman" w:cs="Times New Roman"/>
          <w:b/>
          <w:szCs w:val="24"/>
        </w:rPr>
        <w:t>):</w:t>
      </w:r>
      <w:r>
        <w:rPr>
          <w:rFonts w:eastAsia="Times New Roman" w:cs="Times New Roman"/>
          <w:szCs w:val="24"/>
        </w:rPr>
        <w:t xml:space="preserve"> Εσείς είστε αυτοί οι οποίοι γελάτε τώρα, αλλά προχθές δεν είχατε την ευθιξία, όταν κεντρικό στέλεχος μηχανισμού σας, Γραμματέας της ΝΟΔΕ, Γραμματέας δηλαδή μιας μεγάλης οργάνωσης της Νέας Δημοκρατίας, ήταν αυτός ο οποίος έστελνε μηνύματα μαζικά, με τις διευθύνσεις και τους τηλεφωνικούς αριθμούς των κινητών τηλεφώνων συγκεκριμένων Βουλευτών και καλούσε τους οπαδούς του κόμματός σας να τους στέλνουν απειλητικά, εκβιαστικά μηνύματα. Καλούσε τους οπαδούς…</w:t>
      </w:r>
    </w:p>
    <w:p w14:paraId="06452D10"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6452D11" w14:textId="77777777" w:rsidR="00C04CE1" w:rsidRDefault="00722F08">
      <w:pPr>
        <w:spacing w:line="600" w:lineRule="auto"/>
        <w:ind w:firstLine="720"/>
        <w:rPr>
          <w:rFonts w:eastAsia="Times New Roman" w:cs="Times New Roman"/>
          <w:szCs w:val="24"/>
        </w:rPr>
      </w:pPr>
      <w:r w:rsidRPr="00BE3A7C">
        <w:rPr>
          <w:rFonts w:eastAsia="Times New Roman" w:cs="Times New Roman"/>
          <w:b/>
          <w:szCs w:val="24"/>
        </w:rPr>
        <w:t>ΓΕΡΑΣΙΜΟΣ ΓΙΑΚΟΥΜΑΤΟΣ:</w:t>
      </w:r>
      <w:r>
        <w:rPr>
          <w:rFonts w:eastAsia="Times New Roman" w:cs="Times New Roman"/>
          <w:szCs w:val="24"/>
        </w:rPr>
        <w:t xml:space="preserve"> Απειλητικά; Δεν απειλεί κανείς…</w:t>
      </w:r>
    </w:p>
    <w:p w14:paraId="06452D12"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 Σας παρακαλώ.</w:t>
      </w:r>
    </w:p>
    <w:p w14:paraId="06452D13" w14:textId="77777777" w:rsidR="00C04CE1" w:rsidRDefault="00722F08">
      <w:pPr>
        <w:spacing w:line="600" w:lineRule="auto"/>
        <w:ind w:firstLine="720"/>
        <w:jc w:val="both"/>
        <w:rPr>
          <w:rFonts w:eastAsia="Times New Roman" w:cs="Times New Roman"/>
          <w:szCs w:val="24"/>
        </w:rPr>
      </w:pPr>
      <w:r w:rsidRPr="00D52727">
        <w:rPr>
          <w:rFonts w:eastAsia="Times New Roman" w:cs="Times New Roman"/>
          <w:b/>
          <w:szCs w:val="24"/>
        </w:rPr>
        <w:lastRenderedPageBreak/>
        <w:t>ΑΛΕΞΗΣ ΤΣΙΠΡΑΣ (Πρόεδρος της Κυβέρνησης</w:t>
      </w:r>
      <w:r>
        <w:rPr>
          <w:rFonts w:eastAsia="Times New Roman" w:cs="Times New Roman"/>
          <w:b/>
          <w:szCs w:val="24"/>
        </w:rPr>
        <w:t xml:space="preserve"> και Υπουργός Εξωτερικών</w:t>
      </w:r>
      <w:r w:rsidRPr="00D52727">
        <w:rPr>
          <w:rFonts w:eastAsia="Times New Roman" w:cs="Times New Roman"/>
          <w:b/>
          <w:szCs w:val="24"/>
        </w:rPr>
        <w:t>):</w:t>
      </w:r>
      <w:r>
        <w:rPr>
          <w:rFonts w:eastAsia="Times New Roman" w:cs="Times New Roman"/>
          <w:szCs w:val="24"/>
        </w:rPr>
        <w:t xml:space="preserve"> Θα τα βρει η δικαιοσύνη. Έχει ήδη αναλάβει την υπόθεση. Σε αυτόν τον τόπο οι παράνομες πράξεις έχουν τον τρόπο να επιλύονται μέσα από τη δικαιοσύνη. Εγώ μιλώ όμως σήμερα πολιτικά. Και σας λέω, κύριε Μητσοτάκη: Θα καταδικάσετε σήμερα αυτή την πρακτική, θα έχετε το πολιτικό θάρρος να την καταδικάσετε; Εάν όχι, πολύ φοβάμαι ότι ο δρόμος που επιλέγετε να κινηθείτε…</w:t>
      </w:r>
    </w:p>
    <w:p w14:paraId="06452D14"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Δεν κινούμαστε… (δεν ακούστηκε)</w:t>
      </w:r>
    </w:p>
    <w:p w14:paraId="06452D15"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Γιακουμάτο</w:t>
      </w:r>
      <w:proofErr w:type="spellEnd"/>
      <w:r>
        <w:rPr>
          <w:rFonts w:eastAsia="Times New Roman" w:cs="Times New Roman"/>
          <w:szCs w:val="24"/>
        </w:rPr>
        <w:t>, σήμερα είστε λίγο ανήσυχος. Ήσυχα! Σας παρακαλώ, ελάτε τώρα.</w:t>
      </w:r>
    </w:p>
    <w:p w14:paraId="06452D16" w14:textId="77777777" w:rsidR="00C04CE1" w:rsidRDefault="00722F08">
      <w:pPr>
        <w:spacing w:line="600" w:lineRule="auto"/>
        <w:ind w:firstLine="720"/>
        <w:jc w:val="both"/>
        <w:rPr>
          <w:rFonts w:eastAsia="Times New Roman" w:cs="Times New Roman"/>
          <w:szCs w:val="24"/>
        </w:rPr>
      </w:pPr>
      <w:r w:rsidRPr="00D52727">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sidRPr="00D52727">
        <w:rPr>
          <w:rFonts w:eastAsia="Times New Roman" w:cs="Times New Roman"/>
          <w:b/>
          <w:szCs w:val="24"/>
        </w:rPr>
        <w:t>):</w:t>
      </w:r>
      <w:r>
        <w:rPr>
          <w:rFonts w:eastAsia="Times New Roman" w:cs="Times New Roman"/>
          <w:szCs w:val="24"/>
        </w:rPr>
        <w:t xml:space="preserve">  …είναι ένας δρόμος που μας οδηγεί σε μακρινές εποχές που είμαι απολύτως βέβαιος ότι η δημοκρατία μας και η μεγάλη πλειοψηφία της ελληνικής κοινωνίας και του ελληνικού λαού τις έχει αφήσει πίσω ανεπιστρεπτί. </w:t>
      </w:r>
    </w:p>
    <w:p w14:paraId="06452D1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Και στο τέλος-τέλος, θέλω να σας παρακινήσω να σκεφθείτε ψύχραιμα και πολιτικά: τι νομίζετε ότι θα καταφέρετε έτσι; Νομίζετε ότι θα φοβίσετε πράγματι τους εκλεγμένους Βουλευτές; Οι Βουλευτές, να το ξέρετε, δεν θα τρομοκρατηθούν. Οι Βουλευτές θα σταθούν στο ύψος της συνείδησής τους, στο ύψος της ιστορικής τους ευθύνης απέναντι στον τόπο, απέναντι στο πατριωτικό καθήκον, απέναντι στην ιστορία, απέναντι στη δημοκρατία, γιατί μόνος οδηγός των εκλεγμένων εκπροσώπων του ελληνικού λαού είναι η συνείδησή τους και η ευθύνη τους απέναντι στην ιστορία και στον τόπο. </w:t>
      </w:r>
    </w:p>
    <w:p w14:paraId="06452D18"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2D1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έρχονται κάποιες στιγμές που ο καθένας κρίνεται, κρίνεται από την ιστορία, κρίνεται όχι μόνο γι’ αυτά που λέει αλλά και γι’ αυτά που κάνει. Έρχονται κάποιες στιγμές κρίσιμων ιστορικών αποφάσεων και ευθυνών. Σε ό,τι με αφορά, πάντοτε αυτές τις ευθύνες δεν τις κράτησα για τον εαυτό μου, τις πήρα με θάρρος και θέλησα να τις μοιραστώ, έτσι όπως το Σύνταγμα και η ίδια η δημοκρατία επιτάσσει, με αυτούς </w:t>
      </w:r>
      <w:r>
        <w:rPr>
          <w:rFonts w:eastAsia="Times New Roman" w:cs="Times New Roman"/>
          <w:szCs w:val="24"/>
        </w:rPr>
        <w:lastRenderedPageBreak/>
        <w:t>που πρέπει να στηρίζουν κυβερνήσεις: τη Βουλή και, εάν χρειαστεί, τον ίδιο τον λαό. Απευθύνομαι, λοιπόν, σε όλους σας και σας καλώ να μιλήσετε και εσείς και να σταθείτε καθαρά και έντιμα απέναντι στη συνείδησή σας, αλλά και απέναντι στο συμφέρον του τόπου και του λαού και να δώσετε απάντηση καθαρή για το εάν εμπιστεύεστε αυτήν την Κυβέρνηση να συνεχίσει ή όχι, ελεύθερα, ανοικτά, με παρρησία και στη βάση των όσων επιτάσσει το πολιτικό κριτήριο, η ηθική και η συνείδηση του καθενός και της καθεμιάς σε αυτήν εδώ την Αίθουσα.</w:t>
      </w:r>
    </w:p>
    <w:p w14:paraId="06452D1A" w14:textId="77777777" w:rsidR="00C04CE1" w:rsidRDefault="00722F08">
      <w:pPr>
        <w:spacing w:line="600" w:lineRule="auto"/>
        <w:ind w:firstLine="720"/>
        <w:jc w:val="both"/>
        <w:rPr>
          <w:rFonts w:eastAsia="Times New Roman"/>
          <w:szCs w:val="24"/>
        </w:rPr>
      </w:pPr>
      <w:r w:rsidRPr="00FA0FBB">
        <w:rPr>
          <w:rFonts w:eastAsia="Times New Roman"/>
          <w:szCs w:val="24"/>
        </w:rPr>
        <w:t>Α</w:t>
      </w:r>
      <w:r>
        <w:rPr>
          <w:rFonts w:eastAsia="Times New Roman"/>
          <w:szCs w:val="24"/>
        </w:rPr>
        <w:t>υτή ακριβώς είναι η δύναμη της δημοκρατίας και η δημοκρατία σ’</w:t>
      </w:r>
      <w:r w:rsidRPr="00FA0FBB">
        <w:rPr>
          <w:rFonts w:eastAsia="Times New Roman"/>
          <w:szCs w:val="24"/>
        </w:rPr>
        <w:t xml:space="preserve"> αυτό</w:t>
      </w:r>
      <w:r>
        <w:rPr>
          <w:rFonts w:eastAsia="Times New Roman"/>
          <w:szCs w:val="24"/>
        </w:rPr>
        <w:t>ν</w:t>
      </w:r>
      <w:r w:rsidRPr="00FA0FBB">
        <w:rPr>
          <w:rFonts w:eastAsia="Times New Roman"/>
          <w:szCs w:val="24"/>
        </w:rPr>
        <w:t xml:space="preserve"> τον τόπο</w:t>
      </w:r>
      <w:r>
        <w:rPr>
          <w:rFonts w:eastAsia="Times New Roman"/>
          <w:szCs w:val="24"/>
        </w:rPr>
        <w:t>, μ</w:t>
      </w:r>
      <w:r w:rsidRPr="00FA0FBB">
        <w:rPr>
          <w:rFonts w:eastAsia="Times New Roman"/>
          <w:szCs w:val="24"/>
        </w:rPr>
        <w:t>ετά από τόσους αγώνες και τόσες θυσίες</w:t>
      </w:r>
      <w:r>
        <w:rPr>
          <w:rFonts w:eastAsia="Times New Roman"/>
          <w:szCs w:val="24"/>
        </w:rPr>
        <w:t>,</w:t>
      </w:r>
      <w:r w:rsidRPr="00FA0FBB">
        <w:rPr>
          <w:rFonts w:eastAsia="Times New Roman"/>
          <w:szCs w:val="24"/>
        </w:rPr>
        <w:t xml:space="preserve"> δεν μπορεί να απειλείται ούτε να εκβιάζεται από κανέναν</w:t>
      </w:r>
      <w:r>
        <w:rPr>
          <w:rFonts w:eastAsia="Times New Roman"/>
          <w:szCs w:val="24"/>
        </w:rPr>
        <w:t>.</w:t>
      </w:r>
      <w:r w:rsidRPr="00FA0FBB">
        <w:rPr>
          <w:rFonts w:eastAsia="Times New Roman"/>
          <w:szCs w:val="24"/>
        </w:rPr>
        <w:t xml:space="preserve"> Η </w:t>
      </w:r>
      <w:r>
        <w:rPr>
          <w:rFonts w:eastAsia="Times New Roman"/>
          <w:szCs w:val="24"/>
        </w:rPr>
        <w:t>δ</w:t>
      </w:r>
      <w:r w:rsidRPr="00FA0FBB">
        <w:rPr>
          <w:rFonts w:eastAsia="Times New Roman"/>
          <w:szCs w:val="24"/>
        </w:rPr>
        <w:t xml:space="preserve">ημοκρατία στον </w:t>
      </w:r>
      <w:r>
        <w:rPr>
          <w:rFonts w:eastAsia="Times New Roman"/>
          <w:szCs w:val="24"/>
        </w:rPr>
        <w:t>τόπο</w:t>
      </w:r>
      <w:r w:rsidRPr="00FA0FBB">
        <w:rPr>
          <w:rFonts w:eastAsia="Times New Roman"/>
          <w:szCs w:val="24"/>
        </w:rPr>
        <w:t xml:space="preserve"> μας </w:t>
      </w:r>
      <w:r>
        <w:rPr>
          <w:rFonts w:eastAsia="Times New Roman"/>
          <w:szCs w:val="24"/>
        </w:rPr>
        <w:t>ο</w:t>
      </w:r>
      <w:r w:rsidRPr="00FA0FBB">
        <w:rPr>
          <w:rFonts w:eastAsia="Times New Roman"/>
          <w:szCs w:val="24"/>
        </w:rPr>
        <w:t xml:space="preserve">ύτε απειλείται ούτε </w:t>
      </w:r>
      <w:r>
        <w:rPr>
          <w:rFonts w:eastAsia="Times New Roman"/>
          <w:szCs w:val="24"/>
        </w:rPr>
        <w:t>εκβιάζεται.</w:t>
      </w:r>
      <w:r w:rsidRPr="00FA0FBB">
        <w:rPr>
          <w:rFonts w:eastAsia="Times New Roman"/>
          <w:szCs w:val="24"/>
        </w:rPr>
        <w:t xml:space="preserve"> Και </w:t>
      </w:r>
      <w:r>
        <w:rPr>
          <w:rFonts w:eastAsia="Times New Roman"/>
          <w:szCs w:val="24"/>
        </w:rPr>
        <w:t xml:space="preserve">η δημοκρατία στον τόπο μας </w:t>
      </w:r>
      <w:r w:rsidRPr="00FA0FBB">
        <w:rPr>
          <w:rFonts w:eastAsia="Times New Roman"/>
          <w:szCs w:val="24"/>
        </w:rPr>
        <w:t>θα νικήσει</w:t>
      </w:r>
      <w:r>
        <w:rPr>
          <w:rFonts w:eastAsia="Times New Roman"/>
          <w:szCs w:val="24"/>
        </w:rPr>
        <w:t>,</w:t>
      </w:r>
      <w:r w:rsidRPr="00FA0FBB">
        <w:rPr>
          <w:rFonts w:eastAsia="Times New Roman"/>
          <w:szCs w:val="24"/>
        </w:rPr>
        <w:t xml:space="preserve"> να </w:t>
      </w:r>
      <w:r>
        <w:rPr>
          <w:rFonts w:eastAsia="Times New Roman"/>
          <w:szCs w:val="24"/>
        </w:rPr>
        <w:t>ε</w:t>
      </w:r>
      <w:r w:rsidRPr="00FA0FBB">
        <w:rPr>
          <w:rFonts w:eastAsia="Times New Roman"/>
          <w:szCs w:val="24"/>
        </w:rPr>
        <w:t>ίστε σίγουροι</w:t>
      </w:r>
      <w:r>
        <w:rPr>
          <w:rFonts w:eastAsia="Times New Roman"/>
          <w:szCs w:val="24"/>
        </w:rPr>
        <w:t>!</w:t>
      </w:r>
    </w:p>
    <w:p w14:paraId="06452D1B" w14:textId="77777777" w:rsidR="00C04CE1" w:rsidRDefault="00722F08">
      <w:pPr>
        <w:spacing w:line="600" w:lineRule="auto"/>
        <w:ind w:firstLine="720"/>
        <w:jc w:val="both"/>
        <w:rPr>
          <w:rFonts w:eastAsia="Times New Roman"/>
          <w:szCs w:val="24"/>
        </w:rPr>
      </w:pPr>
      <w:r>
        <w:rPr>
          <w:rFonts w:eastAsia="Times New Roman"/>
          <w:szCs w:val="24"/>
        </w:rPr>
        <w:t>Σας ευχαριστώ.</w:t>
      </w:r>
    </w:p>
    <w:p w14:paraId="06452D1C" w14:textId="77777777" w:rsidR="00C04CE1" w:rsidRDefault="00722F08">
      <w:pPr>
        <w:spacing w:line="600" w:lineRule="auto"/>
        <w:ind w:firstLine="720"/>
        <w:jc w:val="both"/>
        <w:rPr>
          <w:rFonts w:eastAsia="Times New Roman"/>
          <w:szCs w:val="24"/>
        </w:rPr>
      </w:pPr>
      <w:r>
        <w:rPr>
          <w:rFonts w:eastAsia="Times New Roman"/>
          <w:szCs w:val="24"/>
        </w:rPr>
        <w:t>(Όρθιοι οι Βουλευτές του ΣΥΡΙΖΑ χειροκροτούν ζωηρά και παρατεταμένα)</w:t>
      </w:r>
    </w:p>
    <w:p w14:paraId="06452D1D" w14:textId="77777777" w:rsidR="00C04CE1" w:rsidRDefault="00722F08">
      <w:pPr>
        <w:spacing w:line="600" w:lineRule="auto"/>
        <w:ind w:firstLine="720"/>
        <w:jc w:val="both"/>
        <w:rPr>
          <w:rFonts w:eastAsia="Times New Roman"/>
          <w:szCs w:val="24"/>
        </w:rPr>
      </w:pPr>
      <w:r w:rsidRPr="00FA0FBB">
        <w:rPr>
          <w:rFonts w:eastAsia="Times New Roman"/>
          <w:b/>
          <w:szCs w:val="24"/>
        </w:rPr>
        <w:t xml:space="preserve">ΠΡΟΕΔΡΟΣ (Νικόλαος </w:t>
      </w:r>
      <w:proofErr w:type="spellStart"/>
      <w:r w:rsidRPr="00FA0FBB">
        <w:rPr>
          <w:rFonts w:eastAsia="Times New Roman"/>
          <w:b/>
          <w:szCs w:val="24"/>
        </w:rPr>
        <w:t>Βούτσης</w:t>
      </w:r>
      <w:proofErr w:type="spellEnd"/>
      <w:r w:rsidRPr="00FA0FBB">
        <w:rPr>
          <w:rFonts w:eastAsia="Times New Roman"/>
          <w:b/>
          <w:szCs w:val="24"/>
        </w:rPr>
        <w:t>):</w:t>
      </w:r>
      <w:r>
        <w:rPr>
          <w:rFonts w:eastAsia="Times New Roman"/>
          <w:szCs w:val="24"/>
        </w:rPr>
        <w:t xml:space="preserve"> Κι εγώ ευχαριστώ.</w:t>
      </w:r>
    </w:p>
    <w:p w14:paraId="06452D1E" w14:textId="77777777" w:rsidR="00C04CE1" w:rsidRDefault="00722F08">
      <w:pPr>
        <w:spacing w:line="600" w:lineRule="auto"/>
        <w:ind w:firstLine="720"/>
        <w:jc w:val="both"/>
        <w:rPr>
          <w:rFonts w:eastAsia="Times New Roman"/>
          <w:szCs w:val="24"/>
        </w:rPr>
      </w:pPr>
      <w:r w:rsidRPr="00FA0FBB">
        <w:rPr>
          <w:rFonts w:eastAsia="Times New Roman"/>
          <w:szCs w:val="24"/>
        </w:rPr>
        <w:lastRenderedPageBreak/>
        <w:t>Κυρίες και κύριοι</w:t>
      </w:r>
      <w:r>
        <w:rPr>
          <w:rFonts w:eastAsia="Times New Roman"/>
          <w:szCs w:val="24"/>
        </w:rPr>
        <w:t>,</w:t>
      </w:r>
      <w:r w:rsidRPr="00FA0FBB">
        <w:rPr>
          <w:rFonts w:eastAsia="Times New Roman"/>
          <w:szCs w:val="24"/>
        </w:rPr>
        <w:t xml:space="preserve"> </w:t>
      </w:r>
      <w:r>
        <w:rPr>
          <w:rFonts w:eastAsia="Times New Roman"/>
          <w:szCs w:val="24"/>
        </w:rPr>
        <w:t>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«Ο Ρήγας και η Επανάσταση», που οργανώνει το Ίδρυμα της Βουλής, είκοσι εννιά</w:t>
      </w:r>
      <w:r w:rsidRPr="00FA0FBB">
        <w:rPr>
          <w:rFonts w:eastAsia="Times New Roman"/>
          <w:szCs w:val="24"/>
        </w:rPr>
        <w:t xml:space="preserve"> μαθητές και μαθήτριες και τρεις εκπαιδευτικοί από το </w:t>
      </w:r>
      <w:r>
        <w:rPr>
          <w:rFonts w:eastAsia="Times New Roman"/>
          <w:szCs w:val="24"/>
        </w:rPr>
        <w:t>1</w:t>
      </w:r>
      <w:r w:rsidRPr="00FA0FBB">
        <w:rPr>
          <w:rFonts w:eastAsia="Times New Roman"/>
          <w:szCs w:val="24"/>
          <w:vertAlign w:val="superscript"/>
        </w:rPr>
        <w:t>ο</w:t>
      </w:r>
      <w:r>
        <w:rPr>
          <w:rFonts w:eastAsia="Times New Roman"/>
          <w:szCs w:val="24"/>
        </w:rPr>
        <w:t xml:space="preserve"> Γυμνάσιο Καλυβίων. </w:t>
      </w:r>
    </w:p>
    <w:p w14:paraId="06452D1F" w14:textId="77777777" w:rsidR="00C04CE1" w:rsidRDefault="00722F08">
      <w:pPr>
        <w:spacing w:line="600" w:lineRule="auto"/>
        <w:ind w:firstLine="720"/>
        <w:jc w:val="both"/>
        <w:rPr>
          <w:rFonts w:eastAsia="Times New Roman"/>
          <w:szCs w:val="24"/>
        </w:rPr>
      </w:pPr>
      <w:r w:rsidRPr="00FA0FBB">
        <w:rPr>
          <w:rFonts w:eastAsia="Times New Roman"/>
          <w:szCs w:val="24"/>
        </w:rPr>
        <w:t xml:space="preserve">Η Βουλή </w:t>
      </w:r>
      <w:r>
        <w:rPr>
          <w:rFonts w:eastAsia="Times New Roman"/>
          <w:szCs w:val="24"/>
        </w:rPr>
        <w:t xml:space="preserve">σάς υποδέχεται και σάς </w:t>
      </w:r>
      <w:r w:rsidRPr="00FA0FBB">
        <w:rPr>
          <w:rFonts w:eastAsia="Times New Roman"/>
          <w:szCs w:val="24"/>
        </w:rPr>
        <w:t>καλωσορίζει</w:t>
      </w:r>
      <w:r>
        <w:rPr>
          <w:rFonts w:eastAsia="Times New Roman"/>
          <w:szCs w:val="24"/>
        </w:rPr>
        <w:t>.</w:t>
      </w:r>
    </w:p>
    <w:p w14:paraId="06452D20"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452D21" w14:textId="77777777" w:rsidR="00C04CE1" w:rsidRDefault="00722F08">
      <w:pPr>
        <w:spacing w:line="600" w:lineRule="auto"/>
        <w:ind w:firstLine="720"/>
        <w:jc w:val="both"/>
        <w:rPr>
          <w:rFonts w:eastAsia="Times New Roman"/>
          <w:szCs w:val="24"/>
        </w:rPr>
      </w:pPr>
      <w:r>
        <w:rPr>
          <w:rFonts w:eastAsia="Times New Roman"/>
          <w:szCs w:val="24"/>
        </w:rPr>
        <w:t xml:space="preserve">Επίσης, πρέπει να ενημερώσω το Σώμα ότι </w:t>
      </w:r>
      <w:r w:rsidRPr="00FA0FBB">
        <w:rPr>
          <w:rFonts w:eastAsia="Times New Roman"/>
          <w:szCs w:val="24"/>
        </w:rPr>
        <w:t xml:space="preserve">ήρθε </w:t>
      </w:r>
      <w:r>
        <w:rPr>
          <w:rFonts w:eastAsia="Times New Roman"/>
          <w:szCs w:val="24"/>
        </w:rPr>
        <w:t xml:space="preserve">στο Προεδρείο </w:t>
      </w:r>
      <w:r w:rsidRPr="00FA0FBB">
        <w:rPr>
          <w:rFonts w:eastAsia="Times New Roman"/>
          <w:szCs w:val="24"/>
        </w:rPr>
        <w:t>η παρακάτω επιστολή από το</w:t>
      </w:r>
      <w:r>
        <w:rPr>
          <w:rFonts w:eastAsia="Times New Roman"/>
          <w:szCs w:val="24"/>
        </w:rPr>
        <w:t>ν</w:t>
      </w:r>
      <w:r w:rsidRPr="00FA0FBB">
        <w:rPr>
          <w:rFonts w:eastAsia="Times New Roman"/>
          <w:szCs w:val="24"/>
        </w:rPr>
        <w:t xml:space="preserve"> Βουλευτή </w:t>
      </w:r>
      <w:r>
        <w:rPr>
          <w:rFonts w:eastAsia="Times New Roman"/>
          <w:szCs w:val="24"/>
        </w:rPr>
        <w:t>Αιτωλοακαρνανίας κ.</w:t>
      </w:r>
      <w:r w:rsidRPr="00FA0FBB">
        <w:rPr>
          <w:rFonts w:eastAsia="Times New Roman"/>
          <w:szCs w:val="24"/>
        </w:rPr>
        <w:t xml:space="preserve"> </w:t>
      </w:r>
      <w:proofErr w:type="spellStart"/>
      <w:r w:rsidRPr="00FA0FBB">
        <w:rPr>
          <w:rFonts w:eastAsia="Times New Roman"/>
          <w:szCs w:val="24"/>
        </w:rPr>
        <w:t>Μπαρμπαρούση</w:t>
      </w:r>
      <w:proofErr w:type="spellEnd"/>
      <w:r>
        <w:rPr>
          <w:rFonts w:eastAsia="Times New Roman"/>
          <w:szCs w:val="24"/>
        </w:rPr>
        <w:t>, η οποία αναφέρει το εξής: «Κύριε Πρόεδρε, διά</w:t>
      </w:r>
      <w:r w:rsidRPr="00FA0FBB">
        <w:rPr>
          <w:rFonts w:eastAsia="Times New Roman"/>
          <w:szCs w:val="24"/>
        </w:rPr>
        <w:t xml:space="preserve"> της </w:t>
      </w:r>
      <w:r>
        <w:rPr>
          <w:rFonts w:eastAsia="Times New Roman"/>
          <w:szCs w:val="24"/>
        </w:rPr>
        <w:t>π</w:t>
      </w:r>
      <w:r w:rsidRPr="00FA0FBB">
        <w:rPr>
          <w:rFonts w:eastAsia="Times New Roman"/>
          <w:szCs w:val="24"/>
        </w:rPr>
        <w:t xml:space="preserve">αρούσης σας ενημερώνω ότι η υπόθεση </w:t>
      </w:r>
      <w:r>
        <w:rPr>
          <w:rFonts w:eastAsia="Times New Roman"/>
          <w:szCs w:val="24"/>
        </w:rPr>
        <w:t xml:space="preserve">που </w:t>
      </w:r>
      <w:r w:rsidRPr="00FA0FBB">
        <w:rPr>
          <w:rFonts w:eastAsia="Times New Roman"/>
          <w:szCs w:val="24"/>
        </w:rPr>
        <w:t xml:space="preserve">προκάλεσε τη διαγραφή μου από την Κοινοβουλευτική Ομάδα του Λαϊκού </w:t>
      </w:r>
      <w:r>
        <w:rPr>
          <w:rFonts w:eastAsia="Times New Roman"/>
          <w:szCs w:val="24"/>
        </w:rPr>
        <w:t xml:space="preserve">Συνδέσμου - </w:t>
      </w:r>
      <w:r w:rsidRPr="00FA0FBB">
        <w:rPr>
          <w:rFonts w:eastAsia="Times New Roman"/>
          <w:szCs w:val="24"/>
        </w:rPr>
        <w:t xml:space="preserve">Χρυσή Αυγή δεν έχει </w:t>
      </w:r>
      <w:proofErr w:type="spellStart"/>
      <w:r w:rsidRPr="00FA0FBB">
        <w:rPr>
          <w:rFonts w:eastAsia="Times New Roman"/>
          <w:szCs w:val="24"/>
        </w:rPr>
        <w:t>τελεσιδικήσει</w:t>
      </w:r>
      <w:proofErr w:type="spellEnd"/>
      <w:r>
        <w:rPr>
          <w:rFonts w:eastAsia="Times New Roman"/>
          <w:szCs w:val="24"/>
        </w:rPr>
        <w:t xml:space="preserve"> -</w:t>
      </w:r>
      <w:r w:rsidRPr="00FA0FBB">
        <w:rPr>
          <w:rFonts w:eastAsia="Times New Roman"/>
          <w:szCs w:val="24"/>
        </w:rPr>
        <w:t>ως εκ τούτου διαθέτω το τεκμήριο της αθωότητας</w:t>
      </w:r>
      <w:r>
        <w:rPr>
          <w:rFonts w:eastAsia="Times New Roman"/>
          <w:szCs w:val="24"/>
        </w:rPr>
        <w:t>-,</w:t>
      </w:r>
      <w:r w:rsidRPr="00FA0FBB">
        <w:rPr>
          <w:rFonts w:eastAsia="Times New Roman"/>
          <w:szCs w:val="24"/>
        </w:rPr>
        <w:t xml:space="preserve"> καθώς και </w:t>
      </w:r>
      <w:r>
        <w:rPr>
          <w:rFonts w:eastAsia="Times New Roman"/>
          <w:szCs w:val="24"/>
        </w:rPr>
        <w:t>ότι έχω πλήρως ανα</w:t>
      </w:r>
      <w:r w:rsidRPr="00FA0FBB">
        <w:rPr>
          <w:rFonts w:eastAsia="Times New Roman"/>
          <w:szCs w:val="24"/>
        </w:rPr>
        <w:t>σκευάσει και καταδικάσε</w:t>
      </w:r>
      <w:r>
        <w:rPr>
          <w:rFonts w:eastAsia="Times New Roman"/>
          <w:szCs w:val="24"/>
        </w:rPr>
        <w:t xml:space="preserve">ι την επίμαχη δήλωσή </w:t>
      </w:r>
      <w:r>
        <w:rPr>
          <w:rFonts w:eastAsia="Times New Roman"/>
          <w:szCs w:val="24"/>
        </w:rPr>
        <w:lastRenderedPageBreak/>
        <w:t>μου.</w:t>
      </w:r>
      <w:r w:rsidRPr="00FA0FBB">
        <w:rPr>
          <w:rFonts w:eastAsia="Times New Roman"/>
          <w:szCs w:val="24"/>
        </w:rPr>
        <w:t xml:space="preserve"> Ως εκ τούτου επιθυμώ την ένταξή μου στην Κοινοβουλευτική Ομάδα του </w:t>
      </w:r>
      <w:r>
        <w:rPr>
          <w:rFonts w:eastAsia="Times New Roman"/>
          <w:szCs w:val="24"/>
        </w:rPr>
        <w:t xml:space="preserve">Λαϊκού Συνδέσμου - </w:t>
      </w:r>
      <w:r w:rsidRPr="00FA0FBB">
        <w:rPr>
          <w:rFonts w:eastAsia="Times New Roman"/>
          <w:szCs w:val="24"/>
        </w:rPr>
        <w:t>Χρυσή Αυγή μέχρι να υπάρξει τελεσίδικη απόφαση</w:t>
      </w:r>
      <w:r>
        <w:rPr>
          <w:rFonts w:eastAsia="Times New Roman"/>
          <w:szCs w:val="24"/>
        </w:rPr>
        <w:t>.».</w:t>
      </w:r>
    </w:p>
    <w:p w14:paraId="06452D22" w14:textId="77777777" w:rsidR="00C04CE1" w:rsidRDefault="00722F08">
      <w:pPr>
        <w:spacing w:line="600" w:lineRule="auto"/>
        <w:ind w:firstLine="720"/>
        <w:jc w:val="both"/>
        <w:rPr>
          <w:rFonts w:eastAsia="Times New Roman"/>
          <w:szCs w:val="24"/>
        </w:rPr>
      </w:pPr>
      <w:r>
        <w:rPr>
          <w:rFonts w:eastAsia="Times New Roman"/>
          <w:szCs w:val="24"/>
        </w:rPr>
        <w:t>Επίσης,</w:t>
      </w:r>
      <w:r w:rsidRPr="00FA0FBB">
        <w:rPr>
          <w:rFonts w:eastAsia="Times New Roman"/>
          <w:szCs w:val="24"/>
        </w:rPr>
        <w:t xml:space="preserve"> έχει έρθει </w:t>
      </w:r>
      <w:r>
        <w:rPr>
          <w:rFonts w:eastAsia="Times New Roman"/>
          <w:szCs w:val="24"/>
        </w:rPr>
        <w:t xml:space="preserve">στο Προεδρείο επιστολή </w:t>
      </w:r>
      <w:r w:rsidRPr="00FA0FBB">
        <w:rPr>
          <w:rFonts w:eastAsia="Times New Roman"/>
          <w:szCs w:val="24"/>
        </w:rPr>
        <w:t>από το</w:t>
      </w:r>
      <w:r>
        <w:rPr>
          <w:rFonts w:eastAsia="Times New Roman"/>
          <w:szCs w:val="24"/>
        </w:rPr>
        <w:t>ν</w:t>
      </w:r>
      <w:r w:rsidRPr="00FA0FBB">
        <w:rPr>
          <w:rFonts w:eastAsia="Times New Roman"/>
          <w:szCs w:val="24"/>
        </w:rPr>
        <w:t xml:space="preserve"> </w:t>
      </w:r>
      <w:r>
        <w:rPr>
          <w:rFonts w:eastAsia="Times New Roman"/>
          <w:szCs w:val="24"/>
        </w:rPr>
        <w:t xml:space="preserve">Γενικό </w:t>
      </w:r>
      <w:r w:rsidRPr="00FA0FBB">
        <w:rPr>
          <w:rFonts w:eastAsia="Times New Roman"/>
          <w:szCs w:val="24"/>
        </w:rPr>
        <w:t xml:space="preserve">Γραμματέα του </w:t>
      </w:r>
      <w:r>
        <w:rPr>
          <w:rFonts w:eastAsia="Times New Roman"/>
          <w:szCs w:val="24"/>
        </w:rPr>
        <w:t xml:space="preserve">Λαϊκού Συνδέσμου - </w:t>
      </w:r>
      <w:r w:rsidRPr="00FA0FBB">
        <w:rPr>
          <w:rFonts w:eastAsia="Times New Roman"/>
          <w:szCs w:val="24"/>
        </w:rPr>
        <w:t xml:space="preserve">Χρυσή Αυγή </w:t>
      </w:r>
      <w:r>
        <w:rPr>
          <w:rFonts w:eastAsia="Times New Roman"/>
          <w:szCs w:val="24"/>
        </w:rPr>
        <w:t xml:space="preserve">κ. </w:t>
      </w:r>
      <w:proofErr w:type="spellStart"/>
      <w:r>
        <w:rPr>
          <w:rFonts w:eastAsia="Times New Roman"/>
          <w:szCs w:val="24"/>
        </w:rPr>
        <w:t>Μιχαλολιάκο</w:t>
      </w:r>
      <w:proofErr w:type="spellEnd"/>
      <w:r>
        <w:rPr>
          <w:rFonts w:eastAsia="Times New Roman"/>
          <w:szCs w:val="24"/>
        </w:rPr>
        <w:t>, που αναφέρει: «Κ</w:t>
      </w:r>
      <w:r w:rsidRPr="00FA0FBB">
        <w:rPr>
          <w:rFonts w:eastAsia="Times New Roman"/>
          <w:szCs w:val="24"/>
        </w:rPr>
        <w:t xml:space="preserve">ατόπιν αιτήματος που </w:t>
      </w:r>
      <w:r>
        <w:rPr>
          <w:rFonts w:eastAsia="Times New Roman"/>
          <w:szCs w:val="24"/>
        </w:rPr>
        <w:t xml:space="preserve">λάβαμε </w:t>
      </w:r>
      <w:r w:rsidRPr="00FA0FBB">
        <w:rPr>
          <w:rFonts w:eastAsia="Times New Roman"/>
          <w:szCs w:val="24"/>
        </w:rPr>
        <w:t xml:space="preserve">από τον </w:t>
      </w:r>
      <w:r>
        <w:rPr>
          <w:rFonts w:eastAsia="Times New Roman"/>
          <w:szCs w:val="24"/>
        </w:rPr>
        <w:t>Α</w:t>
      </w:r>
      <w:r w:rsidRPr="00FA0FBB">
        <w:rPr>
          <w:rFonts w:eastAsia="Times New Roman"/>
          <w:szCs w:val="24"/>
        </w:rPr>
        <w:t>νεξάρτητο Β</w:t>
      </w:r>
      <w:r>
        <w:rPr>
          <w:rFonts w:eastAsia="Times New Roman"/>
          <w:szCs w:val="24"/>
        </w:rPr>
        <w:t>ο</w:t>
      </w:r>
      <w:r w:rsidRPr="00FA0FBB">
        <w:rPr>
          <w:rFonts w:eastAsia="Times New Roman"/>
          <w:szCs w:val="24"/>
        </w:rPr>
        <w:t>υλευτή κ</w:t>
      </w:r>
      <w:r>
        <w:rPr>
          <w:rFonts w:eastAsia="Times New Roman"/>
          <w:szCs w:val="24"/>
        </w:rPr>
        <w:t>.</w:t>
      </w:r>
      <w:r w:rsidRPr="00FA0FBB">
        <w:rPr>
          <w:rFonts w:eastAsia="Times New Roman"/>
          <w:szCs w:val="24"/>
        </w:rPr>
        <w:t xml:space="preserve"> </w:t>
      </w:r>
      <w:proofErr w:type="spellStart"/>
      <w:r w:rsidRPr="00FA0FBB">
        <w:rPr>
          <w:rFonts w:eastAsia="Times New Roman"/>
          <w:szCs w:val="24"/>
        </w:rPr>
        <w:t>Μπαρμπαρούση</w:t>
      </w:r>
      <w:proofErr w:type="spellEnd"/>
      <w:r>
        <w:rPr>
          <w:rFonts w:eastAsia="Times New Roman"/>
          <w:szCs w:val="24"/>
        </w:rPr>
        <w:t>,</w:t>
      </w:r>
      <w:r w:rsidRPr="00FA0FBB">
        <w:rPr>
          <w:rFonts w:eastAsia="Times New Roman"/>
          <w:szCs w:val="24"/>
        </w:rPr>
        <w:t xml:space="preserve"> </w:t>
      </w:r>
      <w:r>
        <w:rPr>
          <w:rFonts w:eastAsia="Times New Roman"/>
          <w:szCs w:val="24"/>
        </w:rPr>
        <w:t xml:space="preserve">με το </w:t>
      </w:r>
      <w:r w:rsidRPr="00FA0FBB">
        <w:rPr>
          <w:rFonts w:eastAsia="Times New Roman"/>
          <w:szCs w:val="24"/>
        </w:rPr>
        <w:t xml:space="preserve">οποίο μας ενημερώνει ότι </w:t>
      </w:r>
      <w:r>
        <w:rPr>
          <w:rFonts w:eastAsia="Times New Roman"/>
          <w:szCs w:val="24"/>
        </w:rPr>
        <w:t xml:space="preserve">η </w:t>
      </w:r>
      <w:r w:rsidRPr="00FA0FBB">
        <w:rPr>
          <w:rFonts w:eastAsia="Times New Roman"/>
          <w:szCs w:val="24"/>
        </w:rPr>
        <w:t xml:space="preserve">υπόθεση </w:t>
      </w:r>
      <w:r>
        <w:rPr>
          <w:rFonts w:eastAsia="Times New Roman"/>
          <w:szCs w:val="24"/>
        </w:rPr>
        <w:t xml:space="preserve">που </w:t>
      </w:r>
      <w:r w:rsidRPr="00FA0FBB">
        <w:rPr>
          <w:rFonts w:eastAsia="Times New Roman"/>
          <w:szCs w:val="24"/>
        </w:rPr>
        <w:t xml:space="preserve">προκάλεσε </w:t>
      </w:r>
      <w:r>
        <w:rPr>
          <w:rFonts w:eastAsia="Times New Roman"/>
          <w:szCs w:val="24"/>
        </w:rPr>
        <w:t xml:space="preserve">τη </w:t>
      </w:r>
      <w:r w:rsidRPr="00FA0FBB">
        <w:rPr>
          <w:rFonts w:eastAsia="Times New Roman"/>
          <w:szCs w:val="24"/>
        </w:rPr>
        <w:t xml:space="preserve">διαγραφή του </w:t>
      </w:r>
      <w:r>
        <w:rPr>
          <w:rFonts w:eastAsia="Times New Roman"/>
          <w:szCs w:val="24"/>
        </w:rPr>
        <w:t>από την Κοινοβουλευτική</w:t>
      </w:r>
      <w:r w:rsidRPr="00FA0FBB">
        <w:rPr>
          <w:rFonts w:eastAsia="Times New Roman"/>
          <w:szCs w:val="24"/>
        </w:rPr>
        <w:t xml:space="preserve"> </w:t>
      </w:r>
      <w:r>
        <w:rPr>
          <w:rFonts w:eastAsia="Times New Roman"/>
          <w:szCs w:val="24"/>
        </w:rPr>
        <w:t xml:space="preserve">μας </w:t>
      </w:r>
      <w:r w:rsidRPr="00FA0FBB">
        <w:rPr>
          <w:rFonts w:eastAsia="Times New Roman"/>
          <w:szCs w:val="24"/>
        </w:rPr>
        <w:t xml:space="preserve">Ομάδα δεν έχει </w:t>
      </w:r>
      <w:proofErr w:type="spellStart"/>
      <w:r w:rsidRPr="00FA0FBB">
        <w:rPr>
          <w:rFonts w:eastAsia="Times New Roman"/>
          <w:szCs w:val="24"/>
        </w:rPr>
        <w:t>τελεσιδικήσει</w:t>
      </w:r>
      <w:proofErr w:type="spellEnd"/>
      <w:r>
        <w:rPr>
          <w:rFonts w:eastAsia="Times New Roman"/>
          <w:szCs w:val="24"/>
        </w:rPr>
        <w:t xml:space="preserve"> -</w:t>
      </w:r>
      <w:r w:rsidRPr="00FA0FBB">
        <w:rPr>
          <w:rFonts w:eastAsia="Times New Roman"/>
          <w:szCs w:val="24"/>
        </w:rPr>
        <w:t xml:space="preserve">ως εκ τούτου διαθέτει ένα τεκμήριο </w:t>
      </w:r>
      <w:r>
        <w:rPr>
          <w:rFonts w:eastAsia="Times New Roman"/>
          <w:szCs w:val="24"/>
        </w:rPr>
        <w:t>αθωότητας-, καθώς και ότι η επίμαχη δήλωσή του έχει πλήρως</w:t>
      </w:r>
      <w:r w:rsidRPr="00FA0FBB">
        <w:rPr>
          <w:rFonts w:eastAsia="Times New Roman"/>
          <w:szCs w:val="24"/>
        </w:rPr>
        <w:t xml:space="preserve"> ανασκευαστεί και καταδικαστεί</w:t>
      </w:r>
      <w:r>
        <w:rPr>
          <w:rFonts w:eastAsia="Times New Roman"/>
          <w:szCs w:val="24"/>
        </w:rPr>
        <w:t>,</w:t>
      </w:r>
      <w:r w:rsidRPr="00FA0FBB">
        <w:rPr>
          <w:rFonts w:eastAsia="Times New Roman"/>
          <w:szCs w:val="24"/>
        </w:rPr>
        <w:t xml:space="preserve"> αποφασίζου</w:t>
      </w:r>
      <w:r>
        <w:rPr>
          <w:rFonts w:eastAsia="Times New Roman"/>
          <w:szCs w:val="24"/>
        </w:rPr>
        <w:t>με</w:t>
      </w:r>
      <w:r w:rsidRPr="00FA0FBB">
        <w:rPr>
          <w:rFonts w:eastAsia="Times New Roman"/>
          <w:szCs w:val="24"/>
        </w:rPr>
        <w:t xml:space="preserve"> την ένταξη του </w:t>
      </w:r>
      <w:r>
        <w:rPr>
          <w:rFonts w:eastAsia="Times New Roman"/>
          <w:szCs w:val="24"/>
        </w:rPr>
        <w:t>Α</w:t>
      </w:r>
      <w:r w:rsidRPr="00FA0FBB">
        <w:rPr>
          <w:rFonts w:eastAsia="Times New Roman"/>
          <w:szCs w:val="24"/>
        </w:rPr>
        <w:t xml:space="preserve">νεξάρτητου Βουλευτή </w:t>
      </w:r>
      <w:proofErr w:type="spellStart"/>
      <w:r w:rsidRPr="00FA0FBB">
        <w:rPr>
          <w:rFonts w:eastAsia="Times New Roman"/>
          <w:szCs w:val="24"/>
        </w:rPr>
        <w:t>Μπαρμπαρούση</w:t>
      </w:r>
      <w:proofErr w:type="spellEnd"/>
      <w:r w:rsidRPr="00FA0FBB">
        <w:rPr>
          <w:rFonts w:eastAsia="Times New Roman"/>
          <w:szCs w:val="24"/>
        </w:rPr>
        <w:t xml:space="preserve"> Κωνσταντίνου στην Κοινοβουλευτική Ομάδα </w:t>
      </w:r>
      <w:r>
        <w:rPr>
          <w:rFonts w:eastAsia="Times New Roman"/>
          <w:szCs w:val="24"/>
        </w:rPr>
        <w:t xml:space="preserve">του Λαϊκού Συνδέσμου - Χρυσή Αυγή, μέχρι να υπάρξει τελεσίδικη απόφαση.». </w:t>
      </w:r>
    </w:p>
    <w:p w14:paraId="06452D23" w14:textId="77777777" w:rsidR="00C04CE1" w:rsidRDefault="00722F08">
      <w:pPr>
        <w:spacing w:line="600" w:lineRule="auto"/>
        <w:ind w:firstLine="720"/>
        <w:jc w:val="both"/>
        <w:rPr>
          <w:rFonts w:eastAsia="Times New Roman"/>
          <w:szCs w:val="24"/>
        </w:rPr>
      </w:pPr>
      <w:r>
        <w:rPr>
          <w:rFonts w:eastAsia="Times New Roman"/>
          <w:szCs w:val="24"/>
        </w:rPr>
        <w:t>(Οι προαναφερθείσες επιστολές κατατίθενται στα Πρακτικά και έχουν ως εξής:</w:t>
      </w:r>
    </w:p>
    <w:p w14:paraId="06452D24" w14:textId="77777777" w:rsidR="00C04CE1" w:rsidRDefault="00722F08">
      <w:pPr>
        <w:spacing w:line="600" w:lineRule="auto"/>
        <w:ind w:firstLine="720"/>
        <w:jc w:val="center"/>
        <w:rPr>
          <w:rFonts w:eastAsia="Times New Roman"/>
          <w:color w:val="FF0000"/>
          <w:szCs w:val="24"/>
        </w:rPr>
      </w:pPr>
      <w:r>
        <w:rPr>
          <w:rFonts w:eastAsia="Times New Roman"/>
          <w:color w:val="FF0000"/>
          <w:szCs w:val="24"/>
        </w:rPr>
        <w:t>(</w:t>
      </w:r>
      <w:r w:rsidRPr="00C46CF2">
        <w:rPr>
          <w:rFonts w:eastAsia="Times New Roman"/>
          <w:color w:val="FF0000"/>
          <w:szCs w:val="24"/>
        </w:rPr>
        <w:t>ΑΛΛΑΓΗ ΣΕΛΙΔΑΣ</w:t>
      </w:r>
      <w:r>
        <w:rPr>
          <w:rFonts w:eastAsia="Times New Roman"/>
          <w:color w:val="FF0000"/>
          <w:szCs w:val="24"/>
        </w:rPr>
        <w:t>)</w:t>
      </w:r>
    </w:p>
    <w:p w14:paraId="06452D25" w14:textId="77777777" w:rsidR="00C04CE1" w:rsidRDefault="00722F08">
      <w:pPr>
        <w:spacing w:line="600" w:lineRule="auto"/>
        <w:ind w:firstLine="720"/>
        <w:jc w:val="center"/>
        <w:rPr>
          <w:rFonts w:eastAsia="Times New Roman"/>
          <w:color w:val="FF0000"/>
          <w:szCs w:val="24"/>
        </w:rPr>
      </w:pPr>
      <w:r w:rsidRPr="00C46CF2">
        <w:rPr>
          <w:rFonts w:eastAsia="Times New Roman"/>
          <w:color w:val="FF0000"/>
          <w:szCs w:val="24"/>
        </w:rPr>
        <w:lastRenderedPageBreak/>
        <w:t>(Να μπουν οι σελ. 52-53)</w:t>
      </w:r>
    </w:p>
    <w:p w14:paraId="06452D26" w14:textId="77777777" w:rsidR="00C04CE1" w:rsidRDefault="00722F08">
      <w:pPr>
        <w:spacing w:line="600" w:lineRule="auto"/>
        <w:ind w:firstLine="720"/>
        <w:jc w:val="center"/>
        <w:rPr>
          <w:rFonts w:eastAsia="Times New Roman"/>
          <w:color w:val="FF0000"/>
          <w:szCs w:val="24"/>
        </w:rPr>
      </w:pPr>
      <w:r>
        <w:rPr>
          <w:rFonts w:eastAsia="Times New Roman"/>
          <w:color w:val="FF0000"/>
          <w:szCs w:val="24"/>
        </w:rPr>
        <w:t>(</w:t>
      </w:r>
      <w:r w:rsidRPr="00C46CF2">
        <w:rPr>
          <w:rFonts w:eastAsia="Times New Roman"/>
          <w:color w:val="FF0000"/>
          <w:szCs w:val="24"/>
        </w:rPr>
        <w:t>ΑΛΛΑΓΗ ΣΕΛΙΔΑΣ</w:t>
      </w:r>
      <w:r>
        <w:rPr>
          <w:rFonts w:eastAsia="Times New Roman"/>
          <w:color w:val="FF0000"/>
          <w:szCs w:val="24"/>
        </w:rPr>
        <w:t>)</w:t>
      </w:r>
    </w:p>
    <w:p w14:paraId="06452D27" w14:textId="77777777" w:rsidR="00C04CE1" w:rsidRDefault="00722F08">
      <w:pPr>
        <w:spacing w:line="600" w:lineRule="auto"/>
        <w:ind w:firstLine="720"/>
        <w:jc w:val="both"/>
        <w:rPr>
          <w:rFonts w:eastAsia="Times New Roman"/>
          <w:szCs w:val="24"/>
        </w:rPr>
      </w:pPr>
      <w:r w:rsidRPr="00A3770B">
        <w:rPr>
          <w:rFonts w:eastAsia="Times New Roman"/>
          <w:b/>
          <w:szCs w:val="24"/>
        </w:rPr>
        <w:t xml:space="preserve">ΠΡΟΕΔΡΟΣ (Νικόλαος </w:t>
      </w:r>
      <w:proofErr w:type="spellStart"/>
      <w:r w:rsidRPr="00A3770B">
        <w:rPr>
          <w:rFonts w:eastAsia="Times New Roman"/>
          <w:b/>
          <w:szCs w:val="24"/>
        </w:rPr>
        <w:t>Βούτσης</w:t>
      </w:r>
      <w:proofErr w:type="spellEnd"/>
      <w:r w:rsidRPr="00A3770B">
        <w:rPr>
          <w:rFonts w:eastAsia="Times New Roman"/>
          <w:b/>
          <w:szCs w:val="24"/>
        </w:rPr>
        <w:t>):</w:t>
      </w:r>
      <w:r>
        <w:rPr>
          <w:rFonts w:eastAsia="Times New Roman"/>
          <w:szCs w:val="24"/>
        </w:rPr>
        <w:t xml:space="preserve"> Καλώ στο Βήμα </w:t>
      </w:r>
      <w:r w:rsidRPr="00FA0FBB">
        <w:rPr>
          <w:rFonts w:eastAsia="Times New Roman"/>
          <w:szCs w:val="24"/>
        </w:rPr>
        <w:t xml:space="preserve">τον Αρχηγό της Αξιωματικής Αντιπολίτευσης και </w:t>
      </w:r>
      <w:r>
        <w:rPr>
          <w:rFonts w:eastAsia="Times New Roman"/>
          <w:szCs w:val="24"/>
        </w:rPr>
        <w:t>Πρόεδρο</w:t>
      </w:r>
      <w:r w:rsidRPr="00FA0FBB">
        <w:rPr>
          <w:rFonts w:eastAsia="Times New Roman"/>
          <w:szCs w:val="24"/>
        </w:rPr>
        <w:t xml:space="preserve"> της Κοινοβουλευτικής Ομάδας </w:t>
      </w:r>
      <w:r>
        <w:rPr>
          <w:rFonts w:eastAsia="Times New Roman"/>
          <w:szCs w:val="24"/>
        </w:rPr>
        <w:t xml:space="preserve">της Νέας Δημοκρατίας </w:t>
      </w:r>
      <w:r w:rsidRPr="00FA0FBB">
        <w:rPr>
          <w:rFonts w:eastAsia="Times New Roman"/>
          <w:szCs w:val="24"/>
        </w:rPr>
        <w:t>κ</w:t>
      </w:r>
      <w:r>
        <w:rPr>
          <w:rFonts w:eastAsia="Times New Roman"/>
          <w:szCs w:val="24"/>
        </w:rPr>
        <w:t xml:space="preserve">. Κυριάκο Μητσοτάκη. </w:t>
      </w:r>
    </w:p>
    <w:p w14:paraId="06452D28" w14:textId="77777777" w:rsidR="00C04CE1" w:rsidRDefault="00722F08">
      <w:pPr>
        <w:spacing w:line="600" w:lineRule="auto"/>
        <w:ind w:firstLine="720"/>
        <w:jc w:val="center"/>
        <w:rPr>
          <w:rFonts w:eastAsia="Times New Roman" w:cs="Times New Roman"/>
          <w:szCs w:val="24"/>
        </w:rPr>
      </w:pPr>
      <w:r w:rsidRPr="00517DAE">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06452D29" w14:textId="77777777" w:rsidR="00C04CE1" w:rsidRDefault="00722F08">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w:t>
      </w:r>
      <w:r w:rsidRPr="00FA0FBB">
        <w:rPr>
          <w:rFonts w:eastAsia="Times New Roman"/>
          <w:szCs w:val="24"/>
        </w:rPr>
        <w:t>Κυρίες και κύριοι Βουλευτές</w:t>
      </w:r>
      <w:r>
        <w:rPr>
          <w:rFonts w:eastAsia="Times New Roman"/>
          <w:szCs w:val="24"/>
        </w:rPr>
        <w:t>,</w:t>
      </w:r>
      <w:r w:rsidRPr="00FA0FBB">
        <w:rPr>
          <w:rFonts w:eastAsia="Times New Roman"/>
          <w:szCs w:val="24"/>
        </w:rPr>
        <w:t xml:space="preserve"> ο τυπικός τίτλος της σημερινής συνεδρίασης είναι</w:t>
      </w:r>
      <w:r>
        <w:rPr>
          <w:rFonts w:eastAsia="Times New Roman"/>
          <w:szCs w:val="24"/>
        </w:rPr>
        <w:t xml:space="preserve"> η παροχή ψήφου </w:t>
      </w:r>
      <w:r w:rsidRPr="00FA0FBB">
        <w:rPr>
          <w:rFonts w:eastAsia="Times New Roman"/>
          <w:szCs w:val="24"/>
        </w:rPr>
        <w:t>εμπιστοσύνης προς την Κυβέρνηση</w:t>
      </w:r>
      <w:r>
        <w:rPr>
          <w:rFonts w:eastAsia="Times New Roman"/>
          <w:szCs w:val="24"/>
        </w:rPr>
        <w:t>. Στην πραγματικότητα, όμως, πρόκειται για την τελευταία πράξη μιας παράστασης</w:t>
      </w:r>
      <w:r w:rsidRPr="00FA0FBB">
        <w:rPr>
          <w:rFonts w:eastAsia="Times New Roman"/>
          <w:szCs w:val="24"/>
        </w:rPr>
        <w:t xml:space="preserve"> </w:t>
      </w:r>
      <w:r>
        <w:rPr>
          <w:rFonts w:eastAsia="Times New Roman"/>
          <w:szCs w:val="24"/>
        </w:rPr>
        <w:t>που παίζεται εδώ και τέσσερα</w:t>
      </w:r>
      <w:r w:rsidRPr="00FA0FBB">
        <w:rPr>
          <w:rFonts w:eastAsia="Times New Roman"/>
          <w:szCs w:val="24"/>
        </w:rPr>
        <w:t xml:space="preserve"> χρόνια σε βάρος του ελληνικού λαού</w:t>
      </w:r>
      <w:r>
        <w:rPr>
          <w:rFonts w:eastAsia="Times New Roman"/>
          <w:szCs w:val="24"/>
        </w:rPr>
        <w:t>,</w:t>
      </w:r>
      <w:r w:rsidRPr="00FA0FBB">
        <w:rPr>
          <w:rFonts w:eastAsia="Times New Roman"/>
          <w:szCs w:val="24"/>
        </w:rPr>
        <w:t xml:space="preserve"> για ένα </w:t>
      </w:r>
      <w:r>
        <w:rPr>
          <w:rFonts w:eastAsia="Times New Roman"/>
          <w:szCs w:val="24"/>
        </w:rPr>
        <w:t xml:space="preserve">άθλιο </w:t>
      </w:r>
      <w:r w:rsidRPr="00FA0FBB">
        <w:rPr>
          <w:rFonts w:eastAsia="Times New Roman"/>
          <w:szCs w:val="24"/>
        </w:rPr>
        <w:t>θέατρο</w:t>
      </w:r>
      <w:r>
        <w:rPr>
          <w:rFonts w:eastAsia="Times New Roman"/>
          <w:szCs w:val="24"/>
        </w:rPr>
        <w:t xml:space="preserve"> το οποίο έστησαν</w:t>
      </w:r>
      <w:r w:rsidRPr="00FA0FBB">
        <w:rPr>
          <w:rFonts w:eastAsia="Times New Roman"/>
          <w:szCs w:val="24"/>
        </w:rPr>
        <w:t xml:space="preserve"> ο Αλέξης Τσίπρας </w:t>
      </w:r>
      <w:r>
        <w:rPr>
          <w:rFonts w:eastAsia="Times New Roman"/>
          <w:szCs w:val="24"/>
        </w:rPr>
        <w:t xml:space="preserve">και ο Πάνος Καμμένος, </w:t>
      </w:r>
      <w:r w:rsidRPr="00FA0FBB">
        <w:rPr>
          <w:rFonts w:eastAsia="Times New Roman"/>
          <w:szCs w:val="24"/>
        </w:rPr>
        <w:t>με τρεις στόχους</w:t>
      </w:r>
      <w:r>
        <w:rPr>
          <w:rFonts w:eastAsia="Times New Roman"/>
          <w:szCs w:val="24"/>
        </w:rPr>
        <w:t xml:space="preserve">: Πρώτον, </w:t>
      </w:r>
      <w:r w:rsidRPr="00FA0FBB">
        <w:rPr>
          <w:rFonts w:eastAsia="Times New Roman"/>
          <w:szCs w:val="24"/>
        </w:rPr>
        <w:t>να κερδίσει ο ΣΥΡΙΖΑ λίγους μήνες ακόμα εξουσίας</w:t>
      </w:r>
      <w:r>
        <w:rPr>
          <w:rFonts w:eastAsia="Times New Roman"/>
          <w:szCs w:val="24"/>
        </w:rPr>
        <w:t>, δ</w:t>
      </w:r>
      <w:r w:rsidRPr="00FA0FBB">
        <w:rPr>
          <w:rFonts w:eastAsia="Times New Roman"/>
          <w:szCs w:val="24"/>
        </w:rPr>
        <w:t>εύτερον</w:t>
      </w:r>
      <w:r>
        <w:rPr>
          <w:rFonts w:eastAsia="Times New Roman"/>
          <w:szCs w:val="24"/>
        </w:rPr>
        <w:t>, να</w:t>
      </w:r>
      <w:r w:rsidRPr="00FA0FBB">
        <w:rPr>
          <w:rFonts w:eastAsia="Times New Roman"/>
          <w:szCs w:val="24"/>
        </w:rPr>
        <w:t xml:space="preserve"> </w:t>
      </w:r>
      <w:r>
        <w:rPr>
          <w:rFonts w:eastAsia="Times New Roman"/>
          <w:szCs w:val="24"/>
        </w:rPr>
        <w:t xml:space="preserve">κυρωθεί η </w:t>
      </w:r>
      <w:r w:rsidRPr="00FA0FBB">
        <w:rPr>
          <w:rFonts w:eastAsia="Times New Roman"/>
          <w:szCs w:val="24"/>
        </w:rPr>
        <w:t xml:space="preserve">επιζήμια </w:t>
      </w:r>
      <w:r>
        <w:rPr>
          <w:rFonts w:eastAsia="Times New Roman"/>
          <w:szCs w:val="24"/>
        </w:rPr>
        <w:t>Σ</w:t>
      </w:r>
      <w:r w:rsidRPr="00FA0FBB">
        <w:rPr>
          <w:rFonts w:eastAsia="Times New Roman"/>
          <w:szCs w:val="24"/>
        </w:rPr>
        <w:t>υμφωνία των Πρεσπών και τρίτον</w:t>
      </w:r>
      <w:r>
        <w:rPr>
          <w:rFonts w:eastAsia="Times New Roman"/>
          <w:szCs w:val="24"/>
        </w:rPr>
        <w:t>,</w:t>
      </w:r>
      <w:r w:rsidRPr="00FA0FBB">
        <w:rPr>
          <w:rFonts w:eastAsia="Times New Roman"/>
          <w:szCs w:val="24"/>
        </w:rPr>
        <w:t xml:space="preserve"> να διατηρηθεί ως </w:t>
      </w:r>
      <w:r>
        <w:rPr>
          <w:rFonts w:eastAsia="Times New Roman"/>
          <w:szCs w:val="24"/>
        </w:rPr>
        <w:t>Κ</w:t>
      </w:r>
      <w:r w:rsidRPr="00FA0FBB">
        <w:rPr>
          <w:rFonts w:eastAsia="Times New Roman"/>
          <w:szCs w:val="24"/>
        </w:rPr>
        <w:t xml:space="preserve">οινοβουλευτική </w:t>
      </w:r>
      <w:r>
        <w:rPr>
          <w:rFonts w:eastAsia="Times New Roman"/>
          <w:szCs w:val="24"/>
        </w:rPr>
        <w:t>Ο</w:t>
      </w:r>
      <w:r w:rsidRPr="00FA0FBB">
        <w:rPr>
          <w:rFonts w:eastAsia="Times New Roman"/>
          <w:szCs w:val="24"/>
        </w:rPr>
        <w:t>μάδ</w:t>
      </w:r>
      <w:r>
        <w:rPr>
          <w:rFonts w:eastAsia="Times New Roman"/>
          <w:szCs w:val="24"/>
        </w:rPr>
        <w:t xml:space="preserve">α </w:t>
      </w:r>
      <w:r>
        <w:rPr>
          <w:rFonts w:eastAsia="Times New Roman"/>
          <w:szCs w:val="24"/>
        </w:rPr>
        <w:lastRenderedPageBreak/>
        <w:t xml:space="preserve">το μόρφωμα των ΑΝΕΛ, </w:t>
      </w:r>
      <w:r w:rsidRPr="00FA0FBB">
        <w:rPr>
          <w:rFonts w:eastAsia="Times New Roman"/>
          <w:szCs w:val="24"/>
        </w:rPr>
        <w:t>ώστε να μπορέσει να διατηρήσει και τα προνόμια του ο Αρχηγός του</w:t>
      </w:r>
      <w:r>
        <w:rPr>
          <w:rFonts w:eastAsia="Times New Roman"/>
          <w:szCs w:val="24"/>
        </w:rPr>
        <w:t>.</w:t>
      </w:r>
      <w:r w:rsidRPr="00FA0FBB">
        <w:rPr>
          <w:rFonts w:eastAsia="Times New Roman"/>
          <w:szCs w:val="24"/>
        </w:rPr>
        <w:t xml:space="preserve"> </w:t>
      </w:r>
    </w:p>
    <w:p w14:paraId="06452D2A" w14:textId="77777777" w:rsidR="00C04CE1" w:rsidRDefault="00722F08">
      <w:pPr>
        <w:spacing w:line="600" w:lineRule="auto"/>
        <w:ind w:firstLine="720"/>
        <w:jc w:val="both"/>
        <w:rPr>
          <w:rFonts w:eastAsia="Times New Roman"/>
          <w:szCs w:val="24"/>
        </w:rPr>
      </w:pPr>
      <w:r>
        <w:rPr>
          <w:rFonts w:eastAsia="Times New Roman"/>
          <w:szCs w:val="24"/>
        </w:rPr>
        <w:t xml:space="preserve">Για να πραγματοποιηθούν </w:t>
      </w:r>
      <w:r w:rsidRPr="00FA0FBB">
        <w:rPr>
          <w:rFonts w:eastAsia="Times New Roman"/>
          <w:szCs w:val="24"/>
        </w:rPr>
        <w:t xml:space="preserve">και οι τρεις αυτοί στόχοι </w:t>
      </w:r>
      <w:r>
        <w:rPr>
          <w:rFonts w:eastAsia="Times New Roman"/>
          <w:szCs w:val="24"/>
        </w:rPr>
        <w:t xml:space="preserve">των κυρίων Τσίπρα και </w:t>
      </w:r>
      <w:r w:rsidRPr="00FA0FBB">
        <w:rPr>
          <w:rFonts w:eastAsia="Times New Roman"/>
          <w:szCs w:val="24"/>
        </w:rPr>
        <w:t>Καμμένου</w:t>
      </w:r>
      <w:r>
        <w:rPr>
          <w:rFonts w:eastAsia="Times New Roman"/>
          <w:szCs w:val="24"/>
        </w:rPr>
        <w:t>, ζούμε έναν τραγέλαφο που ευτελίζει την πολιτική ζωή και ζ</w:t>
      </w:r>
      <w:r w:rsidRPr="00FA0FBB">
        <w:rPr>
          <w:rFonts w:eastAsia="Times New Roman"/>
          <w:szCs w:val="24"/>
        </w:rPr>
        <w:t>ημιώνει</w:t>
      </w:r>
      <w:r>
        <w:rPr>
          <w:rFonts w:eastAsia="Times New Roman"/>
          <w:szCs w:val="24"/>
        </w:rPr>
        <w:t xml:space="preserve"> πολλαπλώς τη χ</w:t>
      </w:r>
      <w:r w:rsidRPr="00FA0FBB">
        <w:rPr>
          <w:rFonts w:eastAsia="Times New Roman"/>
          <w:szCs w:val="24"/>
        </w:rPr>
        <w:t>ώρα</w:t>
      </w:r>
      <w:r>
        <w:rPr>
          <w:rFonts w:eastAsia="Times New Roman"/>
          <w:szCs w:val="24"/>
        </w:rPr>
        <w:t>.</w:t>
      </w:r>
    </w:p>
    <w:p w14:paraId="06452D2B" w14:textId="77777777" w:rsidR="00C04CE1" w:rsidRDefault="00722F08">
      <w:pPr>
        <w:spacing w:line="600" w:lineRule="auto"/>
        <w:ind w:firstLine="720"/>
        <w:jc w:val="both"/>
        <w:rPr>
          <w:rFonts w:eastAsia="Times New Roman"/>
          <w:szCs w:val="24"/>
        </w:rPr>
      </w:pPr>
      <w:r>
        <w:rPr>
          <w:rFonts w:eastAsia="Times New Roman"/>
          <w:szCs w:val="24"/>
        </w:rPr>
        <w:t>Στην αρχή είδαμε να αναβάλλεται η συνάντησή</w:t>
      </w:r>
      <w:r w:rsidRPr="00FA0FBB">
        <w:rPr>
          <w:rFonts w:eastAsia="Times New Roman"/>
          <w:szCs w:val="24"/>
        </w:rPr>
        <w:t xml:space="preserve"> </w:t>
      </w:r>
      <w:r>
        <w:rPr>
          <w:rFonts w:eastAsia="Times New Roman"/>
          <w:szCs w:val="24"/>
        </w:rPr>
        <w:t>τους, διότι π</w:t>
      </w:r>
      <w:r w:rsidRPr="00FA0FBB">
        <w:rPr>
          <w:rFonts w:eastAsia="Times New Roman"/>
          <w:szCs w:val="24"/>
        </w:rPr>
        <w:t xml:space="preserve">ροφανώς </w:t>
      </w:r>
      <w:r>
        <w:rPr>
          <w:rFonts w:eastAsia="Times New Roman"/>
          <w:szCs w:val="24"/>
        </w:rPr>
        <w:t>ο</w:t>
      </w:r>
      <w:r w:rsidRPr="00FA0FBB">
        <w:rPr>
          <w:rFonts w:eastAsia="Times New Roman"/>
          <w:szCs w:val="24"/>
        </w:rPr>
        <w:t xml:space="preserve"> συμβιβασμός δεν έβγαινε</w:t>
      </w:r>
      <w:r>
        <w:rPr>
          <w:rFonts w:eastAsia="Times New Roman"/>
          <w:szCs w:val="24"/>
        </w:rPr>
        <w:t>, μετά είδαμε να ανακοινώνεται ένα ψεύτικο «διαζύγιο», ενώ παρα</w:t>
      </w:r>
      <w:r w:rsidRPr="00FA0FBB">
        <w:rPr>
          <w:rFonts w:eastAsia="Times New Roman"/>
          <w:szCs w:val="24"/>
        </w:rPr>
        <w:t>μένουν συνέταιροι στη νομή της εξουσίας</w:t>
      </w:r>
      <w:r>
        <w:rPr>
          <w:rFonts w:eastAsia="Times New Roman"/>
          <w:szCs w:val="24"/>
        </w:rPr>
        <w:t xml:space="preserve"> κα</w:t>
      </w:r>
      <w:r w:rsidRPr="00FA0FBB">
        <w:rPr>
          <w:rFonts w:eastAsia="Times New Roman"/>
          <w:szCs w:val="24"/>
        </w:rPr>
        <w:t xml:space="preserve">ι τελικά </w:t>
      </w:r>
      <w:r>
        <w:rPr>
          <w:rFonts w:eastAsia="Times New Roman"/>
          <w:szCs w:val="24"/>
        </w:rPr>
        <w:t xml:space="preserve">είδαμε </w:t>
      </w:r>
      <w:r w:rsidRPr="00FA0FBB">
        <w:rPr>
          <w:rFonts w:eastAsia="Times New Roman"/>
          <w:szCs w:val="24"/>
        </w:rPr>
        <w:t>να διεκπεραιώνεται σε ζωντανή μετάδοση μία θλιβερή συναλλαγή</w:t>
      </w:r>
      <w:r>
        <w:rPr>
          <w:rFonts w:eastAsia="Times New Roman"/>
          <w:szCs w:val="24"/>
        </w:rPr>
        <w:t>.</w:t>
      </w:r>
      <w:r w:rsidRPr="00FA0FBB">
        <w:rPr>
          <w:rFonts w:eastAsia="Times New Roman"/>
          <w:szCs w:val="24"/>
        </w:rPr>
        <w:t xml:space="preserve"> Ο κ</w:t>
      </w:r>
      <w:r>
        <w:rPr>
          <w:rFonts w:eastAsia="Times New Roman"/>
          <w:szCs w:val="24"/>
        </w:rPr>
        <w:t>.</w:t>
      </w:r>
      <w:r w:rsidRPr="00FA0FBB">
        <w:rPr>
          <w:rFonts w:eastAsia="Times New Roman"/>
          <w:szCs w:val="24"/>
        </w:rPr>
        <w:t xml:space="preserve"> Καμμένος </w:t>
      </w:r>
      <w:r>
        <w:rPr>
          <w:rFonts w:eastAsia="Times New Roman"/>
          <w:szCs w:val="24"/>
        </w:rPr>
        <w:t xml:space="preserve">δανείζει </w:t>
      </w:r>
      <w:r w:rsidRPr="00FA0FBB">
        <w:rPr>
          <w:rFonts w:eastAsia="Times New Roman"/>
          <w:szCs w:val="24"/>
        </w:rPr>
        <w:t xml:space="preserve">δύο Βουλευτές του για να </w:t>
      </w:r>
      <w:r>
        <w:rPr>
          <w:rFonts w:eastAsia="Times New Roman"/>
          <w:szCs w:val="24"/>
        </w:rPr>
        <w:t xml:space="preserve">στηριχθεί ο κ. </w:t>
      </w:r>
      <w:r w:rsidRPr="00FA0FBB">
        <w:rPr>
          <w:rFonts w:eastAsia="Times New Roman"/>
          <w:szCs w:val="24"/>
        </w:rPr>
        <w:t>Τσίπρας</w:t>
      </w:r>
      <w:r>
        <w:rPr>
          <w:rFonts w:eastAsia="Times New Roman"/>
          <w:szCs w:val="24"/>
        </w:rPr>
        <w:t xml:space="preserve">, </w:t>
      </w:r>
      <w:r w:rsidRPr="00FA0FBB">
        <w:rPr>
          <w:rFonts w:eastAsia="Times New Roman"/>
          <w:szCs w:val="24"/>
        </w:rPr>
        <w:t xml:space="preserve">τους οποίους </w:t>
      </w:r>
      <w:r>
        <w:rPr>
          <w:rFonts w:eastAsia="Times New Roman"/>
          <w:szCs w:val="24"/>
        </w:rPr>
        <w:t>δεν</w:t>
      </w:r>
      <w:r w:rsidRPr="00FA0FBB">
        <w:rPr>
          <w:rFonts w:eastAsia="Times New Roman"/>
          <w:szCs w:val="24"/>
        </w:rPr>
        <w:t xml:space="preserve"> διαγρ</w:t>
      </w:r>
      <w:r>
        <w:rPr>
          <w:rFonts w:eastAsia="Times New Roman"/>
          <w:szCs w:val="24"/>
        </w:rPr>
        <w:t>άφει</w:t>
      </w:r>
      <w:r w:rsidRPr="00FA0FBB">
        <w:rPr>
          <w:rFonts w:eastAsia="Times New Roman"/>
          <w:szCs w:val="24"/>
        </w:rPr>
        <w:t xml:space="preserve"> για να μη</w:t>
      </w:r>
      <w:r>
        <w:rPr>
          <w:rFonts w:eastAsia="Times New Roman"/>
          <w:szCs w:val="24"/>
        </w:rPr>
        <w:t>ν</w:t>
      </w:r>
      <w:r w:rsidRPr="00FA0FBB">
        <w:rPr>
          <w:rFonts w:eastAsia="Times New Roman"/>
          <w:szCs w:val="24"/>
        </w:rPr>
        <w:t xml:space="preserve"> χάσει την ιδιότητά του ως </w:t>
      </w:r>
      <w:r>
        <w:rPr>
          <w:rFonts w:eastAsia="Times New Roman"/>
          <w:szCs w:val="24"/>
        </w:rPr>
        <w:t>α</w:t>
      </w:r>
      <w:r w:rsidRPr="00FA0FBB">
        <w:rPr>
          <w:rFonts w:eastAsia="Times New Roman"/>
          <w:szCs w:val="24"/>
        </w:rPr>
        <w:t xml:space="preserve">ρχηγού </w:t>
      </w:r>
      <w:r>
        <w:rPr>
          <w:rFonts w:eastAsia="Times New Roman"/>
          <w:szCs w:val="24"/>
        </w:rPr>
        <w:t>κ</w:t>
      </w:r>
      <w:r w:rsidRPr="00FA0FBB">
        <w:rPr>
          <w:rFonts w:eastAsia="Times New Roman"/>
          <w:szCs w:val="24"/>
        </w:rPr>
        <w:t>όμματος της Βουλής</w:t>
      </w:r>
      <w:r>
        <w:rPr>
          <w:rFonts w:eastAsia="Times New Roman"/>
          <w:szCs w:val="24"/>
        </w:rPr>
        <w:t>.</w:t>
      </w:r>
      <w:r w:rsidRPr="00FA0FBB">
        <w:rPr>
          <w:rFonts w:eastAsia="Times New Roman"/>
          <w:szCs w:val="24"/>
        </w:rPr>
        <w:t xml:space="preserve"> </w:t>
      </w:r>
    </w:p>
    <w:p w14:paraId="06452D2C" w14:textId="77777777" w:rsidR="00C04CE1" w:rsidRDefault="00722F08">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r w:rsidRPr="00517DAE">
        <w:rPr>
          <w:rFonts w:eastAsia="Times New Roman" w:cs="Times New Roman"/>
          <w:szCs w:val="24"/>
        </w:rPr>
        <w:t>)</w:t>
      </w:r>
    </w:p>
    <w:p w14:paraId="06452D2D" w14:textId="77777777" w:rsidR="00C04CE1" w:rsidRDefault="00722F08">
      <w:pPr>
        <w:spacing w:line="600" w:lineRule="auto"/>
        <w:ind w:firstLine="720"/>
        <w:jc w:val="both"/>
        <w:rPr>
          <w:rFonts w:eastAsia="Times New Roman"/>
          <w:szCs w:val="24"/>
        </w:rPr>
      </w:pPr>
      <w:r w:rsidRPr="00FA0FBB">
        <w:rPr>
          <w:rFonts w:eastAsia="Times New Roman"/>
          <w:szCs w:val="24"/>
        </w:rPr>
        <w:t>Και ο κ</w:t>
      </w:r>
      <w:r>
        <w:rPr>
          <w:rFonts w:eastAsia="Times New Roman"/>
          <w:szCs w:val="24"/>
        </w:rPr>
        <w:t>.</w:t>
      </w:r>
      <w:r w:rsidRPr="00FA0FBB">
        <w:rPr>
          <w:rFonts w:eastAsia="Times New Roman"/>
          <w:szCs w:val="24"/>
        </w:rPr>
        <w:t xml:space="preserve"> Τσίπρας βέβαια γενναιόδωρος</w:t>
      </w:r>
      <w:r>
        <w:rPr>
          <w:rFonts w:eastAsia="Times New Roman"/>
          <w:szCs w:val="24"/>
        </w:rPr>
        <w:t>,</w:t>
      </w:r>
      <w:r w:rsidRPr="00FA0FBB">
        <w:rPr>
          <w:rFonts w:eastAsia="Times New Roman"/>
          <w:szCs w:val="24"/>
        </w:rPr>
        <w:t xml:space="preserve"> έτσι όπως είναι πάντα</w:t>
      </w:r>
      <w:r>
        <w:rPr>
          <w:rFonts w:eastAsia="Times New Roman"/>
          <w:szCs w:val="24"/>
        </w:rPr>
        <w:t>, σε αντικαταβολή κρατάει στην</w:t>
      </w:r>
      <w:r w:rsidRPr="00FA0FBB">
        <w:rPr>
          <w:rFonts w:eastAsia="Times New Roman"/>
          <w:szCs w:val="24"/>
        </w:rPr>
        <w:t xml:space="preserve"> Κυβέρνηση</w:t>
      </w:r>
      <w:r>
        <w:rPr>
          <w:rFonts w:eastAsia="Times New Roman"/>
          <w:szCs w:val="24"/>
        </w:rPr>
        <w:t xml:space="preserve"> δύο </w:t>
      </w:r>
      <w:r w:rsidRPr="00FA0FBB">
        <w:rPr>
          <w:rFonts w:eastAsia="Times New Roman"/>
          <w:szCs w:val="24"/>
        </w:rPr>
        <w:t>Υπουργούς των ΑΝΕΛ</w:t>
      </w:r>
      <w:r>
        <w:rPr>
          <w:rFonts w:eastAsia="Times New Roman"/>
          <w:szCs w:val="24"/>
        </w:rPr>
        <w:t>,</w:t>
      </w:r>
      <w:r w:rsidRPr="00FA0FBB">
        <w:rPr>
          <w:rFonts w:eastAsia="Times New Roman"/>
          <w:szCs w:val="24"/>
        </w:rPr>
        <w:t xml:space="preserve"> που φ</w:t>
      </w:r>
      <w:r>
        <w:rPr>
          <w:rFonts w:eastAsia="Times New Roman"/>
          <w:szCs w:val="24"/>
        </w:rPr>
        <w:t>υσικά δεν υπέβαλαν την παραίτησή</w:t>
      </w:r>
      <w:r w:rsidRPr="00FA0FBB">
        <w:rPr>
          <w:rFonts w:eastAsia="Times New Roman"/>
          <w:szCs w:val="24"/>
        </w:rPr>
        <w:t xml:space="preserve"> </w:t>
      </w:r>
      <w:r>
        <w:rPr>
          <w:rFonts w:eastAsia="Times New Roman"/>
          <w:szCs w:val="24"/>
        </w:rPr>
        <w:t>τους.</w:t>
      </w:r>
      <w:r w:rsidRPr="00FA0FBB">
        <w:rPr>
          <w:rFonts w:eastAsia="Times New Roman"/>
          <w:szCs w:val="24"/>
        </w:rPr>
        <w:t xml:space="preserve"> </w:t>
      </w:r>
    </w:p>
    <w:p w14:paraId="06452D2E" w14:textId="77777777" w:rsidR="00C04CE1" w:rsidRDefault="00722F08">
      <w:pPr>
        <w:spacing w:line="600" w:lineRule="auto"/>
        <w:ind w:firstLine="720"/>
        <w:jc w:val="both"/>
        <w:rPr>
          <w:rFonts w:eastAsia="Times New Roman"/>
          <w:szCs w:val="24"/>
        </w:rPr>
      </w:pPr>
      <w:r>
        <w:rPr>
          <w:rFonts w:eastAsia="Times New Roman"/>
          <w:szCs w:val="24"/>
        </w:rPr>
        <w:lastRenderedPageBreak/>
        <w:t>Η φαρσοκωμωδία,</w:t>
      </w:r>
      <w:r w:rsidRPr="00FA0FBB">
        <w:rPr>
          <w:rFonts w:eastAsia="Times New Roman"/>
          <w:szCs w:val="24"/>
        </w:rPr>
        <w:t xml:space="preserve"> </w:t>
      </w:r>
      <w:r>
        <w:rPr>
          <w:rFonts w:eastAsia="Times New Roman"/>
          <w:szCs w:val="24"/>
        </w:rPr>
        <w:t xml:space="preserve">όμως, </w:t>
      </w:r>
      <w:r w:rsidRPr="00FA0FBB">
        <w:rPr>
          <w:rFonts w:eastAsia="Times New Roman"/>
          <w:szCs w:val="24"/>
        </w:rPr>
        <w:t>των ελιγμών και της συναλλαγής</w:t>
      </w:r>
      <w:r>
        <w:rPr>
          <w:rFonts w:eastAsia="Times New Roman"/>
          <w:szCs w:val="24"/>
        </w:rPr>
        <w:t xml:space="preserve"> απαιτεί και κομπάρσους.</w:t>
      </w:r>
      <w:r w:rsidRPr="00FA0FBB">
        <w:rPr>
          <w:rFonts w:eastAsia="Times New Roman"/>
          <w:szCs w:val="24"/>
        </w:rPr>
        <w:t xml:space="preserve"> Μιλάω για </w:t>
      </w:r>
      <w:r>
        <w:rPr>
          <w:rFonts w:eastAsia="Times New Roman"/>
          <w:szCs w:val="24"/>
        </w:rPr>
        <w:t xml:space="preserve">περιφερόμενους </w:t>
      </w:r>
      <w:r w:rsidRPr="00FA0FBB">
        <w:rPr>
          <w:rFonts w:eastAsia="Times New Roman"/>
          <w:szCs w:val="24"/>
        </w:rPr>
        <w:t xml:space="preserve">Βουλευτές </w:t>
      </w:r>
      <w:r>
        <w:rPr>
          <w:rFonts w:eastAsia="Times New Roman"/>
          <w:szCs w:val="24"/>
        </w:rPr>
        <w:t xml:space="preserve">οι οποίοι αλλιώς </w:t>
      </w:r>
      <w:r w:rsidRPr="00FA0FBB">
        <w:rPr>
          <w:rFonts w:eastAsia="Times New Roman"/>
          <w:szCs w:val="24"/>
        </w:rPr>
        <w:t>εξελέγησαν σε αυτή τη Βουλή</w:t>
      </w:r>
      <w:r>
        <w:rPr>
          <w:rFonts w:eastAsia="Times New Roman"/>
          <w:szCs w:val="24"/>
        </w:rPr>
        <w:t>,</w:t>
      </w:r>
      <w:r w:rsidRPr="00FA0FBB">
        <w:rPr>
          <w:rFonts w:eastAsia="Times New Roman"/>
          <w:szCs w:val="24"/>
        </w:rPr>
        <w:t xml:space="preserve"> αλλιώς έδρασαν και αλλιώς θα την εγκαταλείψουν</w:t>
      </w:r>
      <w:r>
        <w:rPr>
          <w:rFonts w:eastAsia="Times New Roman"/>
          <w:szCs w:val="24"/>
        </w:rPr>
        <w:t>.</w:t>
      </w:r>
      <w:r w:rsidRPr="00FA0FBB">
        <w:rPr>
          <w:rFonts w:eastAsia="Times New Roman"/>
          <w:szCs w:val="24"/>
        </w:rPr>
        <w:t xml:space="preserve"> </w:t>
      </w:r>
    </w:p>
    <w:p w14:paraId="06452D2F" w14:textId="77777777" w:rsidR="00C04CE1" w:rsidRDefault="00722F08">
      <w:pPr>
        <w:spacing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06452D30" w14:textId="77777777" w:rsidR="00C04CE1" w:rsidRDefault="00722F08">
      <w:pPr>
        <w:spacing w:line="600" w:lineRule="auto"/>
        <w:ind w:firstLine="720"/>
        <w:jc w:val="both"/>
        <w:rPr>
          <w:rFonts w:eastAsia="Times New Roman"/>
          <w:szCs w:val="24"/>
        </w:rPr>
      </w:pPr>
      <w:r w:rsidRPr="00A3770B">
        <w:rPr>
          <w:rFonts w:eastAsia="Times New Roman"/>
          <w:b/>
          <w:szCs w:val="24"/>
        </w:rPr>
        <w:t xml:space="preserve">ΠΡΟΕΔΡΟΣ (Νικόλαος </w:t>
      </w:r>
      <w:proofErr w:type="spellStart"/>
      <w:r w:rsidRPr="00A3770B">
        <w:rPr>
          <w:rFonts w:eastAsia="Times New Roman"/>
          <w:b/>
          <w:szCs w:val="24"/>
        </w:rPr>
        <w:t>Βούτσης</w:t>
      </w:r>
      <w:proofErr w:type="spellEnd"/>
      <w:r w:rsidRPr="00A3770B">
        <w:rPr>
          <w:rFonts w:eastAsia="Times New Roman"/>
          <w:b/>
          <w:szCs w:val="24"/>
        </w:rPr>
        <w:t xml:space="preserve">): </w:t>
      </w:r>
      <w:r>
        <w:rPr>
          <w:rFonts w:eastAsia="Times New Roman"/>
          <w:szCs w:val="24"/>
        </w:rPr>
        <w:t>Κάντε ησυχία, παρακαλώ.</w:t>
      </w:r>
    </w:p>
    <w:p w14:paraId="06452D31" w14:textId="77777777" w:rsidR="00C04CE1" w:rsidRDefault="00722F08">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Πρόθυμοι</w:t>
      </w:r>
      <w:r w:rsidRPr="00FA0FBB">
        <w:rPr>
          <w:rFonts w:eastAsia="Times New Roman"/>
          <w:szCs w:val="24"/>
        </w:rPr>
        <w:t xml:space="preserve"> </w:t>
      </w:r>
      <w:r>
        <w:rPr>
          <w:rFonts w:eastAsia="Times New Roman"/>
          <w:szCs w:val="24"/>
        </w:rPr>
        <w:t>τώρα να μεταβληθούν σε</w:t>
      </w:r>
      <w:r w:rsidRPr="00FA0FBB">
        <w:rPr>
          <w:rFonts w:eastAsia="Times New Roman"/>
          <w:szCs w:val="24"/>
        </w:rPr>
        <w:t xml:space="preserve"> δεκανίκια μιας Κυβέρνησης που έχει γίνει </w:t>
      </w:r>
      <w:r>
        <w:rPr>
          <w:rFonts w:eastAsia="Times New Roman"/>
          <w:szCs w:val="24"/>
        </w:rPr>
        <w:t>«</w:t>
      </w:r>
      <w:r w:rsidRPr="00FA0FBB">
        <w:rPr>
          <w:rFonts w:eastAsia="Times New Roman"/>
          <w:szCs w:val="24"/>
        </w:rPr>
        <w:t>κουρελού</w:t>
      </w:r>
      <w:r>
        <w:rPr>
          <w:rFonts w:eastAsia="Times New Roman"/>
          <w:szCs w:val="24"/>
        </w:rPr>
        <w:t>» η</w:t>
      </w:r>
      <w:r w:rsidRPr="00FA0FBB">
        <w:rPr>
          <w:rFonts w:eastAsia="Times New Roman"/>
          <w:szCs w:val="24"/>
        </w:rPr>
        <w:t xml:space="preserve"> ίδια </w:t>
      </w:r>
      <w:r>
        <w:rPr>
          <w:rFonts w:eastAsia="Times New Roman"/>
          <w:szCs w:val="24"/>
        </w:rPr>
        <w:t>αφού κουρέλιασε</w:t>
      </w:r>
      <w:r w:rsidRPr="00FA0FBB">
        <w:rPr>
          <w:rFonts w:eastAsia="Times New Roman"/>
          <w:szCs w:val="24"/>
        </w:rPr>
        <w:t xml:space="preserve"> την οικονομία και </w:t>
      </w:r>
      <w:r>
        <w:rPr>
          <w:rFonts w:eastAsia="Times New Roman"/>
          <w:szCs w:val="24"/>
        </w:rPr>
        <w:t>τα εθνικά</w:t>
      </w:r>
      <w:r w:rsidRPr="00FA0FBB">
        <w:rPr>
          <w:rFonts w:eastAsia="Times New Roman"/>
          <w:szCs w:val="24"/>
        </w:rPr>
        <w:t xml:space="preserve"> συμφέροντα</w:t>
      </w:r>
      <w:r>
        <w:rPr>
          <w:rFonts w:eastAsia="Times New Roman"/>
          <w:szCs w:val="24"/>
        </w:rPr>
        <w:t>.</w:t>
      </w:r>
    </w:p>
    <w:p w14:paraId="06452D32"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452D33" w14:textId="77777777" w:rsidR="00C04CE1" w:rsidRDefault="00722F08">
      <w:pPr>
        <w:spacing w:line="600" w:lineRule="auto"/>
        <w:ind w:firstLine="720"/>
        <w:jc w:val="both"/>
        <w:rPr>
          <w:rFonts w:eastAsia="Times New Roman"/>
          <w:szCs w:val="24"/>
        </w:rPr>
      </w:pPr>
      <w:r>
        <w:rPr>
          <w:rFonts w:eastAsia="Times New Roman"/>
          <w:szCs w:val="24"/>
        </w:rPr>
        <w:t>Ναι, Κυβέρνηση - «</w:t>
      </w:r>
      <w:r w:rsidRPr="00FA0FBB">
        <w:rPr>
          <w:rFonts w:eastAsia="Times New Roman"/>
          <w:szCs w:val="24"/>
        </w:rPr>
        <w:t>κουρελού</w:t>
      </w:r>
      <w:r>
        <w:rPr>
          <w:rFonts w:eastAsia="Times New Roman"/>
          <w:szCs w:val="24"/>
        </w:rPr>
        <w:t>», γιατί αυτός είναι ο νέος όρος τον οποίο</w:t>
      </w:r>
      <w:r w:rsidRPr="00FA0FBB">
        <w:rPr>
          <w:rFonts w:eastAsia="Times New Roman"/>
          <w:szCs w:val="24"/>
        </w:rPr>
        <w:t xml:space="preserve"> εξάγει ο</w:t>
      </w:r>
      <w:r>
        <w:rPr>
          <w:rFonts w:eastAsia="Times New Roman"/>
          <w:szCs w:val="24"/>
        </w:rPr>
        <w:t xml:space="preserve"> κ. Τσίπρας μετά την «</w:t>
      </w:r>
      <w:proofErr w:type="spellStart"/>
      <w:r>
        <w:rPr>
          <w:rFonts w:eastAsia="Times New Roman"/>
          <w:szCs w:val="24"/>
        </w:rPr>
        <w:t>κωλοτούμπα</w:t>
      </w:r>
      <w:proofErr w:type="spellEnd"/>
      <w:r>
        <w:rPr>
          <w:rFonts w:eastAsia="Times New Roman"/>
          <w:szCs w:val="24"/>
        </w:rPr>
        <w:t xml:space="preserve">». </w:t>
      </w:r>
    </w:p>
    <w:p w14:paraId="06452D34" w14:textId="77777777" w:rsidR="00C04CE1" w:rsidRDefault="00722F08">
      <w:pPr>
        <w:spacing w:line="600" w:lineRule="auto"/>
        <w:ind w:firstLine="720"/>
        <w:jc w:val="both"/>
        <w:rPr>
          <w:rFonts w:eastAsia="Times New Roman"/>
          <w:szCs w:val="24"/>
        </w:rPr>
      </w:pPr>
      <w:r>
        <w:rPr>
          <w:rFonts w:eastAsia="Times New Roman"/>
          <w:szCs w:val="24"/>
        </w:rPr>
        <w:t>Υποτίθεται, κύριοι</w:t>
      </w:r>
      <w:r w:rsidRPr="00FA0FBB">
        <w:rPr>
          <w:rFonts w:eastAsia="Times New Roman"/>
          <w:szCs w:val="24"/>
        </w:rPr>
        <w:t xml:space="preserve"> συνάδελφο</w:t>
      </w:r>
      <w:r>
        <w:rPr>
          <w:rFonts w:eastAsia="Times New Roman"/>
          <w:szCs w:val="24"/>
        </w:rPr>
        <w:t>ι</w:t>
      </w:r>
      <w:r w:rsidRPr="00FA0FBB">
        <w:rPr>
          <w:rFonts w:eastAsia="Times New Roman"/>
          <w:szCs w:val="24"/>
        </w:rPr>
        <w:t xml:space="preserve"> του ΣΥΡΙΖΑ</w:t>
      </w:r>
      <w:r>
        <w:rPr>
          <w:rFonts w:eastAsia="Times New Roman"/>
          <w:szCs w:val="24"/>
        </w:rPr>
        <w:t>, ότι προσ</w:t>
      </w:r>
      <w:r w:rsidRPr="00FA0FBB">
        <w:rPr>
          <w:rFonts w:eastAsia="Times New Roman"/>
          <w:szCs w:val="24"/>
        </w:rPr>
        <w:t>μένα</w:t>
      </w:r>
      <w:r>
        <w:rPr>
          <w:rFonts w:eastAsia="Times New Roman"/>
          <w:szCs w:val="24"/>
        </w:rPr>
        <w:t>τε τη στιγμή που θα απελευθερωνόσασταν</w:t>
      </w:r>
      <w:r w:rsidRPr="00FA0FBB">
        <w:rPr>
          <w:rFonts w:eastAsia="Times New Roman"/>
          <w:szCs w:val="24"/>
        </w:rPr>
        <w:t xml:space="preserve"> από το βάρος του ακροδεξιού συνεταίρου σας </w:t>
      </w:r>
      <w:r>
        <w:rPr>
          <w:rFonts w:eastAsia="Times New Roman"/>
          <w:szCs w:val="24"/>
        </w:rPr>
        <w:t>σ</w:t>
      </w:r>
      <w:r w:rsidRPr="00FA0FBB">
        <w:rPr>
          <w:rFonts w:eastAsia="Times New Roman"/>
          <w:szCs w:val="24"/>
        </w:rPr>
        <w:t>την εξουσία</w:t>
      </w:r>
      <w:r>
        <w:rPr>
          <w:rFonts w:eastAsia="Times New Roman"/>
          <w:szCs w:val="24"/>
        </w:rPr>
        <w:t>.</w:t>
      </w:r>
      <w:r w:rsidRPr="00FA0FBB">
        <w:rPr>
          <w:rFonts w:eastAsia="Times New Roman"/>
          <w:szCs w:val="24"/>
        </w:rPr>
        <w:t xml:space="preserve"> Βλέπω </w:t>
      </w:r>
      <w:r>
        <w:rPr>
          <w:rFonts w:eastAsia="Times New Roman"/>
          <w:szCs w:val="24"/>
        </w:rPr>
        <w:t xml:space="preserve">ακόμα </w:t>
      </w:r>
      <w:r w:rsidRPr="00FA0FBB">
        <w:rPr>
          <w:rFonts w:eastAsia="Times New Roman"/>
          <w:szCs w:val="24"/>
        </w:rPr>
        <w:t xml:space="preserve">και τις </w:t>
      </w:r>
      <w:r w:rsidRPr="00FA0FBB">
        <w:rPr>
          <w:rFonts w:eastAsia="Times New Roman"/>
          <w:szCs w:val="24"/>
        </w:rPr>
        <w:lastRenderedPageBreak/>
        <w:t xml:space="preserve">εφημερίδες </w:t>
      </w:r>
      <w:r>
        <w:rPr>
          <w:rFonts w:eastAsia="Times New Roman"/>
          <w:szCs w:val="24"/>
        </w:rPr>
        <w:t xml:space="preserve">σας να πανηγυρίζουν για την απομάκρυνση του κ. Καμμένου, λες και κάποιος σας τον είχε επιβάλει με το ζόρι. </w:t>
      </w:r>
    </w:p>
    <w:p w14:paraId="06452D35" w14:textId="77777777" w:rsidR="00C04CE1" w:rsidRDefault="00722F08">
      <w:pPr>
        <w:spacing w:line="600" w:lineRule="auto"/>
        <w:ind w:firstLine="720"/>
        <w:jc w:val="both"/>
        <w:rPr>
          <w:rFonts w:eastAsia="Times New Roman"/>
          <w:szCs w:val="24"/>
        </w:rPr>
      </w:pPr>
      <w:r>
        <w:rPr>
          <w:rFonts w:eastAsia="Times New Roman"/>
          <w:szCs w:val="24"/>
        </w:rPr>
        <w:t xml:space="preserve">Πώς τον είχατε χαρακτηρίσει τον κ. Καμμένο εν τη ρύμη του λόγου σας στη δήλωση που κάνατε έξω από το Μαξίμου; «Αναντικατάστατο». Ο αναντικατάστατος κ. Καμμένος! </w:t>
      </w:r>
    </w:p>
    <w:p w14:paraId="06452D36" w14:textId="77777777" w:rsidR="00C04CE1" w:rsidRDefault="00722F08">
      <w:pPr>
        <w:spacing w:line="600" w:lineRule="auto"/>
        <w:ind w:firstLine="720"/>
        <w:jc w:val="both"/>
        <w:rPr>
          <w:rFonts w:eastAsia="Times New Roman"/>
          <w:szCs w:val="24"/>
        </w:rPr>
      </w:pPr>
      <w:r>
        <w:rPr>
          <w:rFonts w:eastAsia="Times New Roman"/>
          <w:szCs w:val="24"/>
        </w:rPr>
        <w:t xml:space="preserve">Εσείς δεν τον επιλέξατε, κύριε Τσίπρα, ως στρατηγικό </w:t>
      </w:r>
      <w:r w:rsidRPr="00FA0FBB">
        <w:rPr>
          <w:rFonts w:eastAsia="Times New Roman"/>
          <w:szCs w:val="24"/>
        </w:rPr>
        <w:t>σας σύμμαχο</w:t>
      </w:r>
      <w:r>
        <w:rPr>
          <w:rFonts w:eastAsia="Times New Roman"/>
          <w:szCs w:val="24"/>
        </w:rPr>
        <w:t xml:space="preserve"> ήδη </w:t>
      </w:r>
      <w:r w:rsidRPr="00FA0FBB">
        <w:rPr>
          <w:rFonts w:eastAsia="Times New Roman"/>
          <w:szCs w:val="24"/>
        </w:rPr>
        <w:t>από το 2012</w:t>
      </w:r>
      <w:r>
        <w:rPr>
          <w:rFonts w:eastAsia="Times New Roman"/>
          <w:szCs w:val="24"/>
        </w:rPr>
        <w:t>; Κι εσείς δεν τον επιλέξατε δύο φορές το 2015, τον Ιανουάριο</w:t>
      </w:r>
      <w:r w:rsidRPr="00FA0FBB">
        <w:rPr>
          <w:rFonts w:eastAsia="Times New Roman"/>
          <w:szCs w:val="24"/>
        </w:rPr>
        <w:t xml:space="preserve"> και το</w:t>
      </w:r>
      <w:r>
        <w:rPr>
          <w:rFonts w:eastAsia="Times New Roman"/>
          <w:szCs w:val="24"/>
        </w:rPr>
        <w:t>ν</w:t>
      </w:r>
      <w:r w:rsidRPr="00FA0FBB">
        <w:rPr>
          <w:rFonts w:eastAsia="Times New Roman"/>
          <w:szCs w:val="24"/>
        </w:rPr>
        <w:t xml:space="preserve"> Σεπτέμβριο</w:t>
      </w:r>
      <w:r>
        <w:rPr>
          <w:rFonts w:eastAsia="Times New Roman"/>
          <w:szCs w:val="24"/>
        </w:rPr>
        <w:t>,</w:t>
      </w:r>
      <w:r w:rsidRPr="00FA0FBB">
        <w:rPr>
          <w:rFonts w:eastAsia="Times New Roman"/>
          <w:szCs w:val="24"/>
        </w:rPr>
        <w:t xml:space="preserve"> για να </w:t>
      </w:r>
      <w:r>
        <w:rPr>
          <w:rFonts w:eastAsia="Times New Roman"/>
          <w:szCs w:val="24"/>
        </w:rPr>
        <w:t xml:space="preserve">συγκυβερνήσετε μαζί του, περιφρονώντας τότε άλλες πιθανές επιλογές που είχατε στην Κεντροαριστερά και στο Κέντρο; </w:t>
      </w:r>
    </w:p>
    <w:p w14:paraId="06452D37" w14:textId="77777777" w:rsidR="00C04CE1" w:rsidRDefault="00722F08">
      <w:pPr>
        <w:spacing w:line="600" w:lineRule="auto"/>
        <w:ind w:firstLine="720"/>
        <w:jc w:val="both"/>
        <w:rPr>
          <w:rFonts w:eastAsia="Times New Roman"/>
          <w:szCs w:val="24"/>
        </w:rPr>
      </w:pPr>
      <w:r>
        <w:rPr>
          <w:rFonts w:eastAsia="Times New Roman"/>
          <w:szCs w:val="24"/>
        </w:rPr>
        <w:t xml:space="preserve">Και τώρα, </w:t>
      </w:r>
      <w:r w:rsidRPr="00FA0FBB">
        <w:rPr>
          <w:rFonts w:eastAsia="Times New Roman"/>
          <w:szCs w:val="24"/>
        </w:rPr>
        <w:t>ξαφνικά</w:t>
      </w:r>
      <w:r>
        <w:rPr>
          <w:rFonts w:eastAsia="Times New Roman"/>
          <w:szCs w:val="24"/>
        </w:rPr>
        <w:t>, απαλλαγμένος</w:t>
      </w:r>
      <w:r w:rsidRPr="00FA0FBB">
        <w:rPr>
          <w:rFonts w:eastAsia="Times New Roman"/>
          <w:szCs w:val="24"/>
        </w:rPr>
        <w:t xml:space="preserve"> δήθεν από το βάρος της </w:t>
      </w:r>
      <w:r>
        <w:rPr>
          <w:rFonts w:eastAsia="Times New Roman"/>
          <w:szCs w:val="24"/>
        </w:rPr>
        <w:t>Α</w:t>
      </w:r>
      <w:r w:rsidRPr="00FA0FBB">
        <w:rPr>
          <w:rFonts w:eastAsia="Times New Roman"/>
          <w:szCs w:val="24"/>
        </w:rPr>
        <w:t>κροδεξιάς συνιστώσας</w:t>
      </w:r>
      <w:r>
        <w:rPr>
          <w:rFonts w:eastAsia="Times New Roman"/>
          <w:szCs w:val="24"/>
        </w:rPr>
        <w:t>,</w:t>
      </w:r>
      <w:r w:rsidRPr="00FA0FBB">
        <w:rPr>
          <w:rFonts w:eastAsia="Times New Roman"/>
          <w:szCs w:val="24"/>
        </w:rPr>
        <w:t xml:space="preserve"> κάνετε και δήθεν ανοίγματα στην </w:t>
      </w:r>
      <w:r>
        <w:rPr>
          <w:rFonts w:eastAsia="Times New Roman"/>
          <w:szCs w:val="24"/>
        </w:rPr>
        <w:t>Κ</w:t>
      </w:r>
      <w:r w:rsidRPr="00FA0FBB">
        <w:rPr>
          <w:rFonts w:eastAsia="Times New Roman"/>
          <w:szCs w:val="24"/>
        </w:rPr>
        <w:t>εντροαριστερά</w:t>
      </w:r>
      <w:r>
        <w:rPr>
          <w:rFonts w:eastAsia="Times New Roman"/>
          <w:szCs w:val="24"/>
        </w:rPr>
        <w:t>.</w:t>
      </w:r>
      <w:r w:rsidRPr="00FA0FBB">
        <w:rPr>
          <w:rFonts w:eastAsia="Times New Roman"/>
          <w:szCs w:val="24"/>
        </w:rPr>
        <w:t xml:space="preserve"> </w:t>
      </w:r>
      <w:r>
        <w:rPr>
          <w:rFonts w:eastAsia="Times New Roman"/>
          <w:szCs w:val="24"/>
        </w:rPr>
        <w:t xml:space="preserve">Αλλά </w:t>
      </w:r>
      <w:r w:rsidRPr="00FA0FBB">
        <w:rPr>
          <w:rFonts w:eastAsia="Times New Roman"/>
          <w:szCs w:val="24"/>
        </w:rPr>
        <w:t xml:space="preserve">μόνο </w:t>
      </w:r>
      <w:r>
        <w:rPr>
          <w:rFonts w:eastAsia="Times New Roman"/>
          <w:szCs w:val="24"/>
        </w:rPr>
        <w:t xml:space="preserve">που </w:t>
      </w:r>
      <w:r w:rsidRPr="00FA0FBB">
        <w:rPr>
          <w:rFonts w:eastAsia="Times New Roman"/>
          <w:szCs w:val="24"/>
        </w:rPr>
        <w:t xml:space="preserve">και εκεί βλέπω πολιτικούς γυρολόγους πρόθυμους να </w:t>
      </w:r>
      <w:r>
        <w:rPr>
          <w:rFonts w:eastAsia="Times New Roman"/>
          <w:szCs w:val="24"/>
        </w:rPr>
        <w:t xml:space="preserve">σας </w:t>
      </w:r>
      <w:r w:rsidRPr="00FA0FBB">
        <w:rPr>
          <w:rFonts w:eastAsia="Times New Roman"/>
          <w:szCs w:val="24"/>
        </w:rPr>
        <w:t>συνδράμουν</w:t>
      </w:r>
      <w:r>
        <w:rPr>
          <w:rFonts w:eastAsia="Times New Roman"/>
          <w:szCs w:val="24"/>
        </w:rPr>
        <w:t>,</w:t>
      </w:r>
      <w:r w:rsidRPr="00FA0FBB">
        <w:rPr>
          <w:rFonts w:eastAsia="Times New Roman"/>
          <w:szCs w:val="24"/>
        </w:rPr>
        <w:t xml:space="preserve"> διάφορα </w:t>
      </w:r>
      <w:r>
        <w:rPr>
          <w:rFonts w:eastAsia="Times New Roman"/>
          <w:szCs w:val="24"/>
        </w:rPr>
        <w:t xml:space="preserve">πολιτικά </w:t>
      </w:r>
      <w:r w:rsidRPr="00FA0FBB">
        <w:rPr>
          <w:rFonts w:eastAsia="Times New Roman"/>
          <w:szCs w:val="24"/>
        </w:rPr>
        <w:t xml:space="preserve">ναυάγια που μέχρι πρότινος χαρακτήριζαν τον </w:t>
      </w:r>
      <w:r>
        <w:rPr>
          <w:rFonts w:eastAsia="Times New Roman"/>
          <w:szCs w:val="24"/>
        </w:rPr>
        <w:t>κ.</w:t>
      </w:r>
      <w:r w:rsidRPr="00FA0FBB">
        <w:rPr>
          <w:rFonts w:eastAsia="Times New Roman"/>
          <w:szCs w:val="24"/>
        </w:rPr>
        <w:t xml:space="preserve"> Τσίπρα </w:t>
      </w:r>
      <w:r>
        <w:rPr>
          <w:rFonts w:eastAsia="Times New Roman"/>
          <w:szCs w:val="24"/>
        </w:rPr>
        <w:t xml:space="preserve">τον πιο ανέντιμο Πρωθυπουργό </w:t>
      </w:r>
      <w:r w:rsidRPr="00FA0FBB">
        <w:rPr>
          <w:rFonts w:eastAsia="Times New Roman"/>
          <w:szCs w:val="24"/>
        </w:rPr>
        <w:t xml:space="preserve">της Μεταπολίτευσης και τώρα τρέχουν από πίσω </w:t>
      </w:r>
      <w:r>
        <w:rPr>
          <w:rFonts w:eastAsia="Times New Roman"/>
          <w:szCs w:val="24"/>
        </w:rPr>
        <w:t>σας,</w:t>
      </w:r>
      <w:r w:rsidRPr="00FA0FBB">
        <w:rPr>
          <w:rFonts w:eastAsia="Times New Roman"/>
          <w:szCs w:val="24"/>
        </w:rPr>
        <w:t xml:space="preserve"> εκλιπαρώντας για ένα κομμάτι εξουσίας </w:t>
      </w:r>
      <w:r>
        <w:rPr>
          <w:rFonts w:eastAsia="Times New Roman"/>
          <w:szCs w:val="24"/>
        </w:rPr>
        <w:t>για</w:t>
      </w:r>
      <w:r w:rsidRPr="00FA0FBB">
        <w:rPr>
          <w:rFonts w:eastAsia="Times New Roman"/>
          <w:szCs w:val="24"/>
        </w:rPr>
        <w:t xml:space="preserve"> τους </w:t>
      </w:r>
      <w:r w:rsidRPr="00FA0FBB">
        <w:rPr>
          <w:rFonts w:eastAsia="Times New Roman"/>
          <w:szCs w:val="24"/>
        </w:rPr>
        <w:lastRenderedPageBreak/>
        <w:t>λίγους μήνες</w:t>
      </w:r>
      <w:r>
        <w:rPr>
          <w:rFonts w:eastAsia="Times New Roman"/>
          <w:szCs w:val="24"/>
        </w:rPr>
        <w:t xml:space="preserve"> που σας</w:t>
      </w:r>
      <w:r w:rsidRPr="00FA0FBB">
        <w:rPr>
          <w:rFonts w:eastAsia="Times New Roman"/>
          <w:szCs w:val="24"/>
        </w:rPr>
        <w:t xml:space="preserve"> απομένουν</w:t>
      </w:r>
      <w:r>
        <w:rPr>
          <w:rFonts w:eastAsia="Times New Roman"/>
          <w:szCs w:val="24"/>
        </w:rPr>
        <w:t>.</w:t>
      </w:r>
      <w:r w:rsidRPr="00FA0FBB">
        <w:rPr>
          <w:rFonts w:eastAsia="Times New Roman"/>
          <w:szCs w:val="24"/>
        </w:rPr>
        <w:t xml:space="preserve"> Και </w:t>
      </w:r>
      <w:r>
        <w:rPr>
          <w:rFonts w:eastAsia="Times New Roman"/>
          <w:szCs w:val="24"/>
        </w:rPr>
        <w:t>δεν ντρέπον</w:t>
      </w:r>
      <w:r w:rsidRPr="00FA0FBB">
        <w:rPr>
          <w:rFonts w:eastAsia="Times New Roman"/>
          <w:szCs w:val="24"/>
        </w:rPr>
        <w:t xml:space="preserve">ται </w:t>
      </w:r>
      <w:r>
        <w:rPr>
          <w:rFonts w:eastAsia="Times New Roman"/>
          <w:szCs w:val="24"/>
        </w:rPr>
        <w:t xml:space="preserve">ούτε αυτοί, ούτε εσείς που τους δέχεστε! </w:t>
      </w:r>
    </w:p>
    <w:p w14:paraId="06452D38"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452D39" w14:textId="77777777" w:rsidR="00C04CE1" w:rsidRDefault="00722F08">
      <w:pPr>
        <w:spacing w:line="600" w:lineRule="auto"/>
        <w:ind w:firstLine="720"/>
        <w:jc w:val="both"/>
        <w:rPr>
          <w:rFonts w:eastAsia="Times New Roman"/>
          <w:szCs w:val="24"/>
        </w:rPr>
      </w:pPr>
      <w:r w:rsidRPr="00FA0FBB">
        <w:rPr>
          <w:rFonts w:eastAsia="Times New Roman"/>
          <w:szCs w:val="24"/>
        </w:rPr>
        <w:t xml:space="preserve">Αλλά ποιος έχασε την </w:t>
      </w:r>
      <w:r>
        <w:rPr>
          <w:rFonts w:eastAsia="Times New Roman"/>
          <w:szCs w:val="24"/>
        </w:rPr>
        <w:t>ν</w:t>
      </w:r>
      <w:r w:rsidRPr="00FA0FBB">
        <w:rPr>
          <w:rFonts w:eastAsia="Times New Roman"/>
          <w:szCs w:val="24"/>
        </w:rPr>
        <w:t xml:space="preserve">τροπή του για να τη βρείτε </w:t>
      </w:r>
      <w:r>
        <w:rPr>
          <w:rFonts w:eastAsia="Times New Roman"/>
          <w:szCs w:val="24"/>
        </w:rPr>
        <w:t>εσείς;</w:t>
      </w:r>
      <w:r w:rsidRPr="00FA0FBB">
        <w:rPr>
          <w:rFonts w:eastAsia="Times New Roman"/>
          <w:szCs w:val="24"/>
        </w:rPr>
        <w:t xml:space="preserve"> </w:t>
      </w:r>
    </w:p>
    <w:p w14:paraId="06452D3A" w14:textId="77777777" w:rsidR="00C04CE1" w:rsidRDefault="00722F08">
      <w:pPr>
        <w:spacing w:line="600" w:lineRule="auto"/>
        <w:ind w:firstLine="720"/>
        <w:jc w:val="both"/>
        <w:rPr>
          <w:rFonts w:eastAsia="Times New Roman"/>
          <w:szCs w:val="24"/>
        </w:rPr>
      </w:pPr>
      <w:r w:rsidRPr="00FA0FBB">
        <w:rPr>
          <w:rFonts w:eastAsia="Times New Roman"/>
          <w:szCs w:val="24"/>
        </w:rPr>
        <w:t xml:space="preserve">Και για τον </w:t>
      </w:r>
      <w:r>
        <w:rPr>
          <w:rFonts w:eastAsia="Times New Roman"/>
          <w:szCs w:val="24"/>
        </w:rPr>
        <w:t>κ.</w:t>
      </w:r>
      <w:r w:rsidRPr="00FA0FBB">
        <w:rPr>
          <w:rFonts w:eastAsia="Times New Roman"/>
          <w:szCs w:val="24"/>
        </w:rPr>
        <w:t xml:space="preserve"> Καμμένο</w:t>
      </w:r>
      <w:r>
        <w:rPr>
          <w:rFonts w:eastAsia="Times New Roman"/>
          <w:szCs w:val="24"/>
        </w:rPr>
        <w:t>,</w:t>
      </w:r>
      <w:r w:rsidRPr="00FA0FBB">
        <w:rPr>
          <w:rFonts w:eastAsia="Times New Roman"/>
          <w:szCs w:val="24"/>
        </w:rPr>
        <w:t xml:space="preserve"> βέβαια</w:t>
      </w:r>
      <w:r>
        <w:rPr>
          <w:rFonts w:eastAsia="Times New Roman"/>
          <w:szCs w:val="24"/>
        </w:rPr>
        <w:t>,</w:t>
      </w:r>
      <w:r w:rsidRPr="00FA0FBB">
        <w:rPr>
          <w:rFonts w:eastAsia="Times New Roman"/>
          <w:szCs w:val="24"/>
        </w:rPr>
        <w:t xml:space="preserve"> ισχύει η λαϊκή ρήση</w:t>
      </w:r>
      <w:r>
        <w:rPr>
          <w:rFonts w:eastAsia="Times New Roman"/>
          <w:szCs w:val="24"/>
        </w:rPr>
        <w:t xml:space="preserve">: Αν δεν ταιριάζατε δεν θα συμπεθεριάζατε. Και η έξοδος του κ. Καμμένου από την Κυβέρνηση είναι προφανώς εικονική, κύριε Τσίπρα, και οι </w:t>
      </w:r>
      <w:r w:rsidRPr="00FA0FBB">
        <w:rPr>
          <w:rFonts w:eastAsia="Times New Roman"/>
          <w:szCs w:val="24"/>
        </w:rPr>
        <w:t xml:space="preserve">χειρισμοί </w:t>
      </w:r>
      <w:proofErr w:type="spellStart"/>
      <w:r>
        <w:rPr>
          <w:rFonts w:eastAsia="Times New Roman"/>
          <w:szCs w:val="24"/>
        </w:rPr>
        <w:t>προσυνεννοημένοι</w:t>
      </w:r>
      <w:proofErr w:type="spellEnd"/>
      <w:r>
        <w:rPr>
          <w:rFonts w:eastAsia="Times New Roman"/>
          <w:szCs w:val="24"/>
        </w:rPr>
        <w:t xml:space="preserve">. </w:t>
      </w:r>
      <w:r w:rsidRPr="00FA0FBB">
        <w:rPr>
          <w:rFonts w:eastAsia="Times New Roman"/>
          <w:szCs w:val="24"/>
        </w:rPr>
        <w:t xml:space="preserve"> </w:t>
      </w:r>
      <w:r>
        <w:rPr>
          <w:rFonts w:eastAsia="Times New Roman"/>
          <w:szCs w:val="24"/>
        </w:rPr>
        <w:t xml:space="preserve">Διότι, μπορείτε να μου εξηγήσετε, παρακαλώ, κύριε Τσίπρα, τι σόι έξοδος από την Κυβέρνηση είναι αυτή, </w:t>
      </w:r>
      <w:r w:rsidRPr="00FA0FBB">
        <w:rPr>
          <w:rFonts w:eastAsia="Times New Roman"/>
          <w:szCs w:val="24"/>
        </w:rPr>
        <w:t xml:space="preserve">όταν τέσσερις από τους επτά Βουλευτές του </w:t>
      </w:r>
      <w:r>
        <w:rPr>
          <w:rFonts w:eastAsia="Times New Roman"/>
          <w:szCs w:val="24"/>
        </w:rPr>
        <w:t xml:space="preserve">εξακολουθούν να σας στηρίζουν; </w:t>
      </w:r>
    </w:p>
    <w:p w14:paraId="06452D3B"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452D3C" w14:textId="77777777" w:rsidR="00C04CE1" w:rsidRDefault="00722F08">
      <w:pPr>
        <w:spacing w:line="600" w:lineRule="auto"/>
        <w:ind w:firstLine="720"/>
        <w:jc w:val="both"/>
        <w:rPr>
          <w:rFonts w:eastAsia="Times New Roman"/>
          <w:szCs w:val="24"/>
        </w:rPr>
      </w:pPr>
      <w:r w:rsidRPr="00FA0FBB">
        <w:rPr>
          <w:rFonts w:eastAsia="Times New Roman"/>
          <w:szCs w:val="24"/>
        </w:rPr>
        <w:t>Οι ΣΥΡΙΖ</w:t>
      </w:r>
      <w:r>
        <w:rPr>
          <w:rFonts w:eastAsia="Times New Roman"/>
          <w:szCs w:val="24"/>
        </w:rPr>
        <w:t>Α-</w:t>
      </w:r>
      <w:r w:rsidRPr="00FA0FBB">
        <w:rPr>
          <w:rFonts w:eastAsia="Times New Roman"/>
          <w:szCs w:val="24"/>
        </w:rPr>
        <w:t>ΑΝΕΛ δεν χώρισαν</w:t>
      </w:r>
      <w:r>
        <w:rPr>
          <w:rFonts w:eastAsia="Times New Roman"/>
          <w:szCs w:val="24"/>
        </w:rPr>
        <w:t>,</w:t>
      </w:r>
      <w:r w:rsidRPr="00FA0FBB">
        <w:rPr>
          <w:rFonts w:eastAsia="Times New Roman"/>
          <w:szCs w:val="24"/>
        </w:rPr>
        <w:t xml:space="preserve"> απλά συγχωνεύτηκαν κ</w:t>
      </w:r>
      <w:r>
        <w:rPr>
          <w:rFonts w:eastAsia="Times New Roman"/>
          <w:szCs w:val="24"/>
        </w:rPr>
        <w:t>αι ο πολιτικός σ</w:t>
      </w:r>
      <w:r w:rsidRPr="00FA0FBB">
        <w:rPr>
          <w:rFonts w:eastAsia="Times New Roman"/>
          <w:szCs w:val="24"/>
        </w:rPr>
        <w:t xml:space="preserve">υνεταιρισμός Τσίπρα-Καμμένου παραμένει </w:t>
      </w:r>
      <w:r>
        <w:rPr>
          <w:rFonts w:eastAsia="Times New Roman"/>
          <w:szCs w:val="24"/>
        </w:rPr>
        <w:t xml:space="preserve">και μάλιστα </w:t>
      </w:r>
      <w:r w:rsidRPr="00FA0FBB">
        <w:rPr>
          <w:rFonts w:eastAsia="Times New Roman"/>
          <w:szCs w:val="24"/>
        </w:rPr>
        <w:t xml:space="preserve">προσπάθησε και την τελευταία στιγμή να περάσει μία σκανδαλώδη τροπολογία για να εξυπηρετήσει τα συμφέροντα </w:t>
      </w:r>
      <w:r w:rsidRPr="00FA0FBB">
        <w:rPr>
          <w:rFonts w:eastAsia="Times New Roman"/>
          <w:szCs w:val="24"/>
        </w:rPr>
        <w:lastRenderedPageBreak/>
        <w:t>που θέλει στο</w:t>
      </w:r>
      <w:r>
        <w:rPr>
          <w:rFonts w:eastAsia="Times New Roman"/>
          <w:szCs w:val="24"/>
        </w:rPr>
        <w:t>ν</w:t>
      </w:r>
      <w:r w:rsidRPr="00FA0FBB">
        <w:rPr>
          <w:rFonts w:eastAsia="Times New Roman"/>
          <w:szCs w:val="24"/>
        </w:rPr>
        <w:t xml:space="preserve"> χώρο των πολεμικών προμηθειών</w:t>
      </w:r>
      <w:r>
        <w:rPr>
          <w:rFonts w:eastAsia="Times New Roman"/>
          <w:szCs w:val="24"/>
        </w:rPr>
        <w:t>.</w:t>
      </w:r>
      <w:r w:rsidRPr="00FA0FBB">
        <w:rPr>
          <w:rFonts w:eastAsia="Times New Roman"/>
          <w:szCs w:val="24"/>
        </w:rPr>
        <w:t xml:space="preserve"> Μιλώ για τα αντισταθμιστικά οφέλη των </w:t>
      </w:r>
      <w:r w:rsidRPr="00FA0FBB">
        <w:rPr>
          <w:rFonts w:eastAsia="Times New Roman"/>
          <w:szCs w:val="24"/>
          <w:lang w:val="en"/>
        </w:rPr>
        <w:t>F</w:t>
      </w:r>
      <w:r>
        <w:rPr>
          <w:rFonts w:eastAsia="Times New Roman"/>
          <w:szCs w:val="24"/>
        </w:rPr>
        <w:t xml:space="preserve">-16, αυτά </w:t>
      </w:r>
      <w:r w:rsidRPr="00FA0FBB">
        <w:rPr>
          <w:rFonts w:eastAsia="Times New Roman"/>
          <w:szCs w:val="24"/>
        </w:rPr>
        <w:t>τα αντισταθμιστικά που κάποτε</w:t>
      </w:r>
      <w:r>
        <w:rPr>
          <w:rFonts w:eastAsia="Times New Roman"/>
          <w:szCs w:val="24"/>
        </w:rPr>
        <w:t>, κ</w:t>
      </w:r>
      <w:r w:rsidRPr="00FA0FBB">
        <w:rPr>
          <w:rFonts w:eastAsia="Times New Roman"/>
          <w:szCs w:val="24"/>
        </w:rPr>
        <w:t>ύριε Τσίπρα</w:t>
      </w:r>
      <w:r>
        <w:rPr>
          <w:rFonts w:eastAsia="Times New Roman"/>
          <w:szCs w:val="24"/>
        </w:rPr>
        <w:t>, χαρακτηρίζατε</w:t>
      </w:r>
      <w:r w:rsidRPr="00FA0FBB">
        <w:rPr>
          <w:rFonts w:eastAsia="Times New Roman"/>
          <w:szCs w:val="24"/>
        </w:rPr>
        <w:t xml:space="preserve"> ως εστία σκανδάλων και τώρα τα επαναφέρετε από την πίσω πόρτα</w:t>
      </w:r>
      <w:r>
        <w:rPr>
          <w:rFonts w:eastAsia="Times New Roman"/>
          <w:szCs w:val="24"/>
        </w:rPr>
        <w:t>,</w:t>
      </w:r>
      <w:r w:rsidRPr="00FA0FBB">
        <w:rPr>
          <w:rFonts w:eastAsia="Times New Roman"/>
          <w:szCs w:val="24"/>
        </w:rPr>
        <w:t xml:space="preserve"> ενώ έχουν καταργηθεί</w:t>
      </w:r>
      <w:r>
        <w:rPr>
          <w:rFonts w:eastAsia="Times New Roman"/>
          <w:szCs w:val="24"/>
        </w:rPr>
        <w:t xml:space="preserve"> διά νόμου.</w:t>
      </w:r>
    </w:p>
    <w:p w14:paraId="06452D3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Ειλικρινά είμαι πολύ περίεργος να δω εάν θα τολμήσετε να ξαναφέρετε αυτήν την τροπολογία, την οποία κατέθεσε νύχτα ο κ. Καμμένος. Και είμαι πολύ περίεργος να δω πόσοι από εσάς θα την ψηφίσετε. Ελπίζω πραγματικά ο νέος Υπουργός Άμυνας να μην παίξει τα παιχνίδια του προκατόχου του. </w:t>
      </w:r>
    </w:p>
    <w:p w14:paraId="06452D3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Θέλω, όμως, να πω και κάτι για την επιλογή του κ. Αποστολάκη, ο οποίος διορίστηκε, απ’ ό,τι αντιλαμβάνομαι, καθ’ υπόδειξη του κ. Καμμένου. Ακούστε τα εσείς που έχετε δήθεν αριστερές ευαισθησίες. Ποτέ καμμία κυβέρνηση στη Μεταπολίτευση δεν επέλεξε πολιτικό προϊστάμενο του στρατεύματος εν ενεργεία αξιωματικό. Η μόνη εξαίρεση ήταν ο κ. </w:t>
      </w:r>
      <w:proofErr w:type="spellStart"/>
      <w:r>
        <w:rPr>
          <w:rFonts w:eastAsia="Times New Roman" w:cs="Times New Roman"/>
          <w:szCs w:val="24"/>
        </w:rPr>
        <w:t>Χηνοφώτης</w:t>
      </w:r>
      <w:proofErr w:type="spellEnd"/>
      <w:r>
        <w:rPr>
          <w:rFonts w:eastAsia="Times New Roman" w:cs="Times New Roman"/>
          <w:szCs w:val="24"/>
        </w:rPr>
        <w:t>, ο οποίος ωστόσο πρώτα παραιτήθηκε, μετά εξελέγη Βουλευτής και μετά ανέλαβε υπουργικά καθήκοντα, όχι βέβαια στο Υπουργείο Άμυνας.</w:t>
      </w:r>
    </w:p>
    <w:p w14:paraId="06452D3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Εσείς κάνατε κάτι αδιανόητο. Πήρατε εν ενεργεία ανώτατο αξιωματικό και τον υπουργοποιήσατε φορώντας εκείνος ακόμα τη στολή του. Ο τελευταίος για τον οποίο είχε συμβεί το ίδιο ήταν ο Γρηγόρης Σπαντιδάκης, ο αρχηγός του ΓΕΣ που ορκίστηκε Υπουργός Άμυνας την 21</w:t>
      </w:r>
      <w:r w:rsidRPr="006B4113">
        <w:rPr>
          <w:rFonts w:eastAsia="Times New Roman" w:cs="Times New Roman"/>
          <w:szCs w:val="24"/>
          <w:vertAlign w:val="superscript"/>
        </w:rPr>
        <w:t>η</w:t>
      </w:r>
      <w:r>
        <w:rPr>
          <w:rFonts w:eastAsia="Times New Roman" w:cs="Times New Roman"/>
          <w:szCs w:val="24"/>
        </w:rPr>
        <w:t xml:space="preserve"> Απριλίου του 1967.</w:t>
      </w:r>
    </w:p>
    <w:p w14:paraId="06452D40"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452D41"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 – έντονες διαμαρτυρίες από την πτέρυγα του ΣΥΡΙΖΑ)</w:t>
      </w:r>
    </w:p>
    <w:p w14:paraId="06452D42" w14:textId="77777777" w:rsidR="00C04CE1" w:rsidRDefault="00722F08">
      <w:pPr>
        <w:spacing w:line="600" w:lineRule="auto"/>
        <w:ind w:firstLine="720"/>
        <w:jc w:val="both"/>
        <w:rPr>
          <w:rFonts w:eastAsia="Times New Roman" w:cs="Times New Roman"/>
          <w:szCs w:val="24"/>
        </w:rPr>
      </w:pPr>
      <w:r w:rsidRPr="004B20F3">
        <w:rPr>
          <w:rFonts w:eastAsia="Times New Roman" w:cs="Times New Roman"/>
          <w:b/>
          <w:szCs w:val="24"/>
        </w:rPr>
        <w:t xml:space="preserve">ΠΡΟΕΔΡΟΣ (Νικόλαος </w:t>
      </w:r>
      <w:proofErr w:type="spellStart"/>
      <w:r w:rsidRPr="004B20F3">
        <w:rPr>
          <w:rFonts w:eastAsia="Times New Roman" w:cs="Times New Roman"/>
          <w:b/>
          <w:szCs w:val="24"/>
        </w:rPr>
        <w:t>Βούτσης</w:t>
      </w:r>
      <w:proofErr w:type="spellEnd"/>
      <w:r w:rsidRPr="004B20F3">
        <w:rPr>
          <w:rFonts w:eastAsia="Times New Roman" w:cs="Times New Roman"/>
          <w:b/>
          <w:szCs w:val="24"/>
        </w:rPr>
        <w:t>):</w:t>
      </w:r>
      <w:r>
        <w:rPr>
          <w:rFonts w:eastAsia="Times New Roman" w:cs="Times New Roman"/>
          <w:szCs w:val="24"/>
        </w:rPr>
        <w:t xml:space="preserve"> Κάντε ησυχία, παρακαλώ.</w:t>
      </w:r>
    </w:p>
    <w:p w14:paraId="06452D43" w14:textId="77777777" w:rsidR="00C04CE1" w:rsidRDefault="00722F08">
      <w:pPr>
        <w:spacing w:line="600" w:lineRule="auto"/>
        <w:ind w:firstLine="720"/>
        <w:jc w:val="both"/>
        <w:rPr>
          <w:rFonts w:eastAsia="Times New Roman" w:cs="Times New Roman"/>
          <w:szCs w:val="24"/>
        </w:rPr>
      </w:pPr>
      <w:r w:rsidRPr="004B20F3">
        <w:rPr>
          <w:rFonts w:eastAsia="Times New Roman" w:cs="Times New Roman"/>
          <w:b/>
          <w:szCs w:val="24"/>
        </w:rPr>
        <w:t>ΚΥΡΙΑΚΟΣ ΜΗΤΣΟΤΑΚΗΣ (Πρόεδρος της Νέας Δημοκρατίας):</w:t>
      </w:r>
      <w:r>
        <w:rPr>
          <w:rFonts w:eastAsia="Times New Roman" w:cs="Times New Roman"/>
          <w:szCs w:val="24"/>
        </w:rPr>
        <w:t xml:space="preserve"> Γιατί ενοχλείστε από μία ιστορική αλήθεια;</w:t>
      </w:r>
    </w:p>
    <w:p w14:paraId="06452D44" w14:textId="77777777" w:rsidR="00C04CE1" w:rsidRDefault="00722F08">
      <w:pPr>
        <w:spacing w:line="600" w:lineRule="auto"/>
        <w:ind w:firstLine="720"/>
        <w:jc w:val="both"/>
        <w:rPr>
          <w:rFonts w:eastAsia="Times New Roman" w:cs="Times New Roman"/>
          <w:szCs w:val="24"/>
        </w:rPr>
      </w:pPr>
      <w:r w:rsidRPr="00F51876">
        <w:rPr>
          <w:rFonts w:eastAsia="Times New Roman" w:cs="Times New Roman"/>
          <w:b/>
          <w:szCs w:val="24"/>
        </w:rPr>
        <w:t>ΝΙΚΟΛΑΟΣ ΦΙΛΗΣ:</w:t>
      </w:r>
      <w:r>
        <w:rPr>
          <w:rFonts w:eastAsia="Times New Roman" w:cs="Times New Roman"/>
          <w:b/>
          <w:szCs w:val="24"/>
        </w:rPr>
        <w:t xml:space="preserve"> </w:t>
      </w:r>
      <w:r>
        <w:rPr>
          <w:rFonts w:eastAsia="Times New Roman" w:cs="Times New Roman"/>
          <w:szCs w:val="24"/>
        </w:rPr>
        <w:t>... (δεν ακούστηκε)</w:t>
      </w:r>
    </w:p>
    <w:p w14:paraId="06452D45"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Φίλη, παρακαλώ, ησυχία.</w:t>
      </w:r>
    </w:p>
    <w:p w14:paraId="06452D4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Ηρεμήστε, κύριε Φίλη. Έχετε αποκτήσει το ίδιο χρώμα με το πουλόβερ σας. Ηρεμήστε λίγο. Μην κοκκινίζετε τόσο πολύ.</w:t>
      </w:r>
    </w:p>
    <w:p w14:paraId="06452D47"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6452D4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w:t>
      </w:r>
    </w:p>
    <w:p w14:paraId="06452D49" w14:textId="77777777" w:rsidR="00C04CE1" w:rsidRDefault="00722F08">
      <w:pPr>
        <w:spacing w:line="600" w:lineRule="auto"/>
        <w:ind w:firstLine="720"/>
        <w:jc w:val="both"/>
        <w:rPr>
          <w:rFonts w:eastAsia="Times New Roman" w:cs="Times New Roman"/>
          <w:szCs w:val="24"/>
        </w:rPr>
      </w:pPr>
      <w:r w:rsidRPr="006B4113">
        <w:rPr>
          <w:rFonts w:eastAsia="Times New Roman" w:cs="Times New Roman"/>
          <w:b/>
          <w:szCs w:val="24"/>
        </w:rPr>
        <w:t>ΝΙΚΟΛΑΟΣ ΚΟΤΖΙΑΣ:</w:t>
      </w:r>
      <w:r>
        <w:rPr>
          <w:rFonts w:eastAsia="Times New Roman" w:cs="Times New Roman"/>
          <w:b/>
          <w:szCs w:val="24"/>
        </w:rPr>
        <w:t xml:space="preserve"> </w:t>
      </w:r>
      <w:r>
        <w:rPr>
          <w:rFonts w:eastAsia="Times New Roman" w:cs="Times New Roman"/>
          <w:szCs w:val="24"/>
        </w:rPr>
        <w:t>... (δεν ακούστηκε)</w:t>
      </w:r>
    </w:p>
    <w:p w14:paraId="06452D4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Κοτζιά και κύριε Φίλη, σας παρακαλώ πολύ!</w:t>
      </w:r>
    </w:p>
    <w:p w14:paraId="06452D4B"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Εσείς, κύριε Κοτζιά, γιατί φωνάζετε; Σας έδιωξαν από την Κυβέρνηση και κράτησαν τον κ. Καμμένο. Γιατί εκνευρίζεστε τόσο πολύ;</w:t>
      </w:r>
    </w:p>
    <w:p w14:paraId="06452D4C" w14:textId="77777777" w:rsidR="00C04CE1" w:rsidRDefault="00722F08">
      <w:pPr>
        <w:spacing w:line="600" w:lineRule="auto"/>
        <w:ind w:firstLine="720"/>
        <w:jc w:val="both"/>
        <w:rPr>
          <w:rFonts w:eastAsia="Times New Roman" w:cs="Times New Roman"/>
          <w:szCs w:val="24"/>
        </w:rPr>
      </w:pPr>
      <w:r w:rsidRPr="006B4113">
        <w:rPr>
          <w:rFonts w:eastAsia="Times New Roman" w:cs="Times New Roman"/>
          <w:b/>
          <w:szCs w:val="24"/>
        </w:rPr>
        <w:t>ΝΙΚΟΛΑΟΣ ΚΟΤΖΙΑΣ:</w:t>
      </w:r>
      <w:r>
        <w:rPr>
          <w:rFonts w:eastAsia="Times New Roman" w:cs="Times New Roman"/>
          <w:szCs w:val="24"/>
        </w:rPr>
        <w:t xml:space="preserve"> Τον λόγο επί προσωπικού…</w:t>
      </w:r>
    </w:p>
    <w:p w14:paraId="06452D4D"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w:t>
      </w:r>
    </w:p>
    <w:p w14:paraId="06452D4E"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Αλλά, βέβαια, για την «πρώτη φορά αριστερά» όλα αυτά, κύριε Τσίπρα, είναι ψιλά γράμματα. Να το ξέρετε, όμως, </w:t>
      </w:r>
      <w:r>
        <w:rPr>
          <w:rFonts w:eastAsia="Times New Roman" w:cs="Times New Roman"/>
          <w:szCs w:val="24"/>
        </w:rPr>
        <w:lastRenderedPageBreak/>
        <w:t>κύριε Τσίπρα, όσους απελπισμένους και αν μαζέψετε, τους πολίτες αυτήν την φορά ούτε θα τους κοροϊδέψετε ούτε θα τους εξαγοράσετε. Ο λογαριασμός θα είναι βαρύς και θα τον πληρώσετε.</w:t>
      </w:r>
    </w:p>
    <w:p w14:paraId="06452D4F"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Άλλοι έκαναν εξαγορές!</w:t>
      </w:r>
    </w:p>
    <w:p w14:paraId="06452D50"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6452D51"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w:t>
      </w:r>
    </w:p>
    <w:p w14:paraId="06452D52"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xml:space="preserve">, εσείς τα λέτε αυτά; </w:t>
      </w:r>
    </w:p>
    <w:p w14:paraId="06452D5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Τώρα μιλάει το «νέο»!</w:t>
      </w:r>
    </w:p>
    <w:p w14:paraId="06452D54"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παρακαλώ καθίστε.</w:t>
      </w:r>
    </w:p>
    <w:p w14:paraId="06452D55"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Άλλοι έριξαν την Κυβέρνηση του Γεωργίου Παπανδρέου.</w:t>
      </w:r>
    </w:p>
    <w:p w14:paraId="06452D5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Τώρα μιλάει το «νέο»! Να το χαίρεστε το «νέο» σας, κύριε Τσίπρα!</w:t>
      </w:r>
    </w:p>
    <w:p w14:paraId="06452D57"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452D5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σας παρακαλώ, είστε παλιός κοινοβουλευτικός. Μη με αναγκάσετε να σας ανακαλέσω στην τάξη. Έλεος! Παρακαλώ!</w:t>
      </w:r>
    </w:p>
    <w:p w14:paraId="06452D59"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Περίμενα να διαμαρτυρηθεί όταν μίλησα για πολιτικούς γυρολόγους. Αλλά διαμαρτυρήθηκε τώρα, εντάξει.</w:t>
      </w:r>
    </w:p>
    <w:p w14:paraId="06452D5A"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452D5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Με όσα κάνετε, κύριε Τσίπρα, οι πολίτες έχουν έναν λόγο ακόμα να σας τιμωρήσουν, διότι δίπλα στην πολιτική εξαπάτηση, δίπλα στη λιτότητα, δίπλα στα σκληρά μέτρα που έχετε </w:t>
      </w:r>
      <w:r>
        <w:rPr>
          <w:rFonts w:eastAsia="Times New Roman" w:cs="Times New Roman"/>
          <w:szCs w:val="24"/>
        </w:rPr>
        <w:lastRenderedPageBreak/>
        <w:t>πάρει, που πλήττουν πρωτίστως τους πιο αδύναμους, προσθέσατε και ένα κεφάλαιο πολιτικής παρακμής, ηθικού εξευτελισμού και κατάντιας των δημοκρατικών θεσμών.</w:t>
      </w:r>
    </w:p>
    <w:p w14:paraId="06452D5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τα όσα πρωτοφανή συμβαίνουν γύρω μας, τα όσα προηγήθηκαν, τα όσα εξελίσσονται, ακόμα και στα παρασκήνια, αποτελούν τους τελευταίους επικίνδυνους σπασμούς ενός συστήματος εξουσίας που καταρρέει. Είναι σχεδιασμοί της τελευταίας στιγμής στο κατάστρωμα του δικού της Τιτανικού που ήδη βυθίζεται. </w:t>
      </w:r>
    </w:p>
    <w:p w14:paraId="06452D5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Οι μάσκες έπεσαν, κύριε Τσίπρα. Πολιτική για εσάς σημαίνει συναλλαγή, για να βρεθούν δύο πλειοψηφίες, όχι μία: Μία για να κρατηθείτε στην εξουσία, γιατί καταλάβατε και εσείς, βέβαια, ότι μία κυβέρνηση μειοψηφίας θα συνιστούσε θεσμική εκτροπή. Και μια δεύτερη πλειοψηφία για το Σκοπιανό. Κάπως έτσι καταλήξαμε από τα σενάρια για μια κυβέρνηση ανοχής σε μία κυβέρνηση συνενοχής, πλήρως </w:t>
      </w:r>
      <w:proofErr w:type="spellStart"/>
      <w:r>
        <w:rPr>
          <w:rFonts w:eastAsia="Times New Roman" w:cs="Times New Roman"/>
          <w:szCs w:val="24"/>
        </w:rPr>
        <w:t>απαξιωμένης</w:t>
      </w:r>
      <w:proofErr w:type="spellEnd"/>
      <w:r>
        <w:rPr>
          <w:rFonts w:eastAsia="Times New Roman" w:cs="Times New Roman"/>
          <w:szCs w:val="24"/>
        </w:rPr>
        <w:t xml:space="preserve"> και με τυχοδιωκτική ατζέντα.</w:t>
      </w:r>
    </w:p>
    <w:p w14:paraId="06452D5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τα έχει αντιληφθεί η ελληνική κοινωνία, η οποία έχει συνειδητοποιήσει και μια σειρά από αλήθειες. </w:t>
      </w:r>
    </w:p>
    <w:p w14:paraId="06452D5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Αλήθεια πρώτη. Και θα έχουμε την ευκαιρία, φαντάζομαι, σύντομα να τα συζητήσουμε αυτά. Ελπίζω να δοθεί αυτήν τη φορά άπλετος χρόνος, κύριε Πρόεδρε, στην Εθνική Αντιπροσωπεία να συζητήσει την κύρωση της Συμφωνίας των Σκοπίων, όχι όπως τώρα, που επιλέξατε χωρίς καμμία δικαιολογία μέσα σε δύο ημέρες να ξεπετάξετε την κορυφαία κοινοβουλευτική διαδικασία, που είναι η ψήφος εμπιστοσύνης. Θα μιλήσουμε, λοιπόν, και για το σκοπιανό και για το πώς εκχωρείτε, με τη σιωπηλή συνενοχή του κ. Καμμένου, το εθνικό συμφέρον. Εσείς, κύριε Τσίπρα, παραχωρήσατε στους σκοπιανούς μακεδονική ταυτότητα και μακεδονική γλώσσα. Αλήθεια, πότε αποτελούσαν αυτά μέρος της εθνικής γραμμής; Πότε ήταν αυτά μέρος της εθνικής γραμμής; Γιατί κάποιοι είπαν «όχι» όταν ζητήθηκαν αυτά και εσείς είπατε «ναι» και διαστρεβλώνετε και τώρα την ιστορία και τη διαδρομή αυτής της παράταξης;</w:t>
      </w:r>
    </w:p>
    <w:p w14:paraId="06452D60"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452D6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Τον δεύτερο, βέβαια, τον κ. Καμμένο, δεν τον βλέπω καν στην Αίθουσα σήμερα, φαντάζομαι ότι θα έρθει.</w:t>
      </w:r>
    </w:p>
    <w:p w14:paraId="06452D62" w14:textId="77777777" w:rsidR="00C04CE1" w:rsidRDefault="00722F08">
      <w:pPr>
        <w:spacing w:line="600" w:lineRule="auto"/>
        <w:ind w:firstLine="720"/>
        <w:jc w:val="both"/>
        <w:rPr>
          <w:rFonts w:eastAsia="Times New Roman" w:cs="Times New Roman"/>
          <w:szCs w:val="24"/>
        </w:rPr>
      </w:pPr>
      <w:r w:rsidRPr="00F51876">
        <w:rPr>
          <w:rFonts w:eastAsia="Times New Roman" w:cs="Times New Roman"/>
          <w:b/>
          <w:szCs w:val="24"/>
        </w:rPr>
        <w:t>ΧΑΡΑΛΑΜΠΟΣ ΑΘΑΝΑΣΙΟΥ:</w:t>
      </w:r>
      <w:r>
        <w:rPr>
          <w:rFonts w:eastAsia="Times New Roman" w:cs="Times New Roman"/>
          <w:szCs w:val="24"/>
        </w:rPr>
        <w:t xml:space="preserve"> Στην εκκλησία έχει πάει, κύριε Πρόεδρε.</w:t>
      </w:r>
    </w:p>
    <w:p w14:paraId="06452D63"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 ναι. Ίσως έχει πάει να μεταλάβει, συγγνώμη.</w:t>
      </w:r>
    </w:p>
    <w:p w14:paraId="06452D6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 δεύτερος, ο κ. Καμμένος, ο οποίος τώρα σκίζει τα ιμάτιά του για να υπερασπιστεί το όνομα της Μακεδονίας, ξέχασε ότι όταν μπορούσε να «ρίξει» την Κυβέρνηση στην πρόταση δυσπιστίας που καταθέσαμε τον περασμένο Ιούλιο φυσικά και τη στήριξε. Και σήμερα συνυπογράφει την ψήφιση της Συμφωνίας των Πρεσπών, καθώς ουσιαστικά έχει εκχωρήσει τους Βουλευτές του παρέχοντάς σας την ψήφο εμπιστοσύνης που τόσο επιζητάτε.</w:t>
      </w:r>
    </w:p>
    <w:p w14:paraId="06452D6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Είστε, λοιπόν, και οι δύο, Τσίπρας και Καμμένος, συνεργοί σε μια προμελετημένη μεθόδευση. Είστε υπόλογοι όχι μόνο στους Μακεδόνες, αλλά σε ολόκληρο τον ελληνικό λαό και στην κρίση της Ιστορίας.</w:t>
      </w:r>
    </w:p>
    <w:p w14:paraId="06452D6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δεύτερη. Το δίδυμο Τσίπρα-Καμμένου δεν έχει καμμία αναστολή προκειμένου να εξυπηρετήσει τα δικά του ιδιοτελή πολιτικά συμφέροντα. Διαλύει κόμματα, διαφθείρει συνειδήσεις, καταπατά αρχές και υπονομεύει θεσμούς. </w:t>
      </w:r>
    </w:p>
    <w:p w14:paraId="06452D6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Μετατρέπετε, κύριε Τσίπρα, την πολιτική ζωή του τόπου σε ένα απίστευτο παζάρι και κλονίζετε με αυτόν τον τρόπο την ήδη τραυματισμένη εμπιστοσύνη των πολιτών στους θεσμούς και στην ίδια τη δημοκρατία. Νομιμοποιείτε την κυνική αντίληψη ότι στην πολιτική όλα γίνονται και αυτό είναι ένα εξαιρετικά επικίνδυνο μήνυμα για την κοινωνία και ειδικά για τους νέους ανθρώπους.</w:t>
      </w:r>
    </w:p>
    <w:p w14:paraId="06452D6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Αύριο η Βουλή καλείται να εμπιστευθεί όχι μία Κυβέρνηση η οποία έχει συγκροτηθεί κανονικά, με συνεργασία, προγραμματική σύγκλιση κάποιων κομμάτων, αλλά να νομιμοποιήσει μια Κυβέρνηση που θα προκύψει αργότερα -γιατί άραγε, αναρωτιέμαι- φτιαγμένη από απελπισμένους γυρολόγους της πολιτικής ζωής. </w:t>
      </w:r>
    </w:p>
    <w:p w14:paraId="06452D6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Όπως έχω ξαναπεί, κάθε ημέρα παραμονής των ΣΥΡΙΖΑ-ΑΝΕΛ σημαίνει και άλλα προβλήματα στη χώρα. Θα χρειαστεί ειδικό συνεργείο για να αποκολληθείτε από τις καρέκλες σας όταν χάσετε τις εκλογές. Κι αυτή η προσέγγιση δεν είναι χιουμοριστική. Είναι σήμα κινδύνου για όσα πρόκειται να ακολουθήσουν από τώρα μέχρι τις εκλογές.</w:t>
      </w:r>
    </w:p>
    <w:p w14:paraId="06452D6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ευτυχώς η αυριανή ψηφοφορία είναι ανοικτή, είναι φανερή και έτσι ονομαστικά όλοι θα αναλάβουν τις ευθύνες τους και θα σταθούμε δημόσια απέναντι σε μια Κυβέρνηση η οποία υψώνει τις δύο τρύπιες σημαίες της, τα δύο δήθεν μεγάλα της επιτεύγματα, τους δυο κεντρικούς στρατηγικούς λόγους για τους οποίους προέκυψε αυτό το ιδιότυπο μόρφωμα συνεργασίας μεταξύ του ΣΥΡΙΖΑ και των Ανεξαρτήτων Ελλήνων, ότι δήθεν διώξατε τα μνημόνια και ότι εξυγιάνατε την πολιτική ζωή του τόπου. </w:t>
      </w:r>
    </w:p>
    <w:p w14:paraId="06452D6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Όμως τα ψέματά σας δεν πείθουν πια κανέναν. Οι Έλληνες γνωρίζουν ότι αυτή την τετραετία η ζωή τους έγινε χειρότερη, ότι τα εισοδήματά τους μειώθηκαν, ότι οι φόροι αυξήθηκαν, ότι </w:t>
      </w:r>
      <w:r>
        <w:rPr>
          <w:rFonts w:eastAsia="Times New Roman" w:cs="Times New Roman"/>
          <w:szCs w:val="24"/>
        </w:rPr>
        <w:lastRenderedPageBreak/>
        <w:t xml:space="preserve">οι ίδιοι εξαπατήθηκαν από μια Κυβέρνηση που άλλα υποσχέθηκε και έκανε τα ακριβώς αντίθετα. </w:t>
      </w:r>
    </w:p>
    <w:p w14:paraId="06452D6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Επίσης, ξέρουν οι Έλληνες ότι δυστυχώς η κρίση δεν έχει τελειώσει, ότι η Ελλάδα δεν μπορεί σήμερα να δανεισθεί με ευνοϊκούς όρους, όπως όλες οι άλλες χώρες που βγήκαν από τα προγράμματα. </w:t>
      </w:r>
    </w:p>
    <w:p w14:paraId="06452D6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Επίσης, ξέρουν ότι πλήρωσαν με περισσότερα από 100 δισεκατομμύρια ευρώ, με κλειστές τράπεζες, με </w:t>
      </w:r>
      <w:r>
        <w:rPr>
          <w:rFonts w:eastAsia="Times New Roman" w:cs="Times New Roman"/>
          <w:szCs w:val="24"/>
          <w:lang w:val="en-US"/>
        </w:rPr>
        <w:t>capital</w:t>
      </w:r>
      <w:r w:rsidRPr="00865336">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τους τραγικούς χειρισμούς του πρώτου εξαμήνου του 2015 που τώρα προσπαθείτε να τους ξεχάσετε. </w:t>
      </w:r>
    </w:p>
    <w:p w14:paraId="06452D6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Οι Έλληνες ξέρουν ότι έχουν υποστεί είκοσι εννέα αυξήσεις φόρων και δεκαεπτά παρεμβάσεις που μειώνουν το εισόδημα των συνταξιούχων. Οι Έλληνες ξέρουν ότι η πατρίδα μας επιτηρείται στο πλαίσιο ενός νέου άτυπου μνημονίου που να ναρκοθετεί την οικονομία με υπερβολικά πλεονάσματα μέχρι και το 2022 και με ενέχυρο για ενενήντα εννιά χρόνια τον δημόσιο πλούτο, μέχρι και τα μνημεία μας. </w:t>
      </w:r>
    </w:p>
    <w:p w14:paraId="06452D6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Με απλά λόγια, κύριε Τσίπρα, υποθηκεύσατε το μέλλον της χώρας για δεκαετίες για να κρατηθείτε λίγα χρόνια στην εξουσία και σήμερα βάζετε τη χώρα σε νέες περιπέτειες μόνο και μόνο για να αποφύγετε τις εκλογές για λίγους μήνες. </w:t>
      </w:r>
    </w:p>
    <w:p w14:paraId="06452D7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Κύριε Τσίπρα, δεν σας χρειάζονται οι πολίτες για να τους εξηγήσετε πόσο καλά ζουν και για το πώς η οικονομία είναι το ατού σας. Δεν το επαναλάβατε σήμερα και δεν το επαναλάβατε γιατί οι πολίτες βλέπουν τα χρέη, τις κατασχέσεις στους λογαριασμούς τους, βλέπουν τα παιδιά τους να φεύγουν στο εξωτερικό. Ανήκουν στα τέσσερα εκατομμύρια που χρωστάνε στη εφορία, στους εργαζόμενους του ιδιωτικού τομέα, στη γενιά των</w:t>
      </w:r>
      <w:r w:rsidRPr="005C6D02">
        <w:rPr>
          <w:rFonts w:eastAsia="Times New Roman" w:cs="Times New Roman"/>
          <w:b/>
          <w:szCs w:val="24"/>
        </w:rPr>
        <w:t xml:space="preserve"> </w:t>
      </w:r>
      <w:r>
        <w:rPr>
          <w:rFonts w:eastAsia="Times New Roman" w:cs="Times New Roman"/>
          <w:szCs w:val="24"/>
        </w:rPr>
        <w:t xml:space="preserve">τριακοσίων εξήντα ευρώ. </w:t>
      </w:r>
    </w:p>
    <w:p w14:paraId="06452D7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Οι επαγγελματίες, οι οποίοι διαλύθηκαν από τους φόρους και ζουν με τα παιδιά τους, βιώνουν κάθε μέρα αυτό το ατελείωτο, το απαράδεκτο ράβε-ξήλωνε στην παιδεία. </w:t>
      </w:r>
    </w:p>
    <w:p w14:paraId="06452D7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Οι πολίτες όμηροι του εγκλήματος στις γειτονιές τους, που βλέπουν ελεύθερο τον </w:t>
      </w:r>
      <w:proofErr w:type="spellStart"/>
      <w:r>
        <w:rPr>
          <w:rFonts w:eastAsia="Times New Roman" w:cs="Times New Roman"/>
          <w:szCs w:val="24"/>
        </w:rPr>
        <w:t>Κουφοντίνα</w:t>
      </w:r>
      <w:proofErr w:type="spellEnd"/>
      <w:r>
        <w:rPr>
          <w:rFonts w:eastAsia="Times New Roman" w:cs="Times New Roman"/>
          <w:szCs w:val="24"/>
        </w:rPr>
        <w:t xml:space="preserve"> παρέα με τους </w:t>
      </w:r>
      <w:proofErr w:type="spellStart"/>
      <w:r>
        <w:rPr>
          <w:rFonts w:eastAsia="Times New Roman" w:cs="Times New Roman"/>
          <w:szCs w:val="24"/>
        </w:rPr>
        <w:t>Ρουβίκωνες</w:t>
      </w:r>
      <w:proofErr w:type="spellEnd"/>
      <w:r>
        <w:rPr>
          <w:rFonts w:eastAsia="Times New Roman" w:cs="Times New Roman"/>
          <w:szCs w:val="24"/>
        </w:rPr>
        <w:t xml:space="preserve"> </w:t>
      </w:r>
      <w:r>
        <w:rPr>
          <w:rFonts w:eastAsia="Times New Roman" w:cs="Times New Roman"/>
          <w:szCs w:val="24"/>
        </w:rPr>
        <w:lastRenderedPageBreak/>
        <w:t>να κάνουν βόλτες στους δρόμους που έβαψε με το αίμα των θυμάτων του. Τα Πανεπιστήμια στα χέρια κουκουλοφόρων και με το δημόσιο έρμαιο συγγενών, φίλων και πελατών του ΣΥΡΙΖΑ-ΑΝΕΛ. Αυτή είναι η Ελλάδα των ΣΥΡΙΖΑ-ΑΝΕΛ, μία Ελλάδα που τη διαλύσατε και που</w:t>
      </w:r>
      <w:r w:rsidRPr="005C6D02">
        <w:rPr>
          <w:rFonts w:eastAsia="Times New Roman" w:cs="Times New Roman"/>
          <w:szCs w:val="24"/>
        </w:rPr>
        <w:t xml:space="preserve"> </w:t>
      </w:r>
      <w:r>
        <w:rPr>
          <w:rFonts w:eastAsia="Times New Roman" w:cs="Times New Roman"/>
          <w:szCs w:val="24"/>
        </w:rPr>
        <w:t xml:space="preserve">εκχωρείτε τα συμφέροντά της κομμάτι-κομμάτι σε κάθε κέντρο εξουσίας και διαπλοκής για να μείνετε ακόμα μερικούς μήνες στην Κυβέρνηση. Η απάντηση, κύριε Τσίπρα, σε όλα αυτά θα δοθεί στην κάλπη. Κάνετε ό,τι μπορείτε για να στηθεί λίγους μήνες αργότερα. </w:t>
      </w:r>
    </w:p>
    <w:p w14:paraId="06452D7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Όσο για τον περιβόητο απολογισμό της κάθαρσης και της μάχης κατά της διαπλοκής, τι να </w:t>
      </w:r>
      <w:proofErr w:type="spellStart"/>
      <w:r>
        <w:rPr>
          <w:rFonts w:eastAsia="Times New Roman" w:cs="Times New Roman"/>
          <w:szCs w:val="24"/>
        </w:rPr>
        <w:t>πρωτοθυμηθεί</w:t>
      </w:r>
      <w:proofErr w:type="spellEnd"/>
      <w:r>
        <w:rPr>
          <w:rFonts w:eastAsia="Times New Roman" w:cs="Times New Roman"/>
          <w:szCs w:val="24"/>
        </w:rPr>
        <w:t xml:space="preserve"> κανείς ακριβώς; Τα μεγάλα λόγια για τη λίστα </w:t>
      </w:r>
      <w:proofErr w:type="spellStart"/>
      <w:r>
        <w:rPr>
          <w:rFonts w:eastAsia="Times New Roman" w:cs="Times New Roman"/>
          <w:szCs w:val="24"/>
        </w:rPr>
        <w:t>Λαγκάρντ</w:t>
      </w:r>
      <w:proofErr w:type="spellEnd"/>
      <w:r>
        <w:rPr>
          <w:rFonts w:eastAsia="Times New Roman" w:cs="Times New Roman"/>
          <w:szCs w:val="24"/>
        </w:rPr>
        <w:t xml:space="preserve">, που τόσο γρήγορα τα ξεχάσατε, κύριε Τσίπρα; Ή μήπως τα δισεκατομμύρια που θα έφερνε ο πρώτος Υπουργός Διαφάνειας; Αντί να έρθουν τα χρήματα, έφυγε ο Υπουργός και αντί για τον έλεγχο τάχα των </w:t>
      </w:r>
      <w:proofErr w:type="spellStart"/>
      <w:r>
        <w:rPr>
          <w:rFonts w:eastAsia="Times New Roman" w:cs="Times New Roman"/>
          <w:szCs w:val="24"/>
        </w:rPr>
        <w:t>ολιγαρχών</w:t>
      </w:r>
      <w:proofErr w:type="spellEnd"/>
      <w:r>
        <w:rPr>
          <w:rFonts w:eastAsia="Times New Roman" w:cs="Times New Roman"/>
          <w:szCs w:val="24"/>
        </w:rPr>
        <w:t xml:space="preserve">, ήρθε η διαγραφή τεραστίων προστίμων για λαθρεμπόριο πετρελαίου και τσιγάρων. Ναι, είναι οι νέοι </w:t>
      </w:r>
      <w:proofErr w:type="spellStart"/>
      <w:r>
        <w:rPr>
          <w:rFonts w:eastAsia="Times New Roman" w:cs="Times New Roman"/>
          <w:szCs w:val="24"/>
        </w:rPr>
        <w:t>ολιγάρχες</w:t>
      </w:r>
      <w:proofErr w:type="spellEnd"/>
      <w:r>
        <w:rPr>
          <w:rFonts w:eastAsia="Times New Roman" w:cs="Times New Roman"/>
          <w:szCs w:val="24"/>
        </w:rPr>
        <w:t xml:space="preserve"> που μπαινοβγαίνουν στο Μαξίμου από την πίσω πόρτα!</w:t>
      </w:r>
    </w:p>
    <w:p w14:paraId="06452D74" w14:textId="77777777" w:rsidR="00C04CE1" w:rsidRDefault="00722F08">
      <w:pPr>
        <w:spacing w:line="600" w:lineRule="auto"/>
        <w:ind w:firstLine="720"/>
        <w:jc w:val="center"/>
        <w:rPr>
          <w:rFonts w:eastAsia="Times New Roman"/>
          <w:bCs/>
        </w:rPr>
      </w:pPr>
      <w:r w:rsidRPr="00FE24C6">
        <w:rPr>
          <w:rFonts w:eastAsia="Times New Roman"/>
          <w:bCs/>
        </w:rPr>
        <w:lastRenderedPageBreak/>
        <w:t>(Χειροκροτήματα από την πτέρυγα της Νέας Δημοκρατίας)</w:t>
      </w:r>
    </w:p>
    <w:p w14:paraId="06452D7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βέβαια, βολικές φορολογικές διευθετήσεις σε άλλους φίλους σας </w:t>
      </w:r>
      <w:proofErr w:type="spellStart"/>
      <w:r>
        <w:rPr>
          <w:rFonts w:eastAsia="Times New Roman" w:cs="Times New Roman"/>
          <w:szCs w:val="24"/>
        </w:rPr>
        <w:t>καναλάρχες</w:t>
      </w:r>
      <w:proofErr w:type="spellEnd"/>
      <w:r>
        <w:rPr>
          <w:rFonts w:eastAsia="Times New Roman" w:cs="Times New Roman"/>
          <w:szCs w:val="24"/>
        </w:rPr>
        <w:t xml:space="preserve"> που τώρα μπορούν ανενόχλητοι να πουλήσουν τους σταθμούς τους. </w:t>
      </w:r>
    </w:p>
    <w:p w14:paraId="06452D7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Έτσι ξεκινήσατε, κυρίες και κύριοι των ΣΥΡΙΖΑ-ΑΝΕΛ, και έτσι συνεχίζετε, με τα 700 εκατομμύρια που θα χάνονταν από τη σύμβαση του «Ελευθέριος Βενιζέλος», αν δεν </w:t>
      </w:r>
      <w:proofErr w:type="spellStart"/>
      <w:r>
        <w:rPr>
          <w:rFonts w:eastAsia="Times New Roman" w:cs="Times New Roman"/>
          <w:szCs w:val="24"/>
        </w:rPr>
        <w:t>παρενέβαινε</w:t>
      </w:r>
      <w:proofErr w:type="spellEnd"/>
      <w:r>
        <w:rPr>
          <w:rFonts w:eastAsia="Times New Roman" w:cs="Times New Roman"/>
          <w:szCs w:val="24"/>
        </w:rPr>
        <w:t xml:space="preserve"> η Ευρωπαϊκή Επιτροπή. Από τα κονδύλια για το προσφυγικό, τα οποία ψάχνουν οι ευρωπαϊκές αρχές, από διαγωνισμούς σκάνδαλα, όπως αυτός στο «</w:t>
      </w:r>
      <w:proofErr w:type="spellStart"/>
      <w:r>
        <w:rPr>
          <w:rFonts w:eastAsia="Times New Roman" w:cs="Times New Roman"/>
          <w:szCs w:val="24"/>
        </w:rPr>
        <w:t>Θριάσιο</w:t>
      </w:r>
      <w:proofErr w:type="spellEnd"/>
      <w:r>
        <w:rPr>
          <w:rFonts w:eastAsia="Times New Roman" w:cs="Times New Roman"/>
          <w:szCs w:val="24"/>
        </w:rPr>
        <w:t xml:space="preserve">», αλλά και από τα δεκάδες εκατομμύρια τα οποία χάθηκαν στην υπόθεση της ΔΕΠΑ, με φανερό μπροστινό πρωταγωνιστή της τον σύντροφο </w:t>
      </w:r>
      <w:proofErr w:type="spellStart"/>
      <w:r>
        <w:rPr>
          <w:rFonts w:eastAsia="Times New Roman" w:cs="Times New Roman"/>
          <w:szCs w:val="24"/>
        </w:rPr>
        <w:t>Πετσίτη</w:t>
      </w:r>
      <w:proofErr w:type="spellEnd"/>
      <w:r>
        <w:rPr>
          <w:rFonts w:eastAsia="Times New Roman" w:cs="Times New Roman"/>
          <w:szCs w:val="24"/>
        </w:rPr>
        <w:t xml:space="preserve"> ή απλώς «Μανώλη του Παππά», όπως τον λέγανε στην πιάτσα. </w:t>
      </w:r>
    </w:p>
    <w:p w14:paraId="06452D7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Μιλάτε εσείς για κάθαρση, ενώ πρόσωπα πολύ στενά συνδεδεμένα μαζί σας στον σκληρό πυρήνα εξουσίας του συστήματος Μαξίμου έχουν αφήσει βρώμικα αποτυπώματα στη δημόσια ζωή. </w:t>
      </w:r>
    </w:p>
    <w:p w14:paraId="06452D7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Μιλάτε εσείς για καταπολέμηση της διαφθοράς, ενώ υπηρετείτε συστήματα διαπλοκής που βρήκατε και κάνατε ό,τι μπορούσατε για να δημιουργήσετε νέα συμπλέγματα συμφερόντων. Στο μεταξύ είστε ικανοί για τα πάντα, αλλά ανίκανοι να κυβερνήσετε, έστω και με στοιχειώδη αποτελεσματικότητα. </w:t>
      </w:r>
    </w:p>
    <w:p w14:paraId="06452D7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Μάτι κάηκε. Εκατό άνθρωποι έχασαν τη ζωή τους. Το μόνο το οποίο ξέρατε να κάνετε είναι να στήνετε κυβερνητικές παραστάσεις στην τηλεόραση, κρύβοντας συνειδητά τους νεκρούς για να αποκρύψετε τις δικές σας ευθύνες. Τα στοιχεία που έρχονται διαρκώς στο φως επιβεβαιώνουν αυτό το οποίο γνωρίζαμε από την αρχή, ότι έχετε διαλύσει το κράτος και το βλέπετε μόνο ως έναν μηχανισμό κομματικών διευθετήσεων και τακτοποιήσεων. </w:t>
      </w:r>
    </w:p>
    <w:p w14:paraId="06452D7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Κοροϊδέψατε τον κόσμο, μιλώντας για το ηθικό πλεονέκτημα της Αριστεράς και για το σκίσιμο των μνημονίων. Είπατε και ξαναείπατε ψέματα και στις πρώτες εκλογές και στο δημοψήφισμα και στις εκλογές του Σεπτεμβρίου και εξακολουθείτε να κυβερνάτε με ψέματα. </w:t>
      </w:r>
    </w:p>
    <w:p w14:paraId="06452D7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Μιλάτε για παροχές, ενώ έχετε βάλει φόρους χωρίς προηγούμενο. Κάνετε εγκαίνια με τα έργα ζωγραφισμένα σε μουσαμά. Ίσως καμμία στιγμή δεν αποτυπώνει καλύτερα το ψέμα της διακυβέρνησής σας απ’ αυτό το άθλιο σόου το οποίο στήσατε στο μετρό της Θεσσαλονίκης. </w:t>
      </w:r>
    </w:p>
    <w:p w14:paraId="06452D7C" w14:textId="77777777" w:rsidR="00C04CE1" w:rsidRDefault="00722F0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6452D7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Αναρωτιέμαι, αλήθεια, ποιος σας συμβουλεύει, κύριε Τσίπρα, να προβαίνετε σε τέτοιες κινήσεις, θλιβερές για εσάς, αλλά δυστυχώς θλιβερές και για το αξίωμα το οποίο υπηρετείτε; Ένα θέατρο άθλιο! Κοροϊδεύετε τους Θεσσαλονικείς στα μούτρα τους. </w:t>
      </w:r>
    </w:p>
    <w:p w14:paraId="06452D7E" w14:textId="77777777" w:rsidR="00C04CE1" w:rsidRDefault="00722F0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6452D7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Είστε ικανός να φέρετε και πάλι βαγόνι στην Έκθεση της Θεσσαλονίκης, αν είστε ακόμα στα πράγματα, για να μας πείσετε ότι λειτουργεί το μετρό, όπως φέρατε τρένο στην προηγούμενη </w:t>
      </w:r>
      <w:r>
        <w:rPr>
          <w:rFonts w:eastAsia="Times New Roman" w:cs="Times New Roman"/>
          <w:szCs w:val="24"/>
        </w:rPr>
        <w:lastRenderedPageBreak/>
        <w:t>Έκθεση για να γυρίσει μετά πίσω στην Ιταλία. Αυτοί είστε, κύριε Τσίπρα!</w:t>
      </w:r>
    </w:p>
    <w:p w14:paraId="06452D80" w14:textId="77777777" w:rsidR="00C04CE1" w:rsidRDefault="00722F0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6452D8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Χειραγωγείτε τη δικαιοσύνη, την εκκλησία, τις ανεξάρτητες αρχές, καταπατώντας τη διάκριση των εξουσιών και παραβιάζοντας το Σύνταγμα. Κατασκευάζετε διώξεις, όπως στην υπόθεση «</w:t>
      </w:r>
      <w:r>
        <w:rPr>
          <w:rFonts w:eastAsia="Times New Roman" w:cs="Times New Roman"/>
          <w:szCs w:val="24"/>
          <w:lang w:val="en-US"/>
        </w:rPr>
        <w:t>NOVARTIS</w:t>
      </w:r>
      <w:r>
        <w:rPr>
          <w:rFonts w:eastAsia="Times New Roman" w:cs="Times New Roman"/>
          <w:szCs w:val="24"/>
        </w:rPr>
        <w:t xml:space="preserve">». Προαναγγέλλετε καταδίκες και συκοφαντείτε δημόσια πρόσωπα. </w:t>
      </w:r>
    </w:p>
    <w:p w14:paraId="06452D8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Αναφερθήκατε σε ένα κομματικό στέλεχος της Νέας Δημοκρατίας. Αναρωτιέμαι, δικός σας Υπουργός, ο κ. </w:t>
      </w:r>
      <w:proofErr w:type="spellStart"/>
      <w:r>
        <w:rPr>
          <w:rFonts w:eastAsia="Times New Roman" w:cs="Times New Roman"/>
          <w:szCs w:val="24"/>
        </w:rPr>
        <w:t>Πολάκης</w:t>
      </w:r>
      <w:proofErr w:type="spellEnd"/>
      <w:r>
        <w:rPr>
          <w:rFonts w:eastAsia="Times New Roman" w:cs="Times New Roman"/>
          <w:szCs w:val="24"/>
        </w:rPr>
        <w:t xml:space="preserve"> δεν ήταν αυτός ο οποίος επώνυμα αναφέρθηκε και σε δικαστές στο </w:t>
      </w:r>
      <w:r>
        <w:rPr>
          <w:rFonts w:eastAsia="Times New Roman" w:cs="Times New Roman"/>
          <w:szCs w:val="24"/>
          <w:lang w:val="en-US"/>
        </w:rPr>
        <w:t>Facebook</w:t>
      </w:r>
      <w:r>
        <w:rPr>
          <w:rFonts w:eastAsia="Times New Roman" w:cs="Times New Roman"/>
          <w:szCs w:val="24"/>
        </w:rPr>
        <w:t xml:space="preserve">; Και έχετε το θράσος μετά να εγκαλείτε την Νέα Δημοκρατία για δήθεν κατατρομοκράτηση Βουλευτών, όταν ο δικός σας Υπουργός φωτογράφιζε συγκεκριμένους δικαστικούς και τον καλύψατε, γιατί </w:t>
      </w:r>
      <w:proofErr w:type="spellStart"/>
      <w:r>
        <w:rPr>
          <w:rFonts w:eastAsia="Times New Roman" w:cs="Times New Roman"/>
          <w:szCs w:val="24"/>
        </w:rPr>
        <w:t>Πολάκης</w:t>
      </w:r>
      <w:proofErr w:type="spellEnd"/>
      <w:r>
        <w:rPr>
          <w:rFonts w:eastAsia="Times New Roman" w:cs="Times New Roman"/>
          <w:szCs w:val="24"/>
        </w:rPr>
        <w:t xml:space="preserve"> </w:t>
      </w:r>
      <w:proofErr w:type="spellStart"/>
      <w:r>
        <w:rPr>
          <w:rFonts w:eastAsia="Times New Roman" w:cs="Times New Roman"/>
          <w:szCs w:val="24"/>
        </w:rPr>
        <w:t>ίσον</w:t>
      </w:r>
      <w:proofErr w:type="spellEnd"/>
      <w:r>
        <w:rPr>
          <w:rFonts w:eastAsia="Times New Roman" w:cs="Times New Roman"/>
          <w:szCs w:val="24"/>
        </w:rPr>
        <w:t xml:space="preserve"> Τσίπρας; Είστε ένα και το αυτό! Είναι ο καθρέπτης του δικού σας ήθους, του δικού σας ύφους της εξουσίας. </w:t>
      </w:r>
    </w:p>
    <w:p w14:paraId="06452D83" w14:textId="77777777" w:rsidR="00C04CE1" w:rsidRDefault="00722F08">
      <w:pPr>
        <w:spacing w:line="600" w:lineRule="auto"/>
        <w:ind w:firstLine="720"/>
        <w:jc w:val="center"/>
        <w:rPr>
          <w:rFonts w:eastAsia="Times New Roman"/>
          <w:bCs/>
        </w:rPr>
      </w:pPr>
      <w:r w:rsidRPr="00FE24C6">
        <w:rPr>
          <w:rFonts w:eastAsia="Times New Roman"/>
          <w:bCs/>
        </w:rPr>
        <w:lastRenderedPageBreak/>
        <w:t>(Χειροκροτήματα από την πτέρυγα της Νέας Δημοκρατίας)</w:t>
      </w:r>
    </w:p>
    <w:p w14:paraId="06452D8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Προσβάλλετε</w:t>
      </w:r>
      <w:r w:rsidRPr="0004788D">
        <w:rPr>
          <w:rFonts w:eastAsia="Times New Roman" w:cs="Times New Roman"/>
          <w:szCs w:val="24"/>
        </w:rPr>
        <w:t xml:space="preserve"> </w:t>
      </w:r>
      <w:r>
        <w:rPr>
          <w:rFonts w:eastAsia="Times New Roman" w:cs="Times New Roman"/>
          <w:szCs w:val="24"/>
        </w:rPr>
        <w:t xml:space="preserve">με κάθε τρόπο τη δημόσια ζωή. Υπονομεύετε συστηματικά την ομαλότητα που τόσο ανάγκη έχει η χώρα για να βγει από την κρίση. Κοντολογίς, αυτή η Κυβέρνηση στέλνει το μήνυμα ότι τα πάντα γίνονται και κανείς φραγμός δεν υπάρχει. Αυτό, όμως, αποτελεί την αρχή διάλυσης κάθε οργανωμένης κοινωνίας, την κατάργηση όλων των κανόνων και τελικά την υποταγή των πολλών στους λίγους ισχυρούς που έχουν πρόσβαση στην εξουσία. Είναι μια ανήθικη αντίληψη για την πολιτική, που πρέπει να βρει απέναντί της κάθε υποστηρικτή της σωστής λειτουργίας του δημοκρατικού πολιτεύματος, της προόδου της χώρας. </w:t>
      </w:r>
    </w:p>
    <w:p w14:paraId="06452D85"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θα είμαστε παρόντες σε αυτόν τον αγώνα και είμαστε σίγουροι ότι δεν θα είμαστε μόνοι. </w:t>
      </w:r>
    </w:p>
    <w:p w14:paraId="06452D86"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ένα σύννεφο πολιτικού αμοραλισμού σκιάζει τη δημόσια ζωή. </w:t>
      </w:r>
    </w:p>
    <w:p w14:paraId="06452D87"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αντί οι ΣΥΡΙΖΑ-ΑΝΕΛ να απολογηθούν για τη ζημιά που έχουν προκαλέσει στη χώρα, ψάχνουν στηρίγματα ευκαιρίας, για να συνεχίσουν να παραμένουν στην εξουσία. </w:t>
      </w:r>
    </w:p>
    <w:p w14:paraId="06452D88"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Αντί να αποκλιμακώσει ο κ. Τσίπρας την τοξικότητα με την οποία έχει πλημμυρίσει τη δημόσια ζωή, ψάχνει ιδιοτελείς συμμάχους, για να εδραιωθεί στην Κυβέρνηση για λίγους μήνες ακόμα. </w:t>
      </w:r>
    </w:p>
    <w:p w14:paraId="06452D89"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Κάπως έτσι ζητά σήμερα από τη Βουλή να ανανεώσει την εμπιστοσύνη της στην Κυβέρνηση. Εμπιστοσύνη, όμως, προς τι και προς ποιους; Προς ένα σύστημα χωρίς λαϊκή εκπροσώπηση, αφού θα βασίζεται σε μετρημένους στα δάχτυλα Βουλευτές, που για άλλα ψηφίστηκαν και άλλα πράττουν; Προς ένα Υπουργικό Συμβούλιο που ομολογεί περίπου ανοιχτά ότι θέλει να μείνει στις καρέκλες λίγο ακόμα, για να διεκπεραιώσει τα τελευταία του ρουσφέτια; Προς μια εξουσία λίγων ακόμα μηνών, που δεν θα κάνει τίποτε άλλο από το να βαθύνει τις πληγές της τελευταίας δεκαετίας; </w:t>
      </w:r>
    </w:p>
    <w:p w14:paraId="06452D8A"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Από αυτό το Βήμα είμαι υποχρεωμένος και πάλι να προειδοποιήσω για την κρίσιμη κατάσταση της οικονομίας, η οποία θα επιβαρυνθεί πολύ περισσότερο από μια παρατεταμένη προεκλογική περίοδο. Και θα επιβαρυνθεί πολύ περισσότερο με χειρισμούς όπως αυτοί που δρομολογούνται σήμερα από τον ίδιο τον κ. Τσίπρα. Αυτό είναι κάτι το οποίο αναγνωρίζεται πια και από τους διεθνείς οίκους, που λένε ξεκάθαρα το αυτονόητο, ότι οι πρόωρες εκλογές θα βοηθήσουν στο ξεκαθάρισμα του πολιτικού τοπίου, θα βοηθήσουν με αυτόν τον τρόπο και την ίδια την οικονομία. </w:t>
      </w:r>
    </w:p>
    <w:p w14:paraId="06452D8B"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Στέλνω, επίσης, για άλλη μια φορά ένα σήμα κινδύνου για την επικίνδυνη υποβάθμιση της δημόσιας ζωής και τον συνεχή και συστηματικό ευτελισμό της, που δημιουργεί αποστροφή στους πολίτες. </w:t>
      </w:r>
    </w:p>
    <w:p w14:paraId="06452D8C"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όλα αυτά, βέβαια, αποκτούν μερίδιο ευθύνης και οι «πρόθυμοι» Βουλευτές, που ακούγεται ότι βρέθηκαν σε προσφορά, «έξι στην τιμή μίας ψήφου εμπιστοσύνης». Πρόκειται ίσως για τη χειρότερη στιγμή της Μεταπολίτευσης και το σύνθημα «αξίζουμε καλύτερα!» εκφράζει με απόλυτη ακρίβεια την ανάγκη </w:t>
      </w:r>
      <w:r>
        <w:rPr>
          <w:rFonts w:eastAsia="Times New Roman" w:cs="Times New Roman"/>
          <w:szCs w:val="24"/>
        </w:rPr>
        <w:lastRenderedPageBreak/>
        <w:t xml:space="preserve">που έχει σήμερα η χώρα να βγει από αυτή την παρατεταμένη παρακμή. </w:t>
      </w:r>
    </w:p>
    <w:p w14:paraId="06452D8D"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Αντί να συζητάμε για το πώς θα μειώσουμε τους φόρους και τις εισφορές, πώς θα φέρουμε νέες επενδύσεις και νέες δουλειές, ασχολούμαστε με τα παιχνίδια εξουσίας του κ. Τσίπρα. </w:t>
      </w:r>
    </w:p>
    <w:p w14:paraId="06452D8E"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Αντί να περιγράφουμε τις θέσεις μας για το πώς θα συνδέσουμε την ανάπτυξη με τις αμοιβές, παρακολουθούμε τη μικρότητα και τον τυχοδιωκτισμό δύο κομμάτων που ταλαιπωρούν τη χώρα εδώ και τέσσερα χρόνια. </w:t>
      </w:r>
    </w:p>
    <w:p w14:paraId="06452D8F"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αντί να μιλάμε για το πώς θα επεκτείνουμε το ελάχιστο εγγυημένο εισόδημα σε οκτακόσιους χιλιάδες συμπολίτες μας, αντί να μιλάμε για το κίνητρο των 2.000 ευρώ σε κάθε νέο παιδί που θα γεννιέται σε αυτή τη χώρα, μετράμε πόσοι αλλάζουν έδρανα ανά ώρα και ποιο κόμμα διαλύεται. </w:t>
      </w:r>
    </w:p>
    <w:p w14:paraId="06452D90" w14:textId="77777777" w:rsidR="00C04CE1" w:rsidRDefault="00722F08">
      <w:pPr>
        <w:spacing w:line="600" w:lineRule="auto"/>
        <w:ind w:left="360"/>
        <w:jc w:val="center"/>
        <w:rPr>
          <w:rFonts w:eastAsia="Times New Roman" w:cs="Times New Roman"/>
          <w:szCs w:val="24"/>
        </w:rPr>
      </w:pPr>
      <w:r w:rsidRPr="00094DC6">
        <w:rPr>
          <w:rFonts w:eastAsia="Times New Roman" w:cs="Times New Roman"/>
          <w:szCs w:val="24"/>
        </w:rPr>
        <w:t>(Θόρυβος στην Αίθουσα)</w:t>
      </w:r>
    </w:p>
    <w:p w14:paraId="06452D91"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Παρακαλώ πολύ, κάνετε ησυχία. </w:t>
      </w:r>
    </w:p>
    <w:p w14:paraId="06452D92"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06452D93"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διακομματική η κατάσταση εκεί, είναι πηγή συνεχούς θορύβου. Σας παρακαλώ, προσέξτε. </w:t>
      </w:r>
    </w:p>
    <w:p w14:paraId="06452D94"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Ψαριανέ, σας παρακαλώ! </w:t>
      </w:r>
    </w:p>
    <w:p w14:paraId="06452D95"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Είμαστε μπερδεμένοι, κύριε Πρόεδρε. </w:t>
      </w:r>
    </w:p>
    <w:p w14:paraId="06452D96"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Σας παρακαλώ, είναι μια σοβαρή διαδικασία. </w:t>
      </w:r>
    </w:p>
    <w:p w14:paraId="06452D97"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συνεχίστε. </w:t>
      </w:r>
    </w:p>
    <w:p w14:paraId="06452D98"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0276C">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Αντί να μιλάμε για το πώς θα κτίσουμε ένα νέο ασφαλιστικό σύστημα, για το πώς οι συμπολίτες μας, οι οποίοι δοκιμάζονται σήμερα, θα ρυθμίσουν τα δάνειά τους, για το πώς θα στηριχθούν οι τράπεζες, για να μπορέσουν να στηρίξουν την πραγματική οικονομία, βλέπουμε τους ΣΥΡΙΖΑ-ΑΝΕΛ να παίρνουν ένα ψεύτικο διαζύγιο, για να μοιραστούν καλύτερα τα απομεινάρια της εξουσίας. </w:t>
      </w:r>
    </w:p>
    <w:p w14:paraId="06452D99"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Ναι, η Βουλή των Ελλήνων αξίζει πολύ καλύτερα από τη σημερινή συνεδρίαση! </w:t>
      </w:r>
    </w:p>
    <w:p w14:paraId="06452D9A"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Αν, όμως, η πρωτοβουλία της Κυβέρνησης αποτελεί μια δημόσια πρόκληση, συνιστά συγχρόνως και ευκαιρία για κάθε Βουλευτή. </w:t>
      </w:r>
    </w:p>
    <w:p w14:paraId="06452D9B"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είμαι απολύτως ξεκάθαρος. Όποιος αύριο δώσει ψήφο εμπιστοσύνης, ψηφίζει «ναι» και στη Συμφωνία των Πρεσπών, που συνιστά μεγάλη εθνική υποχώρηση.  </w:t>
      </w:r>
    </w:p>
    <w:p w14:paraId="06452D9C" w14:textId="77777777" w:rsidR="00C04CE1" w:rsidRDefault="00722F0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6452D9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παράλληλα στηρίζει μια Κυβέρνηση – «κουρελού», χωρίς λαϊκή εντολή και με επιζήμια ατζέντα. </w:t>
      </w:r>
    </w:p>
    <w:p w14:paraId="06452D9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κ. Τσίπρας εμφανίζεται να έχει βρει τους </w:t>
      </w:r>
      <w:proofErr w:type="spellStart"/>
      <w:r>
        <w:rPr>
          <w:rFonts w:eastAsia="Times New Roman" w:cs="Times New Roman"/>
          <w:szCs w:val="24"/>
        </w:rPr>
        <w:t>εκατόν</w:t>
      </w:r>
      <w:proofErr w:type="spellEnd"/>
      <w:r>
        <w:rPr>
          <w:rFonts w:eastAsia="Times New Roman" w:cs="Times New Roman"/>
          <w:szCs w:val="24"/>
        </w:rPr>
        <w:t xml:space="preserve"> πενήντα έναν Βουλευτές. Τι μεσολάβησε, αλήθεια, μέσα σε λίγες εβδομάδες, αφού πριν από μόλις δεκαπέντε μέρες ο ίδιος ο Κυβερνητικός Εκπρόσωπος έκανε λόγο για κυβέρνηση ανοχής, κυβέρνηση μειοψηφίας δηλαδή; Το τι μεσολάβησε μπορεί να το υποθέσει ο καθένας. Συναλλαγή μεσολάβησε!</w:t>
      </w:r>
    </w:p>
    <w:p w14:paraId="06452D9F" w14:textId="77777777" w:rsidR="00C04CE1" w:rsidRDefault="00722F08">
      <w:pPr>
        <w:spacing w:line="600" w:lineRule="auto"/>
        <w:ind w:firstLine="709"/>
        <w:jc w:val="center"/>
        <w:rPr>
          <w:rFonts w:eastAsia="Times New Roman" w:cs="Times New Roman"/>
          <w:szCs w:val="24"/>
        </w:rPr>
      </w:pPr>
      <w:r w:rsidRPr="00635622">
        <w:rPr>
          <w:rFonts w:eastAsia="Times New Roman" w:cs="Times New Roman"/>
          <w:szCs w:val="24"/>
        </w:rPr>
        <w:lastRenderedPageBreak/>
        <w:t>(Χειροκροτήματα από την πτέρυγα της Νέας Δημοκρατίας)</w:t>
      </w:r>
    </w:p>
    <w:p w14:paraId="06452DA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Συναλλαγή –το ξαναλέω- μεσολάβησε τόσο ανάμεσα στον κ. Τσίπρα και τον κ. Καμμένο όσο και ανάμεσα στο Μαξίμου και τους «πρόθυμους» Βουλευτές που κάνουν τους γυρολόγους στη Βουλή. </w:t>
      </w:r>
    </w:p>
    <w:p w14:paraId="06452DA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Τίποτα δεν κρύβεται μέσα σε αυτή την Αίθουσα, όπως ο Βουλευτής που προ εξαμήνου υπερψήφισε την πρόταση μομφής κατά της Κυβέρνησης και τώρα εμφανίζεται διατεθειμένος να τη στηρίξει. </w:t>
      </w:r>
    </w:p>
    <w:p w14:paraId="06452DA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Ναι, για εσάς μιλάω, κύριε </w:t>
      </w:r>
      <w:proofErr w:type="spellStart"/>
      <w:r>
        <w:rPr>
          <w:rFonts w:eastAsia="Times New Roman" w:cs="Times New Roman"/>
          <w:szCs w:val="24"/>
        </w:rPr>
        <w:t>Δανέλλη</w:t>
      </w:r>
      <w:proofErr w:type="spellEnd"/>
      <w:r>
        <w:rPr>
          <w:rFonts w:eastAsia="Times New Roman" w:cs="Times New Roman"/>
          <w:szCs w:val="24"/>
        </w:rPr>
        <w:t xml:space="preserve">, για εσάς μιλάω. </w:t>
      </w:r>
    </w:p>
    <w:p w14:paraId="06452DA3" w14:textId="77777777" w:rsidR="00C04CE1" w:rsidRDefault="00722F0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6452DA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Τι άλλαξε μέσα σε έξι μήνες; Τι άλλαξε μέσα σε έξι μήνες, όταν καταψηφίζατε την Κυβέρνηση και τώρα ξαφνικά την υπερψηφίζετε; Τότε δεν γνωρίζατε ότι καταψηφίζοντας την Κυβέρνηση, καταψηφίζετε και τις Πρέσπες; </w:t>
      </w:r>
    </w:p>
    <w:p w14:paraId="06452DA5" w14:textId="77777777" w:rsidR="00C04CE1" w:rsidRDefault="00722F08">
      <w:pPr>
        <w:spacing w:line="600" w:lineRule="auto"/>
        <w:ind w:firstLine="709"/>
        <w:jc w:val="center"/>
        <w:rPr>
          <w:rFonts w:eastAsia="Times New Roman" w:cs="Times New Roman"/>
          <w:szCs w:val="24"/>
        </w:rPr>
      </w:pPr>
      <w:r w:rsidRPr="00094DC6">
        <w:rPr>
          <w:rFonts w:eastAsia="Times New Roman" w:cs="Times New Roman"/>
          <w:szCs w:val="24"/>
        </w:rPr>
        <w:t>(Θόρυβος</w:t>
      </w:r>
      <w:r>
        <w:rPr>
          <w:rFonts w:eastAsia="Times New Roman" w:cs="Times New Roman"/>
          <w:szCs w:val="24"/>
        </w:rPr>
        <w:t xml:space="preserve"> - διαμαρτυρίες από την πτέρυγα του ΣΥΡΙΖΑ</w:t>
      </w:r>
      <w:r w:rsidRPr="00094DC6">
        <w:rPr>
          <w:rFonts w:eastAsia="Times New Roman" w:cs="Times New Roman"/>
          <w:szCs w:val="24"/>
        </w:rPr>
        <w:t>)</w:t>
      </w:r>
    </w:p>
    <w:p w14:paraId="06452DA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 xml:space="preserve">Εσείς </w:t>
      </w:r>
      <w:proofErr w:type="spellStart"/>
      <w:r>
        <w:rPr>
          <w:rFonts w:eastAsia="Times New Roman" w:cs="Times New Roman"/>
          <w:szCs w:val="24"/>
        </w:rPr>
        <w:t>στοχοποιείτε</w:t>
      </w:r>
      <w:proofErr w:type="spellEnd"/>
      <w:r>
        <w:rPr>
          <w:rFonts w:eastAsia="Times New Roman" w:cs="Times New Roman"/>
          <w:szCs w:val="24"/>
        </w:rPr>
        <w:t xml:space="preserve"> τους Βουλευτές! </w:t>
      </w:r>
    </w:p>
    <w:p w14:paraId="06452DA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Δεν είναι </w:t>
      </w:r>
      <w:proofErr w:type="spellStart"/>
      <w:r>
        <w:rPr>
          <w:rFonts w:eastAsia="Times New Roman" w:cs="Times New Roman"/>
          <w:szCs w:val="24"/>
        </w:rPr>
        <w:t>στοχοποίηση</w:t>
      </w:r>
      <w:proofErr w:type="spellEnd"/>
      <w:r>
        <w:rPr>
          <w:rFonts w:eastAsia="Times New Roman" w:cs="Times New Roman"/>
          <w:szCs w:val="24"/>
        </w:rPr>
        <w:t xml:space="preserve"> αυτή! </w:t>
      </w:r>
    </w:p>
    <w:p w14:paraId="06452DA8"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Κάνετε ησυχία, παρακαλώ! </w:t>
      </w:r>
    </w:p>
    <w:p w14:paraId="06452DA9"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0276C">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Εγώ μιλάω με ονόματα και δεν φοβάμαι να μιλήσω με ονόματα! Έχει και άλλους, περιμένετε! </w:t>
      </w:r>
    </w:p>
    <w:p w14:paraId="06452DAA"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Θα εξελιχθεί η συζήτηση και καθένας θα πάρει τον λόγο. Δεν υπάρχει ζήτημα. </w:t>
      </w:r>
    </w:p>
    <w:p w14:paraId="06452DAB" w14:textId="77777777" w:rsidR="00C04CE1" w:rsidRDefault="00722F08">
      <w:pPr>
        <w:spacing w:line="600" w:lineRule="auto"/>
        <w:ind w:firstLine="709"/>
        <w:jc w:val="center"/>
        <w:rPr>
          <w:rFonts w:eastAsia="Times New Roman" w:cs="Times New Roman"/>
          <w:szCs w:val="24"/>
        </w:rPr>
      </w:pPr>
      <w:r w:rsidRPr="00094DC6">
        <w:rPr>
          <w:rFonts w:eastAsia="Times New Roman" w:cs="Times New Roman"/>
          <w:szCs w:val="24"/>
        </w:rPr>
        <w:t>(Θόρυβος</w:t>
      </w:r>
      <w:r>
        <w:rPr>
          <w:rFonts w:eastAsia="Times New Roman" w:cs="Times New Roman"/>
          <w:szCs w:val="24"/>
        </w:rPr>
        <w:t xml:space="preserve"> - διαμαρτυρίες από την πτέρυγα του ΣΥΡΙΖΑ</w:t>
      </w:r>
      <w:r w:rsidRPr="00094DC6">
        <w:rPr>
          <w:rFonts w:eastAsia="Times New Roman" w:cs="Times New Roman"/>
          <w:szCs w:val="24"/>
        </w:rPr>
        <w:t>)</w:t>
      </w:r>
    </w:p>
    <w:p w14:paraId="06452DAC"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Παρακαλώ! Μη μιλάτε, μη φωνάζετε! </w:t>
      </w:r>
    </w:p>
    <w:p w14:paraId="06452DAD"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0276C">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Φαντάζομαι ότι ο ίδιος ο κ. </w:t>
      </w:r>
      <w:proofErr w:type="spellStart"/>
      <w:r>
        <w:rPr>
          <w:rFonts w:eastAsia="Times New Roman" w:cs="Times New Roman"/>
          <w:szCs w:val="24"/>
        </w:rPr>
        <w:t>Δανέλλης</w:t>
      </w:r>
      <w:proofErr w:type="spellEnd"/>
      <w:r>
        <w:rPr>
          <w:rFonts w:eastAsia="Times New Roman" w:cs="Times New Roman"/>
          <w:szCs w:val="24"/>
        </w:rPr>
        <w:t xml:space="preserve"> θα πάρει τον λόγο να εξηγήσει τη θέση του. Νομίζω ότι πολλοί ενδιαφέρονται να τον ακούσουν. </w:t>
      </w:r>
    </w:p>
    <w:p w14:paraId="06452DAE"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Βουλευτής που εξελέγη με τη Νέα Δημοκρατία, κατακεραύνωνε τον λαϊκισμό των ΣΥΡΙΖΑ - ΑΝΕΛ, τώρα ξαφνικά σας ερωτεύτηκε, κύριε Τσίπρα, στηρίζει την Κυβέρνηση. </w:t>
      </w:r>
    </w:p>
    <w:p w14:paraId="06452DAF" w14:textId="77777777" w:rsidR="00C04CE1" w:rsidRDefault="00722F0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6452DB0"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ξαφνικός έρωτας είναι αυτός! Πού είναι η κ. Παπακώστα; Δεν την βλέπω στην Αίθουσα. Μάλλον θα μπει στα μουλωχτά να ψηφίσει. Περιμένω. </w:t>
      </w:r>
    </w:p>
    <w:p w14:paraId="06452DB1"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Ήταν παρούσα, κύριε Πρόεδρε. </w:t>
      </w:r>
    </w:p>
    <w:p w14:paraId="06452DB2"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0276C">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Ήταν παρούσα, μάλιστα. </w:t>
      </w:r>
    </w:p>
    <w:p w14:paraId="06452DB3" w14:textId="77777777" w:rsidR="00C04CE1" w:rsidRDefault="00722F08">
      <w:pPr>
        <w:spacing w:line="600" w:lineRule="auto"/>
        <w:ind w:firstLine="709"/>
        <w:jc w:val="center"/>
        <w:rPr>
          <w:rFonts w:eastAsia="Times New Roman" w:cs="Times New Roman"/>
          <w:szCs w:val="24"/>
        </w:rPr>
      </w:pPr>
      <w:r w:rsidRPr="00094DC6">
        <w:rPr>
          <w:rFonts w:eastAsia="Times New Roman" w:cs="Times New Roman"/>
          <w:szCs w:val="24"/>
        </w:rPr>
        <w:t>(Θόρυβος στην Αίθουσα)</w:t>
      </w:r>
    </w:p>
    <w:p w14:paraId="06452DB4"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Σας παρακαλώ, κάνετε ησυχία! </w:t>
      </w:r>
    </w:p>
    <w:p w14:paraId="06452DB5"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40276C">
        <w:rPr>
          <w:rFonts w:eastAsia="Times New Roman" w:cs="Times New Roman"/>
          <w:b/>
          <w:szCs w:val="24"/>
        </w:rPr>
        <w:lastRenderedPageBreak/>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Και είμαι σίγουρος, κύριε Τσίπρα, ότι και εσείς εκτιμήσατε τις ικανότητές της και την κάνατε Υφυπουργό. Πώς δεν το είχατε αντιληφθεί νωρίτερα; Και είμαι περίεργος τώρα να δω μήπως την αναβαθμίσετε κιόλας και από Υφυπουργό την κάνετε Υπουργό. </w:t>
      </w:r>
    </w:p>
    <w:p w14:paraId="06452DB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δρόμος αυτός που έχετε διαλέξει, κύριε Τσίπρα, είναι κατηφορικός και είναι αδιέξοδος. Τα αξιώματα τα οποία προσφέρετε ως ανταλλάγματα είναι πρόσκαιρα. Οι πολίτες, όμως, δεν εξαγοράζονται και κατά τα λοιπά η αριθμητική είναι αμείλικτη. </w:t>
      </w:r>
    </w:p>
    <w:p w14:paraId="06452DB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Εάν, κύριε Τσίπρα, βρεθείτε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ή με λιγότερες ακόμη ψήφους, τότε δεν έχετε πλειοψηφία και πρέπει να πάτε τη χώρα αμέσως σε εκλογές. Διότι κάτι άκουσα στη συνέντευξή σας ότι μπορεί να συνεχίσετε κιόλας και να οδηγήσετε, λέει, τη χώρα συντεταγμένα σε εκλογές όποτε σας βολεύει. </w:t>
      </w:r>
    </w:p>
    <w:p w14:paraId="06452DB8" w14:textId="77777777" w:rsidR="00C04CE1" w:rsidRDefault="00722F0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(Γέλωτες από την πτέρυγα του ΣΥΡΙΖΑ)</w:t>
      </w:r>
    </w:p>
    <w:p w14:paraId="06452DB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Ξεχάστε τα αυτά, κύριε Τσίπρα. Αυτά δεν συμβαίνουν σε ευνομούμενες δημοκρατίες. </w:t>
      </w:r>
    </w:p>
    <w:p w14:paraId="06452DBA" w14:textId="77777777" w:rsidR="00C04CE1" w:rsidRDefault="00722F0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(Θόρυβος στην Αίθουσα)</w:t>
      </w:r>
    </w:p>
    <w:p w14:paraId="06452DBB"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Παρακαλώ μην αντιδράτε!</w:t>
      </w:r>
    </w:p>
    <w:p w14:paraId="06452DB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ΜΗΤΣΟΤΑΚΗΣ (Πρόεδρος της Νέας Δημοκρατίας): </w:t>
      </w:r>
      <w:r>
        <w:rPr>
          <w:rFonts w:eastAsia="Times New Roman"/>
          <w:color w:val="222222"/>
          <w:szCs w:val="24"/>
          <w:shd w:val="clear" w:color="auto" w:fill="FFFFFF"/>
        </w:rPr>
        <w:t xml:space="preserve">Σήμερα η χώρα δεν χρειάζεται, κύριε Τσίπρα, την Κυβέρνησή σας ούτε την καινούργια κυβερνητική πλειοψηφία η οποία θα προκύψει όπως όπως αύριο. Χρειάζεται μια νέα κυβέρνηση με νωπή λαϊκή εντολή που θα βάλει τη χώρα μπροστά ενώνοντας δυνάμεις. Έχουμε χάσει πάρα πολύ χρόνο, για να καθηλωθούμε επί μήνες στη λάσπη, στη συναλλαγή και στα προσχήματα. </w:t>
      </w:r>
    </w:p>
    <w:p w14:paraId="06452DB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«ΣΥΡΙΖΑΝΕΛ» έχουν γίνει πλέον τοξικοί και πρέπει, κύριε Τσίπρα, να ηττηθείτε και ως πολιτικό και ηθικό πρότυπο. </w:t>
      </w:r>
    </w:p>
    <w:p w14:paraId="06452DBE"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Μην κοιτάτε το ρολόι σας! Και εσείς τόσο μιλήσατε. Μη βιάζεστε να φύγετε! Βιάζεστε πολύ να τελειώσει αυτή η συνεδρίαση. Τι είναι αυτό το πράγμα; Δεν βλέπω να έχετε πολλή εμπιστοσύνη στους Βουλευτές σας! Τέτοια βιασύνη πια! Εντάξει, είπαμε, δεν σας είναι βολική αυτή η συζήτηση. </w:t>
      </w:r>
    </w:p>
    <w:p w14:paraId="06452DBF" w14:textId="77777777" w:rsidR="00C04CE1" w:rsidRDefault="00722F0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(Θόρυβος στην Αίθουσα)</w:t>
      </w:r>
    </w:p>
    <w:p w14:paraId="06452DC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Ήσυχα, παρακαλώ! Κάντε ησυχία! </w:t>
      </w:r>
    </w:p>
    <w:p w14:paraId="06452DC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ΠΑΝΑΓΙΩΤΗΣ (ΠΑΝΟΣ) ΣΚΟΥΡΟΛΙΑΚΟΣ: </w:t>
      </w:r>
      <w:r>
        <w:rPr>
          <w:rFonts w:eastAsia="Times New Roman"/>
          <w:color w:val="222222"/>
          <w:szCs w:val="24"/>
          <w:shd w:val="clear" w:color="auto" w:fill="FFFFFF"/>
        </w:rPr>
        <w:t xml:space="preserve">Είστε απολαυστικός. Περνάμε πολύ καλά! </w:t>
      </w:r>
    </w:p>
    <w:p w14:paraId="06452DC2"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Εντάξει, η αίσθηση του χιούμορ είναι καλό πράγμα. Κάντε, όμως, ησυχία. </w:t>
      </w:r>
    </w:p>
    <w:p w14:paraId="06452DC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ΜΗΤΣΟΤΑΚΗΣ (Πρόεδρος της Νέας Δημοκρατίας): </w:t>
      </w:r>
      <w:r>
        <w:rPr>
          <w:rFonts w:eastAsia="Times New Roman"/>
          <w:color w:val="222222"/>
          <w:szCs w:val="24"/>
          <w:shd w:val="clear" w:color="auto" w:fill="FFFFFF"/>
        </w:rPr>
        <w:t xml:space="preserve">Τελειώνω. </w:t>
      </w:r>
    </w:p>
    <w:p w14:paraId="06452DC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Τσίπρα, από τότε που γίνατε Αρχηγός του ΣΥΡΙΖΑ, τα έχετε πει όλα και μετά τα έχετε κάνει και όλα. Απ’ αυτά τα «είπα ξείπα» μιας ολόκληρης δεκαετίας συγκρατώ μόνο μία φράση που είπατε στις 4 Οκτωβρίου 2014. Διαβάζω από την ομιλία του Προέδρου του ΣΥΡΙΖΑ Αλέξη Τσίπρα στο 3</w:t>
      </w:r>
      <w:r w:rsidRPr="00F96CE9">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Φεστιβάλ της Νεολαίας ΣΥΡΙΖΑ: «Την ψήφο εμπιστοσύνης δεν την δίνουν οι κυβερνήσεις στον εαυτό τους. Την ψήφο εμπιστοσύνης την δίνει ο λαός. Και την δίνει ανοιχτά και καθαρά, μέσα από τις εκλογές.» </w:t>
      </w:r>
    </w:p>
    <w:p w14:paraId="06452DC5" w14:textId="77777777" w:rsidR="00C04CE1" w:rsidRDefault="00722F0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14:paraId="06452DC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κάποιοι θέλουν όντως ψήφο εμπιστοσύνης, αν διεκδικούν την ψήφο εμπιστοσύνης, τότε ξέρουν και τον δρόμο: εκλογές. Και καταλήγατε λέγοντας: «Ιδού η κάλπη, ιδού και το πήδημα.»</w:t>
      </w:r>
    </w:p>
    <w:p w14:paraId="06452DC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ακριβώς ζητώ, κύριοι συνάδελφοι, χωρίς ούτε μία λέξη παραπάνω απ’ αυτά που έλεγε ο Αλέξης Τσίπρας το 2014!</w:t>
      </w:r>
    </w:p>
    <w:p w14:paraId="06452DC8" w14:textId="77777777" w:rsidR="00C04CE1" w:rsidRDefault="00722F0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06452DC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Συμφωνώ μαζί σας, κύριε Τσίπρα. Εκλογές εδώ και τώρα. Ιδού η κάλπη, ιδού και το πήδημα! </w:t>
      </w:r>
    </w:p>
    <w:p w14:paraId="06452DC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14:paraId="06452DCB" w14:textId="77777777" w:rsidR="00C04CE1" w:rsidRDefault="00722F08">
      <w:pPr>
        <w:spacing w:line="600" w:lineRule="auto"/>
        <w:ind w:firstLine="720"/>
        <w:jc w:val="both"/>
        <w:rPr>
          <w:rFonts w:eastAsia="Times New Roman" w:cs="Times New Roman"/>
        </w:rPr>
      </w:pPr>
      <w:r>
        <w:rPr>
          <w:rFonts w:eastAsia="Times New Roman"/>
          <w:color w:val="222222"/>
          <w:szCs w:val="24"/>
          <w:shd w:val="clear" w:color="auto" w:fill="FFFFFF"/>
        </w:rPr>
        <w:t xml:space="preserve">(Στο σημείο αυτό ο Πρόεδρος της Νέας Δημοκρατίας κ. Κυριάκος Μητσοτάκης καταθέτει για τα Πρακτικά την προαναφερθείσα ομιλία, η οποία βρίσκεται </w:t>
      </w:r>
      <w:r w:rsidRPr="004118C3">
        <w:rPr>
          <w:rFonts w:eastAsia="Times New Roman" w:cs="Times New Roman"/>
        </w:rPr>
        <w:t>στο αρχείο του Τμήματος Γραμματείας της Διεύθυνσης Στενογραφίας και Πρακτικών της Βουλής)</w:t>
      </w:r>
    </w:p>
    <w:p w14:paraId="06452DCC" w14:textId="77777777" w:rsidR="00C04CE1" w:rsidRDefault="00722F08">
      <w:pPr>
        <w:spacing w:line="600" w:lineRule="auto"/>
        <w:ind w:firstLine="720"/>
        <w:jc w:val="both"/>
        <w:rPr>
          <w:rFonts w:eastAsia="Times New Roman" w:cs="Times New Roman"/>
        </w:rPr>
      </w:pPr>
      <w:r>
        <w:rPr>
          <w:rFonts w:eastAsia="Times New Roman" w:cs="Times New Roman"/>
        </w:rPr>
        <w:lastRenderedPageBreak/>
        <w:t>(Όρθιοι όλοι οι Βουλευτές της Νέας Δημοκρατίας χειροκροτούν ζωηρά και παρατεταμένα)</w:t>
      </w:r>
    </w:p>
    <w:p w14:paraId="06452DCD" w14:textId="77777777" w:rsidR="00C04CE1" w:rsidRDefault="00722F08">
      <w:pPr>
        <w:spacing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 xml:space="preserve">): </w:t>
      </w:r>
      <w:r>
        <w:rPr>
          <w:rFonts w:eastAsia="Times New Roman" w:cs="Times New Roman"/>
        </w:rPr>
        <w:t>Ωραία. Πριν δώσω επ’ ολίγον τον λόγο στον κύριο Πρωθυπουργό που τον ζήτησε, να σας ανακοινώσω, κυρίες και κύριοι, ότι…</w:t>
      </w:r>
    </w:p>
    <w:p w14:paraId="06452DCE" w14:textId="77777777" w:rsidR="00C04CE1" w:rsidRDefault="00722F08">
      <w:pPr>
        <w:spacing w:line="600" w:lineRule="auto"/>
        <w:ind w:firstLine="720"/>
        <w:jc w:val="both"/>
        <w:rPr>
          <w:rFonts w:eastAsia="Times New Roman" w:cs="Times New Roman"/>
        </w:rPr>
      </w:pPr>
      <w:r>
        <w:rPr>
          <w:rFonts w:eastAsia="Times New Roman" w:cs="Times New Roman"/>
        </w:rPr>
        <w:t>(Θόρυβος – διαμαρτυρίες από την πτέρυγα της Δημοκρατικής Συμπαράταξης ΠΑΣΟΚ – ΔΗΜΑΡ)</w:t>
      </w:r>
    </w:p>
    <w:p w14:paraId="06452DCF" w14:textId="77777777" w:rsidR="00C04CE1" w:rsidRDefault="00722F08">
      <w:pPr>
        <w:spacing w:line="600" w:lineRule="auto"/>
        <w:ind w:firstLine="720"/>
        <w:jc w:val="both"/>
        <w:rPr>
          <w:rFonts w:eastAsia="Times New Roman" w:cs="Times New Roman"/>
        </w:rPr>
      </w:pPr>
      <w:r>
        <w:rPr>
          <w:rFonts w:eastAsia="Times New Roman" w:cs="Times New Roman"/>
        </w:rPr>
        <w:t xml:space="preserve">Γιατί φωνάζετε; Μη φωνάζετε; Για δύο λεπτά ζήτησε τον λόγο ο κύριος Πρωθυπουργός και έχει κάθε δικαίωμα να τον πάρει. Σας παρακαλώ πολύ! </w:t>
      </w:r>
    </w:p>
    <w:p w14:paraId="06452DD0" w14:textId="77777777" w:rsidR="00C04CE1" w:rsidRDefault="00722F08">
      <w:pPr>
        <w:spacing w:line="600" w:lineRule="auto"/>
        <w:ind w:firstLine="720"/>
        <w:jc w:val="both"/>
        <w:rPr>
          <w:rFonts w:eastAsia="Times New Roman" w:cs="Times New Roman"/>
        </w:rPr>
      </w:pPr>
      <w:r>
        <w:rPr>
          <w:rFonts w:eastAsia="Times New Roman" w:cs="Times New Roman"/>
          <w:b/>
        </w:rPr>
        <w:t xml:space="preserve">ΒΑΣΙΛΕΙΟΣ ΚΕΓΚΕΡΟΓΛΟΥ: </w:t>
      </w:r>
      <w:r>
        <w:rPr>
          <w:rFonts w:eastAsia="Times New Roman" w:cs="Times New Roman"/>
        </w:rPr>
        <w:t xml:space="preserve">Τι είναι αυτά; </w:t>
      </w:r>
    </w:p>
    <w:p w14:paraId="06452DD1" w14:textId="77777777" w:rsidR="00C04CE1" w:rsidRDefault="00722F08">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Λάθος, λάθος. </w:t>
      </w:r>
    </w:p>
    <w:p w14:paraId="06452DD2" w14:textId="77777777" w:rsidR="00C04CE1" w:rsidRDefault="00722F08">
      <w:pPr>
        <w:spacing w:line="600" w:lineRule="auto"/>
        <w:ind w:firstLine="720"/>
        <w:jc w:val="both"/>
        <w:rPr>
          <w:rFonts w:eastAsia="Times New Roman" w:cs="Times New Roman"/>
        </w:rPr>
      </w:pPr>
      <w:r>
        <w:rPr>
          <w:rFonts w:eastAsia="Times New Roman" w:cs="Times New Roman"/>
        </w:rPr>
        <w:t>(Θόρυβος – διαμαρτυρίες από την πτέρυγα της Δημοκρατικής Συμπαράταξης ΠΑΣΟΚ – ΔΗΜΑΡ)</w:t>
      </w:r>
    </w:p>
    <w:p w14:paraId="06452DD3" w14:textId="77777777" w:rsidR="00C04CE1" w:rsidRDefault="00722F08">
      <w:pPr>
        <w:spacing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 xml:space="preserve">): </w:t>
      </w:r>
      <w:r>
        <w:rPr>
          <w:rFonts w:eastAsia="Times New Roman" w:cs="Times New Roman"/>
        </w:rPr>
        <w:t xml:space="preserve">Σας παρακαλώ πολύ! Σας παρακαλώ, κάντε ησυχία. Δεν πρόκειται να έχουμε </w:t>
      </w:r>
      <w:r>
        <w:rPr>
          <w:rFonts w:eastAsia="Times New Roman" w:cs="Times New Roman"/>
        </w:rPr>
        <w:lastRenderedPageBreak/>
        <w:t xml:space="preserve">πρόβλημα στη συνεδρίαση. Σας το λέω. Διότι στο τέλος θα ξαναμιλήσουν οι Αρχηγοί. Θα γίνει δευτερολογία. Μη συνεχίζετε. </w:t>
      </w:r>
    </w:p>
    <w:p w14:paraId="06452DD4" w14:textId="77777777" w:rsidR="00C04CE1" w:rsidRDefault="00722F08">
      <w:pPr>
        <w:spacing w:line="600" w:lineRule="auto"/>
        <w:ind w:firstLine="720"/>
        <w:jc w:val="both"/>
        <w:rPr>
          <w:rFonts w:eastAsia="Times New Roman" w:cs="Times New Roman"/>
        </w:rPr>
      </w:pPr>
      <w:r>
        <w:rPr>
          <w:rFonts w:eastAsia="Times New Roman" w:cs="Times New Roman"/>
        </w:rPr>
        <w:t xml:space="preserve">Κυρίες και κύριοι συνάδελφοι, γίνεται γνωστό στο Σώμα ότι </w:t>
      </w:r>
      <w:r w:rsidRPr="004118C3">
        <w:rPr>
          <w:rFonts w:eastAsia="Times New Roman" w:cs="Times New Roman"/>
        </w:rPr>
        <w:t xml:space="preserve">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w:t>
      </w:r>
      <w:r w:rsidRPr="004118C3">
        <w:rPr>
          <w:rFonts w:eastAsia="Times New Roman" w:cs="Times New Roman"/>
        </w:rPr>
        <w:t xml:space="preserve">οκτώ μαθήτριες </w:t>
      </w:r>
      <w:r>
        <w:rPr>
          <w:rFonts w:eastAsia="Times New Roman" w:cs="Times New Roman"/>
        </w:rPr>
        <w:t xml:space="preserve">και μαθητές </w:t>
      </w:r>
      <w:r w:rsidRPr="004118C3">
        <w:rPr>
          <w:rFonts w:eastAsia="Times New Roman" w:cs="Times New Roman"/>
        </w:rPr>
        <w:t xml:space="preserve">και </w:t>
      </w:r>
      <w:r>
        <w:rPr>
          <w:rFonts w:eastAsia="Times New Roman" w:cs="Times New Roman"/>
        </w:rPr>
        <w:t>δύο</w:t>
      </w:r>
      <w:r w:rsidRPr="004118C3">
        <w:rPr>
          <w:rFonts w:eastAsia="Times New Roman" w:cs="Times New Roman"/>
        </w:rPr>
        <w:t xml:space="preserve"> εκπαιδευτικοί συνοδοί από το </w:t>
      </w:r>
      <w:r>
        <w:rPr>
          <w:rFonts w:eastAsia="Times New Roman" w:cs="Times New Roman"/>
        </w:rPr>
        <w:t xml:space="preserve">Γενικό Λύκειο Νέας Αρτάκης Ευβοίας. </w:t>
      </w:r>
    </w:p>
    <w:p w14:paraId="06452DD5" w14:textId="77777777" w:rsidR="00C04CE1" w:rsidRDefault="00722F08">
      <w:pPr>
        <w:spacing w:line="600" w:lineRule="auto"/>
        <w:ind w:firstLine="720"/>
        <w:jc w:val="both"/>
        <w:rPr>
          <w:rFonts w:eastAsia="Times New Roman" w:cs="Times New Roman"/>
        </w:rPr>
      </w:pPr>
      <w:r w:rsidRPr="004118C3">
        <w:rPr>
          <w:rFonts w:eastAsia="Times New Roman" w:cs="Times New Roman"/>
        </w:rPr>
        <w:t xml:space="preserve">Η Βουλή τούς καλωσορίζει. </w:t>
      </w:r>
    </w:p>
    <w:p w14:paraId="06452DD6" w14:textId="77777777" w:rsidR="00C04CE1" w:rsidRDefault="00722F08">
      <w:pPr>
        <w:spacing w:line="600" w:lineRule="auto"/>
        <w:ind w:firstLine="720"/>
        <w:jc w:val="center"/>
        <w:rPr>
          <w:rFonts w:eastAsia="Times New Roman" w:cs="Times New Roman"/>
        </w:rPr>
      </w:pPr>
      <w:r w:rsidRPr="004118C3">
        <w:rPr>
          <w:rFonts w:eastAsia="Times New Roman" w:cs="Times New Roman"/>
        </w:rPr>
        <w:t>(Χειροκροτήματα απ’ όλες τις πτέρυγες της Βουλής)</w:t>
      </w:r>
    </w:p>
    <w:p w14:paraId="06452DD7" w14:textId="77777777" w:rsidR="00C04CE1" w:rsidRDefault="00722F08">
      <w:pPr>
        <w:spacing w:line="600" w:lineRule="auto"/>
        <w:ind w:firstLine="720"/>
        <w:jc w:val="both"/>
        <w:rPr>
          <w:rFonts w:eastAsia="Times New Roman" w:cs="Times New Roman"/>
        </w:rPr>
      </w:pPr>
      <w:r>
        <w:rPr>
          <w:rFonts w:eastAsia="Times New Roman" w:cs="Times New Roman"/>
          <w:b/>
        </w:rPr>
        <w:t xml:space="preserve">ΣΠΥΡΙΔΩΝ ΔΑΝΕΛΛΗΣ: </w:t>
      </w:r>
      <w:r>
        <w:rPr>
          <w:rFonts w:eastAsia="Times New Roman" w:cs="Times New Roman"/>
        </w:rPr>
        <w:t>Κύριε Πρόεδρε, μου επιτρέπετε;</w:t>
      </w:r>
    </w:p>
    <w:p w14:paraId="06452DD8" w14:textId="77777777" w:rsidR="00C04CE1" w:rsidRDefault="00722F08">
      <w:pPr>
        <w:spacing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 xml:space="preserve">): </w:t>
      </w:r>
      <w:r>
        <w:rPr>
          <w:rFonts w:eastAsia="Times New Roman" w:cs="Times New Roman"/>
        </w:rPr>
        <w:t xml:space="preserve">Κύριε </w:t>
      </w:r>
      <w:proofErr w:type="spellStart"/>
      <w:r>
        <w:rPr>
          <w:rFonts w:eastAsia="Times New Roman" w:cs="Times New Roman"/>
        </w:rPr>
        <w:t>Δανέλλη</w:t>
      </w:r>
      <w:proofErr w:type="spellEnd"/>
      <w:r>
        <w:rPr>
          <w:rFonts w:eastAsia="Times New Roman" w:cs="Times New Roman"/>
        </w:rPr>
        <w:t xml:space="preserve">, με </w:t>
      </w:r>
      <w:proofErr w:type="spellStart"/>
      <w:r>
        <w:rPr>
          <w:rFonts w:eastAsia="Times New Roman" w:cs="Times New Roman"/>
        </w:rPr>
        <w:t>συγχωρείτε</w:t>
      </w:r>
      <w:proofErr w:type="spellEnd"/>
      <w:r>
        <w:rPr>
          <w:rFonts w:eastAsia="Times New Roman" w:cs="Times New Roman"/>
        </w:rPr>
        <w:t xml:space="preserve"> ένα λεπτό. Εάν έχετε γραφεί ομιλητής, δηλαδή εάν είστε μέσα στους κύκλους…</w:t>
      </w:r>
    </w:p>
    <w:p w14:paraId="06452DD9" w14:textId="77777777" w:rsidR="00C04CE1" w:rsidRDefault="00722F08">
      <w:pPr>
        <w:spacing w:line="600" w:lineRule="auto"/>
        <w:ind w:firstLine="720"/>
        <w:jc w:val="both"/>
        <w:rPr>
          <w:rFonts w:eastAsia="Times New Roman" w:cs="Times New Roman"/>
        </w:rPr>
      </w:pPr>
      <w:r>
        <w:rPr>
          <w:rFonts w:eastAsia="Times New Roman" w:cs="Times New Roman"/>
          <w:b/>
        </w:rPr>
        <w:t xml:space="preserve">ΓΙΑΝΝΗΣ ΚΟΥΤΣΟΥΚΟΣ: </w:t>
      </w:r>
      <w:r>
        <w:rPr>
          <w:rFonts w:eastAsia="Times New Roman" w:cs="Times New Roman"/>
        </w:rPr>
        <w:t>...(δεν ακούστηκε)</w:t>
      </w:r>
    </w:p>
    <w:p w14:paraId="06452DDA" w14:textId="77777777" w:rsidR="00C04CE1" w:rsidRDefault="00722F08">
      <w:pPr>
        <w:spacing w:line="600" w:lineRule="auto"/>
        <w:ind w:firstLine="720"/>
        <w:jc w:val="both"/>
        <w:rPr>
          <w:rFonts w:eastAsia="Times New Roman" w:cs="Times New Roman"/>
        </w:rPr>
      </w:pPr>
      <w:r>
        <w:rPr>
          <w:rFonts w:eastAsia="Times New Roman" w:cs="Times New Roman"/>
          <w:b/>
        </w:rPr>
        <w:lastRenderedPageBreak/>
        <w:t xml:space="preserve">ΠΡΟΕΔΡΟΣ (Νικόλαος </w:t>
      </w:r>
      <w:proofErr w:type="spellStart"/>
      <w:r>
        <w:rPr>
          <w:rFonts w:eastAsia="Times New Roman" w:cs="Times New Roman"/>
          <w:b/>
        </w:rPr>
        <w:t>Βούτσης</w:t>
      </w:r>
      <w:proofErr w:type="spellEnd"/>
      <w:r>
        <w:rPr>
          <w:rFonts w:eastAsia="Times New Roman" w:cs="Times New Roman"/>
          <w:b/>
        </w:rPr>
        <w:t xml:space="preserve">): </w:t>
      </w:r>
      <w:r>
        <w:rPr>
          <w:rFonts w:eastAsia="Times New Roman" w:cs="Times New Roman"/>
        </w:rPr>
        <w:t xml:space="preserve">Περιμένετε, κύριε Κουτσούκο, σας παρακαλώ! </w:t>
      </w:r>
    </w:p>
    <w:p w14:paraId="06452DDB" w14:textId="77777777" w:rsidR="00C04CE1" w:rsidRDefault="00722F08">
      <w:pPr>
        <w:spacing w:line="600" w:lineRule="auto"/>
        <w:ind w:firstLine="720"/>
        <w:jc w:val="both"/>
        <w:rPr>
          <w:rFonts w:eastAsia="Times New Roman" w:cs="Times New Roman"/>
        </w:rPr>
      </w:pPr>
      <w:r>
        <w:rPr>
          <w:rFonts w:eastAsia="Times New Roman" w:cs="Times New Roman"/>
          <w:b/>
        </w:rPr>
        <w:t xml:space="preserve">ΣΠΥΡΙΔΩΝ ΔΑΝΕΛΛΗΣ: </w:t>
      </w:r>
      <w:r>
        <w:rPr>
          <w:rFonts w:eastAsia="Times New Roman" w:cs="Times New Roman"/>
        </w:rPr>
        <w:t xml:space="preserve">Για ένα λεπτό, κύριε Πρόεδρε. </w:t>
      </w:r>
    </w:p>
    <w:p w14:paraId="06452DDC" w14:textId="77777777" w:rsidR="00C04CE1" w:rsidRDefault="00722F08">
      <w:pPr>
        <w:spacing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 xml:space="preserve">): </w:t>
      </w:r>
      <w:r>
        <w:rPr>
          <w:rFonts w:eastAsia="Times New Roman" w:cs="Times New Roman"/>
        </w:rPr>
        <w:t xml:space="preserve">…θα εκφραστείτε τότε. </w:t>
      </w:r>
    </w:p>
    <w:p w14:paraId="06452DDD" w14:textId="77777777" w:rsidR="00C04CE1" w:rsidRDefault="00722F08">
      <w:pPr>
        <w:spacing w:line="600" w:lineRule="auto"/>
        <w:ind w:firstLine="720"/>
        <w:jc w:val="both"/>
        <w:rPr>
          <w:rFonts w:eastAsia="Times New Roman" w:cs="Times New Roman"/>
        </w:rPr>
      </w:pPr>
      <w:r>
        <w:rPr>
          <w:rFonts w:eastAsia="Times New Roman" w:cs="Times New Roman"/>
          <w:b/>
        </w:rPr>
        <w:t xml:space="preserve">ΣΠΥΡΙΔΩΝ ΔΑΝΕΛΛΗΣ: </w:t>
      </w:r>
      <w:r>
        <w:rPr>
          <w:rFonts w:eastAsia="Times New Roman" w:cs="Times New Roman"/>
        </w:rPr>
        <w:t xml:space="preserve">Ένα λεπτό μόνο θέλω. </w:t>
      </w:r>
    </w:p>
    <w:p w14:paraId="06452DDE" w14:textId="77777777" w:rsidR="00C04CE1" w:rsidRDefault="00722F08">
      <w:pPr>
        <w:spacing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 xml:space="preserve">): </w:t>
      </w:r>
      <w:r>
        <w:rPr>
          <w:rFonts w:eastAsia="Times New Roman" w:cs="Times New Roman"/>
        </w:rPr>
        <w:t xml:space="preserve">Εάν δεν έχετε γραφεί, θα γραφτείτε επιπλέον του καταλόγου, επειδή έγινε προσωπική αναφορά σε εσάς. Όχι τώρα, όμως, διότι οι προσωπικές αναφορές είναι μέρος της συζήτησης. Είτε έτσι είτε αλλιώς, δεν υπήρξε εξύβριση, κύριε </w:t>
      </w:r>
      <w:proofErr w:type="spellStart"/>
      <w:r>
        <w:rPr>
          <w:rFonts w:eastAsia="Times New Roman" w:cs="Times New Roman"/>
        </w:rPr>
        <w:t>Δανέλλη</w:t>
      </w:r>
      <w:proofErr w:type="spellEnd"/>
      <w:r>
        <w:rPr>
          <w:rFonts w:eastAsia="Times New Roman" w:cs="Times New Roman"/>
        </w:rPr>
        <w:t xml:space="preserve">. Εάν δεν έχετε γραφεί, θα γραφτείτε, να πείτε την άποψή σας και τη θέση σας. Τώρα δεν γίνεται. Σας παρακαλώ πολύ. </w:t>
      </w:r>
    </w:p>
    <w:p w14:paraId="06452DDF" w14:textId="77777777" w:rsidR="00C04CE1" w:rsidRDefault="00722F08">
      <w:pPr>
        <w:spacing w:line="600" w:lineRule="auto"/>
        <w:ind w:firstLine="720"/>
        <w:jc w:val="both"/>
        <w:rPr>
          <w:rFonts w:eastAsia="Times New Roman" w:cs="Times New Roman"/>
        </w:rPr>
      </w:pPr>
      <w:r>
        <w:rPr>
          <w:rFonts w:eastAsia="Times New Roman" w:cs="Times New Roman"/>
          <w:b/>
        </w:rPr>
        <w:t xml:space="preserve">ΣΠΥΡΙΔΩΝ ΔΑΝΕΛΛΗΣ: </w:t>
      </w:r>
      <w:r>
        <w:rPr>
          <w:rFonts w:eastAsia="Times New Roman" w:cs="Times New Roman"/>
        </w:rPr>
        <w:t>Ένα λεπτό!</w:t>
      </w:r>
    </w:p>
    <w:p w14:paraId="06452DE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 xml:space="preserve">): </w:t>
      </w:r>
      <w:r>
        <w:rPr>
          <w:rFonts w:eastAsia="Times New Roman"/>
          <w:color w:val="222222"/>
          <w:szCs w:val="24"/>
          <w:shd w:val="clear" w:color="auto" w:fill="FFFFFF"/>
        </w:rPr>
        <w:t>Μα δεν είναι ένα λεπτό, γιατί θα προκαλέσει αντεγκλήσεις. Σας παρακαλώ! Αναφέρονται οι πολιτικοί Αρχηγοί και σε πρόσωπα, με τις εκτιμήσεις τους.</w:t>
      </w:r>
    </w:p>
    <w:p w14:paraId="06452DE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Πρώτα, όμως, για ένα λεπτό θέλει τον λόγο ο κύριος Πρωθυπουργός. </w:t>
      </w:r>
    </w:p>
    <w:p w14:paraId="06452DE2"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της Δημοκρατικής Συμπαράταξης ΠΑΣΟΚ – ΔΗΜΑΡ)</w:t>
      </w:r>
    </w:p>
    <w:p w14:paraId="06452DE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παρακαλώ πολύ! Σταματήστε να χτυπάτε! Τι έχετε πάθει εκεί; Δεν έχει δικαίωμα ο Πρωθυπουργός για ένα λεπτό να απαντήσει; Τι έχετε πάθει, μου λέτε; </w:t>
      </w:r>
    </w:p>
    <w:p w14:paraId="06452DE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ΦΩΤΕΙΝΗ (ΦΩΦΗ) ΓΕΝΝΗΜΑΤΑ (Πρόεδρος της Δημοκρατικής Συμπαράταξης ΠΑΣΟΚ – ΔΗΜΑΡ): </w:t>
      </w:r>
      <w:r>
        <w:rPr>
          <w:rFonts w:eastAsia="Times New Roman"/>
          <w:color w:val="222222"/>
          <w:szCs w:val="24"/>
          <w:shd w:val="clear" w:color="auto" w:fill="FFFFFF"/>
        </w:rPr>
        <w:t xml:space="preserve">Ζητώ τον λόγο, κύριε Πρόεδρε. </w:t>
      </w:r>
    </w:p>
    <w:p w14:paraId="06452DE5"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Επειδή ζητάτε τον λόγο, τι εκνευρισμός είναι αυτός; Τι νευρικότητα είναι αυτή; Σας παρακαλώ πολύ! </w:t>
      </w:r>
    </w:p>
    <w:p w14:paraId="06452DE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πάρετε τον λόγο ύστερα, κυρία Γεννηματά. Θα σας δώσω τον λόγο ύστερα. Σας παρακαλώ! Αμέσως μετά είστε ομιλήτρια. </w:t>
      </w:r>
    </w:p>
    <w:p w14:paraId="06452DE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της Δημοκρατικής Συμπαράταξης ΠΑΣΟΚ – ΔΗΜΑΡ)</w:t>
      </w:r>
    </w:p>
    <w:p w14:paraId="06452DE8"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ΑΛΕΞΗΣ ΤΣΙΠΡΑΣ (Πρόεδρος της Κυβέρνησης και Υπουργός Εξωτερικών): </w:t>
      </w:r>
      <w:r>
        <w:rPr>
          <w:rFonts w:eastAsia="Times New Roman"/>
          <w:color w:val="222222"/>
          <w:szCs w:val="24"/>
          <w:shd w:val="clear" w:color="auto" w:fill="FFFFFF"/>
        </w:rPr>
        <w:t>Κύριε Πρόεδρε, δεν πρόκειται να…</w:t>
      </w:r>
    </w:p>
    <w:p w14:paraId="06452DE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Είναι αδύνατον!</w:t>
      </w:r>
    </w:p>
    <w:p w14:paraId="06452DE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της Δημοκρατικής Συμπαράταξης ΠΑΣΟΚ – ΔΗΜΑΡ)</w:t>
      </w:r>
    </w:p>
    <w:p w14:paraId="06452DEB"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ΠΑΡΑΣΚΕΥΗ ΧΡΙΣΤΟΦΙΛΟΠΟΥΛΟΥ: </w:t>
      </w:r>
      <w:r>
        <w:rPr>
          <w:rFonts w:eastAsia="Times New Roman"/>
          <w:color w:val="222222"/>
          <w:szCs w:val="24"/>
          <w:shd w:val="clear" w:color="auto" w:fill="FFFFFF"/>
        </w:rPr>
        <w:t>Αίσχος!</w:t>
      </w:r>
    </w:p>
    <w:p w14:paraId="06452DE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Κυρία </w:t>
      </w:r>
      <w:proofErr w:type="spellStart"/>
      <w:r>
        <w:rPr>
          <w:rFonts w:eastAsia="Times New Roman"/>
          <w:color w:val="222222"/>
          <w:szCs w:val="24"/>
          <w:shd w:val="clear" w:color="auto" w:fill="FFFFFF"/>
        </w:rPr>
        <w:t>Χριστοφιλοπούλου</w:t>
      </w:r>
      <w:proofErr w:type="spellEnd"/>
      <w:r>
        <w:rPr>
          <w:rFonts w:eastAsia="Times New Roman"/>
          <w:color w:val="222222"/>
          <w:szCs w:val="24"/>
          <w:shd w:val="clear" w:color="auto" w:fill="FFFFFF"/>
        </w:rPr>
        <w:t xml:space="preserve">, σας παρακαλώ! Δεν είναι αμφιθέατρο εδώ μέσα. Μη συνεχίζετε! Σας παρακαλώ. </w:t>
      </w:r>
    </w:p>
    <w:p w14:paraId="06452DE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ΦΩΤΕΙΝΗ (ΦΩΦΗ) ΓΕΝΝΗΜΑΤΑ (Πρόεδρος της Δημοκρατικής Συμπαράταξης ΠΑΣΟΚ – ΔΗΜΑΡ): </w:t>
      </w:r>
      <w:r>
        <w:rPr>
          <w:rFonts w:eastAsia="Times New Roman"/>
          <w:color w:val="222222"/>
          <w:szCs w:val="24"/>
          <w:shd w:val="clear" w:color="auto" w:fill="FFFFFF"/>
        </w:rPr>
        <w:t>Επί της διαδικασίας…</w:t>
      </w:r>
    </w:p>
    <w:p w14:paraId="06452DEE"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Εγώ διευθύνω τη διαδικασία, όχι εσείς. Εντάξει; Σας παρακαλώ πολύ. </w:t>
      </w:r>
    </w:p>
    <w:p w14:paraId="06452DEF"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ΦΩΤΕΙΝΗ (ΦΩΦΗ) ΓΕΝΝΗΜΑΤΑ (Πρόεδρος της Δημοκρατικής Συμπαράταξης ΠΑΣΟΚ – ΔΗΜΑΡ): </w:t>
      </w:r>
      <w:r>
        <w:rPr>
          <w:rFonts w:eastAsia="Times New Roman"/>
          <w:color w:val="222222"/>
          <w:szCs w:val="24"/>
          <w:shd w:val="clear" w:color="auto" w:fill="FFFFFF"/>
        </w:rPr>
        <w:t xml:space="preserve">Δεν προβλέπεται. Υπάρχει Κανονισμός. </w:t>
      </w:r>
    </w:p>
    <w:p w14:paraId="06452DF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ΑΛΕΞΗΣ ΤΣΙΠΡΑΣ (Πρόεδρος της Κυβέρνησης και Υπουργός Εξωτερικών): </w:t>
      </w:r>
      <w:r>
        <w:rPr>
          <w:rFonts w:eastAsia="Times New Roman"/>
          <w:color w:val="222222"/>
          <w:szCs w:val="24"/>
          <w:shd w:val="clear" w:color="auto" w:fill="FFFFFF"/>
        </w:rPr>
        <w:t>Κύριε Πρόεδρε,…</w:t>
      </w:r>
    </w:p>
    <w:p w14:paraId="06452DF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Τον λόγο έχει ο Πρωθυπουργός. </w:t>
      </w:r>
    </w:p>
    <w:p w14:paraId="06452DF2"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ΑΛΕΞΗΣ ΤΣΙΠΡΑΣ (Πρόεδρος της Κυβέρνησης και Υπουργός Εξωτερικών): </w:t>
      </w:r>
      <w:r>
        <w:rPr>
          <w:rFonts w:eastAsia="Times New Roman"/>
          <w:color w:val="222222"/>
          <w:szCs w:val="24"/>
          <w:shd w:val="clear" w:color="auto" w:fill="FFFFFF"/>
        </w:rPr>
        <w:t xml:space="preserve">Κύριε Πρόεδρε, δεν θα απαντήσω σε κανένα από τα επιχειρήματα τα οποία έθεσε ο κ. Μητσοτάκης. </w:t>
      </w:r>
    </w:p>
    <w:p w14:paraId="06452DF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της Δημοκρατικής Συμπαράταξης ΠΑΣΟΚ – ΔΗΜΑΡ)</w:t>
      </w:r>
    </w:p>
    <w:p w14:paraId="06452DF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Τώρα θέλετε να ανακληθείτε στην τάξη ως Κοινοβουλευτική Ομάδα συλλήβδην; Γιατί το κάνετε αυτό; Πολλή νευρικότητα έχετε χωρίς λόγο. </w:t>
      </w:r>
    </w:p>
    <w:p w14:paraId="06452DF5"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της Δημοκρατικής Συμπαράταξης ΠΑΣΟΚ – ΔΗΜΑΡ)</w:t>
      </w:r>
    </w:p>
    <w:p w14:paraId="06452DF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λέτε τώρα; Σας παρακαλώ. </w:t>
      </w:r>
    </w:p>
    <w:p w14:paraId="06452DF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παρακαλώ, κύριε Πρωθυπουργέ.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w:t>
      </w:r>
    </w:p>
    <w:p w14:paraId="06452DF8"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(Θόρυβος - διαμαρτυρίες από την πτέρυγα της Δημοκρατικής Συμπαράταξης ΠΑΣΟΚ – ΔΗΜΑΡ)</w:t>
      </w:r>
    </w:p>
    <w:p w14:paraId="06452DF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με αφήσετε να μιλήσω; Εάν ύστερα που μιλάει η κ. Γεννηματά, όπως έγινε και την προηγούμενη φορά, θελήσει ο Πρωθυπουργός για ένα λεπτό να κάνει μία παρέμβαση, θα φωνάζετε; Τι λέτε τώρα; Πού βρισκόμαστε; Πού βρισκόμαστε και τα κάνετε αυτά; Έχουν ξαναγίνει; Επί των ημερών σας έγιναν; Σας παρακαλώ!</w:t>
      </w:r>
    </w:p>
    <w:p w14:paraId="06452DF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της Δημοκρατικής Συμπαράταξης ΠΑΣΟΚ – ΔΗΜΑΡ)</w:t>
      </w:r>
    </w:p>
    <w:p w14:paraId="06452DFB"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μία νευρικότητα που είναι αδύνατο να την καταλάβω. Αδύνατον!</w:t>
      </w:r>
    </w:p>
    <w:p w14:paraId="06452DF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της Δημοκρατικής Συμπαράταξης ΠΑΣΟΚ – ΔΗΜΑΡ)</w:t>
      </w:r>
    </w:p>
    <w:p w14:paraId="06452DF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τι κάνετε ακριβώς; Παρακωλύετε τη διαδικασία; </w:t>
      </w:r>
    </w:p>
    <w:p w14:paraId="06452DFE"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ΑΛΕΞΗΣ ΤΣΙΠΡΑΣ (Πρόεδρος της Κυβέρνησης και Υπουργός Εξωτερικών): </w:t>
      </w:r>
      <w:r>
        <w:rPr>
          <w:rFonts w:eastAsia="Times New Roman"/>
          <w:color w:val="222222"/>
          <w:szCs w:val="24"/>
          <w:shd w:val="clear" w:color="auto" w:fill="FFFFFF"/>
        </w:rPr>
        <w:t xml:space="preserve">Κύριε Πρόεδρε, θα είχα τελειώσει. </w:t>
      </w:r>
    </w:p>
    <w:p w14:paraId="06452DFF"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Παρακαλώ, τον λόγο έχει ο κύριος Πρωθυπουργός. </w:t>
      </w:r>
    </w:p>
    <w:p w14:paraId="06452E0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ΑΛΕΞΗΣ ΤΣΙΠΡΑΣ (Πρόεδρος της Κυβέρνησης και Υπουργός Εξωτερικών): </w:t>
      </w:r>
      <w:r>
        <w:rPr>
          <w:rFonts w:eastAsia="Times New Roman"/>
          <w:color w:val="222222"/>
          <w:szCs w:val="24"/>
          <w:shd w:val="clear" w:color="auto" w:fill="FFFFFF"/>
        </w:rPr>
        <w:t>Δεν πρόκειται να απαντήσω στον κ. Μητσοτάκη. Δεν θα το κάνω αυτό. Θα το κάνω στο τέλος. Θα το κάνω στο τέλος της διαδικασίας. Θα απαντήσω στο τέλος της διαδικασίας στον κ. Μητσοτάκη.</w:t>
      </w:r>
    </w:p>
    <w:p w14:paraId="06452E0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Ζήτησα τον λόγο μόνο για ένα πράγμα.</w:t>
      </w:r>
    </w:p>
    <w:p w14:paraId="06452E02"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της Δημοκρατικής Συμπαράταξης ΠΑΣΟΚ – ΔΗΜΑΡ)</w:t>
      </w:r>
    </w:p>
    <w:p w14:paraId="06452E0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ΠΑΡΑΣΚΕΥΗ ΧΡΙΣΤΟΦΙΛΟΠΟΥΛΟΥ: </w:t>
      </w:r>
      <w:r w:rsidRPr="001A28A3">
        <w:rPr>
          <w:rFonts w:eastAsia="Times New Roman"/>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(δεν ακούστηκε)</w:t>
      </w:r>
    </w:p>
    <w:p w14:paraId="06452E0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Κυρία </w:t>
      </w:r>
      <w:proofErr w:type="spellStart"/>
      <w:r>
        <w:rPr>
          <w:rFonts w:eastAsia="Times New Roman"/>
          <w:color w:val="222222"/>
          <w:szCs w:val="24"/>
          <w:shd w:val="clear" w:color="auto" w:fill="FFFFFF"/>
        </w:rPr>
        <w:t>Χριστοφιλοπούλου</w:t>
      </w:r>
      <w:proofErr w:type="spellEnd"/>
      <w:r>
        <w:rPr>
          <w:rFonts w:eastAsia="Times New Roman"/>
          <w:color w:val="222222"/>
          <w:szCs w:val="24"/>
          <w:shd w:val="clear" w:color="auto" w:fill="FFFFFF"/>
        </w:rPr>
        <w:t xml:space="preserve">, σας ανακαλώ στην τάξη. Καταλάβατε ότι σας ανακαλώ στην τάξη; Σας παρακαλώ πολύ! Μη με αναγκάσετε να πω να εξέλθετε της Αιθούσης! Δεν ακούστηκε τίποτα για την παράταξή σας, καλώς ή κακώς, μέχρι τώρα. Μην έχετε, λοιπόν, νευρικότητα. </w:t>
      </w:r>
    </w:p>
    <w:p w14:paraId="06452E05"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ΑΛΕΞΗΣ ΤΣΙΠΡΑΣ (Πρόεδρος της Κυβέρνησης και Υπουργός Εξωτερικών): </w:t>
      </w:r>
      <w:r>
        <w:rPr>
          <w:rFonts w:eastAsia="Times New Roman"/>
          <w:color w:val="222222"/>
          <w:szCs w:val="24"/>
          <w:shd w:val="clear" w:color="auto" w:fill="FFFFFF"/>
        </w:rPr>
        <w:t>Κύριε Πρόεδρε, σε λιγότερο από ένα λεπτό θα απαντήσω σε όλα τα επιχειρήματα του Αρχηγού της Αξιωματικής Αντιπολίτευσης στο κλείσιμο της διαδικασίας.</w:t>
      </w:r>
    </w:p>
    <w:p w14:paraId="06452E0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της Δημοκρατικής Συμπαράταξης ΠΑΣΟΚ – ΔΗΜΑΡ)</w:t>
      </w:r>
    </w:p>
    <w:p w14:paraId="06452E0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μόνος λόγος για τον οποίο ζήτησα τον λόγο –και σας παρακαλώ, σεβαστείτε το και ακούστε με για τριάντα δευτερόλεπτα- είναι διότι θεωρώ ότι ο Αρχηγός της Αξιωματικής Αντιπολίτευσης –και θέλω να πιστεύω άθελά του- υπέπεσε σε ένα κολοσσιαίο ατόπημα, όχι απέναντι στο πρόσωπο, αλλά απέναντι στις Ένοπλες Δυνάμεις. Συνέκρινε τον μέχρι εχθές Αρχηγό του Γενικού Επιτελείου των Ενόπλων Δυνάμεων, τον Βαγγέλη Αποστολάκη, με τον στρατηγό της χούντας Σπαντιδάκη. </w:t>
      </w:r>
    </w:p>
    <w:p w14:paraId="06452E0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Αυτό είναι μία μεγάλη προσβολή απέναντι στο δημοκρατικό φρόνημα των Ενόπλων Δυνάμεων του τόπου και ζητώ να ανακαλέσει!</w:t>
      </w:r>
    </w:p>
    <w:p w14:paraId="06452E0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(Όρθιοι οι Βουλευτές του ΣΥΡΙΖΑ χειροκροτούν ζωηρά και παρατεταμένα)</w:t>
      </w:r>
    </w:p>
    <w:p w14:paraId="06452E0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Δεν σας επιτρέπω, κύριε Μητσοτάκη, να προσβάλλετε έναν άνθρωπο που από το 1976 έχει υπηρετήσει με υψηλό δημοκρατικό φρόνημα…</w:t>
      </w:r>
    </w:p>
    <w:p w14:paraId="06452E0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06452E0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…με αίσθηση ευθύνης τη σημαία, τις Ένοπλες Δυνάμεις και τη δημοκρατία, με τον στρατηγό πραξικοπηματία της χούντας, τον αυλικό του Βασιλιά τότε, Σπαντιδάκη.</w:t>
      </w:r>
    </w:p>
    <w:p w14:paraId="06452E0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 μόνη σύγκριση που υπάρχει είναι ότι και οι δύο κατάγονται από το Ρέθυμνο. Όμως, εσείς –διότι κάποιος άλλος σας το έγραψε- μας λέγατε ότι ο Λαμπράκης είναι κάτι το οποίο έχουμε ξεχάσει και τώρα θυμηθήκατε τον στρατηγό Σπαντιδάκη, τον πραξικοπηματία, για να τον συγκρίνετε με τον Ευάγγελο Αποστολάκη.</w:t>
      </w:r>
    </w:p>
    <w:p w14:paraId="06452E0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Είναι ντροπή!</w:t>
      </w:r>
    </w:p>
    <w:p w14:paraId="06452E0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(Όρθιοι οι Βουλευτές του ΣΥΡΙΖΑ χειροκροτούν ζωηρά και παρατεταμένα)</w:t>
      </w:r>
    </w:p>
    <w:p w14:paraId="06452E1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Είναι ντροπή! Να ανακαλέσετε! Δεν σας επιτρέπω να προσβάλλετε το δημοκρατικό φρόνημα των Ενόπλων Δυνάμεων του τόπου.</w:t>
      </w:r>
    </w:p>
    <w:p w14:paraId="06452E1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06452E12"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Μητσοτάκη, παρακαλώ, έχετε τον λόγο.</w:t>
      </w:r>
    </w:p>
    <w:p w14:paraId="06452E1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(Θόρυβος - διαμαρτυρίες από την πτέρυγα της Δημοκρατικής Συμπαράταξης ΠΑΣΟΚ - ΔΗΜΑΡ)</w:t>
      </w:r>
    </w:p>
    <w:p w14:paraId="06452E14" w14:textId="77777777" w:rsidR="00C04CE1" w:rsidRDefault="00722F08">
      <w:pPr>
        <w:spacing w:line="600" w:lineRule="auto"/>
        <w:ind w:firstLine="720"/>
        <w:rPr>
          <w:rFonts w:eastAsia="Times New Roman" w:cs="Times New Roman"/>
          <w:szCs w:val="24"/>
        </w:rPr>
      </w:pPr>
      <w:r>
        <w:rPr>
          <w:rFonts w:eastAsia="Times New Roman" w:cs="Times New Roman"/>
          <w:szCs w:val="24"/>
        </w:rPr>
        <w:t>Έχει κληθεί για να ανακαλέσει! Καταλαβαίνετε τι κάνετε;</w:t>
      </w:r>
    </w:p>
    <w:p w14:paraId="06452E15" w14:textId="77777777" w:rsidR="00C04CE1" w:rsidRDefault="00722F08">
      <w:pPr>
        <w:spacing w:line="600" w:lineRule="auto"/>
        <w:ind w:firstLine="720"/>
        <w:rPr>
          <w:rFonts w:eastAsia="Times New Roman" w:cs="Times New Roman"/>
          <w:szCs w:val="24"/>
        </w:rPr>
      </w:pPr>
      <w:r>
        <w:rPr>
          <w:rFonts w:eastAsia="Times New Roman" w:cs="Times New Roman"/>
          <w:szCs w:val="24"/>
        </w:rPr>
        <w:t xml:space="preserve">Τώρα θα μιλήσετε, κυρία Γεννηματά! </w:t>
      </w:r>
    </w:p>
    <w:p w14:paraId="06452E1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(Θόρυβος - διαμαρτυρίες από την πτέρυγα της Δημοκρατικής Συμπαράταξης ΠΑΣΟΚ - ΔΗΜΑΡ)</w:t>
      </w:r>
    </w:p>
    <w:p w14:paraId="06452E17" w14:textId="77777777" w:rsidR="00C04CE1" w:rsidRDefault="00722F08">
      <w:pPr>
        <w:spacing w:line="600" w:lineRule="auto"/>
        <w:ind w:firstLine="720"/>
        <w:rPr>
          <w:rFonts w:eastAsia="Times New Roman" w:cs="Times New Roman"/>
          <w:szCs w:val="24"/>
        </w:rPr>
      </w:pPr>
      <w:r>
        <w:rPr>
          <w:rFonts w:eastAsia="Times New Roman" w:cs="Times New Roman"/>
          <w:szCs w:val="24"/>
        </w:rPr>
        <w:t>Κυρία Γεννηματά, σε λίγο ανεβαίνετε στο Βήμα για όση ώρα θέλετε να μιλήσετε. Σας παρακαλώ! Έλεος πια!</w:t>
      </w:r>
    </w:p>
    <w:p w14:paraId="06452E18" w14:textId="77777777" w:rsidR="00C04CE1" w:rsidRDefault="00722F08">
      <w:pPr>
        <w:spacing w:line="600" w:lineRule="auto"/>
        <w:ind w:firstLine="720"/>
        <w:rPr>
          <w:rFonts w:eastAsia="Times New Roman" w:cs="Times New Roman"/>
          <w:szCs w:val="24"/>
        </w:rPr>
      </w:pPr>
      <w:r>
        <w:rPr>
          <w:rFonts w:eastAsia="Times New Roman" w:cs="Times New Roman"/>
          <w:szCs w:val="24"/>
        </w:rPr>
        <w:lastRenderedPageBreak/>
        <w:t>Ορίστε, κύριε Πρόεδρε, έχετε τον λόγο.</w:t>
      </w:r>
    </w:p>
    <w:p w14:paraId="06452E19"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Μέσα στον πανικό σας, κύριε Τσίπρα, προφανώς δεν καταλάβατε καν αυτό το οποίο είπα. Ο τελευταίος, είπα,</w:t>
      </w:r>
      <w:r w:rsidRPr="00D2766B">
        <w:rPr>
          <w:rFonts w:eastAsia="Times New Roman" w:cs="Times New Roman"/>
          <w:szCs w:val="24"/>
        </w:rPr>
        <w:t xml:space="preserve"> </w:t>
      </w:r>
      <w:r>
        <w:rPr>
          <w:rFonts w:eastAsia="Times New Roman" w:cs="Times New Roman"/>
          <w:szCs w:val="24"/>
        </w:rPr>
        <w:t>εν ενεργεία…</w:t>
      </w:r>
    </w:p>
    <w:p w14:paraId="06452E1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Δεν συγκρίνεται…</w:t>
      </w:r>
    </w:p>
    <w:p w14:paraId="06452E1B"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 Ανώτατος Αξιωματικός ο οποίος ανέλαβε θέση Υπουργού Εθνικής Άμυνας ήταν πράγματι ο στρατηγός Σπαντιδάκης. Γιατί το είπα αυτό; Διότι καμμία κυβέρνηση της Μεταπολίτευσης δεν παραβίασε τον άγραφο κανόνα διάκρισης μεταξύ στρατιωτικής και πολιτικής ηγεσίας. </w:t>
      </w:r>
    </w:p>
    <w:p w14:paraId="06452E1C" w14:textId="77777777" w:rsidR="00C04CE1" w:rsidRDefault="00722F08">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6452E1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Γιατί δεν το έκαναν αυτό; Το κάνατε εσείς!</w:t>
      </w:r>
    </w:p>
    <w:p w14:paraId="06452E1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Σέβομαι τον Ναύαρχο Αποστολάκη ως Αρχηγό ΓΕΕΘΑ και ως Αξιωματικό. Θεωρώ ότι έκανε μεγάλο λάθος που αποδέχτηκε την πρότασή σας να γίνει Υπουργός Εθνικής Άμυνας και το λέω δημόσια.</w:t>
      </w:r>
    </w:p>
    <w:p w14:paraId="06452E1F" w14:textId="77777777" w:rsidR="00C04CE1" w:rsidRDefault="00722F08">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6452E2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Όμως, την πρόταση την κάνατε εσείς, κύριε Τσίπρα και εσείς θα έπρεπε να έχετε γνώση της μεγάλης ιστορικής βαρύτητας αυτής της επιλογής σας.</w:t>
      </w:r>
    </w:p>
    <w:p w14:paraId="06452E21" w14:textId="77777777" w:rsidR="00C04CE1" w:rsidRDefault="00722F08">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6452E2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Μη μου κουνάτε, λοιπόν, εμένα το δάχτυλο και μη μου ξανακάνετε υποδείξεις περί δημοκρατικών φρονημάτων!</w:t>
      </w:r>
    </w:p>
    <w:p w14:paraId="06452E2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6452E2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να μας πείτε και κάτι ακόμα, το οποίο αναφέρεται σε σας, στον απερχόμενο Υπουργό Εθνικής Άμυνας και στον καινούργιο Υπουργό Εθνικής Άμυνας. Πόσο στοίχισε αυτό το σόου </w:t>
      </w:r>
      <w:r>
        <w:rPr>
          <w:rFonts w:eastAsia="Times New Roman" w:cs="Times New Roman"/>
          <w:szCs w:val="24"/>
        </w:rPr>
        <w:lastRenderedPageBreak/>
        <w:t xml:space="preserve">με τις </w:t>
      </w:r>
      <w:proofErr w:type="spellStart"/>
      <w:r>
        <w:rPr>
          <w:rFonts w:eastAsia="Times New Roman" w:cs="Times New Roman"/>
          <w:szCs w:val="24"/>
        </w:rPr>
        <w:t>υπερπτήσεις</w:t>
      </w:r>
      <w:proofErr w:type="spellEnd"/>
      <w:r>
        <w:rPr>
          <w:rFonts w:eastAsia="Times New Roman" w:cs="Times New Roman"/>
          <w:szCs w:val="24"/>
        </w:rPr>
        <w:t xml:space="preserve"> των μαχητικών που πέρασαν πάνω από στρατόπεδο, για να αποδώσουν τιμή; </w:t>
      </w:r>
    </w:p>
    <w:p w14:paraId="06452E2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6452E2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Άραγε, σε ποιον; Στον κ. Καμμένο που πήρε το ελικόπτερο για να πάει στα Ίμια; Δεν ντρέπεστε λίγο;</w:t>
      </w:r>
    </w:p>
    <w:p w14:paraId="06452E2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Ειπώθηκαν οι διευκρινίσεις.</w:t>
      </w:r>
    </w:p>
    <w:p w14:paraId="06452E2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Αυτό είναι το ύφος και το ήθος της δικής σας εξουσίας.</w:t>
      </w:r>
    </w:p>
    <w:p w14:paraId="06452E2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6452E2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Ορίστε, κύριε Τσίπρα, έχετε τον λόγο.</w:t>
      </w:r>
    </w:p>
    <w:p w14:paraId="06452E2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(Θόρυβος - διαμαρτυρίες από την πτέρυγα της Δημοκρατικής Συμπαράταξης ΠΑΣΟΚ - ΔΗΜΑΡ)</w:t>
      </w:r>
    </w:p>
    <w:p w14:paraId="06452E2C"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και Υπουργός Εξωτερικών): </w:t>
      </w:r>
      <w:r>
        <w:rPr>
          <w:rFonts w:eastAsia="Times New Roman" w:cs="Times New Roman"/>
          <w:szCs w:val="24"/>
        </w:rPr>
        <w:t xml:space="preserve">Δέχομαι τη μερική ανάκληση της αιχμής απέναντι στο πρόσωπο. </w:t>
      </w:r>
    </w:p>
    <w:p w14:paraId="06452E2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Πρέπει να γνωρίζετε, όμως, κύριε Μητσοτάκη…</w:t>
      </w:r>
    </w:p>
    <w:p w14:paraId="06452E2E" w14:textId="77777777" w:rsidR="00C04CE1" w:rsidRDefault="00722F08">
      <w:pPr>
        <w:spacing w:line="600" w:lineRule="auto"/>
        <w:ind w:firstLine="720"/>
        <w:jc w:val="both"/>
        <w:rPr>
          <w:rFonts w:eastAsia="Times New Roman" w:cs="Times New Roman"/>
          <w:szCs w:val="24"/>
        </w:rPr>
      </w:pPr>
      <w:r w:rsidRPr="00C851ED">
        <w:rPr>
          <w:rFonts w:eastAsia="Times New Roman" w:cs="Times New Roman"/>
          <w:szCs w:val="24"/>
        </w:rPr>
        <w:t>(Χει</w:t>
      </w:r>
      <w:r>
        <w:rPr>
          <w:rFonts w:eastAsia="Times New Roman" w:cs="Times New Roman"/>
          <w:szCs w:val="24"/>
        </w:rPr>
        <w:t>ροκροτήματα ζωηρά και παρατεταμένα από την πτέρυγα της Δημοκρατικής Συμπαράταξης ΠΑΣΟΚ - ΔΗΜΑΡ</w:t>
      </w:r>
      <w:r w:rsidRPr="00C851ED">
        <w:rPr>
          <w:rFonts w:eastAsia="Times New Roman" w:cs="Times New Roman"/>
          <w:szCs w:val="24"/>
        </w:rPr>
        <w:t>)</w:t>
      </w:r>
    </w:p>
    <w:p w14:paraId="06452E2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…ότι οι Ένοπλες Δυνάμεις του τόπου μας έχουν υψηλό φρόνημα και ότι σε τέτοιου είδους ζητήματα δεν μπορεί να παίζετε και να δημιουργείτε εντυπώσεις, διότι το μήνυμα της επιλογής του Ναυάρχου Αποστολάκη στη θέση του Υπουργού Εθνικής Άμυνας…</w:t>
      </w:r>
    </w:p>
    <w:p w14:paraId="06452E30" w14:textId="77777777" w:rsidR="00C04CE1" w:rsidRDefault="00722F08">
      <w:pPr>
        <w:spacing w:line="600" w:lineRule="auto"/>
        <w:ind w:firstLine="720"/>
        <w:jc w:val="both"/>
        <w:rPr>
          <w:rFonts w:eastAsia="Times New Roman" w:cs="Times New Roman"/>
          <w:szCs w:val="24"/>
        </w:rPr>
      </w:pPr>
      <w:r w:rsidRPr="0023447D">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23447D">
        <w:rPr>
          <w:rFonts w:eastAsia="Times New Roman" w:cs="Times New Roman"/>
          <w:szCs w:val="24"/>
        </w:rPr>
        <w:t>-</w:t>
      </w:r>
      <w:r>
        <w:rPr>
          <w:rFonts w:eastAsia="Times New Roman" w:cs="Times New Roman"/>
          <w:szCs w:val="24"/>
        </w:rPr>
        <w:t xml:space="preserve"> </w:t>
      </w:r>
      <w:r w:rsidRPr="0023447D">
        <w:rPr>
          <w:rFonts w:eastAsia="Times New Roman" w:cs="Times New Roman"/>
          <w:szCs w:val="24"/>
        </w:rPr>
        <w:t>ΔΗΜΑΡ)</w:t>
      </w:r>
    </w:p>
    <w:p w14:paraId="06452E3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 …είναι ένα μήνυμα ισχυρό απέναντι σ’ αυτούς που απειλούν την ακεραιότητα και την κυριαρχία της χώρας μας, ένα μήνυμα ότι όλοι οι Έλληνες απέναντι σε οποιαδήποτε αμφισβήτηση της εθνικής μας κυριαρχίας θα έπρεπε να είναι –και θα είναι- ενωμένοι.</w:t>
      </w:r>
    </w:p>
    <w:p w14:paraId="06452E3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Λυπάμαι που αυτό δεν το καταλάβατε, κύριε Μητσοτάκη!</w:t>
      </w:r>
    </w:p>
    <w:p w14:paraId="06452E33" w14:textId="77777777" w:rsidR="00C04CE1" w:rsidRDefault="00722F08">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6452E3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(Θόρυβος - διαμαρτυρίες από την πτέρυγα της Δημοκρατικής Συμπαράταξης ΠΑΣΟΚ - ΔΗΜΑΡ)</w:t>
      </w:r>
    </w:p>
    <w:p w14:paraId="06452E35"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Θα δώσω τον λόγο στην κ. Φώφη Γεννηματά, Πρόεδρο της Δημοκρατικής Συμπαράταξης.</w:t>
      </w:r>
    </w:p>
    <w:p w14:paraId="06452E3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Κύριε Πρόεδρε, θα ήθελα τον λόγο κι εγώ.</w:t>
      </w:r>
    </w:p>
    <w:p w14:paraId="06452E3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xml:space="preserve">, για να διευκολύνετε, θα σας παρακαλούσα ύστερα να λάβετε τον λόγο. Είτε έτσι, είτε αλλιώς, είναι δημόσια η συζήτηση. </w:t>
      </w:r>
    </w:p>
    <w:p w14:paraId="06452E3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Το ίδιο ισχύει και για τον κ. Θεοχάρη που είχε αναφερθεί προσωπικά.</w:t>
      </w:r>
    </w:p>
    <w:p w14:paraId="06452E39"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6452E3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Παρακαλώ, όσοι θέλουν να απέλθουν, ας απέλθουν.</w:t>
      </w:r>
    </w:p>
    <w:p w14:paraId="06452E3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Όσοι είναι εδώ, τους παρακαλώ να καθίσουν. </w:t>
      </w:r>
    </w:p>
    <w:p w14:paraId="06452E3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(Θόρυβος - διαμαρτυρίες από την πτέρυγα της Δημοκρατικής Συμπαράταξης ΠΑΣΟΚ - ΔΗΜΑΡ)</w:t>
      </w:r>
    </w:p>
    <w:p w14:paraId="06452E3D" w14:textId="77777777" w:rsidR="00C04CE1" w:rsidRDefault="00722F08">
      <w:pPr>
        <w:spacing w:line="600" w:lineRule="auto"/>
        <w:ind w:firstLine="720"/>
        <w:rPr>
          <w:rFonts w:eastAsia="Times New Roman" w:cs="Times New Roman"/>
          <w:szCs w:val="24"/>
        </w:rPr>
      </w:pPr>
      <w:r>
        <w:rPr>
          <w:rFonts w:eastAsia="Times New Roman" w:cs="Times New Roman"/>
          <w:szCs w:val="24"/>
        </w:rPr>
        <w:t>Παρακαλώ, μη φωνάζετε!</w:t>
      </w:r>
    </w:p>
    <w:p w14:paraId="06452E3E" w14:textId="77777777" w:rsidR="00C04CE1" w:rsidRDefault="00722F08">
      <w:pPr>
        <w:spacing w:line="600" w:lineRule="auto"/>
        <w:ind w:firstLine="720"/>
        <w:rPr>
          <w:rFonts w:eastAsia="Times New Roman" w:cs="Times New Roman"/>
          <w:szCs w:val="24"/>
        </w:rPr>
      </w:pPr>
      <w:r>
        <w:rPr>
          <w:rFonts w:eastAsia="Times New Roman" w:cs="Times New Roman"/>
          <w:szCs w:val="24"/>
        </w:rPr>
        <w:t>Κυρία Γεννηματά, ορίστε, έχετε τον λόγο.</w:t>
      </w:r>
    </w:p>
    <w:p w14:paraId="06452E3F"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της Δημοκρατικής Συμπαράταξης ΠΑΣΟΚ - ΔΗΜΑΡ): </w:t>
      </w:r>
      <w:r>
        <w:rPr>
          <w:rFonts w:eastAsia="Times New Roman" w:cs="Times New Roman"/>
          <w:szCs w:val="24"/>
        </w:rPr>
        <w:t>Κύριε Πρόεδρε τα καταφέρατε και πάλι να διαλύσετε την Ολομέλεια. Προσπαθείτε απεγνωσμένα να παρουσιάσετε στον ελληνικό λαό ότι στο πολιτικό σκηνικό υπάρχουν μόνο δύο κόμματα, υπάρχουν δήθεν δύο μονομάχοι, ο κ. Τσίπρας και ο κ. Μητσοτάκης. Είναι η τελευταία σας ελπίδα. Καταλαβαίνω ότι από τα μαλλιά σας πιάνεστε στην κατάσταση που βρίσκεστε. Όμως, ό,τι και να κάνετε, δεν θα τα καταφέρετε! Να είστε απολύτως σίγουροι.</w:t>
      </w:r>
    </w:p>
    <w:p w14:paraId="06452E4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Βεβαίως, για άλλη μία φορά ο κύριος Πρωθυπουργός, αφού έκανε το θέατρο που ήθελε να κάνει με τη βοήθεια του Προέδρου της Βουλής, αποχώρησε από την Αίθουσα, γιατί είπε –νομίζει- όσα όφειλε να πει. Δεν είναι έτσι, όμως. </w:t>
      </w:r>
    </w:p>
    <w:p w14:paraId="06452E4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Νομίζαμε ότι τα είχαμε δει όλα. Και εκεί που νομίζαμε ότι τα είχαμε δει όλα, συνειδητοποιούμε ότι δεν έχουμε δει απολύτως τίποτα. Υπάρχουν όρια στη γελοιοποίηση; </w:t>
      </w:r>
    </w:p>
    <w:p w14:paraId="06452E4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Προφανώς όχι, κύριε Τσίπρα. Πιστεύω ότι με ακούτε, έστω κι από την ασφάλεια του γραφείου σας. Γιατί γελοιοποιήστε απόλυτα; Διότι, πολύ απλά, μετά απ' όλα όσα έγιναν την Κυριακή, έπρεπε να έχετε προκηρύξει εκλογές. Μόνο οι εκλογές δίνουν απάντηση, δίνουν ένα τέλος σ’ αυτό που ζούμε στον τόπο, κλείνουν τα στόματα για τις συναλλαγές. Όμως, εσείς δεν θέλετε να μιλήσει ο ελληνικός λαός. Και ξέρετε γιατί; Διότι τον φοβάστε! Φοβάστε πάρα πολύ το τι θα βγει από αυτήν την κάλπη.</w:t>
      </w:r>
    </w:p>
    <w:p w14:paraId="06452E4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Δείξατε, μάλιστα, εδώ μέσα για δεύτερη φορά τον μεγάλο σας φόβο. Προσπαθώντας να καλύψετε όλα αυτά που κάνετε αυτές τις μέρες, προσπαθήσατε να παρομοιάσετε την Κυβέρνηση </w:t>
      </w:r>
      <w:proofErr w:type="spellStart"/>
      <w:r>
        <w:rPr>
          <w:rFonts w:eastAsia="Times New Roman" w:cs="Times New Roman"/>
          <w:szCs w:val="24"/>
        </w:rPr>
        <w:t>Παπαδήμου</w:t>
      </w:r>
      <w:proofErr w:type="spellEnd"/>
      <w:r>
        <w:rPr>
          <w:rFonts w:eastAsia="Times New Roman" w:cs="Times New Roman"/>
          <w:szCs w:val="24"/>
        </w:rPr>
        <w:t xml:space="preserve"> με μία Κυβέρνηση «κουρελού» και μ’ αυτό που προσπαθείτε να πετύχετε εσείς αυτές τις μέρες μέσα στο ελληνικό Κοινοβούλιο.</w:t>
      </w:r>
    </w:p>
    <w:p w14:paraId="06452E4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κύριε Τσίπρα. Η Κυβέρνηση </w:t>
      </w:r>
      <w:proofErr w:type="spellStart"/>
      <w:r>
        <w:rPr>
          <w:rFonts w:eastAsia="Times New Roman" w:cs="Times New Roman"/>
          <w:szCs w:val="24"/>
        </w:rPr>
        <w:t>Παπαδήμου</w:t>
      </w:r>
      <w:proofErr w:type="spellEnd"/>
      <w:r>
        <w:rPr>
          <w:rFonts w:eastAsia="Times New Roman" w:cs="Times New Roman"/>
          <w:szCs w:val="24"/>
        </w:rPr>
        <w:t xml:space="preserve"> ήταν μια κυβέρνηση εθνικής σωτηρίας, εθνικού σκοπού, με συμφωνία τριών κομμάτων. Το πρώτο κόμμα που τη στήριζε είχε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 (154) Βουλευτές. Δεν είχε χάσει τη δεδηλωμένη. Δεν έχει απολύτως καμμία σχέση με το έργο που παίζεται αυτές τις μέρες στη Βουλή και στην Ελλάδα.</w:t>
      </w:r>
    </w:p>
    <w:p w14:paraId="06452E45" w14:textId="77777777" w:rsidR="00C04CE1" w:rsidRDefault="00722F08">
      <w:pPr>
        <w:spacing w:line="600" w:lineRule="auto"/>
        <w:ind w:firstLine="720"/>
        <w:jc w:val="both"/>
        <w:rPr>
          <w:rFonts w:eastAsia="Times New Roman" w:cs="Times New Roman"/>
          <w:szCs w:val="24"/>
        </w:rPr>
      </w:pPr>
      <w:r w:rsidRPr="0023447D">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23447D">
        <w:rPr>
          <w:rFonts w:eastAsia="Times New Roman" w:cs="Times New Roman"/>
          <w:szCs w:val="24"/>
        </w:rPr>
        <w:t>-</w:t>
      </w:r>
      <w:r>
        <w:rPr>
          <w:rFonts w:eastAsia="Times New Roman" w:cs="Times New Roman"/>
          <w:szCs w:val="24"/>
        </w:rPr>
        <w:t xml:space="preserve"> </w:t>
      </w:r>
      <w:r w:rsidRPr="0023447D">
        <w:rPr>
          <w:rFonts w:eastAsia="Times New Roman" w:cs="Times New Roman"/>
          <w:szCs w:val="24"/>
        </w:rPr>
        <w:t>ΔΗΜΑΡ)</w:t>
      </w:r>
    </w:p>
    <w:p w14:paraId="06452E4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Δεν ξέρετε, βέβαια, τι σημαίνει «συνεννόηση». Την αναζητήσατε, όμως, όταν για άλλη μια φορά δείξατε τον φόβο σας, όταν ήσασταν με την πλάτη στον τοίχο το καλοκαίρι του 2015, όταν η χώρα ήταν έτοιμη να βρεθεί εκτός Ευρωπαϊκής Ένωσης και να ζήσει την άτακτη χρεοκοπία και βρέθηκαν τα κόμματα του ελληνικού Κοινοβουλίου που υπεύθυνα στο Συμβούλιο των Πολιτικών Αρχηγών υπό τον Πρόεδρο της Δημοκρατίας έβαλαν πλάτη, για να παραμείνει ο τόπος συντεταγμένα εντός Ευρώπης στην πρώτη γραμμή της Ευρωπαϊκής Ένωσης.</w:t>
      </w:r>
    </w:p>
    <w:p w14:paraId="06452E47" w14:textId="77777777" w:rsidR="00C04CE1" w:rsidRDefault="00722F08">
      <w:pPr>
        <w:spacing w:line="600" w:lineRule="auto"/>
        <w:ind w:firstLine="720"/>
        <w:jc w:val="both"/>
        <w:rPr>
          <w:rFonts w:eastAsia="Times New Roman" w:cs="Times New Roman"/>
          <w:szCs w:val="24"/>
        </w:rPr>
      </w:pPr>
      <w:r w:rsidRPr="0023447D">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sidRPr="0023447D">
        <w:rPr>
          <w:rFonts w:eastAsia="Times New Roman" w:cs="Times New Roman"/>
          <w:szCs w:val="24"/>
        </w:rPr>
        <w:t>-</w:t>
      </w:r>
      <w:r>
        <w:rPr>
          <w:rFonts w:eastAsia="Times New Roman" w:cs="Times New Roman"/>
          <w:szCs w:val="24"/>
        </w:rPr>
        <w:t xml:space="preserve"> </w:t>
      </w:r>
      <w:r w:rsidRPr="0023447D">
        <w:rPr>
          <w:rFonts w:eastAsia="Times New Roman" w:cs="Times New Roman"/>
          <w:szCs w:val="24"/>
        </w:rPr>
        <w:t>ΔΗΜΑΡ)</w:t>
      </w:r>
    </w:p>
    <w:p w14:paraId="06452E48" w14:textId="77777777" w:rsidR="00C04CE1" w:rsidRDefault="00722F08">
      <w:pPr>
        <w:spacing w:line="600" w:lineRule="auto"/>
        <w:ind w:firstLine="720"/>
        <w:jc w:val="both"/>
        <w:rPr>
          <w:rFonts w:eastAsia="Times New Roman"/>
          <w:szCs w:val="24"/>
        </w:rPr>
      </w:pPr>
      <w:r>
        <w:rPr>
          <w:rFonts w:eastAsia="Times New Roman"/>
          <w:szCs w:val="24"/>
        </w:rPr>
        <w:t xml:space="preserve">Δεν παίζετε δημοκρατικά, κύριε Τσίπρα, ούτε έντιμα ούτε καθαρά. Και η πατρίδα δεν ανέχεται άλλο αυτήν τη φαρσοκωμωδία που έχετε σκηνοθετήσει μαζί με τον κ. Καμμένο. </w:t>
      </w:r>
    </w:p>
    <w:p w14:paraId="06452E49" w14:textId="77777777" w:rsidR="00C04CE1" w:rsidRDefault="00722F08">
      <w:pPr>
        <w:spacing w:line="600" w:lineRule="auto"/>
        <w:ind w:firstLine="720"/>
        <w:jc w:val="both"/>
        <w:rPr>
          <w:rFonts w:eastAsia="Times New Roman"/>
          <w:szCs w:val="24"/>
        </w:rPr>
      </w:pPr>
      <w:r>
        <w:rPr>
          <w:rFonts w:eastAsia="Times New Roman"/>
          <w:szCs w:val="24"/>
        </w:rPr>
        <w:t xml:space="preserve">Και θέλω να πω και κάτι άλλο για όσα ακούστηκαν για τον κ. Αποστολάκη. Είναι ντροπή σας να κρύβεστε πίσω από το ήθος του ανθρώπου αυτού και την προσφορά του στο στράτευμα. </w:t>
      </w:r>
    </w:p>
    <w:p w14:paraId="06452E4A" w14:textId="77777777" w:rsidR="00C04CE1" w:rsidRDefault="00722F08">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06452E4B" w14:textId="77777777" w:rsidR="00C04CE1" w:rsidRDefault="00722F08">
      <w:pPr>
        <w:spacing w:line="600" w:lineRule="auto"/>
        <w:ind w:firstLine="720"/>
        <w:jc w:val="both"/>
        <w:rPr>
          <w:rFonts w:eastAsia="Times New Roman"/>
          <w:szCs w:val="24"/>
        </w:rPr>
      </w:pPr>
      <w:r>
        <w:rPr>
          <w:rFonts w:eastAsia="Times New Roman"/>
          <w:szCs w:val="24"/>
        </w:rPr>
        <w:t xml:space="preserve">Ήταν δική σας επιλογή και έπρεπε να υπερασπιστείτε τη δική σας επιλογή. Αλλά δεν τολμάτε να το κάνετε ούτε αυτό. Και αν εν πάση </w:t>
      </w:r>
      <w:proofErr w:type="spellStart"/>
      <w:r>
        <w:rPr>
          <w:rFonts w:eastAsia="Times New Roman"/>
          <w:szCs w:val="24"/>
        </w:rPr>
        <w:t>περιπτώσει</w:t>
      </w:r>
      <w:proofErr w:type="spellEnd"/>
      <w:r>
        <w:rPr>
          <w:rFonts w:eastAsia="Times New Roman"/>
          <w:szCs w:val="24"/>
        </w:rPr>
        <w:t xml:space="preserve"> υπήρχε σοβαρό εθνικό ζήτημα που απαιτούσε αυτήν την επιλογή, να έρθετε σε αυτήν την Αίθουσα και να ενημερώσετε αμέσως το ελληνικό Κοινοβούλιο και τον ελληνικό λαό. </w:t>
      </w:r>
    </w:p>
    <w:p w14:paraId="06452E4C" w14:textId="77777777" w:rsidR="00C04CE1" w:rsidRDefault="00722F08">
      <w:pPr>
        <w:spacing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06452E4D"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Τυπικά και μόνο διαλύθηκε ο συνεταιρισμός σας με τον κ. Καμμένο, ένας συνεταιρισμός που έχει κάνει ήδη πολύ μεγάλή ζημιά σε αυτόν τον τόπο με ψέματα, με ταξίματα, με διαμοιρασμό αξιωμάτων, με </w:t>
      </w:r>
      <w:proofErr w:type="spellStart"/>
      <w:r>
        <w:rPr>
          <w:rFonts w:eastAsia="Times New Roman"/>
          <w:szCs w:val="24"/>
        </w:rPr>
        <w:t>τακτικισμούς</w:t>
      </w:r>
      <w:proofErr w:type="spellEnd"/>
      <w:r>
        <w:rPr>
          <w:rFonts w:eastAsia="Times New Roman"/>
          <w:szCs w:val="24"/>
        </w:rPr>
        <w:t xml:space="preserve">, με διευθετήσεις παρασκηνίων. </w:t>
      </w:r>
    </w:p>
    <w:p w14:paraId="06452E4E" w14:textId="77777777" w:rsidR="00C04CE1" w:rsidRDefault="00722F08">
      <w:pPr>
        <w:spacing w:line="600" w:lineRule="auto"/>
        <w:ind w:firstLine="720"/>
        <w:jc w:val="both"/>
        <w:rPr>
          <w:rFonts w:eastAsia="Times New Roman"/>
          <w:szCs w:val="24"/>
        </w:rPr>
      </w:pPr>
      <w:r>
        <w:rPr>
          <w:rFonts w:eastAsia="Times New Roman"/>
          <w:szCs w:val="24"/>
        </w:rPr>
        <w:t>Η παραίτηση του κ. Καμμένου, μετά από τόσες απειλές και προαναγγελίες, υλοποιήθηκε στον πιο βολικό, για τον κ. Τσίπρα, χρόνο και με τον πιο ωφέλιμο, για τον κ. Τσίπρα, τρόπο. Μελετημένη δουλειά. «Τα μιλήσανε, τα συμφωνήσανε». Ένας γ</w:t>
      </w:r>
      <w:r w:rsidRPr="00E3255A">
        <w:rPr>
          <w:rFonts w:eastAsia="Times New Roman"/>
          <w:szCs w:val="24"/>
        </w:rPr>
        <w:t xml:space="preserve">άμος από έρωτα </w:t>
      </w:r>
      <w:r>
        <w:rPr>
          <w:rFonts w:eastAsia="Times New Roman"/>
          <w:szCs w:val="24"/>
        </w:rPr>
        <w:t xml:space="preserve">για την εξουσία τελειώνει όπως πρέπει </w:t>
      </w:r>
      <w:r w:rsidRPr="00E3255A">
        <w:rPr>
          <w:rFonts w:eastAsia="Times New Roman"/>
          <w:szCs w:val="24"/>
        </w:rPr>
        <w:t>σε ένα</w:t>
      </w:r>
      <w:r>
        <w:rPr>
          <w:rFonts w:eastAsia="Times New Roman"/>
          <w:szCs w:val="24"/>
        </w:rPr>
        <w:t>ν</w:t>
      </w:r>
      <w:r w:rsidRPr="00E3255A">
        <w:rPr>
          <w:rFonts w:eastAsia="Times New Roman"/>
          <w:szCs w:val="24"/>
        </w:rPr>
        <w:t xml:space="preserve"> γάμο συμφέροντος</w:t>
      </w:r>
      <w:r>
        <w:rPr>
          <w:rFonts w:eastAsia="Times New Roman"/>
          <w:szCs w:val="24"/>
        </w:rPr>
        <w:t>:</w:t>
      </w:r>
      <w:r w:rsidRPr="00E3255A">
        <w:rPr>
          <w:rFonts w:eastAsia="Times New Roman"/>
          <w:szCs w:val="24"/>
        </w:rPr>
        <w:t xml:space="preserve"> </w:t>
      </w:r>
      <w:r>
        <w:rPr>
          <w:rFonts w:eastAsia="Times New Roman"/>
          <w:szCs w:val="24"/>
        </w:rPr>
        <w:t>Ο ευγνώμων</w:t>
      </w:r>
      <w:r w:rsidRPr="00E3255A">
        <w:rPr>
          <w:rFonts w:eastAsia="Times New Roman"/>
          <w:szCs w:val="24"/>
        </w:rPr>
        <w:t xml:space="preserve"> Πρωθυπουργός </w:t>
      </w:r>
      <w:r>
        <w:rPr>
          <w:rFonts w:eastAsia="Times New Roman"/>
          <w:szCs w:val="24"/>
        </w:rPr>
        <w:t>στέκει</w:t>
      </w:r>
      <w:r w:rsidRPr="00E3255A">
        <w:rPr>
          <w:rFonts w:eastAsia="Times New Roman"/>
          <w:szCs w:val="24"/>
        </w:rPr>
        <w:t xml:space="preserve"> στο κατώφλι του Μαξίμου και αποχαιρετά τον ηρωικό στρατηλάτη</w:t>
      </w:r>
      <w:r>
        <w:rPr>
          <w:rFonts w:eastAsia="Times New Roman"/>
          <w:szCs w:val="24"/>
        </w:rPr>
        <w:t>.</w:t>
      </w:r>
      <w:r w:rsidRPr="00E3255A">
        <w:rPr>
          <w:rFonts w:eastAsia="Times New Roman"/>
          <w:szCs w:val="24"/>
        </w:rPr>
        <w:t xml:space="preserve"> </w:t>
      </w:r>
      <w:r>
        <w:rPr>
          <w:rFonts w:eastAsia="Times New Roman"/>
          <w:szCs w:val="24"/>
        </w:rPr>
        <w:t>Τ</w:t>
      </w:r>
      <w:r w:rsidRPr="00E3255A">
        <w:rPr>
          <w:rFonts w:eastAsia="Times New Roman"/>
          <w:szCs w:val="24"/>
        </w:rPr>
        <w:t xml:space="preserve">ου </w:t>
      </w:r>
      <w:r>
        <w:rPr>
          <w:rFonts w:eastAsia="Times New Roman"/>
          <w:szCs w:val="24"/>
        </w:rPr>
        <w:t>λέει</w:t>
      </w:r>
      <w:r w:rsidRPr="00E3255A">
        <w:rPr>
          <w:rFonts w:eastAsia="Times New Roman"/>
          <w:szCs w:val="24"/>
        </w:rPr>
        <w:t xml:space="preserve"> ένα </w:t>
      </w:r>
      <w:r>
        <w:rPr>
          <w:rFonts w:eastAsia="Times New Roman"/>
          <w:szCs w:val="24"/>
        </w:rPr>
        <w:t>«</w:t>
      </w:r>
      <w:r w:rsidRPr="00E3255A">
        <w:rPr>
          <w:rFonts w:eastAsia="Times New Roman"/>
          <w:szCs w:val="24"/>
        </w:rPr>
        <w:t xml:space="preserve">θερμό </w:t>
      </w:r>
      <w:r>
        <w:rPr>
          <w:rFonts w:eastAsia="Times New Roman"/>
          <w:szCs w:val="24"/>
        </w:rPr>
        <w:t>ε</w:t>
      </w:r>
      <w:r w:rsidRPr="00E3255A">
        <w:rPr>
          <w:rFonts w:eastAsia="Times New Roman"/>
          <w:szCs w:val="24"/>
        </w:rPr>
        <w:t>υχαριστώ</w:t>
      </w:r>
      <w:r>
        <w:rPr>
          <w:rFonts w:eastAsia="Times New Roman"/>
          <w:szCs w:val="24"/>
        </w:rPr>
        <w:t>» -</w:t>
      </w:r>
      <w:r w:rsidRPr="00E3255A">
        <w:rPr>
          <w:rFonts w:eastAsia="Times New Roman"/>
          <w:szCs w:val="24"/>
        </w:rPr>
        <w:t>το επανέλαβε και σήμερα από αυτό το Βήμα</w:t>
      </w:r>
      <w:r>
        <w:rPr>
          <w:rFonts w:eastAsia="Times New Roman"/>
          <w:szCs w:val="24"/>
        </w:rPr>
        <w:t>-</w:t>
      </w:r>
      <w:r w:rsidRPr="00E3255A">
        <w:rPr>
          <w:rFonts w:eastAsia="Times New Roman"/>
          <w:szCs w:val="24"/>
        </w:rPr>
        <w:t xml:space="preserve"> και του εύχεται </w:t>
      </w:r>
      <w:r>
        <w:rPr>
          <w:rFonts w:eastAsia="Times New Roman"/>
          <w:szCs w:val="24"/>
        </w:rPr>
        <w:t>«</w:t>
      </w:r>
      <w:r w:rsidRPr="00E3255A">
        <w:rPr>
          <w:rFonts w:eastAsia="Times New Roman"/>
          <w:szCs w:val="24"/>
        </w:rPr>
        <w:t>καλή δύναμη</w:t>
      </w:r>
      <w:r>
        <w:rPr>
          <w:rFonts w:eastAsia="Times New Roman"/>
          <w:szCs w:val="24"/>
        </w:rPr>
        <w:t>» στον μ</w:t>
      </w:r>
      <w:r w:rsidRPr="00E3255A">
        <w:rPr>
          <w:rFonts w:eastAsia="Times New Roman"/>
          <w:szCs w:val="24"/>
        </w:rPr>
        <w:t>ακεδονικό αγώνα</w:t>
      </w:r>
      <w:r>
        <w:rPr>
          <w:rFonts w:eastAsia="Times New Roman"/>
          <w:szCs w:val="24"/>
        </w:rPr>
        <w:t>.</w:t>
      </w:r>
    </w:p>
    <w:p w14:paraId="06452E4F" w14:textId="77777777" w:rsidR="00C04CE1" w:rsidRDefault="00722F08">
      <w:pPr>
        <w:spacing w:line="600" w:lineRule="auto"/>
        <w:ind w:firstLine="720"/>
        <w:jc w:val="both"/>
        <w:rPr>
          <w:rFonts w:eastAsia="Times New Roman"/>
          <w:szCs w:val="24"/>
        </w:rPr>
      </w:pPr>
      <w:r>
        <w:rPr>
          <w:rFonts w:eastAsia="Times New Roman"/>
          <w:szCs w:val="24"/>
        </w:rPr>
        <w:t>Ε</w:t>
      </w:r>
      <w:r w:rsidRPr="00E3255A">
        <w:rPr>
          <w:rFonts w:eastAsia="Times New Roman"/>
          <w:szCs w:val="24"/>
        </w:rPr>
        <w:t>κείνος αποδεικνύει έμπρακτα την ευγνωμοσύνη του και τη γενναιοδωρία του και αφήνει προίκα όσους Υπουργούς και Βουλευτές χρειάζεται ο κ</w:t>
      </w:r>
      <w:r>
        <w:rPr>
          <w:rFonts w:eastAsia="Times New Roman"/>
          <w:szCs w:val="24"/>
        </w:rPr>
        <w:t>.</w:t>
      </w:r>
      <w:r w:rsidRPr="00E3255A">
        <w:rPr>
          <w:rFonts w:eastAsia="Times New Roman"/>
          <w:szCs w:val="24"/>
        </w:rPr>
        <w:t xml:space="preserve"> Τσίπρας για να παραμείνει ζωντανή η Κυβέρνησ</w:t>
      </w:r>
      <w:r>
        <w:rPr>
          <w:rFonts w:eastAsia="Times New Roman"/>
          <w:szCs w:val="24"/>
        </w:rPr>
        <w:t>ή</w:t>
      </w:r>
      <w:r w:rsidRPr="00E3255A">
        <w:rPr>
          <w:rFonts w:eastAsia="Times New Roman"/>
          <w:szCs w:val="24"/>
        </w:rPr>
        <w:t xml:space="preserve"> του</w:t>
      </w:r>
      <w:r>
        <w:rPr>
          <w:rFonts w:eastAsia="Times New Roman"/>
          <w:szCs w:val="24"/>
        </w:rPr>
        <w:t>.</w:t>
      </w:r>
      <w:r w:rsidRPr="00E3255A">
        <w:rPr>
          <w:rFonts w:eastAsia="Times New Roman"/>
          <w:szCs w:val="24"/>
        </w:rPr>
        <w:t xml:space="preserve"> </w:t>
      </w:r>
      <w:r>
        <w:rPr>
          <w:rFonts w:eastAsia="Times New Roman"/>
          <w:szCs w:val="24"/>
        </w:rPr>
        <w:t>Τους μισούς κατά πλήρη κυριότητα και τους άλ</w:t>
      </w:r>
      <w:r>
        <w:rPr>
          <w:rFonts w:eastAsia="Times New Roman"/>
          <w:szCs w:val="24"/>
        </w:rPr>
        <w:lastRenderedPageBreak/>
        <w:t xml:space="preserve">λους μισούς κατ’ επικαρπία. Ε, γιατί πρέπει να έχει και ο κ. Καμμένος μια κοινοβουλευτική ομάδα για να συνεχίσει τον αγώνα του από εδώ και πέρα ο άνθρωπος! </w:t>
      </w:r>
    </w:p>
    <w:p w14:paraId="06452E50" w14:textId="77777777" w:rsidR="00C04CE1" w:rsidRDefault="00722F08">
      <w:pPr>
        <w:spacing w:line="600" w:lineRule="auto"/>
        <w:ind w:firstLine="720"/>
        <w:jc w:val="both"/>
        <w:rPr>
          <w:rFonts w:eastAsia="Times New Roman"/>
          <w:szCs w:val="24"/>
        </w:rPr>
      </w:pPr>
      <w:r>
        <w:rPr>
          <w:rFonts w:eastAsia="Times New Roman"/>
          <w:szCs w:val="24"/>
        </w:rPr>
        <w:t xml:space="preserve">Όλα καλώς καμωμένα, σαν ταινία! Η δήθεν έντιμη </w:t>
      </w:r>
      <w:r w:rsidRPr="00E3255A">
        <w:rPr>
          <w:rFonts w:eastAsia="Times New Roman"/>
          <w:szCs w:val="24"/>
        </w:rPr>
        <w:t>συνεργασία</w:t>
      </w:r>
      <w:r>
        <w:rPr>
          <w:rFonts w:eastAsia="Times New Roman"/>
          <w:szCs w:val="24"/>
        </w:rPr>
        <w:t xml:space="preserve">, για την οποία μας μίλησε </w:t>
      </w:r>
      <w:r w:rsidRPr="00E3255A">
        <w:rPr>
          <w:rFonts w:eastAsia="Times New Roman"/>
          <w:szCs w:val="24"/>
        </w:rPr>
        <w:t>νωρίτερα</w:t>
      </w:r>
      <w:r>
        <w:rPr>
          <w:rFonts w:eastAsia="Times New Roman"/>
          <w:szCs w:val="24"/>
        </w:rPr>
        <w:t>,</w:t>
      </w:r>
      <w:r w:rsidRPr="00E3255A">
        <w:rPr>
          <w:rFonts w:eastAsia="Times New Roman"/>
          <w:szCs w:val="24"/>
        </w:rPr>
        <w:t xml:space="preserve"> συνεχίζεται</w:t>
      </w:r>
      <w:r>
        <w:rPr>
          <w:rFonts w:eastAsia="Times New Roman"/>
          <w:szCs w:val="24"/>
        </w:rPr>
        <w:t>,</w:t>
      </w:r>
      <w:r w:rsidRPr="00E3255A">
        <w:rPr>
          <w:rFonts w:eastAsia="Times New Roman"/>
          <w:szCs w:val="24"/>
        </w:rPr>
        <w:t xml:space="preserve"> αλλά πώς</w:t>
      </w:r>
      <w:r>
        <w:rPr>
          <w:rFonts w:eastAsia="Times New Roman"/>
          <w:szCs w:val="24"/>
        </w:rPr>
        <w:t>;</w:t>
      </w:r>
      <w:r w:rsidRPr="00E3255A">
        <w:rPr>
          <w:rFonts w:eastAsia="Times New Roman"/>
          <w:szCs w:val="24"/>
        </w:rPr>
        <w:t xml:space="preserve"> </w:t>
      </w:r>
      <w:r>
        <w:rPr>
          <w:rFonts w:eastAsia="Times New Roman"/>
          <w:szCs w:val="24"/>
        </w:rPr>
        <w:t>Μ</w:t>
      </w:r>
      <w:r w:rsidRPr="00E3255A">
        <w:rPr>
          <w:rFonts w:eastAsia="Times New Roman"/>
          <w:szCs w:val="24"/>
        </w:rPr>
        <w:t xml:space="preserve">ε </w:t>
      </w:r>
      <w:r>
        <w:rPr>
          <w:rFonts w:eastAsia="Times New Roman"/>
          <w:szCs w:val="24"/>
        </w:rPr>
        <w:t>μια</w:t>
      </w:r>
      <w:r w:rsidRPr="00E3255A">
        <w:rPr>
          <w:rFonts w:eastAsia="Times New Roman"/>
          <w:szCs w:val="24"/>
        </w:rPr>
        <w:t xml:space="preserve"> νέα εξαπάτηση</w:t>
      </w:r>
      <w:r>
        <w:rPr>
          <w:rFonts w:eastAsia="Times New Roman"/>
          <w:szCs w:val="24"/>
        </w:rPr>
        <w:t>.</w:t>
      </w:r>
      <w:r w:rsidRPr="00E3255A">
        <w:rPr>
          <w:rFonts w:eastAsia="Times New Roman"/>
          <w:szCs w:val="24"/>
        </w:rPr>
        <w:t xml:space="preserve"> </w:t>
      </w:r>
      <w:r>
        <w:rPr>
          <w:rFonts w:eastAsia="Times New Roman"/>
          <w:szCs w:val="24"/>
        </w:rPr>
        <w:t>Μ</w:t>
      </w:r>
      <w:r w:rsidRPr="00E3255A">
        <w:rPr>
          <w:rFonts w:eastAsia="Times New Roman"/>
          <w:szCs w:val="24"/>
        </w:rPr>
        <w:t>όνο που ο τόπος δεν την πάει</w:t>
      </w:r>
      <w:r>
        <w:rPr>
          <w:rFonts w:eastAsia="Times New Roman"/>
          <w:szCs w:val="24"/>
        </w:rPr>
        <w:t>. Εξάλλου, όλοι</w:t>
      </w:r>
      <w:r w:rsidRPr="00E3255A">
        <w:rPr>
          <w:rFonts w:eastAsia="Times New Roman"/>
          <w:szCs w:val="24"/>
        </w:rPr>
        <w:t xml:space="preserve"> έχουμε αντιληφθεί τη βουλιμία τους για την εξουσία</w:t>
      </w:r>
      <w:r>
        <w:rPr>
          <w:rFonts w:eastAsia="Times New Roman"/>
          <w:szCs w:val="24"/>
        </w:rPr>
        <w:t>.</w:t>
      </w:r>
      <w:r w:rsidRPr="00E3255A">
        <w:rPr>
          <w:rFonts w:eastAsia="Times New Roman"/>
          <w:szCs w:val="24"/>
        </w:rPr>
        <w:t xml:space="preserve"> </w:t>
      </w:r>
      <w:r>
        <w:rPr>
          <w:rFonts w:eastAsia="Times New Roman"/>
          <w:szCs w:val="24"/>
        </w:rPr>
        <w:t>Κ</w:t>
      </w:r>
      <w:r w:rsidRPr="00E3255A">
        <w:rPr>
          <w:rFonts w:eastAsia="Times New Roman"/>
          <w:szCs w:val="24"/>
        </w:rPr>
        <w:t xml:space="preserve">αι ο </w:t>
      </w:r>
      <w:r>
        <w:rPr>
          <w:rFonts w:eastAsia="Times New Roman"/>
          <w:szCs w:val="24"/>
        </w:rPr>
        <w:t>χρόνος τους τελειώνει. Η</w:t>
      </w:r>
      <w:r w:rsidRPr="00E3255A">
        <w:rPr>
          <w:rFonts w:eastAsia="Times New Roman"/>
          <w:szCs w:val="24"/>
        </w:rPr>
        <w:t xml:space="preserve"> καταδίκη των Ελλήνων πολιτών στις εκλογές που έρχονται</w:t>
      </w:r>
      <w:r>
        <w:rPr>
          <w:rFonts w:eastAsia="Times New Roman"/>
          <w:szCs w:val="24"/>
        </w:rPr>
        <w:t>,</w:t>
      </w:r>
      <w:r w:rsidRPr="00E3255A">
        <w:rPr>
          <w:rFonts w:eastAsia="Times New Roman"/>
          <w:szCs w:val="24"/>
        </w:rPr>
        <w:t xml:space="preserve"> θα είναι </w:t>
      </w:r>
      <w:r>
        <w:rPr>
          <w:rFonts w:eastAsia="Times New Roman"/>
          <w:szCs w:val="24"/>
        </w:rPr>
        <w:t>αμείλικτη</w:t>
      </w:r>
      <w:r w:rsidRPr="00E3255A">
        <w:rPr>
          <w:rFonts w:eastAsia="Times New Roman"/>
          <w:szCs w:val="24"/>
        </w:rPr>
        <w:t xml:space="preserve"> και για τους δύο</w:t>
      </w:r>
      <w:r>
        <w:rPr>
          <w:rFonts w:eastAsia="Times New Roman"/>
          <w:szCs w:val="24"/>
        </w:rPr>
        <w:t>.</w:t>
      </w:r>
    </w:p>
    <w:p w14:paraId="06452E51" w14:textId="77777777" w:rsidR="00C04CE1" w:rsidRDefault="00722F08">
      <w:pPr>
        <w:spacing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06452E52" w14:textId="77777777" w:rsidR="00C04CE1" w:rsidRDefault="00722F08">
      <w:pPr>
        <w:spacing w:line="600" w:lineRule="auto"/>
        <w:ind w:firstLine="720"/>
        <w:jc w:val="both"/>
        <w:rPr>
          <w:rFonts w:eastAsia="Times New Roman"/>
          <w:szCs w:val="24"/>
        </w:rPr>
      </w:pPr>
      <w:r w:rsidRPr="006C728F">
        <w:rPr>
          <w:rFonts w:eastAsia="Times New Roman"/>
          <w:szCs w:val="24"/>
        </w:rPr>
        <w:t>Κυρίες και κύριοι</w:t>
      </w:r>
      <w:r>
        <w:rPr>
          <w:rFonts w:eastAsia="Times New Roman"/>
          <w:szCs w:val="24"/>
        </w:rPr>
        <w:t xml:space="preserve"> </w:t>
      </w:r>
      <w:r w:rsidRPr="00E3255A">
        <w:rPr>
          <w:rFonts w:eastAsia="Times New Roman"/>
          <w:szCs w:val="24"/>
        </w:rPr>
        <w:t>Βουλευτές</w:t>
      </w:r>
      <w:r>
        <w:rPr>
          <w:rFonts w:eastAsia="Times New Roman"/>
          <w:szCs w:val="24"/>
        </w:rPr>
        <w:t>,</w:t>
      </w:r>
      <w:r w:rsidRPr="00E3255A">
        <w:rPr>
          <w:rFonts w:eastAsia="Times New Roman"/>
          <w:szCs w:val="24"/>
        </w:rPr>
        <w:t xml:space="preserve"> ζητά σήμερα ο Πρωθυπουργός ψήφο εμπιστοσύνης</w:t>
      </w:r>
      <w:r>
        <w:rPr>
          <w:rFonts w:eastAsia="Times New Roman"/>
          <w:szCs w:val="24"/>
        </w:rPr>
        <w:t>. Λ</w:t>
      </w:r>
      <w:r w:rsidRPr="00E3255A">
        <w:rPr>
          <w:rFonts w:eastAsia="Times New Roman"/>
          <w:szCs w:val="24"/>
        </w:rPr>
        <w:t>ογικά</w:t>
      </w:r>
      <w:r>
        <w:rPr>
          <w:rFonts w:eastAsia="Times New Roman"/>
          <w:szCs w:val="24"/>
        </w:rPr>
        <w:t>,</w:t>
      </w:r>
      <w:r w:rsidRPr="00E3255A">
        <w:rPr>
          <w:rFonts w:eastAsia="Times New Roman"/>
          <w:szCs w:val="24"/>
        </w:rPr>
        <w:t xml:space="preserve"> θα πει κάποιος το κάνει αυτό</w:t>
      </w:r>
      <w:r>
        <w:rPr>
          <w:rFonts w:eastAsia="Times New Roman"/>
          <w:szCs w:val="24"/>
        </w:rPr>
        <w:t>,</w:t>
      </w:r>
      <w:r w:rsidRPr="00E3255A">
        <w:rPr>
          <w:rFonts w:eastAsia="Times New Roman"/>
          <w:szCs w:val="24"/>
        </w:rPr>
        <w:t xml:space="preserve"> αφού αποχώρησε ο </w:t>
      </w:r>
      <w:r>
        <w:rPr>
          <w:rFonts w:eastAsia="Times New Roman"/>
          <w:szCs w:val="24"/>
        </w:rPr>
        <w:t xml:space="preserve">εταίρος </w:t>
      </w:r>
      <w:r w:rsidRPr="00E3255A">
        <w:rPr>
          <w:rFonts w:eastAsia="Times New Roman"/>
          <w:szCs w:val="24"/>
        </w:rPr>
        <w:t>από την Κυβέρνηση που εξασφάλιζε την πλειοψηφία</w:t>
      </w:r>
      <w:r>
        <w:rPr>
          <w:rFonts w:eastAsia="Times New Roman"/>
          <w:szCs w:val="24"/>
        </w:rPr>
        <w:t>.</w:t>
      </w:r>
      <w:r w:rsidRPr="00E3255A">
        <w:rPr>
          <w:rFonts w:eastAsia="Times New Roman"/>
          <w:szCs w:val="24"/>
        </w:rPr>
        <w:t xml:space="preserve"> </w:t>
      </w:r>
      <w:r>
        <w:rPr>
          <w:rFonts w:eastAsia="Times New Roman"/>
          <w:szCs w:val="24"/>
        </w:rPr>
        <w:t xml:space="preserve">Για ποια Κυβέρνηση, όμως, ζητάτε </w:t>
      </w:r>
      <w:r w:rsidRPr="00E3255A">
        <w:rPr>
          <w:rFonts w:eastAsia="Times New Roman"/>
          <w:szCs w:val="24"/>
        </w:rPr>
        <w:t>ψήφο εμπιστοσύνης</w:t>
      </w:r>
      <w:r>
        <w:rPr>
          <w:rFonts w:eastAsia="Times New Roman"/>
          <w:szCs w:val="24"/>
        </w:rPr>
        <w:t>;</w:t>
      </w:r>
      <w:r w:rsidRPr="00E3255A">
        <w:rPr>
          <w:rFonts w:eastAsia="Times New Roman"/>
          <w:szCs w:val="24"/>
        </w:rPr>
        <w:t xml:space="preserve"> </w:t>
      </w:r>
      <w:r>
        <w:rPr>
          <w:rFonts w:eastAsia="Times New Roman"/>
          <w:szCs w:val="24"/>
        </w:rPr>
        <w:t>Γ</w:t>
      </w:r>
      <w:r w:rsidRPr="00E3255A">
        <w:rPr>
          <w:rFonts w:eastAsia="Times New Roman"/>
          <w:szCs w:val="24"/>
        </w:rPr>
        <w:t xml:space="preserve">ιατί εγώ στα Έδρανα </w:t>
      </w:r>
      <w:r>
        <w:rPr>
          <w:rFonts w:eastAsia="Times New Roman"/>
          <w:szCs w:val="24"/>
        </w:rPr>
        <w:t xml:space="preserve">είδα </w:t>
      </w:r>
      <w:r w:rsidRPr="00E3255A">
        <w:rPr>
          <w:rFonts w:eastAsia="Times New Roman"/>
          <w:szCs w:val="24"/>
        </w:rPr>
        <w:t>τους ίδιους Υπουρ</w:t>
      </w:r>
      <w:r w:rsidRPr="00E3255A">
        <w:rPr>
          <w:rFonts w:eastAsia="Times New Roman"/>
          <w:szCs w:val="24"/>
        </w:rPr>
        <w:lastRenderedPageBreak/>
        <w:t>γούς που συμμετείχαν στην Κυβέρνηση που έχασε τη δεδηλωμένη</w:t>
      </w:r>
      <w:r>
        <w:rPr>
          <w:rFonts w:eastAsia="Times New Roman"/>
          <w:szCs w:val="24"/>
        </w:rPr>
        <w:t>.</w:t>
      </w:r>
      <w:r w:rsidRPr="00E3255A">
        <w:rPr>
          <w:rFonts w:eastAsia="Times New Roman"/>
          <w:szCs w:val="24"/>
        </w:rPr>
        <w:t xml:space="preserve"> </w:t>
      </w:r>
      <w:r>
        <w:rPr>
          <w:rFonts w:eastAsia="Times New Roman"/>
          <w:szCs w:val="24"/>
        </w:rPr>
        <w:t>Μάλιστα, μία</w:t>
      </w:r>
      <w:r w:rsidRPr="00E3255A">
        <w:rPr>
          <w:rFonts w:eastAsia="Times New Roman"/>
          <w:szCs w:val="24"/>
        </w:rPr>
        <w:t xml:space="preserve"> εξ αυτών συμμετείχε και στην κυβέρνηση </w:t>
      </w:r>
      <w:r>
        <w:rPr>
          <w:rFonts w:eastAsia="Times New Roman"/>
          <w:szCs w:val="24"/>
        </w:rPr>
        <w:t>«</w:t>
      </w:r>
      <w:r w:rsidRPr="00E3255A">
        <w:rPr>
          <w:rFonts w:eastAsia="Times New Roman"/>
          <w:szCs w:val="24"/>
        </w:rPr>
        <w:t>κουρελ</w:t>
      </w:r>
      <w:r>
        <w:rPr>
          <w:rFonts w:eastAsia="Times New Roman"/>
          <w:szCs w:val="24"/>
        </w:rPr>
        <w:t>ού» του</w:t>
      </w:r>
      <w:r w:rsidRPr="00E3255A">
        <w:rPr>
          <w:rFonts w:eastAsia="Times New Roman"/>
          <w:szCs w:val="24"/>
        </w:rPr>
        <w:t xml:space="preserve"> κ</w:t>
      </w:r>
      <w:r>
        <w:rPr>
          <w:rFonts w:eastAsia="Times New Roman"/>
          <w:szCs w:val="24"/>
        </w:rPr>
        <w:t>.</w:t>
      </w:r>
      <w:r w:rsidRPr="00E3255A">
        <w:rPr>
          <w:rFonts w:eastAsia="Times New Roman"/>
          <w:szCs w:val="24"/>
        </w:rPr>
        <w:t xml:space="preserve"> </w:t>
      </w:r>
      <w:proofErr w:type="spellStart"/>
      <w:r w:rsidRPr="00E3255A">
        <w:rPr>
          <w:rFonts w:eastAsia="Times New Roman"/>
          <w:szCs w:val="24"/>
        </w:rPr>
        <w:t>Παπαδήμου</w:t>
      </w:r>
      <w:proofErr w:type="spellEnd"/>
      <w:r>
        <w:rPr>
          <w:rFonts w:eastAsia="Times New Roman"/>
          <w:szCs w:val="24"/>
        </w:rPr>
        <w:t>,</w:t>
      </w:r>
      <w:r w:rsidRPr="00D65755">
        <w:rPr>
          <w:rFonts w:eastAsia="Times New Roman"/>
          <w:szCs w:val="24"/>
        </w:rPr>
        <w:t xml:space="preserve"> </w:t>
      </w:r>
      <w:r w:rsidRPr="00E3255A">
        <w:rPr>
          <w:rFonts w:eastAsia="Times New Roman"/>
          <w:szCs w:val="24"/>
        </w:rPr>
        <w:t>όπως είπε ο κ</w:t>
      </w:r>
      <w:r>
        <w:rPr>
          <w:rFonts w:eastAsia="Times New Roman"/>
          <w:szCs w:val="24"/>
        </w:rPr>
        <w:t>.</w:t>
      </w:r>
      <w:r w:rsidRPr="00E3255A">
        <w:rPr>
          <w:rFonts w:eastAsia="Times New Roman"/>
          <w:szCs w:val="24"/>
        </w:rPr>
        <w:t xml:space="preserve"> Τσίπρας</w:t>
      </w:r>
      <w:r>
        <w:rPr>
          <w:rFonts w:eastAsia="Times New Roman"/>
          <w:szCs w:val="24"/>
        </w:rPr>
        <w:t>.</w:t>
      </w:r>
    </w:p>
    <w:p w14:paraId="06452E53" w14:textId="77777777" w:rsidR="00C04CE1" w:rsidRDefault="00722F08">
      <w:pPr>
        <w:spacing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06452E54" w14:textId="77777777" w:rsidR="00C04CE1" w:rsidRDefault="00722F08">
      <w:pPr>
        <w:spacing w:line="600" w:lineRule="auto"/>
        <w:ind w:firstLine="720"/>
        <w:jc w:val="both"/>
        <w:rPr>
          <w:rFonts w:eastAsia="Times New Roman"/>
          <w:szCs w:val="24"/>
        </w:rPr>
      </w:pPr>
      <w:r>
        <w:rPr>
          <w:rFonts w:eastAsia="Times New Roman"/>
          <w:szCs w:val="24"/>
        </w:rPr>
        <w:t>Δεν τον ενοχλεί αυτό ή έχει ζητήσει συγχωροχάρτι</w:t>
      </w:r>
      <w:r w:rsidRPr="00EF3E25">
        <w:rPr>
          <w:rFonts w:eastAsia="Times New Roman"/>
          <w:szCs w:val="24"/>
        </w:rPr>
        <w:t xml:space="preserve"> </w:t>
      </w:r>
      <w:r>
        <w:rPr>
          <w:rFonts w:eastAsia="Times New Roman"/>
          <w:szCs w:val="24"/>
        </w:rPr>
        <w:t xml:space="preserve">και δήλωση </w:t>
      </w:r>
      <w:proofErr w:type="spellStart"/>
      <w:r>
        <w:rPr>
          <w:rFonts w:eastAsia="Times New Roman"/>
          <w:szCs w:val="24"/>
        </w:rPr>
        <w:t>μετανοίας</w:t>
      </w:r>
      <w:proofErr w:type="spellEnd"/>
      <w:r>
        <w:rPr>
          <w:rFonts w:eastAsia="Times New Roman"/>
          <w:szCs w:val="24"/>
        </w:rPr>
        <w:t>, προκειμένου να την αξιοποιήσει, ό</w:t>
      </w:r>
      <w:r w:rsidRPr="00E3255A">
        <w:rPr>
          <w:rFonts w:eastAsia="Times New Roman"/>
          <w:szCs w:val="24"/>
        </w:rPr>
        <w:t xml:space="preserve">πως </w:t>
      </w:r>
      <w:r>
        <w:rPr>
          <w:rFonts w:eastAsia="Times New Roman"/>
          <w:szCs w:val="24"/>
        </w:rPr>
        <w:t>β</w:t>
      </w:r>
      <w:r w:rsidRPr="00E3255A">
        <w:rPr>
          <w:rFonts w:eastAsia="Times New Roman"/>
          <w:szCs w:val="24"/>
        </w:rPr>
        <w:t>έβαια και από πρώην Υπουργούς και νυν Βουλευτές του</w:t>
      </w:r>
      <w:r>
        <w:rPr>
          <w:rFonts w:eastAsia="Times New Roman"/>
          <w:szCs w:val="24"/>
        </w:rPr>
        <w:t xml:space="preserve"> ΣΥΡΙΖΑ; Για ποια Κυβέρνηση, λοιπόν, ζητάτε ψήφο </w:t>
      </w:r>
      <w:r w:rsidRPr="00E3255A">
        <w:rPr>
          <w:rFonts w:eastAsia="Times New Roman"/>
          <w:szCs w:val="24"/>
        </w:rPr>
        <w:t>εμπιστοσύνης</w:t>
      </w:r>
      <w:r>
        <w:rPr>
          <w:rFonts w:eastAsia="Times New Roman"/>
          <w:szCs w:val="24"/>
        </w:rPr>
        <w:t>;</w:t>
      </w:r>
      <w:r w:rsidRPr="00E3255A">
        <w:rPr>
          <w:rFonts w:eastAsia="Times New Roman"/>
          <w:szCs w:val="24"/>
        </w:rPr>
        <w:t xml:space="preserve"> </w:t>
      </w:r>
    </w:p>
    <w:p w14:paraId="06452E55" w14:textId="77777777" w:rsidR="00C04CE1" w:rsidRDefault="00722F08">
      <w:pPr>
        <w:spacing w:line="600" w:lineRule="auto"/>
        <w:ind w:firstLine="720"/>
        <w:jc w:val="both"/>
        <w:rPr>
          <w:rFonts w:eastAsia="Times New Roman"/>
          <w:szCs w:val="24"/>
        </w:rPr>
      </w:pPr>
      <w:r>
        <w:rPr>
          <w:rFonts w:eastAsia="Times New Roman"/>
          <w:szCs w:val="24"/>
        </w:rPr>
        <w:t>Ε</w:t>
      </w:r>
      <w:r w:rsidRPr="00E3255A">
        <w:rPr>
          <w:rFonts w:eastAsia="Times New Roman"/>
          <w:szCs w:val="24"/>
        </w:rPr>
        <w:t>σείς ευτελίζετ</w:t>
      </w:r>
      <w:r>
        <w:rPr>
          <w:rFonts w:eastAsia="Times New Roman"/>
          <w:szCs w:val="24"/>
        </w:rPr>
        <w:t>ε</w:t>
      </w:r>
      <w:r w:rsidRPr="00E3255A">
        <w:rPr>
          <w:rFonts w:eastAsia="Times New Roman"/>
          <w:szCs w:val="24"/>
        </w:rPr>
        <w:t xml:space="preserve"> τα πάντα</w:t>
      </w:r>
      <w:r>
        <w:rPr>
          <w:rFonts w:eastAsia="Times New Roman"/>
          <w:szCs w:val="24"/>
        </w:rPr>
        <w:t>. Ευτελίζετε μια</w:t>
      </w:r>
      <w:r w:rsidRPr="00E3255A">
        <w:rPr>
          <w:rFonts w:eastAsia="Times New Roman"/>
          <w:szCs w:val="24"/>
        </w:rPr>
        <w:t xml:space="preserve"> κορυφαία κοινοβουλευτική διαδικασία</w:t>
      </w:r>
      <w:r>
        <w:rPr>
          <w:rFonts w:eastAsia="Times New Roman"/>
          <w:szCs w:val="24"/>
        </w:rPr>
        <w:t>,</w:t>
      </w:r>
      <w:r w:rsidRPr="00E3255A">
        <w:rPr>
          <w:rFonts w:eastAsia="Times New Roman"/>
          <w:szCs w:val="24"/>
        </w:rPr>
        <w:t xml:space="preserve"> αυτή της ψήφου εμπιστοσύνης και υπονομεύετ</w:t>
      </w:r>
      <w:r>
        <w:rPr>
          <w:rFonts w:eastAsia="Times New Roman"/>
          <w:szCs w:val="24"/>
        </w:rPr>
        <w:t>ε</w:t>
      </w:r>
      <w:r w:rsidRPr="00E3255A">
        <w:rPr>
          <w:rFonts w:eastAsia="Times New Roman"/>
          <w:szCs w:val="24"/>
        </w:rPr>
        <w:t xml:space="preserve"> μεθοδικά τις </w:t>
      </w:r>
      <w:r>
        <w:rPr>
          <w:rFonts w:eastAsia="Times New Roman"/>
          <w:szCs w:val="24"/>
        </w:rPr>
        <w:t xml:space="preserve">αρχές και τις </w:t>
      </w:r>
      <w:r w:rsidRPr="00E3255A">
        <w:rPr>
          <w:rFonts w:eastAsia="Times New Roman"/>
          <w:szCs w:val="24"/>
        </w:rPr>
        <w:t xml:space="preserve">αξίες της </w:t>
      </w:r>
      <w:r>
        <w:rPr>
          <w:rFonts w:eastAsia="Times New Roman"/>
          <w:szCs w:val="24"/>
        </w:rPr>
        <w:t>δ</w:t>
      </w:r>
      <w:r w:rsidRPr="00E3255A">
        <w:rPr>
          <w:rFonts w:eastAsia="Times New Roman"/>
          <w:szCs w:val="24"/>
        </w:rPr>
        <w:t>ημοκρατίας</w:t>
      </w:r>
      <w:r>
        <w:rPr>
          <w:rFonts w:eastAsia="Times New Roman"/>
          <w:szCs w:val="24"/>
        </w:rPr>
        <w:t>.</w:t>
      </w:r>
      <w:r w:rsidRPr="00E3255A">
        <w:rPr>
          <w:rFonts w:eastAsia="Times New Roman"/>
          <w:szCs w:val="24"/>
        </w:rPr>
        <w:t xml:space="preserve"> </w:t>
      </w:r>
    </w:p>
    <w:p w14:paraId="06452E56" w14:textId="77777777" w:rsidR="00C04CE1" w:rsidRDefault="00722F08">
      <w:pPr>
        <w:spacing w:line="600" w:lineRule="auto"/>
        <w:ind w:firstLine="720"/>
        <w:jc w:val="both"/>
        <w:rPr>
          <w:rFonts w:eastAsia="Times New Roman"/>
          <w:szCs w:val="24"/>
        </w:rPr>
      </w:pPr>
      <w:r w:rsidRPr="00E3255A">
        <w:rPr>
          <w:rFonts w:eastAsia="Times New Roman"/>
          <w:szCs w:val="24"/>
        </w:rPr>
        <w:t>Κύριε Τσίπρα</w:t>
      </w:r>
      <w:r>
        <w:rPr>
          <w:rFonts w:eastAsia="Times New Roman"/>
          <w:szCs w:val="24"/>
        </w:rPr>
        <w:t>,</w:t>
      </w:r>
      <w:r w:rsidRPr="00E3255A">
        <w:rPr>
          <w:rFonts w:eastAsia="Times New Roman"/>
          <w:szCs w:val="24"/>
        </w:rPr>
        <w:t xml:space="preserve"> </w:t>
      </w:r>
      <w:r>
        <w:rPr>
          <w:rFonts w:eastAsia="Times New Roman"/>
          <w:szCs w:val="24"/>
        </w:rPr>
        <w:t>ζ</w:t>
      </w:r>
      <w:r w:rsidRPr="00E3255A">
        <w:rPr>
          <w:rFonts w:eastAsia="Times New Roman"/>
          <w:szCs w:val="24"/>
        </w:rPr>
        <w:t>ητάτε ψήφο εμπιστοσύνης</w:t>
      </w:r>
      <w:r>
        <w:rPr>
          <w:rFonts w:eastAsia="Times New Roman"/>
          <w:szCs w:val="24"/>
        </w:rPr>
        <w:t>,</w:t>
      </w:r>
      <w:r w:rsidRPr="00E3255A">
        <w:rPr>
          <w:rFonts w:eastAsia="Times New Roman"/>
          <w:szCs w:val="24"/>
        </w:rPr>
        <w:t xml:space="preserve"> </w:t>
      </w:r>
      <w:r>
        <w:rPr>
          <w:rFonts w:eastAsia="Times New Roman"/>
          <w:szCs w:val="24"/>
        </w:rPr>
        <w:t>όπως ο ίδιος ομολογήσ</w:t>
      </w:r>
      <w:r w:rsidRPr="00E3255A">
        <w:rPr>
          <w:rFonts w:eastAsia="Times New Roman"/>
          <w:szCs w:val="24"/>
        </w:rPr>
        <w:t>ατε</w:t>
      </w:r>
      <w:r>
        <w:rPr>
          <w:rFonts w:eastAsia="Times New Roman"/>
          <w:szCs w:val="24"/>
        </w:rPr>
        <w:t>,</w:t>
      </w:r>
      <w:r w:rsidRPr="00E3255A">
        <w:rPr>
          <w:rFonts w:eastAsia="Times New Roman"/>
          <w:szCs w:val="24"/>
        </w:rPr>
        <w:t xml:space="preserve"> γιατί θέλετε να ολοκληρώσετε την πολιτική και τους στόχους που έχετε θέσει</w:t>
      </w:r>
      <w:r>
        <w:rPr>
          <w:rFonts w:eastAsia="Times New Roman"/>
          <w:szCs w:val="24"/>
        </w:rPr>
        <w:t xml:space="preserve">. Η δεδηλωμένη, όμως, </w:t>
      </w:r>
      <w:r w:rsidRPr="00E3255A">
        <w:rPr>
          <w:rFonts w:eastAsia="Times New Roman"/>
          <w:szCs w:val="24"/>
        </w:rPr>
        <w:t>προκύπτει από τη βούληση του λαού και όχι από παζάρια μεταγραφής</w:t>
      </w:r>
      <w:r>
        <w:rPr>
          <w:rFonts w:eastAsia="Times New Roman"/>
          <w:szCs w:val="24"/>
        </w:rPr>
        <w:t>.</w:t>
      </w:r>
      <w:r w:rsidRPr="00E3255A">
        <w:rPr>
          <w:rFonts w:eastAsia="Times New Roman"/>
          <w:szCs w:val="24"/>
        </w:rPr>
        <w:t xml:space="preserve"> </w:t>
      </w:r>
      <w:r>
        <w:rPr>
          <w:rFonts w:eastAsia="Times New Roman"/>
          <w:szCs w:val="24"/>
        </w:rPr>
        <w:t>Κ</w:t>
      </w:r>
      <w:r w:rsidRPr="00E3255A">
        <w:rPr>
          <w:rFonts w:eastAsia="Times New Roman"/>
          <w:szCs w:val="24"/>
        </w:rPr>
        <w:t xml:space="preserve">αι εγώ </w:t>
      </w:r>
      <w:r>
        <w:rPr>
          <w:rFonts w:eastAsia="Times New Roman"/>
          <w:szCs w:val="24"/>
        </w:rPr>
        <w:t>αναρωτιέμαι: Τ</w:t>
      </w:r>
      <w:r w:rsidRPr="00E3255A">
        <w:rPr>
          <w:rFonts w:eastAsia="Times New Roman"/>
          <w:szCs w:val="24"/>
        </w:rPr>
        <w:t xml:space="preserve">ι σχέση έχουν πραγματικά τα πεπραγμένα αυτής της Κυβέρνησης με τις ανάγκες του ελληνικού λαού και με </w:t>
      </w:r>
      <w:r w:rsidRPr="00E3255A">
        <w:rPr>
          <w:rFonts w:eastAsia="Times New Roman"/>
          <w:szCs w:val="24"/>
        </w:rPr>
        <w:lastRenderedPageBreak/>
        <w:t>την ανοδική πορεία που χρειάζεται ο τόπος</w:t>
      </w:r>
      <w:r>
        <w:rPr>
          <w:rFonts w:eastAsia="Times New Roman"/>
          <w:szCs w:val="24"/>
        </w:rPr>
        <w:t>;</w:t>
      </w:r>
      <w:r w:rsidRPr="00E3255A">
        <w:rPr>
          <w:rFonts w:eastAsia="Times New Roman"/>
          <w:szCs w:val="24"/>
        </w:rPr>
        <w:t xml:space="preserve"> </w:t>
      </w:r>
      <w:r>
        <w:rPr>
          <w:rFonts w:eastAsia="Times New Roman"/>
          <w:szCs w:val="24"/>
        </w:rPr>
        <w:t>Α</w:t>
      </w:r>
      <w:r w:rsidRPr="00E3255A">
        <w:rPr>
          <w:rFonts w:eastAsia="Times New Roman"/>
          <w:szCs w:val="24"/>
        </w:rPr>
        <w:t>πολύτως κα</w:t>
      </w:r>
      <w:r>
        <w:rPr>
          <w:rFonts w:eastAsia="Times New Roman"/>
          <w:szCs w:val="24"/>
        </w:rPr>
        <w:t>μ</w:t>
      </w:r>
      <w:r w:rsidRPr="00E3255A">
        <w:rPr>
          <w:rFonts w:eastAsia="Times New Roman"/>
          <w:szCs w:val="24"/>
        </w:rPr>
        <w:t>μία</w:t>
      </w:r>
      <w:r>
        <w:rPr>
          <w:rFonts w:eastAsia="Times New Roman"/>
          <w:szCs w:val="24"/>
        </w:rPr>
        <w:t>.</w:t>
      </w:r>
      <w:r w:rsidRPr="00E3255A">
        <w:rPr>
          <w:rFonts w:eastAsia="Times New Roman"/>
          <w:szCs w:val="24"/>
        </w:rPr>
        <w:t xml:space="preserve"> </w:t>
      </w:r>
      <w:r>
        <w:rPr>
          <w:rFonts w:eastAsia="Times New Roman"/>
          <w:szCs w:val="24"/>
        </w:rPr>
        <w:t>Και δηλώνουμε ρητά:</w:t>
      </w:r>
      <w:r w:rsidRPr="00E3255A">
        <w:rPr>
          <w:rFonts w:eastAsia="Times New Roman"/>
          <w:szCs w:val="24"/>
        </w:rPr>
        <w:t xml:space="preserve"> </w:t>
      </w:r>
      <w:r>
        <w:rPr>
          <w:rFonts w:eastAsia="Times New Roman"/>
          <w:szCs w:val="24"/>
        </w:rPr>
        <w:t>Δ</w:t>
      </w:r>
      <w:r w:rsidRPr="00E3255A">
        <w:rPr>
          <w:rFonts w:eastAsia="Times New Roman"/>
          <w:szCs w:val="24"/>
        </w:rPr>
        <w:t>εν σας εμπιστευόμαστε</w:t>
      </w:r>
      <w:r>
        <w:rPr>
          <w:rFonts w:eastAsia="Times New Roman"/>
          <w:szCs w:val="24"/>
        </w:rPr>
        <w:t>,</w:t>
      </w:r>
      <w:r w:rsidRPr="00E3255A">
        <w:rPr>
          <w:rFonts w:eastAsia="Times New Roman"/>
          <w:szCs w:val="24"/>
        </w:rPr>
        <w:t xml:space="preserve"> κύριε Τσίπρα</w:t>
      </w:r>
      <w:r>
        <w:rPr>
          <w:rFonts w:eastAsia="Times New Roman"/>
          <w:szCs w:val="24"/>
        </w:rPr>
        <w:t>. Δεν σας έχουμε</w:t>
      </w:r>
      <w:r w:rsidRPr="00E3255A">
        <w:rPr>
          <w:rFonts w:eastAsia="Times New Roman"/>
          <w:szCs w:val="24"/>
        </w:rPr>
        <w:t xml:space="preserve"> κα</w:t>
      </w:r>
      <w:r>
        <w:rPr>
          <w:rFonts w:eastAsia="Times New Roman"/>
          <w:szCs w:val="24"/>
        </w:rPr>
        <w:t>μ</w:t>
      </w:r>
      <w:r w:rsidRPr="00E3255A">
        <w:rPr>
          <w:rFonts w:eastAsia="Times New Roman"/>
          <w:szCs w:val="24"/>
        </w:rPr>
        <w:t>μία εμπιστοσύνη</w:t>
      </w:r>
      <w:r>
        <w:rPr>
          <w:rFonts w:eastAsia="Times New Roman"/>
          <w:szCs w:val="24"/>
        </w:rPr>
        <w:t xml:space="preserve"> για</w:t>
      </w:r>
      <w:r w:rsidRPr="00E3255A">
        <w:rPr>
          <w:rFonts w:eastAsia="Times New Roman"/>
          <w:szCs w:val="24"/>
        </w:rPr>
        <w:t xml:space="preserve"> να διαχειριστείτε τα εθνικά θέματα</w:t>
      </w:r>
      <w:r>
        <w:rPr>
          <w:rFonts w:eastAsia="Times New Roman"/>
          <w:szCs w:val="24"/>
        </w:rPr>
        <w:t>.</w:t>
      </w:r>
    </w:p>
    <w:p w14:paraId="06452E57" w14:textId="77777777" w:rsidR="00C04CE1" w:rsidRDefault="00722F08">
      <w:pPr>
        <w:spacing w:line="600" w:lineRule="auto"/>
        <w:ind w:firstLine="720"/>
        <w:jc w:val="both"/>
        <w:rPr>
          <w:rFonts w:eastAsia="Times New Roman"/>
          <w:szCs w:val="24"/>
        </w:rPr>
      </w:pPr>
      <w:r>
        <w:rPr>
          <w:rFonts w:eastAsia="Times New Roman"/>
          <w:szCs w:val="24"/>
        </w:rPr>
        <w:t xml:space="preserve">Είδαμε </w:t>
      </w:r>
      <w:r w:rsidRPr="00E3255A">
        <w:rPr>
          <w:rFonts w:eastAsia="Times New Roman"/>
          <w:szCs w:val="24"/>
        </w:rPr>
        <w:t xml:space="preserve">τι έγινε και στη </w:t>
      </w:r>
      <w:r>
        <w:rPr>
          <w:rFonts w:eastAsia="Times New Roman"/>
          <w:szCs w:val="24"/>
        </w:rPr>
        <w:t>Σ</w:t>
      </w:r>
      <w:r w:rsidRPr="00E3255A">
        <w:rPr>
          <w:rFonts w:eastAsia="Times New Roman"/>
          <w:szCs w:val="24"/>
        </w:rPr>
        <w:t>υμφωνία των Πρεσπών</w:t>
      </w:r>
      <w:r>
        <w:rPr>
          <w:rFonts w:eastAsia="Times New Roman"/>
          <w:szCs w:val="24"/>
        </w:rPr>
        <w:t>.</w:t>
      </w:r>
      <w:r w:rsidRPr="00E3255A">
        <w:rPr>
          <w:rFonts w:eastAsia="Times New Roman"/>
          <w:szCs w:val="24"/>
        </w:rPr>
        <w:t xml:space="preserve"> </w:t>
      </w:r>
      <w:r>
        <w:rPr>
          <w:rFonts w:eastAsia="Times New Roman"/>
          <w:szCs w:val="24"/>
        </w:rPr>
        <w:t>Ε</w:t>
      </w:r>
      <w:r w:rsidRPr="00E3255A">
        <w:rPr>
          <w:rFonts w:eastAsia="Times New Roman"/>
          <w:szCs w:val="24"/>
        </w:rPr>
        <w:t xml:space="preserve">ίχατε όλες τις προϋποθέσεις για να δώσετε </w:t>
      </w:r>
      <w:r>
        <w:rPr>
          <w:rFonts w:eastAsia="Times New Roman"/>
          <w:szCs w:val="24"/>
        </w:rPr>
        <w:t>μια</w:t>
      </w:r>
      <w:r w:rsidRPr="00E3255A">
        <w:rPr>
          <w:rFonts w:eastAsia="Times New Roman"/>
          <w:szCs w:val="24"/>
        </w:rPr>
        <w:t xml:space="preserve"> βιώσιμη και οριστική λύση</w:t>
      </w:r>
      <w:r>
        <w:rPr>
          <w:rFonts w:eastAsia="Times New Roman"/>
          <w:szCs w:val="24"/>
        </w:rPr>
        <w:t>.</w:t>
      </w:r>
      <w:r w:rsidRPr="00E3255A">
        <w:rPr>
          <w:rFonts w:eastAsia="Times New Roman"/>
          <w:szCs w:val="24"/>
        </w:rPr>
        <w:t xml:space="preserve"> </w:t>
      </w:r>
      <w:r>
        <w:rPr>
          <w:rFonts w:eastAsia="Times New Roman"/>
          <w:szCs w:val="24"/>
        </w:rPr>
        <w:t>Ε</w:t>
      </w:r>
      <w:r w:rsidRPr="00E3255A">
        <w:rPr>
          <w:rFonts w:eastAsia="Times New Roman"/>
          <w:szCs w:val="24"/>
        </w:rPr>
        <w:t xml:space="preserve">ίχατε </w:t>
      </w:r>
      <w:r>
        <w:rPr>
          <w:rFonts w:eastAsia="Times New Roman"/>
          <w:szCs w:val="24"/>
        </w:rPr>
        <w:t>στήριξη</w:t>
      </w:r>
      <w:r w:rsidRPr="00E3255A">
        <w:rPr>
          <w:rFonts w:eastAsia="Times New Roman"/>
          <w:szCs w:val="24"/>
        </w:rPr>
        <w:t xml:space="preserve"> από παντού</w:t>
      </w:r>
      <w:r>
        <w:rPr>
          <w:rFonts w:eastAsia="Times New Roman"/>
          <w:szCs w:val="24"/>
        </w:rPr>
        <w:t>.</w:t>
      </w:r>
      <w:r w:rsidRPr="00E3255A">
        <w:rPr>
          <w:rFonts w:eastAsia="Times New Roman"/>
          <w:szCs w:val="24"/>
        </w:rPr>
        <w:t xml:space="preserve"> </w:t>
      </w:r>
      <w:r>
        <w:rPr>
          <w:rFonts w:eastAsia="Times New Roman"/>
          <w:szCs w:val="24"/>
        </w:rPr>
        <w:t>Π</w:t>
      </w:r>
      <w:r w:rsidRPr="00E3255A">
        <w:rPr>
          <w:rFonts w:eastAsia="Times New Roman"/>
          <w:szCs w:val="24"/>
        </w:rPr>
        <w:t>οτέ δεν υπήρχε καλύτερη συγκυρία από αυτήν</w:t>
      </w:r>
      <w:r>
        <w:rPr>
          <w:rFonts w:eastAsia="Times New Roman"/>
          <w:szCs w:val="24"/>
        </w:rPr>
        <w:t>.</w:t>
      </w:r>
      <w:r w:rsidRPr="00E3255A">
        <w:rPr>
          <w:rFonts w:eastAsia="Times New Roman"/>
          <w:szCs w:val="24"/>
        </w:rPr>
        <w:t xml:space="preserve"> </w:t>
      </w:r>
      <w:r>
        <w:rPr>
          <w:rFonts w:eastAsia="Times New Roman"/>
          <w:szCs w:val="24"/>
        </w:rPr>
        <w:t>Δ</w:t>
      </w:r>
      <w:r w:rsidRPr="00E3255A">
        <w:rPr>
          <w:rFonts w:eastAsia="Times New Roman"/>
          <w:szCs w:val="24"/>
        </w:rPr>
        <w:t>εν καταφέρατε να την αξιοποιήσετε</w:t>
      </w:r>
      <w:r>
        <w:rPr>
          <w:rFonts w:eastAsia="Times New Roman"/>
          <w:szCs w:val="24"/>
        </w:rPr>
        <w:t>,</w:t>
      </w:r>
      <w:r w:rsidRPr="00E3255A">
        <w:rPr>
          <w:rFonts w:eastAsia="Times New Roman"/>
          <w:szCs w:val="24"/>
        </w:rPr>
        <w:t xml:space="preserve"> γιατί θέλ</w:t>
      </w:r>
      <w:r>
        <w:rPr>
          <w:rFonts w:eastAsia="Times New Roman"/>
          <w:szCs w:val="24"/>
        </w:rPr>
        <w:t>α</w:t>
      </w:r>
      <w:r w:rsidRPr="00E3255A">
        <w:rPr>
          <w:rFonts w:eastAsia="Times New Roman"/>
          <w:szCs w:val="24"/>
        </w:rPr>
        <w:t xml:space="preserve">τε για άλλη </w:t>
      </w:r>
      <w:r>
        <w:rPr>
          <w:rFonts w:eastAsia="Times New Roman"/>
          <w:szCs w:val="24"/>
        </w:rPr>
        <w:t>μια</w:t>
      </w:r>
      <w:r w:rsidRPr="00E3255A">
        <w:rPr>
          <w:rFonts w:eastAsia="Times New Roman"/>
          <w:szCs w:val="24"/>
        </w:rPr>
        <w:t xml:space="preserve"> φορά απλά να είστε ο βολικός</w:t>
      </w:r>
      <w:r>
        <w:rPr>
          <w:rFonts w:eastAsia="Times New Roman"/>
          <w:szCs w:val="24"/>
        </w:rPr>
        <w:t>,</w:t>
      </w:r>
      <w:r w:rsidRPr="00E3255A">
        <w:rPr>
          <w:rFonts w:eastAsia="Times New Roman"/>
          <w:szCs w:val="24"/>
        </w:rPr>
        <w:t xml:space="preserve"> ο πρόθυμος</w:t>
      </w:r>
      <w:r>
        <w:rPr>
          <w:rFonts w:eastAsia="Times New Roman"/>
          <w:szCs w:val="24"/>
        </w:rPr>
        <w:t>,</w:t>
      </w:r>
      <w:r w:rsidRPr="00E3255A">
        <w:rPr>
          <w:rFonts w:eastAsia="Times New Roman"/>
          <w:szCs w:val="24"/>
        </w:rPr>
        <w:t xml:space="preserve"> ο χρήσιμος στις απαιτήσεις των εταίρων και όχι στις ανάγκες της Ελλάδας</w:t>
      </w:r>
      <w:r>
        <w:rPr>
          <w:rFonts w:eastAsia="Times New Roman"/>
          <w:szCs w:val="24"/>
        </w:rPr>
        <w:t>.</w:t>
      </w:r>
      <w:r w:rsidRPr="00E3255A">
        <w:rPr>
          <w:rFonts w:eastAsia="Times New Roman"/>
          <w:szCs w:val="24"/>
        </w:rPr>
        <w:t xml:space="preserve"> </w:t>
      </w:r>
      <w:r>
        <w:rPr>
          <w:rFonts w:eastAsia="Times New Roman"/>
          <w:szCs w:val="24"/>
        </w:rPr>
        <w:t>Γ</w:t>
      </w:r>
      <w:r w:rsidRPr="00E3255A">
        <w:rPr>
          <w:rFonts w:eastAsia="Times New Roman"/>
          <w:szCs w:val="24"/>
        </w:rPr>
        <w:t>ι</w:t>
      </w:r>
      <w:r>
        <w:rPr>
          <w:rFonts w:eastAsia="Times New Roman"/>
          <w:szCs w:val="24"/>
        </w:rPr>
        <w:t>’</w:t>
      </w:r>
      <w:r w:rsidRPr="00E3255A">
        <w:rPr>
          <w:rFonts w:eastAsia="Times New Roman"/>
          <w:szCs w:val="24"/>
        </w:rPr>
        <w:t xml:space="preserve"> αυτό κλείσατε </w:t>
      </w:r>
      <w:r>
        <w:rPr>
          <w:rFonts w:eastAsia="Times New Roman"/>
          <w:szCs w:val="24"/>
        </w:rPr>
        <w:t>μια</w:t>
      </w:r>
      <w:r w:rsidRPr="00E3255A">
        <w:rPr>
          <w:rFonts w:eastAsia="Times New Roman"/>
          <w:szCs w:val="24"/>
        </w:rPr>
        <w:t xml:space="preserve"> συμφωνία που αντί να κλείνει πληγές ανοίγει καινούργιες</w:t>
      </w:r>
      <w:r>
        <w:rPr>
          <w:rFonts w:eastAsia="Times New Roman"/>
          <w:szCs w:val="24"/>
        </w:rPr>
        <w:t>,</w:t>
      </w:r>
      <w:r w:rsidRPr="00E3255A">
        <w:rPr>
          <w:rFonts w:eastAsia="Times New Roman"/>
          <w:szCs w:val="24"/>
        </w:rPr>
        <w:t xml:space="preserve"> γιατί πολύ απλά κρατά ζωντανή τη ρίζα του αλυτρωτισμού</w:t>
      </w:r>
      <w:r>
        <w:rPr>
          <w:rFonts w:eastAsia="Times New Roman"/>
          <w:szCs w:val="24"/>
        </w:rPr>
        <w:t>.</w:t>
      </w:r>
    </w:p>
    <w:p w14:paraId="06452E58" w14:textId="77777777" w:rsidR="00C04CE1" w:rsidRDefault="00722F08">
      <w:pPr>
        <w:spacing w:line="600" w:lineRule="auto"/>
        <w:ind w:firstLine="720"/>
        <w:jc w:val="both"/>
        <w:rPr>
          <w:rFonts w:eastAsia="Times New Roman"/>
          <w:szCs w:val="24"/>
        </w:rPr>
      </w:pPr>
      <w:r>
        <w:rPr>
          <w:rFonts w:eastAsia="Times New Roman"/>
          <w:szCs w:val="24"/>
        </w:rPr>
        <w:t>Κ</w:t>
      </w:r>
      <w:r w:rsidRPr="00E3255A">
        <w:rPr>
          <w:rFonts w:eastAsia="Times New Roman"/>
          <w:szCs w:val="24"/>
        </w:rPr>
        <w:t>αι βέβαια δεν σας εμπιστευόμαστε</w:t>
      </w:r>
      <w:r>
        <w:rPr>
          <w:rFonts w:eastAsia="Times New Roman"/>
          <w:szCs w:val="24"/>
        </w:rPr>
        <w:t>,</w:t>
      </w:r>
      <w:r w:rsidRPr="00E3255A">
        <w:rPr>
          <w:rFonts w:eastAsia="Times New Roman"/>
          <w:szCs w:val="24"/>
        </w:rPr>
        <w:t xml:space="preserve"> </w:t>
      </w:r>
      <w:r>
        <w:rPr>
          <w:rFonts w:eastAsia="Times New Roman"/>
          <w:szCs w:val="24"/>
        </w:rPr>
        <w:t>ο</w:t>
      </w:r>
      <w:r w:rsidRPr="00E3255A">
        <w:rPr>
          <w:rFonts w:eastAsia="Times New Roman"/>
          <w:szCs w:val="24"/>
        </w:rPr>
        <w:t xml:space="preserve">ύτε για τους χειρισμούς με την </w:t>
      </w:r>
      <w:r>
        <w:rPr>
          <w:rFonts w:eastAsia="Times New Roman"/>
          <w:szCs w:val="24"/>
        </w:rPr>
        <w:t xml:space="preserve">Τουρκία που έχει κλιμακώσει </w:t>
      </w:r>
      <w:r w:rsidRPr="00E3255A">
        <w:rPr>
          <w:rFonts w:eastAsia="Times New Roman"/>
          <w:szCs w:val="24"/>
        </w:rPr>
        <w:t>τις προκλήσεις της το τελευταίο διάστημα</w:t>
      </w:r>
      <w:r>
        <w:rPr>
          <w:rFonts w:eastAsia="Times New Roman"/>
          <w:szCs w:val="24"/>
        </w:rPr>
        <w:t>,</w:t>
      </w:r>
      <w:r w:rsidRPr="00E3255A">
        <w:rPr>
          <w:rFonts w:eastAsia="Times New Roman"/>
          <w:szCs w:val="24"/>
        </w:rPr>
        <w:t xml:space="preserve"> ούτε για την υπεράσπιση των συμφερόντων της ομογένειας στην Αλβανία</w:t>
      </w:r>
      <w:r>
        <w:rPr>
          <w:rFonts w:eastAsia="Times New Roman"/>
          <w:szCs w:val="24"/>
        </w:rPr>
        <w:t>,</w:t>
      </w:r>
      <w:r w:rsidRPr="00E3255A">
        <w:rPr>
          <w:rFonts w:eastAsia="Times New Roman"/>
          <w:szCs w:val="24"/>
        </w:rPr>
        <w:t xml:space="preserve"> που αντιμετωπίζει πολύ σοβαρά προβλήματα όλο το τελευταίο διάστημα</w:t>
      </w:r>
      <w:r>
        <w:rPr>
          <w:rFonts w:eastAsia="Times New Roman"/>
          <w:szCs w:val="24"/>
        </w:rPr>
        <w:t>.</w:t>
      </w:r>
      <w:r w:rsidRPr="00E3255A">
        <w:rPr>
          <w:rFonts w:eastAsia="Times New Roman"/>
          <w:szCs w:val="24"/>
        </w:rPr>
        <w:t xml:space="preserve"> </w:t>
      </w:r>
      <w:r>
        <w:rPr>
          <w:rFonts w:eastAsia="Times New Roman"/>
          <w:szCs w:val="24"/>
        </w:rPr>
        <w:t>Δ</w:t>
      </w:r>
      <w:r w:rsidRPr="00E3255A">
        <w:rPr>
          <w:rFonts w:eastAsia="Times New Roman"/>
          <w:szCs w:val="24"/>
        </w:rPr>
        <w:t xml:space="preserve">εν σας έχουμε </w:t>
      </w:r>
      <w:r w:rsidRPr="00E3255A">
        <w:rPr>
          <w:rFonts w:eastAsia="Times New Roman"/>
          <w:szCs w:val="24"/>
        </w:rPr>
        <w:lastRenderedPageBreak/>
        <w:t>εμπιστοσύνη για την έξοδο της Ελλάδας από την κρίση και την ανάκαμψη της οικονομίας</w:t>
      </w:r>
      <w:r>
        <w:rPr>
          <w:rFonts w:eastAsia="Times New Roman"/>
          <w:szCs w:val="24"/>
        </w:rPr>
        <w:t>.</w:t>
      </w:r>
      <w:r w:rsidRPr="00E3255A">
        <w:rPr>
          <w:rFonts w:eastAsia="Times New Roman"/>
          <w:szCs w:val="24"/>
        </w:rPr>
        <w:t xml:space="preserve"> </w:t>
      </w:r>
    </w:p>
    <w:p w14:paraId="06452E59" w14:textId="77777777" w:rsidR="00C04CE1" w:rsidRDefault="00722F08">
      <w:pPr>
        <w:spacing w:line="600" w:lineRule="auto"/>
        <w:ind w:firstLine="720"/>
        <w:jc w:val="both"/>
        <w:rPr>
          <w:rFonts w:eastAsia="Times New Roman"/>
          <w:szCs w:val="24"/>
        </w:rPr>
      </w:pPr>
      <w:r w:rsidRPr="00E3255A">
        <w:rPr>
          <w:rFonts w:eastAsia="Times New Roman"/>
          <w:szCs w:val="24"/>
        </w:rPr>
        <w:t>Έχετε</w:t>
      </w:r>
      <w:r>
        <w:rPr>
          <w:rFonts w:eastAsia="Times New Roman"/>
          <w:szCs w:val="24"/>
        </w:rPr>
        <w:t>,</w:t>
      </w:r>
      <w:r w:rsidRPr="00E3255A">
        <w:rPr>
          <w:rFonts w:eastAsia="Times New Roman"/>
          <w:szCs w:val="24"/>
        </w:rPr>
        <w:t xml:space="preserve"> πολύ απλά</w:t>
      </w:r>
      <w:r>
        <w:rPr>
          <w:rFonts w:eastAsia="Times New Roman"/>
          <w:szCs w:val="24"/>
        </w:rPr>
        <w:t>,</w:t>
      </w:r>
      <w:r w:rsidRPr="00E3255A">
        <w:rPr>
          <w:rFonts w:eastAsia="Times New Roman"/>
          <w:szCs w:val="24"/>
        </w:rPr>
        <w:t xml:space="preserve"> εγκλωβίσει με τις συμφωνίες σας τη χώρα σε πολύ υψηλά πρωτογενή πλεονάσματα</w:t>
      </w:r>
      <w:r>
        <w:rPr>
          <w:rFonts w:eastAsia="Times New Roman"/>
          <w:szCs w:val="24"/>
        </w:rPr>
        <w:t>,</w:t>
      </w:r>
      <w:r w:rsidRPr="00E3255A">
        <w:rPr>
          <w:rFonts w:eastAsia="Times New Roman"/>
          <w:szCs w:val="24"/>
        </w:rPr>
        <w:t xml:space="preserve"> σε </w:t>
      </w:r>
      <w:proofErr w:type="spellStart"/>
      <w:r w:rsidRPr="00E3255A">
        <w:rPr>
          <w:rFonts w:eastAsia="Times New Roman"/>
          <w:szCs w:val="24"/>
        </w:rPr>
        <w:t>υπερφορολόγηση</w:t>
      </w:r>
      <w:proofErr w:type="spellEnd"/>
      <w:r w:rsidRPr="00E3255A">
        <w:rPr>
          <w:rFonts w:eastAsia="Times New Roman"/>
          <w:szCs w:val="24"/>
        </w:rPr>
        <w:t xml:space="preserve"> που γονατίζει επιχειρήσεις και νοικοκυριά</w:t>
      </w:r>
      <w:r>
        <w:rPr>
          <w:rFonts w:eastAsia="Times New Roman"/>
          <w:szCs w:val="24"/>
        </w:rPr>
        <w:t>.</w:t>
      </w:r>
      <w:r w:rsidRPr="00E3255A">
        <w:rPr>
          <w:rFonts w:eastAsia="Times New Roman"/>
          <w:szCs w:val="24"/>
        </w:rPr>
        <w:t xml:space="preserve"> </w:t>
      </w:r>
      <w:r>
        <w:rPr>
          <w:rFonts w:eastAsia="Times New Roman"/>
          <w:szCs w:val="24"/>
        </w:rPr>
        <w:t>Δ</w:t>
      </w:r>
      <w:r w:rsidRPr="00E3255A">
        <w:rPr>
          <w:rFonts w:eastAsia="Times New Roman"/>
          <w:szCs w:val="24"/>
        </w:rPr>
        <w:t xml:space="preserve">εν έχετε καταφέρει να </w:t>
      </w:r>
      <w:r>
        <w:rPr>
          <w:rFonts w:eastAsia="Times New Roman"/>
          <w:szCs w:val="24"/>
        </w:rPr>
        <w:t xml:space="preserve">πυροδοτήσετε </w:t>
      </w:r>
      <w:r w:rsidRPr="00E3255A">
        <w:rPr>
          <w:rFonts w:eastAsia="Times New Roman"/>
          <w:szCs w:val="24"/>
        </w:rPr>
        <w:t>την ανάπτυξη</w:t>
      </w:r>
      <w:r>
        <w:rPr>
          <w:rFonts w:eastAsia="Times New Roman"/>
          <w:szCs w:val="24"/>
        </w:rPr>
        <w:t>.</w:t>
      </w:r>
      <w:r w:rsidRPr="00E3255A">
        <w:rPr>
          <w:rFonts w:eastAsia="Times New Roman"/>
          <w:szCs w:val="24"/>
        </w:rPr>
        <w:t xml:space="preserve"> </w:t>
      </w:r>
      <w:r>
        <w:rPr>
          <w:rFonts w:eastAsia="Times New Roman"/>
          <w:szCs w:val="24"/>
        </w:rPr>
        <w:t>Δ</w:t>
      </w:r>
      <w:r w:rsidRPr="00E3255A">
        <w:rPr>
          <w:rFonts w:eastAsia="Times New Roman"/>
          <w:szCs w:val="24"/>
        </w:rPr>
        <w:t>εν έχετε καταφέρει να φέρετε επενδύσεις</w:t>
      </w:r>
      <w:r>
        <w:rPr>
          <w:rFonts w:eastAsia="Times New Roman"/>
          <w:szCs w:val="24"/>
        </w:rPr>
        <w:t>.</w:t>
      </w:r>
      <w:r w:rsidRPr="00E3255A">
        <w:rPr>
          <w:rFonts w:eastAsia="Times New Roman"/>
          <w:szCs w:val="24"/>
        </w:rPr>
        <w:t xml:space="preserve"> </w:t>
      </w:r>
      <w:r>
        <w:rPr>
          <w:rFonts w:eastAsia="Times New Roman"/>
          <w:szCs w:val="24"/>
        </w:rPr>
        <w:t>Έ</w:t>
      </w:r>
      <w:r w:rsidRPr="00E3255A">
        <w:rPr>
          <w:rFonts w:eastAsia="Times New Roman"/>
          <w:szCs w:val="24"/>
        </w:rPr>
        <w:t xml:space="preserve">χετε </w:t>
      </w:r>
      <w:r>
        <w:rPr>
          <w:rFonts w:eastAsia="Times New Roman"/>
          <w:szCs w:val="24"/>
        </w:rPr>
        <w:t>αφελληνίσει</w:t>
      </w:r>
      <w:r w:rsidRPr="00E3255A">
        <w:rPr>
          <w:rFonts w:eastAsia="Times New Roman"/>
          <w:szCs w:val="24"/>
        </w:rPr>
        <w:t xml:space="preserve"> τις τράπεζες και αυτή</w:t>
      </w:r>
      <w:r>
        <w:rPr>
          <w:rFonts w:eastAsia="Times New Roman"/>
          <w:szCs w:val="24"/>
        </w:rPr>
        <w:t>ν</w:t>
      </w:r>
      <w:r w:rsidRPr="00E3255A">
        <w:rPr>
          <w:rFonts w:eastAsia="Times New Roman"/>
          <w:szCs w:val="24"/>
        </w:rPr>
        <w:t xml:space="preserve"> τη στιγμή είναι σε απόγνωση </w:t>
      </w:r>
      <w:r>
        <w:rPr>
          <w:rFonts w:eastAsia="Times New Roman"/>
          <w:szCs w:val="24"/>
        </w:rPr>
        <w:t xml:space="preserve">ο </w:t>
      </w:r>
      <w:r w:rsidRPr="00E3255A">
        <w:rPr>
          <w:rFonts w:eastAsia="Times New Roman"/>
          <w:szCs w:val="24"/>
        </w:rPr>
        <w:t xml:space="preserve">ελληνικός λαός και </w:t>
      </w:r>
      <w:r>
        <w:rPr>
          <w:rFonts w:eastAsia="Times New Roman"/>
          <w:szCs w:val="24"/>
        </w:rPr>
        <w:t>ψάχνει να δει από πού</w:t>
      </w:r>
      <w:r w:rsidRPr="00E3255A">
        <w:rPr>
          <w:rFonts w:eastAsia="Times New Roman"/>
          <w:szCs w:val="24"/>
        </w:rPr>
        <w:t xml:space="preserve"> υπάρχει </w:t>
      </w:r>
      <w:r>
        <w:rPr>
          <w:rFonts w:eastAsia="Times New Roman"/>
          <w:szCs w:val="24"/>
        </w:rPr>
        <w:t>μια</w:t>
      </w:r>
      <w:r w:rsidRPr="00E3255A">
        <w:rPr>
          <w:rFonts w:eastAsia="Times New Roman"/>
          <w:szCs w:val="24"/>
        </w:rPr>
        <w:t xml:space="preserve"> χαραμάδα πραγματικής ελπίδας</w:t>
      </w:r>
      <w:r>
        <w:rPr>
          <w:rFonts w:eastAsia="Times New Roman"/>
          <w:szCs w:val="24"/>
        </w:rPr>
        <w:t>.</w:t>
      </w:r>
    </w:p>
    <w:p w14:paraId="06452E5A" w14:textId="77777777" w:rsidR="00C04CE1" w:rsidRDefault="00722F08">
      <w:pPr>
        <w:spacing w:line="600" w:lineRule="auto"/>
        <w:ind w:firstLine="720"/>
        <w:jc w:val="both"/>
        <w:rPr>
          <w:rFonts w:eastAsia="Times New Roman"/>
          <w:szCs w:val="24"/>
        </w:rPr>
      </w:pPr>
      <w:r>
        <w:rPr>
          <w:rFonts w:eastAsia="Times New Roman"/>
          <w:szCs w:val="24"/>
        </w:rPr>
        <w:t>Τ</w:t>
      </w:r>
      <w:r w:rsidRPr="00E3255A">
        <w:rPr>
          <w:rFonts w:eastAsia="Times New Roman"/>
          <w:szCs w:val="24"/>
        </w:rPr>
        <w:t>ο χειρότερο</w:t>
      </w:r>
      <w:r>
        <w:rPr>
          <w:rFonts w:eastAsia="Times New Roman"/>
          <w:szCs w:val="24"/>
        </w:rPr>
        <w:t>,</w:t>
      </w:r>
      <w:r w:rsidRPr="00E3255A">
        <w:rPr>
          <w:rFonts w:eastAsia="Times New Roman"/>
          <w:szCs w:val="24"/>
        </w:rPr>
        <w:t xml:space="preserve"> βέβαια</w:t>
      </w:r>
      <w:r>
        <w:rPr>
          <w:rFonts w:eastAsia="Times New Roman"/>
          <w:szCs w:val="24"/>
        </w:rPr>
        <w:t>,</w:t>
      </w:r>
      <w:r w:rsidRPr="00E3255A">
        <w:rPr>
          <w:rFonts w:eastAsia="Times New Roman"/>
          <w:szCs w:val="24"/>
        </w:rPr>
        <w:t xml:space="preserve"> από όλα όσα έχετε κάνει είναι ότι υποχωρήσ</w:t>
      </w:r>
      <w:r>
        <w:rPr>
          <w:rFonts w:eastAsia="Times New Roman"/>
          <w:szCs w:val="24"/>
        </w:rPr>
        <w:t>α</w:t>
      </w:r>
      <w:r w:rsidRPr="00E3255A">
        <w:rPr>
          <w:rFonts w:eastAsia="Times New Roman"/>
          <w:szCs w:val="24"/>
        </w:rPr>
        <w:t>τε σε αυτό που αρνιόντουσαν όλες οι προηγούμενες κυβερνήσεις και υποθηκεύσα</w:t>
      </w:r>
      <w:r>
        <w:rPr>
          <w:rFonts w:eastAsia="Times New Roman"/>
          <w:szCs w:val="24"/>
        </w:rPr>
        <w:t>τ</w:t>
      </w:r>
      <w:r w:rsidRPr="00E3255A">
        <w:rPr>
          <w:rFonts w:eastAsia="Times New Roman"/>
          <w:szCs w:val="24"/>
        </w:rPr>
        <w:t xml:space="preserve">ε τη δημόσια περιουσία στο </w:t>
      </w:r>
      <w:proofErr w:type="spellStart"/>
      <w:r>
        <w:rPr>
          <w:rFonts w:eastAsia="Times New Roman"/>
          <w:szCs w:val="24"/>
        </w:rPr>
        <w:t>υ</w:t>
      </w:r>
      <w:r w:rsidRPr="00E3255A">
        <w:rPr>
          <w:rFonts w:eastAsia="Times New Roman"/>
          <w:szCs w:val="24"/>
        </w:rPr>
        <w:t>περταμείο</w:t>
      </w:r>
      <w:proofErr w:type="spellEnd"/>
      <w:r>
        <w:rPr>
          <w:rFonts w:eastAsia="Times New Roman"/>
          <w:szCs w:val="24"/>
        </w:rPr>
        <w:t>,</w:t>
      </w:r>
      <w:r w:rsidRPr="00E3255A">
        <w:rPr>
          <w:rFonts w:eastAsia="Times New Roman"/>
          <w:szCs w:val="24"/>
        </w:rPr>
        <w:t xml:space="preserve"> </w:t>
      </w:r>
      <w:r>
        <w:rPr>
          <w:rFonts w:eastAsia="Times New Roman"/>
          <w:szCs w:val="24"/>
        </w:rPr>
        <w:t xml:space="preserve">το οποίο, </w:t>
      </w:r>
      <w:r w:rsidRPr="00E3255A">
        <w:rPr>
          <w:rFonts w:eastAsia="Times New Roman"/>
          <w:szCs w:val="24"/>
        </w:rPr>
        <w:t>όπως όλοι οι Έλληνες γνωρίζουν</w:t>
      </w:r>
      <w:r>
        <w:rPr>
          <w:rFonts w:eastAsia="Times New Roman"/>
          <w:szCs w:val="24"/>
        </w:rPr>
        <w:t>,</w:t>
      </w:r>
      <w:r w:rsidRPr="00E3255A">
        <w:rPr>
          <w:rFonts w:eastAsia="Times New Roman"/>
          <w:szCs w:val="24"/>
        </w:rPr>
        <w:t xml:space="preserve"> δεν ελέγχεται από το ελληνικό κράτος</w:t>
      </w:r>
      <w:r>
        <w:rPr>
          <w:rFonts w:eastAsia="Times New Roman"/>
          <w:szCs w:val="24"/>
        </w:rPr>
        <w:t>.</w:t>
      </w:r>
    </w:p>
    <w:p w14:paraId="06452E5B" w14:textId="77777777" w:rsidR="00C04CE1" w:rsidRDefault="00722F08">
      <w:pPr>
        <w:spacing w:line="600" w:lineRule="auto"/>
        <w:ind w:firstLine="720"/>
        <w:jc w:val="both"/>
        <w:rPr>
          <w:rFonts w:eastAsia="Times New Roman"/>
          <w:szCs w:val="24"/>
        </w:rPr>
      </w:pPr>
      <w:r>
        <w:rPr>
          <w:rFonts w:eastAsia="Times New Roman"/>
          <w:szCs w:val="24"/>
        </w:rPr>
        <w:t xml:space="preserve">Δεν σας έχουμε εμπιστοσύνη, γιατί στερείτε </w:t>
      </w:r>
      <w:r w:rsidRPr="00E3255A">
        <w:rPr>
          <w:rFonts w:eastAsia="Times New Roman"/>
          <w:szCs w:val="24"/>
        </w:rPr>
        <w:t xml:space="preserve">τις δυνατότητες εξέλιξης και δημιουργίας </w:t>
      </w:r>
      <w:r>
        <w:rPr>
          <w:rFonts w:eastAsia="Times New Roman"/>
          <w:szCs w:val="24"/>
        </w:rPr>
        <w:t>σ</w:t>
      </w:r>
      <w:r w:rsidRPr="00E3255A">
        <w:rPr>
          <w:rFonts w:eastAsia="Times New Roman"/>
          <w:szCs w:val="24"/>
        </w:rPr>
        <w:t xml:space="preserve">την Ελλάδα της παραγωγής και κυρίως στη νέα γενιά της πατρίδας </w:t>
      </w:r>
      <w:r>
        <w:rPr>
          <w:rFonts w:eastAsia="Times New Roman"/>
          <w:szCs w:val="24"/>
        </w:rPr>
        <w:t>μας,</w:t>
      </w:r>
      <w:r w:rsidRPr="00E3255A">
        <w:rPr>
          <w:rFonts w:eastAsia="Times New Roman"/>
          <w:szCs w:val="24"/>
        </w:rPr>
        <w:t xml:space="preserve"> που τους αναγκάζετ</w:t>
      </w:r>
      <w:r>
        <w:rPr>
          <w:rFonts w:eastAsia="Times New Roman"/>
          <w:szCs w:val="24"/>
        </w:rPr>
        <w:t>ε</w:t>
      </w:r>
      <w:r w:rsidRPr="00E3255A">
        <w:rPr>
          <w:rFonts w:eastAsia="Times New Roman"/>
          <w:szCs w:val="24"/>
        </w:rPr>
        <w:t xml:space="preserve"> </w:t>
      </w:r>
      <w:r w:rsidRPr="00E3255A">
        <w:rPr>
          <w:rFonts w:eastAsia="Times New Roman"/>
          <w:szCs w:val="24"/>
        </w:rPr>
        <w:lastRenderedPageBreak/>
        <w:t>ολοένα και περισσότερο να εγκαταλείπουν τον τόπο και να αναζητούν στο εξωτερικό καλύτερη ζωή</w:t>
      </w:r>
      <w:r>
        <w:rPr>
          <w:rFonts w:eastAsia="Times New Roman"/>
          <w:szCs w:val="24"/>
        </w:rPr>
        <w:t xml:space="preserve"> και</w:t>
      </w:r>
      <w:r w:rsidRPr="00E3255A">
        <w:rPr>
          <w:rFonts w:eastAsia="Times New Roman"/>
          <w:szCs w:val="24"/>
        </w:rPr>
        <w:t xml:space="preserve"> προοπτική</w:t>
      </w:r>
      <w:r>
        <w:rPr>
          <w:rFonts w:eastAsia="Times New Roman"/>
          <w:szCs w:val="24"/>
        </w:rPr>
        <w:t>.</w:t>
      </w:r>
    </w:p>
    <w:p w14:paraId="06452E5C" w14:textId="77777777" w:rsidR="00C04CE1" w:rsidRDefault="00722F08">
      <w:pPr>
        <w:spacing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06452E5D" w14:textId="77777777" w:rsidR="00C04CE1" w:rsidRDefault="00722F08">
      <w:pPr>
        <w:spacing w:line="600" w:lineRule="auto"/>
        <w:ind w:firstLine="720"/>
        <w:jc w:val="both"/>
        <w:rPr>
          <w:rFonts w:eastAsia="Times New Roman"/>
          <w:szCs w:val="24"/>
        </w:rPr>
      </w:pPr>
      <w:r>
        <w:rPr>
          <w:rFonts w:eastAsia="Times New Roman"/>
          <w:szCs w:val="24"/>
        </w:rPr>
        <w:t xml:space="preserve">Δεν σας εμπιστευόμαστε γιατί </w:t>
      </w:r>
      <w:r w:rsidRPr="00E3255A">
        <w:rPr>
          <w:rFonts w:eastAsia="Times New Roman"/>
          <w:szCs w:val="24"/>
        </w:rPr>
        <w:t>υποβαθμίζετ</w:t>
      </w:r>
      <w:r>
        <w:rPr>
          <w:rFonts w:eastAsia="Times New Roman"/>
          <w:szCs w:val="24"/>
        </w:rPr>
        <w:t xml:space="preserve">ε </w:t>
      </w:r>
      <w:r w:rsidRPr="00E3255A">
        <w:rPr>
          <w:rFonts w:eastAsia="Times New Roman"/>
          <w:szCs w:val="24"/>
        </w:rPr>
        <w:t>συνειδητά τη δημόσια παιδεία</w:t>
      </w:r>
      <w:r>
        <w:rPr>
          <w:rFonts w:eastAsia="Times New Roman"/>
          <w:szCs w:val="24"/>
        </w:rPr>
        <w:t>,</w:t>
      </w:r>
      <w:r w:rsidRPr="00E3255A">
        <w:rPr>
          <w:rFonts w:eastAsia="Times New Roman"/>
          <w:szCs w:val="24"/>
        </w:rPr>
        <w:t xml:space="preserve"> το σχολείο</w:t>
      </w:r>
      <w:r>
        <w:rPr>
          <w:rFonts w:eastAsia="Times New Roman"/>
          <w:szCs w:val="24"/>
        </w:rPr>
        <w:t>,</w:t>
      </w:r>
      <w:r w:rsidRPr="00E3255A">
        <w:rPr>
          <w:rFonts w:eastAsia="Times New Roman"/>
          <w:szCs w:val="24"/>
        </w:rPr>
        <w:t xml:space="preserve"> το πανεπιστήμιο</w:t>
      </w:r>
      <w:r>
        <w:rPr>
          <w:rFonts w:eastAsia="Times New Roman"/>
          <w:szCs w:val="24"/>
        </w:rPr>
        <w:t>.</w:t>
      </w:r>
      <w:r w:rsidRPr="00E3255A">
        <w:rPr>
          <w:rFonts w:eastAsia="Times New Roman"/>
          <w:szCs w:val="24"/>
        </w:rPr>
        <w:t xml:space="preserve"> </w:t>
      </w:r>
      <w:r>
        <w:rPr>
          <w:rFonts w:eastAsia="Times New Roman"/>
          <w:szCs w:val="24"/>
        </w:rPr>
        <w:t>Σ</w:t>
      </w:r>
      <w:r w:rsidRPr="00E3255A">
        <w:rPr>
          <w:rFonts w:eastAsia="Times New Roman"/>
          <w:szCs w:val="24"/>
        </w:rPr>
        <w:t xml:space="preserve">τερείτε από τα παιδιά μας τη δυνατότητα να έχουν </w:t>
      </w:r>
      <w:r>
        <w:rPr>
          <w:rFonts w:eastAsia="Times New Roman"/>
          <w:szCs w:val="24"/>
        </w:rPr>
        <w:t>μια</w:t>
      </w:r>
      <w:r w:rsidRPr="00E3255A">
        <w:rPr>
          <w:rFonts w:eastAsia="Times New Roman"/>
          <w:szCs w:val="24"/>
        </w:rPr>
        <w:t xml:space="preserve"> ποιοτική εκπαίδευση που θα είναι το μεγάλο τους διαβατήριο για το αύριο</w:t>
      </w:r>
      <w:r>
        <w:rPr>
          <w:rFonts w:eastAsia="Times New Roman"/>
          <w:szCs w:val="24"/>
        </w:rPr>
        <w:t>. Και βέβαια, δεν σας έχουμε καμμιά</w:t>
      </w:r>
      <w:r w:rsidRPr="00E3255A">
        <w:rPr>
          <w:rFonts w:eastAsia="Times New Roman"/>
          <w:szCs w:val="24"/>
        </w:rPr>
        <w:t xml:space="preserve"> εμπιστοσύνη</w:t>
      </w:r>
      <w:r>
        <w:rPr>
          <w:rFonts w:eastAsia="Times New Roman"/>
          <w:szCs w:val="24"/>
        </w:rPr>
        <w:t>,</w:t>
      </w:r>
      <w:r w:rsidRPr="00E3255A">
        <w:rPr>
          <w:rFonts w:eastAsia="Times New Roman"/>
          <w:szCs w:val="24"/>
        </w:rPr>
        <w:t xml:space="preserve"> γιατί διαλύσατε το Εθνικό Σύστημα Υγείας</w:t>
      </w:r>
      <w:r>
        <w:rPr>
          <w:rFonts w:eastAsia="Times New Roman"/>
          <w:szCs w:val="24"/>
        </w:rPr>
        <w:t xml:space="preserve"> και έχετε αντικαταστήσει το κοινωνικό κράτος με </w:t>
      </w:r>
      <w:r w:rsidRPr="00E3255A">
        <w:rPr>
          <w:rFonts w:eastAsia="Times New Roman"/>
          <w:szCs w:val="24"/>
        </w:rPr>
        <w:t>τις λογικές της Δεξιάς</w:t>
      </w:r>
      <w:r>
        <w:rPr>
          <w:rFonts w:eastAsia="Times New Roman"/>
          <w:szCs w:val="24"/>
        </w:rPr>
        <w:t>,</w:t>
      </w:r>
      <w:r w:rsidRPr="00E3255A">
        <w:rPr>
          <w:rFonts w:eastAsia="Times New Roman"/>
          <w:szCs w:val="24"/>
        </w:rPr>
        <w:t xml:space="preserve"> τη λογική της φιλανθρωπίας</w:t>
      </w:r>
      <w:r>
        <w:rPr>
          <w:rFonts w:eastAsia="Times New Roman"/>
          <w:szCs w:val="24"/>
        </w:rPr>
        <w:t>,</w:t>
      </w:r>
      <w:r w:rsidRPr="00E3255A">
        <w:rPr>
          <w:rFonts w:eastAsia="Times New Roman"/>
          <w:szCs w:val="24"/>
        </w:rPr>
        <w:t xml:space="preserve"> </w:t>
      </w:r>
      <w:r>
        <w:rPr>
          <w:rFonts w:eastAsia="Times New Roman"/>
          <w:szCs w:val="24"/>
        </w:rPr>
        <w:t>α</w:t>
      </w:r>
      <w:r w:rsidRPr="00E3255A">
        <w:rPr>
          <w:rFonts w:eastAsia="Times New Roman"/>
          <w:szCs w:val="24"/>
        </w:rPr>
        <w:t>υτή που εμείς</w:t>
      </w:r>
      <w:r>
        <w:rPr>
          <w:rFonts w:eastAsia="Times New Roman"/>
          <w:szCs w:val="24"/>
        </w:rPr>
        <w:t>,</w:t>
      </w:r>
      <w:r w:rsidRPr="00E3255A">
        <w:rPr>
          <w:rFonts w:eastAsia="Times New Roman"/>
          <w:szCs w:val="24"/>
        </w:rPr>
        <w:t xml:space="preserve"> επί σειρά ετών</w:t>
      </w:r>
      <w:r>
        <w:rPr>
          <w:rFonts w:eastAsia="Times New Roman"/>
          <w:szCs w:val="24"/>
        </w:rPr>
        <w:t>,</w:t>
      </w:r>
      <w:r w:rsidRPr="00E3255A">
        <w:rPr>
          <w:rFonts w:eastAsia="Times New Roman"/>
          <w:szCs w:val="24"/>
        </w:rPr>
        <w:t xml:space="preserve"> πολεμήσαμε και χτίσαμε τότε ένα ισχυρό κοινωνικό κράτος στην Ελλάδα</w:t>
      </w:r>
      <w:r>
        <w:rPr>
          <w:rFonts w:eastAsia="Times New Roman"/>
          <w:szCs w:val="24"/>
        </w:rPr>
        <w:t>.</w:t>
      </w:r>
    </w:p>
    <w:p w14:paraId="06452E5E" w14:textId="77777777" w:rsidR="00C04CE1" w:rsidRDefault="00722F08">
      <w:pPr>
        <w:spacing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06452E5F" w14:textId="77777777" w:rsidR="00C04CE1" w:rsidRDefault="00722F08">
      <w:pPr>
        <w:spacing w:line="600" w:lineRule="auto"/>
        <w:ind w:firstLine="720"/>
        <w:jc w:val="both"/>
        <w:rPr>
          <w:rFonts w:eastAsia="Times New Roman"/>
          <w:szCs w:val="24"/>
        </w:rPr>
      </w:pPr>
      <w:r>
        <w:rPr>
          <w:rFonts w:eastAsia="Times New Roman"/>
          <w:szCs w:val="24"/>
        </w:rPr>
        <w:t>Δεν σας έχουμε εμπιστοσύνη γ</w:t>
      </w:r>
      <w:r w:rsidRPr="00E3255A">
        <w:rPr>
          <w:rFonts w:eastAsia="Times New Roman"/>
          <w:szCs w:val="24"/>
        </w:rPr>
        <w:t xml:space="preserve">ιατί με τις ενέργειές σας δημιουργείται σοβαρό ζήτημα </w:t>
      </w:r>
      <w:r>
        <w:rPr>
          <w:rFonts w:eastAsia="Times New Roman"/>
          <w:szCs w:val="24"/>
        </w:rPr>
        <w:t>δ</w:t>
      </w:r>
      <w:r w:rsidRPr="00E3255A">
        <w:rPr>
          <w:rFonts w:eastAsia="Times New Roman"/>
          <w:szCs w:val="24"/>
        </w:rPr>
        <w:t xml:space="preserve">ημοκρατίας </w:t>
      </w:r>
      <w:r>
        <w:rPr>
          <w:rFonts w:eastAsia="Times New Roman"/>
          <w:szCs w:val="24"/>
        </w:rPr>
        <w:t>σ</w:t>
      </w:r>
      <w:r w:rsidRPr="00E3255A">
        <w:rPr>
          <w:rFonts w:eastAsia="Times New Roman"/>
          <w:szCs w:val="24"/>
        </w:rPr>
        <w:t>τον τόπο</w:t>
      </w:r>
      <w:r>
        <w:rPr>
          <w:rFonts w:eastAsia="Times New Roman"/>
          <w:szCs w:val="24"/>
        </w:rPr>
        <w:t xml:space="preserve">, </w:t>
      </w:r>
      <w:r w:rsidRPr="00E3255A">
        <w:rPr>
          <w:rFonts w:eastAsia="Times New Roman"/>
          <w:szCs w:val="24"/>
        </w:rPr>
        <w:t xml:space="preserve">με σχέδιο </w:t>
      </w:r>
      <w:r w:rsidRPr="00E3255A">
        <w:rPr>
          <w:rFonts w:eastAsia="Times New Roman"/>
          <w:szCs w:val="24"/>
        </w:rPr>
        <w:lastRenderedPageBreak/>
        <w:t xml:space="preserve">απαξίωσης και διάλυσης των κομμάτων που αποτελούν τον πυλώνα της </w:t>
      </w:r>
      <w:r>
        <w:rPr>
          <w:rFonts w:eastAsia="Times New Roman"/>
          <w:szCs w:val="24"/>
        </w:rPr>
        <w:t>δ</w:t>
      </w:r>
      <w:r w:rsidRPr="00E3255A">
        <w:rPr>
          <w:rFonts w:eastAsia="Times New Roman"/>
          <w:szCs w:val="24"/>
        </w:rPr>
        <w:t>ημοκρατίας</w:t>
      </w:r>
      <w:r>
        <w:rPr>
          <w:rFonts w:eastAsia="Times New Roman"/>
          <w:szCs w:val="24"/>
        </w:rPr>
        <w:t>.</w:t>
      </w:r>
      <w:r w:rsidRPr="00E3255A">
        <w:rPr>
          <w:rFonts w:eastAsia="Times New Roman"/>
          <w:szCs w:val="24"/>
        </w:rPr>
        <w:t xml:space="preserve"> Γιατί</w:t>
      </w:r>
      <w:r>
        <w:rPr>
          <w:rFonts w:eastAsia="Times New Roman"/>
          <w:szCs w:val="24"/>
        </w:rPr>
        <w:t xml:space="preserve"> οι</w:t>
      </w:r>
      <w:r w:rsidRPr="00E3255A">
        <w:rPr>
          <w:rFonts w:eastAsia="Times New Roman"/>
          <w:szCs w:val="24"/>
        </w:rPr>
        <w:t xml:space="preserve"> διαρκ</w:t>
      </w:r>
      <w:r>
        <w:rPr>
          <w:rFonts w:eastAsia="Times New Roman"/>
          <w:szCs w:val="24"/>
        </w:rPr>
        <w:t>εί</w:t>
      </w:r>
      <w:r w:rsidRPr="00E3255A">
        <w:rPr>
          <w:rFonts w:eastAsia="Times New Roman"/>
          <w:szCs w:val="24"/>
        </w:rPr>
        <w:t>ς μεθ</w:t>
      </w:r>
      <w:r>
        <w:rPr>
          <w:rFonts w:eastAsia="Times New Roman"/>
          <w:szCs w:val="24"/>
        </w:rPr>
        <w:t>οδεύσεις σας για τον έλεγχο της δ</w:t>
      </w:r>
      <w:r w:rsidRPr="00E3255A">
        <w:rPr>
          <w:rFonts w:eastAsia="Times New Roman"/>
          <w:szCs w:val="24"/>
        </w:rPr>
        <w:t xml:space="preserve">ικαιοσύνης </w:t>
      </w:r>
      <w:r>
        <w:rPr>
          <w:rFonts w:eastAsia="Times New Roman"/>
          <w:szCs w:val="24"/>
        </w:rPr>
        <w:t>φτάνουν</w:t>
      </w:r>
      <w:r w:rsidRPr="00E3255A">
        <w:rPr>
          <w:rFonts w:eastAsia="Times New Roman"/>
          <w:szCs w:val="24"/>
        </w:rPr>
        <w:t xml:space="preserve"> στο όριο της θεσμικής εκτροπής</w:t>
      </w:r>
      <w:r>
        <w:rPr>
          <w:rFonts w:eastAsia="Times New Roman"/>
          <w:szCs w:val="24"/>
        </w:rPr>
        <w:t>.</w:t>
      </w:r>
      <w:r w:rsidRPr="00E3255A">
        <w:rPr>
          <w:rFonts w:eastAsia="Times New Roman"/>
          <w:szCs w:val="24"/>
        </w:rPr>
        <w:t xml:space="preserve"> </w:t>
      </w:r>
      <w:r>
        <w:rPr>
          <w:rFonts w:eastAsia="Times New Roman"/>
          <w:szCs w:val="24"/>
        </w:rPr>
        <w:t>Δ</w:t>
      </w:r>
      <w:r w:rsidRPr="00E3255A">
        <w:rPr>
          <w:rFonts w:eastAsia="Times New Roman"/>
          <w:szCs w:val="24"/>
        </w:rPr>
        <w:t>ρουν</w:t>
      </w:r>
      <w:r>
        <w:rPr>
          <w:rFonts w:eastAsia="Times New Roman"/>
          <w:szCs w:val="24"/>
        </w:rPr>
        <w:t xml:space="preserve"> δ</w:t>
      </w:r>
      <w:r w:rsidRPr="00E3255A">
        <w:rPr>
          <w:rFonts w:eastAsia="Times New Roman"/>
          <w:szCs w:val="24"/>
        </w:rPr>
        <w:t xml:space="preserve">ίπλα </w:t>
      </w:r>
      <w:r>
        <w:rPr>
          <w:rFonts w:eastAsia="Times New Roman"/>
          <w:szCs w:val="24"/>
        </w:rPr>
        <w:t>σας,</w:t>
      </w:r>
      <w:r w:rsidRPr="00E3255A">
        <w:rPr>
          <w:rFonts w:eastAsia="Times New Roman"/>
          <w:szCs w:val="24"/>
        </w:rPr>
        <w:t xml:space="preserve"> </w:t>
      </w:r>
      <w:r>
        <w:rPr>
          <w:rFonts w:eastAsia="Times New Roman"/>
          <w:szCs w:val="24"/>
        </w:rPr>
        <w:t>πλάι σας.</w:t>
      </w:r>
      <w:r w:rsidRPr="00E3255A">
        <w:rPr>
          <w:rFonts w:eastAsia="Times New Roman"/>
          <w:szCs w:val="24"/>
        </w:rPr>
        <w:t xml:space="preserve"> </w:t>
      </w:r>
      <w:r>
        <w:rPr>
          <w:rFonts w:eastAsia="Times New Roman"/>
          <w:szCs w:val="24"/>
        </w:rPr>
        <w:t>Ε</w:t>
      </w:r>
      <w:r w:rsidRPr="00E3255A">
        <w:rPr>
          <w:rFonts w:eastAsia="Times New Roman"/>
          <w:szCs w:val="24"/>
        </w:rPr>
        <w:t xml:space="preserve">ξακολουθούν και λειτουργούν με την ανοχή σας και με τη στήριξή </w:t>
      </w:r>
      <w:r>
        <w:rPr>
          <w:rFonts w:eastAsia="Times New Roman"/>
          <w:szCs w:val="24"/>
        </w:rPr>
        <w:t xml:space="preserve">σας </w:t>
      </w:r>
      <w:proofErr w:type="spellStart"/>
      <w:r>
        <w:rPr>
          <w:rFonts w:eastAsia="Times New Roman"/>
          <w:szCs w:val="24"/>
        </w:rPr>
        <w:t>παρα</w:t>
      </w:r>
      <w:r w:rsidRPr="00E3255A">
        <w:rPr>
          <w:rFonts w:eastAsia="Times New Roman"/>
          <w:szCs w:val="24"/>
        </w:rPr>
        <w:t>θεσμικά</w:t>
      </w:r>
      <w:proofErr w:type="spellEnd"/>
      <w:r w:rsidRPr="00E3255A">
        <w:rPr>
          <w:rFonts w:eastAsia="Times New Roman"/>
          <w:szCs w:val="24"/>
        </w:rPr>
        <w:t xml:space="preserve"> συστήματα εξουσίας δεξιάς κοπής και προέλευσης</w:t>
      </w:r>
      <w:r>
        <w:rPr>
          <w:rFonts w:eastAsia="Times New Roman"/>
          <w:szCs w:val="24"/>
        </w:rPr>
        <w:t>.</w:t>
      </w:r>
    </w:p>
    <w:p w14:paraId="06452E60" w14:textId="77777777" w:rsidR="00C04CE1" w:rsidRDefault="00722F08">
      <w:pPr>
        <w:spacing w:line="600" w:lineRule="auto"/>
        <w:ind w:firstLine="720"/>
        <w:jc w:val="both"/>
        <w:rPr>
          <w:rFonts w:eastAsia="Times New Roman"/>
          <w:szCs w:val="24"/>
        </w:rPr>
      </w:pPr>
      <w:r>
        <w:rPr>
          <w:rFonts w:eastAsia="Times New Roman"/>
          <w:szCs w:val="24"/>
        </w:rPr>
        <w:t xml:space="preserve">Δεν σας έχουμε </w:t>
      </w:r>
      <w:r w:rsidRPr="00E3255A">
        <w:rPr>
          <w:rFonts w:eastAsia="Times New Roman"/>
          <w:szCs w:val="24"/>
        </w:rPr>
        <w:t>κα</w:t>
      </w:r>
      <w:r>
        <w:rPr>
          <w:rFonts w:eastAsia="Times New Roman"/>
          <w:szCs w:val="24"/>
        </w:rPr>
        <w:t>μ</w:t>
      </w:r>
      <w:r w:rsidRPr="00E3255A">
        <w:rPr>
          <w:rFonts w:eastAsia="Times New Roman"/>
          <w:szCs w:val="24"/>
        </w:rPr>
        <w:t>μ</w:t>
      </w:r>
      <w:r>
        <w:rPr>
          <w:rFonts w:eastAsia="Times New Roman"/>
          <w:szCs w:val="24"/>
        </w:rPr>
        <w:t>ιά</w:t>
      </w:r>
      <w:r w:rsidRPr="00E3255A">
        <w:rPr>
          <w:rFonts w:eastAsia="Times New Roman"/>
          <w:szCs w:val="24"/>
        </w:rPr>
        <w:t xml:space="preserve"> εμπιστοσύνη</w:t>
      </w:r>
      <w:r>
        <w:rPr>
          <w:rFonts w:eastAsia="Times New Roman"/>
          <w:szCs w:val="24"/>
        </w:rPr>
        <w:t>,</w:t>
      </w:r>
      <w:r w:rsidRPr="00E3255A">
        <w:rPr>
          <w:rFonts w:eastAsia="Times New Roman"/>
          <w:szCs w:val="24"/>
        </w:rPr>
        <w:t xml:space="preserve"> </w:t>
      </w:r>
      <w:r>
        <w:rPr>
          <w:rFonts w:eastAsia="Times New Roman"/>
          <w:szCs w:val="24"/>
        </w:rPr>
        <w:t>γ</w:t>
      </w:r>
      <w:r w:rsidRPr="00E3255A">
        <w:rPr>
          <w:rFonts w:eastAsia="Times New Roman"/>
          <w:szCs w:val="24"/>
        </w:rPr>
        <w:t>ιατί δεν μπορείτε να προστατεύσετε τη ζωή και την περιουσία των πολιτών</w:t>
      </w:r>
      <w:r>
        <w:rPr>
          <w:rFonts w:eastAsia="Times New Roman"/>
          <w:szCs w:val="24"/>
        </w:rPr>
        <w:t>.</w:t>
      </w:r>
      <w:r w:rsidRPr="00E3255A">
        <w:rPr>
          <w:rFonts w:eastAsia="Times New Roman"/>
          <w:szCs w:val="24"/>
        </w:rPr>
        <w:t xml:space="preserve"> </w:t>
      </w:r>
      <w:r>
        <w:rPr>
          <w:rFonts w:eastAsia="Times New Roman"/>
          <w:szCs w:val="24"/>
        </w:rPr>
        <w:t>Α</w:t>
      </w:r>
      <w:r w:rsidRPr="00E3255A">
        <w:rPr>
          <w:rFonts w:eastAsia="Times New Roman"/>
          <w:szCs w:val="24"/>
        </w:rPr>
        <w:t>νέχεστε</w:t>
      </w:r>
      <w:r>
        <w:rPr>
          <w:rFonts w:eastAsia="Times New Roman"/>
          <w:szCs w:val="24"/>
        </w:rPr>
        <w:t>,</w:t>
      </w:r>
      <w:r w:rsidRPr="00E3255A">
        <w:rPr>
          <w:rFonts w:eastAsia="Times New Roman"/>
          <w:szCs w:val="24"/>
        </w:rPr>
        <w:t xml:space="preserve"> κύριε Πρωθυπουργέ</w:t>
      </w:r>
      <w:r>
        <w:rPr>
          <w:rFonts w:eastAsia="Times New Roman"/>
          <w:szCs w:val="24"/>
        </w:rPr>
        <w:t>,</w:t>
      </w:r>
      <w:r w:rsidRPr="00E3255A">
        <w:rPr>
          <w:rFonts w:eastAsia="Times New Roman"/>
          <w:szCs w:val="24"/>
        </w:rPr>
        <w:t xml:space="preserve"> τη βία</w:t>
      </w:r>
      <w:r>
        <w:rPr>
          <w:rFonts w:eastAsia="Times New Roman"/>
          <w:szCs w:val="24"/>
        </w:rPr>
        <w:t>,</w:t>
      </w:r>
      <w:r w:rsidRPr="00E3255A">
        <w:rPr>
          <w:rFonts w:eastAsia="Times New Roman"/>
          <w:szCs w:val="24"/>
        </w:rPr>
        <w:t xml:space="preserve"> την ανομία</w:t>
      </w:r>
      <w:r>
        <w:rPr>
          <w:rFonts w:eastAsia="Times New Roman"/>
          <w:szCs w:val="24"/>
        </w:rPr>
        <w:t>,</w:t>
      </w:r>
      <w:r w:rsidRPr="00E3255A">
        <w:rPr>
          <w:rFonts w:eastAsia="Times New Roman"/>
          <w:szCs w:val="24"/>
        </w:rPr>
        <w:t xml:space="preserve"> το άβατο στο κέντρο της Αθήνας</w:t>
      </w:r>
      <w:r>
        <w:rPr>
          <w:rFonts w:eastAsia="Times New Roman"/>
          <w:szCs w:val="24"/>
        </w:rPr>
        <w:t>.</w:t>
      </w:r>
      <w:r w:rsidRPr="00E3255A">
        <w:rPr>
          <w:rFonts w:eastAsia="Times New Roman"/>
          <w:szCs w:val="24"/>
        </w:rPr>
        <w:t xml:space="preserve"> </w:t>
      </w:r>
    </w:p>
    <w:p w14:paraId="06452E61" w14:textId="77777777" w:rsidR="00C04CE1" w:rsidRDefault="00722F08">
      <w:pPr>
        <w:spacing w:line="600" w:lineRule="auto"/>
        <w:ind w:firstLine="720"/>
        <w:jc w:val="both"/>
        <w:rPr>
          <w:rFonts w:eastAsia="Times New Roman"/>
          <w:szCs w:val="24"/>
        </w:rPr>
      </w:pPr>
      <w:r>
        <w:rPr>
          <w:rFonts w:eastAsia="Times New Roman"/>
          <w:szCs w:val="24"/>
        </w:rPr>
        <w:t>Κ</w:t>
      </w:r>
      <w:r w:rsidRPr="00E3255A">
        <w:rPr>
          <w:rFonts w:eastAsia="Times New Roman"/>
          <w:szCs w:val="24"/>
        </w:rPr>
        <w:t xml:space="preserve">αι βέβαια δεν ξεχάσαμε και δεν θα ξεχάσουμε ποτέ τον </w:t>
      </w:r>
      <w:r>
        <w:rPr>
          <w:rFonts w:eastAsia="Times New Roman"/>
          <w:szCs w:val="24"/>
        </w:rPr>
        <w:t xml:space="preserve">κυνισμό και την αδιαφορία </w:t>
      </w:r>
      <w:r w:rsidRPr="00E3255A">
        <w:rPr>
          <w:rFonts w:eastAsia="Times New Roman"/>
          <w:szCs w:val="24"/>
        </w:rPr>
        <w:t>που επιδείξατε σε όσα συνέβησαν στο Μάτι</w:t>
      </w:r>
      <w:r>
        <w:rPr>
          <w:rFonts w:eastAsia="Times New Roman"/>
          <w:szCs w:val="24"/>
        </w:rPr>
        <w:t>,</w:t>
      </w:r>
      <w:r w:rsidRPr="00E3255A">
        <w:rPr>
          <w:rFonts w:eastAsia="Times New Roman"/>
          <w:szCs w:val="24"/>
        </w:rPr>
        <w:t xml:space="preserve"> που είχαν ως αποτέλεσμα να χαθούν τόσες ανθρώπινες ζωές και εσείς </w:t>
      </w:r>
      <w:r>
        <w:rPr>
          <w:rFonts w:eastAsia="Times New Roman"/>
          <w:szCs w:val="24"/>
        </w:rPr>
        <w:t>μ</w:t>
      </w:r>
      <w:r w:rsidRPr="00E3255A">
        <w:rPr>
          <w:rFonts w:eastAsia="Times New Roman"/>
          <w:szCs w:val="24"/>
        </w:rPr>
        <w:t>άλιστα να κάνετε ότι δεν το γνωρίζατε</w:t>
      </w:r>
      <w:r>
        <w:rPr>
          <w:rFonts w:eastAsia="Times New Roman"/>
          <w:szCs w:val="24"/>
        </w:rPr>
        <w:t>.</w:t>
      </w:r>
      <w:r w:rsidRPr="00E3255A">
        <w:rPr>
          <w:rFonts w:eastAsia="Times New Roman"/>
          <w:szCs w:val="24"/>
        </w:rPr>
        <w:t xml:space="preserve"> </w:t>
      </w:r>
    </w:p>
    <w:p w14:paraId="06452E62" w14:textId="77777777" w:rsidR="00C04CE1" w:rsidRDefault="00722F08">
      <w:pPr>
        <w:spacing w:line="600" w:lineRule="auto"/>
        <w:ind w:firstLine="720"/>
        <w:jc w:val="both"/>
        <w:rPr>
          <w:rFonts w:eastAsia="Times New Roman"/>
          <w:szCs w:val="24"/>
        </w:rPr>
      </w:pPr>
      <w:r>
        <w:rPr>
          <w:rFonts w:eastAsia="Times New Roman"/>
          <w:szCs w:val="24"/>
        </w:rPr>
        <w:t xml:space="preserve">Δεν σας έχουμε εμπιστοσύνη </w:t>
      </w:r>
      <w:r w:rsidRPr="00E3255A">
        <w:rPr>
          <w:rFonts w:eastAsia="Times New Roman"/>
          <w:szCs w:val="24"/>
        </w:rPr>
        <w:t>ούτε για το</w:t>
      </w:r>
      <w:r>
        <w:rPr>
          <w:rFonts w:eastAsia="Times New Roman"/>
          <w:szCs w:val="24"/>
        </w:rPr>
        <w:t>ν</w:t>
      </w:r>
      <w:r w:rsidRPr="00E3255A">
        <w:rPr>
          <w:rFonts w:eastAsia="Times New Roman"/>
          <w:szCs w:val="24"/>
        </w:rPr>
        <w:t xml:space="preserve"> χειρισμό του μεταναστευτικού</w:t>
      </w:r>
      <w:r>
        <w:rPr>
          <w:rFonts w:eastAsia="Times New Roman"/>
          <w:szCs w:val="24"/>
        </w:rPr>
        <w:t xml:space="preserve">, γιατί κλείνετε τα μάτια στη Μόρια, </w:t>
      </w:r>
      <w:r w:rsidRPr="00E3255A">
        <w:rPr>
          <w:rFonts w:eastAsia="Times New Roman"/>
          <w:szCs w:val="24"/>
        </w:rPr>
        <w:t xml:space="preserve">αλλά και στα </w:t>
      </w:r>
      <w:r w:rsidRPr="00E3255A">
        <w:rPr>
          <w:rFonts w:eastAsia="Times New Roman"/>
          <w:szCs w:val="24"/>
        </w:rPr>
        <w:lastRenderedPageBreak/>
        <w:t>άλλα κολαστήρια προσφύγων</w:t>
      </w:r>
      <w:r>
        <w:rPr>
          <w:rFonts w:eastAsia="Times New Roman"/>
          <w:szCs w:val="24"/>
        </w:rPr>
        <w:t>,</w:t>
      </w:r>
      <w:r w:rsidRPr="00E3255A">
        <w:rPr>
          <w:rFonts w:eastAsia="Times New Roman"/>
          <w:szCs w:val="24"/>
        </w:rPr>
        <w:t xml:space="preserve"> </w:t>
      </w:r>
      <w:r>
        <w:rPr>
          <w:rFonts w:eastAsia="Times New Roman"/>
          <w:szCs w:val="24"/>
        </w:rPr>
        <w:t>ε</w:t>
      </w:r>
      <w:r w:rsidRPr="00E3255A">
        <w:rPr>
          <w:rFonts w:eastAsia="Times New Roman"/>
          <w:szCs w:val="24"/>
        </w:rPr>
        <w:t>κεί ακριβώς που δοκιμάζεται καθημερινά ο ανθρωπισμός</w:t>
      </w:r>
      <w:r>
        <w:rPr>
          <w:rFonts w:eastAsia="Times New Roman"/>
          <w:szCs w:val="24"/>
        </w:rPr>
        <w:t>.</w:t>
      </w:r>
      <w:r w:rsidRPr="00E3255A">
        <w:rPr>
          <w:rFonts w:eastAsia="Times New Roman"/>
          <w:szCs w:val="24"/>
        </w:rPr>
        <w:t xml:space="preserve"> </w:t>
      </w:r>
      <w:r>
        <w:rPr>
          <w:rFonts w:eastAsia="Times New Roman"/>
          <w:szCs w:val="24"/>
        </w:rPr>
        <w:t>Ε</w:t>
      </w:r>
      <w:r w:rsidRPr="00E3255A">
        <w:rPr>
          <w:rFonts w:eastAsia="Times New Roman"/>
          <w:szCs w:val="24"/>
        </w:rPr>
        <w:t xml:space="preserve">ίναι η ντροπή της Ευρώπης και </w:t>
      </w:r>
      <w:r>
        <w:rPr>
          <w:rFonts w:eastAsia="Times New Roman"/>
          <w:szCs w:val="24"/>
        </w:rPr>
        <w:t xml:space="preserve">έχει </w:t>
      </w:r>
      <w:r w:rsidRPr="00E3255A">
        <w:rPr>
          <w:rFonts w:eastAsia="Times New Roman"/>
          <w:szCs w:val="24"/>
        </w:rPr>
        <w:t>τη δική σας υπογραφή</w:t>
      </w:r>
      <w:r>
        <w:rPr>
          <w:rFonts w:eastAsia="Times New Roman"/>
          <w:szCs w:val="24"/>
        </w:rPr>
        <w:t>.</w:t>
      </w:r>
    </w:p>
    <w:p w14:paraId="06452E63" w14:textId="77777777" w:rsidR="00C04CE1" w:rsidRDefault="00722F08">
      <w:pPr>
        <w:spacing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06452E64" w14:textId="77777777" w:rsidR="00C04CE1" w:rsidRDefault="00722F08">
      <w:pPr>
        <w:spacing w:line="600" w:lineRule="auto"/>
        <w:ind w:firstLine="720"/>
        <w:jc w:val="both"/>
        <w:rPr>
          <w:rFonts w:eastAsia="Times New Roman"/>
          <w:szCs w:val="24"/>
        </w:rPr>
      </w:pPr>
      <w:r>
        <w:rPr>
          <w:rFonts w:eastAsia="Times New Roman"/>
          <w:szCs w:val="24"/>
        </w:rPr>
        <w:t>Και σήμερα έρχεστε εδώ να ζητήσετε από το Κοινοβούλιο λευκή επιταγή για να συνεχίσετε αυτόν τον κατήφορο. Ομολογώ ότι σε ένα πράγμα είστε ικανοί, τρέχετε πολύ γρήγορα στον κατήφορό, κύριε Τσίπρα. Να ξέρετε, λοιπόν, ότι για εμάς είστε μια Κυβέρνηση μειοψηφίας και η απάντησή μας είναι κατηγορηματικά «όχι».</w:t>
      </w:r>
    </w:p>
    <w:p w14:paraId="06452E65" w14:textId="77777777" w:rsidR="00C04CE1" w:rsidRDefault="00722F08">
      <w:pPr>
        <w:spacing w:line="600" w:lineRule="auto"/>
        <w:ind w:firstLine="720"/>
        <w:jc w:val="both"/>
        <w:rPr>
          <w:rFonts w:eastAsia="Times New Roman"/>
          <w:szCs w:val="24"/>
        </w:rPr>
      </w:pPr>
      <w:r w:rsidRPr="00C278C3">
        <w:rPr>
          <w:rFonts w:eastAsia="Times New Roman"/>
          <w:szCs w:val="24"/>
        </w:rPr>
        <w:t>Ολοκληρώνεται</w:t>
      </w:r>
      <w:r>
        <w:rPr>
          <w:rFonts w:eastAsia="Times New Roman"/>
          <w:szCs w:val="24"/>
        </w:rPr>
        <w:t xml:space="preserve"> η</w:t>
      </w:r>
      <w:r w:rsidRPr="00C278C3">
        <w:rPr>
          <w:rFonts w:eastAsia="Times New Roman"/>
          <w:szCs w:val="24"/>
        </w:rPr>
        <w:t xml:space="preserve"> πολιτεία </w:t>
      </w:r>
      <w:r>
        <w:rPr>
          <w:rFonts w:eastAsia="Times New Roman"/>
          <w:szCs w:val="24"/>
        </w:rPr>
        <w:t>σας,</w:t>
      </w:r>
      <w:r w:rsidRPr="00C278C3">
        <w:rPr>
          <w:rFonts w:eastAsia="Times New Roman"/>
          <w:szCs w:val="24"/>
        </w:rPr>
        <w:t xml:space="preserve"> κύριε Τσίπρα</w:t>
      </w:r>
      <w:r>
        <w:rPr>
          <w:rFonts w:eastAsia="Times New Roman"/>
          <w:szCs w:val="24"/>
        </w:rPr>
        <w:t>,</w:t>
      </w:r>
      <w:r w:rsidRPr="00C278C3">
        <w:rPr>
          <w:rFonts w:eastAsia="Times New Roman"/>
          <w:szCs w:val="24"/>
        </w:rPr>
        <w:t xml:space="preserve"> σε λίγες εβδομάδες</w:t>
      </w:r>
      <w:r>
        <w:rPr>
          <w:rFonts w:eastAsia="Times New Roman"/>
          <w:szCs w:val="24"/>
        </w:rPr>
        <w:t>,</w:t>
      </w:r>
      <w:r w:rsidRPr="00C278C3">
        <w:rPr>
          <w:rFonts w:eastAsia="Times New Roman"/>
          <w:szCs w:val="24"/>
        </w:rPr>
        <w:t xml:space="preserve"> σε λίγους μήνες το πολύ</w:t>
      </w:r>
      <w:r>
        <w:rPr>
          <w:rFonts w:eastAsia="Times New Roman"/>
          <w:szCs w:val="24"/>
        </w:rPr>
        <w:t>.</w:t>
      </w:r>
      <w:r w:rsidRPr="00C278C3">
        <w:rPr>
          <w:rFonts w:eastAsia="Times New Roman"/>
          <w:szCs w:val="24"/>
        </w:rPr>
        <w:t xml:space="preserve"> Και </w:t>
      </w:r>
      <w:r>
        <w:rPr>
          <w:rFonts w:eastAsia="Times New Roman"/>
          <w:szCs w:val="24"/>
        </w:rPr>
        <w:t xml:space="preserve">η </w:t>
      </w:r>
      <w:r w:rsidRPr="00C278C3">
        <w:rPr>
          <w:rFonts w:eastAsia="Times New Roman"/>
          <w:szCs w:val="24"/>
        </w:rPr>
        <w:t>ιστορία θα έχει δίπλα μία λευκή σελίδα από επιτεύγματα</w:t>
      </w:r>
      <w:r>
        <w:rPr>
          <w:rFonts w:eastAsia="Times New Roman"/>
          <w:szCs w:val="24"/>
        </w:rPr>
        <w:t>, γιατί το μοναδικό σας</w:t>
      </w:r>
      <w:r w:rsidRPr="00C278C3">
        <w:rPr>
          <w:rFonts w:eastAsia="Times New Roman"/>
          <w:szCs w:val="24"/>
        </w:rPr>
        <w:t xml:space="preserve"> κατόρθωμα</w:t>
      </w:r>
      <w:r>
        <w:rPr>
          <w:rFonts w:eastAsia="Times New Roman"/>
          <w:szCs w:val="24"/>
        </w:rPr>
        <w:t>,</w:t>
      </w:r>
      <w:r w:rsidRPr="00C278C3">
        <w:rPr>
          <w:rFonts w:eastAsia="Times New Roman"/>
          <w:szCs w:val="24"/>
        </w:rPr>
        <w:t xml:space="preserve"> που διεθνώς αναγνωρίζεται </w:t>
      </w:r>
      <w:r>
        <w:rPr>
          <w:rFonts w:eastAsia="Times New Roman"/>
          <w:szCs w:val="24"/>
        </w:rPr>
        <w:t>-</w:t>
      </w:r>
      <w:r w:rsidRPr="00C278C3">
        <w:rPr>
          <w:rFonts w:eastAsia="Times New Roman"/>
          <w:szCs w:val="24"/>
        </w:rPr>
        <w:t>δεν μπορώ να πω</w:t>
      </w:r>
      <w:r>
        <w:rPr>
          <w:rFonts w:eastAsia="Times New Roman"/>
          <w:szCs w:val="24"/>
        </w:rPr>
        <w:t>-</w:t>
      </w:r>
      <w:r w:rsidRPr="00C278C3">
        <w:rPr>
          <w:rFonts w:eastAsia="Times New Roman"/>
          <w:szCs w:val="24"/>
        </w:rPr>
        <w:t xml:space="preserve"> και έχει την υπογραφή </w:t>
      </w:r>
      <w:r>
        <w:rPr>
          <w:rFonts w:eastAsia="Times New Roman"/>
          <w:szCs w:val="24"/>
        </w:rPr>
        <w:t>σας,</w:t>
      </w:r>
      <w:r w:rsidRPr="00C278C3">
        <w:rPr>
          <w:rFonts w:eastAsia="Times New Roman"/>
          <w:szCs w:val="24"/>
        </w:rPr>
        <w:t xml:space="preserve"> </w:t>
      </w:r>
      <w:r>
        <w:rPr>
          <w:rFonts w:eastAsia="Times New Roman"/>
          <w:szCs w:val="24"/>
        </w:rPr>
        <w:t>είναι η λέξη «</w:t>
      </w:r>
      <w:proofErr w:type="spellStart"/>
      <w:r w:rsidRPr="00C278C3">
        <w:rPr>
          <w:rFonts w:eastAsia="Times New Roman"/>
          <w:szCs w:val="24"/>
        </w:rPr>
        <w:t>κωλοτούμπα</w:t>
      </w:r>
      <w:proofErr w:type="spellEnd"/>
      <w:r>
        <w:rPr>
          <w:rFonts w:eastAsia="Times New Roman"/>
          <w:szCs w:val="24"/>
        </w:rPr>
        <w:t>».</w:t>
      </w:r>
      <w:r w:rsidRPr="00C278C3">
        <w:rPr>
          <w:rFonts w:eastAsia="Times New Roman"/>
          <w:szCs w:val="24"/>
        </w:rPr>
        <w:t xml:space="preserve"> Τίποτα άλλο δεν πετύχατε όλα αυτά τα χρόνια</w:t>
      </w:r>
      <w:r>
        <w:rPr>
          <w:rFonts w:eastAsia="Times New Roman"/>
          <w:szCs w:val="24"/>
        </w:rPr>
        <w:t>.</w:t>
      </w:r>
    </w:p>
    <w:p w14:paraId="06452E66" w14:textId="77777777" w:rsidR="00C04CE1" w:rsidRDefault="00722F08">
      <w:pPr>
        <w:spacing w:line="600" w:lineRule="auto"/>
        <w:ind w:firstLine="720"/>
        <w:jc w:val="both"/>
        <w:rPr>
          <w:rFonts w:eastAsia="Times New Roman"/>
          <w:szCs w:val="24"/>
        </w:rPr>
      </w:pPr>
      <w:r>
        <w:rPr>
          <w:rFonts w:eastAsia="Times New Roman"/>
          <w:szCs w:val="24"/>
        </w:rPr>
        <w:lastRenderedPageBreak/>
        <w:t>Ε</w:t>
      </w:r>
      <w:r w:rsidRPr="00C278C3">
        <w:rPr>
          <w:rFonts w:eastAsia="Times New Roman"/>
          <w:szCs w:val="24"/>
        </w:rPr>
        <w:t>ξ</w:t>
      </w:r>
      <w:r>
        <w:rPr>
          <w:rFonts w:eastAsia="Times New Roman"/>
          <w:szCs w:val="24"/>
        </w:rPr>
        <w:t>οντώ</w:t>
      </w:r>
      <w:r w:rsidRPr="00C278C3">
        <w:rPr>
          <w:rFonts w:eastAsia="Times New Roman"/>
          <w:szCs w:val="24"/>
        </w:rPr>
        <w:t>σα</w:t>
      </w:r>
      <w:r>
        <w:rPr>
          <w:rFonts w:eastAsia="Times New Roman"/>
          <w:szCs w:val="24"/>
        </w:rPr>
        <w:t xml:space="preserve">τε τον λαό με τη φορολογία, τον ταπεινώσατε </w:t>
      </w:r>
      <w:r w:rsidRPr="00C278C3">
        <w:rPr>
          <w:rFonts w:eastAsia="Times New Roman"/>
          <w:szCs w:val="24"/>
        </w:rPr>
        <w:t xml:space="preserve">προδίδοντας την </w:t>
      </w:r>
      <w:r>
        <w:rPr>
          <w:rFonts w:eastAsia="Times New Roman"/>
          <w:szCs w:val="24"/>
        </w:rPr>
        <w:t>ε</w:t>
      </w:r>
      <w:r w:rsidRPr="00C278C3">
        <w:rPr>
          <w:rFonts w:eastAsia="Times New Roman"/>
          <w:szCs w:val="24"/>
        </w:rPr>
        <w:t>λπίδα του</w:t>
      </w:r>
      <w:r>
        <w:rPr>
          <w:rFonts w:eastAsia="Times New Roman"/>
          <w:szCs w:val="24"/>
        </w:rPr>
        <w:t>, κλέψατε</w:t>
      </w:r>
      <w:r w:rsidRPr="00C278C3">
        <w:rPr>
          <w:rFonts w:eastAsia="Times New Roman"/>
          <w:szCs w:val="24"/>
        </w:rPr>
        <w:t xml:space="preserve"> τα όνειρά του και τώρα </w:t>
      </w:r>
      <w:r>
        <w:rPr>
          <w:rFonts w:eastAsia="Times New Roman"/>
          <w:szCs w:val="24"/>
        </w:rPr>
        <w:t>π</w:t>
      </w:r>
      <w:r w:rsidRPr="00C278C3">
        <w:rPr>
          <w:rFonts w:eastAsia="Times New Roman"/>
          <w:szCs w:val="24"/>
        </w:rPr>
        <w:t>αίζετε με το</w:t>
      </w:r>
      <w:r>
        <w:rPr>
          <w:rFonts w:eastAsia="Times New Roman"/>
          <w:szCs w:val="24"/>
        </w:rPr>
        <w:t>ν</w:t>
      </w:r>
      <w:r w:rsidRPr="00C278C3">
        <w:rPr>
          <w:rFonts w:eastAsia="Times New Roman"/>
          <w:szCs w:val="24"/>
        </w:rPr>
        <w:t xml:space="preserve"> φόβο </w:t>
      </w:r>
      <w:r>
        <w:rPr>
          <w:rFonts w:eastAsia="Times New Roman"/>
          <w:szCs w:val="24"/>
        </w:rPr>
        <w:t>σαν ένας άλλος σ</w:t>
      </w:r>
      <w:r w:rsidRPr="00C278C3">
        <w:rPr>
          <w:rFonts w:eastAsia="Times New Roman"/>
          <w:szCs w:val="24"/>
        </w:rPr>
        <w:t>ουλτάνος της Ανατολής</w:t>
      </w:r>
      <w:r>
        <w:rPr>
          <w:rFonts w:eastAsia="Times New Roman"/>
          <w:szCs w:val="24"/>
        </w:rPr>
        <w:t>. Βρήκατε ένα λαό</w:t>
      </w:r>
      <w:r w:rsidRPr="00C278C3">
        <w:rPr>
          <w:rFonts w:eastAsia="Times New Roman"/>
          <w:szCs w:val="24"/>
        </w:rPr>
        <w:t xml:space="preserve"> πληγωμένο</w:t>
      </w:r>
      <w:r>
        <w:rPr>
          <w:rFonts w:eastAsia="Times New Roman"/>
          <w:szCs w:val="24"/>
        </w:rPr>
        <w:t>, ν</w:t>
      </w:r>
      <w:r w:rsidRPr="00C278C3">
        <w:rPr>
          <w:rFonts w:eastAsia="Times New Roman"/>
          <w:szCs w:val="24"/>
        </w:rPr>
        <w:t>αι</w:t>
      </w:r>
      <w:r>
        <w:rPr>
          <w:rFonts w:eastAsia="Times New Roman"/>
          <w:szCs w:val="24"/>
        </w:rPr>
        <w:t>,</w:t>
      </w:r>
      <w:r w:rsidRPr="00C278C3">
        <w:rPr>
          <w:rFonts w:eastAsia="Times New Roman"/>
          <w:szCs w:val="24"/>
        </w:rPr>
        <w:t xml:space="preserve"> αλλά υπερήφανο και εσείς θέλετε να τον καταν</w:t>
      </w:r>
      <w:r>
        <w:rPr>
          <w:rFonts w:eastAsia="Times New Roman"/>
          <w:szCs w:val="24"/>
        </w:rPr>
        <w:t>τήσατε προσκυνημένο</w:t>
      </w:r>
      <w:r w:rsidRPr="00C278C3">
        <w:rPr>
          <w:rFonts w:eastAsia="Times New Roman"/>
          <w:szCs w:val="24"/>
        </w:rPr>
        <w:t xml:space="preserve"> και εξαγορ</w:t>
      </w:r>
      <w:r>
        <w:rPr>
          <w:rFonts w:eastAsia="Times New Roman"/>
          <w:szCs w:val="24"/>
        </w:rPr>
        <w:t xml:space="preserve">ασμένο. </w:t>
      </w:r>
    </w:p>
    <w:p w14:paraId="06452E67" w14:textId="77777777" w:rsidR="00C04CE1" w:rsidRDefault="00722F08">
      <w:pPr>
        <w:spacing w:line="600" w:lineRule="auto"/>
        <w:ind w:firstLine="720"/>
        <w:jc w:val="both"/>
        <w:rPr>
          <w:rFonts w:eastAsia="Times New Roman"/>
          <w:szCs w:val="24"/>
        </w:rPr>
      </w:pPr>
      <w:r>
        <w:rPr>
          <w:rFonts w:eastAsia="Times New Roman"/>
          <w:szCs w:val="24"/>
        </w:rPr>
        <w:t>Υ</w:t>
      </w:r>
      <w:r w:rsidRPr="00C278C3">
        <w:rPr>
          <w:rFonts w:eastAsia="Times New Roman"/>
          <w:szCs w:val="24"/>
        </w:rPr>
        <w:t>μνείτε</w:t>
      </w:r>
      <w:r>
        <w:rPr>
          <w:rFonts w:eastAsia="Times New Roman"/>
          <w:szCs w:val="24"/>
        </w:rPr>
        <w:t xml:space="preserve">, δήθεν, τον λαό. Στο όνομά του </w:t>
      </w:r>
      <w:r w:rsidRPr="00C278C3">
        <w:rPr>
          <w:rFonts w:eastAsia="Times New Roman"/>
          <w:szCs w:val="24"/>
        </w:rPr>
        <w:t>υποτίθεται ότι τα κάνετε όλα</w:t>
      </w:r>
      <w:r>
        <w:rPr>
          <w:rFonts w:eastAsia="Times New Roman"/>
          <w:szCs w:val="24"/>
        </w:rPr>
        <w:t>,</w:t>
      </w:r>
      <w:r w:rsidRPr="00C278C3">
        <w:rPr>
          <w:rFonts w:eastAsia="Times New Roman"/>
          <w:szCs w:val="24"/>
        </w:rPr>
        <w:t xml:space="preserve"> αλλά την ίδια στιγμή στην πραγματικότητα τον απεχθάνεστε</w:t>
      </w:r>
      <w:r>
        <w:rPr>
          <w:rFonts w:eastAsia="Times New Roman"/>
          <w:szCs w:val="24"/>
        </w:rPr>
        <w:t>.</w:t>
      </w:r>
      <w:r w:rsidRPr="00C278C3">
        <w:rPr>
          <w:rFonts w:eastAsia="Times New Roman"/>
          <w:szCs w:val="24"/>
        </w:rPr>
        <w:t xml:space="preserve"> Τον απεχθάνεστε όταν διαδηλών</w:t>
      </w:r>
      <w:r>
        <w:rPr>
          <w:rFonts w:eastAsia="Times New Roman"/>
          <w:szCs w:val="24"/>
        </w:rPr>
        <w:t>ει,</w:t>
      </w:r>
      <w:r w:rsidRPr="00C278C3">
        <w:rPr>
          <w:rFonts w:eastAsia="Times New Roman"/>
          <w:szCs w:val="24"/>
        </w:rPr>
        <w:t xml:space="preserve"> όταν διεκδικεί</w:t>
      </w:r>
      <w:r>
        <w:rPr>
          <w:rFonts w:eastAsia="Times New Roman"/>
          <w:szCs w:val="24"/>
        </w:rPr>
        <w:t>,</w:t>
      </w:r>
      <w:r w:rsidRPr="00C278C3">
        <w:rPr>
          <w:rFonts w:eastAsia="Times New Roman"/>
          <w:szCs w:val="24"/>
        </w:rPr>
        <w:t xml:space="preserve"> όταν φωνάζει</w:t>
      </w:r>
      <w:r>
        <w:rPr>
          <w:rFonts w:eastAsia="Times New Roman"/>
          <w:szCs w:val="24"/>
        </w:rPr>
        <w:t>,</w:t>
      </w:r>
      <w:r w:rsidRPr="00C278C3">
        <w:rPr>
          <w:rFonts w:eastAsia="Times New Roman"/>
          <w:szCs w:val="24"/>
        </w:rPr>
        <w:t xml:space="preserve"> όταν πονά</w:t>
      </w:r>
      <w:r>
        <w:rPr>
          <w:rFonts w:eastAsia="Times New Roman"/>
          <w:szCs w:val="24"/>
        </w:rPr>
        <w:t>. Πώς του απαντάτε; Του απαντάτε μ</w:t>
      </w:r>
      <w:r w:rsidRPr="00C278C3">
        <w:rPr>
          <w:rFonts w:eastAsia="Times New Roman"/>
          <w:szCs w:val="24"/>
        </w:rPr>
        <w:t>ε χημικά</w:t>
      </w:r>
      <w:r>
        <w:rPr>
          <w:rFonts w:eastAsia="Times New Roman"/>
          <w:szCs w:val="24"/>
        </w:rPr>
        <w:t>. Καλά, ε</w:t>
      </w:r>
      <w:r w:rsidRPr="00C278C3">
        <w:rPr>
          <w:rFonts w:eastAsia="Times New Roman"/>
          <w:szCs w:val="24"/>
        </w:rPr>
        <w:t>σείς δεν ήσασταν αυτ</w:t>
      </w:r>
      <w:r>
        <w:rPr>
          <w:rFonts w:eastAsia="Times New Roman"/>
          <w:szCs w:val="24"/>
        </w:rPr>
        <w:t>οί που λέγατε ότι θα τα</w:t>
      </w:r>
      <w:r w:rsidRPr="00C278C3">
        <w:rPr>
          <w:rFonts w:eastAsia="Times New Roman"/>
          <w:szCs w:val="24"/>
        </w:rPr>
        <w:t xml:space="preserve"> καταργήσετε </w:t>
      </w:r>
      <w:r>
        <w:rPr>
          <w:rFonts w:eastAsia="Times New Roman"/>
          <w:szCs w:val="24"/>
        </w:rPr>
        <w:t xml:space="preserve">ή </w:t>
      </w:r>
      <w:r w:rsidRPr="00C278C3">
        <w:rPr>
          <w:rFonts w:eastAsia="Times New Roman"/>
          <w:szCs w:val="24"/>
        </w:rPr>
        <w:t>από τ</w:t>
      </w:r>
      <w:r>
        <w:rPr>
          <w:rFonts w:eastAsia="Times New Roman"/>
          <w:szCs w:val="24"/>
        </w:rPr>
        <w:t>α</w:t>
      </w:r>
      <w:r w:rsidRPr="00C278C3">
        <w:rPr>
          <w:rFonts w:eastAsia="Times New Roman"/>
          <w:szCs w:val="24"/>
        </w:rPr>
        <w:t xml:space="preserve"> καταργημέν</w:t>
      </w:r>
      <w:r>
        <w:rPr>
          <w:rFonts w:eastAsia="Times New Roman"/>
          <w:szCs w:val="24"/>
        </w:rPr>
        <w:t>α</w:t>
      </w:r>
      <w:r w:rsidRPr="00C278C3">
        <w:rPr>
          <w:rFonts w:eastAsia="Times New Roman"/>
          <w:szCs w:val="24"/>
        </w:rPr>
        <w:t xml:space="preserve"> ρίξατε </w:t>
      </w:r>
      <w:r>
        <w:rPr>
          <w:rFonts w:eastAsia="Times New Roman"/>
          <w:szCs w:val="24"/>
        </w:rPr>
        <w:t>χθες σ</w:t>
      </w:r>
      <w:r w:rsidRPr="00C278C3">
        <w:rPr>
          <w:rFonts w:eastAsia="Times New Roman"/>
          <w:szCs w:val="24"/>
        </w:rPr>
        <w:t>τους δασκάλους</w:t>
      </w:r>
      <w:r>
        <w:rPr>
          <w:rFonts w:eastAsia="Times New Roman"/>
          <w:szCs w:val="24"/>
        </w:rPr>
        <w:t>;</w:t>
      </w:r>
    </w:p>
    <w:p w14:paraId="06452E68" w14:textId="77777777" w:rsidR="00C04CE1" w:rsidRDefault="00722F08">
      <w:pPr>
        <w:spacing w:line="600" w:lineRule="auto"/>
        <w:ind w:firstLine="720"/>
        <w:jc w:val="both"/>
        <w:rPr>
          <w:rFonts w:eastAsia="Times New Roman"/>
          <w:szCs w:val="24"/>
        </w:rPr>
      </w:pPr>
      <w:r>
        <w:rPr>
          <w:rFonts w:eastAsia="Times New Roman"/>
          <w:szCs w:val="24"/>
        </w:rPr>
        <w:t>Όχι, αυτή η Κυβέρνηση, α</w:t>
      </w:r>
      <w:r w:rsidRPr="00C278C3">
        <w:rPr>
          <w:rFonts w:eastAsia="Times New Roman"/>
          <w:szCs w:val="24"/>
        </w:rPr>
        <w:t xml:space="preserve">υτό το συγκυριακό κομματικό μόρφωμα που ονομάζεται ΣΥΡΙΖΑ </w:t>
      </w:r>
      <w:r>
        <w:rPr>
          <w:rFonts w:eastAsia="Times New Roman"/>
          <w:szCs w:val="24"/>
        </w:rPr>
        <w:t xml:space="preserve">δεν μπορεί </w:t>
      </w:r>
      <w:r w:rsidRPr="00C278C3">
        <w:rPr>
          <w:rFonts w:eastAsia="Times New Roman"/>
          <w:szCs w:val="24"/>
        </w:rPr>
        <w:t>να πείσει κανέναν ότι είναι το αύριο που χρειάζεται ο τόπος</w:t>
      </w:r>
      <w:r>
        <w:rPr>
          <w:rFonts w:eastAsia="Times New Roman"/>
          <w:szCs w:val="24"/>
        </w:rPr>
        <w:t>,</w:t>
      </w:r>
      <w:r w:rsidRPr="00C278C3">
        <w:rPr>
          <w:rFonts w:eastAsia="Times New Roman"/>
          <w:szCs w:val="24"/>
        </w:rPr>
        <w:t xml:space="preserve"> ότι είναι η </w:t>
      </w:r>
      <w:r>
        <w:rPr>
          <w:rFonts w:eastAsia="Times New Roman"/>
          <w:szCs w:val="24"/>
        </w:rPr>
        <w:t>π</w:t>
      </w:r>
      <w:r w:rsidRPr="00C278C3">
        <w:rPr>
          <w:rFonts w:eastAsia="Times New Roman"/>
          <w:szCs w:val="24"/>
        </w:rPr>
        <w:t xml:space="preserve">ροοδευτική απάντηση </w:t>
      </w:r>
      <w:r>
        <w:rPr>
          <w:rFonts w:eastAsia="Times New Roman"/>
          <w:szCs w:val="24"/>
        </w:rPr>
        <w:t xml:space="preserve">που χρειάζεται η χώρα. </w:t>
      </w:r>
    </w:p>
    <w:p w14:paraId="06452E69" w14:textId="77777777" w:rsidR="00C04CE1" w:rsidRDefault="00722F08">
      <w:pPr>
        <w:spacing w:line="600" w:lineRule="auto"/>
        <w:ind w:firstLine="720"/>
        <w:jc w:val="both"/>
        <w:rPr>
          <w:rFonts w:eastAsia="Times New Roman"/>
          <w:szCs w:val="24"/>
        </w:rPr>
      </w:pPr>
      <w:r>
        <w:rPr>
          <w:rFonts w:eastAsia="Times New Roman"/>
          <w:szCs w:val="24"/>
        </w:rPr>
        <w:t>Ακούστε. Τ</w:t>
      </w:r>
      <w:r w:rsidRPr="00C278C3">
        <w:rPr>
          <w:rFonts w:eastAsia="Times New Roman"/>
          <w:szCs w:val="24"/>
        </w:rPr>
        <w:t xml:space="preserve">η </w:t>
      </w:r>
      <w:r>
        <w:rPr>
          <w:rFonts w:eastAsia="Times New Roman"/>
          <w:szCs w:val="24"/>
        </w:rPr>
        <w:t>δ</w:t>
      </w:r>
      <w:r w:rsidRPr="00C278C3">
        <w:rPr>
          <w:rFonts w:eastAsia="Times New Roman"/>
          <w:szCs w:val="24"/>
        </w:rPr>
        <w:t xml:space="preserve">ημοκρατική </w:t>
      </w:r>
      <w:r>
        <w:rPr>
          <w:rFonts w:eastAsia="Times New Roman"/>
          <w:szCs w:val="24"/>
        </w:rPr>
        <w:t>π</w:t>
      </w:r>
      <w:r w:rsidRPr="00C278C3">
        <w:rPr>
          <w:rFonts w:eastAsia="Times New Roman"/>
          <w:szCs w:val="24"/>
        </w:rPr>
        <w:t>αράταξη πολ</w:t>
      </w:r>
      <w:r>
        <w:rPr>
          <w:rFonts w:eastAsia="Times New Roman"/>
          <w:szCs w:val="24"/>
        </w:rPr>
        <w:t>λοί</w:t>
      </w:r>
      <w:r w:rsidRPr="00C278C3">
        <w:rPr>
          <w:rFonts w:eastAsia="Times New Roman"/>
          <w:szCs w:val="24"/>
        </w:rPr>
        <w:t xml:space="preserve"> την πολέμησαν</w:t>
      </w:r>
      <w:r>
        <w:rPr>
          <w:rFonts w:eastAsia="Times New Roman"/>
          <w:szCs w:val="24"/>
        </w:rPr>
        <w:t>, πολλοί τη συκοφάντησαν, πολλοί τη διεκδίκησαν,</w:t>
      </w:r>
      <w:r w:rsidRPr="00C278C3">
        <w:rPr>
          <w:rFonts w:eastAsia="Times New Roman"/>
          <w:szCs w:val="24"/>
        </w:rPr>
        <w:t xml:space="preserve"> αλλά λί</w:t>
      </w:r>
      <w:r w:rsidRPr="00C278C3">
        <w:rPr>
          <w:rFonts w:eastAsia="Times New Roman"/>
          <w:szCs w:val="24"/>
        </w:rPr>
        <w:lastRenderedPageBreak/>
        <w:t>γοι ήταν αυτοί που μπόρεσαν να την εκφράσουν αξιόπιστα</w:t>
      </w:r>
      <w:r>
        <w:rPr>
          <w:rFonts w:eastAsia="Times New Roman"/>
          <w:szCs w:val="24"/>
        </w:rPr>
        <w:t>, α</w:t>
      </w:r>
      <w:r w:rsidRPr="00C278C3">
        <w:rPr>
          <w:rFonts w:eastAsia="Times New Roman"/>
          <w:szCs w:val="24"/>
        </w:rPr>
        <w:t>ληθινά</w:t>
      </w:r>
      <w:r>
        <w:rPr>
          <w:rFonts w:eastAsia="Times New Roman"/>
          <w:szCs w:val="24"/>
        </w:rPr>
        <w:t xml:space="preserve"> και</w:t>
      </w:r>
      <w:r w:rsidRPr="00C278C3">
        <w:rPr>
          <w:rFonts w:eastAsia="Times New Roman"/>
          <w:szCs w:val="24"/>
        </w:rPr>
        <w:t xml:space="preserve"> γνωρίζει ο ελληνικός λαός πολύ καλά σήμερα ειδικά </w:t>
      </w:r>
      <w:r>
        <w:rPr>
          <w:rFonts w:eastAsia="Times New Roman"/>
          <w:szCs w:val="24"/>
        </w:rPr>
        <w:t>ποιοι είναι αυτοί.</w:t>
      </w:r>
    </w:p>
    <w:p w14:paraId="06452E6A" w14:textId="77777777" w:rsidR="00C04CE1" w:rsidRDefault="00722F08">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6452E6B" w14:textId="77777777" w:rsidR="00C04CE1" w:rsidRDefault="00722F08">
      <w:pPr>
        <w:spacing w:line="600" w:lineRule="auto"/>
        <w:ind w:firstLine="720"/>
        <w:jc w:val="both"/>
        <w:rPr>
          <w:rFonts w:eastAsia="Times New Roman"/>
          <w:szCs w:val="24"/>
        </w:rPr>
      </w:pPr>
      <w:r>
        <w:rPr>
          <w:rFonts w:eastAsia="Times New Roman"/>
          <w:szCs w:val="24"/>
        </w:rPr>
        <w:t xml:space="preserve">Το ΠΑΣΟΚ, </w:t>
      </w:r>
      <w:r w:rsidRPr="00C278C3">
        <w:rPr>
          <w:rFonts w:eastAsia="Times New Roman"/>
          <w:szCs w:val="24"/>
        </w:rPr>
        <w:t>ο βασικός πυλώνας του Κινήματος Αλλαγής</w:t>
      </w:r>
      <w:r>
        <w:rPr>
          <w:rFonts w:eastAsia="Times New Roman"/>
          <w:szCs w:val="24"/>
        </w:rPr>
        <w:t>,</w:t>
      </w:r>
      <w:r w:rsidRPr="00C278C3">
        <w:rPr>
          <w:rFonts w:eastAsia="Times New Roman"/>
          <w:szCs w:val="24"/>
        </w:rPr>
        <w:t xml:space="preserve"> είναι το κόμμα που ταυτίστηκε με τα λαϊκά στρώματα και το αίτημα για αλλαγή</w:t>
      </w:r>
      <w:r>
        <w:rPr>
          <w:rFonts w:eastAsia="Times New Roman"/>
          <w:szCs w:val="24"/>
        </w:rPr>
        <w:t>. Γ</w:t>
      </w:r>
      <w:r w:rsidRPr="00C278C3">
        <w:rPr>
          <w:rFonts w:eastAsia="Times New Roman"/>
          <w:szCs w:val="24"/>
        </w:rPr>
        <w:t xml:space="preserve">ια </w:t>
      </w:r>
      <w:r>
        <w:rPr>
          <w:rFonts w:eastAsia="Times New Roman"/>
          <w:szCs w:val="24"/>
        </w:rPr>
        <w:t>ε</w:t>
      </w:r>
      <w:r w:rsidRPr="00C278C3">
        <w:rPr>
          <w:rFonts w:eastAsia="Times New Roman"/>
          <w:szCs w:val="24"/>
        </w:rPr>
        <w:t>μ</w:t>
      </w:r>
      <w:r>
        <w:rPr>
          <w:rFonts w:eastAsia="Times New Roman"/>
          <w:szCs w:val="24"/>
        </w:rPr>
        <w:t>ά</w:t>
      </w:r>
      <w:r w:rsidRPr="00C278C3">
        <w:rPr>
          <w:rFonts w:eastAsia="Times New Roman"/>
          <w:szCs w:val="24"/>
        </w:rPr>
        <w:t xml:space="preserve">ς οι ανισότητες </w:t>
      </w:r>
      <w:r>
        <w:rPr>
          <w:rFonts w:eastAsia="Times New Roman"/>
          <w:szCs w:val="24"/>
        </w:rPr>
        <w:t xml:space="preserve">ποτέ δεν ήταν </w:t>
      </w:r>
      <w:r w:rsidRPr="00C278C3">
        <w:rPr>
          <w:rFonts w:eastAsia="Times New Roman"/>
          <w:szCs w:val="24"/>
        </w:rPr>
        <w:t xml:space="preserve">φυσικές </w:t>
      </w:r>
      <w:r>
        <w:rPr>
          <w:rFonts w:eastAsia="Times New Roman"/>
          <w:szCs w:val="24"/>
        </w:rPr>
        <w:t>ή</w:t>
      </w:r>
      <w:r w:rsidRPr="00C278C3">
        <w:rPr>
          <w:rFonts w:eastAsia="Times New Roman"/>
          <w:szCs w:val="24"/>
        </w:rPr>
        <w:t xml:space="preserve"> αναμενόμενες</w:t>
      </w:r>
      <w:r>
        <w:rPr>
          <w:rFonts w:eastAsia="Times New Roman"/>
          <w:szCs w:val="24"/>
        </w:rPr>
        <w:t>,</w:t>
      </w:r>
      <w:r w:rsidRPr="00C278C3">
        <w:rPr>
          <w:rFonts w:eastAsia="Times New Roman"/>
          <w:szCs w:val="24"/>
        </w:rPr>
        <w:t xml:space="preserve"> κύριε Μητσοτάκη</w:t>
      </w:r>
      <w:r>
        <w:rPr>
          <w:rFonts w:eastAsia="Times New Roman"/>
          <w:szCs w:val="24"/>
        </w:rPr>
        <w:t>.</w:t>
      </w:r>
      <w:r w:rsidRPr="00C278C3">
        <w:rPr>
          <w:rFonts w:eastAsia="Times New Roman"/>
          <w:szCs w:val="24"/>
        </w:rPr>
        <w:t xml:space="preserve"> Παλέψαμε</w:t>
      </w:r>
      <w:r>
        <w:rPr>
          <w:rFonts w:eastAsia="Times New Roman"/>
          <w:szCs w:val="24"/>
        </w:rPr>
        <w:t>,</w:t>
      </w:r>
      <w:r w:rsidRPr="00C278C3">
        <w:rPr>
          <w:rFonts w:eastAsia="Times New Roman"/>
          <w:szCs w:val="24"/>
        </w:rPr>
        <w:t xml:space="preserve"> διεκδικήσαμε και πετύχαμε να εμπεδώσουμε την κοινωνική δικαιοσύνη στον τόπο</w:t>
      </w:r>
      <w:r>
        <w:rPr>
          <w:rFonts w:eastAsia="Times New Roman"/>
          <w:szCs w:val="24"/>
        </w:rPr>
        <w:t>.</w:t>
      </w:r>
    </w:p>
    <w:p w14:paraId="06452E6C" w14:textId="77777777" w:rsidR="00C04CE1" w:rsidRDefault="00722F08">
      <w:pPr>
        <w:spacing w:line="600" w:lineRule="auto"/>
        <w:ind w:firstLine="720"/>
        <w:jc w:val="both"/>
        <w:rPr>
          <w:rFonts w:eastAsia="Times New Roman"/>
          <w:szCs w:val="24"/>
        </w:rPr>
      </w:pPr>
      <w:r>
        <w:rPr>
          <w:rFonts w:eastAsia="Times New Roman"/>
          <w:szCs w:val="24"/>
        </w:rPr>
        <w:t>Η</w:t>
      </w:r>
      <w:r w:rsidRPr="00C278C3">
        <w:rPr>
          <w:rFonts w:eastAsia="Times New Roman"/>
          <w:szCs w:val="24"/>
        </w:rPr>
        <w:t xml:space="preserve"> </w:t>
      </w:r>
      <w:r>
        <w:rPr>
          <w:rFonts w:eastAsia="Times New Roman"/>
          <w:szCs w:val="24"/>
        </w:rPr>
        <w:t>δ</w:t>
      </w:r>
      <w:r w:rsidRPr="00C278C3">
        <w:rPr>
          <w:rFonts w:eastAsia="Times New Roman"/>
          <w:szCs w:val="24"/>
        </w:rPr>
        <w:t xml:space="preserve">ημοκρατική </w:t>
      </w:r>
      <w:r>
        <w:rPr>
          <w:rFonts w:eastAsia="Times New Roman"/>
          <w:szCs w:val="24"/>
        </w:rPr>
        <w:t>π</w:t>
      </w:r>
      <w:r w:rsidRPr="00C278C3">
        <w:rPr>
          <w:rFonts w:eastAsia="Times New Roman"/>
          <w:szCs w:val="24"/>
        </w:rPr>
        <w:t xml:space="preserve">αράταξη πάντοτε αναλάμβανε </w:t>
      </w:r>
      <w:r>
        <w:rPr>
          <w:rFonts w:eastAsia="Times New Roman"/>
          <w:szCs w:val="24"/>
        </w:rPr>
        <w:t xml:space="preserve">ρόλους </w:t>
      </w:r>
      <w:r w:rsidRPr="00C278C3">
        <w:rPr>
          <w:rFonts w:eastAsia="Times New Roman"/>
          <w:szCs w:val="24"/>
        </w:rPr>
        <w:t>σε κρίσιμους καιρούς και αυτό ακριβώς θα γίνει και τώρα</w:t>
      </w:r>
      <w:r>
        <w:rPr>
          <w:rFonts w:eastAsia="Times New Roman"/>
          <w:szCs w:val="24"/>
        </w:rPr>
        <w:t>,</w:t>
      </w:r>
      <w:r w:rsidRPr="00C278C3">
        <w:rPr>
          <w:rFonts w:eastAsia="Times New Roman"/>
          <w:szCs w:val="24"/>
        </w:rPr>
        <w:t xml:space="preserve"> γιατί το Κίνημα Αλλαγής θα</w:t>
      </w:r>
      <w:r>
        <w:rPr>
          <w:rFonts w:eastAsia="Times New Roman"/>
          <w:szCs w:val="24"/>
        </w:rPr>
        <w:t xml:space="preserve"> πρωταγωνιστήσει σ</w:t>
      </w:r>
      <w:r w:rsidRPr="00C278C3">
        <w:rPr>
          <w:rFonts w:eastAsia="Times New Roman"/>
          <w:szCs w:val="24"/>
        </w:rPr>
        <w:t>την έξοδο της χώρας από την κρίση</w:t>
      </w:r>
      <w:r>
        <w:rPr>
          <w:rFonts w:eastAsia="Times New Roman"/>
          <w:szCs w:val="24"/>
        </w:rPr>
        <w:t>.</w:t>
      </w:r>
    </w:p>
    <w:p w14:paraId="06452E6D" w14:textId="77777777" w:rsidR="00C04CE1" w:rsidRDefault="00722F08">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6452E6E" w14:textId="77777777" w:rsidR="00C04CE1" w:rsidRDefault="00722F08">
      <w:pPr>
        <w:spacing w:line="600" w:lineRule="auto"/>
        <w:ind w:firstLine="720"/>
        <w:jc w:val="both"/>
        <w:rPr>
          <w:rFonts w:eastAsia="Times New Roman"/>
          <w:szCs w:val="24"/>
        </w:rPr>
      </w:pPr>
      <w:r w:rsidRPr="00C278C3">
        <w:rPr>
          <w:rFonts w:eastAsia="Times New Roman"/>
          <w:szCs w:val="24"/>
        </w:rPr>
        <w:lastRenderedPageBreak/>
        <w:t>Αφήστε</w:t>
      </w:r>
      <w:r>
        <w:rPr>
          <w:rFonts w:eastAsia="Times New Roman"/>
          <w:szCs w:val="24"/>
        </w:rPr>
        <w:t>,</w:t>
      </w:r>
      <w:r w:rsidRPr="00C278C3">
        <w:rPr>
          <w:rFonts w:eastAsia="Times New Roman"/>
          <w:szCs w:val="24"/>
        </w:rPr>
        <w:t xml:space="preserve"> </w:t>
      </w:r>
      <w:r>
        <w:rPr>
          <w:rFonts w:eastAsia="Times New Roman"/>
          <w:szCs w:val="24"/>
        </w:rPr>
        <w:t>λ</w:t>
      </w:r>
      <w:r w:rsidRPr="00C278C3">
        <w:rPr>
          <w:rFonts w:eastAsia="Times New Roman"/>
          <w:szCs w:val="24"/>
        </w:rPr>
        <w:t>οιπόν</w:t>
      </w:r>
      <w:r>
        <w:rPr>
          <w:rFonts w:eastAsia="Times New Roman"/>
          <w:szCs w:val="24"/>
        </w:rPr>
        <w:t>,</w:t>
      </w:r>
      <w:r w:rsidRPr="00C278C3">
        <w:rPr>
          <w:rFonts w:eastAsia="Times New Roman"/>
          <w:szCs w:val="24"/>
        </w:rPr>
        <w:t xml:space="preserve"> τα κόλπα και τις κουτοπονηριές</w:t>
      </w:r>
      <w:r>
        <w:rPr>
          <w:rFonts w:eastAsia="Times New Roman"/>
          <w:szCs w:val="24"/>
        </w:rPr>
        <w:t>,</w:t>
      </w:r>
      <w:r w:rsidRPr="00C278C3">
        <w:rPr>
          <w:rFonts w:eastAsia="Times New Roman"/>
          <w:szCs w:val="24"/>
        </w:rPr>
        <w:t xml:space="preserve"> </w:t>
      </w:r>
      <w:r>
        <w:rPr>
          <w:rFonts w:eastAsia="Times New Roman"/>
          <w:szCs w:val="24"/>
        </w:rPr>
        <w:t>κ</w:t>
      </w:r>
      <w:r w:rsidRPr="00C278C3">
        <w:rPr>
          <w:rFonts w:eastAsia="Times New Roman"/>
          <w:szCs w:val="24"/>
        </w:rPr>
        <w:t>ύριε Τσίπρα</w:t>
      </w:r>
      <w:r>
        <w:rPr>
          <w:rFonts w:eastAsia="Times New Roman"/>
          <w:szCs w:val="24"/>
        </w:rPr>
        <w:t>,</w:t>
      </w:r>
      <w:r w:rsidRPr="00C278C3">
        <w:rPr>
          <w:rFonts w:eastAsia="Times New Roman"/>
          <w:szCs w:val="24"/>
        </w:rPr>
        <w:t xml:space="preserve"> για τον δήθεν προοδευτικό πόλο</w:t>
      </w:r>
      <w:r>
        <w:rPr>
          <w:rFonts w:eastAsia="Times New Roman"/>
          <w:szCs w:val="24"/>
        </w:rPr>
        <w:t>.</w:t>
      </w:r>
      <w:r w:rsidRPr="00C278C3">
        <w:rPr>
          <w:rFonts w:eastAsia="Times New Roman"/>
          <w:szCs w:val="24"/>
        </w:rPr>
        <w:t xml:space="preserve"> Δεν είναι σημαία </w:t>
      </w:r>
      <w:r>
        <w:rPr>
          <w:rFonts w:eastAsia="Times New Roman"/>
          <w:szCs w:val="24"/>
        </w:rPr>
        <w:t>ε</w:t>
      </w:r>
      <w:r w:rsidRPr="00C278C3">
        <w:rPr>
          <w:rFonts w:eastAsia="Times New Roman"/>
          <w:szCs w:val="24"/>
        </w:rPr>
        <w:t>υκαιρίας</w:t>
      </w:r>
      <w:r>
        <w:rPr>
          <w:rFonts w:eastAsia="Times New Roman"/>
          <w:szCs w:val="24"/>
        </w:rPr>
        <w:t>,</w:t>
      </w:r>
      <w:r w:rsidRPr="00C278C3">
        <w:rPr>
          <w:rFonts w:eastAsia="Times New Roman"/>
          <w:szCs w:val="24"/>
        </w:rPr>
        <w:t xml:space="preserve"> ούτε</w:t>
      </w:r>
      <w:r>
        <w:rPr>
          <w:rFonts w:eastAsia="Times New Roman"/>
          <w:szCs w:val="24"/>
        </w:rPr>
        <w:t xml:space="preserve"> μηχανισμός εξουσίας.</w:t>
      </w:r>
      <w:r w:rsidRPr="00C278C3">
        <w:rPr>
          <w:rFonts w:eastAsia="Times New Roman"/>
          <w:szCs w:val="24"/>
        </w:rPr>
        <w:t xml:space="preserve"> Δευτέρα</w:t>
      </w:r>
      <w:r>
        <w:rPr>
          <w:rFonts w:eastAsia="Times New Roman"/>
          <w:szCs w:val="24"/>
        </w:rPr>
        <w:t xml:space="preserve">, </w:t>
      </w:r>
      <w:r w:rsidRPr="00C278C3">
        <w:rPr>
          <w:rFonts w:eastAsia="Times New Roman"/>
          <w:szCs w:val="24"/>
        </w:rPr>
        <w:t>Τετάρτη</w:t>
      </w:r>
      <w:r>
        <w:rPr>
          <w:rFonts w:eastAsia="Times New Roman"/>
          <w:szCs w:val="24"/>
        </w:rPr>
        <w:t xml:space="preserve">, </w:t>
      </w:r>
      <w:r w:rsidRPr="00C278C3">
        <w:rPr>
          <w:rFonts w:eastAsia="Times New Roman"/>
          <w:szCs w:val="24"/>
        </w:rPr>
        <w:t>Παρασκευή ριζοσπαστική αριστερά</w:t>
      </w:r>
      <w:r>
        <w:rPr>
          <w:rFonts w:eastAsia="Times New Roman"/>
          <w:szCs w:val="24"/>
        </w:rPr>
        <w:t xml:space="preserve">. </w:t>
      </w:r>
      <w:r w:rsidRPr="00C278C3">
        <w:rPr>
          <w:rFonts w:eastAsia="Times New Roman"/>
          <w:szCs w:val="24"/>
        </w:rPr>
        <w:t>Τρίτη</w:t>
      </w:r>
      <w:r>
        <w:rPr>
          <w:rFonts w:eastAsia="Times New Roman"/>
          <w:szCs w:val="24"/>
        </w:rPr>
        <w:t>,</w:t>
      </w:r>
      <w:r w:rsidRPr="00C278C3">
        <w:rPr>
          <w:rFonts w:eastAsia="Times New Roman"/>
          <w:szCs w:val="24"/>
        </w:rPr>
        <w:t xml:space="preserve"> Πέμπτη</w:t>
      </w:r>
      <w:r>
        <w:rPr>
          <w:rFonts w:eastAsia="Times New Roman"/>
          <w:szCs w:val="24"/>
        </w:rPr>
        <w:t>,</w:t>
      </w:r>
      <w:r w:rsidRPr="00C278C3">
        <w:rPr>
          <w:rFonts w:eastAsia="Times New Roman"/>
          <w:szCs w:val="24"/>
        </w:rPr>
        <w:t xml:space="preserve"> Σάββατο </w:t>
      </w:r>
      <w:r>
        <w:rPr>
          <w:rFonts w:eastAsia="Times New Roman"/>
          <w:szCs w:val="24"/>
        </w:rPr>
        <w:t>«</w:t>
      </w:r>
      <w:r w:rsidRPr="00C278C3">
        <w:rPr>
          <w:rFonts w:eastAsia="Times New Roman"/>
          <w:szCs w:val="24"/>
        </w:rPr>
        <w:t>πλυντήριο</w:t>
      </w:r>
      <w:r>
        <w:rPr>
          <w:rFonts w:eastAsia="Times New Roman"/>
          <w:szCs w:val="24"/>
        </w:rPr>
        <w:t>»</w:t>
      </w:r>
      <w:r w:rsidRPr="00C278C3">
        <w:rPr>
          <w:rFonts w:eastAsia="Times New Roman"/>
          <w:szCs w:val="24"/>
        </w:rPr>
        <w:t xml:space="preserve"> της κυβερνητικής περιόδου</w:t>
      </w:r>
      <w:r>
        <w:rPr>
          <w:rFonts w:eastAsia="Times New Roman"/>
          <w:szCs w:val="24"/>
        </w:rPr>
        <w:t>.</w:t>
      </w:r>
      <w:r w:rsidRPr="00C278C3">
        <w:rPr>
          <w:rFonts w:eastAsia="Times New Roman"/>
          <w:szCs w:val="24"/>
        </w:rPr>
        <w:t xml:space="preserve"> Την Κυριακή </w:t>
      </w:r>
      <w:r>
        <w:rPr>
          <w:rFonts w:eastAsia="Times New Roman"/>
          <w:szCs w:val="24"/>
        </w:rPr>
        <w:t xml:space="preserve">οι μισοί, οι θεομπαίχτες, </w:t>
      </w:r>
      <w:r w:rsidRPr="00C278C3">
        <w:rPr>
          <w:rFonts w:eastAsia="Times New Roman"/>
          <w:szCs w:val="24"/>
        </w:rPr>
        <w:t>πηγαίνουν στην εκκλησία και οι άλλοι μισοί</w:t>
      </w:r>
      <w:r>
        <w:rPr>
          <w:rFonts w:eastAsia="Times New Roman"/>
          <w:szCs w:val="24"/>
        </w:rPr>
        <w:t>,</w:t>
      </w:r>
      <w:r w:rsidRPr="00C278C3">
        <w:rPr>
          <w:rFonts w:eastAsia="Times New Roman"/>
          <w:szCs w:val="24"/>
        </w:rPr>
        <w:t xml:space="preserve"> σοσιαλδημοκρατία και κάθε μέρα σκληρή αντιλαϊκή δεξιά πολιτική</w:t>
      </w:r>
      <w:r>
        <w:rPr>
          <w:rFonts w:eastAsia="Times New Roman"/>
          <w:szCs w:val="24"/>
        </w:rPr>
        <w:t>.</w:t>
      </w:r>
      <w:r w:rsidRPr="00C278C3">
        <w:rPr>
          <w:rFonts w:eastAsia="Times New Roman"/>
          <w:szCs w:val="24"/>
        </w:rPr>
        <w:t xml:space="preserve"> </w:t>
      </w:r>
      <w:r>
        <w:rPr>
          <w:rFonts w:eastAsia="Times New Roman"/>
          <w:szCs w:val="24"/>
        </w:rPr>
        <w:t>Αυτοί ε</w:t>
      </w:r>
      <w:r w:rsidRPr="00C278C3">
        <w:rPr>
          <w:rFonts w:eastAsia="Times New Roman"/>
          <w:szCs w:val="24"/>
        </w:rPr>
        <w:t>ίστε</w:t>
      </w:r>
      <w:r>
        <w:rPr>
          <w:rFonts w:eastAsia="Times New Roman"/>
          <w:szCs w:val="24"/>
        </w:rPr>
        <w:t>!</w:t>
      </w:r>
    </w:p>
    <w:p w14:paraId="06452E6F" w14:textId="77777777" w:rsidR="00C04CE1" w:rsidRDefault="00722F08">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6452E70" w14:textId="77777777" w:rsidR="00C04CE1" w:rsidRDefault="00722F08">
      <w:pPr>
        <w:spacing w:line="600" w:lineRule="auto"/>
        <w:ind w:firstLine="720"/>
        <w:jc w:val="both"/>
        <w:rPr>
          <w:rFonts w:eastAsia="Times New Roman"/>
          <w:szCs w:val="24"/>
        </w:rPr>
      </w:pPr>
      <w:r>
        <w:rPr>
          <w:rFonts w:eastAsia="Times New Roman"/>
          <w:szCs w:val="24"/>
        </w:rPr>
        <w:t>Ε</w:t>
      </w:r>
      <w:r w:rsidRPr="00C278C3">
        <w:rPr>
          <w:rFonts w:eastAsia="Times New Roman"/>
          <w:szCs w:val="24"/>
        </w:rPr>
        <w:t>σείς έχετε υπογράψει ένα συμβόλαιο με την πιο βαθιά δεξιά αυτού του τόπου</w:t>
      </w:r>
      <w:r>
        <w:rPr>
          <w:rFonts w:eastAsia="Times New Roman"/>
          <w:szCs w:val="24"/>
        </w:rPr>
        <w:t>,</w:t>
      </w:r>
      <w:r w:rsidRPr="00C278C3">
        <w:rPr>
          <w:rFonts w:eastAsia="Times New Roman"/>
          <w:szCs w:val="24"/>
        </w:rPr>
        <w:t xml:space="preserve"> το συμβόλαιο εξόντωσης της δημοκρατικής παράταξης</w:t>
      </w:r>
      <w:r>
        <w:rPr>
          <w:rFonts w:eastAsia="Times New Roman"/>
          <w:szCs w:val="24"/>
        </w:rPr>
        <w:t>, της παράταξης</w:t>
      </w:r>
      <w:r w:rsidRPr="00C278C3">
        <w:rPr>
          <w:rFonts w:eastAsia="Times New Roman"/>
          <w:szCs w:val="24"/>
        </w:rPr>
        <w:t xml:space="preserve"> </w:t>
      </w:r>
      <w:r>
        <w:rPr>
          <w:rFonts w:eastAsia="Times New Roman"/>
          <w:szCs w:val="24"/>
        </w:rPr>
        <w:t xml:space="preserve">που </w:t>
      </w:r>
      <w:r w:rsidRPr="00C278C3">
        <w:rPr>
          <w:rFonts w:eastAsia="Times New Roman"/>
          <w:szCs w:val="24"/>
        </w:rPr>
        <w:t>ίδρυσε ο Ελευθέριος Βενιζέλος και συνέχισαν ο Παπαναστασίου</w:t>
      </w:r>
      <w:r>
        <w:rPr>
          <w:rFonts w:eastAsia="Times New Roman"/>
          <w:szCs w:val="24"/>
        </w:rPr>
        <w:t>,</w:t>
      </w:r>
      <w:r w:rsidRPr="00C278C3">
        <w:rPr>
          <w:rFonts w:eastAsia="Times New Roman"/>
          <w:szCs w:val="24"/>
        </w:rPr>
        <w:t xml:space="preserve"> ο Γεώργιος Παπανδρέου</w:t>
      </w:r>
      <w:r>
        <w:rPr>
          <w:rFonts w:eastAsia="Times New Roman"/>
          <w:szCs w:val="24"/>
        </w:rPr>
        <w:t>,</w:t>
      </w:r>
      <w:r w:rsidRPr="00C278C3">
        <w:rPr>
          <w:rFonts w:eastAsia="Times New Roman"/>
          <w:szCs w:val="24"/>
        </w:rPr>
        <w:t xml:space="preserve"> ο Ανδρέας Παπανδρέου</w:t>
      </w:r>
      <w:r>
        <w:rPr>
          <w:rFonts w:eastAsia="Times New Roman"/>
          <w:szCs w:val="24"/>
        </w:rPr>
        <w:t>,</w:t>
      </w:r>
      <w:r w:rsidRPr="00C278C3">
        <w:rPr>
          <w:rFonts w:eastAsia="Times New Roman"/>
          <w:szCs w:val="24"/>
        </w:rPr>
        <w:t xml:space="preserve"> ο Κώστας Σημίτης</w:t>
      </w:r>
      <w:r>
        <w:rPr>
          <w:rFonts w:eastAsia="Times New Roman"/>
          <w:szCs w:val="24"/>
        </w:rPr>
        <w:t>,</w:t>
      </w:r>
      <w:r w:rsidRPr="00C278C3">
        <w:rPr>
          <w:rFonts w:eastAsia="Times New Roman"/>
          <w:szCs w:val="24"/>
        </w:rPr>
        <w:t xml:space="preserve"> ο Γιώργος Παπανδρέου</w:t>
      </w:r>
      <w:r>
        <w:rPr>
          <w:rFonts w:eastAsia="Times New Roman"/>
          <w:szCs w:val="24"/>
        </w:rPr>
        <w:t>,</w:t>
      </w:r>
      <w:r w:rsidRPr="00C278C3">
        <w:rPr>
          <w:rFonts w:eastAsia="Times New Roman"/>
          <w:szCs w:val="24"/>
        </w:rPr>
        <w:t xml:space="preserve"> ο Ευάγγελος Βενιζέλος</w:t>
      </w:r>
      <w:r>
        <w:rPr>
          <w:rFonts w:eastAsia="Times New Roman"/>
          <w:szCs w:val="24"/>
        </w:rPr>
        <w:t>.</w:t>
      </w:r>
    </w:p>
    <w:p w14:paraId="06452E71" w14:textId="77777777" w:rsidR="00C04CE1" w:rsidRDefault="00722F08">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6452E72" w14:textId="77777777" w:rsidR="00C04CE1" w:rsidRDefault="00722F08">
      <w:pPr>
        <w:spacing w:line="600" w:lineRule="auto"/>
        <w:ind w:firstLine="720"/>
        <w:jc w:val="both"/>
        <w:rPr>
          <w:rFonts w:eastAsia="Times New Roman"/>
          <w:szCs w:val="24"/>
        </w:rPr>
      </w:pPr>
      <w:r>
        <w:rPr>
          <w:rFonts w:eastAsia="Times New Roman"/>
          <w:szCs w:val="24"/>
        </w:rPr>
        <w:lastRenderedPageBreak/>
        <w:t>Δ</w:t>
      </w:r>
      <w:r w:rsidRPr="00C278C3">
        <w:rPr>
          <w:rFonts w:eastAsia="Times New Roman"/>
          <w:szCs w:val="24"/>
        </w:rPr>
        <w:t xml:space="preserve">εν είστε απλά ο καλύτερος χορηγός του </w:t>
      </w:r>
      <w:r>
        <w:rPr>
          <w:rFonts w:eastAsia="Times New Roman"/>
          <w:szCs w:val="24"/>
        </w:rPr>
        <w:t>κ.</w:t>
      </w:r>
      <w:r w:rsidRPr="00C278C3">
        <w:rPr>
          <w:rFonts w:eastAsia="Times New Roman"/>
          <w:szCs w:val="24"/>
        </w:rPr>
        <w:t xml:space="preserve"> Μητσοτάκη</w:t>
      </w:r>
      <w:r>
        <w:rPr>
          <w:rFonts w:eastAsia="Times New Roman"/>
          <w:szCs w:val="24"/>
        </w:rPr>
        <w:t>,</w:t>
      </w:r>
      <w:r w:rsidRPr="00C278C3">
        <w:rPr>
          <w:rFonts w:eastAsia="Times New Roman"/>
          <w:szCs w:val="24"/>
        </w:rPr>
        <w:t xml:space="preserve"> αλλά και ο στρατηγικός εταί</w:t>
      </w:r>
      <w:r>
        <w:rPr>
          <w:rFonts w:eastAsia="Times New Roman"/>
          <w:szCs w:val="24"/>
        </w:rPr>
        <w:t>ρος της Ακροδεξιάς στην Ελλάδα. Κ</w:t>
      </w:r>
      <w:r w:rsidRPr="00C278C3">
        <w:rPr>
          <w:rFonts w:eastAsia="Times New Roman"/>
          <w:szCs w:val="24"/>
        </w:rPr>
        <w:t>αι αποδεικνύεται αυτό όχι μόνο από τη συνεργασία σας με τον Πάνο Καμμένο</w:t>
      </w:r>
      <w:r>
        <w:rPr>
          <w:rFonts w:eastAsia="Times New Roman"/>
          <w:szCs w:val="24"/>
        </w:rPr>
        <w:t>, α</w:t>
      </w:r>
      <w:r w:rsidRPr="00C278C3">
        <w:rPr>
          <w:rFonts w:eastAsia="Times New Roman"/>
          <w:szCs w:val="24"/>
        </w:rPr>
        <w:t>λλά και από άλλα γεγονότα</w:t>
      </w:r>
      <w:r>
        <w:rPr>
          <w:rFonts w:eastAsia="Times New Roman"/>
          <w:szCs w:val="24"/>
        </w:rPr>
        <w:t>,</w:t>
      </w:r>
      <w:r w:rsidRPr="00C278C3">
        <w:rPr>
          <w:rFonts w:eastAsia="Times New Roman"/>
          <w:szCs w:val="24"/>
        </w:rPr>
        <w:t xml:space="preserve"> όπως για παράδειγμα το γεγονός ότι εδώ και τέσσερα χρό</w:t>
      </w:r>
      <w:r>
        <w:rPr>
          <w:rFonts w:eastAsia="Times New Roman"/>
          <w:szCs w:val="24"/>
        </w:rPr>
        <w:t>νια δεν λέει να τελειώσει η δίκη</w:t>
      </w:r>
      <w:r w:rsidRPr="00C278C3">
        <w:rPr>
          <w:rFonts w:eastAsia="Times New Roman"/>
          <w:szCs w:val="24"/>
        </w:rPr>
        <w:t xml:space="preserve"> της Χρυσής Αυγής</w:t>
      </w:r>
      <w:r>
        <w:rPr>
          <w:rFonts w:eastAsia="Times New Roman"/>
          <w:szCs w:val="24"/>
        </w:rPr>
        <w:t>.</w:t>
      </w:r>
    </w:p>
    <w:p w14:paraId="06452E73" w14:textId="77777777" w:rsidR="00C04CE1" w:rsidRDefault="00722F08">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6452E74" w14:textId="77777777" w:rsidR="00C04CE1" w:rsidRDefault="00722F08">
      <w:pPr>
        <w:spacing w:line="600" w:lineRule="auto"/>
        <w:ind w:firstLine="720"/>
        <w:jc w:val="both"/>
        <w:rPr>
          <w:rFonts w:eastAsia="Times New Roman"/>
          <w:szCs w:val="24"/>
        </w:rPr>
      </w:pPr>
      <w:r>
        <w:rPr>
          <w:rFonts w:eastAsia="Times New Roman"/>
          <w:szCs w:val="24"/>
        </w:rPr>
        <w:t>Όπ</w:t>
      </w:r>
      <w:r w:rsidRPr="00C278C3">
        <w:rPr>
          <w:rFonts w:eastAsia="Times New Roman"/>
          <w:szCs w:val="24"/>
        </w:rPr>
        <w:t>ως το γεγονός ότι τον Ιού</w:t>
      </w:r>
      <w:r>
        <w:rPr>
          <w:rFonts w:eastAsia="Times New Roman"/>
          <w:szCs w:val="24"/>
        </w:rPr>
        <w:t>λ</w:t>
      </w:r>
      <w:r w:rsidRPr="00C278C3">
        <w:rPr>
          <w:rFonts w:eastAsia="Times New Roman"/>
          <w:szCs w:val="24"/>
        </w:rPr>
        <w:t xml:space="preserve">ιο του </w:t>
      </w:r>
      <w:r>
        <w:rPr>
          <w:rFonts w:eastAsia="Times New Roman"/>
          <w:szCs w:val="24"/>
        </w:rPr>
        <w:t>20</w:t>
      </w:r>
      <w:r w:rsidRPr="00C278C3">
        <w:rPr>
          <w:rFonts w:eastAsia="Times New Roman"/>
          <w:szCs w:val="24"/>
        </w:rPr>
        <w:t xml:space="preserve">15 </w:t>
      </w:r>
      <w:r>
        <w:rPr>
          <w:rFonts w:eastAsia="Times New Roman"/>
          <w:szCs w:val="24"/>
        </w:rPr>
        <w:t>συμμαχήσατε με τους πιο σκοταδιστικούς</w:t>
      </w:r>
      <w:r w:rsidRPr="00C278C3">
        <w:rPr>
          <w:rFonts w:eastAsia="Times New Roman"/>
          <w:szCs w:val="24"/>
        </w:rPr>
        <w:t xml:space="preserve"> κύκλους της εκκλησίας και με τις πιο σκληρές </w:t>
      </w:r>
      <w:proofErr w:type="spellStart"/>
      <w:r w:rsidRPr="00C278C3">
        <w:rPr>
          <w:rFonts w:eastAsia="Times New Roman"/>
          <w:szCs w:val="24"/>
        </w:rPr>
        <w:t>παραθρησκευτικές</w:t>
      </w:r>
      <w:proofErr w:type="spellEnd"/>
      <w:r w:rsidRPr="00C278C3">
        <w:rPr>
          <w:rFonts w:eastAsia="Times New Roman"/>
          <w:szCs w:val="24"/>
        </w:rPr>
        <w:t xml:space="preserve"> οργανώσεις</w:t>
      </w:r>
      <w:r>
        <w:rPr>
          <w:rFonts w:eastAsia="Times New Roman"/>
          <w:szCs w:val="24"/>
        </w:rPr>
        <w:t>,</w:t>
      </w:r>
      <w:r w:rsidRPr="00C278C3">
        <w:rPr>
          <w:rFonts w:eastAsia="Times New Roman"/>
          <w:szCs w:val="24"/>
        </w:rPr>
        <w:t xml:space="preserve"> οι οποίες στήριξαν το </w:t>
      </w:r>
      <w:r>
        <w:rPr>
          <w:rFonts w:eastAsia="Times New Roman"/>
          <w:szCs w:val="24"/>
        </w:rPr>
        <w:t>«όχι»</w:t>
      </w:r>
      <w:r w:rsidRPr="00C278C3">
        <w:rPr>
          <w:rFonts w:eastAsia="Times New Roman"/>
          <w:szCs w:val="24"/>
        </w:rPr>
        <w:t xml:space="preserve"> στην Ευρώπη</w:t>
      </w:r>
      <w:r>
        <w:rPr>
          <w:rFonts w:eastAsia="Times New Roman"/>
          <w:szCs w:val="24"/>
        </w:rPr>
        <w:t>.</w:t>
      </w:r>
    </w:p>
    <w:p w14:paraId="06452E75" w14:textId="77777777" w:rsidR="00C04CE1" w:rsidRDefault="00722F08">
      <w:pPr>
        <w:spacing w:line="600" w:lineRule="auto"/>
        <w:ind w:firstLine="720"/>
        <w:jc w:val="both"/>
        <w:rPr>
          <w:rFonts w:eastAsia="Times New Roman"/>
          <w:szCs w:val="24"/>
        </w:rPr>
      </w:pPr>
      <w:r w:rsidRPr="00C278C3">
        <w:rPr>
          <w:rFonts w:eastAsia="Times New Roman"/>
          <w:szCs w:val="24"/>
        </w:rPr>
        <w:t>Κύριε Τσίπρα</w:t>
      </w:r>
      <w:r>
        <w:rPr>
          <w:rFonts w:eastAsia="Times New Roman"/>
          <w:szCs w:val="24"/>
        </w:rPr>
        <w:t>,</w:t>
      </w:r>
      <w:r w:rsidRPr="00C278C3">
        <w:rPr>
          <w:rFonts w:eastAsia="Times New Roman"/>
          <w:szCs w:val="24"/>
        </w:rPr>
        <w:t xml:space="preserve"> εσείς δεν είσαστε δύναμη ανατροπής</w:t>
      </w:r>
      <w:r>
        <w:rPr>
          <w:rFonts w:eastAsia="Times New Roman"/>
          <w:szCs w:val="24"/>
        </w:rPr>
        <w:t>,</w:t>
      </w:r>
      <w:r w:rsidRPr="00C278C3">
        <w:rPr>
          <w:rFonts w:eastAsia="Times New Roman"/>
          <w:szCs w:val="24"/>
        </w:rPr>
        <w:t xml:space="preserve"> είσαστε δύναμη καταστροφής</w:t>
      </w:r>
      <w:r>
        <w:rPr>
          <w:rFonts w:eastAsia="Times New Roman"/>
          <w:szCs w:val="24"/>
        </w:rPr>
        <w:t>.</w:t>
      </w:r>
      <w:r w:rsidRPr="00C278C3">
        <w:rPr>
          <w:rFonts w:eastAsia="Times New Roman"/>
          <w:szCs w:val="24"/>
        </w:rPr>
        <w:t xml:space="preserve"> Είστε τοξικός</w:t>
      </w:r>
      <w:r>
        <w:rPr>
          <w:rFonts w:eastAsia="Times New Roman"/>
          <w:szCs w:val="24"/>
        </w:rPr>
        <w:t>,</w:t>
      </w:r>
      <w:r w:rsidRPr="00C278C3">
        <w:rPr>
          <w:rFonts w:eastAsia="Times New Roman"/>
          <w:szCs w:val="24"/>
        </w:rPr>
        <w:t xml:space="preserve"> αλλά δεν θα τα καταφέρετε</w:t>
      </w:r>
      <w:r>
        <w:rPr>
          <w:rFonts w:eastAsia="Times New Roman"/>
          <w:szCs w:val="24"/>
        </w:rPr>
        <w:t>,</w:t>
      </w:r>
      <w:r w:rsidRPr="00C278C3">
        <w:rPr>
          <w:rFonts w:eastAsia="Times New Roman"/>
          <w:szCs w:val="24"/>
        </w:rPr>
        <w:t xml:space="preserve"> θα σταθεί εμπόδιο απέναντί σας ο ελληνικός λαός</w:t>
      </w:r>
      <w:r>
        <w:rPr>
          <w:rFonts w:eastAsia="Times New Roman"/>
          <w:szCs w:val="24"/>
        </w:rPr>
        <w:t>.</w:t>
      </w:r>
      <w:r w:rsidRPr="00C278C3">
        <w:rPr>
          <w:rFonts w:eastAsia="Times New Roman"/>
          <w:szCs w:val="24"/>
        </w:rPr>
        <w:t xml:space="preserve"> </w:t>
      </w:r>
    </w:p>
    <w:p w14:paraId="06452E76" w14:textId="77777777" w:rsidR="00C04CE1" w:rsidRDefault="00722F08">
      <w:pPr>
        <w:spacing w:line="600" w:lineRule="auto"/>
        <w:ind w:firstLine="720"/>
        <w:jc w:val="both"/>
        <w:rPr>
          <w:rFonts w:eastAsia="Times New Roman"/>
          <w:szCs w:val="24"/>
        </w:rPr>
      </w:pPr>
      <w:r w:rsidRPr="00C278C3">
        <w:rPr>
          <w:rFonts w:eastAsia="Times New Roman"/>
          <w:szCs w:val="24"/>
        </w:rPr>
        <w:t>Ο Καμμένος φεύγει</w:t>
      </w:r>
      <w:r>
        <w:rPr>
          <w:rFonts w:eastAsia="Times New Roman"/>
          <w:szCs w:val="24"/>
        </w:rPr>
        <w:t>, ναι, αλλά αφήνει</w:t>
      </w:r>
      <w:r w:rsidRPr="00C278C3">
        <w:rPr>
          <w:rFonts w:eastAsia="Times New Roman"/>
          <w:szCs w:val="24"/>
        </w:rPr>
        <w:t xml:space="preserve"> δανεικούς</w:t>
      </w:r>
      <w:r>
        <w:rPr>
          <w:rFonts w:eastAsia="Times New Roman"/>
          <w:szCs w:val="24"/>
        </w:rPr>
        <w:t xml:space="preserve"> -όχι ιδανικούς- που </w:t>
      </w:r>
      <w:r w:rsidRPr="00C278C3">
        <w:rPr>
          <w:rFonts w:eastAsia="Times New Roman"/>
          <w:szCs w:val="24"/>
        </w:rPr>
        <w:t>μαζί με τους καμένους των Πρεσπών και τους χαμένους αναλαμβάνουν</w:t>
      </w:r>
      <w:r>
        <w:rPr>
          <w:rFonts w:eastAsia="Times New Roman"/>
          <w:szCs w:val="24"/>
        </w:rPr>
        <w:t>... Ό</w:t>
      </w:r>
      <w:r w:rsidRPr="00C278C3">
        <w:rPr>
          <w:rFonts w:eastAsia="Times New Roman"/>
          <w:szCs w:val="24"/>
        </w:rPr>
        <w:t xml:space="preserve">λοι καταλαβαίνετε το ρόλο τους από δω </w:t>
      </w:r>
      <w:r w:rsidRPr="00C278C3">
        <w:rPr>
          <w:rFonts w:eastAsia="Times New Roman"/>
          <w:szCs w:val="24"/>
        </w:rPr>
        <w:lastRenderedPageBreak/>
        <w:t>και πέρα</w:t>
      </w:r>
      <w:r>
        <w:rPr>
          <w:rFonts w:eastAsia="Times New Roman"/>
          <w:szCs w:val="24"/>
        </w:rPr>
        <w:t>. Τυχόν, όμως,</w:t>
      </w:r>
      <w:r w:rsidRPr="00C278C3">
        <w:rPr>
          <w:rFonts w:eastAsia="Times New Roman"/>
          <w:szCs w:val="24"/>
        </w:rPr>
        <w:t xml:space="preserve"> κυβερνητική συνέχεια με υπολείμματα </w:t>
      </w:r>
      <w:r>
        <w:rPr>
          <w:rFonts w:eastAsia="Times New Roman"/>
          <w:szCs w:val="24"/>
        </w:rPr>
        <w:t>κ</w:t>
      </w:r>
      <w:r w:rsidRPr="00C278C3">
        <w:rPr>
          <w:rFonts w:eastAsia="Times New Roman"/>
          <w:szCs w:val="24"/>
        </w:rPr>
        <w:t>αι γυρολόγους μόνο σε νέα αδιέξοδα και νέες περιπέτειες μπορεί να οδηγήσουν τη χώρα</w:t>
      </w:r>
      <w:r>
        <w:rPr>
          <w:rFonts w:eastAsia="Times New Roman"/>
          <w:szCs w:val="24"/>
        </w:rPr>
        <w:t>. Γ</w:t>
      </w:r>
      <w:r w:rsidRPr="00C278C3">
        <w:rPr>
          <w:rFonts w:eastAsia="Times New Roman"/>
          <w:szCs w:val="24"/>
        </w:rPr>
        <w:t>ι</w:t>
      </w:r>
      <w:r>
        <w:rPr>
          <w:rFonts w:eastAsia="Times New Roman"/>
          <w:szCs w:val="24"/>
        </w:rPr>
        <w:t>’</w:t>
      </w:r>
      <w:r w:rsidRPr="00C278C3">
        <w:rPr>
          <w:rFonts w:eastAsia="Times New Roman"/>
          <w:szCs w:val="24"/>
        </w:rPr>
        <w:t xml:space="preserve"> αυτό </w:t>
      </w:r>
      <w:r>
        <w:rPr>
          <w:rFonts w:eastAsia="Times New Roman"/>
          <w:szCs w:val="24"/>
        </w:rPr>
        <w:t>μ</w:t>
      </w:r>
      <w:r w:rsidRPr="00C278C3">
        <w:rPr>
          <w:rFonts w:eastAsia="Times New Roman"/>
          <w:szCs w:val="24"/>
        </w:rPr>
        <w:t>ία είναι η λύση</w:t>
      </w:r>
      <w:r>
        <w:rPr>
          <w:rFonts w:eastAsia="Times New Roman"/>
          <w:szCs w:val="24"/>
        </w:rPr>
        <w:t>.</w:t>
      </w:r>
      <w:r w:rsidRPr="00C278C3">
        <w:rPr>
          <w:rFonts w:eastAsia="Times New Roman"/>
          <w:szCs w:val="24"/>
        </w:rPr>
        <w:t xml:space="preserve"> Φύγετε τώρα</w:t>
      </w:r>
      <w:r>
        <w:rPr>
          <w:rFonts w:eastAsia="Times New Roman"/>
          <w:szCs w:val="24"/>
        </w:rPr>
        <w:t>!</w:t>
      </w:r>
    </w:p>
    <w:p w14:paraId="06452E77" w14:textId="77777777" w:rsidR="00C04CE1" w:rsidRDefault="00722F08">
      <w:pPr>
        <w:spacing w:line="600" w:lineRule="auto"/>
        <w:ind w:firstLine="720"/>
        <w:jc w:val="both"/>
        <w:rPr>
          <w:rFonts w:eastAsia="Times New Roman"/>
          <w:szCs w:val="24"/>
        </w:rPr>
      </w:pPr>
      <w:r>
        <w:rPr>
          <w:rFonts w:eastAsia="Times New Roman"/>
          <w:szCs w:val="24"/>
        </w:rPr>
        <w:t xml:space="preserve">Κυρίες και κύριοι Βουλευτές, </w:t>
      </w:r>
      <w:r w:rsidRPr="00C278C3">
        <w:rPr>
          <w:rFonts w:eastAsia="Times New Roman"/>
          <w:szCs w:val="24"/>
        </w:rPr>
        <w:t xml:space="preserve">σήμερα είναι πιο αναγκαία παρά ποτέ </w:t>
      </w:r>
      <w:r>
        <w:rPr>
          <w:rFonts w:eastAsia="Times New Roman"/>
          <w:szCs w:val="24"/>
        </w:rPr>
        <w:t xml:space="preserve">η </w:t>
      </w:r>
      <w:r w:rsidRPr="00C278C3">
        <w:rPr>
          <w:rFonts w:eastAsia="Times New Roman"/>
          <w:szCs w:val="24"/>
        </w:rPr>
        <w:t xml:space="preserve">υπέρβαση του διχασμού και της τοξικότητας </w:t>
      </w:r>
      <w:r>
        <w:rPr>
          <w:rFonts w:eastAsia="Times New Roman"/>
          <w:szCs w:val="24"/>
        </w:rPr>
        <w:t>π</w:t>
      </w:r>
      <w:r w:rsidRPr="00C278C3">
        <w:rPr>
          <w:rFonts w:eastAsia="Times New Roman"/>
          <w:szCs w:val="24"/>
        </w:rPr>
        <w:t>ου παράγεται μέσα από την μετατροπή της πολ</w:t>
      </w:r>
      <w:r>
        <w:rPr>
          <w:rFonts w:eastAsia="Times New Roman"/>
          <w:szCs w:val="24"/>
        </w:rPr>
        <w:t xml:space="preserve">ιτικής ζωής σε μία αρένα λάσπης, αλλά και η ήττα της </w:t>
      </w:r>
      <w:r w:rsidRPr="00C278C3">
        <w:rPr>
          <w:rFonts w:eastAsia="Times New Roman"/>
          <w:szCs w:val="24"/>
        </w:rPr>
        <w:t>συντήρησης και του λαϊκισμού σε κάθε απόχρωση</w:t>
      </w:r>
      <w:r>
        <w:rPr>
          <w:rFonts w:eastAsia="Times New Roman"/>
          <w:szCs w:val="24"/>
        </w:rPr>
        <w:t xml:space="preserve">. </w:t>
      </w:r>
    </w:p>
    <w:p w14:paraId="06452E78" w14:textId="77777777" w:rsidR="00C04CE1" w:rsidRDefault="00722F08">
      <w:pPr>
        <w:spacing w:line="600" w:lineRule="auto"/>
        <w:ind w:firstLine="720"/>
        <w:jc w:val="both"/>
        <w:rPr>
          <w:rFonts w:eastAsia="Times New Roman"/>
          <w:szCs w:val="24"/>
        </w:rPr>
      </w:pPr>
      <w:r>
        <w:rPr>
          <w:rFonts w:eastAsia="Times New Roman"/>
          <w:szCs w:val="24"/>
        </w:rPr>
        <w:t>Η λύση για τη χώρα δεν μπορεί να βρεθεί στο «φ</w:t>
      </w:r>
      <w:r w:rsidRPr="00C278C3">
        <w:rPr>
          <w:rFonts w:eastAsia="Times New Roman"/>
          <w:szCs w:val="24"/>
        </w:rPr>
        <w:t>ύγε εσύ για να έρθω εγώ</w:t>
      </w:r>
      <w:r>
        <w:rPr>
          <w:rFonts w:eastAsia="Times New Roman"/>
          <w:szCs w:val="24"/>
        </w:rPr>
        <w:t>». Μια κυβέρνηση</w:t>
      </w:r>
      <w:r w:rsidRPr="00C278C3">
        <w:rPr>
          <w:rFonts w:eastAsia="Times New Roman"/>
          <w:szCs w:val="24"/>
        </w:rPr>
        <w:t xml:space="preserve"> γαντζωμέν</w:t>
      </w:r>
      <w:r>
        <w:rPr>
          <w:rFonts w:eastAsia="Times New Roman"/>
          <w:szCs w:val="24"/>
        </w:rPr>
        <w:t>η</w:t>
      </w:r>
      <w:r w:rsidRPr="00C278C3">
        <w:rPr>
          <w:rFonts w:eastAsia="Times New Roman"/>
          <w:szCs w:val="24"/>
        </w:rPr>
        <w:t xml:space="preserve"> στις καρέκλες και μία </w:t>
      </w:r>
      <w:r>
        <w:rPr>
          <w:rFonts w:eastAsia="Times New Roman"/>
          <w:szCs w:val="24"/>
        </w:rPr>
        <w:t>α</w:t>
      </w:r>
      <w:r w:rsidRPr="00C278C3">
        <w:rPr>
          <w:rFonts w:eastAsia="Times New Roman"/>
          <w:szCs w:val="24"/>
        </w:rPr>
        <w:t>ντιπολίτευση που απλά λαχτάρα να την αντικαταστήσει δεν μπορούν να εξυπηρετήσουν τις εθνικές αναγκαιότητες</w:t>
      </w:r>
      <w:r>
        <w:rPr>
          <w:rFonts w:eastAsia="Times New Roman"/>
          <w:szCs w:val="24"/>
        </w:rPr>
        <w:t>,</w:t>
      </w:r>
      <w:r w:rsidRPr="00C278C3">
        <w:rPr>
          <w:rFonts w:eastAsia="Times New Roman"/>
          <w:szCs w:val="24"/>
        </w:rPr>
        <w:t xml:space="preserve"> αναπαράγουν απλώς τα ίδια αδιέξοδα</w:t>
      </w:r>
      <w:r>
        <w:rPr>
          <w:rFonts w:eastAsia="Times New Roman"/>
          <w:szCs w:val="24"/>
        </w:rPr>
        <w:t>.</w:t>
      </w:r>
    </w:p>
    <w:p w14:paraId="06452E79" w14:textId="77777777" w:rsidR="00C04CE1" w:rsidRDefault="00722F08">
      <w:pPr>
        <w:spacing w:line="600" w:lineRule="auto"/>
        <w:ind w:firstLine="720"/>
        <w:jc w:val="both"/>
        <w:rPr>
          <w:rFonts w:eastAsia="Times New Roman"/>
          <w:szCs w:val="24"/>
        </w:rPr>
      </w:pPr>
      <w:r>
        <w:rPr>
          <w:rFonts w:eastAsia="Times New Roman"/>
          <w:szCs w:val="24"/>
        </w:rPr>
        <w:t>Τ</w:t>
      </w:r>
      <w:r w:rsidRPr="00C278C3">
        <w:rPr>
          <w:rFonts w:eastAsia="Times New Roman"/>
          <w:szCs w:val="24"/>
        </w:rPr>
        <w:t>ο θέμα</w:t>
      </w:r>
      <w:r>
        <w:rPr>
          <w:rFonts w:eastAsia="Times New Roman"/>
          <w:szCs w:val="24"/>
        </w:rPr>
        <w:t>, λ</w:t>
      </w:r>
      <w:r w:rsidRPr="00C278C3">
        <w:rPr>
          <w:rFonts w:eastAsia="Times New Roman"/>
          <w:szCs w:val="24"/>
        </w:rPr>
        <w:t>οιπόν</w:t>
      </w:r>
      <w:r>
        <w:rPr>
          <w:rFonts w:eastAsia="Times New Roman"/>
          <w:szCs w:val="24"/>
        </w:rPr>
        <w:t>,</w:t>
      </w:r>
      <w:r w:rsidRPr="00C278C3">
        <w:rPr>
          <w:rFonts w:eastAsia="Times New Roman"/>
          <w:szCs w:val="24"/>
        </w:rPr>
        <w:t xml:space="preserve"> δεν είναι τα παιχνίδια εξουσίας του </w:t>
      </w:r>
      <w:r>
        <w:rPr>
          <w:rFonts w:eastAsia="Times New Roman"/>
          <w:szCs w:val="24"/>
        </w:rPr>
        <w:t>κ.</w:t>
      </w:r>
      <w:r w:rsidRPr="00C278C3">
        <w:rPr>
          <w:rFonts w:eastAsia="Times New Roman"/>
          <w:szCs w:val="24"/>
        </w:rPr>
        <w:t xml:space="preserve"> Τσίπρα και του </w:t>
      </w:r>
      <w:r>
        <w:rPr>
          <w:rFonts w:eastAsia="Times New Roman"/>
          <w:szCs w:val="24"/>
        </w:rPr>
        <w:t>κ.</w:t>
      </w:r>
      <w:r w:rsidRPr="00C278C3">
        <w:rPr>
          <w:rFonts w:eastAsia="Times New Roman"/>
          <w:szCs w:val="24"/>
        </w:rPr>
        <w:t xml:space="preserve"> Καμμένου</w:t>
      </w:r>
      <w:r>
        <w:rPr>
          <w:rFonts w:eastAsia="Times New Roman"/>
          <w:szCs w:val="24"/>
        </w:rPr>
        <w:t>, ούτε η διαδοχή αυτής της Κυβέρνησης</w:t>
      </w:r>
      <w:r w:rsidRPr="00C278C3">
        <w:rPr>
          <w:rFonts w:eastAsia="Times New Roman"/>
          <w:szCs w:val="24"/>
        </w:rPr>
        <w:t xml:space="preserve"> από τη Νέα Δημοκρατία του </w:t>
      </w:r>
      <w:r>
        <w:rPr>
          <w:rFonts w:eastAsia="Times New Roman"/>
          <w:szCs w:val="24"/>
        </w:rPr>
        <w:t>κ.</w:t>
      </w:r>
      <w:r w:rsidRPr="00C278C3">
        <w:rPr>
          <w:rFonts w:eastAsia="Times New Roman"/>
          <w:szCs w:val="24"/>
        </w:rPr>
        <w:t xml:space="preserve"> Μητσοτάκη</w:t>
      </w:r>
      <w:r>
        <w:rPr>
          <w:rFonts w:eastAsia="Times New Roman"/>
          <w:szCs w:val="24"/>
        </w:rPr>
        <w:t>.</w:t>
      </w:r>
      <w:r w:rsidRPr="00C278C3">
        <w:rPr>
          <w:rFonts w:eastAsia="Times New Roman"/>
          <w:szCs w:val="24"/>
        </w:rPr>
        <w:t xml:space="preserve"> Το θέμα είναι η ριζική αλλαγή πορείας αυτού του τόπου</w:t>
      </w:r>
      <w:r>
        <w:rPr>
          <w:rFonts w:eastAsia="Times New Roman"/>
          <w:szCs w:val="24"/>
        </w:rPr>
        <w:t>.</w:t>
      </w:r>
    </w:p>
    <w:p w14:paraId="06452E7A" w14:textId="77777777" w:rsidR="00C04CE1" w:rsidRDefault="00722F08">
      <w:pPr>
        <w:spacing w:line="600" w:lineRule="auto"/>
        <w:ind w:firstLine="720"/>
        <w:jc w:val="both"/>
        <w:rPr>
          <w:rFonts w:eastAsia="Times New Roman"/>
          <w:szCs w:val="24"/>
        </w:rPr>
      </w:pPr>
      <w:r>
        <w:rPr>
          <w:rFonts w:eastAsia="Times New Roman" w:cs="Times New Roman"/>
          <w:szCs w:val="24"/>
        </w:rPr>
        <w:lastRenderedPageBreak/>
        <w:t>(Χειροκροτήματα από την πτέρυγα της Δημοκρατικής Συμπαράταξης ΠΑΣΟΚ - ΔΗΜΑΡ)</w:t>
      </w:r>
    </w:p>
    <w:p w14:paraId="06452E7B" w14:textId="77777777" w:rsidR="00C04CE1" w:rsidRDefault="00722F08">
      <w:pPr>
        <w:spacing w:line="600" w:lineRule="auto"/>
        <w:ind w:firstLine="720"/>
        <w:jc w:val="both"/>
        <w:rPr>
          <w:rFonts w:eastAsia="Times New Roman"/>
          <w:szCs w:val="24"/>
        </w:rPr>
      </w:pPr>
      <w:r>
        <w:rPr>
          <w:rFonts w:eastAsia="Times New Roman"/>
          <w:szCs w:val="24"/>
        </w:rPr>
        <w:t>Η</w:t>
      </w:r>
      <w:r w:rsidRPr="00C278C3">
        <w:rPr>
          <w:rFonts w:eastAsia="Times New Roman"/>
          <w:szCs w:val="24"/>
        </w:rPr>
        <w:t xml:space="preserve"> χώρα βρίσκεται μπροστά σε ένα πολύ κρίσιμο σταυροδρόμι</w:t>
      </w:r>
      <w:r>
        <w:rPr>
          <w:rFonts w:eastAsia="Times New Roman"/>
          <w:szCs w:val="24"/>
        </w:rPr>
        <w:t>. Η μια κατεύθυνση επιτρέπει</w:t>
      </w:r>
      <w:r w:rsidRPr="00C278C3">
        <w:rPr>
          <w:rFonts w:eastAsia="Times New Roman"/>
          <w:szCs w:val="24"/>
        </w:rPr>
        <w:t xml:space="preserve"> αυτό που ζήσαμε νωρίτερα και ζούμε κάθε μέρα</w:t>
      </w:r>
      <w:r>
        <w:rPr>
          <w:rFonts w:eastAsia="Times New Roman"/>
          <w:szCs w:val="24"/>
        </w:rPr>
        <w:t>, την τυφλή πολιτική</w:t>
      </w:r>
      <w:r w:rsidRPr="00C278C3">
        <w:rPr>
          <w:rFonts w:eastAsia="Times New Roman"/>
          <w:szCs w:val="24"/>
        </w:rPr>
        <w:t xml:space="preserve"> σύγκρουση </w:t>
      </w:r>
      <w:r>
        <w:rPr>
          <w:rFonts w:eastAsia="Times New Roman"/>
          <w:szCs w:val="24"/>
        </w:rPr>
        <w:t>χ</w:t>
      </w:r>
      <w:r w:rsidRPr="00C278C3">
        <w:rPr>
          <w:rFonts w:eastAsia="Times New Roman"/>
          <w:szCs w:val="24"/>
        </w:rPr>
        <w:t>ωρίς ουσία</w:t>
      </w:r>
      <w:r>
        <w:rPr>
          <w:rFonts w:eastAsia="Times New Roman"/>
          <w:szCs w:val="24"/>
        </w:rPr>
        <w:t>,</w:t>
      </w:r>
      <w:r w:rsidRPr="00C278C3">
        <w:rPr>
          <w:rFonts w:eastAsia="Times New Roman"/>
          <w:szCs w:val="24"/>
        </w:rPr>
        <w:t xml:space="preserve"> για την εξουσία ανταγωνίζονται εδώ μέσα</w:t>
      </w:r>
      <w:r>
        <w:rPr>
          <w:rFonts w:eastAsia="Times New Roman"/>
          <w:szCs w:val="24"/>
        </w:rPr>
        <w:t>.</w:t>
      </w:r>
      <w:r w:rsidRPr="00C278C3">
        <w:rPr>
          <w:rFonts w:eastAsia="Times New Roman"/>
          <w:szCs w:val="24"/>
        </w:rPr>
        <w:t xml:space="preserve"> Κα</w:t>
      </w:r>
      <w:r>
        <w:rPr>
          <w:rFonts w:eastAsia="Times New Roman"/>
          <w:szCs w:val="24"/>
        </w:rPr>
        <w:t>μ</w:t>
      </w:r>
      <w:r w:rsidRPr="00C278C3">
        <w:rPr>
          <w:rFonts w:eastAsia="Times New Roman"/>
          <w:szCs w:val="24"/>
        </w:rPr>
        <w:t xml:space="preserve">μία διαφορετική </w:t>
      </w:r>
      <w:r>
        <w:rPr>
          <w:rFonts w:eastAsia="Times New Roman"/>
          <w:szCs w:val="24"/>
        </w:rPr>
        <w:t>π</w:t>
      </w:r>
      <w:r w:rsidRPr="00C278C3">
        <w:rPr>
          <w:rFonts w:eastAsia="Times New Roman"/>
          <w:szCs w:val="24"/>
        </w:rPr>
        <w:t xml:space="preserve">ολιτική δεν έχει σκοπό να εφαρμόσει η Νέα Δημοκρατία του </w:t>
      </w:r>
      <w:r>
        <w:rPr>
          <w:rFonts w:eastAsia="Times New Roman"/>
          <w:szCs w:val="24"/>
        </w:rPr>
        <w:t>κ.</w:t>
      </w:r>
      <w:r w:rsidRPr="00C278C3">
        <w:rPr>
          <w:rFonts w:eastAsia="Times New Roman"/>
          <w:szCs w:val="24"/>
        </w:rPr>
        <w:t xml:space="preserve"> Μητσοτάκη από αυτά που </w:t>
      </w:r>
      <w:r>
        <w:rPr>
          <w:rFonts w:eastAsia="Times New Roman"/>
          <w:szCs w:val="24"/>
        </w:rPr>
        <w:t>εφαρμόζει</w:t>
      </w:r>
      <w:r w:rsidRPr="00C278C3">
        <w:rPr>
          <w:rFonts w:eastAsia="Times New Roman"/>
          <w:szCs w:val="24"/>
        </w:rPr>
        <w:t xml:space="preserve"> σήμερα ο κ</w:t>
      </w:r>
      <w:r>
        <w:rPr>
          <w:rFonts w:eastAsia="Times New Roman"/>
          <w:szCs w:val="24"/>
        </w:rPr>
        <w:t>.</w:t>
      </w:r>
      <w:r w:rsidRPr="00C278C3">
        <w:rPr>
          <w:rFonts w:eastAsia="Times New Roman"/>
          <w:szCs w:val="24"/>
        </w:rPr>
        <w:t xml:space="preserve"> Τσ</w:t>
      </w:r>
      <w:r>
        <w:rPr>
          <w:rFonts w:eastAsia="Times New Roman"/>
          <w:szCs w:val="24"/>
        </w:rPr>
        <w:t xml:space="preserve">ίπρας και η όποια κυβέρνηση </w:t>
      </w:r>
      <w:r w:rsidRPr="00C278C3">
        <w:rPr>
          <w:rFonts w:eastAsia="Times New Roman"/>
          <w:szCs w:val="24"/>
        </w:rPr>
        <w:t>προκύψει τις επόμενες μέρες με</w:t>
      </w:r>
      <w:r>
        <w:rPr>
          <w:rFonts w:eastAsia="Times New Roman"/>
          <w:szCs w:val="24"/>
        </w:rPr>
        <w:t xml:space="preserve"> </w:t>
      </w:r>
      <w:r w:rsidRPr="00C278C3">
        <w:rPr>
          <w:rFonts w:eastAsia="Times New Roman"/>
          <w:szCs w:val="24"/>
        </w:rPr>
        <w:t>τ</w:t>
      </w:r>
      <w:r>
        <w:rPr>
          <w:rFonts w:eastAsia="Times New Roman"/>
          <w:szCs w:val="24"/>
        </w:rPr>
        <w:t>α</w:t>
      </w:r>
      <w:r w:rsidRPr="00C278C3">
        <w:rPr>
          <w:rFonts w:eastAsia="Times New Roman"/>
          <w:szCs w:val="24"/>
        </w:rPr>
        <w:t xml:space="preserve"> ανεμομαζώματα</w:t>
      </w:r>
      <w:r>
        <w:rPr>
          <w:rFonts w:eastAsia="Times New Roman"/>
          <w:szCs w:val="24"/>
        </w:rPr>
        <w:t>.</w:t>
      </w:r>
    </w:p>
    <w:p w14:paraId="06452E7C" w14:textId="77777777" w:rsidR="00C04CE1" w:rsidRDefault="00722F08">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6452E7D" w14:textId="77777777" w:rsidR="00C04CE1" w:rsidRDefault="00722F08">
      <w:pPr>
        <w:spacing w:line="600" w:lineRule="auto"/>
        <w:ind w:firstLine="720"/>
        <w:jc w:val="both"/>
        <w:rPr>
          <w:rFonts w:eastAsia="Times New Roman"/>
          <w:szCs w:val="24"/>
        </w:rPr>
      </w:pPr>
      <w:r>
        <w:rPr>
          <w:rFonts w:eastAsia="Times New Roman"/>
          <w:szCs w:val="24"/>
        </w:rPr>
        <w:t>Αυτός, όμως, ο δρόμος,</w:t>
      </w:r>
      <w:r w:rsidRPr="00C278C3">
        <w:rPr>
          <w:rFonts w:eastAsia="Times New Roman"/>
          <w:szCs w:val="24"/>
        </w:rPr>
        <w:t xml:space="preserve"> αυτή η κατεύθυνση οδηγεί με μαθηματική ακρίβεια σε νέες περιπέτειες και νέα αδιέξοδα</w:t>
      </w:r>
      <w:r>
        <w:rPr>
          <w:rFonts w:eastAsia="Times New Roman"/>
          <w:szCs w:val="24"/>
        </w:rPr>
        <w:t>.</w:t>
      </w:r>
      <w:r w:rsidRPr="00C278C3">
        <w:rPr>
          <w:rFonts w:eastAsia="Times New Roman"/>
          <w:szCs w:val="24"/>
        </w:rPr>
        <w:t xml:space="preserve"> Ο άλλος δρόμος οδηγεί στην ευρύτερη συνεννόηση και αυτός ο δρόμος είναι ο μόνος ασφαλής </w:t>
      </w:r>
      <w:r>
        <w:rPr>
          <w:rFonts w:eastAsia="Times New Roman"/>
          <w:szCs w:val="24"/>
        </w:rPr>
        <w:t>για</w:t>
      </w:r>
      <w:r w:rsidRPr="00C278C3">
        <w:rPr>
          <w:rFonts w:eastAsia="Times New Roman"/>
          <w:szCs w:val="24"/>
        </w:rPr>
        <w:t xml:space="preserve"> την οριστική έξοδο της χώρας από την κρίση</w:t>
      </w:r>
      <w:r>
        <w:rPr>
          <w:rFonts w:eastAsia="Times New Roman"/>
          <w:szCs w:val="24"/>
        </w:rPr>
        <w:t>.</w:t>
      </w:r>
      <w:r w:rsidRPr="00C278C3">
        <w:rPr>
          <w:rFonts w:eastAsia="Times New Roman"/>
          <w:szCs w:val="24"/>
        </w:rPr>
        <w:t xml:space="preserve"> Και αυτός είναι ο δρόμος που προτείνουμε εμείς</w:t>
      </w:r>
      <w:r>
        <w:rPr>
          <w:rFonts w:eastAsia="Times New Roman"/>
          <w:szCs w:val="24"/>
        </w:rPr>
        <w:t>,</w:t>
      </w:r>
      <w:r w:rsidRPr="00C278C3">
        <w:rPr>
          <w:rFonts w:eastAsia="Times New Roman"/>
          <w:szCs w:val="24"/>
        </w:rPr>
        <w:t xml:space="preserve"> το </w:t>
      </w:r>
      <w:r w:rsidRPr="00C278C3">
        <w:rPr>
          <w:rFonts w:eastAsia="Times New Roman"/>
          <w:szCs w:val="24"/>
        </w:rPr>
        <w:lastRenderedPageBreak/>
        <w:t>Κίνημα Αλλαγής</w:t>
      </w:r>
      <w:r>
        <w:rPr>
          <w:rFonts w:eastAsia="Times New Roman"/>
          <w:szCs w:val="24"/>
        </w:rPr>
        <w:t>, γιατί πέρα από τους θε</w:t>
      </w:r>
      <w:r w:rsidRPr="00C278C3">
        <w:rPr>
          <w:rFonts w:eastAsia="Times New Roman"/>
          <w:szCs w:val="24"/>
        </w:rPr>
        <w:t xml:space="preserve">ατρικούς πανηγυρισμούς για </w:t>
      </w:r>
      <w:r>
        <w:rPr>
          <w:rFonts w:eastAsia="Times New Roman"/>
          <w:szCs w:val="24"/>
        </w:rPr>
        <w:t xml:space="preserve">το τέλος των μνημονίων είναι σαφές ότι </w:t>
      </w:r>
      <w:r w:rsidRPr="00C278C3">
        <w:rPr>
          <w:rFonts w:eastAsia="Times New Roman"/>
          <w:szCs w:val="24"/>
        </w:rPr>
        <w:t xml:space="preserve">χρειάζεται ακόμα δρόμος και σκληρή δουλειά για να μπορέσουμε να πούμε στους Έλληνες ότι </w:t>
      </w:r>
      <w:r>
        <w:rPr>
          <w:rFonts w:eastAsia="Times New Roman"/>
          <w:szCs w:val="24"/>
        </w:rPr>
        <w:t xml:space="preserve">ναι, πήραμε την πατρίδα </w:t>
      </w:r>
      <w:r w:rsidRPr="00C278C3">
        <w:rPr>
          <w:rFonts w:eastAsia="Times New Roman"/>
          <w:szCs w:val="24"/>
        </w:rPr>
        <w:t>μας πίσω</w:t>
      </w:r>
      <w:r>
        <w:rPr>
          <w:rFonts w:eastAsia="Times New Roman"/>
          <w:szCs w:val="24"/>
        </w:rPr>
        <w:t>,</w:t>
      </w:r>
      <w:r w:rsidRPr="00C278C3">
        <w:rPr>
          <w:rFonts w:eastAsia="Times New Roman"/>
          <w:szCs w:val="24"/>
        </w:rPr>
        <w:t xml:space="preserve"> έχουμε την κυριαρχία και μπορούμε να εξασφαλίσουμε πραγμα</w:t>
      </w:r>
      <w:r>
        <w:rPr>
          <w:rFonts w:eastAsia="Times New Roman"/>
          <w:szCs w:val="24"/>
        </w:rPr>
        <w:t xml:space="preserve">τικά την αξιοπρέπεια στη ζωή σας. </w:t>
      </w:r>
    </w:p>
    <w:p w14:paraId="06452E7E" w14:textId="77777777" w:rsidR="00C04CE1" w:rsidRDefault="00722F08">
      <w:pPr>
        <w:spacing w:line="600" w:lineRule="auto"/>
        <w:ind w:firstLine="720"/>
        <w:jc w:val="both"/>
        <w:rPr>
          <w:rFonts w:eastAsia="Times New Roman"/>
          <w:szCs w:val="24"/>
        </w:rPr>
      </w:pPr>
      <w:r>
        <w:rPr>
          <w:rFonts w:eastAsia="Times New Roman"/>
          <w:szCs w:val="24"/>
        </w:rPr>
        <w:t>Κ</w:t>
      </w:r>
      <w:r w:rsidRPr="00C278C3">
        <w:rPr>
          <w:rFonts w:eastAsia="Times New Roman"/>
          <w:szCs w:val="24"/>
        </w:rPr>
        <w:t xml:space="preserve">αι το γνωρίζετε όλοι εδώ μέσα </w:t>
      </w:r>
      <w:r>
        <w:rPr>
          <w:rFonts w:eastAsia="Times New Roman"/>
          <w:szCs w:val="24"/>
        </w:rPr>
        <w:t>α</w:t>
      </w:r>
      <w:r w:rsidRPr="00C278C3">
        <w:rPr>
          <w:rFonts w:eastAsia="Times New Roman"/>
          <w:szCs w:val="24"/>
        </w:rPr>
        <w:t>υτό πολύ καλά</w:t>
      </w:r>
      <w:r>
        <w:rPr>
          <w:rFonts w:eastAsia="Times New Roman"/>
          <w:szCs w:val="24"/>
        </w:rPr>
        <w:t>.</w:t>
      </w:r>
      <w:r w:rsidRPr="00C278C3">
        <w:rPr>
          <w:rFonts w:eastAsia="Times New Roman"/>
          <w:szCs w:val="24"/>
        </w:rPr>
        <w:t xml:space="preserve"> </w:t>
      </w:r>
      <w:r>
        <w:rPr>
          <w:rFonts w:eastAsia="Times New Roman"/>
          <w:szCs w:val="24"/>
        </w:rPr>
        <w:t>Αυτό είναι</w:t>
      </w:r>
      <w:r w:rsidRPr="00C278C3">
        <w:rPr>
          <w:rFonts w:eastAsia="Times New Roman"/>
          <w:szCs w:val="24"/>
        </w:rPr>
        <w:t xml:space="preserve"> το χειρότερο από όλα</w:t>
      </w:r>
      <w:r>
        <w:rPr>
          <w:rFonts w:eastAsia="Times New Roman"/>
          <w:szCs w:val="24"/>
        </w:rPr>
        <w:t>,</w:t>
      </w:r>
      <w:r w:rsidRPr="00C278C3">
        <w:rPr>
          <w:rFonts w:eastAsia="Times New Roman"/>
          <w:szCs w:val="24"/>
        </w:rPr>
        <w:t xml:space="preserve"> ότι </w:t>
      </w:r>
      <w:r>
        <w:rPr>
          <w:rFonts w:eastAsia="Times New Roman"/>
          <w:szCs w:val="24"/>
        </w:rPr>
        <w:t>ενώ το γνωρίζετε κάνετε ότι</w:t>
      </w:r>
      <w:r w:rsidRPr="00C278C3">
        <w:rPr>
          <w:rFonts w:eastAsia="Times New Roman"/>
          <w:szCs w:val="24"/>
        </w:rPr>
        <w:t xml:space="preserve"> δεν καταλαβαίνετε τι έχει ανάγκη ο τόπος</w:t>
      </w:r>
      <w:r>
        <w:rPr>
          <w:rFonts w:eastAsia="Times New Roman"/>
          <w:szCs w:val="24"/>
        </w:rPr>
        <w:t>,</w:t>
      </w:r>
      <w:r w:rsidRPr="00C278C3">
        <w:rPr>
          <w:rFonts w:eastAsia="Times New Roman"/>
          <w:szCs w:val="24"/>
        </w:rPr>
        <w:t xml:space="preserve"> γιατί μετά από τόσα χρόνια στην κρίση τόσο </w:t>
      </w:r>
      <w:r>
        <w:rPr>
          <w:rFonts w:eastAsia="Times New Roman"/>
          <w:szCs w:val="24"/>
        </w:rPr>
        <w:t>που κ</w:t>
      </w:r>
      <w:r w:rsidRPr="00C278C3">
        <w:rPr>
          <w:rFonts w:eastAsia="Times New Roman"/>
          <w:szCs w:val="24"/>
        </w:rPr>
        <w:t>αθυστερήσαμε</w:t>
      </w:r>
      <w:r>
        <w:rPr>
          <w:rFonts w:eastAsia="Times New Roman"/>
          <w:szCs w:val="24"/>
        </w:rPr>
        <w:t>, τόσο</w:t>
      </w:r>
      <w:r w:rsidRPr="00C278C3">
        <w:rPr>
          <w:rFonts w:eastAsia="Times New Roman"/>
          <w:szCs w:val="24"/>
        </w:rPr>
        <w:t xml:space="preserve"> </w:t>
      </w:r>
      <w:r>
        <w:rPr>
          <w:rFonts w:eastAsia="Times New Roman"/>
          <w:szCs w:val="24"/>
        </w:rPr>
        <w:t>που ακρίβυνε ακριβώς με αυτές τις παρωπίδες</w:t>
      </w:r>
      <w:r w:rsidRPr="00C278C3">
        <w:rPr>
          <w:rFonts w:eastAsia="Times New Roman"/>
          <w:szCs w:val="24"/>
        </w:rPr>
        <w:t xml:space="preserve"> </w:t>
      </w:r>
      <w:r>
        <w:rPr>
          <w:rFonts w:eastAsia="Times New Roman"/>
          <w:szCs w:val="24"/>
        </w:rPr>
        <w:t>που ο ΣΥΡΙΖΑ και η</w:t>
      </w:r>
      <w:r w:rsidRPr="00C278C3">
        <w:rPr>
          <w:rFonts w:eastAsia="Times New Roman"/>
          <w:szCs w:val="24"/>
        </w:rPr>
        <w:t xml:space="preserve"> Νέα Δημοκρατία είχα</w:t>
      </w:r>
      <w:r>
        <w:rPr>
          <w:rFonts w:eastAsia="Times New Roman"/>
          <w:szCs w:val="24"/>
        </w:rPr>
        <w:t>ν</w:t>
      </w:r>
      <w:r w:rsidRPr="00C278C3">
        <w:rPr>
          <w:rFonts w:eastAsia="Times New Roman"/>
          <w:szCs w:val="24"/>
        </w:rPr>
        <w:t xml:space="preserve"> από την αρχή </w:t>
      </w:r>
      <w:r>
        <w:rPr>
          <w:rFonts w:eastAsia="Times New Roman"/>
          <w:szCs w:val="24"/>
        </w:rPr>
        <w:t>δ</w:t>
      </w:r>
      <w:r w:rsidRPr="00C278C3">
        <w:rPr>
          <w:rFonts w:eastAsia="Times New Roman"/>
          <w:szCs w:val="24"/>
        </w:rPr>
        <w:t xml:space="preserve">εν έχετε καταλάβει τις ευθύνες σας </w:t>
      </w:r>
      <w:r>
        <w:rPr>
          <w:rFonts w:eastAsia="Times New Roman"/>
          <w:szCs w:val="24"/>
        </w:rPr>
        <w:t>γ</w:t>
      </w:r>
      <w:r w:rsidRPr="00C278C3">
        <w:rPr>
          <w:rFonts w:eastAsia="Times New Roman"/>
          <w:szCs w:val="24"/>
        </w:rPr>
        <w:t xml:space="preserve">ιατί </w:t>
      </w:r>
      <w:r>
        <w:rPr>
          <w:rFonts w:eastAsia="Times New Roman"/>
          <w:szCs w:val="24"/>
        </w:rPr>
        <w:t>κ</w:t>
      </w:r>
      <w:r w:rsidRPr="00C278C3">
        <w:rPr>
          <w:rFonts w:eastAsia="Times New Roman"/>
          <w:szCs w:val="24"/>
        </w:rPr>
        <w:t>αθυστερήσαμε</w:t>
      </w:r>
      <w:r>
        <w:rPr>
          <w:rFonts w:eastAsia="Times New Roman"/>
          <w:szCs w:val="24"/>
        </w:rPr>
        <w:t>,</w:t>
      </w:r>
      <w:r w:rsidRPr="00C278C3">
        <w:rPr>
          <w:rFonts w:eastAsia="Times New Roman"/>
          <w:szCs w:val="24"/>
        </w:rPr>
        <w:t xml:space="preserve"> γιατί ακρίβυνε</w:t>
      </w:r>
      <w:r>
        <w:rPr>
          <w:rFonts w:eastAsia="Times New Roman"/>
          <w:szCs w:val="24"/>
        </w:rPr>
        <w:t>,</w:t>
      </w:r>
      <w:r w:rsidRPr="00C278C3">
        <w:rPr>
          <w:rFonts w:eastAsia="Times New Roman"/>
          <w:szCs w:val="24"/>
        </w:rPr>
        <w:t xml:space="preserve"> </w:t>
      </w:r>
      <w:r>
        <w:rPr>
          <w:rFonts w:eastAsia="Times New Roman"/>
          <w:szCs w:val="24"/>
        </w:rPr>
        <w:t>γιατί δεν συνεννοηθήκαμε ποτέ ως</w:t>
      </w:r>
      <w:r w:rsidRPr="00C278C3">
        <w:rPr>
          <w:rFonts w:eastAsia="Times New Roman"/>
          <w:szCs w:val="24"/>
        </w:rPr>
        <w:t xml:space="preserve"> </w:t>
      </w:r>
      <w:r>
        <w:rPr>
          <w:rFonts w:eastAsia="Times New Roman"/>
          <w:szCs w:val="24"/>
        </w:rPr>
        <w:t>πολιτικό</w:t>
      </w:r>
      <w:r w:rsidRPr="00C278C3">
        <w:rPr>
          <w:rFonts w:eastAsia="Times New Roman"/>
          <w:szCs w:val="24"/>
        </w:rPr>
        <w:t xml:space="preserve"> σύστημα για να βρούμε ένα πρόγραμμα ελληνικής ταυτότητας και ιδιοκτησίας και να φύγουμε από το τέλμα</w:t>
      </w:r>
      <w:r>
        <w:rPr>
          <w:rFonts w:eastAsia="Times New Roman"/>
          <w:szCs w:val="24"/>
        </w:rPr>
        <w:t>.</w:t>
      </w:r>
      <w:r w:rsidRPr="003160F5">
        <w:rPr>
          <w:rFonts w:eastAsia="Times New Roman"/>
          <w:szCs w:val="24"/>
        </w:rPr>
        <w:t xml:space="preserve"> </w:t>
      </w:r>
      <w:r>
        <w:rPr>
          <w:rFonts w:eastAsia="Times New Roman"/>
          <w:szCs w:val="24"/>
        </w:rPr>
        <w:t>Και ακόμα και σήμερα δείχνετε να μην το έχετε καταλάβει.</w:t>
      </w:r>
    </w:p>
    <w:p w14:paraId="06452E7F" w14:textId="77777777" w:rsidR="00C04CE1" w:rsidRDefault="00722F08">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6452E80" w14:textId="77777777" w:rsidR="00C04CE1" w:rsidRDefault="00722F08">
      <w:pPr>
        <w:spacing w:line="600" w:lineRule="auto"/>
        <w:ind w:firstLine="720"/>
        <w:jc w:val="both"/>
        <w:rPr>
          <w:rFonts w:eastAsia="Times New Roman"/>
          <w:szCs w:val="24"/>
        </w:rPr>
      </w:pPr>
      <w:r>
        <w:rPr>
          <w:rFonts w:eastAsia="Times New Roman"/>
          <w:szCs w:val="24"/>
        </w:rPr>
        <w:lastRenderedPageBreak/>
        <w:t>Για άλλ</w:t>
      </w:r>
      <w:r w:rsidRPr="00C278C3">
        <w:rPr>
          <w:rFonts w:eastAsia="Times New Roman"/>
          <w:szCs w:val="24"/>
        </w:rPr>
        <w:t xml:space="preserve">η μία φορά η προτεραιότητά </w:t>
      </w:r>
      <w:r>
        <w:rPr>
          <w:rFonts w:eastAsia="Times New Roman"/>
          <w:szCs w:val="24"/>
        </w:rPr>
        <w:t xml:space="preserve">σας δεν είναι η </w:t>
      </w:r>
      <w:r w:rsidRPr="00C278C3">
        <w:rPr>
          <w:rFonts w:eastAsia="Times New Roman"/>
          <w:szCs w:val="24"/>
        </w:rPr>
        <w:t>χώρα</w:t>
      </w:r>
      <w:r>
        <w:rPr>
          <w:rFonts w:eastAsia="Times New Roman"/>
          <w:szCs w:val="24"/>
        </w:rPr>
        <w:t>,</w:t>
      </w:r>
      <w:r w:rsidRPr="00C278C3">
        <w:rPr>
          <w:rFonts w:eastAsia="Times New Roman"/>
          <w:szCs w:val="24"/>
        </w:rPr>
        <w:t xml:space="preserve"> αλλά το ποιος θα είναι ο επόμενος Πρωθυπουργός και πόση δύναμη θα κρατήσει ο καθένας από σας </w:t>
      </w:r>
      <w:r>
        <w:rPr>
          <w:rFonts w:eastAsia="Times New Roman"/>
          <w:szCs w:val="24"/>
        </w:rPr>
        <w:t xml:space="preserve">στα κόμματά του. </w:t>
      </w:r>
    </w:p>
    <w:p w14:paraId="06452E81" w14:textId="77777777" w:rsidR="00C04CE1" w:rsidRDefault="00722F08">
      <w:pPr>
        <w:spacing w:line="600" w:lineRule="auto"/>
        <w:ind w:firstLine="720"/>
        <w:jc w:val="both"/>
        <w:rPr>
          <w:rFonts w:eastAsia="Times New Roman"/>
          <w:szCs w:val="24"/>
        </w:rPr>
      </w:pPr>
      <w:r>
        <w:rPr>
          <w:rFonts w:eastAsia="Times New Roman"/>
          <w:szCs w:val="24"/>
        </w:rPr>
        <w:t xml:space="preserve">Λυπάμαι πάρα </w:t>
      </w:r>
      <w:r w:rsidRPr="00C278C3">
        <w:rPr>
          <w:rFonts w:eastAsia="Times New Roman"/>
          <w:szCs w:val="24"/>
        </w:rPr>
        <w:t>πολύ για αυτό το κλίμα</w:t>
      </w:r>
      <w:r>
        <w:rPr>
          <w:rFonts w:eastAsia="Times New Roman"/>
          <w:szCs w:val="24"/>
        </w:rPr>
        <w:t>,</w:t>
      </w:r>
      <w:r w:rsidRPr="00C278C3">
        <w:rPr>
          <w:rFonts w:eastAsia="Times New Roman"/>
          <w:szCs w:val="24"/>
        </w:rPr>
        <w:t xml:space="preserve"> για αυτό το επίπεδο και</w:t>
      </w:r>
      <w:r>
        <w:rPr>
          <w:rFonts w:eastAsia="Times New Roman"/>
          <w:szCs w:val="24"/>
        </w:rPr>
        <w:t xml:space="preserve"> για </w:t>
      </w:r>
      <w:r w:rsidRPr="00C278C3">
        <w:rPr>
          <w:rFonts w:eastAsia="Times New Roman"/>
          <w:szCs w:val="24"/>
        </w:rPr>
        <w:t>αυτή</w:t>
      </w:r>
      <w:r>
        <w:rPr>
          <w:rFonts w:eastAsia="Times New Roman"/>
          <w:szCs w:val="24"/>
        </w:rPr>
        <w:t>ν</w:t>
      </w:r>
      <w:r w:rsidRPr="00C278C3">
        <w:rPr>
          <w:rFonts w:eastAsia="Times New Roman"/>
          <w:szCs w:val="24"/>
        </w:rPr>
        <w:t xml:space="preserve"> την αδυναμία του πολιτικού συστήματος να ανταποκριθεί στην αγωνία</w:t>
      </w:r>
      <w:r>
        <w:rPr>
          <w:rFonts w:eastAsia="Times New Roman"/>
          <w:szCs w:val="24"/>
        </w:rPr>
        <w:t>,</w:t>
      </w:r>
      <w:r w:rsidRPr="00C278C3">
        <w:rPr>
          <w:rFonts w:eastAsia="Times New Roman"/>
          <w:szCs w:val="24"/>
        </w:rPr>
        <w:t xml:space="preserve"> </w:t>
      </w:r>
      <w:r>
        <w:rPr>
          <w:rFonts w:eastAsia="Times New Roman"/>
          <w:szCs w:val="24"/>
        </w:rPr>
        <w:t>ιδιαίτερα των νέων</w:t>
      </w:r>
      <w:r w:rsidRPr="00C278C3">
        <w:rPr>
          <w:rFonts w:eastAsia="Times New Roman"/>
          <w:szCs w:val="24"/>
        </w:rPr>
        <w:t xml:space="preserve"> παιδιών που μας κοιτάνε και περιμένουν από όλους εμάς να πούμε μία κουβέντα που </w:t>
      </w:r>
      <w:r>
        <w:rPr>
          <w:rFonts w:eastAsia="Times New Roman"/>
          <w:szCs w:val="24"/>
        </w:rPr>
        <w:t>τους αφορά, μια κουβέντα που μιλάει στη ψυχή τους, στην</w:t>
      </w:r>
      <w:r w:rsidRPr="00C278C3">
        <w:rPr>
          <w:rFonts w:eastAsia="Times New Roman"/>
          <w:szCs w:val="24"/>
        </w:rPr>
        <w:t xml:space="preserve"> καρδιά τους</w:t>
      </w:r>
      <w:r>
        <w:rPr>
          <w:rFonts w:eastAsia="Times New Roman"/>
          <w:szCs w:val="24"/>
        </w:rPr>
        <w:t>.</w:t>
      </w:r>
      <w:r w:rsidRPr="003160F5">
        <w:rPr>
          <w:rFonts w:eastAsia="Times New Roman"/>
          <w:szCs w:val="24"/>
        </w:rPr>
        <w:t xml:space="preserve"> </w:t>
      </w:r>
      <w:r>
        <w:rPr>
          <w:rFonts w:eastAsia="Times New Roman"/>
          <w:szCs w:val="24"/>
        </w:rPr>
        <w:t>Ξυπνήστε, επιτέλους, πριν να είναι αργά για τη δημοκρατία σε αυτόν τον τόπο.</w:t>
      </w:r>
    </w:p>
    <w:p w14:paraId="06452E82" w14:textId="77777777" w:rsidR="00C04CE1" w:rsidRDefault="00722F08">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6452E83" w14:textId="77777777" w:rsidR="00C04CE1" w:rsidRDefault="00722F08">
      <w:pPr>
        <w:spacing w:line="600" w:lineRule="auto"/>
        <w:ind w:firstLine="709"/>
        <w:jc w:val="both"/>
        <w:rPr>
          <w:rFonts w:eastAsia="Times New Roman"/>
          <w:color w:val="000000"/>
          <w:szCs w:val="24"/>
          <w:shd w:val="clear" w:color="auto" w:fill="FFFFFF"/>
        </w:rPr>
      </w:pPr>
      <w:r>
        <w:rPr>
          <w:rFonts w:eastAsia="Times New Roman"/>
          <w:szCs w:val="24"/>
        </w:rPr>
        <w:t xml:space="preserve">Χρειάζεται </w:t>
      </w:r>
      <w:r w:rsidRPr="00C278C3">
        <w:rPr>
          <w:rFonts w:eastAsia="Times New Roman"/>
          <w:szCs w:val="24"/>
        </w:rPr>
        <w:t xml:space="preserve">μία κυβέρνηση </w:t>
      </w:r>
      <w:r>
        <w:rPr>
          <w:rFonts w:eastAsia="Times New Roman"/>
          <w:szCs w:val="24"/>
        </w:rPr>
        <w:t>π</w:t>
      </w:r>
      <w:r w:rsidRPr="00C278C3">
        <w:rPr>
          <w:rFonts w:eastAsia="Times New Roman"/>
          <w:szCs w:val="24"/>
        </w:rPr>
        <w:t xml:space="preserve">ροοδευτική </w:t>
      </w:r>
      <w:r>
        <w:rPr>
          <w:rFonts w:eastAsia="Times New Roman"/>
          <w:szCs w:val="24"/>
        </w:rPr>
        <w:t>με μια ατζέντα που θα κερδίσει</w:t>
      </w:r>
      <w:r w:rsidRPr="00C278C3">
        <w:rPr>
          <w:rFonts w:eastAsia="Times New Roman"/>
          <w:szCs w:val="24"/>
        </w:rPr>
        <w:t xml:space="preserve"> τη χαμένη αξιοπιστία της χώρας στο εσωτερικό και στο εξωτερικό</w:t>
      </w:r>
      <w:r>
        <w:rPr>
          <w:rFonts w:eastAsia="Times New Roman"/>
          <w:szCs w:val="24"/>
        </w:rPr>
        <w:t>.</w:t>
      </w:r>
      <w:r>
        <w:rPr>
          <w:rFonts w:eastAsia="Times New Roman"/>
          <w:color w:val="000000"/>
          <w:szCs w:val="24"/>
          <w:shd w:val="clear" w:color="auto" w:fill="FFFFFF"/>
        </w:rPr>
        <w:t xml:space="preserve"> Χρειάζεται μια κυβέρνηση που θα μπορέσει να πυροδοτήσει την ανάπτυξη, αυτό που δεν κάνατε τόσα χρόνια. Γιατί το θέλουμε αυτό; Διότι, αν δώσουμε κίνητρα και κρατή</w:t>
      </w:r>
      <w:r>
        <w:rPr>
          <w:rFonts w:eastAsia="Times New Roman"/>
          <w:color w:val="000000"/>
          <w:szCs w:val="24"/>
          <w:shd w:val="clear" w:color="auto" w:fill="FFFFFF"/>
        </w:rPr>
        <w:lastRenderedPageBreak/>
        <w:t>σουμε ζωντανές τις μικρομεσαίες ελληνικές επιχειρήσεις που άντεξαν όλα αυτά τα χρόνια, θα διασφαλίσουμε τους ανθρώπους που δουλεύουν σε αυτές και θα δημιουργήσουμε χιλιάδες νέες θέσεις εργασίας για να μείνουν τα παιδιά μας εδώ, να μπορούν να εργαστούν.</w:t>
      </w:r>
    </w:p>
    <w:p w14:paraId="06452E84"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Δημοκρατικής Συμπαράταξης ΠΑΣΟΚ - ΔΗΜΑΡ)</w:t>
      </w:r>
    </w:p>
    <w:p w14:paraId="06452E85"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είναι άδειες κουβέντες αυτά που λέμε. Δεν είναι άδειες κουβέντες το «σχέδιο Ελλάδα». Κάθε λέξη κρύβει από πίσω έναν άνθρωπο, ένα σπιτικό, μια αγωνία, ένα όνειρο, μία ελπίδα.</w:t>
      </w:r>
    </w:p>
    <w:p w14:paraId="06452E86"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Θέλουμε, λοιπόν, να δώσουμε ένα τέλος στην </w:t>
      </w:r>
      <w:proofErr w:type="spellStart"/>
      <w:r>
        <w:rPr>
          <w:rFonts w:eastAsia="Times New Roman"/>
          <w:color w:val="000000"/>
          <w:szCs w:val="24"/>
          <w:shd w:val="clear" w:color="auto" w:fill="FFFFFF"/>
        </w:rPr>
        <w:t>υπερφορολόγηση</w:t>
      </w:r>
      <w:proofErr w:type="spellEnd"/>
      <w:r>
        <w:rPr>
          <w:rFonts w:eastAsia="Times New Roman"/>
          <w:color w:val="000000"/>
          <w:szCs w:val="24"/>
          <w:shd w:val="clear" w:color="auto" w:fill="FFFFFF"/>
        </w:rPr>
        <w:t xml:space="preserve">, γιατί αυτή η </w:t>
      </w:r>
      <w:proofErr w:type="spellStart"/>
      <w:r>
        <w:rPr>
          <w:rFonts w:eastAsia="Times New Roman"/>
          <w:color w:val="000000"/>
          <w:szCs w:val="24"/>
          <w:shd w:val="clear" w:color="auto" w:fill="FFFFFF"/>
        </w:rPr>
        <w:t>υπερφορολόγηση</w:t>
      </w:r>
      <w:proofErr w:type="spellEnd"/>
      <w:r>
        <w:rPr>
          <w:rFonts w:eastAsia="Times New Roman"/>
          <w:color w:val="000000"/>
          <w:szCs w:val="24"/>
          <w:shd w:val="clear" w:color="auto" w:fill="FFFFFF"/>
        </w:rPr>
        <w:t xml:space="preserve">, που εσείς έχετε επιβάλει, κύριοι της Κυβέρνησης, έχει γονατίσει τους επιστήμονες, τους επαγγελματίες, τους αγρότες, όλους αυτούς, δηλαδή, που παράγουν και κρατούν ακόμα την Ελλάδα όρθια, που έχουν βοηθήσει να μη χρεοκοπήσει ο τόπος. Και εσείς τους γονατίζετε κι άλλο, όσο αντέξουν, για να αντέξετε εσείς λίγο ακόμα στις καρέκλες σας! </w:t>
      </w:r>
    </w:p>
    <w:p w14:paraId="06452E87"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Είστε ευχαριστημένοι; Να σας χειροκροτήσουμε όλοι μαζί; Να σας πούμε, «Μπράβο, τα καταφέρατε!»; Νομίζετε ότι ο ελληνικός λαός δεν ξέρει ποια είναι η αλήθεια; </w:t>
      </w:r>
    </w:p>
    <w:p w14:paraId="06452E88"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Θέλουμε να αποκεντρώσουμε τις εξουσίες, γιατί πρέπει να γίνει πια μια επανάσταση σε αυτό το κράτος. Αυτό ήταν το μεγάλο μειονέκτημα. Εκεί είναι που δεν τα καταφέραμε στα χρόνια της Μεταπολίτευσης. Τόσες προσπάθειες από τόσους πολλούς! Αν δεν το κάνουμε και τώρα, θα είμαστε άξιοι της τύχης μας. Χρειάζεται επανάσταση και χρειάζεται στην πρώτη γραμμή αυτής της προσπάθειας να μπουν οι αιρετοί και οι άριστοι, αλλά όχι οι κολλητοί και οι αρεστοί! Τέλος σε αυτές τις λογικές επιτέλους!</w:t>
      </w:r>
    </w:p>
    <w:p w14:paraId="06452E89"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Δημοκρατικής Συμπαράταξης ΠΑΣΟΚ - ΔΗΜΑΡ)</w:t>
      </w:r>
    </w:p>
    <w:p w14:paraId="06452E8A"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Θέλουμε να ξαναχτίσουμε το κοινωνικό κράτος. Λέμε «όχι» σε αυτήν τη λογική της φιλευσπλαχνίας των Υπουργών. Δεν μπορεί να αντιμετωπίζεις τον άνθρωπο, που είναι ο πιο αδύναμος, που ζει στο περιθώριο, που είναι αποκλεισμένος, που </w:t>
      </w:r>
      <w:r>
        <w:rPr>
          <w:rFonts w:eastAsia="Times New Roman"/>
          <w:color w:val="000000"/>
          <w:szCs w:val="24"/>
          <w:shd w:val="clear" w:color="auto" w:fill="FFFFFF"/>
        </w:rPr>
        <w:lastRenderedPageBreak/>
        <w:t xml:space="preserve">βλέπει να χάνεται ο κόσμος του, με επιδόματα που του δίνεις περιστασιακά, απλά και μόνο για να κρέμεται από τα χέρια σου η ζωή του. Χρειάζονται μόνιμες λύσεις, σταθερές, σοβαρό, σύγχρονο κοινωνικό κράτος, που θα κάνει και τον πιο αδύναμο να νιώσει ασφαλής, να νιώσει ότι η δημοκρατία νοιάζεται γι’ αυτόν, γιατί έτσι θα τη σεβαστεί και αυτός, έτσι δεν θα την αμφισβητήσει αύριο. </w:t>
      </w:r>
    </w:p>
    <w:p w14:paraId="06452E8B"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Έχετε καταλάβει σε ποιο σημείο βρισκόμαστε και τι κίνδυνος υπάρχει για τη δημοκρατία και στην Ελλάδα και σε ολόκληρη την Ευρώπη; </w:t>
      </w:r>
    </w:p>
    <w:p w14:paraId="06452E8C"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Θέλουμε να διασφαλίσουμε την ανεξαρτησία της δικαιοσύνης, για να μπει ένα τέλος στην κατάχρηση της εξουσίας. Δεν μπορεί να παρεμβαίνει ο εκάστοτε Πρωθυπουργός, με τους μανδαρίνους του, στις αποφάσεις της δικαιοσύνης μιας χώρας. Και εκτός από το ότι υπάρχει σοβαρό ζήτημα δημοκρατίας και αισθάνεσαι ότι μπορεί ξαφνικά να ξυπνήσεις και η χώρα σου να είναι εχθρική απέναντί σου γιατί κάποιος σε έχει βάλει στο μάτι, κανένας σοβαρός επενδυτής δεν θα έρθει να βάλει τα χρήματά του και να επενδύσει σε μια χώρα στην οποία ξέρει ότι αύριο το πρωί </w:t>
      </w:r>
      <w:r>
        <w:rPr>
          <w:rFonts w:eastAsia="Times New Roman"/>
          <w:color w:val="000000"/>
          <w:szCs w:val="24"/>
          <w:shd w:val="clear" w:color="auto" w:fill="FFFFFF"/>
        </w:rPr>
        <w:lastRenderedPageBreak/>
        <w:t xml:space="preserve">μπορεί να </w:t>
      </w:r>
      <w:proofErr w:type="spellStart"/>
      <w:r>
        <w:rPr>
          <w:rFonts w:eastAsia="Times New Roman"/>
          <w:color w:val="000000"/>
          <w:szCs w:val="24"/>
          <w:shd w:val="clear" w:color="auto" w:fill="FFFFFF"/>
        </w:rPr>
        <w:t>ποινικοποιηθεί</w:t>
      </w:r>
      <w:proofErr w:type="spellEnd"/>
      <w:r>
        <w:rPr>
          <w:rFonts w:eastAsia="Times New Roman"/>
          <w:color w:val="000000"/>
          <w:szCs w:val="24"/>
          <w:shd w:val="clear" w:color="auto" w:fill="FFFFFF"/>
        </w:rPr>
        <w:t xml:space="preserve"> η δουλειά του, η προσπάθειά του, το βιός του, η αγωνία μιας ζωής. Πυροβολούμε τα πόδια μας με όλα αυτά που γίνονται τα τελευταία χρόνια στην Ελλάδα και πρέπει να μπει ένα οριστικό τέλος. </w:t>
      </w:r>
    </w:p>
    <w:p w14:paraId="06452E8D"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βέβαια, για να μπορέσουμε να τα πετύχουμε όλα αυτά, θα πρέπει μια αξιόπιστη, προοδευτική κυβέρνηση με αυτό το σχέδιο, να πάει με σθένος να ορθώσει το ανάστημά της απέναντι στους εταίρους. Και μπορούμε να ορθώσουμε το ανάστημά μας όταν έχουμε σχέδιο, τεκμηρίωση, χρονοδιαγράμματα, επιχειρήματα, συνεννόηση και ισχυρή κοινοβουλευτική πλειοψηφία, για να αλλάξουμε τις δεσμεύσεις του κ. Τσίπρα. Διότι δεν θα πάμε πουθενά με τόσο υψηλά πρωτογενή πλεονάσματα. Απλώς θα φυτοζωούμε και απλώς θα δυναμώνουμε τους ακροδεξιούς, τους φασίστες και τους εθνικιστές.</w:t>
      </w:r>
    </w:p>
    <w:p w14:paraId="06452E8E"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Δημοκρατικής Συμπαράταξης ΠΑΣΟΚ - ΔΗΜΑΡ)</w:t>
      </w:r>
    </w:p>
    <w:p w14:paraId="06452E8F"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θα γίνει αν δεν προκύψει από την επόμενη Βουλή μια ισχυρή κυβέρνηση, που θα πάει να κάνει μια νέα συμφωνία </w:t>
      </w:r>
      <w:r>
        <w:rPr>
          <w:rFonts w:eastAsia="Times New Roman"/>
          <w:color w:val="000000"/>
          <w:szCs w:val="24"/>
          <w:shd w:val="clear" w:color="auto" w:fill="FFFFFF"/>
        </w:rPr>
        <w:lastRenderedPageBreak/>
        <w:t xml:space="preserve">στους δύσκολους όρους που με την πλάτη στον τοίχο συμφώνησε το καλοκαίρι του 2015 ο κ. Τσίπρας, ο οποίος μας αρνήθηκε να γίνει εθνική ομάδα διαπραγμάτευσης, για να αλλάξουμε όλους αυτούς τους όρους από τότε ακόμα, από το 2015. </w:t>
      </w:r>
    </w:p>
    <w:p w14:paraId="06452E90"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τα είχαμε αφήσει όλα αυτά πίσω, αλλά η προτεραιότητα του κ. Τσίπρα ήταν να ελέγξει το Κόμμα του, να διώξει τους συντρόφους του, που τον βοήθησαν να γίνει Αρχηγός και στη συνέχεια Πρωθυπουργός, για να έχει ένα Κόμμα να κάνει ό,τι νομίζει σε αυτόν τον τόπο. Σε αυτές τις λογικές βρίσκεται και κοιμάται ακόμα ο κ. Τσίπρας.</w:t>
      </w:r>
    </w:p>
    <w:p w14:paraId="06452E91"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w:t>
      </w:r>
      <w:proofErr w:type="spellStart"/>
      <w:r>
        <w:rPr>
          <w:rFonts w:eastAsia="Times New Roman"/>
          <w:color w:val="000000"/>
          <w:szCs w:val="24"/>
          <w:shd w:val="clear" w:color="auto" w:fill="FFFFFF"/>
        </w:rPr>
        <w:t>διακύβευμα</w:t>
      </w:r>
      <w:proofErr w:type="spellEnd"/>
      <w:r>
        <w:rPr>
          <w:rFonts w:eastAsia="Times New Roman"/>
          <w:color w:val="000000"/>
          <w:szCs w:val="24"/>
          <w:shd w:val="clear" w:color="auto" w:fill="FFFFFF"/>
        </w:rPr>
        <w:t>, λοιπόν, των επόμενων εκλογών είναι πολύ μεγαλύτερο από την εφήμερη νομή της εξουσίας. Οι Έλληνες θα κληθούν να επιλέξουν ανάμεσα στο «εγώ» ή στο «εμείς», στο «μαζί» ή στο «χώρια». Εγώ πιστεύω βαθιά, ότι οι Έλληνες θα κάνουν τη μεγάλη πολιτική ανατροπή και θα πουν: «Ναι, θέλουμε ισχυρό κίνημα αλλαγής και όχι διχασμό και νέα κρίση»!</w:t>
      </w:r>
    </w:p>
    <w:p w14:paraId="06452E92"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06452E93"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(Όρθιοι οι Βουλευτές της Δημοκρατικής Συμπαράταξης ΠΑΣΟΚ -  ΔΗΜΑΡ χειροκροτούν ζωηρά και παρατεταμένα)</w:t>
      </w:r>
    </w:p>
    <w:p w14:paraId="06452E94" w14:textId="77777777" w:rsidR="00C04CE1" w:rsidRDefault="00722F08">
      <w:pPr>
        <w:spacing w:line="600" w:lineRule="auto"/>
        <w:ind w:firstLine="720"/>
        <w:jc w:val="both"/>
        <w:rPr>
          <w:rFonts w:eastAsia="Times New Roman"/>
          <w:color w:val="000000"/>
          <w:szCs w:val="24"/>
          <w:shd w:val="clear" w:color="auto" w:fill="FFFFFF"/>
        </w:rPr>
      </w:pPr>
      <w:r w:rsidRPr="002870DE">
        <w:rPr>
          <w:rFonts w:eastAsia="Times New Roman"/>
          <w:b/>
          <w:color w:val="000000"/>
          <w:szCs w:val="24"/>
          <w:shd w:val="clear" w:color="auto" w:fill="FFFFFF"/>
        </w:rPr>
        <w:t xml:space="preserve">ΠΡΟΕΔΡΟΣ (Νικόλαος </w:t>
      </w:r>
      <w:proofErr w:type="spellStart"/>
      <w:r w:rsidRPr="002870DE">
        <w:rPr>
          <w:rFonts w:eastAsia="Times New Roman"/>
          <w:b/>
          <w:color w:val="000000"/>
          <w:szCs w:val="24"/>
          <w:shd w:val="clear" w:color="auto" w:fill="FFFFFF"/>
        </w:rPr>
        <w:t>Βούτσης</w:t>
      </w:r>
      <w:proofErr w:type="spellEnd"/>
      <w:r w:rsidRPr="002870DE">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πολύ την κ. Γεννηματά.</w:t>
      </w:r>
    </w:p>
    <w:p w14:paraId="06452E95" w14:textId="77777777" w:rsidR="00C04CE1" w:rsidRDefault="00722F08">
      <w:pPr>
        <w:spacing w:line="600" w:lineRule="auto"/>
        <w:ind w:firstLine="720"/>
        <w:jc w:val="both"/>
        <w:rPr>
          <w:rFonts w:eastAsia="Times New Roman"/>
          <w:color w:val="000000"/>
          <w:szCs w:val="24"/>
          <w:shd w:val="clear" w:color="auto" w:fill="FFFFFF"/>
        </w:rPr>
      </w:pPr>
      <w:r w:rsidRPr="006710DB">
        <w:rPr>
          <w:rFonts w:eastAsia="Times New Roman"/>
          <w:color w:val="000000"/>
          <w:szCs w:val="24"/>
          <w:shd w:val="clear" w:color="auto" w:fill="FFFFFF"/>
        </w:rPr>
        <w:t>Θα παρακαλούσα πολύ πριν σας δώσω τον λόγο</w:t>
      </w:r>
      <w:r>
        <w:rPr>
          <w:rFonts w:eastAsia="Times New Roman"/>
          <w:color w:val="000000"/>
          <w:szCs w:val="24"/>
          <w:shd w:val="clear" w:color="auto" w:fill="FFFFFF"/>
        </w:rPr>
        <w:t xml:space="preserve">, κύριε </w:t>
      </w:r>
      <w:proofErr w:type="spellStart"/>
      <w:r>
        <w:rPr>
          <w:rFonts w:eastAsia="Times New Roman"/>
          <w:color w:val="000000"/>
          <w:szCs w:val="24"/>
          <w:shd w:val="clear" w:color="auto" w:fill="FFFFFF"/>
        </w:rPr>
        <w:t>Μιχαλολιάκο</w:t>
      </w:r>
      <w:proofErr w:type="spellEnd"/>
      <w:r>
        <w:rPr>
          <w:rFonts w:eastAsia="Times New Roman"/>
          <w:color w:val="000000"/>
          <w:szCs w:val="24"/>
          <w:shd w:val="clear" w:color="auto" w:fill="FFFFFF"/>
        </w:rPr>
        <w:t>,</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να μιλήσουν για ένα ή δύο λεπτά ο κ. </w:t>
      </w:r>
      <w:proofErr w:type="spellStart"/>
      <w:r>
        <w:rPr>
          <w:rFonts w:eastAsia="Times New Roman"/>
          <w:color w:val="000000"/>
          <w:szCs w:val="24"/>
          <w:shd w:val="clear" w:color="auto" w:fill="FFFFFF"/>
        </w:rPr>
        <w:t>Δανέλλης</w:t>
      </w:r>
      <w:proofErr w:type="spellEnd"/>
      <w:r>
        <w:rPr>
          <w:rFonts w:eastAsia="Times New Roman"/>
          <w:color w:val="000000"/>
          <w:szCs w:val="24"/>
          <w:shd w:val="clear" w:color="auto" w:fill="FFFFFF"/>
        </w:rPr>
        <w:t xml:space="preserve"> και ο κ. Θεοχάρης, επειδή αναφέρθηκαν προηγουμένως προσωπικά και από τον Πρωθυπουργό και από τον Πρόεδρο της Αξιωματικής Αντιπολίτευσης.</w:t>
      </w:r>
    </w:p>
    <w:p w14:paraId="06452E96" w14:textId="77777777" w:rsidR="00C04CE1" w:rsidRDefault="00722F08">
      <w:pPr>
        <w:spacing w:line="600" w:lineRule="auto"/>
        <w:ind w:firstLine="720"/>
        <w:jc w:val="both"/>
        <w:rPr>
          <w:rFonts w:eastAsia="Times New Roman"/>
          <w:color w:val="000000"/>
          <w:szCs w:val="24"/>
          <w:shd w:val="clear" w:color="auto" w:fill="FFFFFF"/>
        </w:rPr>
      </w:pPr>
      <w:r w:rsidRPr="002870DE">
        <w:rPr>
          <w:rFonts w:eastAsia="Times New Roman"/>
          <w:b/>
          <w:color w:val="000000"/>
          <w:szCs w:val="24"/>
          <w:shd w:val="clear" w:color="auto" w:fill="FFFFFF"/>
        </w:rPr>
        <w:t>ΠΑΝΑΓΙΩΤΗΣ ΚΟΥΡΟΥΜΠΛΗΣ:</w:t>
      </w:r>
      <w:r>
        <w:rPr>
          <w:rFonts w:eastAsia="Times New Roman"/>
          <w:color w:val="000000"/>
          <w:szCs w:val="24"/>
          <w:shd w:val="clear" w:color="auto" w:fill="FFFFFF"/>
        </w:rPr>
        <w:t xml:space="preserve"> Και σε εμένα αναφέρθηκε.</w:t>
      </w:r>
    </w:p>
    <w:p w14:paraId="06452E97"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ΠΡΟΕΔΡΟΣ (Νικόλαος </w:t>
      </w:r>
      <w:proofErr w:type="spellStart"/>
      <w:r>
        <w:rPr>
          <w:rFonts w:eastAsia="Times New Roman"/>
          <w:b/>
          <w:color w:val="000000"/>
          <w:szCs w:val="24"/>
          <w:shd w:val="clear" w:color="auto" w:fill="FFFFFF"/>
        </w:rPr>
        <w:t>Βούτσης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Κουρουμπλή</w:t>
      </w:r>
      <w:proofErr w:type="spellEnd"/>
      <w:r>
        <w:rPr>
          <w:rFonts w:eastAsia="Times New Roman"/>
          <w:color w:val="000000"/>
          <w:szCs w:val="24"/>
          <w:shd w:val="clear" w:color="auto" w:fill="FFFFFF"/>
        </w:rPr>
        <w:t xml:space="preserve">, σας παρακαλώ! Αντιλαμβάνεστε ότι αναφέρομαι σε Βουλευτές οι οποίοι δεν είναι στον κύκλο των ομιλητών για να πάρουν τον λόγο. Και αναφέρθηκαν σε σχέση με σημερινές και πρόσφατες μετακινήσεις που έχουν κάνει. Οι αναφορές για εσάς ήταν μετά από παρέμβαση που κάνατε και έγινε μια σχετική συζήτηση για </w:t>
      </w:r>
      <w:r>
        <w:rPr>
          <w:rFonts w:eastAsia="Times New Roman"/>
          <w:color w:val="000000"/>
          <w:szCs w:val="24"/>
          <w:shd w:val="clear" w:color="auto" w:fill="FFFFFF"/>
        </w:rPr>
        <w:lastRenderedPageBreak/>
        <w:t>το απώτερο παρελθόν. Δεν σας αγγίζει και το γνωρίζετε πολύ καλά.</w:t>
      </w:r>
    </w:p>
    <w:p w14:paraId="06452E98"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Δανέλλη</w:t>
      </w:r>
      <w:proofErr w:type="spellEnd"/>
      <w:r>
        <w:rPr>
          <w:rFonts w:eastAsia="Times New Roman"/>
          <w:color w:val="000000"/>
          <w:szCs w:val="24"/>
          <w:shd w:val="clear" w:color="auto" w:fill="FFFFFF"/>
        </w:rPr>
        <w:t>, έχετε τον λόγο.</w:t>
      </w:r>
    </w:p>
    <w:p w14:paraId="06452E99" w14:textId="77777777" w:rsidR="00C04CE1" w:rsidRDefault="00722F08">
      <w:pPr>
        <w:spacing w:line="600" w:lineRule="auto"/>
        <w:ind w:firstLine="720"/>
        <w:jc w:val="both"/>
        <w:rPr>
          <w:rFonts w:eastAsia="Times New Roman"/>
          <w:color w:val="000000"/>
          <w:szCs w:val="24"/>
          <w:shd w:val="clear" w:color="auto" w:fill="FFFFFF"/>
        </w:rPr>
      </w:pPr>
      <w:r w:rsidRPr="002870DE">
        <w:rPr>
          <w:rFonts w:eastAsia="Times New Roman"/>
          <w:b/>
          <w:color w:val="000000"/>
          <w:szCs w:val="24"/>
          <w:shd w:val="clear" w:color="auto" w:fill="FFFFFF"/>
        </w:rPr>
        <w:t>ΣΠΥΡΙΔΩΝ ΔΑΝΕΛΛΗΣ: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06452E9A"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Πραγματικά είναι εντυπωσιακός ο τρόπος με τον οποίο ο κ. Μητσοτάκης επιβεβαιώνει συνεχώς πόσο γνήσια ευρωπαϊστής και φιλελεύθερος είναι! </w:t>
      </w:r>
    </w:p>
    <w:p w14:paraId="06452E9B"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Σχετικά με την αναφορά του στη στάση μου στην ψήφο άρσης εμπιστοσύνης πριν από έξι μήνες, νομίζω ότι επίσης με εντυπωσιακό τρόπο παραποιεί την αλήθεια, γιατί είναι γνωστό -και είδε το φως της δημοσιότητας εκείνο τον καιρό, κύριε Πρόεδρε- ότι η προσωπική μου άποψη, καθώς η ψήφος αυτή είχε άμεση σχέση με το μακεδονικό, ήταν ότι το Κόμμα μου για να είναι συνεπές, έπρεπε να απέχει από αυτήν τη διαδικασία. Δεν έγινε αποδεκτό. Για να μην δημιουργήσω προβλήματα στο Κόμμα μου, ακολούθησα την κομματική γραμμή. Εξήγησα, ό</w:t>
      </w:r>
      <w:r>
        <w:rPr>
          <w:rFonts w:eastAsia="Times New Roman"/>
          <w:color w:val="000000"/>
          <w:szCs w:val="24"/>
          <w:shd w:val="clear" w:color="auto" w:fill="FFFFFF"/>
        </w:rPr>
        <w:lastRenderedPageBreak/>
        <w:t>μως, όταν είπα «ναι» στην ψήφο που είχε ζητήσει η Νέα Δημοκρατία, εξαιρουμένου του μακεδονικού. Αυτό μπορεί να μην είχε πρακτική σημασία, είχε όμως ουσιαστική και πολιτική σημασία.</w:t>
      </w:r>
    </w:p>
    <w:p w14:paraId="06452E9C"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επειδή, κύριε Πρόεδρε, σε όλη μου τη δημόσια διαδρομή γνώμονάς μου ήταν πάντα η συνέπεια στις αρχές και στη συνείδησή μου, και σε ένα τέτοιο ζήτημα το οποίο είναι </w:t>
      </w:r>
      <w:proofErr w:type="spellStart"/>
      <w:r>
        <w:rPr>
          <w:rFonts w:eastAsia="Times New Roman"/>
          <w:color w:val="000000"/>
          <w:szCs w:val="24"/>
          <w:shd w:val="clear" w:color="auto" w:fill="FFFFFF"/>
        </w:rPr>
        <w:t>ταυτοτικό</w:t>
      </w:r>
      <w:proofErr w:type="spellEnd"/>
      <w:r>
        <w:rPr>
          <w:rFonts w:eastAsia="Times New Roman"/>
          <w:color w:val="000000"/>
          <w:szCs w:val="24"/>
          <w:shd w:val="clear" w:color="auto" w:fill="FFFFFF"/>
        </w:rPr>
        <w:t xml:space="preserve"> και συνειδησιακό ήταν αδύνατον να κάνω διαφορετικά.</w:t>
      </w:r>
    </w:p>
    <w:p w14:paraId="06452E9D"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Λυπάμαι πάρα πολύ, γιατί νομίζω ότι η δημοκρατία απαιτεί έναν άλλο πολιτικό πολιτισμό και όχι την ευκολία της μικροκομματικής αξιοποίησης της κάθε στιγμής. Και επειδή η κοινωνία μας μέσα σε σύγχυση, μέσα σε οργή, είναι εύκολο θύμα και εύκολο θήραμα χειραγώγησης από τους εχθρούς της δημοκρατίας και του κοινοβουλευτισμού, όσοι πιστεύουν πραγματικά στον κοινοβουλευτισμό πρέπει να είναι εξαιρετικά προσεκτικοί σε αυτά τα ζητήματα.</w:t>
      </w:r>
    </w:p>
    <w:p w14:paraId="06452E9E"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06452E9F" w14:textId="77777777" w:rsidR="00C04CE1" w:rsidRDefault="00722F08">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6452EA0"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ΠΡΟΕΔΡΟΣ (Νικόλαος </w:t>
      </w:r>
      <w:proofErr w:type="spellStart"/>
      <w:r>
        <w:rPr>
          <w:rFonts w:eastAsia="Times New Roman"/>
          <w:b/>
          <w:color w:val="000000"/>
          <w:szCs w:val="24"/>
          <w:shd w:val="clear" w:color="auto" w:fill="FFFFFF"/>
        </w:rPr>
        <w:t>Βούτσης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Κύριε Θεοχάρη, παρακαλώ έχετε επ’ ολίγον τον λόγο, παρ’ ότι δεν υπήρξε προσωπική αναφορά στο όνομά σας. Αντιλαμβάνεστε. Επειδή, όμως, έγινε ένας υπαινιγμός, έχετε τον λόγο.</w:t>
      </w:r>
    </w:p>
    <w:p w14:paraId="06452EA1"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ΘΕΟΧΑΡΗΣ</w:t>
      </w:r>
      <w:r w:rsidRPr="00587F53">
        <w:rPr>
          <w:rFonts w:eastAsia="Times New Roman" w:cs="Times New Roman"/>
          <w:b/>
          <w:szCs w:val="24"/>
        </w:rPr>
        <w:t xml:space="preserve"> (</w:t>
      </w:r>
      <w:r>
        <w:rPr>
          <w:rFonts w:eastAsia="Times New Roman" w:cs="Times New Roman"/>
          <w:b/>
          <w:szCs w:val="24"/>
        </w:rPr>
        <w:t>ΧΑΡΗΣ</w:t>
      </w:r>
      <w:r w:rsidRPr="00587F53">
        <w:rPr>
          <w:rFonts w:eastAsia="Times New Roman" w:cs="Times New Roman"/>
          <w:b/>
          <w:szCs w:val="24"/>
        </w:rPr>
        <w:t xml:space="preserve">) </w:t>
      </w:r>
      <w:r>
        <w:rPr>
          <w:rFonts w:eastAsia="Times New Roman" w:cs="Times New Roman"/>
          <w:b/>
          <w:szCs w:val="24"/>
        </w:rPr>
        <w:t>ΘΕΟΧΑΡΗΣ</w:t>
      </w:r>
      <w:r w:rsidRPr="00587F53">
        <w:rPr>
          <w:rFonts w:eastAsia="Times New Roman" w:cs="Times New Roman"/>
          <w:b/>
          <w:szCs w:val="24"/>
        </w:rPr>
        <w:t>:</w:t>
      </w:r>
      <w:r w:rsidRPr="00587F53">
        <w:rPr>
          <w:rFonts w:eastAsia="Times New Roman" w:cs="Times New Roman"/>
          <w:szCs w:val="24"/>
        </w:rPr>
        <w:t xml:space="preserve"> </w:t>
      </w:r>
      <w:r>
        <w:rPr>
          <w:rFonts w:eastAsia="Times New Roman" w:cs="Times New Roman"/>
          <w:szCs w:val="24"/>
        </w:rPr>
        <w:t>Ευχαριστώ, κύριε Πρόεδρε.</w:t>
      </w:r>
    </w:p>
    <w:p w14:paraId="06452EA2"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αναφέρθηκε προσωπικά.</w:t>
      </w:r>
    </w:p>
    <w:p w14:paraId="06452EA3"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Ναι, αλλά με ξεχώρισε από τους άλλους τέσσερις Βουλευτές και συνεπώς στην πραγματικότητα με φωτογράφησε. </w:t>
      </w:r>
    </w:p>
    <w:p w14:paraId="06452EA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Πρωθυπουργός με εγκάλεσε, κύριε Πρόεδρε, για αλλαγή στη στάση των Σκοπίων. Δεν υπάρχει καμμία αλλαγή στη στάση. Συντάσσομαι δημοκρατικά, ως οφείλω, με την Κοινοβουλευτική Ομάδα της Νέας Δημοκρατίας, η οποία είναι ενιαία και αρραγής ενάντια στην </w:t>
      </w:r>
      <w:proofErr w:type="spellStart"/>
      <w:r>
        <w:rPr>
          <w:rFonts w:eastAsia="Times New Roman" w:cs="Times New Roman"/>
          <w:szCs w:val="24"/>
        </w:rPr>
        <w:t>εργαλειοποίηση</w:t>
      </w:r>
      <w:proofErr w:type="spellEnd"/>
      <w:r>
        <w:rPr>
          <w:rFonts w:eastAsia="Times New Roman" w:cs="Times New Roman"/>
          <w:szCs w:val="24"/>
        </w:rPr>
        <w:t xml:space="preserve"> του θέματος για το διχασμό του ελληνικού λαού. Ξεχνάει, εξάλλου, ο κ. Τσίπρας ότι εξε</w:t>
      </w:r>
      <w:r>
        <w:rPr>
          <w:rFonts w:eastAsia="Times New Roman" w:cs="Times New Roman"/>
          <w:szCs w:val="24"/>
        </w:rPr>
        <w:lastRenderedPageBreak/>
        <w:t xml:space="preserve">λέγην με την Αντιπολίτευση, έμεινα ανεξάρτητος επί δυόμισι χρόνια κάνοντας συνεπή αντιπολίτευση και τώρα παραμένω στην Αντιπολίτευση, αντίθετα με άλλους, που ενδεχομένως διεκδικούν θέση στην Κυβέρνηση. </w:t>
      </w:r>
    </w:p>
    <w:p w14:paraId="06452EA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Πρέπει, λοιπόν, αντί να εγκαλεί ο κ. Τσίπρας, να μην ξεχνάει. Και θα πρέπει να εγκληθεί ο ίδιος, γιατί μοιράζει Υπουργεία δεξιά και αριστερά, για να μπορέσει να κρατηθεί λίγο ακόμα στις καρέκλες και να αδειάσει τα ταμεία, ώστε να μην μπορέσει να κυβερνήσει ο επόμενος Πρωθυπουργός.</w:t>
      </w:r>
    </w:p>
    <w:p w14:paraId="06452EA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587F53">
        <w:rPr>
          <w:rFonts w:eastAsia="Times New Roman" w:cs="Times New Roman"/>
          <w:b/>
          <w:szCs w:val="24"/>
        </w:rPr>
        <w:t>:</w:t>
      </w:r>
      <w:r>
        <w:rPr>
          <w:rFonts w:eastAsia="Times New Roman" w:cs="Times New Roman"/>
          <w:szCs w:val="24"/>
        </w:rPr>
        <w:t xml:space="preserve"> Καλώς. Αυτά είναι επιπλέον. </w:t>
      </w:r>
    </w:p>
    <w:p w14:paraId="06452EA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ΘΕΟΧΑΡΗΣ (ΧΑΡΗΣ)</w:t>
      </w:r>
      <w:r w:rsidRPr="00587F53">
        <w:rPr>
          <w:rFonts w:eastAsia="Times New Roman" w:cs="Times New Roman"/>
          <w:b/>
          <w:szCs w:val="24"/>
        </w:rPr>
        <w:t xml:space="preserve"> </w:t>
      </w:r>
      <w:r>
        <w:rPr>
          <w:rFonts w:eastAsia="Times New Roman" w:cs="Times New Roman"/>
          <w:b/>
          <w:szCs w:val="24"/>
        </w:rPr>
        <w:t>ΘΕΟΧΑΡΗΣ</w:t>
      </w:r>
      <w:r w:rsidRPr="00587F53">
        <w:rPr>
          <w:rFonts w:eastAsia="Times New Roman" w:cs="Times New Roman"/>
          <w:b/>
          <w:szCs w:val="24"/>
        </w:rPr>
        <w:t>:</w:t>
      </w:r>
      <w:r>
        <w:rPr>
          <w:rFonts w:eastAsia="Times New Roman" w:cs="Times New Roman"/>
          <w:szCs w:val="24"/>
        </w:rPr>
        <w:t xml:space="preserve"> Τελειώνω. Η </w:t>
      </w:r>
      <w:proofErr w:type="spellStart"/>
      <w:r>
        <w:rPr>
          <w:rFonts w:eastAsia="Times New Roman" w:cs="Times New Roman"/>
          <w:szCs w:val="24"/>
        </w:rPr>
        <w:t>συστράτευση</w:t>
      </w:r>
      <w:proofErr w:type="spellEnd"/>
      <w:r>
        <w:rPr>
          <w:rFonts w:eastAsia="Times New Roman" w:cs="Times New Roman"/>
          <w:szCs w:val="24"/>
        </w:rPr>
        <w:t xml:space="preserve"> μου με τον Κυριάκο Μητσοτάκη στηρίζεται στις κοινές μας αρχές και αξίες και οφείλει να μας απαντήσει με βάση ποιες αξίες </w:t>
      </w:r>
      <w:proofErr w:type="spellStart"/>
      <w:r>
        <w:rPr>
          <w:rFonts w:eastAsia="Times New Roman" w:cs="Times New Roman"/>
          <w:szCs w:val="24"/>
        </w:rPr>
        <w:t>συστρατεύεται</w:t>
      </w:r>
      <w:proofErr w:type="spellEnd"/>
      <w:r>
        <w:rPr>
          <w:rFonts w:eastAsia="Times New Roman" w:cs="Times New Roman"/>
          <w:szCs w:val="24"/>
        </w:rPr>
        <w:t xml:space="preserve"> σήμερα ο κ. Τσίπρας. Διότι βλέπουμε ότι επιχειρείται κάτι χωρίς ιστορικό προηγούμενο, να κυβερνιέται η χώρα από μία Κυβέρνηση που μαζεύει Βουλευτές, οι οποίοι συναλλάσσονται.</w:t>
      </w:r>
    </w:p>
    <w:p w14:paraId="06452EA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Εγκαλώ, λοιπόν, τον κ. Τσίπρα γιατί τέσσερα χρόνια δεν μπόρεσε να δώσει λύσεις στα προβλήματα του ελληνικού λαού. Εξάλλου, ακόμη και ο Μπλούμπεργκ λέει, «Επιτέλους, να γίνουν εκλογές να δούμε πώς θα κυβερνηθεί η χώρα». Σημασία, όμως, δεν έχουν οι δικές μου εγκλήσεις, κύριε Πρόεδρε. Σημασία έχουν οι εγκλήσεις του ελληνικού λαού.</w:t>
      </w:r>
    </w:p>
    <w:p w14:paraId="06452EA9"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587F53">
        <w:rPr>
          <w:rFonts w:eastAsia="Times New Roman" w:cs="Times New Roman"/>
          <w:b/>
          <w:szCs w:val="24"/>
        </w:rPr>
        <w:t>:</w:t>
      </w:r>
      <w:r>
        <w:rPr>
          <w:rFonts w:eastAsia="Times New Roman" w:cs="Times New Roman"/>
          <w:szCs w:val="24"/>
        </w:rPr>
        <w:t xml:space="preserve"> Σας ευχαριστούμε. </w:t>
      </w:r>
    </w:p>
    <w:p w14:paraId="06452EA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ΘΕΟΧΑΡΗΣ (ΧΑΡΗΣ)</w:t>
      </w:r>
      <w:r w:rsidRPr="00587F53">
        <w:rPr>
          <w:rFonts w:eastAsia="Times New Roman" w:cs="Times New Roman"/>
          <w:b/>
          <w:szCs w:val="24"/>
        </w:rPr>
        <w:t xml:space="preserve"> </w:t>
      </w:r>
      <w:r>
        <w:rPr>
          <w:rFonts w:eastAsia="Times New Roman" w:cs="Times New Roman"/>
          <w:b/>
          <w:szCs w:val="24"/>
        </w:rPr>
        <w:t>ΘΕΟΧΑΡΗΣ</w:t>
      </w:r>
      <w:r w:rsidRPr="00587F53">
        <w:rPr>
          <w:rFonts w:eastAsia="Times New Roman" w:cs="Times New Roman"/>
          <w:b/>
          <w:szCs w:val="24"/>
        </w:rPr>
        <w:t>:</w:t>
      </w:r>
      <w:r>
        <w:rPr>
          <w:rFonts w:eastAsia="Times New Roman" w:cs="Times New Roman"/>
          <w:b/>
          <w:szCs w:val="24"/>
        </w:rPr>
        <w:t xml:space="preserve"> </w:t>
      </w:r>
      <w:r w:rsidRPr="00F06862">
        <w:rPr>
          <w:rFonts w:eastAsia="Times New Roman" w:cs="Times New Roman"/>
          <w:szCs w:val="24"/>
        </w:rPr>
        <w:t>Δ</w:t>
      </w:r>
      <w:r>
        <w:rPr>
          <w:rFonts w:eastAsia="Times New Roman" w:cs="Times New Roman"/>
          <w:szCs w:val="24"/>
        </w:rPr>
        <w:t xml:space="preserve">ιότι, ο ελληνικός λαός έχει οργή και οι «151» δεν θα σας προστατεύσουν. </w:t>
      </w:r>
    </w:p>
    <w:p w14:paraId="06452EA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ελληνικός λαός, λοιπόν, και η ιστορία θα είναι δίκαιοι και αυστηροί και θα είναι σύντομοι. «Καλή τύχη», λοιπόν, στον κ. Τσίπρα. </w:t>
      </w:r>
    </w:p>
    <w:p w14:paraId="06452EA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Σας ευχαριστώ.</w:t>
      </w:r>
    </w:p>
    <w:p w14:paraId="06452EAD" w14:textId="77777777" w:rsidR="00C04CE1" w:rsidRDefault="00722F08">
      <w:pPr>
        <w:spacing w:line="600" w:lineRule="auto"/>
        <w:ind w:firstLine="720"/>
        <w:jc w:val="both"/>
        <w:rPr>
          <w:rFonts w:eastAsia="Times New Roman" w:cs="Times New Roman"/>
          <w:szCs w:val="24"/>
        </w:rPr>
      </w:pPr>
      <w:r w:rsidRPr="00073888">
        <w:rPr>
          <w:rFonts w:eastAsia="Times New Roman" w:cs="Times New Roman"/>
          <w:b/>
          <w:szCs w:val="24"/>
        </w:rPr>
        <w:t xml:space="preserve">ΠΡΟΕΔΡΟΣ (Νικόλαος </w:t>
      </w:r>
      <w:proofErr w:type="spellStart"/>
      <w:r w:rsidRPr="00073888">
        <w:rPr>
          <w:rFonts w:eastAsia="Times New Roman" w:cs="Times New Roman"/>
          <w:b/>
          <w:szCs w:val="24"/>
        </w:rPr>
        <w:t>Βούτσης</w:t>
      </w:r>
      <w:proofErr w:type="spellEnd"/>
      <w:r w:rsidRPr="00073888">
        <w:rPr>
          <w:rFonts w:eastAsia="Times New Roman" w:cs="Times New Roman"/>
          <w:b/>
          <w:szCs w:val="24"/>
        </w:rPr>
        <w:t>)</w:t>
      </w:r>
      <w:r w:rsidRPr="007D0572">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Ευχαριστούμε.</w:t>
      </w:r>
    </w:p>
    <w:p w14:paraId="06452EA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Να σας πω, όμως, κύριε Θεοχάρη, επειδή ίσως είναι και λεκτικό σας λάθος, το εξής: Θέση κρατάτε ίδια, στάση όχι, επειδή είπατε «Κρατάω την ίδια στάση». Έχετε, ενδεχομένως, την ίδια θέση για την ποιότητα της Συμφωνίας των Πρεσπών και για το </w:t>
      </w:r>
      <w:r>
        <w:rPr>
          <w:rFonts w:eastAsia="Times New Roman" w:cs="Times New Roman"/>
          <w:szCs w:val="24"/>
        </w:rPr>
        <w:lastRenderedPageBreak/>
        <w:t>ποια είναι η δυνατότητα. Από εκεί και πέρα, επειδή συμμετέχετε –λέτε- σε ένα κόμμα που έχει τους κανόνες του, θα έχετε μία διαφορετική στάση πλέον στο πλαίσιο αυτού του κόμματος. Αυτό διευκρινίσατε ως προς αυτό, διότι καταγράφονται αυτά τα πράγματα και έχουν τη σημασία τους. Άλλωστε, κατά τη γνώμη μου, επ’ αυτού και ο Πρωθυπουργός αναφέρθηκε. Δεν αναφέρθηκε για την πορεία σας ή δεν έθιξε κάτι άλλο ως προς την παρουσία σας.</w:t>
      </w:r>
    </w:p>
    <w:p w14:paraId="06452EA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Παρακαλώ πολύ, καλώ στο Βήμα τον κ. </w:t>
      </w:r>
      <w:proofErr w:type="spellStart"/>
      <w:r>
        <w:rPr>
          <w:rFonts w:eastAsia="Times New Roman" w:cs="Times New Roman"/>
          <w:szCs w:val="24"/>
        </w:rPr>
        <w:t>Μιχαλολιάκο</w:t>
      </w:r>
      <w:proofErr w:type="spellEnd"/>
      <w:r>
        <w:rPr>
          <w:rFonts w:eastAsia="Times New Roman" w:cs="Times New Roman"/>
          <w:szCs w:val="24"/>
        </w:rPr>
        <w:t>, τον Πρόεδρο της Κοινοβουλευτικής Ομάδας του Λαϊκού Συνδέσμου - Χρυσή Αυγή.</w:t>
      </w:r>
    </w:p>
    <w:p w14:paraId="06452EB0"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7D0572">
        <w:rPr>
          <w:rFonts w:eastAsia="Times New Roman" w:cs="Times New Roman"/>
          <w:b/>
          <w:szCs w:val="24"/>
        </w:rPr>
        <w:t>:</w:t>
      </w:r>
      <w:r>
        <w:rPr>
          <w:rFonts w:eastAsia="Times New Roman" w:cs="Times New Roman"/>
          <w:szCs w:val="24"/>
        </w:rPr>
        <w:t xml:space="preserve"> Τι σημασία έχει από τον Πρόεδρο της Βουλής αυτή η παρέμβαση και η παρατήρηση;</w:t>
      </w:r>
    </w:p>
    <w:p w14:paraId="06452EB1" w14:textId="77777777" w:rsidR="00C04CE1" w:rsidRDefault="00722F08">
      <w:pPr>
        <w:spacing w:line="600" w:lineRule="auto"/>
        <w:ind w:firstLine="720"/>
        <w:jc w:val="both"/>
        <w:rPr>
          <w:rFonts w:eastAsia="Times New Roman" w:cs="Times New Roman"/>
          <w:szCs w:val="24"/>
        </w:rPr>
      </w:pPr>
      <w:r w:rsidRPr="00073888">
        <w:rPr>
          <w:rFonts w:eastAsia="Times New Roman" w:cs="Times New Roman"/>
          <w:b/>
          <w:szCs w:val="24"/>
        </w:rPr>
        <w:t xml:space="preserve">ΠΡΟΕΔΡΟΣ (Νικόλαος </w:t>
      </w:r>
      <w:proofErr w:type="spellStart"/>
      <w:r w:rsidRPr="00073888">
        <w:rPr>
          <w:rFonts w:eastAsia="Times New Roman" w:cs="Times New Roman"/>
          <w:b/>
          <w:szCs w:val="24"/>
        </w:rPr>
        <w:t>Βούτσης</w:t>
      </w:r>
      <w:proofErr w:type="spellEnd"/>
      <w:r w:rsidRPr="00073888">
        <w:rPr>
          <w:rFonts w:eastAsia="Times New Roman" w:cs="Times New Roman"/>
          <w:b/>
          <w:szCs w:val="24"/>
        </w:rPr>
        <w:t>)</w:t>
      </w:r>
      <w:r w:rsidRPr="007D0572">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Όποιοι το κατάλαβαν, το κατάλαβαν. Εσείς δεν το καταλάβατε. Ο Πρόεδρος της Βουλής, κύριε Αθανασίου, δεν είναι ούτε τροχονόμος, ούτε ουδέτερος. Το αντιλαμβάνεστε. </w:t>
      </w:r>
    </w:p>
    <w:p w14:paraId="06452EB2"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sidRPr="007D0572">
        <w:rPr>
          <w:rFonts w:eastAsia="Times New Roman" w:cs="Times New Roman"/>
          <w:b/>
          <w:szCs w:val="24"/>
        </w:rPr>
        <w:t>:</w:t>
      </w:r>
      <w:r>
        <w:rPr>
          <w:rFonts w:eastAsia="Times New Roman" w:cs="Times New Roman"/>
          <w:szCs w:val="24"/>
        </w:rPr>
        <w:t xml:space="preserve"> Ο Πρόεδρος εφαρμόζει τον Κανονισμό.</w:t>
      </w:r>
    </w:p>
    <w:p w14:paraId="06452EB3" w14:textId="77777777" w:rsidR="00C04CE1" w:rsidRDefault="00722F08">
      <w:pPr>
        <w:spacing w:line="600" w:lineRule="auto"/>
        <w:ind w:firstLine="720"/>
        <w:jc w:val="both"/>
        <w:rPr>
          <w:rFonts w:eastAsia="Times New Roman" w:cs="Times New Roman"/>
          <w:szCs w:val="24"/>
        </w:rPr>
      </w:pPr>
      <w:r>
        <w:rPr>
          <w:rFonts w:eastAsia="Times New Roman"/>
          <w:b/>
          <w:bCs/>
          <w:szCs w:val="24"/>
        </w:rPr>
        <w:t xml:space="preserve">ΝΙΚΟΛΑΟΣ ΜΙΧΑΛΟΛΙΑΚΟΣ </w:t>
      </w:r>
      <w:r>
        <w:rPr>
          <w:rFonts w:eastAsia="Times New Roman"/>
          <w:b/>
          <w:szCs w:val="24"/>
        </w:rPr>
        <w:t>(Γενικός Γραμματέας του Λαϊκού Συνδέσμου - Χρυσή Αυγή):</w:t>
      </w:r>
      <w:r>
        <w:rPr>
          <w:rFonts w:eastAsia="Times New Roman"/>
          <w:szCs w:val="24"/>
        </w:rPr>
        <w:t xml:space="preserve"> Αφού, λοιπόν…</w:t>
      </w:r>
    </w:p>
    <w:p w14:paraId="06452EB4" w14:textId="77777777" w:rsidR="00C04CE1" w:rsidRDefault="00722F08">
      <w:pPr>
        <w:spacing w:line="600" w:lineRule="auto"/>
        <w:ind w:firstLine="720"/>
        <w:jc w:val="both"/>
        <w:rPr>
          <w:rFonts w:eastAsia="Times New Roman" w:cs="Times New Roman"/>
          <w:szCs w:val="24"/>
        </w:rPr>
      </w:pPr>
      <w:r w:rsidRPr="00073888">
        <w:rPr>
          <w:rFonts w:eastAsia="Times New Roman" w:cs="Times New Roman"/>
          <w:b/>
          <w:szCs w:val="24"/>
        </w:rPr>
        <w:t xml:space="preserve">ΠΡΟΕΔΡΟΣ (Νικόλαος </w:t>
      </w:r>
      <w:proofErr w:type="spellStart"/>
      <w:r w:rsidRPr="00073888">
        <w:rPr>
          <w:rFonts w:eastAsia="Times New Roman" w:cs="Times New Roman"/>
          <w:b/>
          <w:szCs w:val="24"/>
        </w:rPr>
        <w:t>Βούτσης</w:t>
      </w:r>
      <w:proofErr w:type="spellEnd"/>
      <w:r w:rsidRPr="00073888">
        <w:rPr>
          <w:rFonts w:eastAsia="Times New Roman" w:cs="Times New Roman"/>
          <w:b/>
          <w:szCs w:val="24"/>
        </w:rPr>
        <w:t>)</w:t>
      </w:r>
      <w:r w:rsidRPr="007D0572">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w:t>
      </w:r>
      <w:proofErr w:type="spellStart"/>
      <w:r>
        <w:rPr>
          <w:rFonts w:eastAsia="Times New Roman" w:cs="Times New Roman"/>
          <w:szCs w:val="24"/>
        </w:rPr>
        <w:t>Μιχαλολιάκο</w:t>
      </w:r>
      <w:proofErr w:type="spellEnd"/>
      <w:r>
        <w:rPr>
          <w:rFonts w:eastAsia="Times New Roman" w:cs="Times New Roman"/>
          <w:szCs w:val="24"/>
        </w:rPr>
        <w:t>.</w:t>
      </w:r>
    </w:p>
    <w:p w14:paraId="06452EB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Θεσμικά, κύριε Αθανασίου, είναι υποχρεωμένος ο Πρόεδρος της Βουλής κάποια θέματα, τα οποία κατά κοινή ομολογία, όπως αυτό που σας είπα….</w:t>
      </w:r>
    </w:p>
    <w:p w14:paraId="06452EB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7D0572">
        <w:rPr>
          <w:rFonts w:eastAsia="Times New Roman" w:cs="Times New Roman"/>
          <w:b/>
          <w:szCs w:val="24"/>
        </w:rPr>
        <w:t>:</w:t>
      </w:r>
      <w:r>
        <w:rPr>
          <w:rFonts w:eastAsia="Times New Roman" w:cs="Times New Roman"/>
          <w:szCs w:val="24"/>
        </w:rPr>
        <w:t xml:space="preserve"> Να ερμηνεύετε;.</w:t>
      </w:r>
    </w:p>
    <w:p w14:paraId="06452EB7" w14:textId="77777777" w:rsidR="00C04CE1" w:rsidRDefault="00722F08">
      <w:pPr>
        <w:spacing w:line="600" w:lineRule="auto"/>
        <w:ind w:firstLine="720"/>
        <w:jc w:val="both"/>
        <w:rPr>
          <w:rFonts w:eastAsia="Times New Roman" w:cs="Times New Roman"/>
          <w:szCs w:val="24"/>
        </w:rPr>
      </w:pPr>
      <w:r w:rsidRPr="00073888">
        <w:rPr>
          <w:rFonts w:eastAsia="Times New Roman" w:cs="Times New Roman"/>
          <w:b/>
          <w:szCs w:val="24"/>
        </w:rPr>
        <w:t xml:space="preserve">ΠΡΟΕΔΡΟΣ (Νικόλαος </w:t>
      </w:r>
      <w:proofErr w:type="spellStart"/>
      <w:r w:rsidRPr="00073888">
        <w:rPr>
          <w:rFonts w:eastAsia="Times New Roman" w:cs="Times New Roman"/>
          <w:b/>
          <w:szCs w:val="24"/>
        </w:rPr>
        <w:t>Βούτσης</w:t>
      </w:r>
      <w:proofErr w:type="spellEnd"/>
      <w:r w:rsidRPr="00073888">
        <w:rPr>
          <w:rFonts w:eastAsia="Times New Roman" w:cs="Times New Roman"/>
          <w:b/>
          <w:szCs w:val="24"/>
        </w:rPr>
        <w:t>)</w:t>
      </w:r>
      <w:r w:rsidRPr="007D0572">
        <w:rPr>
          <w:rFonts w:eastAsia="Times New Roman" w:cs="Times New Roman"/>
          <w:b/>
          <w:szCs w:val="24"/>
        </w:rPr>
        <w:t>:</w:t>
      </w:r>
      <w:r>
        <w:rPr>
          <w:rFonts w:eastAsia="Times New Roman" w:cs="Times New Roman"/>
          <w:b/>
          <w:szCs w:val="24"/>
        </w:rPr>
        <w:t xml:space="preserve"> </w:t>
      </w:r>
      <w:r w:rsidRPr="00804CA6">
        <w:rPr>
          <w:rFonts w:eastAsia="Times New Roman" w:cs="Times New Roman"/>
          <w:szCs w:val="24"/>
        </w:rPr>
        <w:t>Δ</w:t>
      </w:r>
      <w:r>
        <w:rPr>
          <w:rFonts w:eastAsia="Times New Roman" w:cs="Times New Roman"/>
          <w:szCs w:val="24"/>
        </w:rPr>
        <w:t>εν ερμήνευσα. Ο κ. Θεοχάρης έχει το μυαλό και την εμπειρία να το αντιληφθεί, διότι είπε, «Κρατάω την ίδια στάση». Την ίδια στάση την κρατάει στο πλαίσιο των κανόνων πλέον του κόμματος που έχει ενταχθεί. Η θέση του επί των Πρεσπών, η οποία ήταν ανοιχτή και σαφής, παραμένει η ίδια. Το καταλάβατε; Σας παρακαλώ!</w:t>
      </w:r>
    </w:p>
    <w:p w14:paraId="06452EB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sidRPr="003119C5">
        <w:rPr>
          <w:rFonts w:eastAsia="Times New Roman" w:cs="Times New Roman"/>
          <w:szCs w:val="24"/>
        </w:rPr>
        <w:t>…</w:t>
      </w:r>
      <w:r>
        <w:rPr>
          <w:rFonts w:eastAsia="Times New Roman" w:cs="Times New Roman"/>
          <w:szCs w:val="24"/>
        </w:rPr>
        <w:t>(δεν ακούστηκε)</w:t>
      </w:r>
    </w:p>
    <w:p w14:paraId="06452EB9" w14:textId="77777777" w:rsidR="00C04CE1" w:rsidRDefault="00722F08">
      <w:pPr>
        <w:spacing w:line="600" w:lineRule="auto"/>
        <w:ind w:firstLine="720"/>
        <w:jc w:val="both"/>
        <w:rPr>
          <w:rFonts w:eastAsia="Times New Roman"/>
          <w:b/>
          <w:szCs w:val="24"/>
        </w:rPr>
      </w:pPr>
      <w:r>
        <w:rPr>
          <w:rFonts w:eastAsia="Times New Roman"/>
          <w:b/>
          <w:bCs/>
          <w:szCs w:val="24"/>
        </w:rPr>
        <w:lastRenderedPageBreak/>
        <w:t xml:space="preserve">ΝΙΚΟΛΑΟΣ ΜΙΧΑΛΟΛΙΑΚΟΣ </w:t>
      </w:r>
      <w:r>
        <w:rPr>
          <w:rFonts w:eastAsia="Times New Roman"/>
          <w:b/>
          <w:szCs w:val="24"/>
        </w:rPr>
        <w:t xml:space="preserve">(Γενικός Γραμματέας του Λαϊκού Συνδέσμου - Χρυσή Αυγή): </w:t>
      </w:r>
      <w:r>
        <w:rPr>
          <w:rFonts w:eastAsia="Times New Roman" w:cs="Times New Roman"/>
          <w:szCs w:val="24"/>
        </w:rPr>
        <w:t>Κύριε Πρόεδρε, σας παρακαλώ!</w:t>
      </w:r>
    </w:p>
    <w:p w14:paraId="06452EBA" w14:textId="77777777" w:rsidR="00C04CE1" w:rsidRDefault="00722F08">
      <w:pPr>
        <w:spacing w:line="600" w:lineRule="auto"/>
        <w:ind w:firstLine="720"/>
        <w:jc w:val="both"/>
        <w:rPr>
          <w:rFonts w:eastAsia="Times New Roman" w:cs="Times New Roman"/>
          <w:szCs w:val="24"/>
        </w:rPr>
      </w:pPr>
      <w:r w:rsidRPr="00073888">
        <w:rPr>
          <w:rFonts w:eastAsia="Times New Roman" w:cs="Times New Roman"/>
          <w:b/>
          <w:szCs w:val="24"/>
        </w:rPr>
        <w:t xml:space="preserve">ΠΡΟΕΔΡΟΣ (Νικόλαος </w:t>
      </w:r>
      <w:proofErr w:type="spellStart"/>
      <w:r w:rsidRPr="00073888">
        <w:rPr>
          <w:rFonts w:eastAsia="Times New Roman" w:cs="Times New Roman"/>
          <w:b/>
          <w:szCs w:val="24"/>
        </w:rPr>
        <w:t>Βούτσης</w:t>
      </w:r>
      <w:proofErr w:type="spellEnd"/>
      <w:r w:rsidRPr="00073888">
        <w:rPr>
          <w:rFonts w:eastAsia="Times New Roman" w:cs="Times New Roman"/>
          <w:b/>
          <w:szCs w:val="24"/>
        </w:rPr>
        <w:t>)</w:t>
      </w:r>
      <w:r w:rsidRPr="007D0572">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Κύριε Αθανασίου, σας παρακαλώ πάρα πολύ.</w:t>
      </w:r>
    </w:p>
    <w:p w14:paraId="06452EB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Μιχαλολιάκο</w:t>
      </w:r>
      <w:proofErr w:type="spellEnd"/>
      <w:r>
        <w:rPr>
          <w:rFonts w:eastAsia="Times New Roman" w:cs="Times New Roman"/>
          <w:szCs w:val="24"/>
        </w:rPr>
        <w:t xml:space="preserve">, έχετε τον λόγο. Με </w:t>
      </w:r>
      <w:proofErr w:type="spellStart"/>
      <w:r>
        <w:rPr>
          <w:rFonts w:eastAsia="Times New Roman" w:cs="Times New Roman"/>
          <w:szCs w:val="24"/>
        </w:rPr>
        <w:t>συγχωρείτε</w:t>
      </w:r>
      <w:proofErr w:type="spellEnd"/>
      <w:r>
        <w:rPr>
          <w:rFonts w:eastAsia="Times New Roman" w:cs="Times New Roman"/>
          <w:szCs w:val="24"/>
        </w:rPr>
        <w:t>.</w:t>
      </w:r>
    </w:p>
    <w:p w14:paraId="06452EBC" w14:textId="77777777" w:rsidR="00C04CE1" w:rsidRDefault="00722F08">
      <w:pPr>
        <w:spacing w:line="600" w:lineRule="auto"/>
        <w:ind w:firstLine="720"/>
        <w:jc w:val="both"/>
        <w:rPr>
          <w:rFonts w:eastAsia="Times New Roman" w:cs="Times New Roman"/>
          <w:szCs w:val="24"/>
        </w:rPr>
      </w:pPr>
      <w:r>
        <w:rPr>
          <w:rFonts w:eastAsia="Times New Roman"/>
          <w:b/>
          <w:bCs/>
          <w:szCs w:val="24"/>
        </w:rPr>
        <w:t xml:space="preserve">ΝΙΚΟΛΑΟΣ ΜΙΧΑΛΟΛΙΑΚΟΣ </w:t>
      </w:r>
      <w:r>
        <w:rPr>
          <w:rFonts w:eastAsia="Times New Roman"/>
          <w:b/>
          <w:szCs w:val="24"/>
        </w:rPr>
        <w:t xml:space="preserve">(Γενικός Γραμματέας του Λαϊκού Συνδέσμου - Χρυσή Αυγή): </w:t>
      </w:r>
      <w:r w:rsidRPr="00804CA6">
        <w:rPr>
          <w:rFonts w:eastAsia="Times New Roman"/>
          <w:szCs w:val="24"/>
        </w:rPr>
        <w:t>Κ</w:t>
      </w:r>
      <w:r>
        <w:rPr>
          <w:rFonts w:eastAsia="Times New Roman" w:cs="Times New Roman"/>
          <w:szCs w:val="24"/>
        </w:rPr>
        <w:t xml:space="preserve">υρίες και κύριοι Βουλευτές, με τον Πρόεδρο της Βουλής, τον κ. </w:t>
      </w:r>
      <w:proofErr w:type="spellStart"/>
      <w:r>
        <w:rPr>
          <w:rFonts w:eastAsia="Times New Roman" w:cs="Times New Roman"/>
          <w:szCs w:val="24"/>
        </w:rPr>
        <w:t>Βούτση</w:t>
      </w:r>
      <w:proofErr w:type="spellEnd"/>
      <w:r>
        <w:rPr>
          <w:rFonts w:eastAsia="Times New Roman" w:cs="Times New Roman"/>
          <w:szCs w:val="24"/>
        </w:rPr>
        <w:t xml:space="preserve">, μας χωρίζει χάος πολιτικό και ιδεολογικό, αλλά πράγματι έχει κοινές αρχές ο Βουλευτής ο </w:t>
      </w:r>
      <w:proofErr w:type="spellStart"/>
      <w:r>
        <w:rPr>
          <w:rFonts w:eastAsia="Times New Roman" w:cs="Times New Roman"/>
          <w:szCs w:val="24"/>
        </w:rPr>
        <w:t>νεοεισελθών</w:t>
      </w:r>
      <w:proofErr w:type="spellEnd"/>
      <w:r>
        <w:rPr>
          <w:rFonts w:eastAsia="Times New Roman" w:cs="Times New Roman"/>
          <w:szCs w:val="24"/>
        </w:rPr>
        <w:t xml:space="preserve"> στην Κοινοβουλευτική Ομάδα της Νέας Δημοκρατίας με τον κ. Μητσοτάκη, σαν φιλελεύθερος, στο ζήτημα της Μακεδονίας. Ήσασταν υπέρ και είστε υπέρ της σύνθετης ονομασίας. Ποια η διαφορά; Εάν κάποιος από εσάς δεν είναι, ας βγει και ας το δηλώσει και ας το υποστηρίξει. Και αυτό θα φανεί στην πορεία των πραγμάτων. </w:t>
      </w:r>
    </w:p>
    <w:p w14:paraId="06452EB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προηγουμένως, είχαμε εδώ και την κ. Γεννηματά, η οποία είχε το θράσος σαν εκπρόσωπος του ΠΑΣΟΚ να λέει ότι εσείς διορίσατε κάθε κολλητό -που πράγματι διορίσατε- ενώ το ΠΑΣΟΚ δεν διόρισε. Είκοσι χρόνια γέμισε με ένα εκατομμύριο δημόσιους υπαλλήλους την Ελλάδα. Χρεοκόπησε τη χώρα, μαζί με τη Νέα Δημοκρατία. </w:t>
      </w:r>
    </w:p>
    <w:p w14:paraId="06452EB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βεβαίως, είπε και για τα πλατιά λαϊκά στρώματα, τα οποία αγκαλιάζουν το ΠΑΣΟΚ. </w:t>
      </w:r>
    </w:p>
    <w:p w14:paraId="06452EB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Για να θυμηθούμε κάποιους από τους εκπροσώπους αυτών των παλαιών λαϊκών στρωμάτων, όπως τον Άκη Τσοχατζόπουλο, που πρόσφατα αποφυλακίστηκε, τον Γιάννο Παπαντωνίου που είναι στη φυλακή. Έναν-έναν βλέπει ο Σημίτης τους κορυφαίους Υπουργούς του να μπαίνουν στη φυλακή. Και όμως, το «σύστημα Σημίτη» κυβερνά και στο ΣΥΡΙΖΑ και στη Νέα Δημοκρατία. Και απέναντι σε αυτό, απέναντι στον Πρωθυπουργό της «νύχτας των Ιμίων», που είπε το «ευχαριστούμε» στους Αμερικάνους, είναι με συνέπεια μόνο οι «αδύναμοι», οι εθνικιστές της Χρυσής Αυγής.</w:t>
      </w:r>
    </w:p>
    <w:p w14:paraId="06452EC0"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06452EC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ΠΑΣΟΚ, το κόμμα της «εντιμότητας», με τον Ανθόπουλο, τον Υφυπουργό του, που καταδικάστηκε σε δεκαετή κάθειρξη πρόσφατα για τοκογλυφία, έρχεται εδώ και μιλά για μία προοδευτική διακυβέρνηση, αφού όλοι το ξέρουμε ότι τσόντα θέλουν να είναι στην επόμενη κυβέρνηση. </w:t>
      </w:r>
    </w:p>
    <w:p w14:paraId="06452EC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κύριοι της Νέας Δημοκρατίας, να χαίρεστε την τσόντα σας, της </w:t>
      </w:r>
      <w:proofErr w:type="spellStart"/>
      <w:r>
        <w:rPr>
          <w:rFonts w:eastAsia="Times New Roman" w:cs="Times New Roman"/>
          <w:szCs w:val="24"/>
        </w:rPr>
        <w:t>εντιμότητος</w:t>
      </w:r>
      <w:proofErr w:type="spellEnd"/>
      <w:r>
        <w:rPr>
          <w:rFonts w:eastAsia="Times New Roman" w:cs="Times New Roman"/>
          <w:szCs w:val="24"/>
        </w:rPr>
        <w:t xml:space="preserve">. Να χαίρεστε τη συνεργασία σας, την οποία </w:t>
      </w:r>
      <w:proofErr w:type="spellStart"/>
      <w:r>
        <w:rPr>
          <w:rFonts w:eastAsia="Times New Roman" w:cs="Times New Roman"/>
          <w:szCs w:val="24"/>
        </w:rPr>
        <w:t>προεξαγγέλλετε</w:t>
      </w:r>
      <w:proofErr w:type="spellEnd"/>
      <w:r>
        <w:rPr>
          <w:rFonts w:eastAsia="Times New Roman" w:cs="Times New Roman"/>
          <w:szCs w:val="24"/>
        </w:rPr>
        <w:t xml:space="preserve"> με το ΠΑΣΟΚ του Τσοχατζόπουλου, του Παπαντωνίου, του Ανθόπουλου, του </w:t>
      </w:r>
      <w:proofErr w:type="spellStart"/>
      <w:r>
        <w:rPr>
          <w:rFonts w:eastAsia="Times New Roman" w:cs="Times New Roman"/>
          <w:szCs w:val="24"/>
        </w:rPr>
        <w:t>Μαντέλη</w:t>
      </w:r>
      <w:proofErr w:type="spellEnd"/>
      <w:r>
        <w:rPr>
          <w:rFonts w:eastAsia="Times New Roman" w:cs="Times New Roman"/>
          <w:szCs w:val="24"/>
        </w:rPr>
        <w:t xml:space="preserve">, του Τσουκάτου. </w:t>
      </w:r>
    </w:p>
    <w:p w14:paraId="06452EC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Επί του προκειμένου, όμως, έχω να αναφερθώ και σε αυτά που είπε για τη δίκη της Χρυσής Αυγής, με θράσος, μη σεβόμενη μία διαδικασία της δικαιοσύνης, η εκπρόσωπος, η Πρόεδρος του ΠΑΣΟΚ. Το ΠΑΣΟΚ είναι τα ΚΙΝΑΛ, τα </w:t>
      </w:r>
      <w:r w:rsidRPr="00BE28B0">
        <w:rPr>
          <w:rFonts w:eastAsia="Times New Roman" w:cs="Times New Roman"/>
          <w:szCs w:val="24"/>
        </w:rPr>
        <w:t>Δημοκρατική</w:t>
      </w:r>
      <w:r w:rsidRPr="00CC5379">
        <w:rPr>
          <w:rFonts w:eastAsia="Times New Roman" w:cs="Times New Roman"/>
          <w:b/>
          <w:szCs w:val="24"/>
        </w:rPr>
        <w:t xml:space="preserve"> </w:t>
      </w:r>
      <w:r>
        <w:rPr>
          <w:rFonts w:eastAsia="Times New Roman" w:cs="Times New Roman"/>
          <w:szCs w:val="24"/>
        </w:rPr>
        <w:t>Συσπείρωση, όλα αυτά είναι τεχνάσματα. Ονόματα πολλά έχουν οι διαρρήκτες και οι απατεώνες, δεν έχουν τα πολιτικά κόμματα.</w:t>
      </w:r>
    </w:p>
    <w:p w14:paraId="06452EC4"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6452EC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έφτιαξε αυτή τη θηριώδη, την τερατώδη διαδικασία, που κρατάει τόσο πολύ η δίκη; Και ποια συμφωνία έχουμε εμείς με τον ΣΥΡΙΖΑ για να καθυστερήσει τη δίκη; Τι μυθεύματα προς αδαείς είναι αυτά; Και,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αφού έχουμε συνεργασία, θα πρέπει σήμερα να σας δώσουμε ψήφο εμπιστοσύνης. Όμως, δεν θα σας δώσουμε ψήφο εμπιστοσύνης. Θα καταψηφίσουμε την Κυβέρνηση, όπως και η Νέα Δημοκρατία. Σημαίνει ότι έχουμε συνεργασία, κύριοι της Νέας Δημοκρατίας; </w:t>
      </w:r>
    </w:p>
    <w:p w14:paraId="06452EC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Γιατί παίζετε τόσο χονδροειδώς, λοιπόν, με την προπαγάνδα; Στην πραγματικότητα η Νέα Δημοκρατία και ο ΣΥΡΙΖΑ επιδιώκουν την εξουσία και τίποτε άλλο.</w:t>
      </w:r>
    </w:p>
    <w:p w14:paraId="06452EC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εις ό,τι αφορά τη Χρυσή Αυγή, συνεργασία έχει μόνο με τις λαϊκές, τις εθνικές και τις πατριωτικές δυνάμεις. Και σήμερα απλώνεται σε ολόκληρη την Ευρώπη, πανίσχυρη, η δύναμη του εθνικισμού. Και τη θεωρείτε απειλή! Εσείς τη θεωρείτε απειλή, εμείς ελπίδα, τη μεγάλη ελπίδα των Ελλήνων! </w:t>
      </w:r>
    </w:p>
    <w:p w14:paraId="06452EC8"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6452EC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Ο χοντροκομμένος τρόπος προπαγάνδας της Νέας Δημοκρατίας φάνηκε πρόσφατα με ένα </w:t>
      </w:r>
      <w:r>
        <w:rPr>
          <w:rFonts w:eastAsia="Times New Roman" w:cs="Times New Roman"/>
          <w:szCs w:val="24"/>
          <w:lang w:val="en-US"/>
        </w:rPr>
        <w:t>twitter</w:t>
      </w:r>
      <w:r>
        <w:rPr>
          <w:rFonts w:eastAsia="Times New Roman" w:cs="Times New Roman"/>
          <w:szCs w:val="24"/>
        </w:rPr>
        <w:t xml:space="preserve"> του Γεωργίου </w:t>
      </w:r>
      <w:proofErr w:type="spellStart"/>
      <w:r>
        <w:rPr>
          <w:rFonts w:eastAsia="Times New Roman" w:cs="Times New Roman"/>
          <w:szCs w:val="24"/>
        </w:rPr>
        <w:t>Κύρτσου</w:t>
      </w:r>
      <w:proofErr w:type="spellEnd"/>
      <w:r>
        <w:rPr>
          <w:rFonts w:eastAsia="Times New Roman" w:cs="Times New Roman"/>
          <w:szCs w:val="24"/>
        </w:rPr>
        <w:t xml:space="preserve">, εκλεκτού Ευρωβουλευτού της παρατάξεώς σας, πρώην επιφανούς στελέχους της ΚΝΕ! Φαίνεται ότι κάποιος που υπήρξε κάποτε μπολσεβίκος, δεν το λησμονεί εύκολα. Έγραψε, λοιπόν, ο Γεώργιος </w:t>
      </w:r>
      <w:proofErr w:type="spellStart"/>
      <w:r>
        <w:rPr>
          <w:rFonts w:eastAsia="Times New Roman" w:cs="Times New Roman"/>
          <w:szCs w:val="24"/>
        </w:rPr>
        <w:t>Κύρτσος</w:t>
      </w:r>
      <w:proofErr w:type="spellEnd"/>
      <w:r w:rsidRPr="00BC4E25">
        <w:rPr>
          <w:rFonts w:eastAsia="Times New Roman" w:cs="Times New Roman"/>
          <w:szCs w:val="24"/>
        </w:rPr>
        <w:t xml:space="preserve">: </w:t>
      </w:r>
      <w:r>
        <w:rPr>
          <w:rFonts w:eastAsia="Times New Roman" w:cs="Times New Roman"/>
          <w:szCs w:val="24"/>
        </w:rPr>
        <w:t xml:space="preserve">«Εάν ο Τσίπρας έχει δημοκρατική ευαισθησία </w:t>
      </w:r>
      <w:r w:rsidRPr="00A13400">
        <w:rPr>
          <w:rFonts w:eastAsia="Times New Roman" w:cs="Times New Roman"/>
          <w:szCs w:val="24"/>
        </w:rPr>
        <w:t>-</w:t>
      </w:r>
      <w:r>
        <w:rPr>
          <w:rFonts w:eastAsia="Times New Roman" w:cs="Times New Roman"/>
          <w:szCs w:val="24"/>
        </w:rPr>
        <w:t>το αμφισβητώ</w:t>
      </w:r>
      <w:r w:rsidRPr="00A13400">
        <w:rPr>
          <w:rFonts w:eastAsia="Times New Roman" w:cs="Times New Roman"/>
          <w:szCs w:val="24"/>
        </w:rPr>
        <w:t>-</w:t>
      </w:r>
      <w:r>
        <w:rPr>
          <w:rFonts w:eastAsia="Times New Roman" w:cs="Times New Roman"/>
          <w:szCs w:val="24"/>
        </w:rPr>
        <w:t xml:space="preserve"> πρέπει να κάνει δύο κινήσεις</w:t>
      </w:r>
      <w:r w:rsidRPr="00BC4E25">
        <w:rPr>
          <w:rFonts w:eastAsia="Times New Roman" w:cs="Times New Roman"/>
          <w:szCs w:val="24"/>
        </w:rPr>
        <w:t xml:space="preserve">: </w:t>
      </w:r>
      <w:r>
        <w:rPr>
          <w:rFonts w:eastAsia="Times New Roman" w:cs="Times New Roman"/>
          <w:szCs w:val="24"/>
        </w:rPr>
        <w:t xml:space="preserve">Να βγάλει τη δίκη από το ψυγείο, στο οποίο την έχει βάλει και να υπάρξουν καταδίκες πριν τις Ευρωεκλογές». Μιλάμε για περισσότερους από εκατό μάρτυρες υπερασπίσεως, για εξήντα οκτώ κατηγορούμενους που πρέπει να απολογηθούν, για εκατό δικηγόρους που πρέπει να αγορεύσουν. Και θέλει ο </w:t>
      </w:r>
      <w:proofErr w:type="spellStart"/>
      <w:r>
        <w:rPr>
          <w:rFonts w:eastAsia="Times New Roman" w:cs="Times New Roman"/>
          <w:szCs w:val="24"/>
        </w:rPr>
        <w:t>Κύρτσος</w:t>
      </w:r>
      <w:proofErr w:type="spellEnd"/>
      <w:r>
        <w:rPr>
          <w:rFonts w:eastAsia="Times New Roman" w:cs="Times New Roman"/>
          <w:szCs w:val="24"/>
        </w:rPr>
        <w:t xml:space="preserve"> καταδίκη μέσα σε τρεις μήνες</w:t>
      </w:r>
      <w:r w:rsidRPr="00A13400">
        <w:rPr>
          <w:rFonts w:eastAsia="Times New Roman" w:cs="Times New Roman"/>
          <w:szCs w:val="24"/>
        </w:rPr>
        <w:t>!</w:t>
      </w:r>
      <w:r>
        <w:rPr>
          <w:rFonts w:eastAsia="Times New Roman" w:cs="Times New Roman"/>
          <w:szCs w:val="24"/>
        </w:rPr>
        <w:t xml:space="preserve"> Και καταδίκη, μάλιστα, εκ των προτέρων! Εάν αυτό δεν είναι επέμβαση στη δικαιοσύνη, τι είναι; </w:t>
      </w:r>
    </w:p>
    <w:p w14:paraId="06452EC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δεύτερο που ζητάει ο κ. </w:t>
      </w:r>
      <w:proofErr w:type="spellStart"/>
      <w:r>
        <w:rPr>
          <w:rFonts w:eastAsia="Times New Roman" w:cs="Times New Roman"/>
          <w:szCs w:val="24"/>
        </w:rPr>
        <w:t>Κύρτσος</w:t>
      </w:r>
      <w:proofErr w:type="spellEnd"/>
      <w:r>
        <w:rPr>
          <w:rFonts w:eastAsia="Times New Roman" w:cs="Times New Roman"/>
          <w:szCs w:val="24"/>
        </w:rPr>
        <w:t xml:space="preserve"> είναι να βρει ο ΣΥΡΙΖΑ -όπως λέει- σοβαρό υποψήφιο για την Αθήνα, για να μην περάσει ο Κασιδιάρης στο δεύτερο γύρο. Θα το δείτε και αυτό!</w:t>
      </w:r>
      <w:r w:rsidRPr="00BC4E25">
        <w:rPr>
          <w:rFonts w:eastAsia="Times New Roman" w:cs="Times New Roman"/>
          <w:szCs w:val="24"/>
        </w:rPr>
        <w:t xml:space="preserve"> Στο δε</w:t>
      </w:r>
      <w:r>
        <w:rPr>
          <w:rFonts w:eastAsia="Times New Roman" w:cs="Times New Roman"/>
          <w:szCs w:val="24"/>
        </w:rPr>
        <w:t xml:space="preserve">ύτερο γύρο στο Δήμο Αθηναίων θα υπάρχει η Χρυσή </w:t>
      </w:r>
      <w:r>
        <w:rPr>
          <w:rFonts w:eastAsia="Times New Roman" w:cs="Times New Roman"/>
          <w:szCs w:val="24"/>
        </w:rPr>
        <w:lastRenderedPageBreak/>
        <w:t>Αυγή, στην πρωτεύουσα της Ελλάδος, στην πρωτεύουσα της Ευρώπης!</w:t>
      </w:r>
    </w:p>
    <w:p w14:paraId="06452ECB"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6452EC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Όμως, μας έχετε κυριολεκτικά ζαλίσει τον τελευταίο καιρό με τις αποκαλύψεις για τα σκάνδαλα -εμείς πιστεύουμε ότι υπάρχουν σκάνδαλα- εκ μέρους της Νέας Δημοκρατίας και του ΠΑΣΟΚ.</w:t>
      </w:r>
    </w:p>
    <w:p w14:paraId="06452EC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Όμως, ο </w:t>
      </w:r>
      <w:r w:rsidRPr="00F36844">
        <w:rPr>
          <w:rFonts w:eastAsia="Times New Roman" w:cs="Times New Roman"/>
          <w:szCs w:val="24"/>
        </w:rPr>
        <w:t xml:space="preserve">Υπουργός των Οικονομικών της Κυβερνήσεως ΣΥΡΙΖΑ </w:t>
      </w:r>
      <w:r>
        <w:rPr>
          <w:rFonts w:eastAsia="Times New Roman" w:cs="Times New Roman"/>
          <w:szCs w:val="24"/>
        </w:rPr>
        <w:t>πρόσφατα, σε σ</w:t>
      </w:r>
      <w:r w:rsidRPr="00F36844">
        <w:rPr>
          <w:rFonts w:eastAsia="Times New Roman" w:cs="Times New Roman"/>
          <w:szCs w:val="24"/>
        </w:rPr>
        <w:t xml:space="preserve">υνέντευξη που έδωσε στο </w:t>
      </w:r>
      <w:r>
        <w:rPr>
          <w:rFonts w:eastAsia="Times New Roman" w:cs="Times New Roman"/>
          <w:szCs w:val="24"/>
        </w:rPr>
        <w:t>«</w:t>
      </w:r>
      <w:r>
        <w:rPr>
          <w:rFonts w:eastAsia="Times New Roman" w:cs="Times New Roman"/>
          <w:szCs w:val="24"/>
          <w:lang w:val="en"/>
        </w:rPr>
        <w:t>News</w:t>
      </w:r>
      <w:r w:rsidRPr="00F36844">
        <w:rPr>
          <w:rFonts w:eastAsia="Times New Roman" w:cs="Times New Roman"/>
          <w:szCs w:val="24"/>
        </w:rPr>
        <w:t xml:space="preserve"> 247</w:t>
      </w:r>
      <w:r>
        <w:rPr>
          <w:rFonts w:eastAsia="Times New Roman" w:cs="Times New Roman"/>
          <w:szCs w:val="24"/>
        </w:rPr>
        <w:t>»</w:t>
      </w:r>
      <w:r w:rsidRPr="00F36844">
        <w:rPr>
          <w:rFonts w:eastAsia="Times New Roman" w:cs="Times New Roman"/>
          <w:szCs w:val="24"/>
        </w:rPr>
        <w:t xml:space="preserve"> και στην εκπομπή </w:t>
      </w:r>
      <w:r>
        <w:rPr>
          <w:rFonts w:eastAsia="Times New Roman" w:cs="Times New Roman"/>
          <w:szCs w:val="24"/>
        </w:rPr>
        <w:t>«</w:t>
      </w:r>
      <w:r w:rsidRPr="00F36844">
        <w:rPr>
          <w:rFonts w:eastAsia="Times New Roman" w:cs="Times New Roman"/>
          <w:szCs w:val="24"/>
        </w:rPr>
        <w:t>Παιχνίδια εξουσίας</w:t>
      </w:r>
      <w:r>
        <w:rPr>
          <w:rFonts w:eastAsia="Times New Roman" w:cs="Times New Roman"/>
          <w:szCs w:val="24"/>
        </w:rPr>
        <w:t>»,</w:t>
      </w:r>
      <w:r w:rsidRPr="00F36844">
        <w:rPr>
          <w:rFonts w:eastAsia="Times New Roman" w:cs="Times New Roman"/>
          <w:szCs w:val="24"/>
        </w:rPr>
        <w:t xml:space="preserve"> είπε</w:t>
      </w:r>
      <w:r>
        <w:rPr>
          <w:rFonts w:eastAsia="Times New Roman" w:cs="Times New Roman"/>
          <w:szCs w:val="24"/>
        </w:rPr>
        <w:t xml:space="preserve">: «Είμαι ενάντια </w:t>
      </w:r>
      <w:r w:rsidRPr="00F36844">
        <w:rPr>
          <w:rFonts w:eastAsia="Times New Roman" w:cs="Times New Roman"/>
          <w:szCs w:val="24"/>
        </w:rPr>
        <w:t>στην π</w:t>
      </w:r>
      <w:r>
        <w:rPr>
          <w:rFonts w:eastAsia="Times New Roman" w:cs="Times New Roman"/>
          <w:szCs w:val="24"/>
        </w:rPr>
        <w:t xml:space="preserve">οινικοποίηση της πολιτικής ζωής. </w:t>
      </w:r>
      <w:r w:rsidRPr="00F36844">
        <w:rPr>
          <w:rFonts w:eastAsia="Times New Roman" w:cs="Times New Roman"/>
          <w:szCs w:val="24"/>
        </w:rPr>
        <w:t>Αυτό βοηθάει μόνο τη Χρυσή Αυγή</w:t>
      </w:r>
      <w:r>
        <w:rPr>
          <w:rFonts w:eastAsia="Times New Roman" w:cs="Times New Roman"/>
          <w:szCs w:val="24"/>
        </w:rPr>
        <w:t>.</w:t>
      </w:r>
      <w:r w:rsidRPr="00F36844">
        <w:rPr>
          <w:rFonts w:eastAsia="Times New Roman" w:cs="Times New Roman"/>
          <w:szCs w:val="24"/>
        </w:rPr>
        <w:t xml:space="preserve"> Τα σκάνδαλα </w:t>
      </w:r>
      <w:r>
        <w:rPr>
          <w:rFonts w:eastAsia="Times New Roman" w:cs="Times New Roman"/>
          <w:szCs w:val="24"/>
        </w:rPr>
        <w:t>και η</w:t>
      </w:r>
      <w:r w:rsidRPr="00F36844">
        <w:rPr>
          <w:rFonts w:eastAsia="Times New Roman" w:cs="Times New Roman"/>
          <w:szCs w:val="24"/>
        </w:rPr>
        <w:t xml:space="preserve"> σκανδαλολογία βοηθούν μόνο τη Χρυσή Αυγή</w:t>
      </w:r>
      <w:r>
        <w:rPr>
          <w:rFonts w:eastAsia="Times New Roman" w:cs="Times New Roman"/>
          <w:szCs w:val="24"/>
        </w:rPr>
        <w:t>».</w:t>
      </w:r>
    </w:p>
    <w:p w14:paraId="06452EC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Εί</w:t>
      </w:r>
      <w:r w:rsidRPr="00F36844">
        <w:rPr>
          <w:rFonts w:eastAsia="Times New Roman" w:cs="Times New Roman"/>
          <w:szCs w:val="24"/>
        </w:rPr>
        <w:t>στε σίγουροι</w:t>
      </w:r>
      <w:r>
        <w:rPr>
          <w:rFonts w:eastAsia="Times New Roman" w:cs="Times New Roman"/>
          <w:szCs w:val="24"/>
        </w:rPr>
        <w:t>, κύριοι του</w:t>
      </w:r>
      <w:r w:rsidRPr="00F36844">
        <w:rPr>
          <w:rFonts w:eastAsia="Times New Roman" w:cs="Times New Roman"/>
          <w:szCs w:val="24"/>
        </w:rPr>
        <w:t xml:space="preserve"> ΣΥΡΙΖΑ</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 xml:space="preserve">ότι </w:t>
      </w:r>
      <w:r w:rsidRPr="00F36844">
        <w:rPr>
          <w:rFonts w:eastAsia="Times New Roman" w:cs="Times New Roman"/>
          <w:szCs w:val="24"/>
        </w:rPr>
        <w:t xml:space="preserve">θα προχωρήσετε σε </w:t>
      </w:r>
      <w:r>
        <w:rPr>
          <w:rFonts w:eastAsia="Times New Roman" w:cs="Times New Roman"/>
          <w:szCs w:val="24"/>
        </w:rPr>
        <w:t>κάθαρση κ</w:t>
      </w:r>
      <w:r w:rsidRPr="00F36844">
        <w:rPr>
          <w:rFonts w:eastAsia="Times New Roman" w:cs="Times New Roman"/>
          <w:szCs w:val="24"/>
        </w:rPr>
        <w:t xml:space="preserve">ι </w:t>
      </w:r>
      <w:r>
        <w:rPr>
          <w:rFonts w:eastAsia="Times New Roman" w:cs="Times New Roman"/>
          <w:szCs w:val="24"/>
        </w:rPr>
        <w:t xml:space="preserve">εσείς; Φοβούμαι ότι θα είναι μια </w:t>
      </w:r>
      <w:r w:rsidRPr="00F36844">
        <w:rPr>
          <w:rFonts w:eastAsia="Times New Roman" w:cs="Times New Roman"/>
          <w:szCs w:val="24"/>
        </w:rPr>
        <w:t>ακόμα ψεύτικη κάθαρση</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 xml:space="preserve">Αυτή η δήλωση, όμως, του </w:t>
      </w:r>
      <w:r w:rsidRPr="00F36844">
        <w:rPr>
          <w:rFonts w:eastAsia="Times New Roman" w:cs="Times New Roman"/>
          <w:szCs w:val="24"/>
        </w:rPr>
        <w:t xml:space="preserve">Υπουργού </w:t>
      </w:r>
      <w:r>
        <w:rPr>
          <w:rFonts w:eastAsia="Times New Roman" w:cs="Times New Roman"/>
          <w:szCs w:val="24"/>
        </w:rPr>
        <w:t>δείχνει καθαρά ότι μία δύναμη υπάρχει</w:t>
      </w:r>
      <w:r w:rsidRPr="00F36844">
        <w:rPr>
          <w:rFonts w:eastAsia="Times New Roman" w:cs="Times New Roman"/>
          <w:szCs w:val="24"/>
        </w:rPr>
        <w:t xml:space="preserve"> που αντιστέκεται ενάντια στην πολιτική διαφ</w:t>
      </w:r>
      <w:r>
        <w:rPr>
          <w:rFonts w:eastAsia="Times New Roman" w:cs="Times New Roman"/>
          <w:szCs w:val="24"/>
        </w:rPr>
        <w:t>θ</w:t>
      </w:r>
      <w:r w:rsidRPr="00F36844">
        <w:rPr>
          <w:rFonts w:eastAsia="Times New Roman" w:cs="Times New Roman"/>
          <w:szCs w:val="24"/>
        </w:rPr>
        <w:t>ορά</w:t>
      </w:r>
      <w:r>
        <w:rPr>
          <w:rFonts w:eastAsia="Times New Roman" w:cs="Times New Roman"/>
          <w:szCs w:val="24"/>
        </w:rPr>
        <w:t xml:space="preserve">, που φαίνεται ότι διαχέει συνολικά </w:t>
      </w:r>
      <w:r w:rsidRPr="00F36844">
        <w:rPr>
          <w:rFonts w:eastAsia="Times New Roman" w:cs="Times New Roman"/>
          <w:szCs w:val="24"/>
        </w:rPr>
        <w:t xml:space="preserve">τον </w:t>
      </w:r>
      <w:r>
        <w:rPr>
          <w:rFonts w:eastAsia="Times New Roman" w:cs="Times New Roman"/>
          <w:szCs w:val="24"/>
        </w:rPr>
        <w:t xml:space="preserve">πολιτικό </w:t>
      </w:r>
      <w:r w:rsidRPr="00F36844">
        <w:rPr>
          <w:rFonts w:eastAsia="Times New Roman" w:cs="Times New Roman"/>
          <w:szCs w:val="24"/>
        </w:rPr>
        <w:t>κόσμο</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lastRenderedPageBreak/>
        <w:t>Κ</w:t>
      </w:r>
      <w:r w:rsidRPr="00F36844">
        <w:rPr>
          <w:rFonts w:eastAsia="Times New Roman" w:cs="Times New Roman"/>
          <w:szCs w:val="24"/>
        </w:rPr>
        <w:t xml:space="preserve">αι δεν είναι τυχαίο ότι σε όλες τις πολιτικές έρευνες ο ελληνικός λαός δείχνει την απαξίωση του </w:t>
      </w:r>
      <w:r>
        <w:rPr>
          <w:rFonts w:eastAsia="Times New Roman" w:cs="Times New Roman"/>
          <w:szCs w:val="24"/>
        </w:rPr>
        <w:t xml:space="preserve">για τα κόμματα και </w:t>
      </w:r>
      <w:r w:rsidRPr="00F36844">
        <w:rPr>
          <w:rFonts w:eastAsia="Times New Roman" w:cs="Times New Roman"/>
          <w:szCs w:val="24"/>
        </w:rPr>
        <w:t>τους πολιτικούς</w:t>
      </w:r>
      <w:r>
        <w:rPr>
          <w:rFonts w:eastAsia="Times New Roman" w:cs="Times New Roman"/>
          <w:szCs w:val="24"/>
        </w:rPr>
        <w:t>.</w:t>
      </w:r>
      <w:r w:rsidRPr="00F36844">
        <w:rPr>
          <w:rFonts w:eastAsia="Times New Roman" w:cs="Times New Roman"/>
          <w:szCs w:val="24"/>
        </w:rPr>
        <w:t xml:space="preserve"> Δεν είναι τυχαίο ότι </w:t>
      </w:r>
      <w:r>
        <w:rPr>
          <w:rFonts w:eastAsia="Times New Roman" w:cs="Times New Roman"/>
          <w:szCs w:val="24"/>
        </w:rPr>
        <w:t>ο</w:t>
      </w:r>
      <w:r w:rsidRPr="00F36844">
        <w:rPr>
          <w:rFonts w:eastAsia="Times New Roman" w:cs="Times New Roman"/>
          <w:szCs w:val="24"/>
        </w:rPr>
        <w:t xml:space="preserve"> </w:t>
      </w:r>
      <w:r>
        <w:rPr>
          <w:rFonts w:eastAsia="Times New Roman" w:cs="Times New Roman"/>
          <w:szCs w:val="24"/>
        </w:rPr>
        <w:t>Πρωθυπουργός επιλ</w:t>
      </w:r>
      <w:r w:rsidRPr="00F36844">
        <w:rPr>
          <w:rFonts w:eastAsia="Times New Roman" w:cs="Times New Roman"/>
          <w:szCs w:val="24"/>
        </w:rPr>
        <w:t xml:space="preserve">έγεται από τον </w:t>
      </w:r>
      <w:r>
        <w:rPr>
          <w:rFonts w:eastAsia="Times New Roman" w:cs="Times New Roman"/>
          <w:szCs w:val="24"/>
        </w:rPr>
        <w:t>ε</w:t>
      </w:r>
      <w:r w:rsidRPr="00F36844">
        <w:rPr>
          <w:rFonts w:eastAsia="Times New Roman" w:cs="Times New Roman"/>
          <w:szCs w:val="24"/>
        </w:rPr>
        <w:t xml:space="preserve">λληνικό λαό </w:t>
      </w:r>
      <w:r>
        <w:rPr>
          <w:rFonts w:eastAsia="Times New Roman" w:cs="Times New Roman"/>
          <w:szCs w:val="24"/>
        </w:rPr>
        <w:t>σε όλες τις δημοσκοπήσεις ο «κανένας»!</w:t>
      </w:r>
    </w:p>
    <w:p w14:paraId="06452ECF" w14:textId="77777777" w:rsidR="00C04CE1" w:rsidRDefault="00722F08">
      <w:pPr>
        <w:spacing w:line="600" w:lineRule="auto"/>
        <w:ind w:firstLine="720"/>
        <w:jc w:val="both"/>
        <w:rPr>
          <w:rFonts w:eastAsia="Times New Roman" w:cs="Times New Roman"/>
          <w:szCs w:val="24"/>
        </w:rPr>
      </w:pPr>
      <w:r w:rsidRPr="00F36844">
        <w:rPr>
          <w:rFonts w:eastAsia="Times New Roman" w:cs="Times New Roman"/>
          <w:szCs w:val="24"/>
        </w:rPr>
        <w:t>Και μέσα σε όλα αυτά</w:t>
      </w:r>
      <w:r>
        <w:rPr>
          <w:rFonts w:eastAsia="Times New Roman" w:cs="Times New Roman"/>
          <w:szCs w:val="24"/>
        </w:rPr>
        <w:t>, πριν αναφερθώ στα όσα προηγήθηκαν</w:t>
      </w:r>
      <w:r w:rsidRPr="00F36844">
        <w:rPr>
          <w:rFonts w:eastAsia="Times New Roman" w:cs="Times New Roman"/>
          <w:szCs w:val="24"/>
        </w:rPr>
        <w:t xml:space="preserve"> για να φτάσουμε στη </w:t>
      </w:r>
      <w:r>
        <w:rPr>
          <w:rFonts w:eastAsia="Times New Roman" w:cs="Times New Roman"/>
          <w:szCs w:val="24"/>
        </w:rPr>
        <w:t xml:space="preserve">σημερινή </w:t>
      </w:r>
      <w:r w:rsidRPr="00F36844">
        <w:rPr>
          <w:rFonts w:eastAsia="Times New Roman" w:cs="Times New Roman"/>
          <w:szCs w:val="24"/>
        </w:rPr>
        <w:t>διαδικασία</w:t>
      </w:r>
      <w:r>
        <w:rPr>
          <w:rFonts w:eastAsia="Times New Roman" w:cs="Times New Roman"/>
          <w:szCs w:val="24"/>
        </w:rPr>
        <w:t>,</w:t>
      </w:r>
      <w:r w:rsidRPr="00F36844">
        <w:rPr>
          <w:rFonts w:eastAsia="Times New Roman" w:cs="Times New Roman"/>
          <w:szCs w:val="24"/>
        </w:rPr>
        <w:t xml:space="preserve"> είχαμε την επίσκεψη </w:t>
      </w:r>
      <w:proofErr w:type="spellStart"/>
      <w:r w:rsidRPr="00F36844">
        <w:rPr>
          <w:rFonts w:eastAsia="Times New Roman" w:cs="Times New Roman"/>
          <w:szCs w:val="24"/>
        </w:rPr>
        <w:t>Μέρκελ</w:t>
      </w:r>
      <w:proofErr w:type="spellEnd"/>
      <w:r w:rsidRPr="00F36844">
        <w:rPr>
          <w:rFonts w:eastAsia="Times New Roman" w:cs="Times New Roman"/>
          <w:szCs w:val="24"/>
        </w:rPr>
        <w:t xml:space="preserve"> </w:t>
      </w:r>
      <w:r>
        <w:rPr>
          <w:rFonts w:eastAsia="Times New Roman" w:cs="Times New Roman"/>
          <w:szCs w:val="24"/>
        </w:rPr>
        <w:t>και από το «</w:t>
      </w:r>
      <w:r>
        <w:rPr>
          <w:rFonts w:eastAsia="Times New Roman" w:cs="Times New Roman"/>
          <w:szCs w:val="24"/>
          <w:lang w:val="en-US"/>
        </w:rPr>
        <w:t>go</w:t>
      </w:r>
      <w:r w:rsidRPr="00EC0A8A">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w:t>
      </w:r>
      <w:r w:rsidRPr="00F36844">
        <w:rPr>
          <w:rFonts w:eastAsia="Times New Roman" w:cs="Times New Roman"/>
          <w:szCs w:val="24"/>
        </w:rPr>
        <w:t xml:space="preserve">πήγαμε στους </w:t>
      </w:r>
      <w:r>
        <w:rPr>
          <w:rFonts w:eastAsia="Times New Roman" w:cs="Times New Roman"/>
          <w:szCs w:val="24"/>
        </w:rPr>
        <w:t>ασπασμούς και στα φιλιά. Να</w:t>
      </w:r>
      <w:r w:rsidRPr="00F36844">
        <w:rPr>
          <w:rFonts w:eastAsia="Times New Roman" w:cs="Times New Roman"/>
          <w:szCs w:val="24"/>
        </w:rPr>
        <w:t xml:space="preserve"> ήτα</w:t>
      </w:r>
      <w:r>
        <w:rPr>
          <w:rFonts w:eastAsia="Times New Roman" w:cs="Times New Roman"/>
          <w:szCs w:val="24"/>
        </w:rPr>
        <w:t>ν μόνο αυτό! Από το «</w:t>
      </w:r>
      <w:r w:rsidRPr="00F36844">
        <w:rPr>
          <w:rFonts w:eastAsia="Times New Roman" w:cs="Times New Roman"/>
          <w:szCs w:val="24"/>
        </w:rPr>
        <w:t>Φονιάδες των λαών</w:t>
      </w:r>
      <w:r>
        <w:rPr>
          <w:rFonts w:eastAsia="Times New Roman" w:cs="Times New Roman"/>
          <w:szCs w:val="24"/>
        </w:rPr>
        <w:t>,</w:t>
      </w:r>
      <w:r w:rsidRPr="00F36844">
        <w:rPr>
          <w:rFonts w:eastAsia="Times New Roman" w:cs="Times New Roman"/>
          <w:szCs w:val="24"/>
        </w:rPr>
        <w:t xml:space="preserve"> Αμερικανοί</w:t>
      </w:r>
      <w:r>
        <w:rPr>
          <w:rFonts w:eastAsia="Times New Roman" w:cs="Times New Roman"/>
          <w:szCs w:val="24"/>
        </w:rPr>
        <w:t>», γίνατε οι πλέον συνεπείς ακόλουθοι της αμερικάνικης πολιτικής.</w:t>
      </w:r>
    </w:p>
    <w:p w14:paraId="06452ED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Και μ</w:t>
      </w:r>
      <w:r w:rsidRPr="00F36844">
        <w:rPr>
          <w:rFonts w:eastAsia="Times New Roman" w:cs="Times New Roman"/>
          <w:szCs w:val="24"/>
        </w:rPr>
        <w:t>έσα στ</w:t>
      </w:r>
      <w:r>
        <w:rPr>
          <w:rFonts w:eastAsia="Times New Roman" w:cs="Times New Roman"/>
          <w:szCs w:val="24"/>
        </w:rPr>
        <w:t>ο</w:t>
      </w:r>
      <w:r w:rsidRPr="00F36844">
        <w:rPr>
          <w:rFonts w:eastAsia="Times New Roman" w:cs="Times New Roman"/>
          <w:szCs w:val="24"/>
        </w:rPr>
        <w:t xml:space="preserve"> πλαίσι</w:t>
      </w:r>
      <w:r>
        <w:rPr>
          <w:rFonts w:eastAsia="Times New Roman" w:cs="Times New Roman"/>
          <w:szCs w:val="24"/>
        </w:rPr>
        <w:t>ο</w:t>
      </w:r>
      <w:r w:rsidRPr="00F36844">
        <w:rPr>
          <w:rFonts w:eastAsia="Times New Roman" w:cs="Times New Roman"/>
          <w:szCs w:val="24"/>
        </w:rPr>
        <w:t xml:space="preserve"> της επ</w:t>
      </w:r>
      <w:r>
        <w:rPr>
          <w:rFonts w:eastAsia="Times New Roman" w:cs="Times New Roman"/>
          <w:szCs w:val="24"/>
        </w:rPr>
        <w:t>ισκέψεως</w:t>
      </w:r>
      <w:r w:rsidRPr="00F36844">
        <w:rPr>
          <w:rFonts w:eastAsia="Times New Roman" w:cs="Times New Roman"/>
          <w:szCs w:val="24"/>
        </w:rPr>
        <w:t xml:space="preserve"> </w:t>
      </w:r>
      <w:proofErr w:type="spellStart"/>
      <w:r w:rsidRPr="00F36844">
        <w:rPr>
          <w:rFonts w:eastAsia="Times New Roman" w:cs="Times New Roman"/>
          <w:szCs w:val="24"/>
        </w:rPr>
        <w:t>Μέρκελ</w:t>
      </w:r>
      <w:proofErr w:type="spellEnd"/>
      <w:r w:rsidRPr="00F36844">
        <w:rPr>
          <w:rFonts w:eastAsia="Times New Roman" w:cs="Times New Roman"/>
          <w:szCs w:val="24"/>
        </w:rPr>
        <w:t xml:space="preserve"> και της δημοκρατίας </w:t>
      </w:r>
      <w:r>
        <w:rPr>
          <w:rFonts w:eastAsia="Times New Roman" w:cs="Times New Roman"/>
          <w:szCs w:val="24"/>
        </w:rPr>
        <w:t xml:space="preserve">σας, </w:t>
      </w:r>
      <w:r w:rsidRPr="00F36844">
        <w:rPr>
          <w:rFonts w:eastAsia="Times New Roman" w:cs="Times New Roman"/>
          <w:szCs w:val="24"/>
        </w:rPr>
        <w:t>η οποία δεν είναι δημοκρατία</w:t>
      </w:r>
      <w:r>
        <w:rPr>
          <w:rFonts w:eastAsia="Times New Roman" w:cs="Times New Roman"/>
          <w:szCs w:val="24"/>
        </w:rPr>
        <w:t>,</w:t>
      </w:r>
      <w:r w:rsidRPr="00F36844">
        <w:rPr>
          <w:rFonts w:eastAsia="Times New Roman" w:cs="Times New Roman"/>
          <w:szCs w:val="24"/>
        </w:rPr>
        <w:t xml:space="preserve"> είναι </w:t>
      </w:r>
      <w:r>
        <w:rPr>
          <w:rFonts w:eastAsia="Times New Roman" w:cs="Times New Roman"/>
          <w:szCs w:val="24"/>
        </w:rPr>
        <w:t>μια «κόκκινη χ</w:t>
      </w:r>
      <w:r w:rsidRPr="00F36844">
        <w:rPr>
          <w:rFonts w:eastAsia="Times New Roman" w:cs="Times New Roman"/>
          <w:szCs w:val="24"/>
        </w:rPr>
        <w:t>ούντα</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 xml:space="preserve">με </w:t>
      </w:r>
      <w:proofErr w:type="spellStart"/>
      <w:r>
        <w:rPr>
          <w:rFonts w:eastAsia="Times New Roman" w:cs="Times New Roman"/>
          <w:szCs w:val="24"/>
        </w:rPr>
        <w:t>αντισυγκεντρώσεις</w:t>
      </w:r>
      <w:proofErr w:type="spellEnd"/>
      <w:r>
        <w:rPr>
          <w:rFonts w:eastAsia="Times New Roman" w:cs="Times New Roman"/>
          <w:szCs w:val="24"/>
        </w:rPr>
        <w:t xml:space="preserve">, με </w:t>
      </w:r>
      <w:r w:rsidRPr="00F36844">
        <w:rPr>
          <w:rFonts w:eastAsia="Times New Roman" w:cs="Times New Roman"/>
          <w:szCs w:val="24"/>
        </w:rPr>
        <w:t>όλα αυτά τα οποία συμβαίνουν</w:t>
      </w:r>
      <w:r>
        <w:rPr>
          <w:rFonts w:eastAsia="Times New Roman" w:cs="Times New Roman"/>
          <w:szCs w:val="24"/>
        </w:rPr>
        <w:t>, είχαμ</w:t>
      </w:r>
      <w:r w:rsidRPr="00F36844">
        <w:rPr>
          <w:rFonts w:eastAsia="Times New Roman" w:cs="Times New Roman"/>
          <w:szCs w:val="24"/>
        </w:rPr>
        <w:t>ε κα</w:t>
      </w:r>
      <w:r>
        <w:rPr>
          <w:rFonts w:eastAsia="Times New Roman" w:cs="Times New Roman"/>
          <w:szCs w:val="24"/>
        </w:rPr>
        <w:t>ι την απαγόρευση της συγκεντρώσεω</w:t>
      </w:r>
      <w:r w:rsidRPr="00F36844">
        <w:rPr>
          <w:rFonts w:eastAsia="Times New Roman" w:cs="Times New Roman"/>
          <w:szCs w:val="24"/>
        </w:rPr>
        <w:t xml:space="preserve">ς της Χρυσής Αυγής </w:t>
      </w:r>
      <w:r>
        <w:rPr>
          <w:rFonts w:eastAsia="Times New Roman" w:cs="Times New Roman"/>
          <w:szCs w:val="24"/>
        </w:rPr>
        <w:t xml:space="preserve">για την επίσκεψη </w:t>
      </w:r>
      <w:proofErr w:type="spellStart"/>
      <w:r>
        <w:rPr>
          <w:rFonts w:eastAsia="Times New Roman" w:cs="Times New Roman"/>
          <w:szCs w:val="24"/>
        </w:rPr>
        <w:t>Μέρκελ</w:t>
      </w:r>
      <w:proofErr w:type="spellEnd"/>
      <w:r>
        <w:rPr>
          <w:rFonts w:eastAsia="Times New Roman" w:cs="Times New Roman"/>
          <w:szCs w:val="24"/>
        </w:rPr>
        <w:t xml:space="preserve"> </w:t>
      </w:r>
      <w:r w:rsidRPr="00F36844">
        <w:rPr>
          <w:rFonts w:eastAsia="Times New Roman" w:cs="Times New Roman"/>
          <w:szCs w:val="24"/>
        </w:rPr>
        <w:t>και τον αποκλεισμό των γραφείων μας από δυνάμεις των ΜΑΤ και από τρεις κλούβες</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επίσης,</w:t>
      </w:r>
      <w:r w:rsidRPr="00F36844">
        <w:rPr>
          <w:rFonts w:eastAsia="Times New Roman" w:cs="Times New Roman"/>
          <w:szCs w:val="24"/>
        </w:rPr>
        <w:t xml:space="preserve"> των αστυνομικών δυνάμεων</w:t>
      </w:r>
      <w:r>
        <w:rPr>
          <w:rFonts w:eastAsia="Times New Roman" w:cs="Times New Roman"/>
          <w:szCs w:val="24"/>
        </w:rPr>
        <w:t>. Και</w:t>
      </w:r>
      <w:r w:rsidRPr="00F36844">
        <w:rPr>
          <w:rFonts w:eastAsia="Times New Roman" w:cs="Times New Roman"/>
          <w:szCs w:val="24"/>
        </w:rPr>
        <w:t xml:space="preserve"> είχαμε και μία βδομάδα εξαιρετικά ενδιαφέρουσα</w:t>
      </w:r>
      <w:r>
        <w:rPr>
          <w:rFonts w:eastAsia="Times New Roman" w:cs="Times New Roman"/>
          <w:szCs w:val="24"/>
        </w:rPr>
        <w:t xml:space="preserve">, η οποία θα μπορούσε </w:t>
      </w:r>
      <w:r w:rsidRPr="00F36844">
        <w:rPr>
          <w:rFonts w:eastAsia="Times New Roman" w:cs="Times New Roman"/>
          <w:szCs w:val="24"/>
        </w:rPr>
        <w:t>να είν</w:t>
      </w:r>
      <w:r>
        <w:rPr>
          <w:rFonts w:eastAsia="Times New Roman" w:cs="Times New Roman"/>
          <w:szCs w:val="24"/>
        </w:rPr>
        <w:t>αι νού</w:t>
      </w:r>
      <w:r>
        <w:rPr>
          <w:rFonts w:eastAsia="Times New Roman" w:cs="Times New Roman"/>
          <w:szCs w:val="24"/>
        </w:rPr>
        <w:lastRenderedPageBreak/>
        <w:t>μερο επιθεωρήσεω</w:t>
      </w:r>
      <w:r w:rsidRPr="00F36844">
        <w:rPr>
          <w:rFonts w:eastAsia="Times New Roman" w:cs="Times New Roman"/>
          <w:szCs w:val="24"/>
        </w:rPr>
        <w:t>ς</w:t>
      </w:r>
      <w:r>
        <w:rPr>
          <w:rFonts w:eastAsia="Times New Roman" w:cs="Times New Roman"/>
          <w:szCs w:val="24"/>
        </w:rPr>
        <w:t xml:space="preserve">: Η Κυβέρνηση </w:t>
      </w:r>
      <w:r w:rsidRPr="00F36844">
        <w:rPr>
          <w:rFonts w:eastAsia="Times New Roman" w:cs="Times New Roman"/>
          <w:szCs w:val="24"/>
        </w:rPr>
        <w:t>στον αέρα λόγω της Συμφωνίας των Πρεσπών και τη Δευτέρα ήταν να συναντηθεί ο Υπουργός Εθνικής Αμύνης Καμμένος με τον Πρωθυπουργό Τσίπρα</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Κ</w:t>
      </w:r>
      <w:r w:rsidRPr="00F36844">
        <w:rPr>
          <w:rFonts w:eastAsia="Times New Roman" w:cs="Times New Roman"/>
          <w:szCs w:val="24"/>
        </w:rPr>
        <w:t xml:space="preserve">αι </w:t>
      </w:r>
      <w:proofErr w:type="spellStart"/>
      <w:r w:rsidRPr="00F36844">
        <w:rPr>
          <w:rFonts w:eastAsia="Times New Roman" w:cs="Times New Roman"/>
          <w:szCs w:val="24"/>
        </w:rPr>
        <w:t>ανεβλήθη</w:t>
      </w:r>
      <w:proofErr w:type="spellEnd"/>
      <w:r w:rsidRPr="00F36844">
        <w:rPr>
          <w:rFonts w:eastAsia="Times New Roman" w:cs="Times New Roman"/>
          <w:szCs w:val="24"/>
        </w:rPr>
        <w:t xml:space="preserve"> η </w:t>
      </w:r>
      <w:r>
        <w:rPr>
          <w:rFonts w:eastAsia="Times New Roman" w:cs="Times New Roman"/>
          <w:szCs w:val="24"/>
        </w:rPr>
        <w:t>συνάντηση.</w:t>
      </w:r>
      <w:r w:rsidRPr="00F36844">
        <w:rPr>
          <w:rFonts w:eastAsia="Times New Roman" w:cs="Times New Roman"/>
          <w:szCs w:val="24"/>
        </w:rPr>
        <w:t xml:space="preserve"> </w:t>
      </w:r>
      <w:r>
        <w:rPr>
          <w:rFonts w:eastAsia="Times New Roman" w:cs="Times New Roman"/>
          <w:szCs w:val="24"/>
        </w:rPr>
        <w:t>Γ</w:t>
      </w:r>
      <w:r w:rsidRPr="00F36844">
        <w:rPr>
          <w:rFonts w:eastAsia="Times New Roman" w:cs="Times New Roman"/>
          <w:szCs w:val="24"/>
        </w:rPr>
        <w:t>ιατί</w:t>
      </w:r>
      <w:r>
        <w:rPr>
          <w:rFonts w:eastAsia="Times New Roman" w:cs="Times New Roman"/>
          <w:szCs w:val="24"/>
        </w:rPr>
        <w:t>;</w:t>
      </w:r>
      <w:r w:rsidRPr="00F36844">
        <w:rPr>
          <w:rFonts w:eastAsia="Times New Roman" w:cs="Times New Roman"/>
          <w:szCs w:val="24"/>
        </w:rPr>
        <w:t xml:space="preserve"> Γιατί ο κ</w:t>
      </w:r>
      <w:r>
        <w:rPr>
          <w:rFonts w:eastAsia="Times New Roman" w:cs="Times New Roman"/>
          <w:szCs w:val="24"/>
        </w:rPr>
        <w:t>.</w:t>
      </w:r>
      <w:r w:rsidRPr="00F36844">
        <w:rPr>
          <w:rFonts w:eastAsia="Times New Roman" w:cs="Times New Roman"/>
          <w:szCs w:val="24"/>
        </w:rPr>
        <w:t xml:space="preserve"> Καμμένος θα πήγαινε στο πάρτι της κόρης ενός σεΐχη στη Σαουδική Αραβία</w:t>
      </w:r>
      <w:r>
        <w:rPr>
          <w:rFonts w:eastAsia="Times New Roman" w:cs="Times New Roman"/>
          <w:szCs w:val="24"/>
        </w:rPr>
        <w:t>. Αν είναι δυνατόν!</w:t>
      </w:r>
      <w:r w:rsidRPr="00F36844">
        <w:rPr>
          <w:rFonts w:eastAsia="Times New Roman" w:cs="Times New Roman"/>
          <w:szCs w:val="24"/>
        </w:rPr>
        <w:t xml:space="preserve"> Τ</w:t>
      </w:r>
      <w:r>
        <w:rPr>
          <w:rFonts w:eastAsia="Times New Roman" w:cs="Times New Roman"/>
          <w:szCs w:val="24"/>
        </w:rPr>
        <w:t>οποθετείται το ραντεβού για τ</w:t>
      </w:r>
      <w:r w:rsidRPr="00F36844">
        <w:rPr>
          <w:rFonts w:eastAsia="Times New Roman" w:cs="Times New Roman"/>
          <w:szCs w:val="24"/>
        </w:rPr>
        <w:t xml:space="preserve">ην </w:t>
      </w:r>
      <w:r>
        <w:rPr>
          <w:rFonts w:eastAsia="Times New Roman" w:cs="Times New Roman"/>
          <w:szCs w:val="24"/>
        </w:rPr>
        <w:t xml:space="preserve">Τετάρτη. </w:t>
      </w:r>
      <w:r w:rsidRPr="00F36844">
        <w:rPr>
          <w:rFonts w:eastAsia="Times New Roman" w:cs="Times New Roman"/>
          <w:szCs w:val="24"/>
        </w:rPr>
        <w:t xml:space="preserve">Την Τετάρτη αναβάλλεται λόγω </w:t>
      </w:r>
      <w:r>
        <w:rPr>
          <w:rFonts w:eastAsia="Times New Roman" w:cs="Times New Roman"/>
          <w:szCs w:val="24"/>
        </w:rPr>
        <w:t xml:space="preserve">της επισκέψεως </w:t>
      </w:r>
      <w:proofErr w:type="spellStart"/>
      <w:r>
        <w:rPr>
          <w:rFonts w:eastAsia="Times New Roman" w:cs="Times New Roman"/>
          <w:szCs w:val="24"/>
        </w:rPr>
        <w:t>Μέρκελ</w:t>
      </w:r>
      <w:proofErr w:type="spellEnd"/>
      <w:r>
        <w:rPr>
          <w:rFonts w:eastAsia="Times New Roman" w:cs="Times New Roman"/>
          <w:szCs w:val="24"/>
        </w:rPr>
        <w:t xml:space="preserve"> και τοποθετείται ξανά για την Παρασκευή, όπου την Παρασκευή πάλι αναβάλλε</w:t>
      </w:r>
      <w:r w:rsidRPr="00F36844">
        <w:rPr>
          <w:rFonts w:eastAsia="Times New Roman" w:cs="Times New Roman"/>
          <w:szCs w:val="24"/>
        </w:rPr>
        <w:t>ται</w:t>
      </w:r>
      <w:r>
        <w:rPr>
          <w:rFonts w:eastAsia="Times New Roman" w:cs="Times New Roman"/>
          <w:szCs w:val="24"/>
        </w:rPr>
        <w:t>, διότι</w:t>
      </w:r>
      <w:r w:rsidRPr="00F36844">
        <w:rPr>
          <w:rFonts w:eastAsia="Times New Roman" w:cs="Times New Roman"/>
          <w:szCs w:val="24"/>
        </w:rPr>
        <w:t xml:space="preserve"> </w:t>
      </w:r>
      <w:r>
        <w:rPr>
          <w:rFonts w:eastAsia="Times New Roman" w:cs="Times New Roman"/>
          <w:szCs w:val="24"/>
        </w:rPr>
        <w:t>συνεδρίαζε</w:t>
      </w:r>
      <w:r w:rsidRPr="00F36844">
        <w:rPr>
          <w:rFonts w:eastAsia="Times New Roman" w:cs="Times New Roman"/>
          <w:szCs w:val="24"/>
        </w:rPr>
        <w:t xml:space="preserve"> το Κοινοβούλιο των Σκοπίων και </w:t>
      </w:r>
      <w:r>
        <w:rPr>
          <w:rFonts w:eastAsia="Times New Roman" w:cs="Times New Roman"/>
          <w:szCs w:val="24"/>
        </w:rPr>
        <w:t>ο κ.</w:t>
      </w:r>
      <w:r w:rsidRPr="00F36844">
        <w:rPr>
          <w:rFonts w:eastAsia="Times New Roman" w:cs="Times New Roman"/>
          <w:szCs w:val="24"/>
        </w:rPr>
        <w:t xml:space="preserve"> Καμμένος ήλπιζε ότι θα είναι αρνητική </w:t>
      </w:r>
      <w:r>
        <w:rPr>
          <w:rFonts w:eastAsia="Times New Roman" w:cs="Times New Roman"/>
          <w:szCs w:val="24"/>
        </w:rPr>
        <w:t xml:space="preserve">η </w:t>
      </w:r>
      <w:r w:rsidRPr="00F36844">
        <w:rPr>
          <w:rFonts w:eastAsia="Times New Roman" w:cs="Times New Roman"/>
          <w:szCs w:val="24"/>
        </w:rPr>
        <w:t xml:space="preserve">απόφαση </w:t>
      </w:r>
      <w:r>
        <w:rPr>
          <w:rFonts w:eastAsia="Times New Roman" w:cs="Times New Roman"/>
          <w:szCs w:val="24"/>
        </w:rPr>
        <w:t>του Κοινοβουλίου</w:t>
      </w:r>
      <w:r w:rsidRPr="00F36844">
        <w:rPr>
          <w:rFonts w:eastAsia="Times New Roman" w:cs="Times New Roman"/>
          <w:szCs w:val="24"/>
        </w:rPr>
        <w:t xml:space="preserve"> των Σκοπίων και </w:t>
      </w:r>
      <w:r>
        <w:rPr>
          <w:rFonts w:eastAsia="Times New Roman" w:cs="Times New Roman"/>
          <w:szCs w:val="24"/>
        </w:rPr>
        <w:t xml:space="preserve">έτσι δεν θα έρθει η </w:t>
      </w:r>
      <w:r w:rsidRPr="00F36844">
        <w:rPr>
          <w:rFonts w:eastAsia="Times New Roman" w:cs="Times New Roman"/>
          <w:szCs w:val="24"/>
        </w:rPr>
        <w:t>Συμφωνία των Πρεσπών</w:t>
      </w:r>
      <w:r>
        <w:rPr>
          <w:rFonts w:eastAsia="Times New Roman" w:cs="Times New Roman"/>
          <w:szCs w:val="24"/>
        </w:rPr>
        <w:t>.</w:t>
      </w:r>
      <w:r w:rsidRPr="00F36844">
        <w:rPr>
          <w:rFonts w:eastAsia="Times New Roman" w:cs="Times New Roman"/>
          <w:szCs w:val="24"/>
        </w:rPr>
        <w:t xml:space="preserve"> </w:t>
      </w:r>
    </w:p>
    <w:p w14:paraId="06452ED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Εάν πραγματικά ήθελε ο κ. Καμμένος</w:t>
      </w:r>
      <w:r w:rsidRPr="00F36844">
        <w:rPr>
          <w:rFonts w:eastAsia="Times New Roman" w:cs="Times New Roman"/>
          <w:szCs w:val="24"/>
        </w:rPr>
        <w:t xml:space="preserve"> να σταματήσει τη Συμ</w:t>
      </w:r>
      <w:r>
        <w:rPr>
          <w:rFonts w:eastAsia="Times New Roman" w:cs="Times New Roman"/>
          <w:szCs w:val="24"/>
        </w:rPr>
        <w:t>φ</w:t>
      </w:r>
      <w:r w:rsidRPr="00F36844">
        <w:rPr>
          <w:rFonts w:eastAsia="Times New Roman" w:cs="Times New Roman"/>
          <w:szCs w:val="24"/>
        </w:rPr>
        <w:t>ωνία των Πρεσπών</w:t>
      </w:r>
      <w:r>
        <w:rPr>
          <w:rFonts w:eastAsia="Times New Roman" w:cs="Times New Roman"/>
          <w:szCs w:val="24"/>
        </w:rPr>
        <w:t>,</w:t>
      </w:r>
      <w:r w:rsidRPr="00F36844">
        <w:rPr>
          <w:rFonts w:eastAsia="Times New Roman" w:cs="Times New Roman"/>
          <w:szCs w:val="24"/>
        </w:rPr>
        <w:t xml:space="preserve"> έπρεπε από τις πρώτες κινήσεις της </w:t>
      </w:r>
      <w:r>
        <w:rPr>
          <w:rFonts w:eastAsia="Times New Roman" w:cs="Times New Roman"/>
          <w:szCs w:val="24"/>
        </w:rPr>
        <w:t>Κυβερνήσεως</w:t>
      </w:r>
      <w:r w:rsidRPr="00F36844">
        <w:rPr>
          <w:rFonts w:eastAsia="Times New Roman" w:cs="Times New Roman"/>
          <w:szCs w:val="24"/>
        </w:rPr>
        <w:t xml:space="preserve"> ΣΥΡΙΖΑ και του Υπουργού </w:t>
      </w:r>
      <w:r>
        <w:rPr>
          <w:rFonts w:eastAsia="Times New Roman" w:cs="Times New Roman"/>
          <w:szCs w:val="24"/>
        </w:rPr>
        <w:t>τότε Κοτζιά,</w:t>
      </w:r>
      <w:r w:rsidRPr="00F36844">
        <w:rPr>
          <w:rFonts w:eastAsia="Times New Roman" w:cs="Times New Roman"/>
          <w:szCs w:val="24"/>
        </w:rPr>
        <w:t xml:space="preserve"> να </w:t>
      </w:r>
      <w:r>
        <w:rPr>
          <w:rFonts w:eastAsia="Times New Roman" w:cs="Times New Roman"/>
          <w:szCs w:val="24"/>
        </w:rPr>
        <w:t>πάει σ</w:t>
      </w:r>
      <w:r w:rsidRPr="00F36844">
        <w:rPr>
          <w:rFonts w:eastAsia="Times New Roman" w:cs="Times New Roman"/>
          <w:szCs w:val="24"/>
        </w:rPr>
        <w:t xml:space="preserve">τον Πρόεδρο της Δημοκρατίας να δηλώσει ότι αποσύρει την εμπιστοσύνη στην Κυβέρνηση </w:t>
      </w:r>
      <w:r>
        <w:rPr>
          <w:rFonts w:eastAsia="Times New Roman" w:cs="Times New Roman"/>
          <w:szCs w:val="24"/>
        </w:rPr>
        <w:t xml:space="preserve">και να πέσει η Κυβέρνηση. Δεν το έκανε. </w:t>
      </w:r>
      <w:r w:rsidRPr="00F36844">
        <w:rPr>
          <w:rFonts w:eastAsia="Times New Roman" w:cs="Times New Roman"/>
          <w:szCs w:val="24"/>
        </w:rPr>
        <w:t xml:space="preserve">Τώρα αυτά που κάνει </w:t>
      </w:r>
      <w:r>
        <w:rPr>
          <w:rFonts w:eastAsia="Times New Roman" w:cs="Times New Roman"/>
          <w:szCs w:val="24"/>
        </w:rPr>
        <w:t>δεν πείθουν κανέναν.</w:t>
      </w:r>
      <w:r w:rsidRPr="00F36844">
        <w:rPr>
          <w:rFonts w:eastAsia="Times New Roman" w:cs="Times New Roman"/>
          <w:szCs w:val="24"/>
        </w:rPr>
        <w:t xml:space="preserve"> </w:t>
      </w:r>
    </w:p>
    <w:p w14:paraId="06452ED2" w14:textId="77777777" w:rsidR="00C04CE1" w:rsidRDefault="00722F08">
      <w:pPr>
        <w:spacing w:line="600" w:lineRule="auto"/>
        <w:ind w:firstLine="720"/>
        <w:jc w:val="both"/>
        <w:rPr>
          <w:rFonts w:eastAsia="Times New Roman" w:cs="Times New Roman"/>
          <w:szCs w:val="24"/>
        </w:rPr>
      </w:pPr>
      <w:r w:rsidRPr="00F36844">
        <w:rPr>
          <w:rFonts w:eastAsia="Times New Roman" w:cs="Times New Roman"/>
          <w:szCs w:val="24"/>
        </w:rPr>
        <w:t>Και φτάσαμε στο περίφημο διαζύγιο και στη σημερινή δι</w:t>
      </w:r>
      <w:r>
        <w:rPr>
          <w:rFonts w:eastAsia="Times New Roman" w:cs="Times New Roman"/>
          <w:szCs w:val="24"/>
        </w:rPr>
        <w:t>αδικασία της ψήφου εμπιστοσύνης, όπου προσέξτε τι</w:t>
      </w:r>
      <w:r w:rsidRPr="00F36844">
        <w:rPr>
          <w:rFonts w:eastAsia="Times New Roman" w:cs="Times New Roman"/>
          <w:szCs w:val="24"/>
        </w:rPr>
        <w:t xml:space="preserve"> πλειοψηφία </w:t>
      </w:r>
      <w:r w:rsidRPr="00F36844">
        <w:rPr>
          <w:rFonts w:eastAsia="Times New Roman" w:cs="Times New Roman"/>
          <w:szCs w:val="24"/>
        </w:rPr>
        <w:lastRenderedPageBreak/>
        <w:t>θα έχετε</w:t>
      </w:r>
      <w:r>
        <w:rPr>
          <w:rFonts w:eastAsia="Times New Roman" w:cs="Times New Roman"/>
          <w:szCs w:val="24"/>
        </w:rPr>
        <w:t>. Θα</w:t>
      </w:r>
      <w:r w:rsidRPr="00F36844">
        <w:rPr>
          <w:rFonts w:eastAsia="Times New Roman" w:cs="Times New Roman"/>
          <w:szCs w:val="24"/>
        </w:rPr>
        <w:t xml:space="preserve"> έχετε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w:t>
      </w:r>
      <w:r w:rsidRPr="00F36844">
        <w:rPr>
          <w:rFonts w:eastAsia="Times New Roman" w:cs="Times New Roman"/>
          <w:szCs w:val="24"/>
        </w:rPr>
        <w:t xml:space="preserve"> Βουλευτές </w:t>
      </w:r>
      <w:r>
        <w:rPr>
          <w:rFonts w:eastAsia="Times New Roman" w:cs="Times New Roman"/>
          <w:szCs w:val="24"/>
        </w:rPr>
        <w:t>οι οποίοι</w:t>
      </w:r>
      <w:r w:rsidRPr="00F36844">
        <w:rPr>
          <w:rFonts w:eastAsia="Times New Roman" w:cs="Times New Roman"/>
          <w:szCs w:val="24"/>
        </w:rPr>
        <w:t xml:space="preserve"> εξελέγησαν με το ΣΥΡΙΖΑ</w:t>
      </w:r>
      <w:r>
        <w:rPr>
          <w:rFonts w:eastAsia="Times New Roman" w:cs="Times New Roman"/>
          <w:szCs w:val="24"/>
        </w:rPr>
        <w:t>, θ</w:t>
      </w:r>
      <w:r w:rsidRPr="00F36844">
        <w:rPr>
          <w:rFonts w:eastAsia="Times New Roman" w:cs="Times New Roman"/>
          <w:szCs w:val="24"/>
        </w:rPr>
        <w:t xml:space="preserve">α έχετε </w:t>
      </w:r>
      <w:r>
        <w:rPr>
          <w:rFonts w:eastAsia="Times New Roman" w:cs="Times New Roman"/>
          <w:szCs w:val="24"/>
        </w:rPr>
        <w:t>μία</w:t>
      </w:r>
      <w:r w:rsidRPr="00F36844">
        <w:rPr>
          <w:rFonts w:eastAsia="Times New Roman" w:cs="Times New Roman"/>
          <w:szCs w:val="24"/>
        </w:rPr>
        <w:t xml:space="preserve"> Βουλευτή που εξελέγη με την Ένωση Κεντρώων</w:t>
      </w:r>
      <w:r>
        <w:rPr>
          <w:rFonts w:eastAsia="Times New Roman" w:cs="Times New Roman"/>
          <w:szCs w:val="24"/>
        </w:rPr>
        <w:t>, τρεις</w:t>
      </w:r>
      <w:r w:rsidRPr="00F36844">
        <w:rPr>
          <w:rFonts w:eastAsia="Times New Roman" w:cs="Times New Roman"/>
          <w:szCs w:val="24"/>
        </w:rPr>
        <w:t xml:space="preserve"> Βουλευτές </w:t>
      </w:r>
      <w:r>
        <w:rPr>
          <w:rFonts w:eastAsia="Times New Roman" w:cs="Times New Roman"/>
          <w:szCs w:val="24"/>
        </w:rPr>
        <w:t xml:space="preserve">που εξελέγησαν με τους ΑΝΕΛ, έναν Βουλευτή </w:t>
      </w:r>
      <w:r w:rsidRPr="00F36844">
        <w:rPr>
          <w:rFonts w:eastAsia="Times New Roman" w:cs="Times New Roman"/>
          <w:szCs w:val="24"/>
        </w:rPr>
        <w:t xml:space="preserve">με το Ποτάμι και </w:t>
      </w:r>
      <w:r>
        <w:rPr>
          <w:rFonts w:eastAsia="Times New Roman" w:cs="Times New Roman"/>
          <w:szCs w:val="24"/>
        </w:rPr>
        <w:t xml:space="preserve">μία Βουλευτή </w:t>
      </w:r>
      <w:r w:rsidRPr="00F36844">
        <w:rPr>
          <w:rFonts w:eastAsia="Times New Roman" w:cs="Times New Roman"/>
          <w:szCs w:val="24"/>
        </w:rPr>
        <w:t>από τη Νέα Δημοκρατία</w:t>
      </w:r>
      <w:r>
        <w:rPr>
          <w:rFonts w:eastAsia="Times New Roman" w:cs="Times New Roman"/>
          <w:szCs w:val="24"/>
        </w:rPr>
        <w:t xml:space="preserve">. Μιλάμε για Κυβέρνηση </w:t>
      </w:r>
      <w:proofErr w:type="spellStart"/>
      <w:r>
        <w:rPr>
          <w:rFonts w:eastAsia="Times New Roman" w:cs="Times New Roman"/>
          <w:szCs w:val="24"/>
        </w:rPr>
        <w:t>Φρανκενστάιν</w:t>
      </w:r>
      <w:proofErr w:type="spellEnd"/>
      <w:r>
        <w:rPr>
          <w:rFonts w:eastAsia="Times New Roman" w:cs="Times New Roman"/>
          <w:szCs w:val="24"/>
        </w:rPr>
        <w:t xml:space="preserve">, για πλειοψηφία </w:t>
      </w:r>
      <w:proofErr w:type="spellStart"/>
      <w:r>
        <w:rPr>
          <w:rFonts w:eastAsia="Times New Roman" w:cs="Times New Roman"/>
          <w:szCs w:val="24"/>
        </w:rPr>
        <w:t>Φρανκενστάιν</w:t>
      </w:r>
      <w:proofErr w:type="spellEnd"/>
      <w:r>
        <w:rPr>
          <w:rFonts w:eastAsia="Times New Roman" w:cs="Times New Roman"/>
          <w:szCs w:val="24"/>
        </w:rPr>
        <w:t>. Τέτοιος πολιτικός πολτός, τόσο ετερόκλητος, δεν είχε εμφανιστεί ποτέ.</w:t>
      </w:r>
      <w:r w:rsidRPr="00F36844">
        <w:rPr>
          <w:rFonts w:eastAsia="Times New Roman" w:cs="Times New Roman"/>
          <w:szCs w:val="24"/>
        </w:rPr>
        <w:t xml:space="preserve"> </w:t>
      </w:r>
    </w:p>
    <w:p w14:paraId="06452ED3" w14:textId="77777777" w:rsidR="00C04CE1" w:rsidRDefault="00722F08">
      <w:pPr>
        <w:spacing w:line="600" w:lineRule="auto"/>
        <w:ind w:firstLine="720"/>
        <w:jc w:val="both"/>
        <w:rPr>
          <w:rFonts w:eastAsia="Times New Roman" w:cs="Times New Roman"/>
          <w:szCs w:val="24"/>
        </w:rPr>
      </w:pPr>
      <w:r w:rsidRPr="00F36844">
        <w:rPr>
          <w:rFonts w:eastAsia="Times New Roman" w:cs="Times New Roman"/>
          <w:szCs w:val="24"/>
        </w:rPr>
        <w:t xml:space="preserve">Και </w:t>
      </w:r>
      <w:r>
        <w:rPr>
          <w:rFonts w:eastAsia="Times New Roman" w:cs="Times New Roman"/>
          <w:szCs w:val="24"/>
        </w:rPr>
        <w:t xml:space="preserve">μιας και </w:t>
      </w:r>
      <w:r w:rsidRPr="00F36844">
        <w:rPr>
          <w:rFonts w:eastAsia="Times New Roman" w:cs="Times New Roman"/>
          <w:szCs w:val="24"/>
        </w:rPr>
        <w:t>μιλάμε για όλα αυτά</w:t>
      </w:r>
      <w:r>
        <w:rPr>
          <w:rFonts w:eastAsia="Times New Roman" w:cs="Times New Roman"/>
          <w:szCs w:val="24"/>
        </w:rPr>
        <w:t xml:space="preserve"> και η Νέα Δημοκρατία πύρινη </w:t>
      </w:r>
      <w:r w:rsidRPr="00F36844">
        <w:rPr>
          <w:rFonts w:eastAsia="Times New Roman" w:cs="Times New Roman"/>
          <w:szCs w:val="24"/>
        </w:rPr>
        <w:t xml:space="preserve">λέει διάφορα πράγματα εναντίον </w:t>
      </w:r>
      <w:r>
        <w:rPr>
          <w:rFonts w:eastAsia="Times New Roman" w:cs="Times New Roman"/>
          <w:szCs w:val="24"/>
        </w:rPr>
        <w:t xml:space="preserve">μας, θα της θυμίσω τα εξής: Δικό σας τέκνο είναι ο </w:t>
      </w:r>
      <w:r w:rsidRPr="00F36844">
        <w:rPr>
          <w:rFonts w:eastAsia="Times New Roman" w:cs="Times New Roman"/>
          <w:szCs w:val="24"/>
        </w:rPr>
        <w:t>κ</w:t>
      </w:r>
      <w:r>
        <w:rPr>
          <w:rFonts w:eastAsia="Times New Roman" w:cs="Times New Roman"/>
          <w:szCs w:val="24"/>
        </w:rPr>
        <w:t>.</w:t>
      </w:r>
      <w:r w:rsidRPr="00F36844">
        <w:rPr>
          <w:rFonts w:eastAsia="Times New Roman" w:cs="Times New Roman"/>
          <w:szCs w:val="24"/>
        </w:rPr>
        <w:t xml:space="preserve"> Καμμένος</w:t>
      </w:r>
      <w:r>
        <w:rPr>
          <w:rFonts w:eastAsia="Times New Roman" w:cs="Times New Roman"/>
          <w:szCs w:val="24"/>
        </w:rPr>
        <w:t xml:space="preserve">, δικό σας τέκνο </w:t>
      </w:r>
      <w:r w:rsidRPr="00F36844">
        <w:rPr>
          <w:rFonts w:eastAsia="Times New Roman" w:cs="Times New Roman"/>
          <w:szCs w:val="24"/>
        </w:rPr>
        <w:t>είναι η κ</w:t>
      </w:r>
      <w:r>
        <w:rPr>
          <w:rFonts w:eastAsia="Times New Roman" w:cs="Times New Roman"/>
          <w:szCs w:val="24"/>
        </w:rPr>
        <w:t>.</w:t>
      </w:r>
      <w:r w:rsidRPr="00F36844">
        <w:rPr>
          <w:rFonts w:eastAsia="Times New Roman" w:cs="Times New Roman"/>
          <w:szCs w:val="24"/>
        </w:rPr>
        <w:t xml:space="preserve"> Παπακώστα</w:t>
      </w:r>
      <w:r>
        <w:rPr>
          <w:rFonts w:eastAsia="Times New Roman" w:cs="Times New Roman"/>
          <w:szCs w:val="24"/>
        </w:rPr>
        <w:t>, δικό σας τέκνο</w:t>
      </w:r>
      <w:r w:rsidRPr="00F36844">
        <w:rPr>
          <w:rFonts w:eastAsia="Times New Roman" w:cs="Times New Roman"/>
          <w:szCs w:val="24"/>
        </w:rPr>
        <w:t xml:space="preserve"> είναι ο </w:t>
      </w:r>
      <w:r>
        <w:rPr>
          <w:rFonts w:eastAsia="Times New Roman" w:cs="Times New Roman"/>
          <w:szCs w:val="24"/>
        </w:rPr>
        <w:t>καριερισμός</w:t>
      </w:r>
      <w:r w:rsidRPr="00F36844">
        <w:rPr>
          <w:rFonts w:eastAsia="Times New Roman" w:cs="Times New Roman"/>
          <w:szCs w:val="24"/>
        </w:rPr>
        <w:t xml:space="preserve"> στην πολιτική και το</w:t>
      </w:r>
      <w:r>
        <w:rPr>
          <w:rFonts w:eastAsia="Times New Roman" w:cs="Times New Roman"/>
          <w:szCs w:val="24"/>
        </w:rPr>
        <w:t xml:space="preserve"> να πηγαίνει ο καθένας όπου να ’ναι, </w:t>
      </w:r>
      <w:r w:rsidRPr="00F36844">
        <w:rPr>
          <w:rFonts w:eastAsia="Times New Roman" w:cs="Times New Roman"/>
          <w:szCs w:val="24"/>
        </w:rPr>
        <w:t>ανερυθρίαστα</w:t>
      </w:r>
      <w:r>
        <w:rPr>
          <w:rFonts w:eastAsia="Times New Roman" w:cs="Times New Roman"/>
          <w:szCs w:val="24"/>
        </w:rPr>
        <w:t>,</w:t>
      </w:r>
      <w:r w:rsidRPr="00F36844">
        <w:rPr>
          <w:rFonts w:eastAsia="Times New Roman" w:cs="Times New Roman"/>
          <w:szCs w:val="24"/>
        </w:rPr>
        <w:t xml:space="preserve"> προκειμέν</w:t>
      </w:r>
      <w:r>
        <w:rPr>
          <w:rFonts w:eastAsia="Times New Roman" w:cs="Times New Roman"/>
          <w:szCs w:val="24"/>
        </w:rPr>
        <w:t xml:space="preserve">ου να εξυπηρετήσει τα προσωπικά του </w:t>
      </w:r>
      <w:r w:rsidRPr="00F36844">
        <w:rPr>
          <w:rFonts w:eastAsia="Times New Roman" w:cs="Times New Roman"/>
          <w:szCs w:val="24"/>
        </w:rPr>
        <w:t>συμφέροντα</w:t>
      </w:r>
      <w:r>
        <w:rPr>
          <w:rFonts w:eastAsia="Times New Roman" w:cs="Times New Roman"/>
          <w:szCs w:val="24"/>
        </w:rPr>
        <w:t xml:space="preserve">. </w:t>
      </w:r>
    </w:p>
    <w:p w14:paraId="06452ED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Είναι, όμως, και δείγμα της πολιτικής ζωής του τόπου, διότι </w:t>
      </w:r>
      <w:r w:rsidRPr="00F36844">
        <w:rPr>
          <w:rFonts w:eastAsia="Times New Roman" w:cs="Times New Roman"/>
          <w:szCs w:val="24"/>
        </w:rPr>
        <w:t xml:space="preserve">αυτό στη δεκαετία του </w:t>
      </w:r>
      <w:r>
        <w:rPr>
          <w:rFonts w:eastAsia="Times New Roman" w:cs="Times New Roman"/>
          <w:szCs w:val="24"/>
        </w:rPr>
        <w:t xml:space="preserve">΄50 δεν θα συνέβαινε. </w:t>
      </w:r>
      <w:r w:rsidRPr="00F36844">
        <w:rPr>
          <w:rFonts w:eastAsia="Times New Roman" w:cs="Times New Roman"/>
          <w:szCs w:val="24"/>
        </w:rPr>
        <w:t xml:space="preserve">Στη δεκαετία του </w:t>
      </w:r>
      <w:r>
        <w:rPr>
          <w:rFonts w:eastAsia="Times New Roman" w:cs="Times New Roman"/>
          <w:szCs w:val="24"/>
        </w:rPr>
        <w:t>΄</w:t>
      </w:r>
      <w:r w:rsidRPr="00F36844">
        <w:rPr>
          <w:rFonts w:eastAsia="Times New Roman" w:cs="Times New Roman"/>
          <w:szCs w:val="24"/>
        </w:rPr>
        <w:t xml:space="preserve">60 </w:t>
      </w:r>
      <w:r>
        <w:rPr>
          <w:rFonts w:eastAsia="Times New Roman" w:cs="Times New Roman"/>
          <w:szCs w:val="24"/>
        </w:rPr>
        <w:t>όταν συνέβη,</w:t>
      </w:r>
      <w:r w:rsidRPr="00F36844">
        <w:rPr>
          <w:rFonts w:eastAsia="Times New Roman" w:cs="Times New Roman"/>
          <w:szCs w:val="24"/>
        </w:rPr>
        <w:t xml:space="preserve"> δημιουργήθηκε </w:t>
      </w:r>
      <w:r>
        <w:rPr>
          <w:rFonts w:eastAsia="Times New Roman" w:cs="Times New Roman"/>
          <w:szCs w:val="24"/>
        </w:rPr>
        <w:t xml:space="preserve">μια λαϊκή αναταραχή πρωτοφανής. Σήμερα δεν τρέχει κάστανο! Δεν τρέχει τίποτα να πάει </w:t>
      </w:r>
      <w:r>
        <w:rPr>
          <w:rFonts w:eastAsia="Times New Roman" w:cs="Times New Roman"/>
          <w:szCs w:val="24"/>
        </w:rPr>
        <w:lastRenderedPageBreak/>
        <w:t>ένας από τη Νέα Δημοκρατία στο ΣΥΡΙΖΑ Έχει ξεφτιλιστεί το σύμπαν στην πολιτική ζωή! Και γι’ αυτό είστε όλοι σας ένοχοι, όλα τα κόμματα, εκτός από τη Χρυσή Αυγή</w:t>
      </w:r>
      <w:r w:rsidRPr="00F515C1">
        <w:rPr>
          <w:rFonts w:eastAsia="Times New Roman" w:cs="Times New Roman"/>
          <w:szCs w:val="24"/>
        </w:rPr>
        <w:t xml:space="preserve"> </w:t>
      </w:r>
      <w:r>
        <w:rPr>
          <w:rFonts w:eastAsia="Times New Roman" w:cs="Times New Roman"/>
          <w:szCs w:val="24"/>
        </w:rPr>
        <w:t>που στέκεται απέναντι!</w:t>
      </w:r>
    </w:p>
    <w:p w14:paraId="06452ED5"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6452ED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Βγήκε, λοιπόν, ο κ.</w:t>
      </w:r>
      <w:r w:rsidRPr="00F36844">
        <w:rPr>
          <w:rFonts w:eastAsia="Times New Roman" w:cs="Times New Roman"/>
          <w:szCs w:val="24"/>
        </w:rPr>
        <w:t xml:space="preserve"> Μητσοτάκης </w:t>
      </w:r>
      <w:r>
        <w:rPr>
          <w:rFonts w:eastAsia="Times New Roman" w:cs="Times New Roman"/>
          <w:szCs w:val="24"/>
        </w:rPr>
        <w:t xml:space="preserve">και </w:t>
      </w:r>
      <w:r w:rsidRPr="00F36844">
        <w:rPr>
          <w:rFonts w:eastAsia="Times New Roman" w:cs="Times New Roman"/>
          <w:szCs w:val="24"/>
        </w:rPr>
        <w:t>σε πρόσφατη συνέντευξή του</w:t>
      </w:r>
      <w:r>
        <w:rPr>
          <w:rFonts w:eastAsia="Times New Roman" w:cs="Times New Roman"/>
          <w:szCs w:val="24"/>
        </w:rPr>
        <w:t xml:space="preserve"> -</w:t>
      </w:r>
      <w:r w:rsidRPr="00F36844">
        <w:rPr>
          <w:rFonts w:eastAsia="Times New Roman" w:cs="Times New Roman"/>
          <w:szCs w:val="24"/>
        </w:rPr>
        <w:t>μόλις χθες</w:t>
      </w:r>
      <w:r>
        <w:rPr>
          <w:rFonts w:eastAsia="Times New Roman" w:cs="Times New Roman"/>
          <w:szCs w:val="24"/>
        </w:rPr>
        <w:t>-</w:t>
      </w:r>
      <w:r w:rsidRPr="00F36844">
        <w:rPr>
          <w:rFonts w:eastAsia="Times New Roman" w:cs="Times New Roman"/>
          <w:szCs w:val="24"/>
        </w:rPr>
        <w:t xml:space="preserve"> στο ερώτημα </w:t>
      </w:r>
      <w:r>
        <w:rPr>
          <w:rFonts w:eastAsia="Times New Roman" w:cs="Times New Roman"/>
          <w:szCs w:val="24"/>
        </w:rPr>
        <w:t xml:space="preserve">εάν </w:t>
      </w:r>
      <w:r w:rsidRPr="00F36844">
        <w:rPr>
          <w:rFonts w:eastAsia="Times New Roman" w:cs="Times New Roman"/>
          <w:szCs w:val="24"/>
        </w:rPr>
        <w:t>θα επιδιώξει ευρύτερες συνεργασίες είπε</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w:t>
      </w:r>
      <w:r w:rsidRPr="00F36844">
        <w:rPr>
          <w:rFonts w:eastAsia="Times New Roman" w:cs="Times New Roman"/>
          <w:szCs w:val="24"/>
        </w:rPr>
        <w:t xml:space="preserve">Δεν υπάρχουν </w:t>
      </w:r>
      <w:r>
        <w:rPr>
          <w:rFonts w:eastAsia="Times New Roman" w:cs="Times New Roman"/>
          <w:szCs w:val="24"/>
        </w:rPr>
        <w:t>δυνάμεις</w:t>
      </w:r>
      <w:r w:rsidRPr="00F36844">
        <w:rPr>
          <w:rFonts w:eastAsia="Times New Roman" w:cs="Times New Roman"/>
          <w:szCs w:val="24"/>
        </w:rPr>
        <w:t xml:space="preserve"> πιο δεξιά από τη Νέα Δημοκρατία που να μπουν στη Βουλή</w:t>
      </w:r>
      <w:r>
        <w:rPr>
          <w:rFonts w:eastAsia="Times New Roman" w:cs="Times New Roman"/>
          <w:szCs w:val="24"/>
        </w:rPr>
        <w:t>.</w:t>
      </w:r>
      <w:r w:rsidRPr="00F36844">
        <w:rPr>
          <w:rFonts w:eastAsia="Times New Roman" w:cs="Times New Roman"/>
          <w:szCs w:val="24"/>
        </w:rPr>
        <w:t xml:space="preserve"> Δεν αναφέρομαι</w:t>
      </w:r>
      <w:r>
        <w:rPr>
          <w:rFonts w:eastAsia="Times New Roman" w:cs="Times New Roman"/>
          <w:szCs w:val="24"/>
        </w:rPr>
        <w:t>,</w:t>
      </w:r>
      <w:r w:rsidRPr="00F36844">
        <w:rPr>
          <w:rFonts w:eastAsia="Times New Roman" w:cs="Times New Roman"/>
          <w:szCs w:val="24"/>
        </w:rPr>
        <w:t xml:space="preserve"> βέβαια</w:t>
      </w:r>
      <w:r>
        <w:rPr>
          <w:rFonts w:eastAsia="Times New Roman" w:cs="Times New Roman"/>
          <w:szCs w:val="24"/>
        </w:rPr>
        <w:t>,</w:t>
      </w:r>
      <w:r w:rsidRPr="00F36844">
        <w:rPr>
          <w:rFonts w:eastAsia="Times New Roman" w:cs="Times New Roman"/>
          <w:szCs w:val="24"/>
        </w:rPr>
        <w:t xml:space="preserve"> στη Χρυσή Αυγή</w:t>
      </w:r>
      <w:r>
        <w:rPr>
          <w:rFonts w:eastAsia="Times New Roman" w:cs="Times New Roman"/>
          <w:szCs w:val="24"/>
        </w:rPr>
        <w:t xml:space="preserve">. </w:t>
      </w:r>
      <w:r w:rsidRPr="00F36844">
        <w:rPr>
          <w:rFonts w:eastAsia="Times New Roman" w:cs="Times New Roman"/>
          <w:szCs w:val="24"/>
        </w:rPr>
        <w:t xml:space="preserve">Είναι </w:t>
      </w:r>
      <w:r>
        <w:rPr>
          <w:rFonts w:eastAsia="Times New Roman" w:cs="Times New Roman"/>
          <w:szCs w:val="24"/>
        </w:rPr>
        <w:t>ένα χυδαίο, εκτός δημοκρατίας, κόμμα».</w:t>
      </w:r>
    </w:p>
    <w:p w14:paraId="06452ED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Απάντηση: Υπάρχουν δυνάμεις </w:t>
      </w:r>
      <w:r w:rsidRPr="00F36844">
        <w:rPr>
          <w:rFonts w:eastAsia="Times New Roman" w:cs="Times New Roman"/>
          <w:szCs w:val="24"/>
        </w:rPr>
        <w:t xml:space="preserve">πιο </w:t>
      </w:r>
      <w:r>
        <w:rPr>
          <w:rFonts w:eastAsia="Times New Roman" w:cs="Times New Roman"/>
          <w:szCs w:val="24"/>
        </w:rPr>
        <w:t xml:space="preserve">δεξιά από </w:t>
      </w:r>
      <w:r w:rsidRPr="00F36844">
        <w:rPr>
          <w:rFonts w:eastAsia="Times New Roman" w:cs="Times New Roman"/>
          <w:szCs w:val="24"/>
        </w:rPr>
        <w:t xml:space="preserve">τη </w:t>
      </w:r>
      <w:r>
        <w:rPr>
          <w:rFonts w:eastAsia="Times New Roman" w:cs="Times New Roman"/>
          <w:szCs w:val="24"/>
        </w:rPr>
        <w:t xml:space="preserve">Νέα Δημοκρατία και στη Βουλή και έξω από τη Βουλή, στον λαό. Υπάρχει η λαϊκή Δεξιά, η Χρυσή Αυγή. Γιατί η Νέα Δημοκρατία δεν είναι ούτε λαϊκή παράταξη πλέον, ούτε Δεξιά. Και πώς μπορεί να είναι Δεξιά με τον </w:t>
      </w:r>
      <w:proofErr w:type="spellStart"/>
      <w:r>
        <w:rPr>
          <w:rFonts w:eastAsia="Times New Roman" w:cs="Times New Roman"/>
          <w:szCs w:val="24"/>
        </w:rPr>
        <w:t>Τατσόπουλο</w:t>
      </w:r>
      <w:proofErr w:type="spellEnd"/>
      <w:r>
        <w:rPr>
          <w:rFonts w:eastAsia="Times New Roman" w:cs="Times New Roman"/>
          <w:szCs w:val="24"/>
        </w:rPr>
        <w:t xml:space="preserve"> και ευθυγραμμιζόμενη κάθε τόσο με το ΚΚΕ; </w:t>
      </w:r>
    </w:p>
    <w:p w14:paraId="06452ED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μέσα σε </w:t>
      </w:r>
      <w:r w:rsidRPr="00F36844">
        <w:rPr>
          <w:rFonts w:eastAsia="Times New Roman" w:cs="Times New Roman"/>
          <w:szCs w:val="24"/>
        </w:rPr>
        <w:t>όλα αυτά</w:t>
      </w:r>
      <w:r>
        <w:rPr>
          <w:rFonts w:eastAsia="Times New Roman" w:cs="Times New Roman"/>
          <w:szCs w:val="24"/>
        </w:rPr>
        <w:t>,</w:t>
      </w:r>
      <w:r w:rsidRPr="00F36844">
        <w:rPr>
          <w:rFonts w:eastAsia="Times New Roman" w:cs="Times New Roman"/>
          <w:szCs w:val="24"/>
        </w:rPr>
        <w:t xml:space="preserve"> μέσα στον πολιτικό ορυμαγδό</w:t>
      </w:r>
      <w:r>
        <w:rPr>
          <w:rFonts w:eastAsia="Times New Roman" w:cs="Times New Roman"/>
          <w:szCs w:val="24"/>
        </w:rPr>
        <w:t>, ο οποίος έχει δημιουργηθεί, βλέπουμε πράγματα πρωτοφανή. Εντύπωση μεγάλη μου έκανε το γεγονός ότι στην εφημερίδα «ΚΑΘΗΜΕΡΙΝΗ» ο Νικόλαος Μέρτζος, κάποτε υπέρμαχος του ζητήματος</w:t>
      </w:r>
      <w:r w:rsidRPr="00F36844">
        <w:rPr>
          <w:rFonts w:eastAsia="Times New Roman" w:cs="Times New Roman"/>
          <w:szCs w:val="24"/>
        </w:rPr>
        <w:t xml:space="preserve"> της Μακεδονίας</w:t>
      </w:r>
      <w:r>
        <w:rPr>
          <w:rFonts w:eastAsia="Times New Roman" w:cs="Times New Roman"/>
          <w:szCs w:val="24"/>
        </w:rPr>
        <w:t>, πρώην αρχισυντάκτης του «Ελ</w:t>
      </w:r>
      <w:r w:rsidRPr="00F36844">
        <w:rPr>
          <w:rFonts w:eastAsia="Times New Roman" w:cs="Times New Roman"/>
          <w:szCs w:val="24"/>
        </w:rPr>
        <w:t>ληνικού Βορρά</w:t>
      </w:r>
      <w:r>
        <w:rPr>
          <w:rFonts w:eastAsia="Times New Roman" w:cs="Times New Roman"/>
          <w:szCs w:val="24"/>
        </w:rPr>
        <w:t>», γ</w:t>
      </w:r>
      <w:r w:rsidRPr="00F36844">
        <w:rPr>
          <w:rFonts w:eastAsia="Times New Roman" w:cs="Times New Roman"/>
          <w:szCs w:val="24"/>
        </w:rPr>
        <w:t>ια όσους γνωρίζουν πολιτική ιστορία</w:t>
      </w:r>
      <w:r>
        <w:rPr>
          <w:rFonts w:eastAsia="Times New Roman" w:cs="Times New Roman"/>
          <w:szCs w:val="24"/>
        </w:rPr>
        <w:t>,</w:t>
      </w:r>
      <w:r w:rsidRPr="00F36844">
        <w:rPr>
          <w:rFonts w:eastAsia="Times New Roman" w:cs="Times New Roman"/>
          <w:szCs w:val="24"/>
        </w:rPr>
        <w:t xml:space="preserve"> έφτασε να γράφει </w:t>
      </w:r>
      <w:r>
        <w:rPr>
          <w:rFonts w:eastAsia="Times New Roman" w:cs="Times New Roman"/>
          <w:szCs w:val="24"/>
        </w:rPr>
        <w:t xml:space="preserve">υπέρ της Συμφωνίας </w:t>
      </w:r>
      <w:r w:rsidRPr="00F36844">
        <w:rPr>
          <w:rFonts w:eastAsia="Times New Roman" w:cs="Times New Roman"/>
          <w:szCs w:val="24"/>
        </w:rPr>
        <w:t>των Πρεσπών και να λέει</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w:t>
      </w:r>
      <w:r w:rsidRPr="00F36844">
        <w:rPr>
          <w:rFonts w:eastAsia="Times New Roman" w:cs="Times New Roman"/>
          <w:szCs w:val="24"/>
        </w:rPr>
        <w:t xml:space="preserve">Ο λεγόμενος μακεδονικός λαός </w:t>
      </w:r>
      <w:r>
        <w:rPr>
          <w:rFonts w:eastAsia="Times New Roman" w:cs="Times New Roman"/>
          <w:szCs w:val="24"/>
        </w:rPr>
        <w:t xml:space="preserve">είναι πολυεθνικός: </w:t>
      </w:r>
      <w:r w:rsidRPr="00F36844">
        <w:rPr>
          <w:rFonts w:eastAsia="Times New Roman" w:cs="Times New Roman"/>
          <w:szCs w:val="24"/>
        </w:rPr>
        <w:t>Σλάβοι Μακεδόνες</w:t>
      </w:r>
      <w:r>
        <w:rPr>
          <w:rFonts w:eastAsia="Times New Roman" w:cs="Times New Roman"/>
          <w:szCs w:val="24"/>
        </w:rPr>
        <w:t>,</w:t>
      </w:r>
      <w:r w:rsidRPr="00F36844">
        <w:rPr>
          <w:rFonts w:eastAsia="Times New Roman" w:cs="Times New Roman"/>
          <w:szCs w:val="24"/>
        </w:rPr>
        <w:t xml:space="preserve"> Αλβανοί</w:t>
      </w:r>
      <w:r>
        <w:rPr>
          <w:rFonts w:eastAsia="Times New Roman" w:cs="Times New Roman"/>
          <w:szCs w:val="24"/>
        </w:rPr>
        <w:t>,</w:t>
      </w:r>
      <w:r w:rsidRPr="00F36844">
        <w:rPr>
          <w:rFonts w:eastAsia="Times New Roman" w:cs="Times New Roman"/>
          <w:szCs w:val="24"/>
        </w:rPr>
        <w:t xml:space="preserve"> Βούλγαροι</w:t>
      </w:r>
      <w:r>
        <w:rPr>
          <w:rFonts w:eastAsia="Times New Roman" w:cs="Times New Roman"/>
          <w:szCs w:val="24"/>
        </w:rPr>
        <w:t>,</w:t>
      </w:r>
      <w:r w:rsidRPr="00F36844">
        <w:rPr>
          <w:rFonts w:eastAsia="Times New Roman" w:cs="Times New Roman"/>
          <w:szCs w:val="24"/>
        </w:rPr>
        <w:t xml:space="preserve"> Σέρβοι</w:t>
      </w:r>
      <w:r>
        <w:rPr>
          <w:rFonts w:eastAsia="Times New Roman" w:cs="Times New Roman"/>
          <w:szCs w:val="24"/>
        </w:rPr>
        <w:t>,</w:t>
      </w:r>
      <w:r w:rsidRPr="00F36844">
        <w:rPr>
          <w:rFonts w:eastAsia="Times New Roman" w:cs="Times New Roman"/>
          <w:szCs w:val="24"/>
        </w:rPr>
        <w:t xml:space="preserve"> </w:t>
      </w:r>
      <w:proofErr w:type="spellStart"/>
      <w:r>
        <w:rPr>
          <w:rFonts w:eastAsia="Times New Roman" w:cs="Times New Roman"/>
          <w:szCs w:val="24"/>
        </w:rPr>
        <w:t>Ρομά</w:t>
      </w:r>
      <w:proofErr w:type="spellEnd"/>
      <w:r>
        <w:rPr>
          <w:rFonts w:eastAsia="Times New Roman" w:cs="Times New Roman"/>
          <w:szCs w:val="24"/>
        </w:rPr>
        <w:t>, Βόσνιοι,</w:t>
      </w:r>
      <w:r w:rsidRPr="00F36844">
        <w:rPr>
          <w:rFonts w:eastAsia="Times New Roman" w:cs="Times New Roman"/>
          <w:szCs w:val="24"/>
        </w:rPr>
        <w:t xml:space="preserve"> Τούρκοι και </w:t>
      </w:r>
      <w:r>
        <w:rPr>
          <w:rFonts w:eastAsia="Times New Roman" w:cs="Times New Roman"/>
          <w:szCs w:val="24"/>
        </w:rPr>
        <w:t xml:space="preserve">Βλάχοι». Το ακούσατε αυτό; Υπάρχει βλάχικη μειονότητα στην Ελλάδα; Υπάρχει εθνότητα Βλάχων; Οι Βλάχοι είναι Έλληνες καθαροί. </w:t>
      </w:r>
    </w:p>
    <w:p w14:paraId="06452ED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Και επιπλέον δεν λέει λέξη ο</w:t>
      </w:r>
      <w:r w:rsidRPr="00F36844">
        <w:rPr>
          <w:rFonts w:eastAsia="Times New Roman" w:cs="Times New Roman"/>
          <w:szCs w:val="24"/>
        </w:rPr>
        <w:t xml:space="preserve">ύτε </w:t>
      </w:r>
      <w:r>
        <w:rPr>
          <w:rFonts w:eastAsia="Times New Roman" w:cs="Times New Roman"/>
          <w:szCs w:val="24"/>
        </w:rPr>
        <w:t>αυτός,</w:t>
      </w:r>
      <w:r w:rsidRPr="00F36844">
        <w:rPr>
          <w:rFonts w:eastAsia="Times New Roman" w:cs="Times New Roman"/>
          <w:szCs w:val="24"/>
        </w:rPr>
        <w:t xml:space="preserve"> ούτε η Νέα Δημοκρατία</w:t>
      </w:r>
      <w:r>
        <w:rPr>
          <w:rFonts w:eastAsia="Times New Roman" w:cs="Times New Roman"/>
          <w:szCs w:val="24"/>
        </w:rPr>
        <w:t>,</w:t>
      </w:r>
      <w:r w:rsidRPr="00F36844">
        <w:rPr>
          <w:rFonts w:eastAsia="Times New Roman" w:cs="Times New Roman"/>
          <w:szCs w:val="24"/>
        </w:rPr>
        <w:t xml:space="preserve"> ούτε </w:t>
      </w:r>
      <w:r>
        <w:rPr>
          <w:rFonts w:eastAsia="Times New Roman" w:cs="Times New Roman"/>
          <w:szCs w:val="24"/>
        </w:rPr>
        <w:t>κανείς -εκτός, πάλι, από τη Χρυσή Αυγή- ότι στα Σκόπια ζούνε Έλληνες, εκατοντάδες χιλιάδες Έλληνες, ανάμεσα στους οποίους, βεβαίως, και Βλάχοι.</w:t>
      </w:r>
      <w:r w:rsidRPr="00F36844">
        <w:rPr>
          <w:rFonts w:eastAsia="Times New Roman" w:cs="Times New Roman"/>
          <w:szCs w:val="24"/>
        </w:rPr>
        <w:t xml:space="preserve"> </w:t>
      </w:r>
    </w:p>
    <w:p w14:paraId="06452EDA" w14:textId="77777777" w:rsidR="00C04CE1" w:rsidRDefault="00722F08">
      <w:pPr>
        <w:spacing w:line="600" w:lineRule="auto"/>
        <w:ind w:firstLine="720"/>
        <w:jc w:val="both"/>
        <w:rPr>
          <w:rFonts w:eastAsia="Times New Roman" w:cs="Times New Roman"/>
          <w:szCs w:val="24"/>
        </w:rPr>
      </w:pPr>
      <w:r w:rsidRPr="00F36844">
        <w:rPr>
          <w:rFonts w:eastAsia="Times New Roman" w:cs="Times New Roman"/>
          <w:szCs w:val="24"/>
        </w:rPr>
        <w:t xml:space="preserve">Και </w:t>
      </w:r>
      <w:r>
        <w:rPr>
          <w:rFonts w:eastAsia="Times New Roman" w:cs="Times New Roman"/>
          <w:szCs w:val="24"/>
        </w:rPr>
        <w:t xml:space="preserve">αναφέρεται ο Μέρτζος στο </w:t>
      </w:r>
      <w:r w:rsidRPr="00F36844">
        <w:rPr>
          <w:rFonts w:eastAsia="Times New Roman" w:cs="Times New Roman"/>
          <w:szCs w:val="24"/>
        </w:rPr>
        <w:t xml:space="preserve">άρθρο </w:t>
      </w:r>
      <w:r>
        <w:rPr>
          <w:rFonts w:eastAsia="Times New Roman" w:cs="Times New Roman"/>
          <w:szCs w:val="24"/>
        </w:rPr>
        <w:t xml:space="preserve">του </w:t>
      </w:r>
      <w:r w:rsidRPr="00F36844">
        <w:rPr>
          <w:rFonts w:eastAsia="Times New Roman" w:cs="Times New Roman"/>
          <w:szCs w:val="24"/>
        </w:rPr>
        <w:t xml:space="preserve">και για τα θέματα της γλώσσας </w:t>
      </w:r>
      <w:r>
        <w:rPr>
          <w:rFonts w:eastAsia="Times New Roman" w:cs="Times New Roman"/>
          <w:szCs w:val="24"/>
        </w:rPr>
        <w:t xml:space="preserve">και για τα θέματα της ιθαγενείας. Βεβαίως, παίρνει τη θέση της Κυβερνήσεως, δυστυχώς, </w:t>
      </w:r>
      <w:r w:rsidRPr="00F36844">
        <w:rPr>
          <w:rFonts w:eastAsia="Times New Roman" w:cs="Times New Roman"/>
          <w:szCs w:val="24"/>
        </w:rPr>
        <w:t xml:space="preserve">αλλά </w:t>
      </w:r>
      <w:r>
        <w:rPr>
          <w:rFonts w:eastAsia="Times New Roman" w:cs="Times New Roman"/>
          <w:szCs w:val="24"/>
        </w:rPr>
        <w:t>α</w:t>
      </w:r>
      <w:r w:rsidRPr="00F36844">
        <w:rPr>
          <w:rFonts w:eastAsia="Times New Roman" w:cs="Times New Roman"/>
          <w:szCs w:val="24"/>
        </w:rPr>
        <w:t xml:space="preserve">ναφέρει ότι </w:t>
      </w:r>
      <w:r w:rsidRPr="00F36844">
        <w:rPr>
          <w:rFonts w:eastAsia="Times New Roman" w:cs="Times New Roman"/>
          <w:szCs w:val="24"/>
        </w:rPr>
        <w:lastRenderedPageBreak/>
        <w:t xml:space="preserve">από το </w:t>
      </w:r>
      <w:r>
        <w:rPr>
          <w:rFonts w:eastAsia="Times New Roman" w:cs="Times New Roman"/>
          <w:szCs w:val="24"/>
        </w:rPr>
        <w:t xml:space="preserve">2007 όλα τα ελληνικά κόμματα ήταν υπέρ </w:t>
      </w:r>
      <w:r w:rsidRPr="00F36844">
        <w:rPr>
          <w:rFonts w:eastAsia="Times New Roman" w:cs="Times New Roman"/>
          <w:szCs w:val="24"/>
        </w:rPr>
        <w:t>ενός γεωγραφικού προσδιορισμού</w:t>
      </w:r>
      <w:r>
        <w:rPr>
          <w:rFonts w:eastAsia="Times New Roman" w:cs="Times New Roman"/>
          <w:szCs w:val="24"/>
        </w:rPr>
        <w:t>,</w:t>
      </w:r>
      <w:r w:rsidRPr="00F36844">
        <w:rPr>
          <w:rFonts w:eastAsia="Times New Roman" w:cs="Times New Roman"/>
          <w:szCs w:val="24"/>
        </w:rPr>
        <w:t xml:space="preserve"> ο οποίος </w:t>
      </w:r>
      <w:r>
        <w:rPr>
          <w:rFonts w:eastAsia="Times New Roman" w:cs="Times New Roman"/>
          <w:szCs w:val="24"/>
        </w:rPr>
        <w:t>θα περιείχε</w:t>
      </w:r>
      <w:r w:rsidRPr="00F36844">
        <w:rPr>
          <w:rFonts w:eastAsia="Times New Roman" w:cs="Times New Roman"/>
          <w:szCs w:val="24"/>
        </w:rPr>
        <w:t xml:space="preserve"> τον όρο </w:t>
      </w:r>
      <w:r>
        <w:rPr>
          <w:rFonts w:eastAsia="Times New Roman" w:cs="Times New Roman"/>
          <w:szCs w:val="24"/>
        </w:rPr>
        <w:t>«</w:t>
      </w:r>
      <w:r w:rsidRPr="00F36844">
        <w:rPr>
          <w:rFonts w:eastAsia="Times New Roman" w:cs="Times New Roman"/>
          <w:szCs w:val="24"/>
        </w:rPr>
        <w:t>Μακεδονία</w:t>
      </w:r>
      <w:r>
        <w:rPr>
          <w:rFonts w:eastAsia="Times New Roman" w:cs="Times New Roman"/>
          <w:szCs w:val="24"/>
        </w:rPr>
        <w:t xml:space="preserve">». </w:t>
      </w:r>
    </w:p>
    <w:p w14:paraId="06452ED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Επομένως, οι κύριοι της Νέας Δημοκρατίας, οι οποίοι είναι κατά της σύνθετης ονομασίας, της οποιασδήποτε ονομασίας φέρει τον όρο «Μακεδονία», πολύ καλά θα κάνουν να διαχωρίσουν τη θέση τους από τη Νέα Δημοκρατία, διότι η Νέα Δημοκρατία άλλα πιστεύει, όπως αναφέρει εδώ και ο Μέρτζος.</w:t>
      </w:r>
    </w:p>
    <w:p w14:paraId="06452ED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Εις ό,τι αφορά την ιθαγένεια, </w:t>
      </w:r>
      <w:r w:rsidRPr="00F36844">
        <w:rPr>
          <w:rFonts w:eastAsia="Times New Roman" w:cs="Times New Roman"/>
          <w:szCs w:val="24"/>
        </w:rPr>
        <w:t xml:space="preserve">είναι αστείο το παιχνίδι </w:t>
      </w:r>
      <w:r>
        <w:rPr>
          <w:rFonts w:eastAsia="Times New Roman" w:cs="Times New Roman"/>
          <w:szCs w:val="24"/>
        </w:rPr>
        <w:t>μεταξύ των λέξεων «</w:t>
      </w:r>
      <w:r>
        <w:rPr>
          <w:rFonts w:eastAsia="Times New Roman" w:cs="Times New Roman"/>
          <w:szCs w:val="24"/>
          <w:lang w:val="en"/>
        </w:rPr>
        <w:t>ethnicity</w:t>
      </w:r>
      <w:r>
        <w:rPr>
          <w:rFonts w:eastAsia="Times New Roman" w:cs="Times New Roman"/>
          <w:szCs w:val="24"/>
        </w:rPr>
        <w:t>»</w:t>
      </w:r>
      <w:r w:rsidRPr="00F36844">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
        </w:rPr>
        <w:t>nationality</w:t>
      </w:r>
      <w:r>
        <w:rPr>
          <w:rFonts w:eastAsia="Times New Roman" w:cs="Times New Roman"/>
          <w:szCs w:val="24"/>
        </w:rPr>
        <w:t>», καθόσον</w:t>
      </w:r>
      <w:r w:rsidRPr="00F36844">
        <w:rPr>
          <w:rFonts w:eastAsia="Times New Roman" w:cs="Times New Roman"/>
          <w:szCs w:val="24"/>
        </w:rPr>
        <w:t xml:space="preserve"> και οι δύο αυτές λέξεις στο </w:t>
      </w:r>
      <w:r>
        <w:rPr>
          <w:rFonts w:eastAsia="Times New Roman" w:cs="Times New Roman"/>
          <w:szCs w:val="24"/>
        </w:rPr>
        <w:t>«</w:t>
      </w:r>
      <w:r w:rsidRPr="00F36844">
        <w:rPr>
          <w:rFonts w:eastAsia="Times New Roman" w:cs="Times New Roman"/>
          <w:szCs w:val="24"/>
        </w:rPr>
        <w:t>Μεγάλο Λεξικό της Αγγλικής Γλώσσας</w:t>
      </w:r>
      <w:r>
        <w:rPr>
          <w:rFonts w:eastAsia="Times New Roman" w:cs="Times New Roman"/>
          <w:szCs w:val="24"/>
        </w:rPr>
        <w:t>»</w:t>
      </w:r>
      <w:r w:rsidRPr="00F36844">
        <w:rPr>
          <w:rFonts w:eastAsia="Times New Roman" w:cs="Times New Roman"/>
          <w:szCs w:val="24"/>
        </w:rPr>
        <w:t xml:space="preserve"> του Πανεπιστημίου του </w:t>
      </w:r>
      <w:r>
        <w:rPr>
          <w:rFonts w:eastAsia="Times New Roman" w:cs="Times New Roman"/>
          <w:szCs w:val="24"/>
          <w:lang w:val="en"/>
        </w:rPr>
        <w:t>Cambridge</w:t>
      </w:r>
      <w:r w:rsidRPr="00F36844">
        <w:rPr>
          <w:rFonts w:eastAsia="Times New Roman" w:cs="Times New Roman"/>
          <w:szCs w:val="24"/>
        </w:rPr>
        <w:t xml:space="preserve"> σαφέστατα καθορίζουν </w:t>
      </w:r>
      <w:r>
        <w:rPr>
          <w:rFonts w:eastAsia="Times New Roman" w:cs="Times New Roman"/>
          <w:szCs w:val="24"/>
        </w:rPr>
        <w:t>ότι</w:t>
      </w:r>
      <w:r w:rsidRPr="00F36844">
        <w:rPr>
          <w:rFonts w:eastAsia="Times New Roman" w:cs="Times New Roman"/>
          <w:szCs w:val="24"/>
        </w:rPr>
        <w:t xml:space="preserve"> αφορούν </w:t>
      </w:r>
      <w:r>
        <w:rPr>
          <w:rFonts w:eastAsia="Times New Roman" w:cs="Times New Roman"/>
          <w:szCs w:val="24"/>
        </w:rPr>
        <w:t xml:space="preserve">φυλή, </w:t>
      </w:r>
      <w:r w:rsidRPr="00F36844">
        <w:rPr>
          <w:rFonts w:eastAsia="Times New Roman" w:cs="Times New Roman"/>
          <w:szCs w:val="24"/>
        </w:rPr>
        <w:t>αφορούν εθνότητα</w:t>
      </w:r>
      <w:r>
        <w:rPr>
          <w:rFonts w:eastAsia="Times New Roman" w:cs="Times New Roman"/>
          <w:szCs w:val="24"/>
        </w:rPr>
        <w:t>.</w:t>
      </w:r>
      <w:r w:rsidRPr="00F36844">
        <w:rPr>
          <w:rFonts w:eastAsia="Times New Roman" w:cs="Times New Roman"/>
          <w:szCs w:val="24"/>
        </w:rPr>
        <w:t xml:space="preserve"> </w:t>
      </w:r>
    </w:p>
    <w:p w14:paraId="06452EDD" w14:textId="77777777" w:rsidR="00C04CE1" w:rsidRDefault="00722F08">
      <w:pPr>
        <w:spacing w:line="600" w:lineRule="auto"/>
        <w:ind w:firstLine="720"/>
        <w:jc w:val="both"/>
        <w:rPr>
          <w:rFonts w:eastAsia="Times New Roman" w:cs="Times New Roman"/>
          <w:szCs w:val="24"/>
        </w:rPr>
      </w:pPr>
      <w:r w:rsidRPr="00F36844">
        <w:rPr>
          <w:rFonts w:eastAsia="Times New Roman" w:cs="Times New Roman"/>
          <w:szCs w:val="24"/>
        </w:rPr>
        <w:t xml:space="preserve">Αλλά </w:t>
      </w:r>
      <w:r>
        <w:rPr>
          <w:rFonts w:eastAsia="Times New Roman" w:cs="Times New Roman"/>
          <w:szCs w:val="24"/>
        </w:rPr>
        <w:t xml:space="preserve">το μείζον είναι το όνομα. Και πάνω στο όνομα η </w:t>
      </w:r>
      <w:r w:rsidRPr="00F36844">
        <w:rPr>
          <w:rFonts w:eastAsia="Times New Roman" w:cs="Times New Roman"/>
          <w:szCs w:val="24"/>
        </w:rPr>
        <w:t>Νέα Δη</w:t>
      </w:r>
      <w:r>
        <w:rPr>
          <w:rFonts w:eastAsia="Times New Roman" w:cs="Times New Roman"/>
          <w:szCs w:val="24"/>
        </w:rPr>
        <w:t>μοκρατία δεν έχει ξεκάθαρη θέση, ό</w:t>
      </w:r>
      <w:r w:rsidRPr="00F36844">
        <w:rPr>
          <w:rFonts w:eastAsia="Times New Roman" w:cs="Times New Roman"/>
          <w:szCs w:val="24"/>
        </w:rPr>
        <w:t xml:space="preserve">πως </w:t>
      </w:r>
      <w:r>
        <w:rPr>
          <w:rFonts w:eastAsia="Times New Roman" w:cs="Times New Roman"/>
          <w:szCs w:val="24"/>
        </w:rPr>
        <w:t>θα αναφέρω στη</w:t>
      </w:r>
      <w:r w:rsidRPr="00F36844">
        <w:rPr>
          <w:rFonts w:eastAsia="Times New Roman" w:cs="Times New Roman"/>
          <w:szCs w:val="24"/>
        </w:rPr>
        <w:t xml:space="preserve"> συνέχεια</w:t>
      </w:r>
      <w:r>
        <w:rPr>
          <w:rFonts w:eastAsia="Times New Roman" w:cs="Times New Roman"/>
          <w:szCs w:val="24"/>
        </w:rPr>
        <w:t xml:space="preserve">. </w:t>
      </w:r>
    </w:p>
    <w:p w14:paraId="06452ED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w:t>
      </w:r>
      <w:r w:rsidRPr="00F36844">
        <w:rPr>
          <w:rFonts w:eastAsia="Times New Roman" w:cs="Times New Roman"/>
          <w:szCs w:val="24"/>
        </w:rPr>
        <w:t xml:space="preserve">ίχαμε συγκεκριμένη συνέντευξη του Προέδρου της Νέας Δημοκρατίας στις 20 Ιουλίου 2018 στην εφημερίδα </w:t>
      </w:r>
      <w:r>
        <w:rPr>
          <w:rFonts w:eastAsia="Times New Roman" w:cs="Times New Roman"/>
          <w:szCs w:val="24"/>
        </w:rPr>
        <w:lastRenderedPageBreak/>
        <w:t>«</w:t>
      </w:r>
      <w:proofErr w:type="spellStart"/>
      <w:r w:rsidRPr="000713F0">
        <w:rPr>
          <w:rFonts w:eastAsia="Times New Roman" w:cs="Times New Roman"/>
          <w:szCs w:val="24"/>
        </w:rPr>
        <w:t>Süddeutsche</w:t>
      </w:r>
      <w:proofErr w:type="spellEnd"/>
      <w:r w:rsidRPr="000713F0">
        <w:rPr>
          <w:rFonts w:eastAsia="Times New Roman" w:cs="Times New Roman"/>
          <w:szCs w:val="24"/>
        </w:rPr>
        <w:t xml:space="preserve"> </w:t>
      </w:r>
      <w:proofErr w:type="spellStart"/>
      <w:r w:rsidRPr="000713F0">
        <w:rPr>
          <w:rFonts w:eastAsia="Times New Roman" w:cs="Times New Roman"/>
          <w:szCs w:val="24"/>
        </w:rPr>
        <w:t>Zeitung</w:t>
      </w:r>
      <w:proofErr w:type="spellEnd"/>
      <w:r>
        <w:rPr>
          <w:rFonts w:eastAsia="Times New Roman" w:cs="Times New Roman"/>
          <w:szCs w:val="24"/>
        </w:rPr>
        <w:t>»,</w:t>
      </w:r>
      <w:r w:rsidRPr="000713F0">
        <w:rPr>
          <w:rFonts w:eastAsia="Times New Roman" w:cs="Times New Roman"/>
          <w:szCs w:val="24"/>
        </w:rPr>
        <w:t xml:space="preserve"> </w:t>
      </w:r>
      <w:r>
        <w:rPr>
          <w:rFonts w:eastAsia="Times New Roman" w:cs="Times New Roman"/>
          <w:szCs w:val="24"/>
        </w:rPr>
        <w:t>ο</w:t>
      </w:r>
      <w:r w:rsidRPr="00F36844">
        <w:rPr>
          <w:rFonts w:eastAsia="Times New Roman" w:cs="Times New Roman"/>
          <w:szCs w:val="24"/>
        </w:rPr>
        <w:t xml:space="preserve"> οποίος ερωτώμενος για το ζήτημα της ονομασίας </w:t>
      </w:r>
      <w:r>
        <w:rPr>
          <w:rFonts w:eastAsia="Times New Roman" w:cs="Times New Roman"/>
          <w:szCs w:val="24"/>
        </w:rPr>
        <w:t>των Σκοπίων, δήλωσε επί λέξει τα εξής: «</w:t>
      </w:r>
      <w:r w:rsidRPr="00F36844">
        <w:rPr>
          <w:rFonts w:eastAsia="Times New Roman" w:cs="Times New Roman"/>
          <w:szCs w:val="24"/>
        </w:rPr>
        <w:t xml:space="preserve">Έχω πει ξεκάθαρα ότι δεν μου αρέσει αυτή η </w:t>
      </w:r>
      <w:r>
        <w:rPr>
          <w:rFonts w:eastAsia="Times New Roman" w:cs="Times New Roman"/>
          <w:szCs w:val="24"/>
        </w:rPr>
        <w:t>σ</w:t>
      </w:r>
      <w:r w:rsidRPr="00F36844">
        <w:rPr>
          <w:rFonts w:eastAsia="Times New Roman" w:cs="Times New Roman"/>
          <w:szCs w:val="24"/>
        </w:rPr>
        <w:t>υμφωνία</w:t>
      </w:r>
      <w:r>
        <w:rPr>
          <w:rFonts w:eastAsia="Times New Roman" w:cs="Times New Roman"/>
          <w:szCs w:val="24"/>
        </w:rPr>
        <w:t>,</w:t>
      </w:r>
      <w:r w:rsidRPr="00F36844">
        <w:rPr>
          <w:rFonts w:eastAsia="Times New Roman" w:cs="Times New Roman"/>
          <w:szCs w:val="24"/>
        </w:rPr>
        <w:t xml:space="preserve"> αλλά λέω</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επίσης,</w:t>
      </w:r>
      <w:r w:rsidRPr="00F36844">
        <w:rPr>
          <w:rFonts w:eastAsia="Times New Roman" w:cs="Times New Roman"/>
          <w:szCs w:val="24"/>
        </w:rPr>
        <w:t xml:space="preserve"> ότι θα </w:t>
      </w:r>
      <w:r>
        <w:rPr>
          <w:rFonts w:eastAsia="Times New Roman" w:cs="Times New Roman"/>
          <w:szCs w:val="24"/>
        </w:rPr>
        <w:t xml:space="preserve">τη </w:t>
      </w:r>
      <w:r w:rsidRPr="00F36844">
        <w:rPr>
          <w:rFonts w:eastAsia="Times New Roman" w:cs="Times New Roman"/>
          <w:szCs w:val="24"/>
        </w:rPr>
        <w:t>σεβαστώ ως μία υποχρέωση της χώρας</w:t>
      </w:r>
      <w:r>
        <w:rPr>
          <w:rFonts w:eastAsia="Times New Roman" w:cs="Times New Roman"/>
          <w:szCs w:val="24"/>
        </w:rPr>
        <w:t>,</w:t>
      </w:r>
      <w:r w:rsidRPr="00F36844">
        <w:rPr>
          <w:rFonts w:eastAsia="Times New Roman" w:cs="Times New Roman"/>
          <w:szCs w:val="24"/>
        </w:rPr>
        <w:t xml:space="preserve"> εφόσον θα επικυρωθεί </w:t>
      </w:r>
      <w:r>
        <w:rPr>
          <w:rFonts w:eastAsia="Times New Roman" w:cs="Times New Roman"/>
          <w:szCs w:val="24"/>
        </w:rPr>
        <w:t xml:space="preserve">από </w:t>
      </w:r>
      <w:r w:rsidRPr="00F36844">
        <w:rPr>
          <w:rFonts w:eastAsia="Times New Roman" w:cs="Times New Roman"/>
          <w:szCs w:val="24"/>
        </w:rPr>
        <w:t>τη</w:t>
      </w:r>
      <w:r>
        <w:rPr>
          <w:rFonts w:eastAsia="Times New Roman" w:cs="Times New Roman"/>
          <w:szCs w:val="24"/>
        </w:rPr>
        <w:t>ν ελληνική</w:t>
      </w:r>
      <w:r w:rsidRPr="00F36844">
        <w:rPr>
          <w:rFonts w:eastAsia="Times New Roman" w:cs="Times New Roman"/>
          <w:szCs w:val="24"/>
        </w:rPr>
        <w:t xml:space="preserve"> Βουλή</w:t>
      </w:r>
      <w:r>
        <w:rPr>
          <w:rFonts w:eastAsia="Times New Roman" w:cs="Times New Roman"/>
          <w:szCs w:val="24"/>
        </w:rPr>
        <w:t>. Η δική μας, όμως,</w:t>
      </w:r>
      <w:r w:rsidRPr="00F36844">
        <w:rPr>
          <w:rFonts w:eastAsia="Times New Roman" w:cs="Times New Roman"/>
          <w:szCs w:val="24"/>
        </w:rPr>
        <w:t xml:space="preserve"> Νέα Δημοκρατία θα ψηφίσει </w:t>
      </w:r>
      <w:r>
        <w:rPr>
          <w:rFonts w:eastAsia="Times New Roman" w:cs="Times New Roman"/>
          <w:szCs w:val="24"/>
        </w:rPr>
        <w:t>«κ</w:t>
      </w:r>
      <w:r w:rsidRPr="00F36844">
        <w:rPr>
          <w:rFonts w:eastAsia="Times New Roman" w:cs="Times New Roman"/>
          <w:szCs w:val="24"/>
        </w:rPr>
        <w:t>ατά</w:t>
      </w:r>
      <w:r>
        <w:rPr>
          <w:rFonts w:eastAsia="Times New Roman" w:cs="Times New Roman"/>
          <w:szCs w:val="24"/>
        </w:rPr>
        <w:t>».</w:t>
      </w:r>
      <w:r w:rsidRPr="00F36844">
        <w:rPr>
          <w:rFonts w:eastAsia="Times New Roman" w:cs="Times New Roman"/>
          <w:szCs w:val="24"/>
        </w:rPr>
        <w:t xml:space="preserve"> </w:t>
      </w:r>
    </w:p>
    <w:p w14:paraId="06452EDF" w14:textId="77777777" w:rsidR="00C04CE1" w:rsidRDefault="00722F08">
      <w:pPr>
        <w:spacing w:line="600" w:lineRule="auto"/>
        <w:ind w:firstLine="720"/>
        <w:jc w:val="both"/>
        <w:rPr>
          <w:rFonts w:eastAsia="Times New Roman" w:cs="Times New Roman"/>
          <w:szCs w:val="24"/>
        </w:rPr>
      </w:pPr>
      <w:r w:rsidRPr="00F36844">
        <w:rPr>
          <w:rFonts w:eastAsia="Times New Roman" w:cs="Times New Roman"/>
          <w:szCs w:val="24"/>
        </w:rPr>
        <w:t xml:space="preserve">Τι μας λέει πολύ απλά ο </w:t>
      </w:r>
      <w:r>
        <w:rPr>
          <w:rFonts w:eastAsia="Times New Roman" w:cs="Times New Roman"/>
          <w:szCs w:val="24"/>
        </w:rPr>
        <w:t xml:space="preserve">κ. </w:t>
      </w:r>
      <w:r w:rsidRPr="00F36844">
        <w:rPr>
          <w:rFonts w:eastAsia="Times New Roman" w:cs="Times New Roman"/>
          <w:szCs w:val="24"/>
        </w:rPr>
        <w:t>Μητσοτάκης</w:t>
      </w:r>
      <w:r>
        <w:rPr>
          <w:rFonts w:eastAsia="Times New Roman" w:cs="Times New Roman"/>
          <w:szCs w:val="24"/>
        </w:rPr>
        <w:t>;</w:t>
      </w:r>
      <w:r w:rsidRPr="00F36844">
        <w:rPr>
          <w:rFonts w:eastAsia="Times New Roman" w:cs="Times New Roman"/>
          <w:szCs w:val="24"/>
        </w:rPr>
        <w:t xml:space="preserve"> Ότι επειδή θα κυρωθεί από αυτή τη Βουλή</w:t>
      </w:r>
      <w:r>
        <w:rPr>
          <w:rFonts w:eastAsia="Times New Roman" w:cs="Times New Roman"/>
          <w:szCs w:val="24"/>
        </w:rPr>
        <w:t xml:space="preserve"> -αν κ</w:t>
      </w:r>
      <w:r w:rsidRPr="00F36844">
        <w:rPr>
          <w:rFonts w:eastAsia="Times New Roman" w:cs="Times New Roman"/>
          <w:szCs w:val="24"/>
        </w:rPr>
        <w:t>υρωθεί</w:t>
      </w:r>
      <w:r>
        <w:rPr>
          <w:rFonts w:eastAsia="Times New Roman" w:cs="Times New Roman"/>
          <w:szCs w:val="24"/>
        </w:rPr>
        <w:t>, που εύχομαι να μην κυρωθεί κι</w:t>
      </w:r>
      <w:r w:rsidRPr="00F36844">
        <w:rPr>
          <w:rFonts w:eastAsia="Times New Roman" w:cs="Times New Roman"/>
          <w:szCs w:val="24"/>
        </w:rPr>
        <w:t xml:space="preserve"> εμείς </w:t>
      </w:r>
      <w:r>
        <w:rPr>
          <w:rFonts w:eastAsia="Times New Roman" w:cs="Times New Roman"/>
          <w:szCs w:val="24"/>
        </w:rPr>
        <w:t>θ</w:t>
      </w:r>
      <w:r w:rsidRPr="00F36844">
        <w:rPr>
          <w:rFonts w:eastAsia="Times New Roman" w:cs="Times New Roman"/>
          <w:szCs w:val="24"/>
        </w:rPr>
        <w:t>α την καταψηφίσου</w:t>
      </w:r>
      <w:r>
        <w:rPr>
          <w:rFonts w:eastAsia="Times New Roman" w:cs="Times New Roman"/>
          <w:szCs w:val="24"/>
        </w:rPr>
        <w:t>με-</w:t>
      </w:r>
      <w:r w:rsidRPr="00F36844">
        <w:rPr>
          <w:rFonts w:eastAsia="Times New Roman" w:cs="Times New Roman"/>
          <w:szCs w:val="24"/>
        </w:rPr>
        <w:t xml:space="preserve"> τότε είναι δεσμευμένος</w:t>
      </w:r>
      <w:r>
        <w:rPr>
          <w:rFonts w:eastAsia="Times New Roman" w:cs="Times New Roman"/>
          <w:szCs w:val="24"/>
        </w:rPr>
        <w:t>.</w:t>
      </w:r>
      <w:r w:rsidRPr="00F36844">
        <w:rPr>
          <w:rFonts w:eastAsia="Times New Roman" w:cs="Times New Roman"/>
          <w:szCs w:val="24"/>
        </w:rPr>
        <w:t xml:space="preserve"> </w:t>
      </w:r>
    </w:p>
    <w:p w14:paraId="06452EE0" w14:textId="77777777" w:rsidR="00C04CE1" w:rsidRDefault="00722F08">
      <w:pPr>
        <w:spacing w:line="600" w:lineRule="auto"/>
        <w:ind w:firstLine="720"/>
        <w:jc w:val="both"/>
        <w:rPr>
          <w:rFonts w:eastAsia="Times New Roman" w:cs="Times New Roman"/>
          <w:szCs w:val="24"/>
        </w:rPr>
      </w:pPr>
      <w:r w:rsidRPr="00F36844">
        <w:rPr>
          <w:rFonts w:eastAsia="Times New Roman" w:cs="Times New Roman"/>
          <w:szCs w:val="24"/>
        </w:rPr>
        <w:t>Κ</w:t>
      </w:r>
      <w:r>
        <w:rPr>
          <w:rFonts w:eastAsia="Times New Roman" w:cs="Times New Roman"/>
          <w:szCs w:val="24"/>
        </w:rPr>
        <w:t>ά</w:t>
      </w:r>
      <w:r w:rsidRPr="00F36844">
        <w:rPr>
          <w:rFonts w:eastAsia="Times New Roman" w:cs="Times New Roman"/>
          <w:szCs w:val="24"/>
        </w:rPr>
        <w:t>λεσε και βοήθεια καθηγητική</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 xml:space="preserve">από έναν </w:t>
      </w:r>
      <w:r w:rsidRPr="00F36844">
        <w:rPr>
          <w:rFonts w:eastAsia="Times New Roman" w:cs="Times New Roman"/>
          <w:szCs w:val="24"/>
        </w:rPr>
        <w:t xml:space="preserve">καθηγητή </w:t>
      </w:r>
      <w:r>
        <w:rPr>
          <w:rFonts w:eastAsia="Times New Roman" w:cs="Times New Roman"/>
          <w:szCs w:val="24"/>
        </w:rPr>
        <w:t>επίκουρο ή αναπληρωτή -</w:t>
      </w:r>
      <w:r w:rsidRPr="00F36844">
        <w:rPr>
          <w:rFonts w:eastAsia="Times New Roman" w:cs="Times New Roman"/>
          <w:szCs w:val="24"/>
        </w:rPr>
        <w:t>δεν ενθυμούμαι</w:t>
      </w:r>
      <w:r>
        <w:rPr>
          <w:rFonts w:eastAsia="Times New Roman" w:cs="Times New Roman"/>
          <w:szCs w:val="24"/>
        </w:rPr>
        <w:t>-</w:t>
      </w:r>
      <w:r w:rsidRPr="00F36844">
        <w:rPr>
          <w:rFonts w:eastAsia="Times New Roman" w:cs="Times New Roman"/>
          <w:szCs w:val="24"/>
        </w:rPr>
        <w:t xml:space="preserve"> του Διεθνούς Δικαίου</w:t>
      </w:r>
      <w:r>
        <w:rPr>
          <w:rFonts w:eastAsia="Times New Roman" w:cs="Times New Roman"/>
          <w:szCs w:val="24"/>
        </w:rPr>
        <w:t>,</w:t>
      </w:r>
      <w:r w:rsidRPr="00F36844">
        <w:rPr>
          <w:rFonts w:eastAsia="Times New Roman" w:cs="Times New Roman"/>
          <w:szCs w:val="24"/>
        </w:rPr>
        <w:t xml:space="preserve"> </w:t>
      </w:r>
      <w:r>
        <w:rPr>
          <w:rFonts w:eastAsia="Times New Roman" w:cs="Times New Roman"/>
          <w:szCs w:val="24"/>
        </w:rPr>
        <w:t>που προαλείφεται</w:t>
      </w:r>
      <w:r w:rsidRPr="00F36844">
        <w:rPr>
          <w:rFonts w:eastAsia="Times New Roman" w:cs="Times New Roman"/>
          <w:szCs w:val="24"/>
        </w:rPr>
        <w:t xml:space="preserve"> και για πολιτευτής της Νέας Δημοκρατίας</w:t>
      </w:r>
      <w:r>
        <w:rPr>
          <w:rFonts w:eastAsia="Times New Roman" w:cs="Times New Roman"/>
          <w:szCs w:val="24"/>
        </w:rPr>
        <w:t>,</w:t>
      </w:r>
      <w:r w:rsidRPr="00F36844">
        <w:rPr>
          <w:rFonts w:eastAsia="Times New Roman" w:cs="Times New Roman"/>
          <w:szCs w:val="24"/>
        </w:rPr>
        <w:t xml:space="preserve"> ο οποίος έγραψε </w:t>
      </w:r>
      <w:r>
        <w:rPr>
          <w:rFonts w:eastAsia="Times New Roman" w:cs="Times New Roman"/>
          <w:szCs w:val="24"/>
        </w:rPr>
        <w:t>και</w:t>
      </w:r>
      <w:r w:rsidRPr="00F36844">
        <w:rPr>
          <w:rFonts w:eastAsia="Times New Roman" w:cs="Times New Roman"/>
          <w:szCs w:val="24"/>
        </w:rPr>
        <w:t xml:space="preserve"> άρθρο στην </w:t>
      </w:r>
      <w:r>
        <w:rPr>
          <w:rFonts w:eastAsia="Times New Roman" w:cs="Times New Roman"/>
          <w:szCs w:val="24"/>
        </w:rPr>
        <w:t>«</w:t>
      </w:r>
      <w:r w:rsidRPr="00F36844">
        <w:rPr>
          <w:rFonts w:eastAsia="Times New Roman" w:cs="Times New Roman"/>
          <w:szCs w:val="24"/>
        </w:rPr>
        <w:t>ΚΑΘΗΜΕΡΙΝΗ</w:t>
      </w:r>
      <w:r>
        <w:rPr>
          <w:rFonts w:eastAsia="Times New Roman" w:cs="Times New Roman"/>
          <w:szCs w:val="24"/>
        </w:rPr>
        <w:t>»</w:t>
      </w:r>
      <w:r w:rsidRPr="00F36844">
        <w:rPr>
          <w:rFonts w:eastAsia="Times New Roman" w:cs="Times New Roman"/>
          <w:szCs w:val="24"/>
        </w:rPr>
        <w:t xml:space="preserve"> και είπε στο άρθρο του αυτό</w:t>
      </w:r>
      <w:r>
        <w:rPr>
          <w:rFonts w:eastAsia="Times New Roman" w:cs="Times New Roman"/>
          <w:szCs w:val="24"/>
        </w:rPr>
        <w:t>,</w:t>
      </w:r>
      <w:r w:rsidRPr="00F36844">
        <w:rPr>
          <w:rFonts w:eastAsia="Times New Roman" w:cs="Times New Roman"/>
          <w:szCs w:val="24"/>
        </w:rPr>
        <w:t xml:space="preserve"> ότι </w:t>
      </w:r>
      <w:r>
        <w:rPr>
          <w:rFonts w:eastAsia="Times New Roman" w:cs="Times New Roman"/>
          <w:szCs w:val="24"/>
        </w:rPr>
        <w:t>δεν μπορεί</w:t>
      </w:r>
      <w:r w:rsidRPr="00F36844">
        <w:rPr>
          <w:rFonts w:eastAsia="Times New Roman" w:cs="Times New Roman"/>
          <w:szCs w:val="24"/>
        </w:rPr>
        <w:t xml:space="preserve"> η Κυβέρνηση να καταγγείλει τη Συμφωνία των Πρεσπών</w:t>
      </w:r>
      <w:r>
        <w:rPr>
          <w:rFonts w:eastAsia="Times New Roman" w:cs="Times New Roman"/>
          <w:szCs w:val="24"/>
        </w:rPr>
        <w:t>, βάσει</w:t>
      </w:r>
      <w:r w:rsidRPr="00F36844">
        <w:rPr>
          <w:rFonts w:eastAsia="Times New Roman" w:cs="Times New Roman"/>
          <w:szCs w:val="24"/>
        </w:rPr>
        <w:t xml:space="preserve"> τ</w:t>
      </w:r>
      <w:r>
        <w:rPr>
          <w:rFonts w:eastAsia="Times New Roman" w:cs="Times New Roman"/>
          <w:szCs w:val="24"/>
        </w:rPr>
        <w:t>η</w:t>
      </w:r>
      <w:r w:rsidRPr="00F36844">
        <w:rPr>
          <w:rFonts w:eastAsia="Times New Roman" w:cs="Times New Roman"/>
          <w:szCs w:val="24"/>
        </w:rPr>
        <w:t xml:space="preserve">ς </w:t>
      </w:r>
      <w:r>
        <w:rPr>
          <w:rFonts w:eastAsia="Times New Roman" w:cs="Times New Roman"/>
          <w:szCs w:val="24"/>
        </w:rPr>
        <w:t>Συνθήκη</w:t>
      </w:r>
      <w:r w:rsidRPr="00F36844">
        <w:rPr>
          <w:rFonts w:eastAsia="Times New Roman" w:cs="Times New Roman"/>
          <w:szCs w:val="24"/>
        </w:rPr>
        <w:t xml:space="preserve">ς της Βιέννης του 1969 </w:t>
      </w:r>
      <w:r>
        <w:rPr>
          <w:rFonts w:eastAsia="Times New Roman" w:cs="Times New Roman"/>
          <w:szCs w:val="24"/>
        </w:rPr>
        <w:t>«</w:t>
      </w:r>
      <w:r w:rsidRPr="00F36844">
        <w:rPr>
          <w:rFonts w:eastAsia="Times New Roman" w:cs="Times New Roman"/>
          <w:szCs w:val="24"/>
        </w:rPr>
        <w:t xml:space="preserve">περί του δικαίου των </w:t>
      </w:r>
      <w:r>
        <w:rPr>
          <w:rFonts w:eastAsia="Times New Roman" w:cs="Times New Roman"/>
          <w:szCs w:val="24"/>
        </w:rPr>
        <w:t>Συνθηκών».</w:t>
      </w:r>
      <w:r w:rsidRPr="00F36844">
        <w:rPr>
          <w:rFonts w:eastAsia="Times New Roman" w:cs="Times New Roman"/>
          <w:szCs w:val="24"/>
        </w:rPr>
        <w:t xml:space="preserve"> Κολοκύθια με τη ρίγανη</w:t>
      </w:r>
      <w:r>
        <w:rPr>
          <w:rFonts w:eastAsia="Times New Roman" w:cs="Times New Roman"/>
          <w:szCs w:val="24"/>
        </w:rPr>
        <w:t>!</w:t>
      </w:r>
    </w:p>
    <w:p w14:paraId="06452EE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Από το 1969 μέχρι σήμερα έχει διαλυθεί η Σοβιετική Ένωση και έχουν ιδρυθεί δέκα κράτη, έχει γίνει εμφύλιος στη Γιουγκοσλαβία και έχουν ιδρυθεί επτά κράτη, έχει ενωθεί η Γερμανία, έχουν γίνει σημεία και τέρατα παρά τη Συνθήκη της Βιέννης. Πίσω από τη Συνθήκη της Βιέννης του 1969 θα κρυφτεί η Νέα Δημοκρατία για να αποδεχθεί τη σύνθετη ονομασία;</w:t>
      </w:r>
    </w:p>
    <w:p w14:paraId="06452EE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Αλλά και επί της ουσίας, εδώ είναι το κείμενο της Συμφωνίας των Πρεσπών, που στο άρθρο 13 σαφέστατα αναφέρει ότι: «Λαμβάνοντας υπόψη το γεγονός ότι το δεύτερο συμβαλλόμενο Μέρος», δηλαδή τα Σκόπια, «είναι περίκλειστο κράτος, τα συμβαλλόμενα Μέρη θα καθοδηγούνται από τις σχετικές προβλέψεις της Σύμβασης των Ηνωμένων Εθνών για το Δίκαιο της Θάλασσας, που θα έχουν και πρακτική εφαρμογή», που σημαίνει δίνουμε διέξοδο στη θάλασσα στο κράτος των Σκοπίων και αυτό θίγει καίρια την εθνική μας ανεξαρτησία. Είναι ένα ζήτημα που αγγίζει άμεσα την εθνική μας ανεξαρτησία και επομένως απαιτείται για την εγκυρότητα της επικυρώσεως της Συμφωνίας ο αριθμός των </w:t>
      </w:r>
      <w:proofErr w:type="spellStart"/>
      <w:r>
        <w:rPr>
          <w:rFonts w:eastAsia="Times New Roman" w:cs="Times New Roman"/>
          <w:szCs w:val="24"/>
        </w:rPr>
        <w:t>εκατόν</w:t>
      </w:r>
      <w:proofErr w:type="spellEnd"/>
      <w:r>
        <w:rPr>
          <w:rFonts w:eastAsia="Times New Roman" w:cs="Times New Roman"/>
          <w:szCs w:val="24"/>
        </w:rPr>
        <w:t xml:space="preserve"> ογδόντα ψήφων. </w:t>
      </w:r>
    </w:p>
    <w:p w14:paraId="06452EE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Και ερωτώ τη Νέα Δημοκρατία δημόσια: Θα χρησιμοποιήσει αυτό το επιχείρημα, σαν κυβέρνηση, για να καταγγείλει τη Συμφωνία των Πρεσπών;</w:t>
      </w:r>
    </w:p>
    <w:p w14:paraId="06452EE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βεβαίως έχουμε από την ίδια Συμφωνία και το άρθρο 18 που λέει ότι «Από τη θέση σε ισχύ της παρούσας Συμφωνίας, τα Μέρη θα κατευθύνονται στις σχέσεις τους από τις διατάξεις των διμερών συμφωνιών του 1959 με τη Γιουγκοσλαβία». Μιλάμε για σημεία και τέρατα! </w:t>
      </w:r>
    </w:p>
    <w:p w14:paraId="06452EE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Αλλά το πιο χαρακτηριστικό όλων από τη Συμφωνία αυτή, που αποτελεί λόγο ακυρότητας και αν ήθελε η Κυβέρνηση του ΣΥΡΙΖΑ θα μπορούσε να έχει σταματήσει όλες τις διαδικασίες άμεσα, είναι η παράγραφος 4 του άρθρου 1 που αναφέρει το εξής: «Το δεύτερο Μέρος», δηλαδή τα Σκόπια, «θα ολοκληρώσει </w:t>
      </w:r>
      <w:r>
        <w:rPr>
          <w:rFonts w:eastAsia="Times New Roman" w:cs="Times New Roman"/>
          <w:szCs w:val="24"/>
          <w:lang w:val="en-US"/>
        </w:rPr>
        <w:t>in</w:t>
      </w:r>
      <w:r w:rsidRPr="00B21708">
        <w:rPr>
          <w:rFonts w:eastAsia="Times New Roman" w:cs="Times New Roman"/>
          <w:szCs w:val="24"/>
        </w:rPr>
        <w:t xml:space="preserve"> </w:t>
      </w:r>
      <w:proofErr w:type="spellStart"/>
      <w:r>
        <w:rPr>
          <w:rFonts w:eastAsia="Times New Roman" w:cs="Times New Roman"/>
          <w:szCs w:val="24"/>
          <w:lang w:val="en-US"/>
        </w:rPr>
        <w:t>toto</w:t>
      </w:r>
      <w:proofErr w:type="spellEnd"/>
      <w:r w:rsidRPr="00B21708">
        <w:rPr>
          <w:rFonts w:eastAsia="Times New Roman" w:cs="Times New Roman"/>
          <w:szCs w:val="24"/>
        </w:rPr>
        <w:t xml:space="preserve"> </w:t>
      </w:r>
      <w:r>
        <w:rPr>
          <w:rFonts w:eastAsia="Times New Roman" w:cs="Times New Roman"/>
          <w:szCs w:val="24"/>
        </w:rPr>
        <w:t>τις συνταγματικές τροποποιήσεις έως το τέλος του 2018». Και οι συνταγματικές αυτές μεταρρυθμίσεις συμπληρώθηκαν στις 12 Ιανουαρίου του 2019. Έχει παραβιάσει το κράτος των Σκοπίων τη συμφωνία των Πρεσπών. Έχετε λόγους, λοιπόν, να την καταγγείλετε. Θα την καταγγείλετε; Δεσμεύεστε; Δεν το βλέπουμε.</w:t>
      </w:r>
    </w:p>
    <w:p w14:paraId="06452EE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και στην πρόταση μομφής την οποία κατέθεσε η Νέα Δημοκρατία στις 14-6-2018, την οποία υπερψηφίσαμε, στο σημείο όπου αναφερόταν για τη Συμφωνία των Πρεσπών έλεγε: «Η ανακοίνωση της Συμφωνίας με την Κυβέρνηση της ΠΓΔΜ είναι η σταγόνα που ξεχειλίζει το ποτήρι της αγανάκτησης του ελληνικού λαού. Η Συμφωνία αυτή συναντά την αντίθεση της συντριπτικής πλειονότητας των Ελλήνων. Επιπροσθέτως, δεν έχει καν εγκριθεί από το Υπουργικό Συμβούλιο. Είναι μια επιζήμια συμφωνία για τα εθνικά συμφέροντα. Αναγνωρίζει δήθεν «μακεδονική» εθνότητα και γλώσσα για τους βόρειους γείτονές μας» και δεν λέει λέξη για το ζήτημα του ονόματος. </w:t>
      </w:r>
    </w:p>
    <w:p w14:paraId="06452EE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Και επί του θέματος η Νέα Δημοκρατία να σταματήσει να λέει μισές αλήθειες και να ξεκαθαρίσει: Δεσμεύεται ότι θα ακυρώσει τη Συμφωνία των Πρεσπών; Δεσμεύεται ότι θα αρνηθεί κάθε σύνθετη ονομασία που θα περιέχει τον όρο «Μακεδονία»; Δεν δεσμεύεται, δεν έχουμε ακούσει τίποτα για αυτό το πράγμα.</w:t>
      </w:r>
    </w:p>
    <w:p w14:paraId="06452EE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Και γι’ αυτό στο προπύργιο των εθνικών αγώνων στέκει μία δύναμη που λέει «κανένας συμβιβασμός για τη Μακεδονία μας!» και είναι η Χρυσή Αυγή.</w:t>
      </w:r>
    </w:p>
    <w:p w14:paraId="06452EE9"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06452EE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Άλλωστε εμείς από την πρώτη στιγμή, χωρίς δισταγμό, όταν προέκυψε το θέμα απευθύναμε μία επιστολή τόσο στον Οργανισμό Ηνωμένων Εθνών, όλοι οι Βουλευτές της Χρυσής Αυγής, όσο και σε όλους τους διεθνείς οργανισμούς, η οποία κατέληγε με το συμπέρασμα ότι «για τους λόγους αυτούς η Συμφωνία για το σκοπιανό, που υπεγράφη, παραβιάζει τη λαϊκή κυριαρχία και το Σύνταγμα της χώρας και αντιστρατεύεται το εθνικό συμφέρον. Και εάν και εφόσον η χώρα εκλέξει κυβέρνηση υπό τη Χρυσή Αυγή η κυβέρνηση αυτή θα καταγγείλει άμεσα τη Συμφωνία». Είναι ουτοπία, όνειρο, ρομαντισμός;</w:t>
      </w:r>
    </w:p>
    <w:p w14:paraId="06452EE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Χαμογελάτε; Μην χαμογελάτε, κύριοι του ΣΥΡΙΖΑ, γιατί ήσασταν για σαράντα χρόνια στο 4%. Η ώρα των εθνικιστών έρχεται. Η ώρα της Χρυσής Αυγής έρχεται και τότε δεν θα υπάρχει κανένα κράτος στα βόρεια σύνορά μας που θα έχει το όνομα Μακεδονία.</w:t>
      </w:r>
    </w:p>
    <w:p w14:paraId="06452EE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Σας ευχαριστώ.</w:t>
      </w:r>
    </w:p>
    <w:p w14:paraId="06452EED"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6452EEE" w14:textId="77777777" w:rsidR="00C04CE1" w:rsidRDefault="00722F08">
      <w:pPr>
        <w:spacing w:line="600" w:lineRule="auto"/>
        <w:ind w:firstLine="720"/>
        <w:jc w:val="both"/>
        <w:rPr>
          <w:rFonts w:eastAsia="Times New Roman" w:cs="Times New Roman"/>
          <w:szCs w:val="24"/>
        </w:rPr>
      </w:pPr>
      <w:r w:rsidRPr="00174A5A">
        <w:rPr>
          <w:rFonts w:eastAsia="Times New Roman" w:cs="Times New Roman"/>
          <w:b/>
          <w:szCs w:val="24"/>
        </w:rPr>
        <w:lastRenderedPageBreak/>
        <w:t xml:space="preserve">ΠΡΟΕΔΡΟΣ (Νικόλαος </w:t>
      </w:r>
      <w:proofErr w:type="spellStart"/>
      <w:r w:rsidRPr="00174A5A">
        <w:rPr>
          <w:rFonts w:eastAsia="Times New Roman" w:cs="Times New Roman"/>
          <w:b/>
          <w:szCs w:val="24"/>
        </w:rPr>
        <w:t>Βούτσης</w:t>
      </w:r>
      <w:proofErr w:type="spellEnd"/>
      <w:r w:rsidRPr="00174A5A">
        <w:rPr>
          <w:rFonts w:eastAsia="Times New Roman" w:cs="Times New Roman"/>
          <w:b/>
          <w:szCs w:val="24"/>
        </w:rPr>
        <w:t>):</w:t>
      </w:r>
      <w:r>
        <w:rPr>
          <w:rFonts w:eastAsia="Times New Roman" w:cs="Times New Roman"/>
          <w:szCs w:val="24"/>
        </w:rPr>
        <w:t xml:space="preserve"> Ευχαριστώ.</w:t>
      </w:r>
    </w:p>
    <w:p w14:paraId="06452EE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 διαδικασία θα συνεχίσει με τον Πρόεδρο του Κομμουνιστικού Κόμματος Ελλάδας. Ύστερα θα μιλήσει, εφόσον θα θέλει, ο Πρόεδρος κ. Θεοδωράκης και ύστερα, επίσης εφόσον θα θέλει, ο κ. Λεβέντης. Ο κ. Καμμένος έχει πει ότι θα μιλήσει αύριο.</w:t>
      </w:r>
    </w:p>
    <w:p w14:paraId="06452EF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 Δημήτρη </w:t>
      </w:r>
      <w:proofErr w:type="spellStart"/>
      <w:r>
        <w:rPr>
          <w:rFonts w:eastAsia="Times New Roman" w:cs="Times New Roman"/>
          <w:szCs w:val="24"/>
        </w:rPr>
        <w:t>Κουτσούμπα</w:t>
      </w:r>
      <w:proofErr w:type="spellEnd"/>
      <w:r>
        <w:rPr>
          <w:rFonts w:eastAsia="Times New Roman" w:cs="Times New Roman"/>
          <w:szCs w:val="24"/>
        </w:rPr>
        <w:t>, Πρόεδρο της Κοινοβουλευτικής Ομάδας του Κομμουνιστικού Κόμματος Ελλάδας.</w:t>
      </w:r>
    </w:p>
    <w:p w14:paraId="06452EF1" w14:textId="77777777" w:rsidR="00C04CE1" w:rsidRDefault="00722F08">
      <w:pPr>
        <w:spacing w:line="600" w:lineRule="auto"/>
        <w:ind w:firstLine="720"/>
        <w:jc w:val="both"/>
        <w:rPr>
          <w:rFonts w:eastAsia="Times New Roman" w:cs="Times New Roman"/>
          <w:szCs w:val="24"/>
        </w:rPr>
      </w:pPr>
      <w:r w:rsidRPr="00EA26F6">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Κυρίες και κύριοι, η σημερινή συζήτηση στη Βουλή όπου η Κυβέρνηση αναζητά ψήφο εμπιστοσύνης δεν είναι τίποτε άλλο από την κατάληξη των παζαριών των προηγουμένων ημέρων ανάμεσα στους κυβερνητικούς εταίρους, τον ΣΥΡΙΖΑ και τους ΑΝΕΛ, και πιο συγκεκριμένα των παζαριών ανάμεσα στον κ. Τσίπρα και στον κ. Καμμένο. </w:t>
      </w:r>
    </w:p>
    <w:p w14:paraId="06452EF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βέβαια αυτή η εξέλιξη βολεύει και τους δυο σας, κύριε Τσίπρα, γιατί δίνει τη δυνατότητα αφ’ ενός σε εσάς να διασώσετε </w:t>
      </w:r>
      <w:r>
        <w:rPr>
          <w:rFonts w:eastAsia="Times New Roman" w:cs="Times New Roman"/>
          <w:szCs w:val="24"/>
        </w:rPr>
        <w:lastRenderedPageBreak/>
        <w:t>την Κυβέρνησή σας με τις ψήφους των Βουλευτών των ΑΝΕΛ και αφ’ ετέρου στον μέχρι πρότινος συνεταίρο σας, στον κ. Καμμένο, να διατηρήσει την Κοινοβουλευτική του Ομάδα εμφανιζόμενος μάλιστα ότι αντιστέκεται σε μια πολιτική στην οποία όχι απλά «έβαλε πλάτη», αλλά πρωτοστάτησε και στην υλοποίησή της όλο το προηγούμενο διάστημα. Και ανεξάρτητα από το αποτέλεσμα της αυριανής ψηφοφορίας στη Βουλή και το ποιοι τελικά θα είναι οι νέοι πιθανοί συνοδοιπόροι του κ. Τσίπρα, το κρίσιμο ζήτημα είναι τελικά ο ίδιος ο λαός να καταψηφίσει αυτήν την Κυβέρνηση και αυτό να το κάνει και μέσα από τους καθημερινούς αγώνες του, αλλά και στις επικείμενες εκλογές, τόσο στις βουλευτικές όσο και στις ευρωεκλογές ή στις δημοτικές και περιφερειακές εκλογές ο λαός να καταψηφίσει μια Κυβέρνηση η οποία θα συνεχίσει την ίδια βάρβαρη, αντιλαϊκή και επικίνδυνη πολιτική ως συνέχεια των προηγούμενων κυβερνήσεων της Νέας Δημοκρατίας και του ΠΑΣΟΚ.</w:t>
      </w:r>
    </w:p>
    <w:p w14:paraId="06452EF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Γι’ αυτό ακριβώς ο κ. Τσίπρας ζητά ψήφο εμπιστοσύνης, προκειμένου, όπως είπε, να ολοκληρώσει η Κυβέρνησή του το έργο της, να κλείσει τις εκκρεμότητές της. Αλίμονο! Άλλωστε ο </w:t>
      </w:r>
      <w:r>
        <w:rPr>
          <w:rFonts w:eastAsia="Times New Roman" w:cs="Times New Roman"/>
          <w:szCs w:val="24"/>
        </w:rPr>
        <w:lastRenderedPageBreak/>
        <w:t xml:space="preserve">ελληνικός λαός ξέρει πολύ καλά πλέον και σας αναγνωρίζει τη βρόμικη δουλειά που αναλάβατε για λογαριασμό του μεγάλου κεφαλαίου, για λογαριασμό του </w:t>
      </w:r>
      <w:proofErr w:type="spellStart"/>
      <w:r>
        <w:rPr>
          <w:rFonts w:eastAsia="Times New Roman" w:cs="Times New Roman"/>
          <w:szCs w:val="24"/>
        </w:rPr>
        <w:t>Τραμπ</w:t>
      </w:r>
      <w:proofErr w:type="spellEnd"/>
      <w:r>
        <w:rPr>
          <w:rFonts w:eastAsia="Times New Roman" w:cs="Times New Roman"/>
          <w:szCs w:val="24"/>
        </w:rPr>
        <w:t xml:space="preserve">, για λογαριασμό της </w:t>
      </w:r>
      <w:proofErr w:type="spellStart"/>
      <w:r>
        <w:rPr>
          <w:rFonts w:eastAsia="Times New Roman" w:cs="Times New Roman"/>
          <w:szCs w:val="24"/>
        </w:rPr>
        <w:t>Μέρκελ</w:t>
      </w:r>
      <w:proofErr w:type="spellEnd"/>
      <w:r>
        <w:rPr>
          <w:rFonts w:eastAsia="Times New Roman" w:cs="Times New Roman"/>
          <w:szCs w:val="24"/>
        </w:rPr>
        <w:t xml:space="preserve"> και των άλλων δυναστών του λαού μας, σε αυτήν τουλάχιστον τη φάση. </w:t>
      </w:r>
    </w:p>
    <w:p w14:paraId="06452EF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καταλαβαίνουμε ότι θέλετε να την ολοκληρώσετε. Είστε πολύ συνεπείς μόνο σε αυτό και γι’ αυτό σας στηρίζουν όλοι αυτοί οι ορκισμένοι εχθροί του ελληνικού λαού με κάθε τρόπο. Και τι δεν είπατε; Τι να κατακτήσει η χώρα τον ηγετικό της ρόλο στα Βαλκάνια. Τι να εξασφαλίσει μέσα από τις συμμαχίες –τις </w:t>
      </w:r>
      <w:proofErr w:type="spellStart"/>
      <w:r>
        <w:rPr>
          <w:rFonts w:eastAsia="Times New Roman" w:cs="Times New Roman"/>
          <w:szCs w:val="24"/>
        </w:rPr>
        <w:t>λυκοσυμμαχίες</w:t>
      </w:r>
      <w:proofErr w:type="spellEnd"/>
      <w:r>
        <w:rPr>
          <w:rFonts w:eastAsia="Times New Roman" w:cs="Times New Roman"/>
          <w:szCs w:val="24"/>
        </w:rPr>
        <w:t xml:space="preserve"> δηλαδή- τη σταθερή πορεία της. Τι να συνεχίσει να αποτελεί πυλώνα σταθερότητας και ασφάλειας στη νοτιοανατολική Μεσόγειο. Τώρα τι ακριβώς εννοεί ο κ. Τσίπρας και η Κυβέρνηση ΣΥΡΙΖΑ ηγετικό ρόλο είναι άλλου παπά ευαγγέλιο. </w:t>
      </w:r>
    </w:p>
    <w:p w14:paraId="06452EF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Αυτό που ισχύει είναι αυτό που το ΚΚΕ σάς έχει πει εδώ και πάρα πολύ καιρό, δηλαδή ότι η Κυβέρνησή σας έχει αναλάβει ρόλο σημαιοφόρου για τα επικίνδυνα σχέδια των Ηνωμένων Πολιτείων Αμερικής και του ΝΑΤΟ, διεκδικώντας μερίδιο και για λογαριασμό κάποιων μερίδων της εγχώριας αστικής τάξης. </w:t>
      </w:r>
    </w:p>
    <w:p w14:paraId="06452EF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που λέτε δεν τα ακούμε, βέβαια, πρώτη φορά. Τα έχουμε ξανακούσει και από την κυβέρνηση Σημίτη παλιότερα, τότε που συνέδραμε στον βομβαρδισμό της Γιουγκοσλαβίας. Το έλεγαν όλοι αυτοί που σήμερα φιγουράρουν στις στημένες εκδηλώσεις για τα δήθεν προοδευτικά σας μέτωπα. </w:t>
      </w:r>
    </w:p>
    <w:p w14:paraId="06452EF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Σας βλέπουμε στην καθημερινότητα. Η πρόοδος ξεχειλίζει από τα </w:t>
      </w:r>
      <w:proofErr w:type="spellStart"/>
      <w:r>
        <w:rPr>
          <w:rFonts w:eastAsia="Times New Roman" w:cs="Times New Roman"/>
          <w:szCs w:val="24"/>
        </w:rPr>
        <w:t>μπατζάκια</w:t>
      </w:r>
      <w:proofErr w:type="spellEnd"/>
      <w:r>
        <w:rPr>
          <w:rFonts w:eastAsia="Times New Roman" w:cs="Times New Roman"/>
          <w:szCs w:val="24"/>
        </w:rPr>
        <w:t xml:space="preserve"> σας, τόσο όσο και των προηγούμενων! Αυτή είναι η περιβόητη ανάκτηση του ηγετικού ρόλου που επικαλείται η Κυβέρνηση, ηγετικού ρόλου στους εγκληματικούς σχεδιασμούς των ιμπεριαλιστικών οργανισμών του ΝΑΤΟ και της Ευρωπαϊκής Ένωσης, οι οποίοι θέτουν σε κινδύνους τον ελληνικό λαό.</w:t>
      </w:r>
    </w:p>
    <w:p w14:paraId="06452EF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Όταν μιλάμε για μερίδιο από τη μοιρασιά, οι εργαζόμενοι που μας ακούν μπορούν να καταλάβουν ότι μιλάμε για τα πεδία κερδοφορίας που θα ανοίξουν για κάποιους μονοπωλιακούς ομίλους στην περιοχή, γιατί για τους εργαζόμενους μόνιμα εξακολουθεί να γράφει μηδέν εις το </w:t>
      </w:r>
      <w:proofErr w:type="spellStart"/>
      <w:r>
        <w:rPr>
          <w:rFonts w:eastAsia="Times New Roman" w:cs="Times New Roman"/>
          <w:szCs w:val="24"/>
        </w:rPr>
        <w:t>πηλίκον</w:t>
      </w:r>
      <w:proofErr w:type="spellEnd"/>
      <w:r>
        <w:rPr>
          <w:rFonts w:eastAsia="Times New Roman" w:cs="Times New Roman"/>
          <w:szCs w:val="24"/>
        </w:rPr>
        <w:t xml:space="preserve">. </w:t>
      </w:r>
    </w:p>
    <w:p w14:paraId="06452EF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Η συμφωνία που υπογράψατε, κύριε Τσίπρα, με τον κ. </w:t>
      </w:r>
      <w:proofErr w:type="spellStart"/>
      <w:r>
        <w:rPr>
          <w:rFonts w:eastAsia="Times New Roman" w:cs="Times New Roman"/>
          <w:szCs w:val="24"/>
        </w:rPr>
        <w:t>Ζάεφ</w:t>
      </w:r>
      <w:proofErr w:type="spellEnd"/>
      <w:r>
        <w:rPr>
          <w:rFonts w:eastAsia="Times New Roman" w:cs="Times New Roman"/>
          <w:szCs w:val="24"/>
        </w:rPr>
        <w:t xml:space="preserve"> είναι μια βασική πλευρά των συνολικότερων </w:t>
      </w:r>
      <w:proofErr w:type="spellStart"/>
      <w:r>
        <w:rPr>
          <w:rFonts w:eastAsia="Times New Roman" w:cs="Times New Roman"/>
          <w:szCs w:val="24"/>
        </w:rPr>
        <w:t>αμερικανονατοϊκών</w:t>
      </w:r>
      <w:proofErr w:type="spellEnd"/>
      <w:r>
        <w:rPr>
          <w:rFonts w:eastAsia="Times New Roman" w:cs="Times New Roman"/>
          <w:szCs w:val="24"/>
        </w:rPr>
        <w:t xml:space="preserve"> σχεδιασμών στην περιοχή, τους οποίους τόσο εσείς όσο και ο κ. Καμμένος υπηρετήσατε με πολύ μεγάλη συνέπεια. Μαζί μετατρέψατε τη χώρα σε ένα απέραντο νατοϊκό στρατόπεδο από την Αλεξανδρούπολη ως την Κρήτη, με επέκταση της βάσης της Σούδας, μεταφορά </w:t>
      </w:r>
      <w:r>
        <w:rPr>
          <w:rFonts w:eastAsia="Times New Roman" w:cs="Times New Roman"/>
          <w:szCs w:val="24"/>
          <w:lang w:val="en-US"/>
        </w:rPr>
        <w:t>drones</w:t>
      </w:r>
      <w:r>
        <w:rPr>
          <w:rFonts w:eastAsia="Times New Roman" w:cs="Times New Roman"/>
          <w:szCs w:val="24"/>
        </w:rPr>
        <w:t xml:space="preserve"> στη Λάρισα, δημιουργία βάσης αμερικάνικων ελικοπτέρων στην Αλεξανδρούπολη. Ακόμα και τη μεταφορά ειδικών όπλων, ανάμεσά τους και πυρηνικών, σχεδιάζετε στον Άραξο.</w:t>
      </w:r>
    </w:p>
    <w:p w14:paraId="06452EF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 κ. Καμμένος για λογαριασμό της δικής σας Κυβέρνησης υπέγραψε όλες τις αποφάσεις των Υπουργών Άμυνας του ΝΑΤΟ που συνιστούν και πολεμική προετοιμασία απέναντι στη Ρωσία. Για λογαριασμό της Κυβέρνησης επέβλεπε τις νατοϊκές ασκήσεις πολέμου με τη συμμετοχή των ελληνικών Ενόπλων Δυνάμεων.</w:t>
      </w:r>
    </w:p>
    <w:p w14:paraId="06452EF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Βέβαια, για όλα αυτά, για την πιο ενεργή εμπλοκή της χώρας στα επικίνδυνα σχέδια του ΝΑΤΟ, των Ηνωμένων Πολιτειών της Αμερικής, καμμία αντιπαράθεση, κανένας καβγάς δεν γίνεται </w:t>
      </w:r>
      <w:r>
        <w:rPr>
          <w:rFonts w:eastAsia="Times New Roman" w:cs="Times New Roman"/>
          <w:szCs w:val="24"/>
        </w:rPr>
        <w:lastRenderedPageBreak/>
        <w:t>ανάμεσα στον κ. Τσίπρα και τον κ. Μητσοτάκη, ούτε φυσικά ανάμεσα στα στελέχη τους που δεν χάνουν ευκαιρία να αρπαχτούν για να έχουν να «παίζουν» τα βραδινά δελτία ειδήσεων με καθετί επουσιώδες. Γιατί αυτά τα επικείμενα σχέδια του ΝΑΤΟ δεν τα αμφισβητεί ούτε η Νέα Δημοκρατία ούτε εκείνοι που ψαρεύουν στα θολά νερά του αντιδραστικού εθνικισμού, του φασισμού παίζοντας το παιχνίδι των ιμπεριαλιστικών κέντρων.</w:t>
      </w:r>
    </w:p>
    <w:p w14:paraId="06452EF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Υπάρχει πλήρης ταύτιση και συμφωνία. Άκουσε κανείς κάποια έστω λογομαχία ανάμεσα στους Βουλευτές του ΣΥΡΙΖΑ και τους Βουλευτές της Νέας Δημοκρατίας, αλλά και άλλων κομμάτων γιατί η Κυβέρνηση δίνει το 2% του ΑΕΠ, δηλαδή 4 δισεκατομμύρια ευρώ κάθε χρόνο για νατοϊκούς εξοπλισμούς που καμμία σχέση έχουν με την άμυνα της χώρας, αλλά μόνο με επιθετικά σχέδια των Αμερικανών και του ΝΑΤΟ, την ίδια στιγμή που ο λαός μας υποφέρει τόσα χρόνια τώρα; Όχι, βέβαια. Τσιμουδιά για όλα αυτά. Ο πραγματικός λόγος που η Νέα Δημοκρατία και τα στελέχη της φωνάζουν είναι γιατί ο ΣΥΡΙΖΑ τής έχει πάρει τη μπουκιά από το στόμα, γιατί υλοποιεί κατά γράμμα όσα εκείνη δεν πρόλαβε να κάνει.</w:t>
      </w:r>
    </w:p>
    <w:p w14:paraId="06452EF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ο κ. Τσίπρας πριν μας είπε ότι η Συμφωνία των Πρεσπών είναι το δεύτερο μεγαλύτερο επίτευγμα της Κυβέρνησής του μετά την έξοδο από τα μνημόνια. Αυτά, βέβαια, τα έκανε πρόβα για να τα πει στη </w:t>
      </w:r>
      <w:proofErr w:type="spellStart"/>
      <w:r>
        <w:rPr>
          <w:rFonts w:eastAsia="Times New Roman" w:cs="Times New Roman"/>
          <w:szCs w:val="24"/>
        </w:rPr>
        <w:t>Μέρκελ</w:t>
      </w:r>
      <w:proofErr w:type="spellEnd"/>
      <w:r>
        <w:rPr>
          <w:rFonts w:eastAsia="Times New Roman" w:cs="Times New Roman"/>
          <w:szCs w:val="24"/>
        </w:rPr>
        <w:t xml:space="preserve"> πριν τη συναντήσει και φυσικά τα επανέλαβε και μετά, τα είπε και σήμερα. Φυσικά, η </w:t>
      </w:r>
      <w:proofErr w:type="spellStart"/>
      <w:r>
        <w:rPr>
          <w:rFonts w:eastAsia="Times New Roman" w:cs="Times New Roman"/>
          <w:szCs w:val="24"/>
        </w:rPr>
        <w:t>Μέρκελ</w:t>
      </w:r>
      <w:proofErr w:type="spellEnd"/>
      <w:r>
        <w:rPr>
          <w:rFonts w:eastAsia="Times New Roman" w:cs="Times New Roman"/>
          <w:szCs w:val="24"/>
        </w:rPr>
        <w:t xml:space="preserve"> τού έδωσε ψήφο εμπιστοσύνης. Αλίμονο! Πώς είναι δυνατόν τώρα, λοιπόν, να ζητά από όσους τουλάχιστον ακόμα εξακολουθούν να λένε «</w:t>
      </w:r>
      <w:r>
        <w:rPr>
          <w:rFonts w:eastAsia="Times New Roman" w:cs="Times New Roman"/>
          <w:szCs w:val="24"/>
          <w:lang w:val="en-US"/>
        </w:rPr>
        <w:t>go</w:t>
      </w:r>
      <w:r w:rsidRPr="00A26FE1">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επί της ουσίας της πολιτικής της βέβαια και όχι από τα προεκλογικά μπαλκόνια, όπως έκανε ο κ. Τσίπρας προς άγραν τότε και κοροϊδία ψηφοφόρων που άκουγαν, βέβαια, οι άνθρωποι με καλή θέληση και πίστευαν σε αυτά που έλεγε;</w:t>
      </w:r>
    </w:p>
    <w:p w14:paraId="06452EF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Θεωρείτε επίτευγμά σας μια επαίσχυντη συμφωνία που έχει φαρδιά-πλατιά την υπογραφή των Ηνωμένων Πολιτειών της Αμερικής, του ΝΑΤΟ, των άλλων δυνάμεων οι οποίες επιδιώκουν η γειτονική χώρα να ενταχθεί άμεσα στη νατοϊκή πολεμική μηχανή μόνο και μόνο για να κοπεί η φόρα στα ρωσικά, στα κινέζικα και άλλα ξένα κεφάλαια στα δυτικά Βαλκάνια.</w:t>
      </w:r>
    </w:p>
    <w:p w14:paraId="06452EF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Το κείμενο της Συμφωνίας των Πρεσπών μιλά καθαρά για επικύρωση από την Ελληνική Βουλή του Πρωτοκόλλου Ένταξης της Πρώην Γιουγκοσλαβικής Δημοκρατίας της Μακεδονίας στο ΝΑΤΟ. Αυτή είναι η ουσία της Συμφωνίας και η επίλυση της μεγάλης εκκρεμότητας για την οποία καμαρώνετε μάλιστα, κύριοι του ΣΥΡΙΖΑ.</w:t>
      </w:r>
    </w:p>
    <w:p w14:paraId="06452F0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Θεωρείτε επίτευγμα μια συμφωνία - καταπέλτη κατά των συμφερόντων και του ελληνικού λαού αλλά και του λαού της γειτονικής χώρας και όλων των λαών της Βαλκανικής και αυτό, γιατί ενισχύει στα Βαλκάνια τον δολοφονικό μηχανισμό του ΝΑΤΟ που </w:t>
      </w:r>
      <w:proofErr w:type="spellStart"/>
      <w:r>
        <w:rPr>
          <w:rFonts w:eastAsia="Times New Roman" w:cs="Times New Roman"/>
          <w:szCs w:val="24"/>
        </w:rPr>
        <w:t>βαρύνεται</w:t>
      </w:r>
      <w:proofErr w:type="spellEnd"/>
      <w:r>
        <w:rPr>
          <w:rFonts w:eastAsia="Times New Roman" w:cs="Times New Roman"/>
          <w:szCs w:val="24"/>
        </w:rPr>
        <w:t xml:space="preserve"> με δεκάδες αντιλαϊκούς σχεδιασμούς και επεμβάσεις, με αλλαγές συνόρων και αιματοκύλισμα λαών.</w:t>
      </w:r>
    </w:p>
    <w:p w14:paraId="06452F0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Θεωρείτε επίτευγμα μια συμφωνία που, παρά τους εκατέρωθεν συμβιβασμούς, όχι μόνο δεν βάζει τελικά τέρμα στον αλυτρωτισμό, αλλά με τις διατυπώσεις, τη σημειολογία και τα διάφορα σημεία στα οποία αναφέρονται αυτά, τα αφήνει ανοικτά για μελλοντική αξιοποίηση, ανάλογα βέβαια με τα συμφέροντα όλων εκείνων που κινούν τα νήματα, των διαφόρων συμφερόντων </w:t>
      </w:r>
      <w:r>
        <w:rPr>
          <w:rFonts w:eastAsia="Times New Roman" w:cs="Times New Roman"/>
          <w:szCs w:val="24"/>
        </w:rPr>
        <w:lastRenderedPageBreak/>
        <w:t xml:space="preserve">τους, δίνοντας αέρα στα πανιά του εθνικισμού, του αλυτρωτισμού από όλες τις πλευρές. Έτσι, άλλωστε, πάντα προχωράει το γνωστό «διαίρει και βασίλευε». </w:t>
      </w:r>
    </w:p>
    <w:p w14:paraId="06452F0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Όλοι σας εδώ μέσα, από τους συγκυβερνώντες μέχρι σήμερα ΣΥΡΙΖΑ - ΑΝΕΛ, τους κυρίους της Νέας Δημοκρατίας, μέχρι τους υπόλοιπους του αστικού τόξου έως και τη φασιστική, ναζιστική Χρυσή Αυγή, ευθύνεσθε γιατί η προσοχή του λαού λαθεμένα βρίσκεται στην ονοματολογία. Την ίδια ώρα, βέβαια, τα ουσιώδη ζητήματα τα υπόλοιπα, τα οποία θέτει το ΚΚΕ αλλά και ευρύτερες σήμερα λαϊκές δυνάμεις, όπως είναι η ενίσχυση του ΝΑΤΟ, το επικίνδυνο των εξελίξεων συνολικά, που ναρκοθετούν το μέλλον των λαών της Βαλκανικής, όλοι σας προσπαθείτε να τα κρύψετε από τον ελληνικό λαό. Κι αφήστε αυτά που ξέρετε περί σταθερότητας και περί ασφάλειας στη νοτιοανατολική Μεσόγειο. Μας τα έχουν πει και οι προηγούμενοι.</w:t>
      </w:r>
    </w:p>
    <w:p w14:paraId="06452F0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Ξέρετε πολύ καλά πως το ΝΑΤΟ, η Ευρωπαϊκή Ένωση δεν αποτελούν πραγματική εγγύηση για την ειρήνη και την ασφάλεια. Είναι αυτοί που ξεκίνησαν τον φαύλο κύκλο της αλλα</w:t>
      </w:r>
      <w:r>
        <w:rPr>
          <w:rFonts w:eastAsia="Times New Roman" w:cs="Times New Roman"/>
          <w:szCs w:val="24"/>
        </w:rPr>
        <w:lastRenderedPageBreak/>
        <w:t>γής συνόρων τα προηγούμενα χρόνια, συνεχίζουν τώρα, σήμερα στο Κόσσοβο σπρώχνοντας τα πράγματα από την 1</w:t>
      </w:r>
      <w:r w:rsidRPr="00134462">
        <w:rPr>
          <w:rFonts w:eastAsia="Times New Roman" w:cs="Times New Roman"/>
          <w:szCs w:val="24"/>
          <w:vertAlign w:val="superscript"/>
        </w:rPr>
        <w:t>η</w:t>
      </w:r>
      <w:r>
        <w:rPr>
          <w:rFonts w:eastAsia="Times New Roman" w:cs="Times New Roman"/>
          <w:szCs w:val="24"/>
        </w:rPr>
        <w:t xml:space="preserve"> Γενάρη του 2019 στη συγκρότηση της «Μεγάλης Αλβανίας» που θα είναι υποχείριο στους σχεδιασμούς τους, σε βάρος και των συμφερόντων όλων των λαών, και του ελληνικού αλλά και του γείτονα αλβανικού λαού. </w:t>
      </w:r>
    </w:p>
    <w:p w14:paraId="06452F0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Οι αμερικάνικες και νατοϊκές βάσεις δεν φτιάχνονται για να προστατέψουν τη χώρα και τα σύνορά μας, αλλά για να λειτουργήσουν ως ορμητήρια πολέμου, επεμβάσεων, για να προστατεύσουν συμφέροντα, επίσης, ενεργειακών κολοσσών. Όμως, θα μετατρέψουν την Ελλάδα σε πραγματικό μαγνήτη νέων πιθανών οικονομικών πολιτικών ακόμα και στρατιωτικών επιθέσεων.</w:t>
      </w:r>
    </w:p>
    <w:p w14:paraId="06452F0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Άλλωστε, η συμμετοχή της χώρας μας όλα αυτά τα χρόνια στο ΝΑΤΟ και την Ευρωπαϊκή Ένωση, η παρουσία των βάσεων στην Ελλάδα, όχι μόνο δεν απέτρεψαν, αλλά αντίθετα όξυναν την τούρκικη επιθετικότητα, η οποία αμφισβητεί καίρια κυριαρχικά δικαιώματά μας στο Αιγαίο και ούτε βέβαια εμπόδισε την κατοχή του 40% της Κύπρου που συνεχίζεται μέχρι σήμερα.</w:t>
      </w:r>
    </w:p>
    <w:p w14:paraId="06452F0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Το ΝΑΤΟ δεν αναγνωρίζει σύνορα στο Αιγαίο. Το θεωρεί ενιαίο επιχειρησιακό χώρο. Παίζει τον ρόλο του Πόντιου Πιλάτου σε όλες τις ελληνοτουρκικές διαφορές. Καμμιά από αυτές τις συμμαχίες σας δεν σταμάτησε την προκλητική στάση της άρχουσας τάξης της Τουρκίας.</w:t>
      </w:r>
    </w:p>
    <w:p w14:paraId="06452F0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Καταλάβατε, κύριε Τσίπρα, κύριοι της Κυβέρνησης ΣΥΡΙΖΑ, γιατί είναι πρόκληση να μιλάτε για επίτευγμα όταν αναφέρεστε στη Συμφωνία των Πρεσπών; Αυτά μην τα λέτε, λοιπόν, στον ελληνικό λαό που εσείς οι ίδιοι ναρκοθετείτε το μέλλον του. Αυτά κρατήστε τα να τα λέτε στις συναντήσεις σας με τους εταίρους σας μπας και σας δώσουν και καμμία εργολαβία παραπάνω. </w:t>
      </w:r>
    </w:p>
    <w:p w14:paraId="06452F0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το ΚΚΕ καταψηφίζει τη Συμφωνία Τσίπρα - </w:t>
      </w:r>
      <w:proofErr w:type="spellStart"/>
      <w:r>
        <w:rPr>
          <w:rFonts w:eastAsia="Times New Roman" w:cs="Times New Roman"/>
          <w:szCs w:val="24"/>
        </w:rPr>
        <w:t>Ζάεφ</w:t>
      </w:r>
      <w:proofErr w:type="spellEnd"/>
      <w:r>
        <w:rPr>
          <w:rFonts w:eastAsia="Times New Roman" w:cs="Times New Roman"/>
          <w:szCs w:val="24"/>
        </w:rPr>
        <w:t xml:space="preserve">. Γι’ αυτούς τους λόγους υπερασπίζεται την αλληλεγγύη, την κοινή πάλη των λαών ενάντια στον εθνικισμό, ενάντια στον αλυτρωτισμό, ενάντια στους σχεδιασμούς των Αμερικάνων και του ΝΑΤΟ. </w:t>
      </w:r>
    </w:p>
    <w:p w14:paraId="06452F09"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Κυρίες και κύριοι </w:t>
      </w:r>
      <w:r w:rsidRPr="00B62FF6">
        <w:rPr>
          <w:rFonts w:eastAsia="Times New Roman"/>
          <w:color w:val="212121"/>
          <w:szCs w:val="24"/>
        </w:rPr>
        <w:t>Βουλευτές</w:t>
      </w:r>
      <w:r>
        <w:rPr>
          <w:rFonts w:eastAsia="Times New Roman"/>
          <w:color w:val="212121"/>
          <w:szCs w:val="24"/>
        </w:rPr>
        <w:t xml:space="preserve">, </w:t>
      </w:r>
      <w:r w:rsidRPr="00B62FF6">
        <w:rPr>
          <w:rFonts w:eastAsia="Times New Roman"/>
          <w:color w:val="212121"/>
          <w:szCs w:val="24"/>
        </w:rPr>
        <w:t>μας είπε</w:t>
      </w:r>
      <w:r>
        <w:rPr>
          <w:rFonts w:eastAsia="Times New Roman"/>
          <w:color w:val="212121"/>
          <w:szCs w:val="24"/>
        </w:rPr>
        <w:t>,</w:t>
      </w:r>
      <w:r w:rsidRPr="00B62FF6">
        <w:rPr>
          <w:rFonts w:eastAsia="Times New Roman"/>
          <w:color w:val="212121"/>
          <w:szCs w:val="24"/>
        </w:rPr>
        <w:t xml:space="preserve"> </w:t>
      </w:r>
      <w:r>
        <w:rPr>
          <w:rFonts w:eastAsia="Times New Roman"/>
          <w:color w:val="212121"/>
          <w:szCs w:val="24"/>
        </w:rPr>
        <w:t>επίσης,</w:t>
      </w:r>
      <w:r w:rsidRPr="00B62FF6">
        <w:rPr>
          <w:rFonts w:eastAsia="Times New Roman"/>
          <w:color w:val="212121"/>
          <w:szCs w:val="24"/>
        </w:rPr>
        <w:t xml:space="preserve"> ο κ</w:t>
      </w:r>
      <w:r>
        <w:rPr>
          <w:rFonts w:eastAsia="Times New Roman"/>
          <w:color w:val="212121"/>
          <w:szCs w:val="24"/>
        </w:rPr>
        <w:t>.</w:t>
      </w:r>
      <w:r w:rsidRPr="00B62FF6">
        <w:rPr>
          <w:rFonts w:eastAsia="Times New Roman"/>
          <w:color w:val="212121"/>
          <w:szCs w:val="24"/>
        </w:rPr>
        <w:t xml:space="preserve"> Τσίπρας ότι θέλει ανανέωση της ψήφου εμπιστοσύνης</w:t>
      </w:r>
      <w:r>
        <w:rPr>
          <w:rFonts w:eastAsia="Times New Roman"/>
          <w:color w:val="212121"/>
          <w:szCs w:val="24"/>
        </w:rPr>
        <w:t xml:space="preserve">, </w:t>
      </w:r>
      <w:r w:rsidRPr="00B62FF6">
        <w:rPr>
          <w:rFonts w:eastAsia="Times New Roman"/>
          <w:color w:val="212121"/>
          <w:szCs w:val="24"/>
        </w:rPr>
        <w:t>γιατί έχει μπροστά του πολύ σημαντικές προκλήσεις</w:t>
      </w:r>
      <w:r>
        <w:rPr>
          <w:rFonts w:eastAsia="Times New Roman"/>
          <w:color w:val="212121"/>
          <w:szCs w:val="24"/>
        </w:rPr>
        <w:t>. Ε</w:t>
      </w:r>
      <w:r w:rsidRPr="00B62FF6">
        <w:rPr>
          <w:rFonts w:eastAsia="Times New Roman"/>
          <w:color w:val="212121"/>
          <w:szCs w:val="24"/>
        </w:rPr>
        <w:t>πανέλαβε όλα αυτά τα γνωστά περί αποκατάστασης της κανονικότητας</w:t>
      </w:r>
      <w:r>
        <w:rPr>
          <w:rFonts w:eastAsia="Times New Roman"/>
          <w:color w:val="212121"/>
          <w:szCs w:val="24"/>
        </w:rPr>
        <w:t>,</w:t>
      </w:r>
      <w:r w:rsidRPr="00B62FF6">
        <w:rPr>
          <w:rFonts w:eastAsia="Times New Roman"/>
          <w:color w:val="212121"/>
          <w:szCs w:val="24"/>
        </w:rPr>
        <w:t xml:space="preserve"> στήριξης της κοινωνίας</w:t>
      </w:r>
      <w:r>
        <w:rPr>
          <w:rFonts w:eastAsia="Times New Roman"/>
          <w:color w:val="212121"/>
          <w:szCs w:val="24"/>
        </w:rPr>
        <w:t>,</w:t>
      </w:r>
      <w:r w:rsidRPr="00B62FF6">
        <w:rPr>
          <w:rFonts w:eastAsia="Times New Roman"/>
          <w:color w:val="212121"/>
          <w:szCs w:val="24"/>
        </w:rPr>
        <w:t xml:space="preserve"> των πιο αδύναμων κ</w:t>
      </w:r>
      <w:r>
        <w:rPr>
          <w:rFonts w:eastAsia="Times New Roman"/>
          <w:color w:val="212121"/>
          <w:szCs w:val="24"/>
        </w:rPr>
        <w:t xml:space="preserve">.λπ.. </w:t>
      </w:r>
      <w:r w:rsidRPr="00B62FF6">
        <w:rPr>
          <w:rFonts w:eastAsia="Times New Roman"/>
          <w:color w:val="212121"/>
          <w:szCs w:val="24"/>
        </w:rPr>
        <w:t>Μάλιστα</w:t>
      </w:r>
      <w:r>
        <w:rPr>
          <w:rFonts w:eastAsia="Times New Roman"/>
          <w:color w:val="212121"/>
          <w:szCs w:val="24"/>
        </w:rPr>
        <w:t>,</w:t>
      </w:r>
      <w:r w:rsidRPr="00B62FF6">
        <w:rPr>
          <w:rFonts w:eastAsia="Times New Roman"/>
          <w:color w:val="212121"/>
          <w:szCs w:val="24"/>
        </w:rPr>
        <w:t xml:space="preserve"> μας είπε ότι το ατού του είναι η οικονομία</w:t>
      </w:r>
      <w:r>
        <w:rPr>
          <w:rFonts w:eastAsia="Times New Roman"/>
          <w:color w:val="212121"/>
          <w:szCs w:val="24"/>
        </w:rPr>
        <w:t xml:space="preserve">. </w:t>
      </w:r>
    </w:p>
    <w:p w14:paraId="06452F0A"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Β</w:t>
      </w:r>
      <w:r w:rsidRPr="00B62FF6">
        <w:rPr>
          <w:rFonts w:eastAsia="Times New Roman"/>
          <w:color w:val="212121"/>
          <w:szCs w:val="24"/>
        </w:rPr>
        <w:t>έβαια</w:t>
      </w:r>
      <w:r>
        <w:rPr>
          <w:rFonts w:eastAsia="Times New Roman"/>
          <w:color w:val="212121"/>
          <w:szCs w:val="24"/>
        </w:rPr>
        <w:t>,</w:t>
      </w:r>
      <w:r w:rsidRPr="00B62FF6">
        <w:rPr>
          <w:rFonts w:eastAsia="Times New Roman"/>
          <w:color w:val="212121"/>
          <w:szCs w:val="24"/>
        </w:rPr>
        <w:t xml:space="preserve"> ο κ</w:t>
      </w:r>
      <w:r>
        <w:rPr>
          <w:rFonts w:eastAsia="Times New Roman"/>
          <w:color w:val="212121"/>
          <w:szCs w:val="24"/>
        </w:rPr>
        <w:t xml:space="preserve">. Τσίπρας, </w:t>
      </w:r>
      <w:r w:rsidRPr="00B62FF6">
        <w:rPr>
          <w:rFonts w:eastAsia="Times New Roman"/>
          <w:color w:val="212121"/>
          <w:szCs w:val="24"/>
        </w:rPr>
        <w:t>αλλά και άλλοι εδώ μέσα</w:t>
      </w:r>
      <w:r>
        <w:rPr>
          <w:rFonts w:eastAsia="Times New Roman"/>
          <w:color w:val="212121"/>
          <w:szCs w:val="24"/>
        </w:rPr>
        <w:t xml:space="preserve"> -</w:t>
      </w:r>
      <w:r w:rsidRPr="00B62FF6">
        <w:rPr>
          <w:rFonts w:eastAsia="Times New Roman"/>
          <w:color w:val="212121"/>
          <w:szCs w:val="24"/>
        </w:rPr>
        <w:t>για να μην αδικήσουμε και κανένα</w:t>
      </w:r>
      <w:r>
        <w:rPr>
          <w:rFonts w:eastAsia="Times New Roman"/>
          <w:color w:val="212121"/>
          <w:szCs w:val="24"/>
        </w:rPr>
        <w:t>ν</w:t>
      </w:r>
      <w:r w:rsidRPr="00B62FF6">
        <w:rPr>
          <w:rFonts w:eastAsia="Times New Roman"/>
          <w:color w:val="212121"/>
          <w:szCs w:val="24"/>
        </w:rPr>
        <w:t xml:space="preserve"> από τα άλλα κόμματα</w:t>
      </w:r>
      <w:r>
        <w:rPr>
          <w:rFonts w:eastAsia="Times New Roman"/>
          <w:color w:val="212121"/>
          <w:szCs w:val="24"/>
        </w:rPr>
        <w:t xml:space="preserve">- όταν μιλούν για οικονομία, μιλούν για μία οικονομία της οποίας οι βασικοί </w:t>
      </w:r>
      <w:r w:rsidRPr="00B62FF6">
        <w:rPr>
          <w:rFonts w:eastAsia="Times New Roman"/>
          <w:color w:val="212121"/>
          <w:szCs w:val="24"/>
        </w:rPr>
        <w:t>δείκτες είναι μόνο η κερδοφορία και η ανταγωνιστικότητα των μονοπωλίων</w:t>
      </w:r>
      <w:r>
        <w:rPr>
          <w:rFonts w:eastAsia="Times New Roman"/>
          <w:color w:val="212121"/>
          <w:szCs w:val="24"/>
        </w:rPr>
        <w:t xml:space="preserve"> </w:t>
      </w:r>
      <w:r w:rsidRPr="00B62FF6">
        <w:rPr>
          <w:rFonts w:eastAsia="Times New Roman"/>
          <w:color w:val="212121"/>
          <w:szCs w:val="24"/>
        </w:rPr>
        <w:t>και αυτή δεν είναι άλλη</w:t>
      </w:r>
      <w:r>
        <w:rPr>
          <w:rFonts w:eastAsia="Times New Roman"/>
          <w:color w:val="212121"/>
          <w:szCs w:val="24"/>
        </w:rPr>
        <w:t>,</w:t>
      </w:r>
      <w:r w:rsidRPr="00B62FF6">
        <w:rPr>
          <w:rFonts w:eastAsia="Times New Roman"/>
          <w:color w:val="212121"/>
          <w:szCs w:val="24"/>
        </w:rPr>
        <w:t xml:space="preserve"> βέβαια</w:t>
      </w:r>
      <w:r>
        <w:rPr>
          <w:rFonts w:eastAsia="Times New Roman"/>
          <w:color w:val="212121"/>
          <w:szCs w:val="24"/>
        </w:rPr>
        <w:t>,</w:t>
      </w:r>
      <w:r w:rsidRPr="00B62FF6">
        <w:rPr>
          <w:rFonts w:eastAsia="Times New Roman"/>
          <w:color w:val="212121"/>
          <w:szCs w:val="24"/>
        </w:rPr>
        <w:t xml:space="preserve"> από τη γνωστή και μη εξαιρετέα καπιταλιστική οικονομία της εκμετάλλευσης και αδικίας</w:t>
      </w:r>
      <w:r>
        <w:rPr>
          <w:rFonts w:eastAsia="Times New Roman"/>
          <w:color w:val="212121"/>
          <w:szCs w:val="24"/>
        </w:rPr>
        <w:t xml:space="preserve">. </w:t>
      </w:r>
    </w:p>
    <w:p w14:paraId="06452F0B"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B62FF6">
        <w:rPr>
          <w:rFonts w:eastAsia="Times New Roman"/>
          <w:color w:val="212121"/>
          <w:szCs w:val="24"/>
        </w:rPr>
        <w:t>μείς</w:t>
      </w:r>
      <w:r>
        <w:rPr>
          <w:rFonts w:eastAsia="Times New Roman"/>
          <w:color w:val="212121"/>
          <w:szCs w:val="24"/>
        </w:rPr>
        <w:t>, λ</w:t>
      </w:r>
      <w:r w:rsidRPr="00B62FF6">
        <w:rPr>
          <w:rFonts w:eastAsia="Times New Roman"/>
          <w:color w:val="212121"/>
          <w:szCs w:val="24"/>
        </w:rPr>
        <w:t>οιπόν</w:t>
      </w:r>
      <w:r>
        <w:rPr>
          <w:rFonts w:eastAsia="Times New Roman"/>
          <w:color w:val="212121"/>
          <w:szCs w:val="24"/>
        </w:rPr>
        <w:t>,</w:t>
      </w:r>
      <w:r w:rsidRPr="00B62FF6">
        <w:rPr>
          <w:rFonts w:eastAsia="Times New Roman"/>
          <w:color w:val="212121"/>
          <w:szCs w:val="24"/>
        </w:rPr>
        <w:t xml:space="preserve"> δεν θα σας παραθέσουμε σήμερα τα στοιχεία της κερδοφορίας</w:t>
      </w:r>
      <w:r>
        <w:rPr>
          <w:rFonts w:eastAsia="Times New Roman"/>
          <w:color w:val="212121"/>
          <w:szCs w:val="24"/>
        </w:rPr>
        <w:t>. Τ</w:t>
      </w:r>
      <w:r w:rsidRPr="00B62FF6">
        <w:rPr>
          <w:rFonts w:eastAsia="Times New Roman"/>
          <w:color w:val="212121"/>
          <w:szCs w:val="24"/>
        </w:rPr>
        <w:t>α διαβάζουμε</w:t>
      </w:r>
      <w:r>
        <w:rPr>
          <w:rFonts w:eastAsia="Times New Roman"/>
          <w:color w:val="212121"/>
          <w:szCs w:val="24"/>
        </w:rPr>
        <w:t>,</w:t>
      </w:r>
      <w:r w:rsidRPr="00B62FF6">
        <w:rPr>
          <w:rFonts w:eastAsia="Times New Roman"/>
          <w:color w:val="212121"/>
          <w:szCs w:val="24"/>
        </w:rPr>
        <w:t xml:space="preserve"> τα μελετάμε</w:t>
      </w:r>
      <w:r>
        <w:rPr>
          <w:rFonts w:eastAsia="Times New Roman"/>
          <w:color w:val="212121"/>
          <w:szCs w:val="24"/>
        </w:rPr>
        <w:t>,</w:t>
      </w:r>
      <w:r w:rsidRPr="00B62FF6">
        <w:rPr>
          <w:rFonts w:eastAsia="Times New Roman"/>
          <w:color w:val="212121"/>
          <w:szCs w:val="24"/>
        </w:rPr>
        <w:t xml:space="preserve"> τα ξέρετε και </w:t>
      </w:r>
      <w:r>
        <w:rPr>
          <w:rFonts w:eastAsia="Times New Roman"/>
          <w:color w:val="212121"/>
          <w:szCs w:val="24"/>
        </w:rPr>
        <w:t>εσείς,</w:t>
      </w:r>
      <w:r w:rsidRPr="00B62FF6">
        <w:rPr>
          <w:rFonts w:eastAsia="Times New Roman"/>
          <w:color w:val="212121"/>
          <w:szCs w:val="24"/>
        </w:rPr>
        <w:t xml:space="preserve"> τα ξέρουμε και εμείς</w:t>
      </w:r>
      <w:r>
        <w:rPr>
          <w:rFonts w:eastAsia="Times New Roman"/>
          <w:color w:val="212121"/>
          <w:szCs w:val="24"/>
        </w:rPr>
        <w:t>, τα ξέρουμε ό</w:t>
      </w:r>
      <w:r w:rsidRPr="00B62FF6">
        <w:rPr>
          <w:rFonts w:eastAsia="Times New Roman"/>
          <w:color w:val="212121"/>
          <w:szCs w:val="24"/>
        </w:rPr>
        <w:t>λοι</w:t>
      </w:r>
      <w:r>
        <w:rPr>
          <w:rFonts w:eastAsia="Times New Roman"/>
          <w:color w:val="212121"/>
          <w:szCs w:val="24"/>
        </w:rPr>
        <w:t xml:space="preserve">. </w:t>
      </w:r>
    </w:p>
    <w:p w14:paraId="06452F0C"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Θ</w:t>
      </w:r>
      <w:r w:rsidRPr="00B62FF6">
        <w:rPr>
          <w:rFonts w:eastAsia="Times New Roman"/>
          <w:color w:val="212121"/>
          <w:szCs w:val="24"/>
        </w:rPr>
        <w:t>α σας παραθέσουμε</w:t>
      </w:r>
      <w:r>
        <w:rPr>
          <w:rFonts w:eastAsia="Times New Roman"/>
          <w:color w:val="212121"/>
          <w:szCs w:val="24"/>
        </w:rPr>
        <w:t>, όμως,</w:t>
      </w:r>
      <w:r w:rsidRPr="00B62FF6">
        <w:rPr>
          <w:rFonts w:eastAsia="Times New Roman"/>
          <w:color w:val="212121"/>
          <w:szCs w:val="24"/>
        </w:rPr>
        <w:t xml:space="preserve"> ορισμένα στοιχεία που αφορούν την οικονομία της εργατικής λαϊκής οικογένειας</w:t>
      </w:r>
      <w:r>
        <w:rPr>
          <w:rFonts w:eastAsia="Times New Roman"/>
          <w:color w:val="212121"/>
          <w:szCs w:val="24"/>
        </w:rPr>
        <w:t xml:space="preserve">, </w:t>
      </w:r>
      <w:r w:rsidRPr="00B62FF6">
        <w:rPr>
          <w:rFonts w:eastAsia="Times New Roman"/>
          <w:color w:val="212121"/>
          <w:szCs w:val="24"/>
        </w:rPr>
        <w:t>που είναι αμεί</w:t>
      </w:r>
      <w:r>
        <w:rPr>
          <w:rFonts w:eastAsia="Times New Roman"/>
          <w:color w:val="212121"/>
          <w:szCs w:val="24"/>
        </w:rPr>
        <w:t>λικτα και βάζουν κάθε κατεργάρη</w:t>
      </w:r>
      <w:r w:rsidRPr="00B62FF6">
        <w:rPr>
          <w:rFonts w:eastAsia="Times New Roman"/>
          <w:color w:val="212121"/>
          <w:szCs w:val="24"/>
        </w:rPr>
        <w:t xml:space="preserve"> στον πάγκο του</w:t>
      </w:r>
      <w:r>
        <w:rPr>
          <w:rFonts w:eastAsia="Times New Roman"/>
          <w:color w:val="212121"/>
          <w:szCs w:val="24"/>
        </w:rPr>
        <w:t>. Κ</w:t>
      </w:r>
      <w:r w:rsidRPr="00B62FF6">
        <w:rPr>
          <w:rFonts w:eastAsia="Times New Roman"/>
          <w:color w:val="212121"/>
          <w:szCs w:val="24"/>
        </w:rPr>
        <w:t xml:space="preserve">ατά </w:t>
      </w:r>
      <w:r>
        <w:rPr>
          <w:rFonts w:eastAsia="Times New Roman"/>
          <w:color w:val="212121"/>
          <w:szCs w:val="24"/>
        </w:rPr>
        <w:t>6</w:t>
      </w:r>
      <w:r w:rsidRPr="00B62FF6">
        <w:rPr>
          <w:rFonts w:eastAsia="Times New Roman"/>
          <w:color w:val="212121"/>
          <w:szCs w:val="24"/>
        </w:rPr>
        <w:t>6,3% αυξήθηκαν την τελευταία τριετία όσοι έχουν ληξιπρόθεσμες οφειλές στην εφορία και βρίσκονται αντιμέτωποι με αναγκαστικά μέτρα είσπραξης</w:t>
      </w:r>
      <w:r>
        <w:rPr>
          <w:rFonts w:eastAsia="Times New Roman"/>
          <w:color w:val="212121"/>
          <w:szCs w:val="24"/>
        </w:rPr>
        <w:t xml:space="preserve">. Η </w:t>
      </w:r>
      <w:r w:rsidRPr="00B62FF6">
        <w:rPr>
          <w:rFonts w:eastAsia="Times New Roman"/>
          <w:color w:val="212121"/>
          <w:szCs w:val="24"/>
        </w:rPr>
        <w:t xml:space="preserve">μάζα των φρέσκων ληξιπρόθεσμων χρεών στη διάρκεια αυτού του μήνα εκτοξεύτηκε κατά 850 εκατομμύρια ευρώ και συνολικά στο </w:t>
      </w:r>
      <w:r>
        <w:rPr>
          <w:rFonts w:eastAsia="Times New Roman"/>
          <w:color w:val="212121"/>
          <w:szCs w:val="24"/>
        </w:rPr>
        <w:t>ενδεκά</w:t>
      </w:r>
      <w:r w:rsidRPr="00B62FF6">
        <w:rPr>
          <w:rFonts w:eastAsia="Times New Roman"/>
          <w:color w:val="212121"/>
          <w:szCs w:val="24"/>
        </w:rPr>
        <w:t>μηνο έφτασε περίπου στα 9,7 δισεκατομμύρια ευρώ</w:t>
      </w:r>
      <w:r>
        <w:rPr>
          <w:rFonts w:eastAsia="Times New Roman"/>
          <w:color w:val="212121"/>
          <w:szCs w:val="24"/>
        </w:rPr>
        <w:t>. Ο</w:t>
      </w:r>
      <w:r w:rsidRPr="00B62FF6">
        <w:rPr>
          <w:rFonts w:eastAsia="Times New Roman"/>
          <w:color w:val="212121"/>
          <w:szCs w:val="24"/>
        </w:rPr>
        <w:t>ι οφειλέτες</w:t>
      </w:r>
      <w:r>
        <w:rPr>
          <w:rFonts w:eastAsia="Times New Roman"/>
          <w:color w:val="212121"/>
          <w:szCs w:val="24"/>
        </w:rPr>
        <w:t>,</w:t>
      </w:r>
      <w:r w:rsidRPr="00B62FF6">
        <w:rPr>
          <w:rFonts w:eastAsia="Times New Roman"/>
          <w:color w:val="212121"/>
          <w:szCs w:val="24"/>
        </w:rPr>
        <w:t xml:space="preserve"> </w:t>
      </w:r>
      <w:r>
        <w:rPr>
          <w:rFonts w:eastAsia="Times New Roman"/>
          <w:color w:val="212121"/>
          <w:szCs w:val="24"/>
        </w:rPr>
        <w:t>σ</w:t>
      </w:r>
      <w:r w:rsidRPr="00B62FF6">
        <w:rPr>
          <w:rFonts w:eastAsia="Times New Roman"/>
          <w:color w:val="212121"/>
          <w:szCs w:val="24"/>
        </w:rPr>
        <w:t>τους οποίους δύναται να ληφθούν αναγκαστικά μέτρα είσπραξης</w:t>
      </w:r>
      <w:r>
        <w:rPr>
          <w:rFonts w:eastAsia="Times New Roman"/>
          <w:color w:val="212121"/>
          <w:szCs w:val="24"/>
        </w:rPr>
        <w:t>,</w:t>
      </w:r>
      <w:r w:rsidRPr="00B62FF6">
        <w:rPr>
          <w:rFonts w:eastAsia="Times New Roman"/>
          <w:color w:val="212121"/>
          <w:szCs w:val="24"/>
        </w:rPr>
        <w:t xml:space="preserve"> δηλαδή βρίσκονται στο παρά πέντε της επιβολής </w:t>
      </w:r>
      <w:r>
        <w:rPr>
          <w:rFonts w:eastAsia="Times New Roman"/>
          <w:color w:val="212121"/>
          <w:szCs w:val="24"/>
        </w:rPr>
        <w:t>τους,</w:t>
      </w:r>
      <w:r w:rsidRPr="00B62FF6">
        <w:rPr>
          <w:rFonts w:eastAsia="Times New Roman"/>
          <w:color w:val="212121"/>
          <w:szCs w:val="24"/>
        </w:rPr>
        <w:t xml:space="preserve"> φτάνουν κοντά στα </w:t>
      </w:r>
      <w:r>
        <w:rPr>
          <w:rFonts w:eastAsia="Times New Roman"/>
          <w:color w:val="212121"/>
          <w:szCs w:val="24"/>
        </w:rPr>
        <w:t xml:space="preserve">δύο </w:t>
      </w:r>
      <w:r w:rsidRPr="00B62FF6">
        <w:rPr>
          <w:rFonts w:eastAsia="Times New Roman"/>
          <w:color w:val="212121"/>
          <w:szCs w:val="24"/>
        </w:rPr>
        <w:t>εκατομμύρια</w:t>
      </w:r>
      <w:r>
        <w:rPr>
          <w:rFonts w:eastAsia="Times New Roman"/>
          <w:color w:val="212121"/>
          <w:szCs w:val="24"/>
        </w:rPr>
        <w:t>. Γ</w:t>
      </w:r>
      <w:r w:rsidRPr="00B62FF6">
        <w:rPr>
          <w:rFonts w:eastAsia="Times New Roman"/>
          <w:color w:val="212121"/>
          <w:szCs w:val="24"/>
        </w:rPr>
        <w:t>ια την ακρίβεια</w:t>
      </w:r>
      <w:r>
        <w:rPr>
          <w:rFonts w:eastAsia="Times New Roman"/>
          <w:color w:val="212121"/>
          <w:szCs w:val="24"/>
        </w:rPr>
        <w:t>,</w:t>
      </w:r>
      <w:r w:rsidRPr="00B62FF6">
        <w:rPr>
          <w:rFonts w:eastAsia="Times New Roman"/>
          <w:color w:val="212121"/>
          <w:szCs w:val="24"/>
        </w:rPr>
        <w:t xml:space="preserve"> αυτή τη στιγμή είναι ένα εκατομμύριο </w:t>
      </w:r>
      <w:r>
        <w:rPr>
          <w:rFonts w:eastAsia="Times New Roman"/>
          <w:color w:val="212121"/>
          <w:szCs w:val="24"/>
        </w:rPr>
        <w:t>οκτακόσιες χιλιάδες</w:t>
      </w:r>
      <w:r w:rsidRPr="00B62FF6">
        <w:rPr>
          <w:rFonts w:eastAsia="Times New Roman"/>
          <w:color w:val="212121"/>
          <w:szCs w:val="24"/>
        </w:rPr>
        <w:t xml:space="preserve"> άνθρωποι</w:t>
      </w:r>
      <w:r>
        <w:rPr>
          <w:rFonts w:eastAsia="Times New Roman"/>
          <w:color w:val="212121"/>
          <w:szCs w:val="24"/>
        </w:rPr>
        <w:t xml:space="preserve">. </w:t>
      </w:r>
    </w:p>
    <w:p w14:paraId="06452F0D"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B62FF6">
        <w:rPr>
          <w:rFonts w:eastAsia="Times New Roman"/>
          <w:color w:val="212121"/>
          <w:szCs w:val="24"/>
        </w:rPr>
        <w:t>ο 31,4% των εργαζομένων δουλεύει με μερ</w:t>
      </w:r>
      <w:r>
        <w:rPr>
          <w:rFonts w:eastAsia="Times New Roman"/>
          <w:color w:val="212121"/>
          <w:szCs w:val="24"/>
        </w:rPr>
        <w:t>ική ή εκ περιτροπής απασχόληση. Τ</w:t>
      </w:r>
      <w:r w:rsidRPr="00B62FF6">
        <w:rPr>
          <w:rFonts w:eastAsia="Times New Roman"/>
          <w:color w:val="212121"/>
          <w:szCs w:val="24"/>
        </w:rPr>
        <w:t xml:space="preserve">ο 2018 ένας στους πέντε εργαζόμενους </w:t>
      </w:r>
      <w:r>
        <w:rPr>
          <w:rFonts w:eastAsia="Times New Roman"/>
          <w:color w:val="212121"/>
          <w:szCs w:val="24"/>
        </w:rPr>
        <w:t xml:space="preserve">δούλευε </w:t>
      </w:r>
      <w:r w:rsidRPr="00B62FF6">
        <w:rPr>
          <w:rFonts w:eastAsia="Times New Roman"/>
          <w:color w:val="212121"/>
          <w:szCs w:val="24"/>
        </w:rPr>
        <w:t>με ελαστικές μορφές απασχόλησης</w:t>
      </w:r>
      <w:r>
        <w:rPr>
          <w:rFonts w:eastAsia="Times New Roman"/>
          <w:color w:val="212121"/>
          <w:szCs w:val="24"/>
        </w:rPr>
        <w:t>, α</w:t>
      </w:r>
      <w:r w:rsidRPr="00B62FF6">
        <w:rPr>
          <w:rFonts w:eastAsia="Times New Roman"/>
          <w:color w:val="212121"/>
          <w:szCs w:val="24"/>
        </w:rPr>
        <w:t>πό έναν στους δέκα που ήταν το 2013</w:t>
      </w:r>
      <w:r>
        <w:rPr>
          <w:rFonts w:eastAsia="Times New Roman"/>
          <w:color w:val="212121"/>
          <w:szCs w:val="24"/>
        </w:rPr>
        <w:t>.</w:t>
      </w:r>
      <w:r w:rsidRPr="00B62FF6">
        <w:rPr>
          <w:rFonts w:eastAsia="Times New Roman"/>
          <w:color w:val="212121"/>
          <w:szCs w:val="24"/>
        </w:rPr>
        <w:t xml:space="preserve"> </w:t>
      </w:r>
    </w:p>
    <w:p w14:paraId="06452F0E"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B62FF6">
        <w:rPr>
          <w:rFonts w:eastAsia="Times New Roman"/>
          <w:color w:val="212121"/>
          <w:szCs w:val="24"/>
        </w:rPr>
        <w:t>ο 57,</w:t>
      </w:r>
      <w:r>
        <w:rPr>
          <w:rFonts w:eastAsia="Times New Roman"/>
          <w:color w:val="212121"/>
          <w:szCs w:val="24"/>
        </w:rPr>
        <w:t>4</w:t>
      </w:r>
      <w:r w:rsidRPr="00B62FF6">
        <w:rPr>
          <w:rFonts w:eastAsia="Times New Roman"/>
          <w:color w:val="212121"/>
          <w:szCs w:val="24"/>
        </w:rPr>
        <w:t>1% των νέων θέσεων εργασίας είναι με συμβάσεις μερικής και εκ περιτροπής απασχόλησης</w:t>
      </w:r>
      <w:r>
        <w:rPr>
          <w:rFonts w:eastAsia="Times New Roman"/>
          <w:color w:val="212121"/>
          <w:szCs w:val="24"/>
        </w:rPr>
        <w:t xml:space="preserve">. </w:t>
      </w:r>
    </w:p>
    <w:p w14:paraId="06452F0F"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Ο</w:t>
      </w:r>
      <w:r w:rsidRPr="00B62FF6">
        <w:rPr>
          <w:rFonts w:eastAsia="Times New Roman"/>
          <w:color w:val="212121"/>
          <w:szCs w:val="24"/>
        </w:rPr>
        <w:t xml:space="preserve"> προϋπολογισμός του 2019 </w:t>
      </w:r>
      <w:r>
        <w:rPr>
          <w:rFonts w:eastAsia="Times New Roman"/>
          <w:color w:val="212121"/>
          <w:szCs w:val="24"/>
        </w:rPr>
        <w:t xml:space="preserve">προβλέπει 1 δισεκατομμύριο ευρώ </w:t>
      </w:r>
      <w:r w:rsidRPr="00B62FF6">
        <w:rPr>
          <w:rFonts w:eastAsia="Times New Roman"/>
          <w:color w:val="212121"/>
          <w:szCs w:val="24"/>
        </w:rPr>
        <w:t>περισσότερο</w:t>
      </w:r>
      <w:r>
        <w:rPr>
          <w:rFonts w:eastAsia="Times New Roman"/>
          <w:color w:val="212121"/>
          <w:szCs w:val="24"/>
        </w:rPr>
        <w:t xml:space="preserve">υς φόρους για τα λαϊκά στρώματα, </w:t>
      </w:r>
      <w:r w:rsidRPr="00B62FF6">
        <w:rPr>
          <w:rFonts w:eastAsia="Times New Roman"/>
          <w:color w:val="212121"/>
          <w:szCs w:val="24"/>
        </w:rPr>
        <w:t>την ίδια στιγμή που μειώνεται η φορολογία στο μεγάλο κεφάλαιο και στα κέρδη του</w:t>
      </w:r>
      <w:r>
        <w:rPr>
          <w:rFonts w:eastAsia="Times New Roman"/>
          <w:color w:val="212121"/>
          <w:szCs w:val="24"/>
        </w:rPr>
        <w:t>. Κ</w:t>
      </w:r>
      <w:r w:rsidRPr="00B62FF6">
        <w:rPr>
          <w:rFonts w:eastAsia="Times New Roman"/>
          <w:color w:val="212121"/>
          <w:szCs w:val="24"/>
        </w:rPr>
        <w:t>αι αυτά είναι μόνο ορισμένα από τα στοιχεία</w:t>
      </w:r>
      <w:r>
        <w:rPr>
          <w:rFonts w:eastAsia="Times New Roman"/>
          <w:color w:val="212121"/>
          <w:szCs w:val="24"/>
        </w:rPr>
        <w:t>.</w:t>
      </w:r>
    </w:p>
    <w:p w14:paraId="06452F10"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62FF6">
        <w:rPr>
          <w:rFonts w:eastAsia="Times New Roman"/>
          <w:color w:val="212121"/>
          <w:szCs w:val="24"/>
        </w:rPr>
        <w:t>υρίες και κύριοι του ΣΥΡΙΖΑ</w:t>
      </w:r>
      <w:r>
        <w:rPr>
          <w:rFonts w:eastAsia="Times New Roman"/>
          <w:color w:val="212121"/>
          <w:szCs w:val="24"/>
        </w:rPr>
        <w:t>,</w:t>
      </w:r>
      <w:r w:rsidRPr="00B62FF6">
        <w:rPr>
          <w:rFonts w:eastAsia="Times New Roman"/>
          <w:color w:val="212121"/>
          <w:szCs w:val="24"/>
        </w:rPr>
        <w:t xml:space="preserve"> η προπαγάνδα σας </w:t>
      </w:r>
      <w:r>
        <w:rPr>
          <w:rFonts w:eastAsia="Times New Roman"/>
          <w:color w:val="212121"/>
          <w:szCs w:val="24"/>
        </w:rPr>
        <w:t>περί θετικών</w:t>
      </w:r>
      <w:r w:rsidRPr="00B62FF6">
        <w:rPr>
          <w:rFonts w:eastAsia="Times New Roman"/>
          <w:color w:val="212121"/>
          <w:szCs w:val="24"/>
        </w:rPr>
        <w:t xml:space="preserve"> μέτρων που μένουν να υλοποιηθούν στους λίγους μήνες που απομένουν ως το τέλος της κυβερνητικής θητείας σας είναι έτσι κι αλλιώς </w:t>
      </w:r>
      <w:r>
        <w:rPr>
          <w:rFonts w:eastAsia="Times New Roman"/>
          <w:color w:val="212121"/>
          <w:szCs w:val="24"/>
        </w:rPr>
        <w:t xml:space="preserve">στάχτη </w:t>
      </w:r>
      <w:r w:rsidRPr="00B62FF6">
        <w:rPr>
          <w:rFonts w:eastAsia="Times New Roman"/>
          <w:color w:val="212121"/>
          <w:szCs w:val="24"/>
        </w:rPr>
        <w:t>στα μάτια του λαού</w:t>
      </w:r>
      <w:r>
        <w:rPr>
          <w:rFonts w:eastAsia="Times New Roman"/>
          <w:color w:val="212121"/>
          <w:szCs w:val="24"/>
        </w:rPr>
        <w:t>.</w:t>
      </w:r>
      <w:r w:rsidRPr="00B62FF6">
        <w:rPr>
          <w:rFonts w:eastAsia="Times New Roman"/>
          <w:color w:val="212121"/>
          <w:szCs w:val="24"/>
        </w:rPr>
        <w:t xml:space="preserve"> </w:t>
      </w:r>
      <w:r>
        <w:rPr>
          <w:rFonts w:eastAsia="Times New Roman"/>
          <w:color w:val="212121"/>
          <w:szCs w:val="24"/>
        </w:rPr>
        <w:t>Β</w:t>
      </w:r>
      <w:r w:rsidRPr="00B62FF6">
        <w:rPr>
          <w:rFonts w:eastAsia="Times New Roman"/>
          <w:color w:val="212121"/>
          <w:szCs w:val="24"/>
        </w:rPr>
        <w:t>έβαια</w:t>
      </w:r>
      <w:r>
        <w:rPr>
          <w:rFonts w:eastAsia="Times New Roman"/>
          <w:color w:val="212121"/>
          <w:szCs w:val="24"/>
        </w:rPr>
        <w:t>,</w:t>
      </w:r>
      <w:r w:rsidRPr="00B62FF6">
        <w:rPr>
          <w:rFonts w:eastAsia="Times New Roman"/>
          <w:color w:val="212121"/>
          <w:szCs w:val="24"/>
        </w:rPr>
        <w:t xml:space="preserve"> ο ελληνικός λαός ξέρει πολύ κ</w:t>
      </w:r>
      <w:r>
        <w:rPr>
          <w:rFonts w:eastAsia="Times New Roman"/>
          <w:color w:val="212121"/>
          <w:szCs w:val="24"/>
        </w:rPr>
        <w:t>αλά ότι ακόμα και αυτά τα λίγα, τ</w:t>
      </w:r>
      <w:r w:rsidRPr="00B62FF6">
        <w:rPr>
          <w:rFonts w:eastAsia="Times New Roman"/>
          <w:color w:val="212121"/>
          <w:szCs w:val="24"/>
        </w:rPr>
        <w:t xml:space="preserve">α </w:t>
      </w:r>
      <w:r>
        <w:rPr>
          <w:rFonts w:eastAsia="Times New Roman"/>
          <w:color w:val="212121"/>
          <w:szCs w:val="24"/>
        </w:rPr>
        <w:t>«</w:t>
      </w:r>
      <w:r w:rsidRPr="00B62FF6">
        <w:rPr>
          <w:rFonts w:eastAsia="Times New Roman"/>
          <w:color w:val="212121"/>
          <w:szCs w:val="24"/>
        </w:rPr>
        <w:t>ψίχουλα</w:t>
      </w:r>
      <w:r>
        <w:rPr>
          <w:rFonts w:eastAsia="Times New Roman"/>
          <w:color w:val="212121"/>
          <w:szCs w:val="24"/>
        </w:rPr>
        <w:t>»,</w:t>
      </w:r>
      <w:r w:rsidRPr="00B62FF6">
        <w:rPr>
          <w:rFonts w:eastAsia="Times New Roman"/>
          <w:color w:val="212121"/>
          <w:szCs w:val="24"/>
        </w:rPr>
        <w:t xml:space="preserve"> δεν θα δίνονταν</w:t>
      </w:r>
      <w:r>
        <w:rPr>
          <w:rFonts w:eastAsia="Times New Roman"/>
          <w:color w:val="212121"/>
          <w:szCs w:val="24"/>
        </w:rPr>
        <w:t>,</w:t>
      </w:r>
      <w:r w:rsidRPr="00B62FF6">
        <w:rPr>
          <w:rFonts w:eastAsia="Times New Roman"/>
          <w:color w:val="212121"/>
          <w:szCs w:val="24"/>
        </w:rPr>
        <w:t xml:space="preserve"> αν δεν υπήρχαν οι αγώνες του εργατικού λαϊκού κινήματος</w:t>
      </w:r>
      <w:r>
        <w:rPr>
          <w:rFonts w:eastAsia="Times New Roman"/>
          <w:color w:val="212121"/>
          <w:szCs w:val="24"/>
        </w:rPr>
        <w:t>,</w:t>
      </w:r>
      <w:r w:rsidRPr="00B62FF6">
        <w:rPr>
          <w:rFonts w:eastAsia="Times New Roman"/>
          <w:color w:val="212121"/>
          <w:szCs w:val="24"/>
        </w:rPr>
        <w:t xml:space="preserve"> αν δεν υπήρχε η καθοριστική συμβολή</w:t>
      </w:r>
      <w:r>
        <w:rPr>
          <w:rFonts w:eastAsia="Times New Roman"/>
          <w:color w:val="212121"/>
          <w:szCs w:val="24"/>
        </w:rPr>
        <w:t>,</w:t>
      </w:r>
      <w:r w:rsidRPr="00B62FF6">
        <w:rPr>
          <w:rFonts w:eastAsia="Times New Roman"/>
          <w:color w:val="212121"/>
          <w:szCs w:val="24"/>
        </w:rPr>
        <w:t xml:space="preserve"> η πίεση του </w:t>
      </w:r>
      <w:r>
        <w:rPr>
          <w:rFonts w:eastAsia="Times New Roman"/>
          <w:color w:val="212121"/>
          <w:szCs w:val="24"/>
        </w:rPr>
        <w:t xml:space="preserve">ΚΚΕ. Αυτά τα </w:t>
      </w:r>
      <w:r w:rsidRPr="00B62FF6">
        <w:rPr>
          <w:rFonts w:eastAsia="Times New Roman"/>
          <w:color w:val="212121"/>
          <w:szCs w:val="24"/>
        </w:rPr>
        <w:t>ημίμετρα</w:t>
      </w:r>
      <w:r>
        <w:rPr>
          <w:rFonts w:eastAsia="Times New Roman"/>
          <w:color w:val="212121"/>
          <w:szCs w:val="24"/>
        </w:rPr>
        <w:t>,</w:t>
      </w:r>
      <w:r w:rsidRPr="00B62FF6">
        <w:rPr>
          <w:rFonts w:eastAsia="Times New Roman"/>
          <w:color w:val="212121"/>
          <w:szCs w:val="24"/>
        </w:rPr>
        <w:t xml:space="preserve"> </w:t>
      </w:r>
      <w:r>
        <w:rPr>
          <w:rFonts w:eastAsia="Times New Roman"/>
          <w:color w:val="212121"/>
          <w:szCs w:val="24"/>
        </w:rPr>
        <w:t xml:space="preserve">όμως, όχι μόνο δεν κλείνουν πληγές </w:t>
      </w:r>
      <w:r w:rsidRPr="00B62FF6">
        <w:rPr>
          <w:rFonts w:eastAsia="Times New Roman"/>
          <w:color w:val="212121"/>
          <w:szCs w:val="24"/>
        </w:rPr>
        <w:t>των μνημονίων</w:t>
      </w:r>
      <w:r>
        <w:rPr>
          <w:rFonts w:eastAsia="Times New Roman"/>
          <w:color w:val="212121"/>
          <w:szCs w:val="24"/>
        </w:rPr>
        <w:t xml:space="preserve"> -ό</w:t>
      </w:r>
      <w:r w:rsidRPr="00B62FF6">
        <w:rPr>
          <w:rFonts w:eastAsia="Times New Roman"/>
          <w:color w:val="212121"/>
          <w:szCs w:val="24"/>
        </w:rPr>
        <w:t xml:space="preserve">πως ισχυρίζεται και είπε σήμερα </w:t>
      </w:r>
      <w:r>
        <w:rPr>
          <w:rFonts w:eastAsia="Times New Roman"/>
          <w:color w:val="212121"/>
          <w:szCs w:val="24"/>
        </w:rPr>
        <w:t>η Κυβέρνηση-</w:t>
      </w:r>
      <w:r w:rsidRPr="00B62FF6">
        <w:rPr>
          <w:rFonts w:eastAsia="Times New Roman"/>
          <w:color w:val="212121"/>
          <w:szCs w:val="24"/>
        </w:rPr>
        <w:t xml:space="preserve"> αλλά ούτε καν ανακόπτουν έστω το περαιτέρω άνοιγμα αυτών των π</w:t>
      </w:r>
      <w:r>
        <w:rPr>
          <w:rFonts w:eastAsia="Times New Roman"/>
          <w:color w:val="212121"/>
          <w:szCs w:val="24"/>
        </w:rPr>
        <w:t>λ</w:t>
      </w:r>
      <w:r w:rsidRPr="00B62FF6">
        <w:rPr>
          <w:rFonts w:eastAsia="Times New Roman"/>
          <w:color w:val="212121"/>
          <w:szCs w:val="24"/>
        </w:rPr>
        <w:t>ηγών</w:t>
      </w:r>
      <w:r>
        <w:rPr>
          <w:rFonts w:eastAsia="Times New Roman"/>
          <w:color w:val="212121"/>
          <w:szCs w:val="24"/>
        </w:rPr>
        <w:t>. Δεν είναι παρά η</w:t>
      </w:r>
      <w:r w:rsidRPr="00B62FF6">
        <w:rPr>
          <w:rFonts w:eastAsia="Times New Roman"/>
          <w:color w:val="212121"/>
          <w:szCs w:val="24"/>
        </w:rPr>
        <w:t xml:space="preserve"> επιστροφή ενός πολύ ελάχιστου μέρους από την τεράστια ληστεία σε βάρος του ελληνικού λαού</w:t>
      </w:r>
      <w:r>
        <w:rPr>
          <w:rFonts w:eastAsia="Times New Roman"/>
          <w:color w:val="212121"/>
          <w:szCs w:val="24"/>
        </w:rPr>
        <w:t>,</w:t>
      </w:r>
      <w:r w:rsidRPr="00B62FF6">
        <w:rPr>
          <w:rFonts w:eastAsia="Times New Roman"/>
          <w:color w:val="212121"/>
          <w:szCs w:val="24"/>
        </w:rPr>
        <w:t xml:space="preserve"> που συνεχίζεται και κλιμακώνεται</w:t>
      </w:r>
      <w:r>
        <w:rPr>
          <w:rFonts w:eastAsia="Times New Roman"/>
          <w:color w:val="212121"/>
          <w:szCs w:val="24"/>
        </w:rPr>
        <w:t xml:space="preserve">. </w:t>
      </w:r>
    </w:p>
    <w:p w14:paraId="06452F11"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w:t>
      </w:r>
      <w:r w:rsidRPr="00B62FF6">
        <w:rPr>
          <w:rFonts w:eastAsia="Times New Roman"/>
          <w:color w:val="212121"/>
          <w:szCs w:val="24"/>
        </w:rPr>
        <w:t>υτό</w:t>
      </w:r>
      <w:r>
        <w:rPr>
          <w:rFonts w:eastAsia="Times New Roman"/>
          <w:color w:val="212121"/>
          <w:szCs w:val="24"/>
        </w:rPr>
        <w:t>,</w:t>
      </w:r>
      <w:r w:rsidRPr="00B62FF6">
        <w:rPr>
          <w:rFonts w:eastAsia="Times New Roman"/>
          <w:color w:val="212121"/>
          <w:szCs w:val="24"/>
        </w:rPr>
        <w:t xml:space="preserve"> άλλωστε</w:t>
      </w:r>
      <w:r>
        <w:rPr>
          <w:rFonts w:eastAsia="Times New Roman"/>
          <w:color w:val="212121"/>
          <w:szCs w:val="24"/>
        </w:rPr>
        <w:t>,</w:t>
      </w:r>
      <w:r w:rsidRPr="00B62FF6">
        <w:rPr>
          <w:rFonts w:eastAsia="Times New Roman"/>
          <w:color w:val="212121"/>
          <w:szCs w:val="24"/>
        </w:rPr>
        <w:t xml:space="preserve"> δείχνουν και η διατήρηση των </w:t>
      </w:r>
      <w:proofErr w:type="spellStart"/>
      <w:r w:rsidRPr="00B62FF6">
        <w:rPr>
          <w:rFonts w:eastAsia="Times New Roman"/>
          <w:color w:val="212121"/>
          <w:szCs w:val="24"/>
        </w:rPr>
        <w:t>μνημονιακών</w:t>
      </w:r>
      <w:proofErr w:type="spellEnd"/>
      <w:r w:rsidRPr="00B62FF6">
        <w:rPr>
          <w:rFonts w:eastAsia="Times New Roman"/>
          <w:color w:val="212121"/>
          <w:szCs w:val="24"/>
        </w:rPr>
        <w:t xml:space="preserve"> νόμων και τα ματωμένα πλεονάσματα και η ασφυκτική επιτροπεία και η αύξηση των ληξιπρόθεσμων οφειλών και κατασχέσεων και η ένταση της </w:t>
      </w:r>
      <w:proofErr w:type="spellStart"/>
      <w:r w:rsidRPr="00B62FF6">
        <w:rPr>
          <w:rFonts w:eastAsia="Times New Roman"/>
          <w:color w:val="212121"/>
          <w:szCs w:val="24"/>
        </w:rPr>
        <w:t>φοροληστείας</w:t>
      </w:r>
      <w:proofErr w:type="spellEnd"/>
      <w:r w:rsidRPr="00B62FF6">
        <w:rPr>
          <w:rFonts w:eastAsia="Times New Roman"/>
          <w:color w:val="212121"/>
          <w:szCs w:val="24"/>
        </w:rPr>
        <w:t xml:space="preserve"> και η γενίκευση της μερικής απασχόλησης</w:t>
      </w:r>
      <w:r>
        <w:rPr>
          <w:rFonts w:eastAsia="Times New Roman"/>
          <w:color w:val="212121"/>
          <w:szCs w:val="24"/>
        </w:rPr>
        <w:t>,</w:t>
      </w:r>
      <w:r w:rsidRPr="00B62FF6">
        <w:rPr>
          <w:rFonts w:eastAsia="Times New Roman"/>
          <w:color w:val="212121"/>
          <w:szCs w:val="24"/>
        </w:rPr>
        <w:t xml:space="preserve"> ο περιορισμός της προστασίας της πρώτης κατοικίας</w:t>
      </w:r>
      <w:r>
        <w:rPr>
          <w:rFonts w:eastAsia="Times New Roman"/>
          <w:color w:val="212121"/>
          <w:szCs w:val="24"/>
        </w:rPr>
        <w:t>,</w:t>
      </w:r>
      <w:r w:rsidRPr="00B62FF6">
        <w:rPr>
          <w:rFonts w:eastAsia="Times New Roman"/>
          <w:color w:val="212121"/>
          <w:szCs w:val="24"/>
        </w:rPr>
        <w:t xml:space="preserve"> η επιτάχυνση πλειστηριασμών</w:t>
      </w:r>
      <w:r>
        <w:rPr>
          <w:rFonts w:eastAsia="Times New Roman"/>
          <w:color w:val="212121"/>
          <w:szCs w:val="24"/>
        </w:rPr>
        <w:t>,</w:t>
      </w:r>
      <w:r w:rsidRPr="00B62FF6">
        <w:rPr>
          <w:rFonts w:eastAsia="Times New Roman"/>
          <w:color w:val="212121"/>
          <w:szCs w:val="24"/>
        </w:rPr>
        <w:t xml:space="preserve"> τα νέα προνόμια προς το μεγάλο κεφάλαιο</w:t>
      </w:r>
      <w:r>
        <w:rPr>
          <w:rFonts w:eastAsia="Times New Roman"/>
          <w:color w:val="212121"/>
          <w:szCs w:val="24"/>
        </w:rPr>
        <w:t xml:space="preserve"> κ</w:t>
      </w:r>
      <w:r w:rsidRPr="00B62FF6">
        <w:rPr>
          <w:rFonts w:eastAsia="Times New Roman"/>
          <w:color w:val="212121"/>
          <w:szCs w:val="24"/>
        </w:rPr>
        <w:t>αι τόσα άλλα</w:t>
      </w:r>
      <w:r>
        <w:rPr>
          <w:rFonts w:eastAsia="Times New Roman"/>
          <w:color w:val="212121"/>
          <w:szCs w:val="24"/>
        </w:rPr>
        <w:t>.</w:t>
      </w:r>
    </w:p>
    <w:p w14:paraId="06452F12"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B62FF6">
        <w:rPr>
          <w:rFonts w:eastAsia="Times New Roman"/>
          <w:color w:val="212121"/>
          <w:szCs w:val="24"/>
        </w:rPr>
        <w:t xml:space="preserve"> περιβόητη καπιταλιστική ανάπτυξη</w:t>
      </w:r>
      <w:r>
        <w:rPr>
          <w:rFonts w:eastAsia="Times New Roman"/>
          <w:color w:val="212121"/>
          <w:szCs w:val="24"/>
        </w:rPr>
        <w:t xml:space="preserve">, στην οποία ορκίζεστε </w:t>
      </w:r>
      <w:r w:rsidRPr="00B62FF6">
        <w:rPr>
          <w:rFonts w:eastAsia="Times New Roman"/>
          <w:color w:val="212121"/>
          <w:szCs w:val="24"/>
        </w:rPr>
        <w:t xml:space="preserve">όλοι </w:t>
      </w:r>
      <w:r>
        <w:rPr>
          <w:rFonts w:eastAsia="Times New Roman"/>
          <w:color w:val="212121"/>
          <w:szCs w:val="24"/>
        </w:rPr>
        <w:t>σας,</w:t>
      </w:r>
      <w:r w:rsidRPr="00B62FF6">
        <w:rPr>
          <w:rFonts w:eastAsia="Times New Roman"/>
          <w:color w:val="212121"/>
          <w:szCs w:val="24"/>
        </w:rPr>
        <w:t xml:space="preserve"> μπορεί να επέστρεψε έστω και αδύναμα τα δύο τελευταία χρόνια</w:t>
      </w:r>
      <w:r>
        <w:rPr>
          <w:rFonts w:eastAsia="Times New Roman"/>
          <w:color w:val="212121"/>
          <w:szCs w:val="24"/>
        </w:rPr>
        <w:t>, έ</w:t>
      </w:r>
      <w:r w:rsidRPr="00B62FF6">
        <w:rPr>
          <w:rFonts w:eastAsia="Times New Roman"/>
          <w:color w:val="212121"/>
          <w:szCs w:val="24"/>
        </w:rPr>
        <w:t xml:space="preserve">στω και με </w:t>
      </w:r>
      <w:r>
        <w:rPr>
          <w:rFonts w:eastAsia="Times New Roman"/>
          <w:color w:val="212121"/>
          <w:szCs w:val="24"/>
        </w:rPr>
        <w:t xml:space="preserve">μεγάλη </w:t>
      </w:r>
      <w:r w:rsidRPr="00B62FF6">
        <w:rPr>
          <w:rFonts w:eastAsia="Times New Roman"/>
          <w:color w:val="212121"/>
          <w:szCs w:val="24"/>
        </w:rPr>
        <w:t>επισφάλεια</w:t>
      </w:r>
      <w:r>
        <w:rPr>
          <w:rFonts w:eastAsia="Times New Roman"/>
          <w:color w:val="212121"/>
          <w:szCs w:val="24"/>
        </w:rPr>
        <w:t>, αλλά</w:t>
      </w:r>
      <w:r w:rsidRPr="00B62FF6">
        <w:rPr>
          <w:rFonts w:eastAsia="Times New Roman"/>
          <w:color w:val="212121"/>
          <w:szCs w:val="24"/>
        </w:rPr>
        <w:t xml:space="preserve"> δεν επέστρεψαν στις τσέπες των εργαζομένων</w:t>
      </w:r>
      <w:r>
        <w:rPr>
          <w:rFonts w:eastAsia="Times New Roman"/>
          <w:color w:val="212121"/>
          <w:szCs w:val="24"/>
        </w:rPr>
        <w:t>,</w:t>
      </w:r>
      <w:r w:rsidRPr="00B62FF6">
        <w:rPr>
          <w:rFonts w:eastAsia="Times New Roman"/>
          <w:color w:val="212121"/>
          <w:szCs w:val="24"/>
        </w:rPr>
        <w:t xml:space="preserve"> των συνταξιούχων οι τεράστιες απώλειες που είχαν στα χρόνια της κρίσης ούτε κατά </w:t>
      </w:r>
      <w:r>
        <w:rPr>
          <w:rFonts w:eastAsia="Times New Roman"/>
          <w:color w:val="212121"/>
          <w:szCs w:val="24"/>
        </w:rPr>
        <w:t xml:space="preserve">το ελάχιστο. </w:t>
      </w:r>
    </w:p>
    <w:p w14:paraId="06452F13"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ακριβώς αντίθετο: Η</w:t>
      </w:r>
      <w:r w:rsidRPr="00B62FF6">
        <w:rPr>
          <w:rFonts w:eastAsia="Times New Roman"/>
          <w:color w:val="212121"/>
          <w:szCs w:val="24"/>
        </w:rPr>
        <w:t xml:space="preserve"> διαιώνιση και κλιμάκωση της εργασιακής ζούγκλας</w:t>
      </w:r>
      <w:r>
        <w:rPr>
          <w:rFonts w:eastAsia="Times New Roman"/>
          <w:color w:val="212121"/>
          <w:szCs w:val="24"/>
        </w:rPr>
        <w:t>,</w:t>
      </w:r>
      <w:r w:rsidRPr="00B62FF6">
        <w:rPr>
          <w:rFonts w:eastAsia="Times New Roman"/>
          <w:color w:val="212121"/>
          <w:szCs w:val="24"/>
        </w:rPr>
        <w:t xml:space="preserve"> της </w:t>
      </w:r>
      <w:proofErr w:type="spellStart"/>
      <w:r w:rsidRPr="00B62FF6">
        <w:rPr>
          <w:rFonts w:eastAsia="Times New Roman"/>
          <w:color w:val="212121"/>
          <w:szCs w:val="24"/>
        </w:rPr>
        <w:t>φοροληστείας</w:t>
      </w:r>
      <w:proofErr w:type="spellEnd"/>
      <w:r>
        <w:rPr>
          <w:rFonts w:eastAsia="Times New Roman"/>
          <w:color w:val="212121"/>
          <w:szCs w:val="24"/>
        </w:rPr>
        <w:t>,</w:t>
      </w:r>
      <w:r w:rsidRPr="00B62FF6">
        <w:rPr>
          <w:rFonts w:eastAsia="Times New Roman"/>
          <w:color w:val="212121"/>
          <w:szCs w:val="24"/>
        </w:rPr>
        <w:t xml:space="preserve"> της υποβάθμισης ακόμα και </w:t>
      </w:r>
      <w:r>
        <w:rPr>
          <w:rFonts w:eastAsia="Times New Roman"/>
          <w:color w:val="212121"/>
          <w:szCs w:val="24"/>
        </w:rPr>
        <w:t>κρίσιμων</w:t>
      </w:r>
      <w:r w:rsidRPr="00B62FF6">
        <w:rPr>
          <w:rFonts w:eastAsia="Times New Roman"/>
          <w:color w:val="212121"/>
          <w:szCs w:val="24"/>
        </w:rPr>
        <w:t xml:space="preserve"> για την ανθρώπιν</w:t>
      </w:r>
      <w:r>
        <w:rPr>
          <w:rFonts w:eastAsia="Times New Roman"/>
          <w:color w:val="212121"/>
          <w:szCs w:val="24"/>
        </w:rPr>
        <w:t>η ζωή κοινωνικών υπηρεσιών και υ</w:t>
      </w:r>
      <w:r w:rsidRPr="00B62FF6">
        <w:rPr>
          <w:rFonts w:eastAsia="Times New Roman"/>
          <w:color w:val="212121"/>
          <w:szCs w:val="24"/>
        </w:rPr>
        <w:t xml:space="preserve">ποδομών είναι το </w:t>
      </w:r>
      <w:proofErr w:type="spellStart"/>
      <w:r w:rsidRPr="00B62FF6">
        <w:rPr>
          <w:rFonts w:eastAsia="Times New Roman"/>
          <w:color w:val="212121"/>
          <w:szCs w:val="24"/>
        </w:rPr>
        <w:t>προαπαιτούμενο</w:t>
      </w:r>
      <w:proofErr w:type="spellEnd"/>
      <w:r w:rsidRPr="00B62FF6">
        <w:rPr>
          <w:rFonts w:eastAsia="Times New Roman"/>
          <w:color w:val="212121"/>
          <w:szCs w:val="24"/>
        </w:rPr>
        <w:t xml:space="preserve"> της δικής σας ανάπτυξης</w:t>
      </w:r>
      <w:r>
        <w:rPr>
          <w:rFonts w:eastAsia="Times New Roman"/>
          <w:color w:val="212121"/>
          <w:szCs w:val="24"/>
        </w:rPr>
        <w:t>. Κ</w:t>
      </w:r>
      <w:r w:rsidRPr="00B62FF6">
        <w:rPr>
          <w:rFonts w:eastAsia="Times New Roman"/>
          <w:color w:val="212121"/>
          <w:szCs w:val="24"/>
        </w:rPr>
        <w:t xml:space="preserve">αι σε </w:t>
      </w:r>
      <w:r>
        <w:rPr>
          <w:rFonts w:eastAsia="Times New Roman"/>
          <w:color w:val="212121"/>
          <w:szCs w:val="24"/>
        </w:rPr>
        <w:t>αυτή ορκίζεστε</w:t>
      </w:r>
      <w:r w:rsidRPr="00B62FF6">
        <w:rPr>
          <w:rFonts w:eastAsia="Times New Roman"/>
          <w:color w:val="212121"/>
          <w:szCs w:val="24"/>
        </w:rPr>
        <w:t xml:space="preserve"> όλοι </w:t>
      </w:r>
      <w:r>
        <w:rPr>
          <w:rFonts w:eastAsia="Times New Roman"/>
          <w:color w:val="212121"/>
          <w:szCs w:val="24"/>
        </w:rPr>
        <w:t xml:space="preserve">σας. </w:t>
      </w:r>
    </w:p>
    <w:p w14:paraId="06452F14"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Αυτήν την πολιτική υπηρετείτε</w:t>
      </w:r>
      <w:r w:rsidRPr="00B62FF6">
        <w:rPr>
          <w:rFonts w:eastAsia="Times New Roman"/>
          <w:color w:val="212121"/>
          <w:szCs w:val="24"/>
        </w:rPr>
        <w:t xml:space="preserve"> με συνέπεια τόσο </w:t>
      </w:r>
      <w:r>
        <w:rPr>
          <w:rFonts w:eastAsia="Times New Roman"/>
          <w:color w:val="212121"/>
          <w:szCs w:val="24"/>
        </w:rPr>
        <w:t>εσείς,</w:t>
      </w:r>
      <w:r w:rsidRPr="00B62FF6">
        <w:rPr>
          <w:rFonts w:eastAsia="Times New Roman"/>
          <w:color w:val="212121"/>
          <w:szCs w:val="24"/>
        </w:rPr>
        <w:t xml:space="preserve"> κύριοι του ΣΥΡΙΖΑ</w:t>
      </w:r>
      <w:r>
        <w:rPr>
          <w:rFonts w:eastAsia="Times New Roman"/>
          <w:color w:val="212121"/>
          <w:szCs w:val="24"/>
        </w:rPr>
        <w:t>,</w:t>
      </w:r>
      <w:r w:rsidRPr="00B62FF6">
        <w:rPr>
          <w:rFonts w:eastAsia="Times New Roman"/>
          <w:color w:val="212121"/>
          <w:szCs w:val="24"/>
        </w:rPr>
        <w:t xml:space="preserve"> όσο και η Νέα Δημοκρατία και άλλα κόμματα</w:t>
      </w:r>
      <w:r>
        <w:rPr>
          <w:rFonts w:eastAsia="Times New Roman"/>
          <w:color w:val="212121"/>
          <w:szCs w:val="24"/>
        </w:rPr>
        <w:t>. Ε</w:t>
      </w:r>
      <w:r w:rsidRPr="00B62FF6">
        <w:rPr>
          <w:rFonts w:eastAsia="Times New Roman"/>
          <w:color w:val="212121"/>
          <w:szCs w:val="24"/>
        </w:rPr>
        <w:t>ίστε έτοιμοι ανά πάσα στιγμή να θυσιάσετε λαϊκά δικαιώματα</w:t>
      </w:r>
      <w:r>
        <w:rPr>
          <w:rFonts w:eastAsia="Times New Roman"/>
          <w:color w:val="212121"/>
          <w:szCs w:val="24"/>
        </w:rPr>
        <w:t>,</w:t>
      </w:r>
      <w:r w:rsidRPr="00B62FF6">
        <w:rPr>
          <w:rFonts w:eastAsia="Times New Roman"/>
          <w:color w:val="212121"/>
          <w:szCs w:val="24"/>
        </w:rPr>
        <w:t xml:space="preserve"> εργατικά δικαιώματα</w:t>
      </w:r>
      <w:r>
        <w:rPr>
          <w:rFonts w:eastAsia="Times New Roman"/>
          <w:color w:val="212121"/>
          <w:szCs w:val="24"/>
        </w:rPr>
        <w:t>,</w:t>
      </w:r>
      <w:r w:rsidRPr="00B62FF6">
        <w:rPr>
          <w:rFonts w:eastAsia="Times New Roman"/>
          <w:color w:val="212121"/>
          <w:szCs w:val="24"/>
        </w:rPr>
        <w:t xml:space="preserve"> προκειμένου να εξασφαλίσετε τα κέρδη των λίγων</w:t>
      </w:r>
      <w:r>
        <w:rPr>
          <w:rFonts w:eastAsia="Times New Roman"/>
          <w:color w:val="212121"/>
          <w:szCs w:val="24"/>
        </w:rPr>
        <w:t>. Κα</w:t>
      </w:r>
      <w:r w:rsidRPr="00B62FF6">
        <w:rPr>
          <w:rFonts w:eastAsia="Times New Roman"/>
          <w:color w:val="212121"/>
          <w:szCs w:val="24"/>
        </w:rPr>
        <w:t xml:space="preserve">ι αυτή </w:t>
      </w:r>
      <w:r>
        <w:rPr>
          <w:rFonts w:eastAsia="Times New Roman"/>
          <w:color w:val="212121"/>
          <w:szCs w:val="24"/>
        </w:rPr>
        <w:t>τ</w:t>
      </w:r>
      <w:r w:rsidRPr="00B62FF6">
        <w:rPr>
          <w:rFonts w:eastAsia="Times New Roman"/>
          <w:color w:val="212121"/>
          <w:szCs w:val="24"/>
        </w:rPr>
        <w:t xml:space="preserve">η στρατηγική σας </w:t>
      </w:r>
      <w:r>
        <w:rPr>
          <w:rFonts w:eastAsia="Times New Roman"/>
          <w:color w:val="212121"/>
          <w:szCs w:val="24"/>
        </w:rPr>
        <w:t xml:space="preserve">σύγκλιση </w:t>
      </w:r>
      <w:r w:rsidRPr="00B62FF6">
        <w:rPr>
          <w:rFonts w:eastAsia="Times New Roman"/>
          <w:color w:val="212121"/>
          <w:szCs w:val="24"/>
        </w:rPr>
        <w:t>προσπαθείτε να κρύψετε</w:t>
      </w:r>
      <w:r>
        <w:rPr>
          <w:rFonts w:eastAsia="Times New Roman"/>
          <w:color w:val="212121"/>
          <w:szCs w:val="24"/>
        </w:rPr>
        <w:t>,</w:t>
      </w:r>
      <w:r w:rsidRPr="00B62FF6">
        <w:rPr>
          <w:rFonts w:eastAsia="Times New Roman"/>
          <w:color w:val="212121"/>
          <w:szCs w:val="24"/>
        </w:rPr>
        <w:t xml:space="preserve"> στήνοντας </w:t>
      </w:r>
      <w:r>
        <w:rPr>
          <w:rFonts w:eastAsia="Times New Roman"/>
          <w:color w:val="212121"/>
          <w:szCs w:val="24"/>
        </w:rPr>
        <w:t xml:space="preserve">κάλπικα δίπολα, </w:t>
      </w:r>
      <w:r w:rsidRPr="00B62FF6">
        <w:rPr>
          <w:rFonts w:eastAsia="Times New Roman"/>
          <w:color w:val="212121"/>
          <w:szCs w:val="24"/>
        </w:rPr>
        <w:t>κάλπικα διλήμματα</w:t>
      </w:r>
      <w:r>
        <w:rPr>
          <w:rFonts w:eastAsia="Times New Roman"/>
          <w:color w:val="212121"/>
          <w:szCs w:val="24"/>
        </w:rPr>
        <w:t>,</w:t>
      </w:r>
      <w:r w:rsidRPr="00B62FF6">
        <w:rPr>
          <w:rFonts w:eastAsia="Times New Roman"/>
          <w:color w:val="212121"/>
          <w:szCs w:val="24"/>
        </w:rPr>
        <w:t xml:space="preserve"> όπως το παλιό </w:t>
      </w:r>
      <w:r>
        <w:rPr>
          <w:rFonts w:eastAsia="Times New Roman"/>
          <w:color w:val="212121"/>
          <w:szCs w:val="24"/>
        </w:rPr>
        <w:t>-</w:t>
      </w:r>
      <w:r w:rsidRPr="00B62FF6">
        <w:rPr>
          <w:rFonts w:eastAsia="Times New Roman"/>
          <w:color w:val="212121"/>
          <w:szCs w:val="24"/>
        </w:rPr>
        <w:t>αραχνιασμένο</w:t>
      </w:r>
      <w:r>
        <w:rPr>
          <w:rFonts w:eastAsia="Times New Roman"/>
          <w:color w:val="212121"/>
          <w:szCs w:val="24"/>
        </w:rPr>
        <w:t xml:space="preserve"> πλέον από τα πολλά χρόνια- του π</w:t>
      </w:r>
      <w:r w:rsidRPr="00B62FF6">
        <w:rPr>
          <w:rFonts w:eastAsia="Times New Roman"/>
          <w:color w:val="212121"/>
          <w:szCs w:val="24"/>
        </w:rPr>
        <w:t xml:space="preserve">αλαιού και </w:t>
      </w:r>
      <w:proofErr w:type="spellStart"/>
      <w:r w:rsidRPr="00B62FF6">
        <w:rPr>
          <w:rFonts w:eastAsia="Times New Roman"/>
          <w:color w:val="212121"/>
          <w:szCs w:val="24"/>
        </w:rPr>
        <w:t>βαθέ</w:t>
      </w:r>
      <w:r>
        <w:rPr>
          <w:rFonts w:eastAsia="Times New Roman"/>
          <w:color w:val="212121"/>
          <w:szCs w:val="24"/>
        </w:rPr>
        <w:t>ο</w:t>
      </w:r>
      <w:r w:rsidRPr="00B62FF6">
        <w:rPr>
          <w:rFonts w:eastAsia="Times New Roman"/>
          <w:color w:val="212121"/>
          <w:szCs w:val="24"/>
        </w:rPr>
        <w:t>ς</w:t>
      </w:r>
      <w:proofErr w:type="spellEnd"/>
      <w:r w:rsidRPr="00B62FF6">
        <w:rPr>
          <w:rFonts w:eastAsia="Times New Roman"/>
          <w:color w:val="212121"/>
          <w:szCs w:val="24"/>
        </w:rPr>
        <w:t xml:space="preserve"> ΠΑΣΟΚ</w:t>
      </w:r>
      <w:r>
        <w:rPr>
          <w:rFonts w:eastAsia="Times New Roman"/>
          <w:color w:val="212121"/>
          <w:szCs w:val="24"/>
        </w:rPr>
        <w:t xml:space="preserve">, </w:t>
      </w:r>
      <w:r w:rsidRPr="00B62FF6">
        <w:rPr>
          <w:rFonts w:eastAsia="Times New Roman"/>
          <w:color w:val="212121"/>
          <w:szCs w:val="24"/>
        </w:rPr>
        <w:t>όπως θυμόμαστε</w:t>
      </w:r>
      <w:r>
        <w:rPr>
          <w:rFonts w:eastAsia="Times New Roman"/>
          <w:color w:val="212121"/>
          <w:szCs w:val="24"/>
        </w:rPr>
        <w:t>, περί προόδου από τη μια</w:t>
      </w:r>
      <w:r w:rsidRPr="00B62FF6">
        <w:rPr>
          <w:rFonts w:eastAsia="Times New Roman"/>
          <w:color w:val="212121"/>
          <w:szCs w:val="24"/>
        </w:rPr>
        <w:t xml:space="preserve"> και συντήρησης από την άλλη</w:t>
      </w:r>
      <w:r>
        <w:rPr>
          <w:rFonts w:eastAsia="Times New Roman"/>
          <w:color w:val="212121"/>
          <w:szCs w:val="24"/>
        </w:rPr>
        <w:t>.</w:t>
      </w:r>
      <w:r w:rsidRPr="00B62FF6">
        <w:rPr>
          <w:rFonts w:eastAsia="Times New Roman"/>
          <w:color w:val="212121"/>
          <w:szCs w:val="24"/>
        </w:rPr>
        <w:t xml:space="preserve"> </w:t>
      </w:r>
    </w:p>
    <w:p w14:paraId="06452F15"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sidRPr="00B62FF6">
        <w:rPr>
          <w:rFonts w:eastAsia="Times New Roman"/>
          <w:color w:val="212121"/>
          <w:szCs w:val="24"/>
        </w:rPr>
        <w:t>Άλλωστε</w:t>
      </w:r>
      <w:r>
        <w:rPr>
          <w:rFonts w:eastAsia="Times New Roman"/>
          <w:color w:val="212121"/>
          <w:szCs w:val="24"/>
        </w:rPr>
        <w:t>, το δήθεν προοδευτικό μέτωπό</w:t>
      </w:r>
      <w:r w:rsidRPr="00B62FF6">
        <w:rPr>
          <w:rFonts w:eastAsia="Times New Roman"/>
          <w:color w:val="212121"/>
          <w:szCs w:val="24"/>
        </w:rPr>
        <w:t xml:space="preserve"> </w:t>
      </w:r>
      <w:r>
        <w:rPr>
          <w:rFonts w:eastAsia="Times New Roman"/>
          <w:color w:val="212121"/>
          <w:szCs w:val="24"/>
        </w:rPr>
        <w:t>σας,</w:t>
      </w:r>
      <w:r w:rsidRPr="00B62FF6">
        <w:rPr>
          <w:rFonts w:eastAsia="Times New Roman"/>
          <w:color w:val="212121"/>
          <w:szCs w:val="24"/>
        </w:rPr>
        <w:t xml:space="preserve"> κύριε Τσίπρα</w:t>
      </w:r>
      <w:r>
        <w:rPr>
          <w:rFonts w:eastAsia="Times New Roman"/>
          <w:color w:val="212121"/>
          <w:szCs w:val="24"/>
        </w:rPr>
        <w:t>,</w:t>
      </w:r>
      <w:r w:rsidRPr="00B62FF6">
        <w:rPr>
          <w:rFonts w:eastAsia="Times New Roman"/>
          <w:color w:val="212121"/>
          <w:szCs w:val="24"/>
        </w:rPr>
        <w:t xml:space="preserve"> συμπεριλαμβάνει πρόσωπα που τα προηγούμενα χ</w:t>
      </w:r>
      <w:r>
        <w:rPr>
          <w:rFonts w:eastAsia="Times New Roman"/>
          <w:color w:val="212121"/>
          <w:szCs w:val="24"/>
        </w:rPr>
        <w:t>ρόνια διακρίθηκαν ως κορυφαίοι Υ</w:t>
      </w:r>
      <w:r w:rsidRPr="00B62FF6">
        <w:rPr>
          <w:rFonts w:eastAsia="Times New Roman"/>
          <w:color w:val="212121"/>
          <w:szCs w:val="24"/>
        </w:rPr>
        <w:t>πουργοί και παράγοντες κυβερνήσεων της Νέας Δημοκρατίας</w:t>
      </w:r>
      <w:r>
        <w:rPr>
          <w:rFonts w:eastAsia="Times New Roman"/>
          <w:color w:val="212121"/>
          <w:szCs w:val="24"/>
        </w:rPr>
        <w:t>,</w:t>
      </w:r>
      <w:r w:rsidRPr="00B62FF6">
        <w:rPr>
          <w:rFonts w:eastAsia="Times New Roman"/>
          <w:color w:val="212121"/>
          <w:szCs w:val="24"/>
        </w:rPr>
        <w:t xml:space="preserve"> του ΠΑΣΟΚ </w:t>
      </w:r>
      <w:r>
        <w:rPr>
          <w:rFonts w:eastAsia="Times New Roman"/>
          <w:color w:val="212121"/>
          <w:szCs w:val="24"/>
        </w:rPr>
        <w:t xml:space="preserve">με </w:t>
      </w:r>
      <w:r w:rsidRPr="00B62FF6">
        <w:rPr>
          <w:rFonts w:eastAsia="Times New Roman"/>
          <w:color w:val="212121"/>
          <w:szCs w:val="24"/>
        </w:rPr>
        <w:t>πλούσιο αντιλαϊκό έργο</w:t>
      </w:r>
      <w:r>
        <w:rPr>
          <w:rFonts w:eastAsia="Times New Roman"/>
          <w:color w:val="212121"/>
          <w:szCs w:val="24"/>
        </w:rPr>
        <w:t>,</w:t>
      </w:r>
      <w:r w:rsidRPr="00B62FF6">
        <w:rPr>
          <w:rFonts w:eastAsia="Times New Roman"/>
          <w:color w:val="212121"/>
          <w:szCs w:val="24"/>
        </w:rPr>
        <w:t xml:space="preserve"> από γνωστούς </w:t>
      </w:r>
      <w:proofErr w:type="spellStart"/>
      <w:r w:rsidRPr="00B62FF6">
        <w:rPr>
          <w:rFonts w:eastAsia="Times New Roman"/>
          <w:color w:val="212121"/>
          <w:szCs w:val="24"/>
        </w:rPr>
        <w:t>αντικομμουνιστές</w:t>
      </w:r>
      <w:proofErr w:type="spellEnd"/>
      <w:r w:rsidRPr="00B62FF6">
        <w:rPr>
          <w:rFonts w:eastAsia="Times New Roman"/>
          <w:color w:val="212121"/>
          <w:szCs w:val="24"/>
        </w:rPr>
        <w:t xml:space="preserve"> δημοσιογράφους μέχρι συντάκτες τ</w:t>
      </w:r>
      <w:r>
        <w:rPr>
          <w:rFonts w:eastAsia="Times New Roman"/>
          <w:color w:val="212121"/>
          <w:szCs w:val="24"/>
        </w:rPr>
        <w:t>ων «</w:t>
      </w:r>
      <w:proofErr w:type="spellStart"/>
      <w:r>
        <w:rPr>
          <w:rFonts w:eastAsia="Times New Roman"/>
          <w:color w:val="212121"/>
          <w:szCs w:val="24"/>
        </w:rPr>
        <w:t>τρομονόμων</w:t>
      </w:r>
      <w:proofErr w:type="spellEnd"/>
      <w:r>
        <w:rPr>
          <w:rFonts w:eastAsia="Times New Roman"/>
          <w:color w:val="212121"/>
          <w:szCs w:val="24"/>
        </w:rPr>
        <w:t>»,</w:t>
      </w:r>
      <w:r w:rsidRPr="00B62FF6">
        <w:rPr>
          <w:rFonts w:eastAsia="Times New Roman"/>
          <w:color w:val="212121"/>
          <w:szCs w:val="24"/>
        </w:rPr>
        <w:t xml:space="preserve"> ενώ κάποιοι άλλοι ήταν στελέχη</w:t>
      </w:r>
      <w:r>
        <w:rPr>
          <w:rFonts w:eastAsia="Times New Roman"/>
          <w:color w:val="212121"/>
          <w:szCs w:val="24"/>
        </w:rPr>
        <w:t>, βέβαια και του Σ</w:t>
      </w:r>
      <w:r w:rsidRPr="00B62FF6">
        <w:rPr>
          <w:rFonts w:eastAsia="Times New Roman"/>
          <w:color w:val="212121"/>
          <w:szCs w:val="24"/>
        </w:rPr>
        <w:t>υνασπισμού</w:t>
      </w:r>
      <w:r>
        <w:rPr>
          <w:rFonts w:eastAsia="Times New Roman"/>
          <w:color w:val="212121"/>
          <w:szCs w:val="24"/>
        </w:rPr>
        <w:t>,</w:t>
      </w:r>
      <w:r w:rsidRPr="00B62FF6">
        <w:rPr>
          <w:rFonts w:eastAsia="Times New Roman"/>
          <w:color w:val="212121"/>
          <w:szCs w:val="24"/>
        </w:rPr>
        <w:t xml:space="preserve"> του δικού σας κόμματος</w:t>
      </w:r>
      <w:r>
        <w:rPr>
          <w:rFonts w:eastAsia="Times New Roman"/>
          <w:color w:val="212121"/>
          <w:szCs w:val="24"/>
        </w:rPr>
        <w:t>, του παλιού Σ</w:t>
      </w:r>
      <w:r w:rsidRPr="00B62FF6">
        <w:rPr>
          <w:rFonts w:eastAsia="Times New Roman"/>
          <w:color w:val="212121"/>
          <w:szCs w:val="24"/>
        </w:rPr>
        <w:t>υνασπισμού</w:t>
      </w:r>
      <w:r>
        <w:rPr>
          <w:rFonts w:eastAsia="Times New Roman"/>
          <w:color w:val="212121"/>
          <w:szCs w:val="24"/>
        </w:rPr>
        <w:t xml:space="preserve">, </w:t>
      </w:r>
      <w:r w:rsidRPr="00B62FF6">
        <w:rPr>
          <w:rFonts w:eastAsia="Times New Roman"/>
          <w:color w:val="212121"/>
          <w:szCs w:val="24"/>
        </w:rPr>
        <w:t>που αφού περιπλανήθηκαν σε ΠΑΣΟΚ</w:t>
      </w:r>
      <w:r>
        <w:rPr>
          <w:rFonts w:eastAsia="Times New Roman"/>
          <w:color w:val="212121"/>
          <w:szCs w:val="24"/>
        </w:rPr>
        <w:t>, σε Π</w:t>
      </w:r>
      <w:r w:rsidRPr="00B62FF6">
        <w:rPr>
          <w:rFonts w:eastAsia="Times New Roman"/>
          <w:color w:val="212121"/>
          <w:szCs w:val="24"/>
        </w:rPr>
        <w:t>οτάμι</w:t>
      </w:r>
      <w:r>
        <w:rPr>
          <w:rFonts w:eastAsia="Times New Roman"/>
          <w:color w:val="212121"/>
          <w:szCs w:val="24"/>
        </w:rPr>
        <w:t>,</w:t>
      </w:r>
      <w:r w:rsidRPr="00B62FF6">
        <w:rPr>
          <w:rFonts w:eastAsia="Times New Roman"/>
          <w:color w:val="212121"/>
          <w:szCs w:val="24"/>
        </w:rPr>
        <w:t xml:space="preserve"> σε </w:t>
      </w:r>
      <w:r>
        <w:rPr>
          <w:rFonts w:eastAsia="Times New Roman"/>
          <w:color w:val="212121"/>
          <w:szCs w:val="24"/>
        </w:rPr>
        <w:t>ΔΗΜΑΡ</w:t>
      </w:r>
      <w:r w:rsidRPr="00B62FF6">
        <w:rPr>
          <w:rFonts w:eastAsia="Times New Roman"/>
          <w:color w:val="212121"/>
          <w:szCs w:val="24"/>
        </w:rPr>
        <w:t xml:space="preserve"> κα</w:t>
      </w:r>
      <w:r>
        <w:rPr>
          <w:rFonts w:eastAsia="Times New Roman"/>
          <w:color w:val="212121"/>
          <w:szCs w:val="24"/>
        </w:rPr>
        <w:t>ι λοιπά, κατέληξαν σήμερα πάλι κάποιοι</w:t>
      </w:r>
      <w:r w:rsidRPr="00B62FF6">
        <w:rPr>
          <w:rFonts w:eastAsia="Times New Roman"/>
          <w:color w:val="212121"/>
          <w:szCs w:val="24"/>
        </w:rPr>
        <w:t xml:space="preserve"> </w:t>
      </w:r>
      <w:r>
        <w:rPr>
          <w:rFonts w:eastAsia="Times New Roman"/>
          <w:color w:val="212121"/>
          <w:szCs w:val="24"/>
        </w:rPr>
        <w:lastRenderedPageBreak/>
        <w:t>σ</w:t>
      </w:r>
      <w:r w:rsidRPr="00B62FF6">
        <w:rPr>
          <w:rFonts w:eastAsia="Times New Roman"/>
          <w:color w:val="212121"/>
          <w:szCs w:val="24"/>
        </w:rPr>
        <w:t>το</w:t>
      </w:r>
      <w:r>
        <w:rPr>
          <w:rFonts w:eastAsia="Times New Roman"/>
          <w:color w:val="212121"/>
          <w:szCs w:val="24"/>
        </w:rPr>
        <w:t>ν</w:t>
      </w:r>
      <w:r w:rsidRPr="00B62FF6">
        <w:rPr>
          <w:rFonts w:eastAsia="Times New Roman"/>
          <w:color w:val="212121"/>
          <w:szCs w:val="24"/>
        </w:rPr>
        <w:t xml:space="preserve"> ΣΥΡΙΖΑ του αμοραλισμού</w:t>
      </w:r>
      <w:r>
        <w:rPr>
          <w:rFonts w:eastAsia="Times New Roman"/>
          <w:color w:val="212121"/>
          <w:szCs w:val="24"/>
        </w:rPr>
        <w:t>,</w:t>
      </w:r>
      <w:r w:rsidRPr="00B62FF6">
        <w:rPr>
          <w:rFonts w:eastAsia="Times New Roman"/>
          <w:color w:val="212121"/>
          <w:szCs w:val="24"/>
        </w:rPr>
        <w:t xml:space="preserve"> του τυχοδιωκτισμού</w:t>
      </w:r>
      <w:r>
        <w:rPr>
          <w:rFonts w:eastAsia="Times New Roman"/>
          <w:color w:val="212121"/>
          <w:szCs w:val="24"/>
        </w:rPr>
        <w:t>,</w:t>
      </w:r>
      <w:r w:rsidRPr="00B62FF6">
        <w:rPr>
          <w:rFonts w:eastAsia="Times New Roman"/>
          <w:color w:val="212121"/>
          <w:szCs w:val="24"/>
        </w:rPr>
        <w:t xml:space="preserve"> της </w:t>
      </w:r>
      <w:proofErr w:type="spellStart"/>
      <w:r w:rsidRPr="00B62FF6">
        <w:rPr>
          <w:rFonts w:eastAsia="Times New Roman"/>
          <w:color w:val="212121"/>
          <w:szCs w:val="24"/>
        </w:rPr>
        <w:t>μνημονιακής</w:t>
      </w:r>
      <w:proofErr w:type="spellEnd"/>
      <w:r w:rsidRPr="00B62FF6">
        <w:rPr>
          <w:rFonts w:eastAsia="Times New Roman"/>
          <w:color w:val="212121"/>
          <w:szCs w:val="24"/>
        </w:rPr>
        <w:t xml:space="preserve"> πολιτικής</w:t>
      </w:r>
      <w:r>
        <w:rPr>
          <w:rFonts w:eastAsia="Times New Roman"/>
          <w:color w:val="212121"/>
          <w:szCs w:val="24"/>
        </w:rPr>
        <w:t>,</w:t>
      </w:r>
      <w:r w:rsidRPr="00B62FF6">
        <w:rPr>
          <w:rFonts w:eastAsia="Times New Roman"/>
          <w:color w:val="212121"/>
          <w:szCs w:val="24"/>
        </w:rPr>
        <w:t xml:space="preserve"> για να μη</w:t>
      </w:r>
      <w:r>
        <w:rPr>
          <w:rFonts w:eastAsia="Times New Roman"/>
          <w:color w:val="212121"/>
          <w:szCs w:val="24"/>
        </w:rPr>
        <w:t>ν μιλήσουμε φυσικά για τους Β</w:t>
      </w:r>
      <w:r w:rsidRPr="00B62FF6">
        <w:rPr>
          <w:rFonts w:eastAsia="Times New Roman"/>
          <w:color w:val="212121"/>
          <w:szCs w:val="24"/>
        </w:rPr>
        <w:t>ουλευτές των ΑΝΕΛ</w:t>
      </w:r>
      <w:r>
        <w:rPr>
          <w:rFonts w:eastAsia="Times New Roman"/>
          <w:color w:val="212121"/>
          <w:szCs w:val="24"/>
        </w:rPr>
        <w:t>,</w:t>
      </w:r>
      <w:r w:rsidRPr="00B62FF6">
        <w:rPr>
          <w:rFonts w:eastAsia="Times New Roman"/>
          <w:color w:val="212121"/>
          <w:szCs w:val="24"/>
        </w:rPr>
        <w:t xml:space="preserve"> που </w:t>
      </w:r>
      <w:r>
        <w:rPr>
          <w:rFonts w:eastAsia="Times New Roman"/>
          <w:color w:val="212121"/>
          <w:szCs w:val="24"/>
        </w:rPr>
        <w:t>αφού κατάφεραν τελικά ν</w:t>
      </w:r>
      <w:r w:rsidRPr="00B62FF6">
        <w:rPr>
          <w:rFonts w:eastAsia="Times New Roman"/>
          <w:color w:val="212121"/>
          <w:szCs w:val="24"/>
        </w:rPr>
        <w:t>α σας βάλουν για τα καλά στις ράγες του τρένου των Ηνωμένων Πολιτειών της Αμερικής</w:t>
      </w:r>
      <w:r>
        <w:rPr>
          <w:rFonts w:eastAsia="Times New Roman"/>
          <w:color w:val="212121"/>
          <w:szCs w:val="24"/>
        </w:rPr>
        <w:t>, ό</w:t>
      </w:r>
      <w:r w:rsidRPr="00B62FF6">
        <w:rPr>
          <w:rFonts w:eastAsia="Times New Roman"/>
          <w:color w:val="212121"/>
          <w:szCs w:val="24"/>
        </w:rPr>
        <w:t xml:space="preserve">πως δήλωσε </w:t>
      </w:r>
      <w:r>
        <w:rPr>
          <w:rFonts w:eastAsia="Times New Roman"/>
          <w:color w:val="212121"/>
          <w:szCs w:val="24"/>
        </w:rPr>
        <w:t>μόλις</w:t>
      </w:r>
      <w:r w:rsidRPr="00B62FF6">
        <w:rPr>
          <w:rFonts w:eastAsia="Times New Roman"/>
          <w:color w:val="212121"/>
          <w:szCs w:val="24"/>
        </w:rPr>
        <w:t xml:space="preserve"> χθες ο κυβερνητικός συνεταίρος </w:t>
      </w:r>
      <w:r>
        <w:rPr>
          <w:rFonts w:eastAsia="Times New Roman"/>
          <w:color w:val="212121"/>
          <w:szCs w:val="24"/>
        </w:rPr>
        <w:t>σας,</w:t>
      </w:r>
      <w:r w:rsidRPr="00B62FF6">
        <w:rPr>
          <w:rFonts w:eastAsia="Times New Roman"/>
          <w:color w:val="212121"/>
          <w:szCs w:val="24"/>
        </w:rPr>
        <w:t xml:space="preserve"> τώρα σας ακολουθούν</w:t>
      </w:r>
      <w:r>
        <w:rPr>
          <w:rFonts w:eastAsia="Times New Roman"/>
          <w:color w:val="212121"/>
          <w:szCs w:val="24"/>
        </w:rPr>
        <w:t>,</w:t>
      </w:r>
      <w:r w:rsidRPr="00B62FF6">
        <w:rPr>
          <w:rFonts w:eastAsia="Times New Roman"/>
          <w:color w:val="212121"/>
          <w:szCs w:val="24"/>
        </w:rPr>
        <w:t xml:space="preserve"> από ό</w:t>
      </w:r>
      <w:r>
        <w:rPr>
          <w:rFonts w:eastAsia="Times New Roman"/>
          <w:color w:val="212121"/>
          <w:szCs w:val="24"/>
        </w:rPr>
        <w:t>,</w:t>
      </w:r>
      <w:r w:rsidRPr="00B62FF6">
        <w:rPr>
          <w:rFonts w:eastAsia="Times New Roman"/>
          <w:color w:val="212121"/>
          <w:szCs w:val="24"/>
        </w:rPr>
        <w:t>τι φαίνεται</w:t>
      </w:r>
      <w:r>
        <w:rPr>
          <w:rFonts w:eastAsia="Times New Roman"/>
          <w:color w:val="212121"/>
          <w:szCs w:val="24"/>
        </w:rPr>
        <w:t>,</w:t>
      </w:r>
      <w:r w:rsidRPr="00B62FF6">
        <w:rPr>
          <w:rFonts w:eastAsia="Times New Roman"/>
          <w:color w:val="212121"/>
          <w:szCs w:val="24"/>
        </w:rPr>
        <w:t xml:space="preserve"> </w:t>
      </w:r>
      <w:r>
        <w:rPr>
          <w:rFonts w:eastAsia="Times New Roman"/>
          <w:color w:val="212121"/>
          <w:szCs w:val="24"/>
        </w:rPr>
        <w:t>ό</w:t>
      </w:r>
      <w:r w:rsidRPr="00B62FF6">
        <w:rPr>
          <w:rFonts w:eastAsia="Times New Roman"/>
          <w:color w:val="212121"/>
          <w:szCs w:val="24"/>
        </w:rPr>
        <w:t xml:space="preserve">χι πλέον </w:t>
      </w:r>
      <w:r>
        <w:rPr>
          <w:rFonts w:eastAsia="Times New Roman"/>
          <w:color w:val="212121"/>
          <w:szCs w:val="24"/>
        </w:rPr>
        <w:t xml:space="preserve">ως συνιστώσα της Κυβέρνησης μόνο, αλλά και ως συνιστώσα του ίδιου του κόμματός σας, του ΣΥΡΙΖΑ. </w:t>
      </w:r>
    </w:p>
    <w:p w14:paraId="06452F16"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Για να δούμε, λοιπόν, τι είναι πραγματικά πρόοδος για τον λαό και τη νεολαία, γιατί πρόοδος σίγουρα δεν είναι ένα φτιασίδωμα, μια αναπαλαίωση ενός φθαρμένου πολιτικού συστήματος, το οποίο έχει χάσει την αξιοπιστία του στον λαό. </w:t>
      </w:r>
    </w:p>
    <w:p w14:paraId="06452F17"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Πρόοδος είναι να είσαι ικανός να αξιοποιείς</w:t>
      </w:r>
      <w:r w:rsidRPr="00B62FF6">
        <w:rPr>
          <w:rFonts w:eastAsia="Times New Roman"/>
          <w:color w:val="212121"/>
          <w:szCs w:val="24"/>
        </w:rPr>
        <w:t xml:space="preserve"> την όποια δυσκολία</w:t>
      </w:r>
      <w:r>
        <w:rPr>
          <w:rFonts w:eastAsia="Times New Roman"/>
          <w:color w:val="212121"/>
          <w:szCs w:val="24"/>
        </w:rPr>
        <w:t>, το όποιο</w:t>
      </w:r>
      <w:r w:rsidRPr="00B62FF6">
        <w:rPr>
          <w:rFonts w:eastAsia="Times New Roman"/>
          <w:color w:val="212121"/>
          <w:szCs w:val="24"/>
        </w:rPr>
        <w:t xml:space="preserve"> ρήγμα</w:t>
      </w:r>
      <w:r>
        <w:rPr>
          <w:rFonts w:eastAsia="Times New Roman"/>
          <w:color w:val="212121"/>
          <w:szCs w:val="24"/>
        </w:rPr>
        <w:t>,</w:t>
      </w:r>
      <w:r w:rsidRPr="00B62FF6">
        <w:rPr>
          <w:rFonts w:eastAsia="Times New Roman"/>
          <w:color w:val="212121"/>
          <w:szCs w:val="24"/>
        </w:rPr>
        <w:t xml:space="preserve"> την οποία αστάθεια του βάρβαρου και διεφθαρμένου συστήματος</w:t>
      </w:r>
      <w:r>
        <w:rPr>
          <w:rFonts w:eastAsia="Times New Roman"/>
          <w:color w:val="212121"/>
          <w:szCs w:val="24"/>
        </w:rPr>
        <w:t>,</w:t>
      </w:r>
      <w:r w:rsidRPr="00B62FF6">
        <w:rPr>
          <w:rFonts w:eastAsia="Times New Roman"/>
          <w:color w:val="212121"/>
          <w:szCs w:val="24"/>
        </w:rPr>
        <w:t xml:space="preserve"> για να ανακόπτει</w:t>
      </w:r>
      <w:r>
        <w:rPr>
          <w:rFonts w:eastAsia="Times New Roman"/>
          <w:color w:val="212121"/>
          <w:szCs w:val="24"/>
        </w:rPr>
        <w:t>ς</w:t>
      </w:r>
      <w:r w:rsidRPr="00B62FF6">
        <w:rPr>
          <w:rFonts w:eastAsia="Times New Roman"/>
          <w:color w:val="212121"/>
          <w:szCs w:val="24"/>
        </w:rPr>
        <w:t xml:space="preserve"> μαζί με το</w:t>
      </w:r>
      <w:r>
        <w:rPr>
          <w:rFonts w:eastAsia="Times New Roman"/>
          <w:color w:val="212121"/>
          <w:szCs w:val="24"/>
        </w:rPr>
        <w:t>ν</w:t>
      </w:r>
      <w:r w:rsidRPr="00B62FF6">
        <w:rPr>
          <w:rFonts w:eastAsia="Times New Roman"/>
          <w:color w:val="212121"/>
          <w:szCs w:val="24"/>
        </w:rPr>
        <w:t xml:space="preserve"> λαό το αντιλαϊκό έργο</w:t>
      </w:r>
      <w:r>
        <w:rPr>
          <w:rFonts w:eastAsia="Times New Roman"/>
          <w:color w:val="212121"/>
          <w:szCs w:val="24"/>
        </w:rPr>
        <w:t>,</w:t>
      </w:r>
      <w:r w:rsidRPr="00B62FF6">
        <w:rPr>
          <w:rFonts w:eastAsia="Times New Roman"/>
          <w:color w:val="212121"/>
          <w:szCs w:val="24"/>
        </w:rPr>
        <w:t xml:space="preserve"> να βάζεις εμπόδια</w:t>
      </w:r>
      <w:r>
        <w:rPr>
          <w:rFonts w:eastAsia="Times New Roman"/>
          <w:color w:val="212121"/>
          <w:szCs w:val="24"/>
        </w:rPr>
        <w:t>, να κερδίζ</w:t>
      </w:r>
      <w:r w:rsidRPr="00B62FF6">
        <w:rPr>
          <w:rFonts w:eastAsia="Times New Roman"/>
          <w:color w:val="212121"/>
          <w:szCs w:val="24"/>
        </w:rPr>
        <w:t>εις χρόνο για την οργάνωση της αντεπίθεσης του λαϊκού κινήματος</w:t>
      </w:r>
      <w:r>
        <w:rPr>
          <w:rFonts w:eastAsia="Times New Roman"/>
          <w:color w:val="212121"/>
          <w:szCs w:val="24"/>
        </w:rPr>
        <w:t>,</w:t>
      </w:r>
      <w:r w:rsidRPr="00B62FF6">
        <w:rPr>
          <w:rFonts w:eastAsia="Times New Roman"/>
          <w:color w:val="212121"/>
          <w:szCs w:val="24"/>
        </w:rPr>
        <w:t xml:space="preserve"> ώστε ο λαός να βάλει την πραγματική σφραγίδα του</w:t>
      </w:r>
      <w:r>
        <w:rPr>
          <w:rFonts w:eastAsia="Times New Roman"/>
          <w:color w:val="212121"/>
          <w:szCs w:val="24"/>
        </w:rPr>
        <w:t xml:space="preserve"> στις</w:t>
      </w:r>
      <w:r w:rsidRPr="00B62FF6">
        <w:rPr>
          <w:rFonts w:eastAsia="Times New Roman"/>
          <w:color w:val="212121"/>
          <w:szCs w:val="24"/>
        </w:rPr>
        <w:t xml:space="preserve"> εξελίξεις</w:t>
      </w:r>
      <w:r>
        <w:rPr>
          <w:rFonts w:eastAsia="Times New Roman"/>
          <w:color w:val="212121"/>
          <w:szCs w:val="24"/>
        </w:rPr>
        <w:t>.</w:t>
      </w:r>
      <w:r w:rsidRPr="00B62FF6">
        <w:rPr>
          <w:rFonts w:eastAsia="Times New Roman"/>
          <w:color w:val="212121"/>
          <w:szCs w:val="24"/>
        </w:rPr>
        <w:t xml:space="preserve"> </w:t>
      </w:r>
    </w:p>
    <w:p w14:paraId="06452F18"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Π</w:t>
      </w:r>
      <w:r w:rsidRPr="00B62FF6">
        <w:rPr>
          <w:rFonts w:eastAsia="Times New Roman"/>
          <w:color w:val="212121"/>
          <w:szCs w:val="24"/>
        </w:rPr>
        <w:t>ρόοδος είναι να μεγαλώνει η λαϊκή αμφισβήτηση και δυσαρέσκεια απέναντι στο σάπιο αστικό πολιτικό σύστημα</w:t>
      </w:r>
      <w:r>
        <w:rPr>
          <w:rFonts w:eastAsia="Times New Roman"/>
          <w:color w:val="212121"/>
          <w:szCs w:val="24"/>
        </w:rPr>
        <w:t>,</w:t>
      </w:r>
      <w:r w:rsidRPr="00B62FF6">
        <w:rPr>
          <w:rFonts w:eastAsia="Times New Roman"/>
          <w:color w:val="212121"/>
          <w:szCs w:val="24"/>
        </w:rPr>
        <w:t xml:space="preserve"> που όλοι σας από διάφορα </w:t>
      </w:r>
      <w:r>
        <w:rPr>
          <w:rFonts w:eastAsia="Times New Roman"/>
          <w:color w:val="212121"/>
          <w:szCs w:val="24"/>
        </w:rPr>
        <w:t>πόστα</w:t>
      </w:r>
      <w:r w:rsidRPr="00B62FF6">
        <w:rPr>
          <w:rFonts w:eastAsia="Times New Roman"/>
          <w:color w:val="212121"/>
          <w:szCs w:val="24"/>
        </w:rPr>
        <w:t xml:space="preserve"> εδώ μέσα υπηρετείτε</w:t>
      </w:r>
      <w:r>
        <w:rPr>
          <w:rFonts w:eastAsia="Times New Roman"/>
          <w:color w:val="212121"/>
          <w:szCs w:val="24"/>
        </w:rPr>
        <w:t xml:space="preserve">. </w:t>
      </w:r>
    </w:p>
    <w:p w14:paraId="06452F19"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Πραγματική πρόοδος είναι ο λαός ν</w:t>
      </w:r>
      <w:r w:rsidRPr="00B62FF6">
        <w:rPr>
          <w:rFonts w:eastAsia="Times New Roman"/>
          <w:color w:val="212121"/>
          <w:szCs w:val="24"/>
        </w:rPr>
        <w:t>α ζει με βάση τις σύγχρονες ανάγκες του</w:t>
      </w:r>
      <w:r>
        <w:rPr>
          <w:rFonts w:eastAsia="Times New Roman"/>
          <w:color w:val="212121"/>
          <w:szCs w:val="24"/>
        </w:rPr>
        <w:t>,</w:t>
      </w:r>
      <w:r w:rsidRPr="00B62FF6">
        <w:rPr>
          <w:rFonts w:eastAsia="Times New Roman"/>
          <w:color w:val="212121"/>
          <w:szCs w:val="24"/>
        </w:rPr>
        <w:t xml:space="preserve"> τις δυνατότητες που δημιουργεί η επιστήμη</w:t>
      </w:r>
      <w:r>
        <w:rPr>
          <w:rFonts w:eastAsia="Times New Roman"/>
          <w:color w:val="212121"/>
          <w:szCs w:val="24"/>
        </w:rPr>
        <w:t>,</w:t>
      </w:r>
      <w:r w:rsidRPr="00B62FF6">
        <w:rPr>
          <w:rFonts w:eastAsia="Times New Roman"/>
          <w:color w:val="212121"/>
          <w:szCs w:val="24"/>
        </w:rPr>
        <w:t xml:space="preserve"> η τεχνολογία</w:t>
      </w:r>
      <w:r>
        <w:rPr>
          <w:rFonts w:eastAsia="Times New Roman"/>
          <w:color w:val="212121"/>
          <w:szCs w:val="24"/>
        </w:rPr>
        <w:t>,</w:t>
      </w:r>
      <w:r w:rsidRPr="00B62FF6">
        <w:rPr>
          <w:rFonts w:eastAsia="Times New Roman"/>
          <w:color w:val="212121"/>
          <w:szCs w:val="24"/>
        </w:rPr>
        <w:t xml:space="preserve"> η παραγωγικότητα της εργασίας</w:t>
      </w:r>
      <w:r>
        <w:rPr>
          <w:rFonts w:eastAsia="Times New Roman"/>
          <w:color w:val="212121"/>
          <w:szCs w:val="24"/>
        </w:rPr>
        <w:t xml:space="preserve">. </w:t>
      </w:r>
    </w:p>
    <w:p w14:paraId="06452F1A"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B62FF6">
        <w:rPr>
          <w:rFonts w:eastAsia="Times New Roman"/>
          <w:color w:val="212121"/>
          <w:szCs w:val="24"/>
        </w:rPr>
        <w:t>ρόοδος για το</w:t>
      </w:r>
      <w:r>
        <w:rPr>
          <w:rFonts w:eastAsia="Times New Roman"/>
          <w:color w:val="212121"/>
          <w:szCs w:val="24"/>
        </w:rPr>
        <w:t>ν</w:t>
      </w:r>
      <w:r w:rsidRPr="00B62FF6">
        <w:rPr>
          <w:rFonts w:eastAsia="Times New Roman"/>
          <w:color w:val="212121"/>
          <w:szCs w:val="24"/>
        </w:rPr>
        <w:t xml:space="preserve"> λα</w:t>
      </w:r>
      <w:r>
        <w:rPr>
          <w:rFonts w:eastAsia="Times New Roman"/>
          <w:color w:val="212121"/>
          <w:szCs w:val="24"/>
        </w:rPr>
        <w:t xml:space="preserve">ό είναι η ανατροπή του </w:t>
      </w:r>
      <w:proofErr w:type="spellStart"/>
      <w:r>
        <w:rPr>
          <w:rFonts w:eastAsia="Times New Roman"/>
          <w:color w:val="212121"/>
          <w:szCs w:val="24"/>
        </w:rPr>
        <w:t>μνημονιακού</w:t>
      </w:r>
      <w:proofErr w:type="spellEnd"/>
      <w:r w:rsidRPr="00B62FF6">
        <w:rPr>
          <w:rFonts w:eastAsia="Times New Roman"/>
          <w:color w:val="212121"/>
          <w:szCs w:val="24"/>
        </w:rPr>
        <w:t xml:space="preserve"> και αντιλαϊκού οπλοστασίου</w:t>
      </w:r>
      <w:r>
        <w:rPr>
          <w:rFonts w:eastAsia="Times New Roman"/>
          <w:color w:val="212121"/>
          <w:szCs w:val="24"/>
        </w:rPr>
        <w:t>,</w:t>
      </w:r>
      <w:r w:rsidRPr="00B62FF6">
        <w:rPr>
          <w:rFonts w:eastAsia="Times New Roman"/>
          <w:color w:val="212121"/>
          <w:szCs w:val="24"/>
        </w:rPr>
        <w:t xml:space="preserve"> για να ανακτήσουν </w:t>
      </w:r>
      <w:r>
        <w:rPr>
          <w:rFonts w:eastAsia="Times New Roman"/>
          <w:color w:val="212121"/>
          <w:szCs w:val="24"/>
        </w:rPr>
        <w:t>οι εργαζόμενοι τις οικονομικές α</w:t>
      </w:r>
      <w:r w:rsidRPr="00B62FF6">
        <w:rPr>
          <w:rFonts w:eastAsia="Times New Roman"/>
          <w:color w:val="212121"/>
          <w:szCs w:val="24"/>
        </w:rPr>
        <w:t>πώλειες</w:t>
      </w:r>
      <w:r>
        <w:rPr>
          <w:rFonts w:eastAsia="Times New Roman"/>
          <w:color w:val="212121"/>
          <w:szCs w:val="24"/>
        </w:rPr>
        <w:t>,</w:t>
      </w:r>
      <w:r w:rsidRPr="00B62FF6">
        <w:rPr>
          <w:rFonts w:eastAsia="Times New Roman"/>
          <w:color w:val="212121"/>
          <w:szCs w:val="24"/>
        </w:rPr>
        <w:t xml:space="preserve"> το εισόδημά </w:t>
      </w:r>
      <w:r>
        <w:rPr>
          <w:rFonts w:eastAsia="Times New Roman"/>
          <w:color w:val="212121"/>
          <w:szCs w:val="24"/>
        </w:rPr>
        <w:t>τους,</w:t>
      </w:r>
      <w:r w:rsidRPr="00B62FF6">
        <w:rPr>
          <w:rFonts w:eastAsia="Times New Roman"/>
          <w:color w:val="212121"/>
          <w:szCs w:val="24"/>
        </w:rPr>
        <w:t xml:space="preserve"> να ικανοποιηθούν οι σύγχρονες λαϊκές ανάγκες</w:t>
      </w:r>
      <w:r>
        <w:rPr>
          <w:rFonts w:eastAsia="Times New Roman"/>
          <w:color w:val="212121"/>
          <w:szCs w:val="24"/>
        </w:rPr>
        <w:t>.</w:t>
      </w:r>
    </w:p>
    <w:p w14:paraId="06452F1B"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B62FF6">
        <w:rPr>
          <w:rFonts w:eastAsia="Times New Roman"/>
          <w:color w:val="212121"/>
          <w:szCs w:val="24"/>
        </w:rPr>
        <w:t>ραγματικά σύγχρονο είναι να έχουν όλοι οι εργαζόμενοι μόνιμη και σταθερή δουλειά</w:t>
      </w:r>
      <w:r>
        <w:rPr>
          <w:rFonts w:eastAsia="Times New Roman"/>
          <w:color w:val="212121"/>
          <w:szCs w:val="24"/>
        </w:rPr>
        <w:t>,</w:t>
      </w:r>
      <w:r w:rsidRPr="00B62FF6">
        <w:rPr>
          <w:rFonts w:eastAsia="Times New Roman"/>
          <w:color w:val="212121"/>
          <w:szCs w:val="24"/>
        </w:rPr>
        <w:t xml:space="preserve"> δωρεάν παιδεία</w:t>
      </w:r>
      <w:r>
        <w:rPr>
          <w:rFonts w:eastAsia="Times New Roman"/>
          <w:color w:val="212121"/>
          <w:szCs w:val="24"/>
        </w:rPr>
        <w:t>,</w:t>
      </w:r>
      <w:r w:rsidRPr="00B62FF6">
        <w:rPr>
          <w:rFonts w:eastAsia="Times New Roman"/>
          <w:color w:val="212121"/>
          <w:szCs w:val="24"/>
        </w:rPr>
        <w:t xml:space="preserve"> υγεία</w:t>
      </w:r>
      <w:r>
        <w:rPr>
          <w:rFonts w:eastAsia="Times New Roman"/>
          <w:color w:val="212121"/>
          <w:szCs w:val="24"/>
        </w:rPr>
        <w:t>,</w:t>
      </w:r>
      <w:r w:rsidRPr="00B62FF6">
        <w:rPr>
          <w:rFonts w:eastAsia="Times New Roman"/>
          <w:color w:val="212121"/>
          <w:szCs w:val="24"/>
        </w:rPr>
        <w:t xml:space="preserve"> πρόνοια</w:t>
      </w:r>
      <w:r>
        <w:rPr>
          <w:rFonts w:eastAsia="Times New Roman"/>
          <w:color w:val="212121"/>
          <w:szCs w:val="24"/>
        </w:rPr>
        <w:t>,</w:t>
      </w:r>
      <w:r w:rsidRPr="00B62FF6">
        <w:rPr>
          <w:rFonts w:eastAsia="Times New Roman"/>
          <w:color w:val="212121"/>
          <w:szCs w:val="24"/>
        </w:rPr>
        <w:t xml:space="preserve"> να απολαμβάνουν τον τεράστιο πλούτο που μόνο οι ίδιοι παράγουν</w:t>
      </w:r>
      <w:r>
        <w:rPr>
          <w:rFonts w:eastAsia="Times New Roman"/>
          <w:color w:val="212121"/>
          <w:szCs w:val="24"/>
        </w:rPr>
        <w:t xml:space="preserve">. </w:t>
      </w:r>
    </w:p>
    <w:p w14:paraId="06452F1C"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B62FF6">
        <w:rPr>
          <w:rFonts w:eastAsia="Times New Roman"/>
          <w:color w:val="212121"/>
          <w:szCs w:val="24"/>
        </w:rPr>
        <w:t xml:space="preserve">ρόοδος είναι </w:t>
      </w:r>
      <w:r>
        <w:rPr>
          <w:rFonts w:eastAsia="Times New Roman"/>
          <w:color w:val="212121"/>
          <w:szCs w:val="24"/>
        </w:rPr>
        <w:t>να</w:t>
      </w:r>
      <w:r w:rsidRPr="00B62FF6">
        <w:rPr>
          <w:rFonts w:eastAsia="Times New Roman"/>
          <w:color w:val="212121"/>
          <w:szCs w:val="24"/>
        </w:rPr>
        <w:t xml:space="preserve"> αποδεσμευτεί η χώρα από τις ιμπεριαλιστικές αλυσίδες και τα θανατηφόρα σχέδια των ιμπεριαλιστικών συμμαχιών και οργανισμών</w:t>
      </w:r>
      <w:r>
        <w:rPr>
          <w:rFonts w:eastAsia="Times New Roman"/>
          <w:color w:val="212121"/>
          <w:szCs w:val="24"/>
        </w:rPr>
        <w:t xml:space="preserve">. </w:t>
      </w:r>
    </w:p>
    <w:p w14:paraId="06452F1D"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Διότι,</w:t>
      </w:r>
      <w:r w:rsidRPr="00B62FF6">
        <w:rPr>
          <w:rFonts w:eastAsia="Times New Roman"/>
          <w:color w:val="212121"/>
          <w:szCs w:val="24"/>
        </w:rPr>
        <w:t xml:space="preserve"> σε τελευταία ανάλυση</w:t>
      </w:r>
      <w:r>
        <w:rPr>
          <w:rFonts w:eastAsia="Times New Roman"/>
          <w:color w:val="212121"/>
          <w:szCs w:val="24"/>
        </w:rPr>
        <w:t>,</w:t>
      </w:r>
      <w:r w:rsidRPr="00B62FF6">
        <w:rPr>
          <w:rFonts w:eastAsia="Times New Roman"/>
          <w:color w:val="212121"/>
          <w:szCs w:val="24"/>
        </w:rPr>
        <w:t xml:space="preserve"> η κίνηση ενός κόσμου προς ακροδεξιά αντιδραστικά κόμματα δεν είναι και τόσο αυθόρμητη</w:t>
      </w:r>
      <w:r>
        <w:rPr>
          <w:rFonts w:eastAsia="Times New Roman"/>
          <w:color w:val="212121"/>
          <w:szCs w:val="24"/>
        </w:rPr>
        <w:t>,</w:t>
      </w:r>
      <w:r w:rsidRPr="00B62FF6">
        <w:rPr>
          <w:rFonts w:eastAsia="Times New Roman"/>
          <w:color w:val="212121"/>
          <w:szCs w:val="24"/>
        </w:rPr>
        <w:t xml:space="preserve"> όσο θέλετε </w:t>
      </w:r>
      <w:r>
        <w:rPr>
          <w:rFonts w:eastAsia="Times New Roman"/>
          <w:color w:val="212121"/>
          <w:szCs w:val="24"/>
        </w:rPr>
        <w:t xml:space="preserve">κάποιοι </w:t>
      </w:r>
      <w:r w:rsidRPr="00B62FF6">
        <w:rPr>
          <w:rFonts w:eastAsia="Times New Roman"/>
          <w:color w:val="212121"/>
          <w:szCs w:val="24"/>
        </w:rPr>
        <w:t xml:space="preserve">από σας </w:t>
      </w:r>
      <w:r>
        <w:rPr>
          <w:rFonts w:eastAsia="Times New Roman"/>
          <w:color w:val="212121"/>
          <w:szCs w:val="24"/>
        </w:rPr>
        <w:t>να την παρουσιάζετε. Π</w:t>
      </w:r>
      <w:r w:rsidRPr="00B62FF6">
        <w:rPr>
          <w:rFonts w:eastAsia="Times New Roman"/>
          <w:color w:val="212121"/>
          <w:szCs w:val="24"/>
        </w:rPr>
        <w:t>ίσω από αυτά τα κόμματα υπάρχουν κάποια κέντρα του συστήματος</w:t>
      </w:r>
      <w:r>
        <w:rPr>
          <w:rFonts w:eastAsia="Times New Roman"/>
          <w:color w:val="212121"/>
          <w:szCs w:val="24"/>
        </w:rPr>
        <w:t>,</w:t>
      </w:r>
      <w:r w:rsidRPr="00B62FF6">
        <w:rPr>
          <w:rFonts w:eastAsia="Times New Roman"/>
          <w:color w:val="212121"/>
          <w:szCs w:val="24"/>
        </w:rPr>
        <w:t xml:space="preserve"> τμήματα της καπιταλιστικής ιδιοκτησίας και εξουσίας</w:t>
      </w:r>
      <w:r>
        <w:rPr>
          <w:rFonts w:eastAsia="Times New Roman"/>
          <w:color w:val="212121"/>
          <w:szCs w:val="24"/>
        </w:rPr>
        <w:t>,</w:t>
      </w:r>
      <w:r w:rsidRPr="00B62FF6">
        <w:rPr>
          <w:rFonts w:eastAsia="Times New Roman"/>
          <w:color w:val="212121"/>
          <w:szCs w:val="24"/>
        </w:rPr>
        <w:t xml:space="preserve"> ακόμα και κάποιες πρεσβείες σε μ</w:t>
      </w:r>
      <w:r>
        <w:rPr>
          <w:rFonts w:eastAsia="Times New Roman"/>
          <w:color w:val="212121"/>
          <w:szCs w:val="24"/>
        </w:rPr>
        <w:t>ι</w:t>
      </w:r>
      <w:r w:rsidRPr="00B62FF6">
        <w:rPr>
          <w:rFonts w:eastAsia="Times New Roman"/>
          <w:color w:val="212121"/>
          <w:szCs w:val="24"/>
        </w:rPr>
        <w:t>α σειρά χώρες</w:t>
      </w:r>
      <w:r>
        <w:rPr>
          <w:rFonts w:eastAsia="Times New Roman"/>
          <w:color w:val="212121"/>
          <w:szCs w:val="24"/>
        </w:rPr>
        <w:t>,</w:t>
      </w:r>
      <w:r w:rsidRPr="00B62FF6">
        <w:rPr>
          <w:rFonts w:eastAsia="Times New Roman"/>
          <w:color w:val="212121"/>
          <w:szCs w:val="24"/>
        </w:rPr>
        <w:t xml:space="preserve"> που </w:t>
      </w:r>
      <w:r>
        <w:rPr>
          <w:rFonts w:eastAsia="Times New Roman"/>
          <w:color w:val="212121"/>
          <w:szCs w:val="24"/>
        </w:rPr>
        <w:t xml:space="preserve">σε </w:t>
      </w:r>
      <w:r w:rsidRPr="00B62FF6">
        <w:rPr>
          <w:rFonts w:eastAsia="Times New Roman"/>
          <w:color w:val="212121"/>
          <w:szCs w:val="24"/>
        </w:rPr>
        <w:t>αυτή τη φάση επενδύουν στον αντιδραστικό εθνικισμό</w:t>
      </w:r>
      <w:r>
        <w:rPr>
          <w:rFonts w:eastAsia="Times New Roman"/>
          <w:color w:val="212121"/>
          <w:szCs w:val="24"/>
        </w:rPr>
        <w:t>,</w:t>
      </w:r>
      <w:r w:rsidRPr="00B62FF6">
        <w:rPr>
          <w:rFonts w:eastAsia="Times New Roman"/>
          <w:color w:val="212121"/>
          <w:szCs w:val="24"/>
        </w:rPr>
        <w:t xml:space="preserve"> στον οικονομικό προστατευτισμό</w:t>
      </w:r>
      <w:r>
        <w:rPr>
          <w:rFonts w:eastAsia="Times New Roman"/>
          <w:color w:val="212121"/>
          <w:szCs w:val="24"/>
        </w:rPr>
        <w:t xml:space="preserve">, στην αναζήτηση άλλων συμμαχιών, </w:t>
      </w:r>
      <w:r w:rsidRPr="00B62FF6">
        <w:rPr>
          <w:rFonts w:eastAsia="Times New Roman"/>
          <w:color w:val="212121"/>
          <w:szCs w:val="24"/>
        </w:rPr>
        <w:t xml:space="preserve">για να ανακόψουν την επιδείνωση της θέσης </w:t>
      </w:r>
      <w:r>
        <w:rPr>
          <w:rFonts w:eastAsia="Times New Roman"/>
          <w:color w:val="212121"/>
          <w:szCs w:val="24"/>
        </w:rPr>
        <w:t>τους,</w:t>
      </w:r>
      <w:r w:rsidRPr="00B62FF6">
        <w:rPr>
          <w:rFonts w:eastAsia="Times New Roman"/>
          <w:color w:val="212121"/>
          <w:szCs w:val="24"/>
        </w:rPr>
        <w:t xml:space="preserve"> δηλαδή της ανταγωνιστικότητας των δικών τους μονοπωλιακών ομίλων</w:t>
      </w:r>
      <w:r>
        <w:rPr>
          <w:rFonts w:eastAsia="Times New Roman"/>
          <w:color w:val="212121"/>
          <w:szCs w:val="24"/>
        </w:rPr>
        <w:t xml:space="preserve">. </w:t>
      </w:r>
    </w:p>
    <w:p w14:paraId="06452F1E"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B62FF6">
        <w:rPr>
          <w:rFonts w:eastAsia="Times New Roman"/>
          <w:color w:val="212121"/>
          <w:szCs w:val="24"/>
        </w:rPr>
        <w:t xml:space="preserve">υτό δείχνουν και το </w:t>
      </w:r>
      <w:proofErr w:type="spellStart"/>
      <w:r>
        <w:rPr>
          <w:rFonts w:eastAsia="Times New Roman"/>
          <w:color w:val="212121"/>
          <w:szCs w:val="24"/>
          <w:lang w:val="en"/>
        </w:rPr>
        <w:t>Brexit</w:t>
      </w:r>
      <w:proofErr w:type="spellEnd"/>
      <w:r w:rsidRPr="00D06C62">
        <w:rPr>
          <w:rFonts w:eastAsia="Times New Roman"/>
          <w:color w:val="212121"/>
          <w:szCs w:val="24"/>
        </w:rPr>
        <w:t xml:space="preserve"> </w:t>
      </w:r>
      <w:r w:rsidRPr="00B62FF6">
        <w:rPr>
          <w:rFonts w:eastAsia="Times New Roman"/>
          <w:color w:val="212121"/>
          <w:szCs w:val="24"/>
        </w:rPr>
        <w:t>στη Βρετανία και η ά</w:t>
      </w:r>
      <w:r>
        <w:rPr>
          <w:rFonts w:eastAsia="Times New Roman"/>
          <w:color w:val="212121"/>
          <w:szCs w:val="24"/>
        </w:rPr>
        <w:t xml:space="preserve">νοδος του </w:t>
      </w:r>
      <w:proofErr w:type="spellStart"/>
      <w:r>
        <w:rPr>
          <w:rFonts w:eastAsia="Times New Roman"/>
          <w:color w:val="212121"/>
          <w:szCs w:val="24"/>
        </w:rPr>
        <w:t>ευρωσκεπτικισμού</w:t>
      </w:r>
      <w:proofErr w:type="spellEnd"/>
      <w:r>
        <w:rPr>
          <w:rFonts w:eastAsia="Times New Roman"/>
          <w:color w:val="212121"/>
          <w:szCs w:val="24"/>
        </w:rPr>
        <w:t xml:space="preserve"> σε μι</w:t>
      </w:r>
      <w:r w:rsidRPr="00B62FF6">
        <w:rPr>
          <w:rFonts w:eastAsia="Times New Roman"/>
          <w:color w:val="212121"/>
          <w:szCs w:val="24"/>
        </w:rPr>
        <w:t>α σειρά χώρες</w:t>
      </w:r>
      <w:r>
        <w:rPr>
          <w:rFonts w:eastAsia="Times New Roman"/>
          <w:color w:val="212121"/>
          <w:szCs w:val="24"/>
        </w:rPr>
        <w:t>,</w:t>
      </w:r>
      <w:r w:rsidRPr="00B62FF6">
        <w:rPr>
          <w:rFonts w:eastAsia="Times New Roman"/>
          <w:color w:val="212121"/>
          <w:szCs w:val="24"/>
        </w:rPr>
        <w:t xml:space="preserve"> όπως η Γαλλία</w:t>
      </w:r>
      <w:r>
        <w:rPr>
          <w:rFonts w:eastAsia="Times New Roman"/>
          <w:color w:val="212121"/>
          <w:szCs w:val="24"/>
        </w:rPr>
        <w:t>,</w:t>
      </w:r>
      <w:r w:rsidRPr="00B62FF6">
        <w:rPr>
          <w:rFonts w:eastAsia="Times New Roman"/>
          <w:color w:val="212121"/>
          <w:szCs w:val="24"/>
        </w:rPr>
        <w:t xml:space="preserve"> η Ιταλία</w:t>
      </w:r>
      <w:r>
        <w:rPr>
          <w:rFonts w:eastAsia="Times New Roman"/>
          <w:color w:val="212121"/>
          <w:szCs w:val="24"/>
        </w:rPr>
        <w:t>,</w:t>
      </w:r>
      <w:r w:rsidRPr="00B62FF6">
        <w:rPr>
          <w:rFonts w:eastAsia="Times New Roman"/>
          <w:color w:val="212121"/>
          <w:szCs w:val="24"/>
        </w:rPr>
        <w:t xml:space="preserve"> η εκλογή </w:t>
      </w:r>
      <w:proofErr w:type="spellStart"/>
      <w:r w:rsidRPr="00B62FF6">
        <w:rPr>
          <w:rFonts w:eastAsia="Times New Roman"/>
          <w:color w:val="212121"/>
          <w:szCs w:val="24"/>
        </w:rPr>
        <w:t>Τραμπ</w:t>
      </w:r>
      <w:proofErr w:type="spellEnd"/>
      <w:r w:rsidRPr="00B62FF6">
        <w:rPr>
          <w:rFonts w:eastAsia="Times New Roman"/>
          <w:color w:val="212121"/>
          <w:szCs w:val="24"/>
        </w:rPr>
        <w:t xml:space="preserve"> στις ΗΠΑ και αλλού</w:t>
      </w:r>
      <w:r>
        <w:rPr>
          <w:rFonts w:eastAsia="Times New Roman"/>
          <w:color w:val="212121"/>
          <w:szCs w:val="24"/>
        </w:rPr>
        <w:t>.</w:t>
      </w:r>
    </w:p>
    <w:p w14:paraId="06452F1F" w14:textId="77777777" w:rsidR="00C04CE1" w:rsidRDefault="00722F08">
      <w:pPr>
        <w:spacing w:line="600" w:lineRule="auto"/>
        <w:ind w:firstLine="720"/>
        <w:jc w:val="both"/>
        <w:rPr>
          <w:rFonts w:eastAsia="Times New Roman"/>
          <w:szCs w:val="24"/>
        </w:rPr>
      </w:pPr>
      <w:r>
        <w:rPr>
          <w:rFonts w:eastAsia="Times New Roman"/>
          <w:szCs w:val="24"/>
        </w:rPr>
        <w:t>Τ</w:t>
      </w:r>
      <w:r w:rsidRPr="00EB3756">
        <w:rPr>
          <w:rFonts w:eastAsia="Times New Roman"/>
          <w:szCs w:val="24"/>
        </w:rPr>
        <w:t>ο πρόβλημα είναι ότι τέτοιες δυνάμεις</w:t>
      </w:r>
      <w:r w:rsidRPr="00366FD9">
        <w:rPr>
          <w:rFonts w:eastAsia="Times New Roman"/>
          <w:szCs w:val="24"/>
        </w:rPr>
        <w:t>,</w:t>
      </w:r>
      <w:r w:rsidRPr="00EB3756">
        <w:rPr>
          <w:rFonts w:eastAsia="Times New Roman"/>
          <w:szCs w:val="24"/>
        </w:rPr>
        <w:t xml:space="preserve"> που εμφανίζονται με ένα</w:t>
      </w:r>
      <w:r>
        <w:rPr>
          <w:rFonts w:eastAsia="Times New Roman"/>
          <w:szCs w:val="24"/>
        </w:rPr>
        <w:t>ν</w:t>
      </w:r>
      <w:r w:rsidRPr="00EB3756">
        <w:rPr>
          <w:rFonts w:eastAsia="Times New Roman"/>
          <w:szCs w:val="24"/>
        </w:rPr>
        <w:t xml:space="preserve"> κάλπικο</w:t>
      </w:r>
      <w:r>
        <w:rPr>
          <w:rFonts w:eastAsia="Times New Roman"/>
          <w:szCs w:val="24"/>
        </w:rPr>
        <w:t xml:space="preserve">, με έναν </w:t>
      </w:r>
      <w:r w:rsidRPr="00EB3756">
        <w:rPr>
          <w:rFonts w:eastAsia="Times New Roman"/>
          <w:szCs w:val="24"/>
        </w:rPr>
        <w:t>επιφανειακό δυναμισμό και έντονο λαϊκισμό</w:t>
      </w:r>
      <w:r w:rsidRPr="00366FD9">
        <w:rPr>
          <w:rFonts w:eastAsia="Times New Roman"/>
          <w:szCs w:val="24"/>
        </w:rPr>
        <w:t>,</w:t>
      </w:r>
      <w:r w:rsidRPr="00EB3756">
        <w:rPr>
          <w:rFonts w:eastAsia="Times New Roman"/>
          <w:szCs w:val="24"/>
        </w:rPr>
        <w:t xml:space="preserve"> παίζουν το</w:t>
      </w:r>
      <w:r>
        <w:rPr>
          <w:rFonts w:eastAsia="Times New Roman"/>
          <w:szCs w:val="24"/>
        </w:rPr>
        <w:t>ν</w:t>
      </w:r>
      <w:r w:rsidRPr="00EB3756">
        <w:rPr>
          <w:rFonts w:eastAsia="Times New Roman"/>
          <w:szCs w:val="24"/>
        </w:rPr>
        <w:t xml:space="preserve"> ρόλο τους μόνο για να εγκλωβί</w:t>
      </w:r>
      <w:r>
        <w:rPr>
          <w:rFonts w:eastAsia="Times New Roman"/>
          <w:szCs w:val="24"/>
        </w:rPr>
        <w:t>ζ</w:t>
      </w:r>
      <w:r w:rsidRPr="00EB3756">
        <w:rPr>
          <w:rFonts w:eastAsia="Times New Roman"/>
          <w:szCs w:val="24"/>
        </w:rPr>
        <w:t>ουν τη λαϊκή αγανάκτηση</w:t>
      </w:r>
      <w:r>
        <w:rPr>
          <w:rFonts w:eastAsia="Times New Roman"/>
          <w:szCs w:val="24"/>
        </w:rPr>
        <w:t>,</w:t>
      </w:r>
      <w:r w:rsidRPr="00EB3756">
        <w:rPr>
          <w:rFonts w:eastAsia="Times New Roman"/>
          <w:szCs w:val="24"/>
        </w:rPr>
        <w:t xml:space="preserve"> τη δυσαρέσκεια που αυξάνεται σε όλες τις χώρες και στην Ελλάδα εξαιτίας της πολιτικής που εφαρμόζουν τόσο οι </w:t>
      </w:r>
      <w:r w:rsidRPr="00EB3756">
        <w:rPr>
          <w:rFonts w:eastAsia="Times New Roman"/>
          <w:szCs w:val="24"/>
        </w:rPr>
        <w:lastRenderedPageBreak/>
        <w:t xml:space="preserve">ονομαζόμενες </w:t>
      </w:r>
      <w:r>
        <w:rPr>
          <w:rFonts w:eastAsia="Times New Roman"/>
          <w:szCs w:val="24"/>
        </w:rPr>
        <w:t>«</w:t>
      </w:r>
      <w:r w:rsidRPr="00EB3756">
        <w:rPr>
          <w:rFonts w:eastAsia="Times New Roman"/>
          <w:szCs w:val="24"/>
        </w:rPr>
        <w:t>δεξιές νεοφιλελεύθερες κυβερνήσεις</w:t>
      </w:r>
      <w:r>
        <w:rPr>
          <w:rFonts w:eastAsia="Times New Roman"/>
          <w:szCs w:val="24"/>
        </w:rPr>
        <w:t>»</w:t>
      </w:r>
      <w:r w:rsidRPr="00EB3756">
        <w:rPr>
          <w:rFonts w:eastAsia="Times New Roman"/>
          <w:szCs w:val="24"/>
        </w:rPr>
        <w:t xml:space="preserve"> όσο και</w:t>
      </w:r>
      <w:r>
        <w:rPr>
          <w:rFonts w:eastAsia="Times New Roman"/>
          <w:szCs w:val="24"/>
        </w:rPr>
        <w:t xml:space="preserve"> οι λεγόμενες «αριστερές σοσιαλδημοκρατικές δυνάμεις». </w:t>
      </w:r>
    </w:p>
    <w:p w14:paraId="06452F20" w14:textId="77777777" w:rsidR="00C04CE1" w:rsidRDefault="00722F08">
      <w:pPr>
        <w:spacing w:line="600" w:lineRule="auto"/>
        <w:ind w:firstLine="720"/>
        <w:jc w:val="both"/>
        <w:rPr>
          <w:rFonts w:eastAsia="Times New Roman"/>
          <w:szCs w:val="24"/>
        </w:rPr>
      </w:pPr>
      <w:r>
        <w:rPr>
          <w:rFonts w:eastAsia="Times New Roman"/>
          <w:szCs w:val="24"/>
        </w:rPr>
        <w:t xml:space="preserve">Τέτοιες ακροδεξιές φασιστικές δυνάμεις αυξάνουν την επιρροή τους και εξαιτίας της ίδιας της πολιτικής της Ευρωπαϊκής Ένωσης, της ανιστόρητης εξίσωσης φασισμού - κομμουνισμού, που όλοι οι φίλοι μαζί, της </w:t>
      </w:r>
      <w:proofErr w:type="spellStart"/>
      <w:r>
        <w:rPr>
          <w:rFonts w:eastAsia="Times New Roman"/>
          <w:szCs w:val="24"/>
        </w:rPr>
        <w:t>Μέρκελ</w:t>
      </w:r>
      <w:proofErr w:type="spellEnd"/>
      <w:r>
        <w:rPr>
          <w:rFonts w:eastAsia="Times New Roman"/>
          <w:szCs w:val="24"/>
        </w:rPr>
        <w:t xml:space="preserve"> και του Μακρόν, του </w:t>
      </w:r>
      <w:proofErr w:type="spellStart"/>
      <w:r>
        <w:rPr>
          <w:rFonts w:eastAsia="Times New Roman"/>
          <w:szCs w:val="24"/>
        </w:rPr>
        <w:t>Σαλβίνι</w:t>
      </w:r>
      <w:proofErr w:type="spellEnd"/>
      <w:r>
        <w:rPr>
          <w:rFonts w:eastAsia="Times New Roman"/>
          <w:szCs w:val="24"/>
        </w:rPr>
        <w:t xml:space="preserve"> και του </w:t>
      </w:r>
      <w:proofErr w:type="spellStart"/>
      <w:r>
        <w:rPr>
          <w:rFonts w:eastAsia="Times New Roman"/>
          <w:szCs w:val="24"/>
        </w:rPr>
        <w:t>Όρμπαν</w:t>
      </w:r>
      <w:proofErr w:type="spellEnd"/>
      <w:r>
        <w:rPr>
          <w:rFonts w:eastAsia="Times New Roman"/>
          <w:szCs w:val="24"/>
        </w:rPr>
        <w:t xml:space="preserve"> κατά περίσταση </w:t>
      </w:r>
      <w:r w:rsidRPr="00EB3756">
        <w:rPr>
          <w:rFonts w:eastAsia="Times New Roman"/>
          <w:szCs w:val="24"/>
        </w:rPr>
        <w:t>διατυμπανίζουν στις Βρυξέλλες</w:t>
      </w:r>
      <w:r>
        <w:rPr>
          <w:rFonts w:eastAsia="Times New Roman"/>
          <w:szCs w:val="24"/>
        </w:rPr>
        <w:t>. Π</w:t>
      </w:r>
      <w:r w:rsidRPr="00EB3756">
        <w:rPr>
          <w:rFonts w:eastAsia="Times New Roman"/>
          <w:szCs w:val="24"/>
        </w:rPr>
        <w:t>ραγματικ</w:t>
      </w:r>
      <w:r>
        <w:rPr>
          <w:rFonts w:eastAsia="Times New Roman"/>
          <w:szCs w:val="24"/>
        </w:rPr>
        <w:t>οί</w:t>
      </w:r>
      <w:r w:rsidRPr="00EB3756">
        <w:rPr>
          <w:rFonts w:eastAsia="Times New Roman"/>
          <w:szCs w:val="24"/>
        </w:rPr>
        <w:t xml:space="preserve"> αντίπαλοι του φασισμού</w:t>
      </w:r>
      <w:r>
        <w:rPr>
          <w:rFonts w:eastAsia="Times New Roman"/>
          <w:szCs w:val="24"/>
        </w:rPr>
        <w:t>,</w:t>
      </w:r>
      <w:r w:rsidRPr="00EB3756">
        <w:rPr>
          <w:rFonts w:eastAsia="Times New Roman"/>
          <w:szCs w:val="24"/>
        </w:rPr>
        <w:t xml:space="preserve"> της ακροδεξιάς δεν μπορούν να είναι όσοι έχουν γίνει σημαιοφόροι των ιμπεριαλιστικών σχεδιασμών</w:t>
      </w:r>
      <w:r w:rsidRPr="00366FD9">
        <w:rPr>
          <w:rFonts w:eastAsia="Times New Roman"/>
          <w:szCs w:val="24"/>
        </w:rPr>
        <w:t>,</w:t>
      </w:r>
      <w:r w:rsidRPr="00EB3756">
        <w:rPr>
          <w:rFonts w:eastAsia="Times New Roman"/>
          <w:szCs w:val="24"/>
        </w:rPr>
        <w:t xml:space="preserve"> που έσπειραν και συνεχίζουν να σπέρνουν το δηλητήριο του διχασμού</w:t>
      </w:r>
      <w:r>
        <w:rPr>
          <w:rFonts w:eastAsia="Times New Roman"/>
          <w:szCs w:val="24"/>
        </w:rPr>
        <w:t>,</w:t>
      </w:r>
      <w:r w:rsidRPr="00EB3756">
        <w:rPr>
          <w:rFonts w:eastAsia="Times New Roman"/>
          <w:szCs w:val="24"/>
        </w:rPr>
        <w:t xml:space="preserve"> του ρατσισμού ανάμεσα στους λαούς</w:t>
      </w:r>
      <w:r>
        <w:rPr>
          <w:rFonts w:eastAsia="Times New Roman"/>
          <w:szCs w:val="24"/>
        </w:rPr>
        <w:t>. Δ</w:t>
      </w:r>
      <w:r w:rsidRPr="00EB3756">
        <w:rPr>
          <w:rFonts w:eastAsia="Times New Roman"/>
          <w:szCs w:val="24"/>
        </w:rPr>
        <w:t xml:space="preserve">εν μπορούν να είναι αντίπαλοι του φασισμού όσοι δείχνουν μόνο τη </w:t>
      </w:r>
      <w:proofErr w:type="spellStart"/>
      <w:r>
        <w:rPr>
          <w:rFonts w:eastAsia="Times New Roman"/>
          <w:szCs w:val="24"/>
        </w:rPr>
        <w:t>Λεπέν</w:t>
      </w:r>
      <w:proofErr w:type="spellEnd"/>
      <w:r>
        <w:rPr>
          <w:rFonts w:eastAsia="Times New Roman"/>
          <w:szCs w:val="24"/>
        </w:rPr>
        <w:t xml:space="preserve"> ή τον </w:t>
      </w:r>
      <w:proofErr w:type="spellStart"/>
      <w:r>
        <w:rPr>
          <w:rFonts w:eastAsia="Times New Roman"/>
          <w:szCs w:val="24"/>
        </w:rPr>
        <w:t>Όρμπαν</w:t>
      </w:r>
      <w:proofErr w:type="spellEnd"/>
      <w:r w:rsidRPr="00EB3756">
        <w:rPr>
          <w:rFonts w:eastAsia="Times New Roman"/>
          <w:szCs w:val="24"/>
        </w:rPr>
        <w:t xml:space="preserve"> και την ίδια στιγμή έχουν γίνει οι καλύτεροι φίλοι του </w:t>
      </w:r>
      <w:proofErr w:type="spellStart"/>
      <w:r>
        <w:rPr>
          <w:rFonts w:eastAsia="Times New Roman"/>
          <w:szCs w:val="24"/>
        </w:rPr>
        <w:t>Τραμπ</w:t>
      </w:r>
      <w:proofErr w:type="spellEnd"/>
      <w:r>
        <w:rPr>
          <w:rFonts w:eastAsia="Times New Roman"/>
          <w:szCs w:val="24"/>
        </w:rPr>
        <w:t>,</w:t>
      </w:r>
      <w:r w:rsidRPr="00EB3756">
        <w:rPr>
          <w:rFonts w:eastAsia="Times New Roman"/>
          <w:szCs w:val="24"/>
        </w:rPr>
        <w:t xml:space="preserve"> όσοι συγκυβερνού</w:t>
      </w:r>
      <w:r>
        <w:rPr>
          <w:rFonts w:eastAsia="Times New Roman"/>
          <w:szCs w:val="24"/>
        </w:rPr>
        <w:t xml:space="preserve">σαν </w:t>
      </w:r>
      <w:r w:rsidRPr="00EB3756">
        <w:rPr>
          <w:rFonts w:eastAsia="Times New Roman"/>
          <w:szCs w:val="24"/>
        </w:rPr>
        <w:t>τέσσερα χρόνια με τον Καμμένο</w:t>
      </w:r>
      <w:r>
        <w:rPr>
          <w:rFonts w:eastAsia="Times New Roman"/>
          <w:szCs w:val="24"/>
        </w:rPr>
        <w:t>,</w:t>
      </w:r>
      <w:r w:rsidRPr="00EB3756">
        <w:rPr>
          <w:rFonts w:eastAsia="Times New Roman"/>
          <w:szCs w:val="24"/>
        </w:rPr>
        <w:t xml:space="preserve"> όπως επίσης και </w:t>
      </w:r>
      <w:r>
        <w:rPr>
          <w:rFonts w:eastAsia="Times New Roman"/>
          <w:szCs w:val="24"/>
        </w:rPr>
        <w:t>όσοι</w:t>
      </w:r>
      <w:r w:rsidRPr="00EB3756">
        <w:rPr>
          <w:rFonts w:eastAsia="Times New Roman"/>
          <w:szCs w:val="24"/>
        </w:rPr>
        <w:t xml:space="preserve"> </w:t>
      </w:r>
      <w:proofErr w:type="spellStart"/>
      <w:r w:rsidRPr="00EB3756">
        <w:rPr>
          <w:rFonts w:eastAsia="Times New Roman"/>
          <w:szCs w:val="24"/>
        </w:rPr>
        <w:t>ξαν</w:t>
      </w:r>
      <w:r>
        <w:rPr>
          <w:rFonts w:eastAsia="Times New Roman"/>
          <w:szCs w:val="24"/>
        </w:rPr>
        <w:t>α</w:t>
      </w:r>
      <w:r w:rsidRPr="00EB3756">
        <w:rPr>
          <w:rFonts w:eastAsia="Times New Roman"/>
          <w:szCs w:val="24"/>
        </w:rPr>
        <w:t>σερβίρουν</w:t>
      </w:r>
      <w:proofErr w:type="spellEnd"/>
      <w:r w:rsidRPr="00EB3756">
        <w:rPr>
          <w:rFonts w:eastAsia="Times New Roman"/>
          <w:szCs w:val="24"/>
        </w:rPr>
        <w:t xml:space="preserve"> τη χρεοκοπημένη θεωρία και τα παραμύθια για δήθεν δίκαιη φιλολαϊκή Ευρωπαϊκή Ένωση</w:t>
      </w:r>
      <w:r>
        <w:rPr>
          <w:rFonts w:eastAsia="Times New Roman"/>
          <w:szCs w:val="24"/>
        </w:rPr>
        <w:t>,</w:t>
      </w:r>
      <w:r w:rsidRPr="00EB3756">
        <w:rPr>
          <w:rFonts w:eastAsia="Times New Roman"/>
          <w:szCs w:val="24"/>
        </w:rPr>
        <w:t xml:space="preserve"> που δεν υπάρχει στην πραγματικότητα ούτε</w:t>
      </w:r>
      <w:r>
        <w:rPr>
          <w:rFonts w:eastAsia="Times New Roman"/>
          <w:szCs w:val="24"/>
        </w:rPr>
        <w:t xml:space="preserve"> θα</w:t>
      </w:r>
      <w:r w:rsidRPr="00EB3756">
        <w:rPr>
          <w:rFonts w:eastAsia="Times New Roman"/>
          <w:szCs w:val="24"/>
        </w:rPr>
        <w:t xml:space="preserve"> υπάρξει ποτέ στ</w:t>
      </w:r>
      <w:r>
        <w:rPr>
          <w:rFonts w:eastAsia="Times New Roman"/>
          <w:szCs w:val="24"/>
        </w:rPr>
        <w:t>ο</w:t>
      </w:r>
      <w:r w:rsidRPr="00EB3756">
        <w:rPr>
          <w:rFonts w:eastAsia="Times New Roman"/>
          <w:szCs w:val="24"/>
        </w:rPr>
        <w:t xml:space="preserve"> πλαίσι</w:t>
      </w:r>
      <w:r>
        <w:rPr>
          <w:rFonts w:eastAsia="Times New Roman"/>
          <w:szCs w:val="24"/>
        </w:rPr>
        <w:t>ο</w:t>
      </w:r>
      <w:r w:rsidRPr="00EB3756">
        <w:rPr>
          <w:rFonts w:eastAsia="Times New Roman"/>
          <w:szCs w:val="24"/>
        </w:rPr>
        <w:t xml:space="preserve"> αυτής της καπιταλιστικής βαρβαρότητας</w:t>
      </w:r>
      <w:r>
        <w:rPr>
          <w:rFonts w:eastAsia="Times New Roman"/>
          <w:szCs w:val="24"/>
        </w:rPr>
        <w:t>.</w:t>
      </w:r>
    </w:p>
    <w:p w14:paraId="06452F21" w14:textId="77777777" w:rsidR="00C04CE1" w:rsidRDefault="00722F08">
      <w:pPr>
        <w:spacing w:line="600" w:lineRule="auto"/>
        <w:ind w:firstLine="720"/>
        <w:jc w:val="both"/>
        <w:rPr>
          <w:rFonts w:eastAsia="Times New Roman"/>
          <w:szCs w:val="24"/>
        </w:rPr>
      </w:pPr>
      <w:r>
        <w:rPr>
          <w:rFonts w:eastAsia="Times New Roman"/>
          <w:szCs w:val="24"/>
        </w:rPr>
        <w:lastRenderedPageBreak/>
        <w:t>Δ</w:t>
      </w:r>
      <w:r w:rsidRPr="00EB3756">
        <w:rPr>
          <w:rFonts w:eastAsia="Times New Roman"/>
          <w:szCs w:val="24"/>
        </w:rPr>
        <w:t>εν μπορεί να είναι αντίπαλοι του φασισμού</w:t>
      </w:r>
      <w:r>
        <w:rPr>
          <w:rFonts w:eastAsia="Times New Roman"/>
          <w:szCs w:val="24"/>
        </w:rPr>
        <w:t>, του κρατικού αυταρχισμού</w:t>
      </w:r>
      <w:r w:rsidRPr="00EB3756">
        <w:rPr>
          <w:rFonts w:eastAsia="Times New Roman"/>
          <w:szCs w:val="24"/>
        </w:rPr>
        <w:t xml:space="preserve"> όσοι τραυματίζουν συνδικαλιστές</w:t>
      </w:r>
      <w:r>
        <w:rPr>
          <w:rFonts w:eastAsia="Times New Roman"/>
          <w:szCs w:val="24"/>
        </w:rPr>
        <w:t>,</w:t>
      </w:r>
      <w:r w:rsidRPr="00EB3756">
        <w:rPr>
          <w:rFonts w:eastAsia="Times New Roman"/>
          <w:szCs w:val="24"/>
        </w:rPr>
        <w:t xml:space="preserve"> εργαζόμενους</w:t>
      </w:r>
      <w:r>
        <w:rPr>
          <w:rFonts w:eastAsia="Times New Roman"/>
          <w:szCs w:val="24"/>
        </w:rPr>
        <w:t>,</w:t>
      </w:r>
      <w:r w:rsidRPr="00EB3756">
        <w:rPr>
          <w:rFonts w:eastAsia="Times New Roman"/>
          <w:szCs w:val="24"/>
        </w:rPr>
        <w:t xml:space="preserve"> εκπαιδευτικούς</w:t>
      </w:r>
      <w:r>
        <w:rPr>
          <w:rFonts w:eastAsia="Times New Roman"/>
          <w:szCs w:val="24"/>
        </w:rPr>
        <w:t>,</w:t>
      </w:r>
      <w:r w:rsidRPr="00EB3756">
        <w:rPr>
          <w:rFonts w:eastAsia="Times New Roman"/>
          <w:szCs w:val="24"/>
        </w:rPr>
        <w:t xml:space="preserve"> γιατί αγωνίζονται</w:t>
      </w:r>
      <w:r>
        <w:rPr>
          <w:rFonts w:eastAsia="Times New Roman"/>
          <w:szCs w:val="24"/>
        </w:rPr>
        <w:t>,</w:t>
      </w:r>
      <w:r w:rsidRPr="00EB3756">
        <w:rPr>
          <w:rFonts w:eastAsia="Times New Roman"/>
          <w:szCs w:val="24"/>
        </w:rPr>
        <w:t xml:space="preserve"> τραυματίζουν ακόμα και </w:t>
      </w:r>
      <w:r>
        <w:rPr>
          <w:rFonts w:eastAsia="Times New Roman"/>
          <w:szCs w:val="24"/>
        </w:rPr>
        <w:t>Β</w:t>
      </w:r>
      <w:r w:rsidRPr="00EB3756">
        <w:rPr>
          <w:rFonts w:eastAsia="Times New Roman"/>
          <w:szCs w:val="24"/>
        </w:rPr>
        <w:t xml:space="preserve">ουλευτές με χημικά και </w:t>
      </w:r>
      <w:r>
        <w:rPr>
          <w:rFonts w:eastAsia="Times New Roman"/>
          <w:szCs w:val="24"/>
        </w:rPr>
        <w:t xml:space="preserve">οβίδες </w:t>
      </w:r>
      <w:r w:rsidRPr="00EB3756">
        <w:rPr>
          <w:rFonts w:eastAsia="Times New Roman"/>
          <w:szCs w:val="24"/>
        </w:rPr>
        <w:t>κρότου</w:t>
      </w:r>
      <w:r>
        <w:rPr>
          <w:rFonts w:eastAsia="Times New Roman"/>
          <w:szCs w:val="24"/>
        </w:rPr>
        <w:t>-</w:t>
      </w:r>
      <w:r w:rsidRPr="00EB3756">
        <w:rPr>
          <w:rFonts w:eastAsia="Times New Roman"/>
          <w:szCs w:val="24"/>
        </w:rPr>
        <w:t>λάμψης</w:t>
      </w:r>
      <w:r>
        <w:rPr>
          <w:rFonts w:eastAsia="Times New Roman"/>
          <w:szCs w:val="24"/>
        </w:rPr>
        <w:t>,</w:t>
      </w:r>
      <w:r w:rsidRPr="00EB3756">
        <w:rPr>
          <w:rFonts w:eastAsia="Times New Roman"/>
          <w:szCs w:val="24"/>
        </w:rPr>
        <w:t xml:space="preserve"> χτυπώντας στα τυφλά</w:t>
      </w:r>
      <w:r>
        <w:rPr>
          <w:rFonts w:eastAsia="Times New Roman"/>
          <w:szCs w:val="24"/>
        </w:rPr>
        <w:t>,</w:t>
      </w:r>
      <w:r w:rsidRPr="00EB3756">
        <w:rPr>
          <w:rFonts w:eastAsia="Times New Roman"/>
          <w:szCs w:val="24"/>
        </w:rPr>
        <w:t xml:space="preserve"> </w:t>
      </w:r>
      <w:r>
        <w:rPr>
          <w:rFonts w:eastAsia="Times New Roman"/>
          <w:szCs w:val="24"/>
        </w:rPr>
        <w:t>βάζοντας</w:t>
      </w:r>
      <w:r w:rsidRPr="00EB3756">
        <w:rPr>
          <w:rFonts w:eastAsia="Times New Roman"/>
          <w:szCs w:val="24"/>
        </w:rPr>
        <w:t xml:space="preserve"> σε κίνδυνο την αρτιμέλεια</w:t>
      </w:r>
      <w:r>
        <w:rPr>
          <w:rFonts w:eastAsia="Times New Roman"/>
          <w:szCs w:val="24"/>
        </w:rPr>
        <w:t>,</w:t>
      </w:r>
      <w:r w:rsidRPr="00EB3756">
        <w:rPr>
          <w:rFonts w:eastAsia="Times New Roman"/>
          <w:szCs w:val="24"/>
        </w:rPr>
        <w:t xml:space="preserve"> ακόμα και τη ζωή συνανθρώπων </w:t>
      </w:r>
      <w:r>
        <w:rPr>
          <w:rFonts w:eastAsia="Times New Roman"/>
          <w:szCs w:val="24"/>
        </w:rPr>
        <w:t>μας,</w:t>
      </w:r>
      <w:r w:rsidRPr="00EB3756">
        <w:rPr>
          <w:rFonts w:eastAsia="Times New Roman"/>
          <w:szCs w:val="24"/>
        </w:rPr>
        <w:t xml:space="preserve"> όπως πρόσφατα του </w:t>
      </w:r>
      <w:r>
        <w:rPr>
          <w:rFonts w:eastAsia="Times New Roman"/>
          <w:szCs w:val="24"/>
        </w:rPr>
        <w:t>Β</w:t>
      </w:r>
      <w:r w:rsidRPr="00EB3756">
        <w:rPr>
          <w:rFonts w:eastAsia="Times New Roman"/>
          <w:szCs w:val="24"/>
        </w:rPr>
        <w:t xml:space="preserve">ουλευτή του </w:t>
      </w:r>
      <w:r>
        <w:rPr>
          <w:rFonts w:eastAsia="Times New Roman"/>
          <w:szCs w:val="24"/>
        </w:rPr>
        <w:t>κ</w:t>
      </w:r>
      <w:r w:rsidRPr="00EB3756">
        <w:rPr>
          <w:rFonts w:eastAsia="Times New Roman"/>
          <w:szCs w:val="24"/>
        </w:rPr>
        <w:t>όμματ</w:t>
      </w:r>
      <w:r>
        <w:rPr>
          <w:rFonts w:eastAsia="Times New Roman"/>
          <w:szCs w:val="24"/>
        </w:rPr>
        <w:t>ό</w:t>
      </w:r>
      <w:r w:rsidRPr="00EB3756">
        <w:rPr>
          <w:rFonts w:eastAsia="Times New Roman"/>
          <w:szCs w:val="24"/>
        </w:rPr>
        <w:t xml:space="preserve">ς </w:t>
      </w:r>
      <w:r>
        <w:rPr>
          <w:rFonts w:eastAsia="Times New Roman"/>
          <w:szCs w:val="24"/>
        </w:rPr>
        <w:t xml:space="preserve">μας </w:t>
      </w:r>
      <w:r w:rsidRPr="00EB3756">
        <w:rPr>
          <w:rFonts w:eastAsia="Times New Roman"/>
          <w:szCs w:val="24"/>
        </w:rPr>
        <w:t xml:space="preserve">Γιάννη </w:t>
      </w:r>
      <w:r>
        <w:rPr>
          <w:rFonts w:eastAsia="Times New Roman"/>
          <w:szCs w:val="24"/>
        </w:rPr>
        <w:t>Δ</w:t>
      </w:r>
      <w:r w:rsidRPr="00EB3756">
        <w:rPr>
          <w:rFonts w:eastAsia="Times New Roman"/>
          <w:szCs w:val="24"/>
        </w:rPr>
        <w:t>ελή κατά την πορεία των εκπαιδευτικών</w:t>
      </w:r>
      <w:r>
        <w:rPr>
          <w:rFonts w:eastAsia="Times New Roman"/>
          <w:szCs w:val="24"/>
        </w:rPr>
        <w:t>.</w:t>
      </w:r>
      <w:r w:rsidRPr="00EB3756">
        <w:rPr>
          <w:rFonts w:eastAsia="Times New Roman"/>
          <w:szCs w:val="24"/>
        </w:rPr>
        <w:t xml:space="preserve"> </w:t>
      </w:r>
      <w:r>
        <w:rPr>
          <w:rFonts w:eastAsia="Times New Roman"/>
          <w:szCs w:val="24"/>
        </w:rPr>
        <w:t xml:space="preserve">Μόνο </w:t>
      </w:r>
      <w:r w:rsidRPr="00EB3756">
        <w:rPr>
          <w:rFonts w:eastAsia="Times New Roman"/>
          <w:szCs w:val="24"/>
        </w:rPr>
        <w:t xml:space="preserve">να θυμηθούν οι σημερινοί της κυβερνητικής </w:t>
      </w:r>
      <w:r>
        <w:rPr>
          <w:rFonts w:eastAsia="Times New Roman"/>
          <w:szCs w:val="24"/>
        </w:rPr>
        <w:t>π</w:t>
      </w:r>
      <w:r w:rsidRPr="00EB3756">
        <w:rPr>
          <w:rFonts w:eastAsia="Times New Roman"/>
          <w:szCs w:val="24"/>
        </w:rPr>
        <w:t xml:space="preserve">λειοψηφίας </w:t>
      </w:r>
      <w:r>
        <w:rPr>
          <w:rFonts w:eastAsia="Times New Roman"/>
          <w:szCs w:val="24"/>
        </w:rPr>
        <w:t>Β</w:t>
      </w:r>
      <w:r w:rsidRPr="00EB3756">
        <w:rPr>
          <w:rFonts w:eastAsia="Times New Roman"/>
          <w:szCs w:val="24"/>
        </w:rPr>
        <w:t xml:space="preserve">ουλευτές </w:t>
      </w:r>
      <w:r>
        <w:rPr>
          <w:rFonts w:eastAsia="Times New Roman"/>
          <w:szCs w:val="24"/>
        </w:rPr>
        <w:t>τ</w:t>
      </w:r>
      <w:r w:rsidRPr="00EB3756">
        <w:rPr>
          <w:rFonts w:eastAsia="Times New Roman"/>
          <w:szCs w:val="24"/>
        </w:rPr>
        <w:t>ι έλεγαν οι ίδιοι</w:t>
      </w:r>
      <w:r>
        <w:rPr>
          <w:rFonts w:eastAsia="Times New Roman"/>
          <w:szCs w:val="24"/>
        </w:rPr>
        <w:t>,</w:t>
      </w:r>
      <w:r w:rsidRPr="00EB3756">
        <w:rPr>
          <w:rFonts w:eastAsia="Times New Roman"/>
          <w:szCs w:val="24"/>
        </w:rPr>
        <w:t xml:space="preserve"> όταν ήταν στην </w:t>
      </w:r>
      <w:r>
        <w:rPr>
          <w:rFonts w:eastAsia="Times New Roman"/>
          <w:szCs w:val="24"/>
        </w:rPr>
        <w:t>Α</w:t>
      </w:r>
      <w:r w:rsidRPr="00EB3756">
        <w:rPr>
          <w:rFonts w:eastAsia="Times New Roman"/>
          <w:szCs w:val="24"/>
        </w:rPr>
        <w:t>ντιπολίτευση</w:t>
      </w:r>
      <w:r w:rsidRPr="00366FD9">
        <w:rPr>
          <w:rFonts w:eastAsia="Times New Roman"/>
          <w:szCs w:val="24"/>
        </w:rPr>
        <w:t>,</w:t>
      </w:r>
      <w:r w:rsidRPr="00EB3756">
        <w:rPr>
          <w:rFonts w:eastAsia="Times New Roman"/>
          <w:szCs w:val="24"/>
        </w:rPr>
        <w:t xml:space="preserve"> για τέτοιες αντίστοιχες </w:t>
      </w:r>
      <w:r>
        <w:rPr>
          <w:rFonts w:eastAsia="Times New Roman"/>
          <w:szCs w:val="24"/>
        </w:rPr>
        <w:t>επιθέσεις</w:t>
      </w:r>
      <w:r w:rsidRPr="00EB3756">
        <w:rPr>
          <w:rFonts w:eastAsia="Times New Roman"/>
          <w:szCs w:val="24"/>
        </w:rPr>
        <w:t xml:space="preserve"> και αυτό φτάνει</w:t>
      </w:r>
      <w:r>
        <w:rPr>
          <w:rFonts w:eastAsia="Times New Roman"/>
          <w:szCs w:val="24"/>
        </w:rPr>
        <w:t>,</w:t>
      </w:r>
      <w:r w:rsidRPr="00EB3756">
        <w:rPr>
          <w:rFonts w:eastAsia="Times New Roman"/>
          <w:szCs w:val="24"/>
        </w:rPr>
        <w:t xml:space="preserve"> έστω και μόνο για τη συνείδησή τους και για όλους όσο</w:t>
      </w:r>
      <w:r>
        <w:rPr>
          <w:rFonts w:eastAsia="Times New Roman"/>
          <w:szCs w:val="24"/>
        </w:rPr>
        <w:t>ι</w:t>
      </w:r>
      <w:r w:rsidRPr="00EB3756">
        <w:rPr>
          <w:rFonts w:eastAsia="Times New Roman"/>
          <w:szCs w:val="24"/>
        </w:rPr>
        <w:t xml:space="preserve"> μας ακούνε και που εξακολουθούν </w:t>
      </w:r>
      <w:r>
        <w:rPr>
          <w:rFonts w:eastAsia="Times New Roman"/>
          <w:szCs w:val="24"/>
        </w:rPr>
        <w:t xml:space="preserve">να </w:t>
      </w:r>
      <w:r w:rsidRPr="00EB3756">
        <w:rPr>
          <w:rFonts w:eastAsia="Times New Roman"/>
          <w:szCs w:val="24"/>
        </w:rPr>
        <w:t xml:space="preserve">αγωνίζονται από τα </w:t>
      </w:r>
      <w:r>
        <w:rPr>
          <w:rFonts w:eastAsia="Times New Roman"/>
          <w:szCs w:val="24"/>
        </w:rPr>
        <w:t xml:space="preserve">καθημερινά </w:t>
      </w:r>
      <w:r w:rsidRPr="00EB3756">
        <w:rPr>
          <w:rFonts w:eastAsia="Times New Roman"/>
          <w:szCs w:val="24"/>
        </w:rPr>
        <w:t>μετερίζια στους τόπους δουλειάς</w:t>
      </w:r>
      <w:r>
        <w:rPr>
          <w:rFonts w:eastAsia="Times New Roman"/>
          <w:szCs w:val="24"/>
        </w:rPr>
        <w:t>,</w:t>
      </w:r>
      <w:r w:rsidRPr="00EB3756">
        <w:rPr>
          <w:rFonts w:eastAsia="Times New Roman"/>
          <w:szCs w:val="24"/>
        </w:rPr>
        <w:t xml:space="preserve"> στις σχολές</w:t>
      </w:r>
      <w:r>
        <w:rPr>
          <w:rFonts w:eastAsia="Times New Roman"/>
          <w:szCs w:val="24"/>
        </w:rPr>
        <w:t>,</w:t>
      </w:r>
      <w:r w:rsidRPr="00EB3756">
        <w:rPr>
          <w:rFonts w:eastAsia="Times New Roman"/>
          <w:szCs w:val="24"/>
        </w:rPr>
        <w:t xml:space="preserve"> </w:t>
      </w:r>
      <w:r>
        <w:rPr>
          <w:rFonts w:eastAsia="Times New Roman"/>
          <w:szCs w:val="24"/>
        </w:rPr>
        <w:t>σ</w:t>
      </w:r>
      <w:r w:rsidRPr="00EB3756">
        <w:rPr>
          <w:rFonts w:eastAsia="Times New Roman"/>
          <w:szCs w:val="24"/>
        </w:rPr>
        <w:t xml:space="preserve">τα </w:t>
      </w:r>
      <w:proofErr w:type="spellStart"/>
      <w:r w:rsidRPr="00EB3756">
        <w:rPr>
          <w:rFonts w:eastAsia="Times New Roman"/>
          <w:szCs w:val="24"/>
        </w:rPr>
        <w:t>σχολ</w:t>
      </w:r>
      <w:r>
        <w:rPr>
          <w:rFonts w:eastAsia="Times New Roman"/>
          <w:szCs w:val="24"/>
        </w:rPr>
        <w:t>ειά</w:t>
      </w:r>
      <w:proofErr w:type="spellEnd"/>
      <w:r>
        <w:rPr>
          <w:rFonts w:eastAsia="Times New Roman"/>
          <w:szCs w:val="24"/>
        </w:rPr>
        <w:t>,</w:t>
      </w:r>
      <w:r w:rsidRPr="00EB3756">
        <w:rPr>
          <w:rFonts w:eastAsia="Times New Roman"/>
          <w:szCs w:val="24"/>
        </w:rPr>
        <w:t xml:space="preserve"> στα χωριά και </w:t>
      </w:r>
      <w:r>
        <w:rPr>
          <w:rFonts w:eastAsia="Times New Roman"/>
          <w:szCs w:val="24"/>
        </w:rPr>
        <w:t>σ</w:t>
      </w:r>
      <w:r w:rsidRPr="00EB3756">
        <w:rPr>
          <w:rFonts w:eastAsia="Times New Roman"/>
          <w:szCs w:val="24"/>
        </w:rPr>
        <w:t xml:space="preserve">τις πόλεις της πατρίδας </w:t>
      </w:r>
      <w:r>
        <w:rPr>
          <w:rFonts w:eastAsia="Times New Roman"/>
          <w:szCs w:val="24"/>
        </w:rPr>
        <w:t xml:space="preserve">μας. </w:t>
      </w:r>
    </w:p>
    <w:p w14:paraId="06452F22" w14:textId="77777777" w:rsidR="00C04CE1" w:rsidRDefault="00722F08">
      <w:pPr>
        <w:spacing w:line="600" w:lineRule="auto"/>
        <w:ind w:firstLine="720"/>
        <w:jc w:val="both"/>
        <w:rPr>
          <w:rFonts w:eastAsia="Times New Roman"/>
          <w:szCs w:val="24"/>
        </w:rPr>
      </w:pPr>
      <w:r>
        <w:rPr>
          <w:rFonts w:eastAsia="Times New Roman"/>
          <w:szCs w:val="24"/>
        </w:rPr>
        <w:t>Τ</w:t>
      </w:r>
      <w:r w:rsidRPr="00EB3756">
        <w:rPr>
          <w:rFonts w:eastAsia="Times New Roman"/>
          <w:szCs w:val="24"/>
        </w:rPr>
        <w:t xml:space="preserve">έτοιες δήθεν προοδευτικές </w:t>
      </w:r>
      <w:r>
        <w:rPr>
          <w:rFonts w:eastAsia="Times New Roman"/>
          <w:szCs w:val="24"/>
        </w:rPr>
        <w:t>συμμαχίες</w:t>
      </w:r>
      <w:r w:rsidRPr="00EB3756">
        <w:rPr>
          <w:rFonts w:eastAsia="Times New Roman"/>
          <w:szCs w:val="24"/>
        </w:rPr>
        <w:t xml:space="preserve"> που ασκούν αντιλαϊκές πολιτικές</w:t>
      </w:r>
      <w:r>
        <w:rPr>
          <w:rFonts w:eastAsia="Times New Roman"/>
          <w:szCs w:val="24"/>
        </w:rPr>
        <w:t>,</w:t>
      </w:r>
      <w:r w:rsidRPr="00EB3756">
        <w:rPr>
          <w:rFonts w:eastAsia="Times New Roman"/>
          <w:szCs w:val="24"/>
        </w:rPr>
        <w:t xml:space="preserve"> όπως εσείς τις </w:t>
      </w:r>
      <w:r>
        <w:rPr>
          <w:rFonts w:eastAsia="Times New Roman"/>
          <w:szCs w:val="24"/>
        </w:rPr>
        <w:t>οραματίζεστε</w:t>
      </w:r>
      <w:r w:rsidRPr="00EB3756">
        <w:rPr>
          <w:rFonts w:eastAsia="Times New Roman"/>
          <w:szCs w:val="24"/>
        </w:rPr>
        <w:t xml:space="preserve"> και τ</w:t>
      </w:r>
      <w:r>
        <w:rPr>
          <w:rFonts w:eastAsia="Times New Roman"/>
          <w:szCs w:val="24"/>
        </w:rPr>
        <w:t>ι</w:t>
      </w:r>
      <w:r w:rsidRPr="00EB3756">
        <w:rPr>
          <w:rFonts w:eastAsia="Times New Roman"/>
          <w:szCs w:val="24"/>
        </w:rPr>
        <w:t>ς ομολογείτ</w:t>
      </w:r>
      <w:r>
        <w:rPr>
          <w:rFonts w:eastAsia="Times New Roman"/>
          <w:szCs w:val="24"/>
        </w:rPr>
        <w:t>ε</w:t>
      </w:r>
      <w:r w:rsidRPr="00EB3756">
        <w:rPr>
          <w:rFonts w:eastAsia="Times New Roman"/>
          <w:szCs w:val="24"/>
        </w:rPr>
        <w:t xml:space="preserve"> συνεχώς</w:t>
      </w:r>
      <w:r>
        <w:rPr>
          <w:rFonts w:eastAsia="Times New Roman"/>
          <w:szCs w:val="24"/>
        </w:rPr>
        <w:t>,</w:t>
      </w:r>
      <w:r w:rsidRPr="00EB3756">
        <w:rPr>
          <w:rFonts w:eastAsia="Times New Roman"/>
          <w:szCs w:val="24"/>
        </w:rPr>
        <w:t xml:space="preserve"> στο όνομα μάλιστα της προόδου και της </w:t>
      </w:r>
      <w:r>
        <w:rPr>
          <w:rFonts w:eastAsia="Times New Roman"/>
          <w:szCs w:val="24"/>
        </w:rPr>
        <w:t>Α</w:t>
      </w:r>
      <w:r w:rsidRPr="00EB3756">
        <w:rPr>
          <w:rFonts w:eastAsia="Times New Roman"/>
          <w:szCs w:val="24"/>
        </w:rPr>
        <w:t>ριστεράς</w:t>
      </w:r>
      <w:r>
        <w:rPr>
          <w:rFonts w:eastAsia="Times New Roman"/>
          <w:szCs w:val="24"/>
        </w:rPr>
        <w:t>,</w:t>
      </w:r>
      <w:r w:rsidRPr="00EB3756">
        <w:rPr>
          <w:rFonts w:eastAsia="Times New Roman"/>
          <w:szCs w:val="24"/>
        </w:rPr>
        <w:t xml:space="preserve"> δεν αποτελούν μέτωπο στο</w:t>
      </w:r>
      <w:r>
        <w:rPr>
          <w:rFonts w:eastAsia="Times New Roman"/>
          <w:szCs w:val="24"/>
        </w:rPr>
        <w:t>ν</w:t>
      </w:r>
      <w:r w:rsidRPr="00EB3756">
        <w:rPr>
          <w:rFonts w:eastAsia="Times New Roman"/>
          <w:szCs w:val="24"/>
        </w:rPr>
        <w:t xml:space="preserve"> φασισμό</w:t>
      </w:r>
      <w:r>
        <w:rPr>
          <w:rFonts w:eastAsia="Times New Roman"/>
          <w:szCs w:val="24"/>
        </w:rPr>
        <w:t>. Ί</w:t>
      </w:r>
      <w:r w:rsidRPr="00EB3756">
        <w:rPr>
          <w:rFonts w:eastAsia="Times New Roman"/>
          <w:szCs w:val="24"/>
        </w:rPr>
        <w:t>σα</w:t>
      </w:r>
      <w:r>
        <w:rPr>
          <w:rFonts w:eastAsia="Times New Roman"/>
          <w:szCs w:val="24"/>
        </w:rPr>
        <w:t xml:space="preserve"> </w:t>
      </w:r>
      <w:r w:rsidRPr="00EB3756">
        <w:rPr>
          <w:rFonts w:eastAsia="Times New Roman"/>
          <w:szCs w:val="24"/>
        </w:rPr>
        <w:t>ίσα τον τροφοδοτούν</w:t>
      </w:r>
      <w:r>
        <w:rPr>
          <w:rFonts w:eastAsia="Times New Roman"/>
          <w:szCs w:val="24"/>
        </w:rPr>
        <w:t>. Κ</w:t>
      </w:r>
      <w:r w:rsidRPr="00EB3756">
        <w:rPr>
          <w:rFonts w:eastAsia="Times New Roman"/>
          <w:szCs w:val="24"/>
        </w:rPr>
        <w:t xml:space="preserve">αι </w:t>
      </w:r>
      <w:r>
        <w:rPr>
          <w:rFonts w:eastAsia="Times New Roman"/>
          <w:szCs w:val="24"/>
        </w:rPr>
        <w:t>α</w:t>
      </w:r>
      <w:r w:rsidRPr="00EB3756">
        <w:rPr>
          <w:rFonts w:eastAsia="Times New Roman"/>
          <w:szCs w:val="24"/>
        </w:rPr>
        <w:t xml:space="preserve">κούστε μας καλά </w:t>
      </w:r>
      <w:r>
        <w:rPr>
          <w:rFonts w:eastAsia="Times New Roman"/>
          <w:szCs w:val="24"/>
        </w:rPr>
        <w:t>σ</w:t>
      </w:r>
      <w:r w:rsidRPr="00EB3756">
        <w:rPr>
          <w:rFonts w:eastAsia="Times New Roman"/>
          <w:szCs w:val="24"/>
        </w:rPr>
        <w:t>ε αυτό που λέμε</w:t>
      </w:r>
      <w:r>
        <w:rPr>
          <w:rFonts w:eastAsia="Times New Roman"/>
          <w:szCs w:val="24"/>
        </w:rPr>
        <w:t>. Τ</w:t>
      </w:r>
      <w:r w:rsidRPr="00EB3756">
        <w:rPr>
          <w:rFonts w:eastAsia="Times New Roman"/>
          <w:szCs w:val="24"/>
        </w:rPr>
        <w:t xml:space="preserve">ο έχουμε ξαναπεί </w:t>
      </w:r>
      <w:r w:rsidRPr="00EB3756">
        <w:rPr>
          <w:rFonts w:eastAsia="Times New Roman"/>
          <w:szCs w:val="24"/>
        </w:rPr>
        <w:lastRenderedPageBreak/>
        <w:t xml:space="preserve">πολλές </w:t>
      </w:r>
      <w:r>
        <w:rPr>
          <w:rFonts w:eastAsia="Times New Roman"/>
          <w:szCs w:val="24"/>
        </w:rPr>
        <w:t>φορές,</w:t>
      </w:r>
      <w:r w:rsidRPr="00EB3756">
        <w:rPr>
          <w:rFonts w:eastAsia="Times New Roman"/>
          <w:szCs w:val="24"/>
        </w:rPr>
        <w:t xml:space="preserve"> αλλά μπροστά μας θα τα βρείτε</w:t>
      </w:r>
      <w:r>
        <w:rPr>
          <w:rFonts w:eastAsia="Times New Roman"/>
          <w:szCs w:val="24"/>
        </w:rPr>
        <w:t>,</w:t>
      </w:r>
      <w:r w:rsidRPr="00EB3756">
        <w:rPr>
          <w:rFonts w:eastAsia="Times New Roman"/>
          <w:szCs w:val="24"/>
        </w:rPr>
        <w:t xml:space="preserve"> θα τα βρείτε και </w:t>
      </w:r>
      <w:r>
        <w:rPr>
          <w:rFonts w:eastAsia="Times New Roman"/>
          <w:szCs w:val="24"/>
        </w:rPr>
        <w:t>εσείς,</w:t>
      </w:r>
      <w:r w:rsidRPr="00EB3756">
        <w:rPr>
          <w:rFonts w:eastAsia="Times New Roman"/>
          <w:szCs w:val="24"/>
        </w:rPr>
        <w:t xml:space="preserve"> αλλά </w:t>
      </w:r>
      <w:r>
        <w:rPr>
          <w:rFonts w:eastAsia="Times New Roman"/>
          <w:szCs w:val="24"/>
        </w:rPr>
        <w:t>κυρίως θα τα βρει</w:t>
      </w:r>
      <w:r w:rsidRPr="00EB3756">
        <w:rPr>
          <w:rFonts w:eastAsia="Times New Roman"/>
          <w:szCs w:val="24"/>
        </w:rPr>
        <w:t xml:space="preserve"> ο ελληνικός λαός και γι</w:t>
      </w:r>
      <w:r>
        <w:rPr>
          <w:rFonts w:eastAsia="Times New Roman"/>
          <w:szCs w:val="24"/>
        </w:rPr>
        <w:t>’</w:t>
      </w:r>
      <w:r w:rsidRPr="00EB3756">
        <w:rPr>
          <w:rFonts w:eastAsia="Times New Roman"/>
          <w:szCs w:val="24"/>
        </w:rPr>
        <w:t xml:space="preserve"> αυτό νοιαζόμαστε πρώτα απ</w:t>
      </w:r>
      <w:r>
        <w:rPr>
          <w:rFonts w:eastAsia="Times New Roman"/>
          <w:szCs w:val="24"/>
        </w:rPr>
        <w:t xml:space="preserve">’ </w:t>
      </w:r>
      <w:r w:rsidRPr="00EB3756">
        <w:rPr>
          <w:rFonts w:eastAsia="Times New Roman"/>
          <w:szCs w:val="24"/>
        </w:rPr>
        <w:t>όλα</w:t>
      </w:r>
      <w:r>
        <w:rPr>
          <w:rFonts w:eastAsia="Times New Roman"/>
          <w:szCs w:val="24"/>
        </w:rPr>
        <w:t>.</w:t>
      </w:r>
    </w:p>
    <w:p w14:paraId="06452F23" w14:textId="77777777" w:rsidR="00C04CE1" w:rsidRDefault="00722F08">
      <w:pPr>
        <w:spacing w:line="600" w:lineRule="auto"/>
        <w:ind w:firstLine="720"/>
        <w:jc w:val="both"/>
        <w:rPr>
          <w:rFonts w:eastAsia="Times New Roman"/>
          <w:szCs w:val="24"/>
        </w:rPr>
      </w:pPr>
      <w:r>
        <w:rPr>
          <w:rFonts w:eastAsia="Times New Roman"/>
          <w:szCs w:val="24"/>
        </w:rPr>
        <w:t>Κ</w:t>
      </w:r>
      <w:r w:rsidRPr="00EB3756">
        <w:rPr>
          <w:rFonts w:eastAsia="Times New Roman"/>
          <w:szCs w:val="24"/>
        </w:rPr>
        <w:t>υρίες και κύριοι</w:t>
      </w:r>
      <w:r>
        <w:rPr>
          <w:rFonts w:eastAsia="Times New Roman"/>
          <w:szCs w:val="24"/>
        </w:rPr>
        <w:t>,</w:t>
      </w:r>
      <w:r w:rsidRPr="00EB3756">
        <w:rPr>
          <w:rFonts w:eastAsia="Times New Roman"/>
          <w:szCs w:val="24"/>
        </w:rPr>
        <w:t xml:space="preserve"> ξέρουμε ότι τα παζάρια </w:t>
      </w:r>
      <w:r>
        <w:rPr>
          <w:rFonts w:eastAsia="Times New Roman"/>
          <w:szCs w:val="24"/>
        </w:rPr>
        <w:t>δ</w:t>
      </w:r>
      <w:r w:rsidRPr="00EB3756">
        <w:rPr>
          <w:rFonts w:eastAsia="Times New Roman"/>
          <w:szCs w:val="24"/>
        </w:rPr>
        <w:t>εν τελείωσαν</w:t>
      </w:r>
      <w:r>
        <w:rPr>
          <w:rFonts w:eastAsia="Times New Roman"/>
          <w:szCs w:val="24"/>
        </w:rPr>
        <w:t>.</w:t>
      </w:r>
      <w:r w:rsidRPr="00EB3756">
        <w:rPr>
          <w:rFonts w:eastAsia="Times New Roman"/>
          <w:szCs w:val="24"/>
        </w:rPr>
        <w:t xml:space="preserve"> </w:t>
      </w:r>
      <w:r>
        <w:rPr>
          <w:rFonts w:eastAsia="Times New Roman"/>
          <w:szCs w:val="24"/>
        </w:rPr>
        <w:t>Θ</w:t>
      </w:r>
      <w:r w:rsidRPr="00EB3756">
        <w:rPr>
          <w:rFonts w:eastAsia="Times New Roman"/>
          <w:szCs w:val="24"/>
        </w:rPr>
        <w:t>α συνεχίζονται όχι μόνο μέχρι το βράδυ της Τετάρτης</w:t>
      </w:r>
      <w:r>
        <w:rPr>
          <w:rFonts w:eastAsia="Times New Roman"/>
          <w:szCs w:val="24"/>
        </w:rPr>
        <w:t>,</w:t>
      </w:r>
      <w:r w:rsidRPr="00EB3756">
        <w:rPr>
          <w:rFonts w:eastAsia="Times New Roman"/>
          <w:szCs w:val="24"/>
        </w:rPr>
        <w:t xml:space="preserve"> αλλά και μετά</w:t>
      </w:r>
      <w:r>
        <w:rPr>
          <w:rFonts w:eastAsia="Times New Roman"/>
          <w:szCs w:val="24"/>
        </w:rPr>
        <w:t>. Κ</w:t>
      </w:r>
      <w:r w:rsidRPr="00EB3756">
        <w:rPr>
          <w:rFonts w:eastAsia="Times New Roman"/>
          <w:szCs w:val="24"/>
        </w:rPr>
        <w:t>αι εσείς το ξέρετε</w:t>
      </w:r>
      <w:r>
        <w:rPr>
          <w:rFonts w:eastAsia="Times New Roman"/>
          <w:szCs w:val="24"/>
        </w:rPr>
        <w:t>,</w:t>
      </w:r>
      <w:r w:rsidRPr="00EB3756">
        <w:rPr>
          <w:rFonts w:eastAsia="Times New Roman"/>
          <w:szCs w:val="24"/>
        </w:rPr>
        <w:t xml:space="preserve"> όλοι το ξέρουν και ο ελληνικός λαός</w:t>
      </w:r>
      <w:r>
        <w:rPr>
          <w:rFonts w:eastAsia="Times New Roman"/>
          <w:szCs w:val="24"/>
        </w:rPr>
        <w:t>,</w:t>
      </w:r>
      <w:r w:rsidRPr="00EB3756">
        <w:rPr>
          <w:rFonts w:eastAsia="Times New Roman"/>
          <w:szCs w:val="24"/>
        </w:rPr>
        <w:t xml:space="preserve"> που δεν ξέρει άμεσα ή δεν έχει και αρκετ</w:t>
      </w:r>
      <w:r>
        <w:rPr>
          <w:rFonts w:eastAsia="Times New Roman"/>
          <w:szCs w:val="24"/>
        </w:rPr>
        <w:t>ή</w:t>
      </w:r>
      <w:r w:rsidRPr="00EB3756">
        <w:rPr>
          <w:rFonts w:eastAsia="Times New Roman"/>
          <w:szCs w:val="24"/>
        </w:rPr>
        <w:t xml:space="preserve"> ενημ</w:t>
      </w:r>
      <w:r>
        <w:rPr>
          <w:rFonts w:eastAsia="Times New Roman"/>
          <w:szCs w:val="24"/>
        </w:rPr>
        <w:t>έρωση,</w:t>
      </w:r>
      <w:r w:rsidRPr="00EB3756">
        <w:rPr>
          <w:rFonts w:eastAsia="Times New Roman"/>
          <w:szCs w:val="24"/>
        </w:rPr>
        <w:t xml:space="preserve"> το ψυχανεμίζεται κι αυτό</w:t>
      </w:r>
      <w:r>
        <w:rPr>
          <w:rFonts w:eastAsia="Times New Roman"/>
          <w:szCs w:val="24"/>
        </w:rPr>
        <w:t xml:space="preserve">. </w:t>
      </w:r>
    </w:p>
    <w:p w14:paraId="06452F24" w14:textId="77777777" w:rsidR="00C04CE1" w:rsidRDefault="00722F08">
      <w:pPr>
        <w:spacing w:line="600" w:lineRule="auto"/>
        <w:ind w:firstLine="720"/>
        <w:jc w:val="both"/>
        <w:rPr>
          <w:rFonts w:eastAsia="Times New Roman"/>
          <w:szCs w:val="24"/>
        </w:rPr>
      </w:pPr>
      <w:r>
        <w:rPr>
          <w:rFonts w:eastAsia="Times New Roman"/>
          <w:szCs w:val="24"/>
        </w:rPr>
        <w:t>Ο</w:t>
      </w:r>
      <w:r w:rsidRPr="00EB3756">
        <w:rPr>
          <w:rFonts w:eastAsia="Times New Roman"/>
          <w:szCs w:val="24"/>
        </w:rPr>
        <w:t xml:space="preserve">ι μεταγραφές </w:t>
      </w:r>
      <w:r>
        <w:rPr>
          <w:rFonts w:eastAsia="Times New Roman"/>
          <w:szCs w:val="24"/>
        </w:rPr>
        <w:t>Β</w:t>
      </w:r>
      <w:r w:rsidRPr="00EB3756">
        <w:rPr>
          <w:rFonts w:eastAsia="Times New Roman"/>
          <w:szCs w:val="24"/>
        </w:rPr>
        <w:t>ουλευτών</w:t>
      </w:r>
      <w:r>
        <w:rPr>
          <w:rFonts w:eastAsia="Times New Roman"/>
          <w:szCs w:val="24"/>
        </w:rPr>
        <w:t xml:space="preserve"> από το ένα κόμμα στο άλλο,</w:t>
      </w:r>
      <w:r w:rsidRPr="00EB3756">
        <w:rPr>
          <w:rFonts w:eastAsia="Times New Roman"/>
          <w:szCs w:val="24"/>
        </w:rPr>
        <w:t xml:space="preserve"> η αναδιάταξη του πολιτικού σκηνικού</w:t>
      </w:r>
      <w:r>
        <w:rPr>
          <w:rFonts w:eastAsia="Times New Roman"/>
          <w:szCs w:val="24"/>
        </w:rPr>
        <w:t>,</w:t>
      </w:r>
      <w:r w:rsidRPr="00EB3756">
        <w:rPr>
          <w:rFonts w:eastAsia="Times New Roman"/>
          <w:szCs w:val="24"/>
        </w:rPr>
        <w:t xml:space="preserve"> που είναι σε εξέλιξη</w:t>
      </w:r>
      <w:r>
        <w:rPr>
          <w:rFonts w:eastAsia="Times New Roman"/>
          <w:szCs w:val="24"/>
        </w:rPr>
        <w:t>,</w:t>
      </w:r>
      <w:r w:rsidRPr="00EB3756">
        <w:rPr>
          <w:rFonts w:eastAsia="Times New Roman"/>
          <w:szCs w:val="24"/>
        </w:rPr>
        <w:t xml:space="preserve"> αποδεικνύουν</w:t>
      </w:r>
      <w:r>
        <w:rPr>
          <w:rFonts w:eastAsia="Times New Roman"/>
          <w:szCs w:val="24"/>
        </w:rPr>
        <w:t>,</w:t>
      </w:r>
      <w:r w:rsidRPr="00EB3756">
        <w:rPr>
          <w:rFonts w:eastAsia="Times New Roman"/>
          <w:szCs w:val="24"/>
        </w:rPr>
        <w:t xml:space="preserve"> πέρα από τον τυχοδιωκτισμό ορισμένων</w:t>
      </w:r>
      <w:r>
        <w:rPr>
          <w:rFonts w:eastAsia="Times New Roman"/>
          <w:szCs w:val="24"/>
        </w:rPr>
        <w:t>,</w:t>
      </w:r>
      <w:r w:rsidRPr="00EB3756">
        <w:rPr>
          <w:rFonts w:eastAsia="Times New Roman"/>
          <w:szCs w:val="24"/>
        </w:rPr>
        <w:t xml:space="preserve"> ότι οι διαφορές ανάμεσα </w:t>
      </w:r>
      <w:r>
        <w:rPr>
          <w:rFonts w:eastAsia="Times New Roman"/>
          <w:szCs w:val="24"/>
        </w:rPr>
        <w:t>σας,</w:t>
      </w:r>
      <w:r w:rsidRPr="00EB3756">
        <w:rPr>
          <w:rFonts w:eastAsia="Times New Roman"/>
          <w:szCs w:val="24"/>
        </w:rPr>
        <w:t xml:space="preserve"> ανάμεσα στα </w:t>
      </w:r>
      <w:r>
        <w:rPr>
          <w:rFonts w:eastAsia="Times New Roman"/>
          <w:szCs w:val="24"/>
        </w:rPr>
        <w:t>κόμματά</w:t>
      </w:r>
      <w:r w:rsidRPr="00EB3756">
        <w:rPr>
          <w:rFonts w:eastAsia="Times New Roman"/>
          <w:szCs w:val="24"/>
        </w:rPr>
        <w:t xml:space="preserve"> σας είναι τόσο μικρές</w:t>
      </w:r>
      <w:r>
        <w:rPr>
          <w:rFonts w:eastAsia="Times New Roman"/>
          <w:szCs w:val="24"/>
        </w:rPr>
        <w:t>, γ</w:t>
      </w:r>
      <w:r w:rsidRPr="00EB3756">
        <w:rPr>
          <w:rFonts w:eastAsia="Times New Roman"/>
          <w:szCs w:val="24"/>
        </w:rPr>
        <w:t xml:space="preserve">ιατί </w:t>
      </w:r>
      <w:r>
        <w:rPr>
          <w:rFonts w:eastAsia="Times New Roman"/>
          <w:szCs w:val="24"/>
        </w:rPr>
        <w:t>οι συγκλίσεις</w:t>
      </w:r>
      <w:r w:rsidRPr="00EB3756">
        <w:rPr>
          <w:rFonts w:eastAsia="Times New Roman"/>
          <w:szCs w:val="24"/>
        </w:rPr>
        <w:t xml:space="preserve"> σας στα στρατηγικά</w:t>
      </w:r>
      <w:r>
        <w:rPr>
          <w:rFonts w:eastAsia="Times New Roman"/>
          <w:szCs w:val="24"/>
        </w:rPr>
        <w:t>,</w:t>
      </w:r>
      <w:r w:rsidRPr="00EB3756">
        <w:rPr>
          <w:rFonts w:eastAsia="Times New Roman"/>
          <w:szCs w:val="24"/>
        </w:rPr>
        <w:t xml:space="preserve"> στα μεγάλα</w:t>
      </w:r>
      <w:r>
        <w:rPr>
          <w:rFonts w:eastAsia="Times New Roman"/>
          <w:szCs w:val="24"/>
        </w:rPr>
        <w:t>,</w:t>
      </w:r>
      <w:r w:rsidRPr="00EB3756">
        <w:rPr>
          <w:rFonts w:eastAsia="Times New Roman"/>
          <w:szCs w:val="24"/>
        </w:rPr>
        <w:t xml:space="preserve"> στα κρίσιμα για τη ζωή του </w:t>
      </w:r>
      <w:r>
        <w:rPr>
          <w:rFonts w:eastAsia="Times New Roman"/>
          <w:szCs w:val="24"/>
        </w:rPr>
        <w:t>λαού</w:t>
      </w:r>
      <w:r w:rsidRPr="00EB3756">
        <w:rPr>
          <w:rFonts w:eastAsia="Times New Roman"/>
          <w:szCs w:val="24"/>
        </w:rPr>
        <w:t xml:space="preserve"> ζητήματα είναι πολύ μεγάλες</w:t>
      </w:r>
      <w:r>
        <w:rPr>
          <w:rFonts w:eastAsia="Times New Roman"/>
          <w:szCs w:val="24"/>
        </w:rPr>
        <w:t>. Μ</w:t>
      </w:r>
      <w:r w:rsidRPr="00EB3756">
        <w:rPr>
          <w:rFonts w:eastAsia="Times New Roman"/>
          <w:szCs w:val="24"/>
        </w:rPr>
        <w:t xml:space="preserve">ε εξαίρεση το </w:t>
      </w:r>
      <w:r>
        <w:rPr>
          <w:rFonts w:eastAsia="Times New Roman"/>
          <w:szCs w:val="24"/>
        </w:rPr>
        <w:t>ΚΚΕ,</w:t>
      </w:r>
      <w:r w:rsidRPr="00EB3756">
        <w:rPr>
          <w:rFonts w:eastAsia="Times New Roman"/>
          <w:szCs w:val="24"/>
        </w:rPr>
        <w:t xml:space="preserve"> η μεταπήδηση εδώ μέσα </w:t>
      </w:r>
      <w:r>
        <w:rPr>
          <w:rFonts w:eastAsia="Times New Roman"/>
          <w:szCs w:val="24"/>
        </w:rPr>
        <w:t xml:space="preserve">από </w:t>
      </w:r>
      <w:r w:rsidRPr="00EB3756">
        <w:rPr>
          <w:rFonts w:eastAsia="Times New Roman"/>
          <w:szCs w:val="24"/>
        </w:rPr>
        <w:t>το</w:t>
      </w:r>
      <w:r>
        <w:rPr>
          <w:rFonts w:eastAsia="Times New Roman"/>
          <w:szCs w:val="24"/>
        </w:rPr>
        <w:t xml:space="preserve"> ένα κόμμα στο άλλο</w:t>
      </w:r>
      <w:r w:rsidRPr="00EB3756">
        <w:rPr>
          <w:rFonts w:eastAsia="Times New Roman"/>
          <w:szCs w:val="24"/>
        </w:rPr>
        <w:t xml:space="preserve"> είναι </w:t>
      </w:r>
      <w:r>
        <w:rPr>
          <w:rFonts w:eastAsia="Times New Roman"/>
          <w:szCs w:val="24"/>
        </w:rPr>
        <w:t xml:space="preserve">πλέον </w:t>
      </w:r>
      <w:r w:rsidRPr="00EB3756">
        <w:rPr>
          <w:rFonts w:eastAsia="Times New Roman"/>
          <w:szCs w:val="24"/>
        </w:rPr>
        <w:t>πολύ εύκολη μέσα σε αυτή τη σύνθεση αυτής της Βουλής της τελευταίας τετραετίας</w:t>
      </w:r>
      <w:r>
        <w:rPr>
          <w:rFonts w:eastAsia="Times New Roman"/>
          <w:szCs w:val="24"/>
        </w:rPr>
        <w:t xml:space="preserve">. Μια </w:t>
      </w:r>
      <w:r w:rsidRPr="00EB3756">
        <w:rPr>
          <w:rFonts w:eastAsia="Times New Roman"/>
          <w:szCs w:val="24"/>
        </w:rPr>
        <w:t>ματιά να ρίξει κανείς στη Βουλή</w:t>
      </w:r>
      <w:r>
        <w:rPr>
          <w:rFonts w:eastAsia="Times New Roman"/>
          <w:szCs w:val="24"/>
        </w:rPr>
        <w:t>,</w:t>
      </w:r>
      <w:r w:rsidRPr="00EB3756">
        <w:rPr>
          <w:rFonts w:eastAsia="Times New Roman"/>
          <w:szCs w:val="24"/>
        </w:rPr>
        <w:t xml:space="preserve"> που προέκυψε από τις εκλογές και το πώς κα</w:t>
      </w:r>
      <w:r w:rsidRPr="00EB3756">
        <w:rPr>
          <w:rFonts w:eastAsia="Times New Roman"/>
          <w:szCs w:val="24"/>
        </w:rPr>
        <w:lastRenderedPageBreak/>
        <w:t xml:space="preserve">τέληξαν οι </w:t>
      </w:r>
      <w:r>
        <w:rPr>
          <w:rFonts w:eastAsia="Times New Roman"/>
          <w:szCs w:val="24"/>
        </w:rPr>
        <w:t>τριακόσιοι</w:t>
      </w:r>
      <w:r w:rsidRPr="00EB3756">
        <w:rPr>
          <w:rFonts w:eastAsia="Times New Roman"/>
          <w:szCs w:val="24"/>
        </w:rPr>
        <w:t xml:space="preserve"> μέχρι σήμερα</w:t>
      </w:r>
      <w:r>
        <w:rPr>
          <w:rFonts w:eastAsia="Times New Roman"/>
          <w:szCs w:val="24"/>
        </w:rPr>
        <w:t>,</w:t>
      </w:r>
      <w:r w:rsidRPr="00EB3756">
        <w:rPr>
          <w:rFonts w:eastAsia="Times New Roman"/>
          <w:szCs w:val="24"/>
        </w:rPr>
        <w:t xml:space="preserve"> θα διαπιστώσει ότι το μοναδικό σταθερό </w:t>
      </w:r>
      <w:r>
        <w:rPr>
          <w:rFonts w:eastAsia="Times New Roman"/>
          <w:szCs w:val="24"/>
        </w:rPr>
        <w:t>κ</w:t>
      </w:r>
      <w:r w:rsidRPr="00EB3756">
        <w:rPr>
          <w:rFonts w:eastAsia="Times New Roman"/>
          <w:szCs w:val="24"/>
        </w:rPr>
        <w:t xml:space="preserve">όμμα είναι το </w:t>
      </w:r>
      <w:r>
        <w:rPr>
          <w:rFonts w:eastAsia="Times New Roman"/>
          <w:szCs w:val="24"/>
        </w:rPr>
        <w:t>ΚΚΕ</w:t>
      </w:r>
      <w:r w:rsidRPr="00EB3756">
        <w:rPr>
          <w:rFonts w:eastAsia="Times New Roman"/>
          <w:szCs w:val="24"/>
        </w:rPr>
        <w:t xml:space="preserve"> και αυτό είναι ένα επιπλέον κριτήριο για το</w:t>
      </w:r>
      <w:r>
        <w:rPr>
          <w:rFonts w:eastAsia="Times New Roman"/>
          <w:szCs w:val="24"/>
        </w:rPr>
        <w:t>ν</w:t>
      </w:r>
      <w:r w:rsidRPr="00EB3756">
        <w:rPr>
          <w:rFonts w:eastAsia="Times New Roman"/>
          <w:szCs w:val="24"/>
        </w:rPr>
        <w:t xml:space="preserve"> λαό που πρέπει να το πάρει σοβαρά υπ</w:t>
      </w:r>
      <w:r>
        <w:rPr>
          <w:rFonts w:eastAsia="Times New Roman"/>
          <w:szCs w:val="24"/>
        </w:rPr>
        <w:t xml:space="preserve">’ </w:t>
      </w:r>
      <w:proofErr w:type="spellStart"/>
      <w:r w:rsidRPr="00EB3756">
        <w:rPr>
          <w:rFonts w:eastAsia="Times New Roman"/>
          <w:szCs w:val="24"/>
        </w:rPr>
        <w:t>όψ</w:t>
      </w:r>
      <w:r>
        <w:rPr>
          <w:rFonts w:eastAsia="Times New Roman"/>
          <w:szCs w:val="24"/>
        </w:rPr>
        <w:t>ιν</w:t>
      </w:r>
      <w:proofErr w:type="spellEnd"/>
      <w:r w:rsidRPr="00EB3756">
        <w:rPr>
          <w:rFonts w:eastAsia="Times New Roman"/>
          <w:szCs w:val="24"/>
        </w:rPr>
        <w:t xml:space="preserve"> του</w:t>
      </w:r>
      <w:r>
        <w:rPr>
          <w:rFonts w:eastAsia="Times New Roman"/>
          <w:szCs w:val="24"/>
        </w:rPr>
        <w:t>. Κ</w:t>
      </w:r>
      <w:r w:rsidRPr="00EB3756">
        <w:rPr>
          <w:rFonts w:eastAsia="Times New Roman"/>
          <w:szCs w:val="24"/>
        </w:rPr>
        <w:t xml:space="preserve">αι είναι σταθερό το </w:t>
      </w:r>
      <w:r>
        <w:rPr>
          <w:rFonts w:eastAsia="Times New Roman"/>
          <w:szCs w:val="24"/>
        </w:rPr>
        <w:t>ΚΚΕ,</w:t>
      </w:r>
      <w:r w:rsidRPr="00EB3756">
        <w:rPr>
          <w:rFonts w:eastAsia="Times New Roman"/>
          <w:szCs w:val="24"/>
        </w:rPr>
        <w:t xml:space="preserve"> ακριβώς </w:t>
      </w:r>
      <w:r>
        <w:rPr>
          <w:rFonts w:eastAsia="Times New Roman"/>
          <w:szCs w:val="24"/>
        </w:rPr>
        <w:t>γ</w:t>
      </w:r>
      <w:r w:rsidRPr="00EB3756">
        <w:rPr>
          <w:rFonts w:eastAsia="Times New Roman"/>
          <w:szCs w:val="24"/>
        </w:rPr>
        <w:t xml:space="preserve">ιατί είναι σταθερά προσανατολισμένο </w:t>
      </w:r>
      <w:r>
        <w:rPr>
          <w:rFonts w:eastAsia="Times New Roman"/>
          <w:szCs w:val="24"/>
        </w:rPr>
        <w:t>σ</w:t>
      </w:r>
      <w:r w:rsidRPr="00EB3756">
        <w:rPr>
          <w:rFonts w:eastAsia="Times New Roman"/>
          <w:szCs w:val="24"/>
        </w:rPr>
        <w:t>τα λαϊκά συμφέροντα</w:t>
      </w:r>
      <w:r>
        <w:rPr>
          <w:rFonts w:eastAsia="Times New Roman"/>
          <w:szCs w:val="24"/>
        </w:rPr>
        <w:t>,</w:t>
      </w:r>
      <w:r w:rsidRPr="00EB3756">
        <w:rPr>
          <w:rFonts w:eastAsia="Times New Roman"/>
          <w:szCs w:val="24"/>
        </w:rPr>
        <w:t xml:space="preserve"> σταθερ</w:t>
      </w:r>
      <w:r>
        <w:rPr>
          <w:rFonts w:eastAsia="Times New Roman"/>
          <w:szCs w:val="24"/>
        </w:rPr>
        <w:t xml:space="preserve">ό </w:t>
      </w:r>
      <w:r w:rsidRPr="00EB3756">
        <w:rPr>
          <w:rFonts w:eastAsia="Times New Roman"/>
          <w:szCs w:val="24"/>
        </w:rPr>
        <w:t>απέναντι στα πολιτικά παιχνίδια</w:t>
      </w:r>
      <w:r>
        <w:rPr>
          <w:rFonts w:eastAsia="Times New Roman"/>
          <w:szCs w:val="24"/>
        </w:rPr>
        <w:t>,</w:t>
      </w:r>
      <w:r w:rsidRPr="00EB3756">
        <w:rPr>
          <w:rFonts w:eastAsia="Times New Roman"/>
          <w:szCs w:val="24"/>
        </w:rPr>
        <w:t xml:space="preserve"> απέναντι στη διαφ</w:t>
      </w:r>
      <w:r>
        <w:rPr>
          <w:rFonts w:eastAsia="Times New Roman"/>
          <w:szCs w:val="24"/>
        </w:rPr>
        <w:t>θ</w:t>
      </w:r>
      <w:r w:rsidRPr="00EB3756">
        <w:rPr>
          <w:rFonts w:eastAsia="Times New Roman"/>
          <w:szCs w:val="24"/>
        </w:rPr>
        <w:t>ορά των κυβερνώντων</w:t>
      </w:r>
      <w:r>
        <w:rPr>
          <w:rFonts w:eastAsia="Times New Roman"/>
          <w:szCs w:val="24"/>
        </w:rPr>
        <w:t>,</w:t>
      </w:r>
      <w:r w:rsidRPr="00EB3756">
        <w:rPr>
          <w:rFonts w:eastAsia="Times New Roman"/>
          <w:szCs w:val="24"/>
        </w:rPr>
        <w:t xml:space="preserve"> απέναντι στον </w:t>
      </w:r>
      <w:r>
        <w:rPr>
          <w:rFonts w:eastAsia="Times New Roman"/>
          <w:szCs w:val="24"/>
        </w:rPr>
        <w:t>κ</w:t>
      </w:r>
      <w:r w:rsidRPr="00EB3756">
        <w:rPr>
          <w:rFonts w:eastAsia="Times New Roman"/>
          <w:szCs w:val="24"/>
        </w:rPr>
        <w:t>άθε είδους τυχοδιωκτισμό</w:t>
      </w:r>
      <w:r>
        <w:rPr>
          <w:rFonts w:eastAsia="Times New Roman"/>
          <w:szCs w:val="24"/>
        </w:rPr>
        <w:t>.</w:t>
      </w:r>
    </w:p>
    <w:p w14:paraId="06452F25" w14:textId="77777777" w:rsidR="00C04CE1" w:rsidRDefault="00722F08">
      <w:pPr>
        <w:spacing w:line="600" w:lineRule="auto"/>
        <w:ind w:firstLine="720"/>
        <w:jc w:val="both"/>
        <w:rPr>
          <w:rFonts w:eastAsia="Times New Roman"/>
          <w:szCs w:val="24"/>
        </w:rPr>
      </w:pPr>
      <w:r w:rsidRPr="004118C3">
        <w:rPr>
          <w:rFonts w:eastAsia="Times New Roman" w:cs="Times New Roman"/>
          <w:szCs w:val="24"/>
        </w:rPr>
        <w:t xml:space="preserve">(Στο σημείο αυτό την Προεδρική Έδρα καταλαμβάνει ο </w:t>
      </w:r>
      <w:r>
        <w:rPr>
          <w:rFonts w:eastAsia="Times New Roman" w:cs="Times New Roman"/>
          <w:szCs w:val="24"/>
        </w:rPr>
        <w:t>Β΄</w:t>
      </w:r>
      <w:r w:rsidRPr="004118C3">
        <w:rPr>
          <w:rFonts w:eastAsia="Times New Roman" w:cs="Times New Roman"/>
          <w:szCs w:val="24"/>
        </w:rPr>
        <w:t xml:space="preserve"> Αντιπρόεδρος της Βουλής κ. </w:t>
      </w:r>
      <w:r w:rsidRPr="00426DED">
        <w:rPr>
          <w:rFonts w:eastAsia="Times New Roman" w:cs="Times New Roman"/>
          <w:b/>
          <w:szCs w:val="24"/>
        </w:rPr>
        <w:t>ΓΕΩΡΓΙΟΣ ΒΑΡΕΜΕΝΟΣ</w:t>
      </w:r>
      <w:r w:rsidRPr="004118C3">
        <w:rPr>
          <w:rFonts w:eastAsia="Times New Roman" w:cs="Times New Roman"/>
          <w:szCs w:val="24"/>
        </w:rPr>
        <w:t>)</w:t>
      </w:r>
    </w:p>
    <w:p w14:paraId="06452F26" w14:textId="77777777" w:rsidR="00C04CE1" w:rsidRDefault="00722F08">
      <w:pPr>
        <w:spacing w:line="600" w:lineRule="auto"/>
        <w:ind w:firstLine="720"/>
        <w:jc w:val="both"/>
        <w:rPr>
          <w:rFonts w:eastAsia="Times New Roman"/>
          <w:szCs w:val="24"/>
        </w:rPr>
      </w:pPr>
      <w:r>
        <w:rPr>
          <w:rFonts w:eastAsia="Times New Roman"/>
          <w:szCs w:val="24"/>
        </w:rPr>
        <w:t>Ε</w:t>
      </w:r>
      <w:r w:rsidRPr="00EB3756">
        <w:rPr>
          <w:rFonts w:eastAsia="Times New Roman"/>
          <w:szCs w:val="24"/>
        </w:rPr>
        <w:t xml:space="preserve">μείς και </w:t>
      </w:r>
      <w:r>
        <w:rPr>
          <w:rFonts w:eastAsia="Times New Roman"/>
          <w:szCs w:val="24"/>
        </w:rPr>
        <w:t xml:space="preserve">με αφορμή </w:t>
      </w:r>
      <w:r w:rsidRPr="00EB3756">
        <w:rPr>
          <w:rFonts w:eastAsia="Times New Roman"/>
          <w:szCs w:val="24"/>
        </w:rPr>
        <w:t>τη σημερινή συζήτηση απευθυνόμαστε στον ελληνικό λαό να σκεφτεί</w:t>
      </w:r>
      <w:r>
        <w:rPr>
          <w:rFonts w:eastAsia="Times New Roman"/>
          <w:szCs w:val="24"/>
        </w:rPr>
        <w:t>:</w:t>
      </w:r>
      <w:r w:rsidRPr="00EB3756">
        <w:rPr>
          <w:rFonts w:eastAsia="Times New Roman"/>
          <w:szCs w:val="24"/>
        </w:rPr>
        <w:t xml:space="preserve"> Θα συνεχίσουμε στον ίδιο δρόμο που </w:t>
      </w:r>
      <w:r>
        <w:rPr>
          <w:rFonts w:eastAsia="Times New Roman"/>
          <w:szCs w:val="24"/>
        </w:rPr>
        <w:t>α</w:t>
      </w:r>
      <w:r w:rsidRPr="00EB3756">
        <w:rPr>
          <w:rFonts w:eastAsia="Times New Roman"/>
          <w:szCs w:val="24"/>
        </w:rPr>
        <w:t>ποδεδειγμένα φέρνει νέα δεινά</w:t>
      </w:r>
      <w:r>
        <w:rPr>
          <w:rFonts w:eastAsia="Times New Roman"/>
          <w:szCs w:val="24"/>
        </w:rPr>
        <w:t>,</w:t>
      </w:r>
      <w:r w:rsidRPr="00EB3756">
        <w:rPr>
          <w:rFonts w:eastAsia="Times New Roman"/>
          <w:szCs w:val="24"/>
        </w:rPr>
        <w:t xml:space="preserve"> καταστροφές</w:t>
      </w:r>
      <w:r>
        <w:rPr>
          <w:rFonts w:eastAsia="Times New Roman"/>
          <w:szCs w:val="24"/>
        </w:rPr>
        <w:t xml:space="preserve"> ή θα</w:t>
      </w:r>
      <w:r w:rsidRPr="00EB3756">
        <w:rPr>
          <w:rFonts w:eastAsia="Times New Roman"/>
          <w:szCs w:val="24"/>
        </w:rPr>
        <w:t xml:space="preserve"> αντεπιτεθούμε </w:t>
      </w:r>
      <w:r>
        <w:rPr>
          <w:rFonts w:eastAsia="Times New Roman"/>
          <w:szCs w:val="24"/>
        </w:rPr>
        <w:t>μαζι</w:t>
      </w:r>
      <w:r w:rsidRPr="00EB3756">
        <w:rPr>
          <w:rFonts w:eastAsia="Times New Roman"/>
          <w:szCs w:val="24"/>
        </w:rPr>
        <w:t>κά</w:t>
      </w:r>
      <w:r>
        <w:rPr>
          <w:rFonts w:eastAsia="Times New Roman"/>
          <w:szCs w:val="24"/>
        </w:rPr>
        <w:t>,</w:t>
      </w:r>
      <w:r w:rsidRPr="00EB3756">
        <w:rPr>
          <w:rFonts w:eastAsia="Times New Roman"/>
          <w:szCs w:val="24"/>
        </w:rPr>
        <w:t xml:space="preserve"> αποφασιστικά</w:t>
      </w:r>
      <w:r>
        <w:rPr>
          <w:rFonts w:eastAsia="Times New Roman"/>
          <w:szCs w:val="24"/>
        </w:rPr>
        <w:t>, δυναμικά παντού, ώστε να αλλάξει</w:t>
      </w:r>
      <w:r w:rsidRPr="00EB3756">
        <w:rPr>
          <w:rFonts w:eastAsia="Times New Roman"/>
          <w:szCs w:val="24"/>
        </w:rPr>
        <w:t xml:space="preserve"> </w:t>
      </w:r>
      <w:r>
        <w:rPr>
          <w:rFonts w:eastAsia="Times New Roman"/>
          <w:szCs w:val="24"/>
        </w:rPr>
        <w:t>τ</w:t>
      </w:r>
      <w:r w:rsidRPr="00EB3756">
        <w:rPr>
          <w:rFonts w:eastAsia="Times New Roman"/>
          <w:szCs w:val="24"/>
        </w:rPr>
        <w:t>ελικά ριζικά αυτό το σάπιο</w:t>
      </w:r>
      <w:r>
        <w:rPr>
          <w:rFonts w:eastAsia="Times New Roman"/>
          <w:szCs w:val="24"/>
        </w:rPr>
        <w:t>,</w:t>
      </w:r>
      <w:r w:rsidRPr="00EB3756">
        <w:rPr>
          <w:rFonts w:eastAsia="Times New Roman"/>
          <w:szCs w:val="24"/>
        </w:rPr>
        <w:t xml:space="preserve"> αυτό το εκμεταλλευτικό σύστημα</w:t>
      </w:r>
      <w:r>
        <w:rPr>
          <w:rFonts w:eastAsia="Times New Roman"/>
          <w:szCs w:val="24"/>
        </w:rPr>
        <w:t>;</w:t>
      </w:r>
      <w:r w:rsidRPr="00EB3756">
        <w:rPr>
          <w:rFonts w:eastAsia="Times New Roman"/>
          <w:szCs w:val="24"/>
        </w:rPr>
        <w:t xml:space="preserve"> </w:t>
      </w:r>
      <w:r>
        <w:rPr>
          <w:rFonts w:eastAsia="Times New Roman"/>
          <w:szCs w:val="24"/>
        </w:rPr>
        <w:t xml:space="preserve">Γι’ </w:t>
      </w:r>
      <w:r w:rsidRPr="00EB3756">
        <w:rPr>
          <w:rFonts w:eastAsia="Times New Roman"/>
          <w:szCs w:val="24"/>
        </w:rPr>
        <w:t xml:space="preserve">αυτό </w:t>
      </w:r>
      <w:r>
        <w:rPr>
          <w:rFonts w:eastAsia="Times New Roman"/>
          <w:szCs w:val="24"/>
        </w:rPr>
        <w:t>τ</w:t>
      </w:r>
      <w:r w:rsidRPr="00EB3756">
        <w:rPr>
          <w:rFonts w:eastAsia="Times New Roman"/>
          <w:szCs w:val="24"/>
        </w:rPr>
        <w:t xml:space="preserve">ου λέμε </w:t>
      </w:r>
      <w:r>
        <w:rPr>
          <w:rFonts w:eastAsia="Times New Roman"/>
          <w:szCs w:val="24"/>
        </w:rPr>
        <w:t>να μην αναζητά επιμέρους διαφορές</w:t>
      </w:r>
      <w:r w:rsidRPr="00EB3756">
        <w:rPr>
          <w:rFonts w:eastAsia="Times New Roman"/>
          <w:szCs w:val="24"/>
        </w:rPr>
        <w:t xml:space="preserve"> ανάμεσα σε κόμματα ίδιας κοπής</w:t>
      </w:r>
      <w:r>
        <w:rPr>
          <w:rFonts w:eastAsia="Times New Roman"/>
          <w:szCs w:val="24"/>
        </w:rPr>
        <w:t>,</w:t>
      </w:r>
      <w:r w:rsidRPr="00EB3756">
        <w:rPr>
          <w:rFonts w:eastAsia="Times New Roman"/>
          <w:szCs w:val="24"/>
        </w:rPr>
        <w:t xml:space="preserve"> αλλά να κάνει την πραγματική αυτή τη φορά δι</w:t>
      </w:r>
      <w:r>
        <w:rPr>
          <w:rFonts w:eastAsia="Times New Roman"/>
          <w:szCs w:val="24"/>
        </w:rPr>
        <w:t>αφορά</w:t>
      </w:r>
      <w:r w:rsidRPr="00EB3756">
        <w:rPr>
          <w:rFonts w:eastAsia="Times New Roman"/>
          <w:szCs w:val="24"/>
        </w:rPr>
        <w:t xml:space="preserve"> </w:t>
      </w:r>
      <w:r>
        <w:rPr>
          <w:rFonts w:eastAsia="Times New Roman"/>
          <w:szCs w:val="24"/>
        </w:rPr>
        <w:t xml:space="preserve">με </w:t>
      </w:r>
      <w:r w:rsidRPr="00EB3756">
        <w:rPr>
          <w:rFonts w:eastAsia="Times New Roman"/>
          <w:szCs w:val="24"/>
        </w:rPr>
        <w:t xml:space="preserve">ένα πιο δυνατό </w:t>
      </w:r>
      <w:r>
        <w:rPr>
          <w:rFonts w:eastAsia="Times New Roman"/>
          <w:szCs w:val="24"/>
        </w:rPr>
        <w:t>ΚΚΕ, γ</w:t>
      </w:r>
      <w:r w:rsidRPr="00EB3756">
        <w:rPr>
          <w:rFonts w:eastAsia="Times New Roman"/>
          <w:szCs w:val="24"/>
        </w:rPr>
        <w:t>ια να δυναμώσει ακριβώς η διεκδίκηση</w:t>
      </w:r>
      <w:r>
        <w:rPr>
          <w:rFonts w:eastAsia="Times New Roman"/>
          <w:szCs w:val="24"/>
        </w:rPr>
        <w:t>,</w:t>
      </w:r>
      <w:r w:rsidRPr="00EB3756">
        <w:rPr>
          <w:rFonts w:eastAsia="Times New Roman"/>
          <w:szCs w:val="24"/>
        </w:rPr>
        <w:t xml:space="preserve"> η ελπίδα</w:t>
      </w:r>
      <w:r>
        <w:rPr>
          <w:rFonts w:eastAsia="Times New Roman"/>
          <w:szCs w:val="24"/>
        </w:rPr>
        <w:t>,</w:t>
      </w:r>
      <w:r w:rsidRPr="00EB3756">
        <w:rPr>
          <w:rFonts w:eastAsia="Times New Roman"/>
          <w:szCs w:val="24"/>
        </w:rPr>
        <w:t xml:space="preserve"> ο στόχος της πραγματικής</w:t>
      </w:r>
      <w:r>
        <w:rPr>
          <w:rFonts w:eastAsia="Times New Roman"/>
          <w:szCs w:val="24"/>
        </w:rPr>
        <w:t>,</w:t>
      </w:r>
      <w:r w:rsidRPr="00EB3756">
        <w:rPr>
          <w:rFonts w:eastAsia="Times New Roman"/>
          <w:szCs w:val="24"/>
        </w:rPr>
        <w:t xml:space="preserve"> της ριζικής ανατροπής</w:t>
      </w:r>
      <w:r>
        <w:rPr>
          <w:rFonts w:eastAsia="Times New Roman"/>
          <w:szCs w:val="24"/>
        </w:rPr>
        <w:t>.</w:t>
      </w:r>
    </w:p>
    <w:p w14:paraId="06452F27" w14:textId="77777777" w:rsidR="00C04CE1" w:rsidRDefault="00722F08">
      <w:pPr>
        <w:spacing w:line="600" w:lineRule="auto"/>
        <w:ind w:firstLine="720"/>
        <w:jc w:val="both"/>
        <w:rPr>
          <w:rFonts w:eastAsia="Times New Roman"/>
          <w:szCs w:val="24"/>
        </w:rPr>
      </w:pPr>
      <w:r>
        <w:rPr>
          <w:rFonts w:eastAsia="Times New Roman"/>
          <w:szCs w:val="24"/>
        </w:rPr>
        <w:lastRenderedPageBreak/>
        <w:t>Γ</w:t>
      </w:r>
      <w:r w:rsidRPr="00EB3756">
        <w:rPr>
          <w:rFonts w:eastAsia="Times New Roman"/>
          <w:szCs w:val="24"/>
        </w:rPr>
        <w:t xml:space="preserve">ια όλους </w:t>
      </w:r>
      <w:r>
        <w:rPr>
          <w:rFonts w:eastAsia="Times New Roman"/>
          <w:szCs w:val="24"/>
        </w:rPr>
        <w:t>αυτούς,</w:t>
      </w:r>
      <w:r w:rsidRPr="00EB3756">
        <w:rPr>
          <w:rFonts w:eastAsia="Times New Roman"/>
          <w:szCs w:val="24"/>
        </w:rPr>
        <w:t xml:space="preserve"> λοιπόν</w:t>
      </w:r>
      <w:r>
        <w:rPr>
          <w:rFonts w:eastAsia="Times New Roman"/>
          <w:szCs w:val="24"/>
        </w:rPr>
        <w:t>,</w:t>
      </w:r>
      <w:r w:rsidRPr="00EB3756">
        <w:rPr>
          <w:rFonts w:eastAsia="Times New Roman"/>
          <w:szCs w:val="24"/>
        </w:rPr>
        <w:t xml:space="preserve"> τους λόγους λέμε </w:t>
      </w:r>
      <w:r>
        <w:rPr>
          <w:rFonts w:eastAsia="Times New Roman"/>
          <w:szCs w:val="24"/>
        </w:rPr>
        <w:t>«όχι». Δ</w:t>
      </w:r>
      <w:r w:rsidRPr="00EB3756">
        <w:rPr>
          <w:rFonts w:eastAsia="Times New Roman"/>
          <w:szCs w:val="24"/>
        </w:rPr>
        <w:t xml:space="preserve">εν δίνουμε ψήφο εμπιστοσύνης στην </w:t>
      </w:r>
      <w:r>
        <w:rPr>
          <w:rFonts w:eastAsia="Times New Roman"/>
          <w:szCs w:val="24"/>
        </w:rPr>
        <w:t>Κ</w:t>
      </w:r>
      <w:r w:rsidRPr="00EB3756">
        <w:rPr>
          <w:rFonts w:eastAsia="Times New Roman"/>
          <w:szCs w:val="24"/>
        </w:rPr>
        <w:t>υβέρνηση του κ</w:t>
      </w:r>
      <w:r>
        <w:rPr>
          <w:rFonts w:eastAsia="Times New Roman"/>
          <w:szCs w:val="24"/>
        </w:rPr>
        <w:t>.</w:t>
      </w:r>
      <w:r w:rsidRPr="00EB3756">
        <w:rPr>
          <w:rFonts w:eastAsia="Times New Roman"/>
          <w:szCs w:val="24"/>
        </w:rPr>
        <w:t xml:space="preserve"> Τσίπρα</w:t>
      </w:r>
      <w:r>
        <w:rPr>
          <w:rFonts w:eastAsia="Times New Roman"/>
          <w:szCs w:val="24"/>
        </w:rPr>
        <w:t>,</w:t>
      </w:r>
      <w:r w:rsidRPr="00EB3756">
        <w:rPr>
          <w:rFonts w:eastAsia="Times New Roman"/>
          <w:szCs w:val="24"/>
        </w:rPr>
        <w:t xml:space="preserve"> στην </w:t>
      </w:r>
      <w:r>
        <w:rPr>
          <w:rFonts w:eastAsia="Times New Roman"/>
          <w:szCs w:val="24"/>
        </w:rPr>
        <w:t>Κ</w:t>
      </w:r>
      <w:r w:rsidRPr="00EB3756">
        <w:rPr>
          <w:rFonts w:eastAsia="Times New Roman"/>
          <w:szCs w:val="24"/>
        </w:rPr>
        <w:t>υβέρνηση ΣΥΡΙΖΑ</w:t>
      </w:r>
      <w:r>
        <w:rPr>
          <w:rFonts w:eastAsia="Times New Roman"/>
          <w:szCs w:val="24"/>
        </w:rPr>
        <w:t>.</w:t>
      </w:r>
    </w:p>
    <w:p w14:paraId="06452F28" w14:textId="77777777" w:rsidR="00C04CE1" w:rsidRDefault="00722F0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Τον λόγο έχει ο Πρόεδρος του Ποταμιού κ. Σταύρος Θεοδωράκης. </w:t>
      </w:r>
    </w:p>
    <w:p w14:paraId="06452F29" w14:textId="77777777" w:rsidR="00C04CE1" w:rsidRDefault="00722F08">
      <w:pPr>
        <w:spacing w:line="600" w:lineRule="auto"/>
        <w:ind w:firstLine="720"/>
        <w:jc w:val="both"/>
        <w:rPr>
          <w:rFonts w:eastAsia="Times New Roman"/>
          <w:szCs w:val="24"/>
        </w:rPr>
      </w:pPr>
      <w:r>
        <w:rPr>
          <w:rFonts w:eastAsia="Times New Roman"/>
          <w:b/>
          <w:szCs w:val="24"/>
        </w:rPr>
        <w:t xml:space="preserve">ΣΤΑΥΡΟΣ ΘΕΟΔΩΡΑΚΗΣ (Πρόεδρος του κόμματος Το Ποτάμι): </w:t>
      </w:r>
      <w:r>
        <w:rPr>
          <w:rFonts w:eastAsia="Times New Roman"/>
          <w:szCs w:val="24"/>
        </w:rPr>
        <w:t xml:space="preserve">Θέλω -και επιτρέψτε μου- ξεκινώντας να απευθυνθώ στον κ. </w:t>
      </w:r>
      <w:proofErr w:type="spellStart"/>
      <w:r>
        <w:rPr>
          <w:rFonts w:eastAsia="Times New Roman"/>
          <w:szCs w:val="24"/>
        </w:rPr>
        <w:t>Δανέλλη</w:t>
      </w:r>
      <w:proofErr w:type="spellEnd"/>
      <w:r>
        <w:rPr>
          <w:rFonts w:eastAsia="Times New Roman"/>
          <w:szCs w:val="24"/>
        </w:rPr>
        <w:t xml:space="preserve">. </w:t>
      </w:r>
    </w:p>
    <w:p w14:paraId="06452F2A" w14:textId="77777777" w:rsidR="00C04CE1" w:rsidRDefault="00722F08">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Δανέλλη</w:t>
      </w:r>
      <w:proofErr w:type="spellEnd"/>
      <w:r>
        <w:rPr>
          <w:rFonts w:eastAsia="Times New Roman"/>
          <w:szCs w:val="24"/>
        </w:rPr>
        <w:t xml:space="preserve">, </w:t>
      </w:r>
      <w:r w:rsidRPr="00EB3756">
        <w:rPr>
          <w:rFonts w:eastAsia="Times New Roman"/>
          <w:szCs w:val="24"/>
        </w:rPr>
        <w:t xml:space="preserve">αυτό που κάνετε </w:t>
      </w:r>
      <w:r>
        <w:rPr>
          <w:rFonts w:eastAsia="Times New Roman"/>
          <w:szCs w:val="24"/>
        </w:rPr>
        <w:t>δ</w:t>
      </w:r>
      <w:r w:rsidRPr="00EB3756">
        <w:rPr>
          <w:rFonts w:eastAsia="Times New Roman"/>
          <w:szCs w:val="24"/>
        </w:rPr>
        <w:t>εν είναι έγκλημα</w:t>
      </w:r>
      <w:r>
        <w:rPr>
          <w:rFonts w:eastAsia="Times New Roman"/>
          <w:szCs w:val="24"/>
        </w:rPr>
        <w:t>,</w:t>
      </w:r>
      <w:r w:rsidRPr="00EB3756">
        <w:rPr>
          <w:rFonts w:eastAsia="Times New Roman"/>
          <w:szCs w:val="24"/>
        </w:rPr>
        <w:t xml:space="preserve"> είναι κάτι χειρότερο</w:t>
      </w:r>
      <w:r>
        <w:rPr>
          <w:rFonts w:eastAsia="Times New Roman"/>
          <w:szCs w:val="24"/>
        </w:rPr>
        <w:t>:</w:t>
      </w:r>
      <w:r w:rsidRPr="00EB3756">
        <w:rPr>
          <w:rFonts w:eastAsia="Times New Roman"/>
          <w:szCs w:val="24"/>
        </w:rPr>
        <w:t xml:space="preserve"> είναι λάθος</w:t>
      </w:r>
      <w:r>
        <w:rPr>
          <w:rFonts w:eastAsia="Times New Roman"/>
          <w:szCs w:val="24"/>
        </w:rPr>
        <w:t>. Στο έγκλημα μπορεί να υπάρχει πάθος, μπορεί να υπάρχει ένστικτο, μ</w:t>
      </w:r>
      <w:r w:rsidRPr="00EB3756">
        <w:rPr>
          <w:rFonts w:eastAsia="Times New Roman"/>
          <w:szCs w:val="24"/>
        </w:rPr>
        <w:t>πορεί να υπάρχει απερισκεψία</w:t>
      </w:r>
      <w:r>
        <w:rPr>
          <w:rFonts w:eastAsia="Times New Roman"/>
          <w:szCs w:val="24"/>
        </w:rPr>
        <w:t>. Στο λάθος,</w:t>
      </w:r>
      <w:r w:rsidRPr="00EB3756">
        <w:rPr>
          <w:rFonts w:eastAsia="Times New Roman"/>
          <w:szCs w:val="24"/>
        </w:rPr>
        <w:t xml:space="preserve"> </w:t>
      </w:r>
      <w:r>
        <w:rPr>
          <w:rFonts w:eastAsia="Times New Roman"/>
          <w:szCs w:val="24"/>
        </w:rPr>
        <w:t>όμως,</w:t>
      </w:r>
      <w:r w:rsidRPr="00EB3756">
        <w:rPr>
          <w:rFonts w:eastAsia="Times New Roman"/>
          <w:szCs w:val="24"/>
        </w:rPr>
        <w:t xml:space="preserve"> υπάρχει σκέψη</w:t>
      </w:r>
      <w:r>
        <w:rPr>
          <w:rFonts w:eastAsia="Times New Roman"/>
          <w:szCs w:val="24"/>
        </w:rPr>
        <w:t>,</w:t>
      </w:r>
      <w:r w:rsidRPr="00EB3756">
        <w:rPr>
          <w:rFonts w:eastAsia="Times New Roman"/>
          <w:szCs w:val="24"/>
        </w:rPr>
        <w:t xml:space="preserve"> υπάρχει </w:t>
      </w:r>
      <w:r>
        <w:rPr>
          <w:rFonts w:eastAsia="Times New Roman"/>
          <w:szCs w:val="24"/>
        </w:rPr>
        <w:t>μ</w:t>
      </w:r>
      <w:r w:rsidRPr="00EB3756">
        <w:rPr>
          <w:rFonts w:eastAsia="Times New Roman"/>
          <w:szCs w:val="24"/>
        </w:rPr>
        <w:t>ελέτη</w:t>
      </w:r>
      <w:r>
        <w:rPr>
          <w:rFonts w:eastAsia="Times New Roman"/>
          <w:szCs w:val="24"/>
        </w:rPr>
        <w:t>,</w:t>
      </w:r>
      <w:r w:rsidRPr="00EB3756">
        <w:rPr>
          <w:rFonts w:eastAsia="Times New Roman"/>
          <w:szCs w:val="24"/>
        </w:rPr>
        <w:t xml:space="preserve"> υπάρχει υπολογισμός</w:t>
      </w:r>
      <w:r>
        <w:rPr>
          <w:rFonts w:eastAsia="Times New Roman"/>
          <w:szCs w:val="24"/>
        </w:rPr>
        <w:t xml:space="preserve">. </w:t>
      </w:r>
    </w:p>
    <w:p w14:paraId="06452F2B" w14:textId="77777777" w:rsidR="00C04CE1" w:rsidRDefault="00722F08">
      <w:pPr>
        <w:spacing w:line="600" w:lineRule="auto"/>
        <w:ind w:firstLine="720"/>
        <w:jc w:val="both"/>
        <w:rPr>
          <w:rFonts w:eastAsia="Times New Roman"/>
          <w:szCs w:val="24"/>
        </w:rPr>
      </w:pPr>
      <w:r>
        <w:rPr>
          <w:rFonts w:eastAsia="Times New Roman"/>
          <w:szCs w:val="24"/>
        </w:rPr>
        <w:t>Κ</w:t>
      </w:r>
      <w:r w:rsidRPr="00EB3756">
        <w:rPr>
          <w:rFonts w:eastAsia="Times New Roman"/>
          <w:szCs w:val="24"/>
        </w:rPr>
        <w:t>αι γιατί αυτή η απόφαση</w:t>
      </w:r>
      <w:r>
        <w:rPr>
          <w:rFonts w:eastAsia="Times New Roman"/>
          <w:szCs w:val="24"/>
        </w:rPr>
        <w:t>;</w:t>
      </w:r>
      <w:r w:rsidRPr="00EB3756">
        <w:rPr>
          <w:rFonts w:eastAsia="Times New Roman"/>
          <w:szCs w:val="24"/>
        </w:rPr>
        <w:t xml:space="preserve"> </w:t>
      </w:r>
      <w:r>
        <w:rPr>
          <w:rFonts w:eastAsia="Times New Roman"/>
          <w:szCs w:val="24"/>
        </w:rPr>
        <w:t>Πριν</w:t>
      </w:r>
      <w:r w:rsidRPr="00EB3756">
        <w:rPr>
          <w:rFonts w:eastAsia="Times New Roman"/>
          <w:szCs w:val="24"/>
        </w:rPr>
        <w:t xml:space="preserve"> προσπαθήσω να απαντήσω σε αυτό το ερώτημα</w:t>
      </w:r>
      <w:r>
        <w:rPr>
          <w:rFonts w:eastAsia="Times New Roman"/>
          <w:szCs w:val="24"/>
        </w:rPr>
        <w:t>,</w:t>
      </w:r>
      <w:r w:rsidRPr="00EB3756">
        <w:rPr>
          <w:rFonts w:eastAsia="Times New Roman"/>
          <w:szCs w:val="24"/>
        </w:rPr>
        <w:t xml:space="preserve"> θέλω να πω δυο λόγια για </w:t>
      </w:r>
      <w:r>
        <w:rPr>
          <w:rFonts w:eastAsia="Times New Roman"/>
          <w:szCs w:val="24"/>
        </w:rPr>
        <w:t>τ</w:t>
      </w:r>
      <w:r w:rsidRPr="00EB3756">
        <w:rPr>
          <w:rFonts w:eastAsia="Times New Roman"/>
          <w:szCs w:val="24"/>
        </w:rPr>
        <w:t xml:space="preserve">ο </w:t>
      </w:r>
      <w:r>
        <w:rPr>
          <w:rFonts w:eastAsia="Times New Roman"/>
          <w:szCs w:val="24"/>
        </w:rPr>
        <w:t>Π</w:t>
      </w:r>
      <w:r w:rsidRPr="00EB3756">
        <w:rPr>
          <w:rFonts w:eastAsia="Times New Roman"/>
          <w:szCs w:val="24"/>
        </w:rPr>
        <w:t>οτάμι</w:t>
      </w:r>
      <w:r>
        <w:rPr>
          <w:rFonts w:eastAsia="Times New Roman"/>
          <w:szCs w:val="24"/>
        </w:rPr>
        <w:t>, γιατί μερικά πράγματα</w:t>
      </w:r>
      <w:r w:rsidRPr="00EB3756">
        <w:rPr>
          <w:rFonts w:eastAsia="Times New Roman"/>
          <w:szCs w:val="24"/>
        </w:rPr>
        <w:t xml:space="preserve"> έχουν παρεξηγηθεί στο</w:t>
      </w:r>
      <w:r>
        <w:rPr>
          <w:rFonts w:eastAsia="Times New Roman"/>
          <w:szCs w:val="24"/>
        </w:rPr>
        <w:t>ν</w:t>
      </w:r>
      <w:r w:rsidRPr="00EB3756">
        <w:rPr>
          <w:rFonts w:eastAsia="Times New Roman"/>
          <w:szCs w:val="24"/>
        </w:rPr>
        <w:t xml:space="preserve"> δημόσιο διάλογο</w:t>
      </w:r>
      <w:r>
        <w:rPr>
          <w:rFonts w:eastAsia="Times New Roman"/>
          <w:szCs w:val="24"/>
        </w:rPr>
        <w:t xml:space="preserve"> για το Ποτάμι.</w:t>
      </w:r>
    </w:p>
    <w:p w14:paraId="06452F2C" w14:textId="77777777" w:rsidR="00C04CE1" w:rsidRDefault="00722F08">
      <w:pPr>
        <w:spacing w:line="600" w:lineRule="auto"/>
        <w:ind w:firstLine="720"/>
        <w:jc w:val="both"/>
        <w:rPr>
          <w:rFonts w:eastAsia="Times New Roman"/>
          <w:szCs w:val="24"/>
        </w:rPr>
      </w:pPr>
      <w:r>
        <w:rPr>
          <w:rFonts w:eastAsia="Times New Roman"/>
          <w:szCs w:val="24"/>
        </w:rPr>
        <w:lastRenderedPageBreak/>
        <w:t>Το Π</w:t>
      </w:r>
      <w:r w:rsidRPr="00EB3756">
        <w:rPr>
          <w:rFonts w:eastAsia="Times New Roman"/>
          <w:szCs w:val="24"/>
        </w:rPr>
        <w:t xml:space="preserve">οτάμι </w:t>
      </w:r>
      <w:r>
        <w:rPr>
          <w:rFonts w:eastAsia="Times New Roman"/>
          <w:szCs w:val="24"/>
        </w:rPr>
        <w:t xml:space="preserve">είναι ένα κόμμα, που προσπαθεί να είναι </w:t>
      </w:r>
      <w:r w:rsidRPr="00EB3756">
        <w:rPr>
          <w:rFonts w:eastAsia="Times New Roman"/>
          <w:szCs w:val="24"/>
        </w:rPr>
        <w:t>διαφορετικό από τα άλλα</w:t>
      </w:r>
      <w:r>
        <w:rPr>
          <w:rFonts w:eastAsia="Times New Roman"/>
          <w:szCs w:val="24"/>
        </w:rPr>
        <w:t xml:space="preserve">. Τα περισσότερα </w:t>
      </w:r>
      <w:r w:rsidRPr="00EB3756">
        <w:rPr>
          <w:rFonts w:eastAsia="Times New Roman"/>
          <w:szCs w:val="24"/>
        </w:rPr>
        <w:t>από αυτά που μας κατηγορούν</w:t>
      </w:r>
      <w:r>
        <w:rPr>
          <w:rFonts w:eastAsia="Times New Roman"/>
          <w:szCs w:val="24"/>
        </w:rPr>
        <w:t>,</w:t>
      </w:r>
      <w:r w:rsidRPr="00EB3756">
        <w:rPr>
          <w:rFonts w:eastAsia="Times New Roman"/>
          <w:szCs w:val="24"/>
        </w:rPr>
        <w:t xml:space="preserve"> ότι δεν έχουμε οργανώσεις</w:t>
      </w:r>
      <w:r>
        <w:rPr>
          <w:rFonts w:eastAsia="Times New Roman"/>
          <w:szCs w:val="24"/>
        </w:rPr>
        <w:t>,</w:t>
      </w:r>
      <w:r w:rsidRPr="00EB3756">
        <w:rPr>
          <w:rFonts w:eastAsia="Times New Roman"/>
          <w:szCs w:val="24"/>
        </w:rPr>
        <w:t xml:space="preserve"> ότι έχουμε </w:t>
      </w:r>
      <w:r>
        <w:rPr>
          <w:rFonts w:eastAsia="Times New Roman"/>
          <w:szCs w:val="24"/>
        </w:rPr>
        <w:t>εθελοντές</w:t>
      </w:r>
      <w:r w:rsidRPr="00EB3756">
        <w:rPr>
          <w:rFonts w:eastAsia="Times New Roman"/>
          <w:szCs w:val="24"/>
        </w:rPr>
        <w:t xml:space="preserve"> και δεν έχουμε </w:t>
      </w:r>
      <w:r>
        <w:rPr>
          <w:rFonts w:eastAsia="Times New Roman"/>
          <w:szCs w:val="24"/>
        </w:rPr>
        <w:t>μέλη,</w:t>
      </w:r>
      <w:r w:rsidRPr="00EB3756">
        <w:rPr>
          <w:rFonts w:eastAsia="Times New Roman"/>
          <w:szCs w:val="24"/>
        </w:rPr>
        <w:t xml:space="preserve"> δεν είναι αδυναμίες </w:t>
      </w:r>
      <w:r>
        <w:rPr>
          <w:rFonts w:eastAsia="Times New Roman"/>
          <w:szCs w:val="24"/>
        </w:rPr>
        <w:t>μας. Ε</w:t>
      </w:r>
      <w:r w:rsidRPr="00EB3756">
        <w:rPr>
          <w:rFonts w:eastAsia="Times New Roman"/>
          <w:szCs w:val="24"/>
        </w:rPr>
        <w:t>ίναι συνειδητές επιλογές</w:t>
      </w:r>
      <w:r>
        <w:rPr>
          <w:rFonts w:eastAsia="Times New Roman"/>
          <w:szCs w:val="24"/>
        </w:rPr>
        <w:t xml:space="preserve">. </w:t>
      </w:r>
    </w:p>
    <w:p w14:paraId="06452F2D" w14:textId="77777777" w:rsidR="00C04CE1" w:rsidRDefault="00722F08">
      <w:pPr>
        <w:spacing w:line="600" w:lineRule="auto"/>
        <w:ind w:firstLine="720"/>
        <w:jc w:val="both"/>
        <w:rPr>
          <w:rFonts w:eastAsia="Times New Roman"/>
          <w:szCs w:val="24"/>
        </w:rPr>
      </w:pPr>
      <w:r>
        <w:rPr>
          <w:rFonts w:eastAsia="Times New Roman"/>
          <w:szCs w:val="24"/>
        </w:rPr>
        <w:t>Συνειδητά το Ποτάμι</w:t>
      </w:r>
      <w:r w:rsidRPr="00EB3756">
        <w:rPr>
          <w:rFonts w:eastAsia="Times New Roman"/>
          <w:szCs w:val="24"/>
        </w:rPr>
        <w:t xml:space="preserve"> </w:t>
      </w:r>
      <w:r>
        <w:rPr>
          <w:rFonts w:eastAsia="Times New Roman"/>
          <w:szCs w:val="24"/>
        </w:rPr>
        <w:t>δεν έστησε</w:t>
      </w:r>
      <w:r w:rsidRPr="00EB3756">
        <w:rPr>
          <w:rFonts w:eastAsia="Times New Roman"/>
          <w:szCs w:val="24"/>
        </w:rPr>
        <w:t xml:space="preserve"> κομματικούς μηχανισμούς με αποσπασμένους δημοσίους υπαλλήλους</w:t>
      </w:r>
      <w:r>
        <w:rPr>
          <w:rFonts w:eastAsia="Times New Roman"/>
          <w:szCs w:val="24"/>
        </w:rPr>
        <w:t>. Έ</w:t>
      </w:r>
      <w:r w:rsidRPr="00EB3756">
        <w:rPr>
          <w:rFonts w:eastAsia="Times New Roman"/>
          <w:szCs w:val="24"/>
        </w:rPr>
        <w:t>χουμε και εμείς το δικαίωμα να γεμίσουμε με αποσπασμένους υπαλλήλους όλη τη χώρα</w:t>
      </w:r>
      <w:r>
        <w:rPr>
          <w:rFonts w:eastAsia="Times New Roman"/>
          <w:szCs w:val="24"/>
        </w:rPr>
        <w:t>,</w:t>
      </w:r>
      <w:r w:rsidRPr="00EB3756">
        <w:rPr>
          <w:rFonts w:eastAsia="Times New Roman"/>
          <w:szCs w:val="24"/>
        </w:rPr>
        <w:t xml:space="preserve"> όλες τις πόλεις και δεν το κάνουμε</w:t>
      </w:r>
      <w:r>
        <w:rPr>
          <w:rFonts w:eastAsia="Times New Roman"/>
          <w:szCs w:val="24"/>
        </w:rPr>
        <w:t>.</w:t>
      </w:r>
      <w:r w:rsidRPr="00EB3756">
        <w:rPr>
          <w:rFonts w:eastAsia="Times New Roman"/>
          <w:szCs w:val="24"/>
        </w:rPr>
        <w:t xml:space="preserve"> </w:t>
      </w:r>
      <w:r>
        <w:rPr>
          <w:rFonts w:eastAsia="Times New Roman"/>
          <w:szCs w:val="24"/>
        </w:rPr>
        <w:t>Σ</w:t>
      </w:r>
      <w:r w:rsidRPr="00EB3756">
        <w:rPr>
          <w:rFonts w:eastAsia="Times New Roman"/>
          <w:szCs w:val="24"/>
        </w:rPr>
        <w:t xml:space="preserve">υνειδητά το </w:t>
      </w:r>
      <w:r>
        <w:rPr>
          <w:rFonts w:eastAsia="Times New Roman"/>
          <w:szCs w:val="24"/>
        </w:rPr>
        <w:t>Π</w:t>
      </w:r>
      <w:r w:rsidRPr="00EB3756">
        <w:rPr>
          <w:rFonts w:eastAsia="Times New Roman"/>
          <w:szCs w:val="24"/>
        </w:rPr>
        <w:t>οτάμι δεν άνοιξε γραφεία σε όλη τη χώρα</w:t>
      </w:r>
      <w:r>
        <w:rPr>
          <w:rFonts w:eastAsia="Times New Roman"/>
          <w:szCs w:val="24"/>
        </w:rPr>
        <w:t>,</w:t>
      </w:r>
      <w:r w:rsidRPr="00EB3756">
        <w:rPr>
          <w:rFonts w:eastAsia="Times New Roman"/>
          <w:szCs w:val="24"/>
        </w:rPr>
        <w:t xml:space="preserve"> δεν μαζεύει αιτήσεις και αιτήματα</w:t>
      </w:r>
      <w:r>
        <w:rPr>
          <w:rFonts w:eastAsia="Times New Roman"/>
          <w:szCs w:val="24"/>
        </w:rPr>
        <w:t>. Συνειδητά</w:t>
      </w:r>
      <w:r w:rsidRPr="00EB3756">
        <w:rPr>
          <w:rFonts w:eastAsia="Times New Roman"/>
          <w:szCs w:val="24"/>
        </w:rPr>
        <w:t xml:space="preserve"> το </w:t>
      </w:r>
      <w:r>
        <w:rPr>
          <w:rFonts w:eastAsia="Times New Roman"/>
          <w:szCs w:val="24"/>
        </w:rPr>
        <w:t>Π</w:t>
      </w:r>
      <w:r w:rsidRPr="00EB3756">
        <w:rPr>
          <w:rFonts w:eastAsia="Times New Roman"/>
          <w:szCs w:val="24"/>
        </w:rPr>
        <w:t>οτάμι δεν παραβίασε την εκλογική νομοθεσία</w:t>
      </w:r>
      <w:r>
        <w:rPr>
          <w:rFonts w:eastAsia="Times New Roman"/>
          <w:szCs w:val="24"/>
        </w:rPr>
        <w:t>,</w:t>
      </w:r>
      <w:r w:rsidRPr="00EB3756">
        <w:rPr>
          <w:rFonts w:eastAsia="Times New Roman"/>
          <w:szCs w:val="24"/>
        </w:rPr>
        <w:t xml:space="preserve"> δεν έβαλε αφίσες και δεν </w:t>
      </w:r>
      <w:r>
        <w:rPr>
          <w:rFonts w:eastAsia="Times New Roman"/>
          <w:szCs w:val="24"/>
        </w:rPr>
        <w:t>ξόδεψε</w:t>
      </w:r>
      <w:r w:rsidRPr="00EB3756">
        <w:rPr>
          <w:rFonts w:eastAsia="Times New Roman"/>
          <w:szCs w:val="24"/>
        </w:rPr>
        <w:t xml:space="preserve"> δανεικά και αγύριστα</w:t>
      </w:r>
      <w:r>
        <w:rPr>
          <w:rFonts w:eastAsia="Times New Roman"/>
          <w:szCs w:val="24"/>
        </w:rPr>
        <w:t xml:space="preserve">. </w:t>
      </w:r>
    </w:p>
    <w:p w14:paraId="06452F2E" w14:textId="77777777" w:rsidR="00C04CE1" w:rsidRDefault="00722F08">
      <w:pPr>
        <w:spacing w:line="600" w:lineRule="auto"/>
        <w:ind w:firstLine="720"/>
        <w:jc w:val="both"/>
        <w:rPr>
          <w:rFonts w:eastAsia="Times New Roman"/>
          <w:szCs w:val="24"/>
        </w:rPr>
      </w:pPr>
      <w:r>
        <w:rPr>
          <w:rFonts w:eastAsia="Times New Roman"/>
          <w:szCs w:val="24"/>
        </w:rPr>
        <w:t xml:space="preserve">Και αν θέλετε και κάτι προσωπικό, </w:t>
      </w:r>
      <w:r w:rsidRPr="00EB3756">
        <w:rPr>
          <w:rFonts w:eastAsia="Times New Roman"/>
          <w:szCs w:val="24"/>
        </w:rPr>
        <w:t xml:space="preserve">συνειδητά </w:t>
      </w:r>
      <w:r>
        <w:rPr>
          <w:rFonts w:eastAsia="Times New Roman"/>
          <w:szCs w:val="24"/>
        </w:rPr>
        <w:t xml:space="preserve">στα μόνα </w:t>
      </w:r>
      <w:r w:rsidRPr="00EB3756">
        <w:rPr>
          <w:rFonts w:eastAsia="Times New Roman"/>
          <w:szCs w:val="24"/>
        </w:rPr>
        <w:t xml:space="preserve">γραφεία που έχουμε </w:t>
      </w:r>
      <w:r>
        <w:rPr>
          <w:rFonts w:eastAsia="Times New Roman"/>
          <w:szCs w:val="24"/>
        </w:rPr>
        <w:t>στη</w:t>
      </w:r>
      <w:r w:rsidRPr="00EB3756">
        <w:rPr>
          <w:rFonts w:eastAsia="Times New Roman"/>
          <w:szCs w:val="24"/>
        </w:rPr>
        <w:t xml:space="preserve"> </w:t>
      </w:r>
      <w:proofErr w:type="spellStart"/>
      <w:r w:rsidRPr="00EB3756">
        <w:rPr>
          <w:rFonts w:eastAsia="Times New Roman"/>
          <w:szCs w:val="24"/>
        </w:rPr>
        <w:t>Σεβαστουπόλεως</w:t>
      </w:r>
      <w:proofErr w:type="spellEnd"/>
      <w:r w:rsidRPr="00EB3756">
        <w:rPr>
          <w:rFonts w:eastAsia="Times New Roman"/>
          <w:szCs w:val="24"/>
        </w:rPr>
        <w:t xml:space="preserve"> η πόρτα μου είναι πάντα ανοιχτή</w:t>
      </w:r>
      <w:r>
        <w:rPr>
          <w:rFonts w:eastAsia="Times New Roman"/>
          <w:szCs w:val="24"/>
        </w:rPr>
        <w:t>.</w:t>
      </w:r>
      <w:r w:rsidRPr="00EB3756">
        <w:rPr>
          <w:rFonts w:eastAsia="Times New Roman"/>
          <w:szCs w:val="24"/>
        </w:rPr>
        <w:t xml:space="preserve"> </w:t>
      </w:r>
      <w:r>
        <w:rPr>
          <w:rFonts w:eastAsia="Times New Roman"/>
          <w:szCs w:val="24"/>
        </w:rPr>
        <w:t>Κ</w:t>
      </w:r>
      <w:r w:rsidRPr="00EB3756">
        <w:rPr>
          <w:rFonts w:eastAsia="Times New Roman"/>
          <w:szCs w:val="24"/>
        </w:rPr>
        <w:t>αι δεν το λέω μεταφορικά</w:t>
      </w:r>
      <w:r>
        <w:rPr>
          <w:rFonts w:eastAsia="Times New Roman"/>
          <w:szCs w:val="24"/>
        </w:rPr>
        <w:t>,</w:t>
      </w:r>
      <w:r w:rsidRPr="00EB3756">
        <w:rPr>
          <w:rFonts w:eastAsia="Times New Roman"/>
          <w:szCs w:val="24"/>
        </w:rPr>
        <w:t xml:space="preserve"> το λέω κυριολεκτικά</w:t>
      </w:r>
      <w:r>
        <w:rPr>
          <w:rFonts w:eastAsia="Times New Roman"/>
          <w:szCs w:val="24"/>
        </w:rPr>
        <w:t>.</w:t>
      </w:r>
    </w:p>
    <w:p w14:paraId="06452F2F" w14:textId="77777777" w:rsidR="00C04CE1" w:rsidRDefault="00722F08">
      <w:pPr>
        <w:spacing w:line="600" w:lineRule="auto"/>
        <w:ind w:firstLine="720"/>
        <w:jc w:val="both"/>
        <w:rPr>
          <w:rFonts w:eastAsia="Times New Roman"/>
          <w:szCs w:val="24"/>
        </w:rPr>
      </w:pPr>
      <w:r>
        <w:rPr>
          <w:rFonts w:eastAsia="Times New Roman"/>
          <w:szCs w:val="24"/>
        </w:rPr>
        <w:t>Θέλαμε, λοιπόν, να κάνουμε ένα κόμμα</w:t>
      </w:r>
      <w:r w:rsidRPr="00EB3756">
        <w:rPr>
          <w:rFonts w:eastAsia="Times New Roman"/>
          <w:szCs w:val="24"/>
        </w:rPr>
        <w:t xml:space="preserve"> αλλιώς</w:t>
      </w:r>
      <w:r>
        <w:rPr>
          <w:rFonts w:eastAsia="Times New Roman"/>
          <w:szCs w:val="24"/>
        </w:rPr>
        <w:t>,</w:t>
      </w:r>
      <w:r w:rsidRPr="00EB3756">
        <w:rPr>
          <w:rFonts w:eastAsia="Times New Roman"/>
          <w:szCs w:val="24"/>
        </w:rPr>
        <w:t xml:space="preserve"> ανοιχτό</w:t>
      </w:r>
      <w:r>
        <w:rPr>
          <w:rFonts w:eastAsia="Times New Roman"/>
          <w:szCs w:val="24"/>
        </w:rPr>
        <w:t>,</w:t>
      </w:r>
      <w:r w:rsidRPr="00EB3756">
        <w:rPr>
          <w:rFonts w:eastAsia="Times New Roman"/>
          <w:szCs w:val="24"/>
        </w:rPr>
        <w:t xml:space="preserve"> σύγχρονο</w:t>
      </w:r>
      <w:r>
        <w:rPr>
          <w:rFonts w:eastAsia="Times New Roman"/>
          <w:szCs w:val="24"/>
        </w:rPr>
        <w:t>,</w:t>
      </w:r>
      <w:r w:rsidRPr="00EB3756">
        <w:rPr>
          <w:rFonts w:eastAsia="Times New Roman"/>
          <w:szCs w:val="24"/>
        </w:rPr>
        <w:t xml:space="preserve"> αντ</w:t>
      </w:r>
      <w:r>
        <w:rPr>
          <w:rFonts w:eastAsia="Times New Roman"/>
          <w:szCs w:val="24"/>
        </w:rPr>
        <w:t>ι</w:t>
      </w:r>
      <w:r w:rsidRPr="00EB3756">
        <w:rPr>
          <w:rFonts w:eastAsia="Times New Roman"/>
          <w:szCs w:val="24"/>
        </w:rPr>
        <w:t>γραφειοκρατικό</w:t>
      </w:r>
      <w:r>
        <w:rPr>
          <w:rFonts w:eastAsia="Times New Roman"/>
          <w:szCs w:val="24"/>
        </w:rPr>
        <w:t>,</w:t>
      </w:r>
      <w:r w:rsidRPr="00EB3756">
        <w:rPr>
          <w:rFonts w:eastAsia="Times New Roman"/>
          <w:szCs w:val="24"/>
        </w:rPr>
        <w:t xml:space="preserve"> και νομίζω ότι τα καταφέραμε</w:t>
      </w:r>
      <w:r>
        <w:rPr>
          <w:rFonts w:eastAsia="Times New Roman"/>
          <w:szCs w:val="24"/>
        </w:rPr>
        <w:t>. Η</w:t>
      </w:r>
      <w:r w:rsidRPr="00EB3756">
        <w:rPr>
          <w:rFonts w:eastAsia="Times New Roman"/>
          <w:szCs w:val="24"/>
        </w:rPr>
        <w:t xml:space="preserve"> </w:t>
      </w:r>
      <w:r w:rsidRPr="00EB3756">
        <w:rPr>
          <w:rFonts w:eastAsia="Times New Roman"/>
          <w:szCs w:val="24"/>
        </w:rPr>
        <w:lastRenderedPageBreak/>
        <w:t xml:space="preserve">ηγεσία που θα υψώνεται σαν βαρύ χέρι πάνω από στελέχη και μέλη δεν ήταν ποτέ το μοντέλο </w:t>
      </w:r>
      <w:r>
        <w:rPr>
          <w:rFonts w:eastAsia="Times New Roman"/>
          <w:szCs w:val="24"/>
        </w:rPr>
        <w:t>μας,</w:t>
      </w:r>
      <w:r w:rsidRPr="00EB3756">
        <w:rPr>
          <w:rFonts w:eastAsia="Times New Roman"/>
          <w:szCs w:val="24"/>
        </w:rPr>
        <w:t xml:space="preserve"> το μοντέλο μου</w:t>
      </w:r>
      <w:r>
        <w:rPr>
          <w:rFonts w:eastAsia="Times New Roman"/>
          <w:szCs w:val="24"/>
        </w:rPr>
        <w:t>. Σ</w:t>
      </w:r>
      <w:r w:rsidRPr="00EB3756">
        <w:rPr>
          <w:rFonts w:eastAsia="Times New Roman"/>
          <w:szCs w:val="24"/>
        </w:rPr>
        <w:t>ε ένα</w:t>
      </w:r>
      <w:r>
        <w:rPr>
          <w:rFonts w:eastAsia="Times New Roman"/>
          <w:szCs w:val="24"/>
        </w:rPr>
        <w:t>ν</w:t>
      </w:r>
      <w:r w:rsidRPr="00EB3756">
        <w:rPr>
          <w:rFonts w:eastAsia="Times New Roman"/>
          <w:szCs w:val="24"/>
        </w:rPr>
        <w:t xml:space="preserve"> πολύπλοκο κόσμο</w:t>
      </w:r>
      <w:r>
        <w:rPr>
          <w:rFonts w:eastAsia="Times New Roman"/>
          <w:szCs w:val="24"/>
        </w:rPr>
        <w:t>,</w:t>
      </w:r>
      <w:r w:rsidRPr="00EB3756">
        <w:rPr>
          <w:rFonts w:eastAsia="Times New Roman"/>
          <w:szCs w:val="24"/>
        </w:rPr>
        <w:t xml:space="preserve"> όπου όλα συνεχώς αναθεωρούνται</w:t>
      </w:r>
      <w:r>
        <w:rPr>
          <w:rFonts w:eastAsia="Times New Roman"/>
          <w:szCs w:val="24"/>
        </w:rPr>
        <w:t>,</w:t>
      </w:r>
      <w:r w:rsidRPr="00EB3756">
        <w:rPr>
          <w:rFonts w:eastAsia="Times New Roman"/>
          <w:szCs w:val="24"/>
        </w:rPr>
        <w:t xml:space="preserve"> έχουμε την άποψη ότι τα στελέχη μπορούν και πρέπει να έχουν τις προσωπικές τους απόψεις και να υποστηρίζουν </w:t>
      </w:r>
      <w:r>
        <w:rPr>
          <w:rFonts w:eastAsia="Times New Roman"/>
          <w:szCs w:val="24"/>
        </w:rPr>
        <w:t>α</w:t>
      </w:r>
      <w:r w:rsidRPr="00EB3756">
        <w:rPr>
          <w:rFonts w:eastAsia="Times New Roman"/>
          <w:szCs w:val="24"/>
        </w:rPr>
        <w:t xml:space="preserve">κόμη και δημοσίως τις αντίθετες απόψεις </w:t>
      </w:r>
      <w:r>
        <w:rPr>
          <w:rFonts w:eastAsia="Times New Roman"/>
          <w:szCs w:val="24"/>
        </w:rPr>
        <w:t>τους.</w:t>
      </w:r>
    </w:p>
    <w:p w14:paraId="06452F30" w14:textId="77777777" w:rsidR="00C04CE1" w:rsidRDefault="00722F08">
      <w:pPr>
        <w:spacing w:line="600" w:lineRule="auto"/>
        <w:ind w:firstLine="720"/>
        <w:jc w:val="both"/>
        <w:rPr>
          <w:rFonts w:eastAsia="Times New Roman"/>
          <w:szCs w:val="24"/>
        </w:rPr>
      </w:pPr>
      <w:r>
        <w:rPr>
          <w:rFonts w:eastAsia="Times New Roman"/>
          <w:szCs w:val="24"/>
        </w:rPr>
        <w:t>Σ</w:t>
      </w:r>
      <w:r w:rsidRPr="00EB3756">
        <w:rPr>
          <w:rFonts w:eastAsia="Times New Roman"/>
          <w:szCs w:val="24"/>
        </w:rPr>
        <w:t>υμβαίνει παντού</w:t>
      </w:r>
      <w:r>
        <w:rPr>
          <w:rFonts w:eastAsia="Times New Roman"/>
          <w:szCs w:val="24"/>
        </w:rPr>
        <w:t>.</w:t>
      </w:r>
      <w:r w:rsidRPr="00EB3756">
        <w:rPr>
          <w:rFonts w:eastAsia="Times New Roman"/>
          <w:szCs w:val="24"/>
        </w:rPr>
        <w:t xml:space="preserve"> Γιατί να μη συμβαίνει και στα </w:t>
      </w:r>
      <w:r>
        <w:rPr>
          <w:rFonts w:eastAsia="Times New Roman"/>
          <w:szCs w:val="24"/>
        </w:rPr>
        <w:t>κ</w:t>
      </w:r>
      <w:r w:rsidRPr="00EB3756">
        <w:rPr>
          <w:rFonts w:eastAsia="Times New Roman"/>
          <w:szCs w:val="24"/>
        </w:rPr>
        <w:t>όμματα</w:t>
      </w:r>
      <w:r>
        <w:rPr>
          <w:rFonts w:eastAsia="Times New Roman"/>
          <w:szCs w:val="24"/>
        </w:rPr>
        <w:t>; Το Ποτάμι, λοιπόν,</w:t>
      </w:r>
      <w:r w:rsidRPr="00EB3756">
        <w:rPr>
          <w:rFonts w:eastAsia="Times New Roman"/>
          <w:szCs w:val="24"/>
        </w:rPr>
        <w:t xml:space="preserve"> προσπάθησε </w:t>
      </w:r>
      <w:r>
        <w:rPr>
          <w:rFonts w:eastAsia="Times New Roman"/>
          <w:szCs w:val="24"/>
        </w:rPr>
        <w:t>-</w:t>
      </w:r>
      <w:r w:rsidRPr="00EB3756">
        <w:rPr>
          <w:rFonts w:eastAsia="Times New Roman"/>
          <w:szCs w:val="24"/>
        </w:rPr>
        <w:t xml:space="preserve">και νομίζω </w:t>
      </w:r>
      <w:r>
        <w:rPr>
          <w:rFonts w:eastAsia="Times New Roman"/>
          <w:szCs w:val="24"/>
        </w:rPr>
        <w:t xml:space="preserve">ότι </w:t>
      </w:r>
      <w:r w:rsidRPr="00EB3756">
        <w:rPr>
          <w:rFonts w:eastAsia="Times New Roman"/>
          <w:szCs w:val="24"/>
        </w:rPr>
        <w:t>τα κατάφερε</w:t>
      </w:r>
      <w:r>
        <w:rPr>
          <w:rFonts w:eastAsia="Times New Roman"/>
          <w:szCs w:val="24"/>
        </w:rPr>
        <w:t>-</w:t>
      </w:r>
      <w:r w:rsidRPr="00EB3756">
        <w:rPr>
          <w:rFonts w:eastAsia="Times New Roman"/>
          <w:szCs w:val="24"/>
        </w:rPr>
        <w:t xml:space="preserve"> </w:t>
      </w:r>
      <w:r>
        <w:rPr>
          <w:rFonts w:eastAsia="Times New Roman"/>
          <w:szCs w:val="24"/>
        </w:rPr>
        <w:t>να γίνει η σύγχρονη α</w:t>
      </w:r>
      <w:r w:rsidRPr="00EB3756">
        <w:rPr>
          <w:rFonts w:eastAsia="Times New Roman"/>
          <w:szCs w:val="24"/>
        </w:rPr>
        <w:t>ντιπολίτευση</w:t>
      </w:r>
      <w:r>
        <w:rPr>
          <w:rFonts w:eastAsia="Times New Roman"/>
          <w:szCs w:val="24"/>
        </w:rPr>
        <w:t xml:space="preserve"> κόντρα</w:t>
      </w:r>
      <w:r w:rsidRPr="00EB3756">
        <w:rPr>
          <w:rFonts w:eastAsia="Times New Roman"/>
          <w:szCs w:val="24"/>
        </w:rPr>
        <w:t xml:space="preserve"> στη στείρα αντιπολίτευση</w:t>
      </w:r>
      <w:r>
        <w:rPr>
          <w:rFonts w:eastAsia="Times New Roman"/>
          <w:szCs w:val="24"/>
        </w:rPr>
        <w:t>, ένα κόμμα</w:t>
      </w:r>
      <w:r w:rsidRPr="00EB3756">
        <w:rPr>
          <w:rFonts w:eastAsia="Times New Roman"/>
          <w:szCs w:val="24"/>
        </w:rPr>
        <w:t xml:space="preserve"> που δεν φοβάται να μιλήσει</w:t>
      </w:r>
      <w:r>
        <w:rPr>
          <w:rFonts w:eastAsia="Times New Roman"/>
          <w:szCs w:val="24"/>
        </w:rPr>
        <w:t>,</w:t>
      </w:r>
      <w:r w:rsidRPr="00EB3756">
        <w:rPr>
          <w:rFonts w:eastAsia="Times New Roman"/>
          <w:szCs w:val="24"/>
        </w:rPr>
        <w:t xml:space="preserve"> να </w:t>
      </w:r>
      <w:r>
        <w:rPr>
          <w:rFonts w:eastAsia="Times New Roman"/>
          <w:szCs w:val="24"/>
        </w:rPr>
        <w:t xml:space="preserve">συνδιαλλαγεί, να </w:t>
      </w:r>
      <w:r w:rsidRPr="00EB3756">
        <w:rPr>
          <w:rFonts w:eastAsia="Times New Roman"/>
          <w:szCs w:val="24"/>
        </w:rPr>
        <w:t>συζητήσει</w:t>
      </w:r>
      <w:r>
        <w:rPr>
          <w:rFonts w:eastAsia="Times New Roman"/>
          <w:szCs w:val="24"/>
        </w:rPr>
        <w:t>.</w:t>
      </w:r>
    </w:p>
    <w:p w14:paraId="06452F3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Ψηφίσαμε και δώσαμε ζωή σε νομοθετήματα που χωρίς εμάς δεν θα περνούσαν, κυρίως νόμους που διευρύνουν τα ατομικά δικαιώματα, το περιβάλλον και την προστασία του, τις αποκρατικοποιήσεις. Υπήρξαν μάλιστα και φορές που οι Βουλευτές μας δεν ψήφισαν ενιαία, αλλά κι αυτό ήταν επιτρεπτό στο δικό μας κίνημα. Η κόκκινη γραμμή, όμως, υπήρχε και ήταν μία, ότι δεν δίνουμε ψήφο εμπιστοσύνης στην Κυβέρνηση. </w:t>
      </w:r>
    </w:p>
    <w:p w14:paraId="06452F3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Είπε επανειλημμένα το Πολιτικό Συμβούλιο, το είχε πει σε πολλές διαφορετικές περιστάσεις η Κοινοβουλευτική Ομάδα ομόφωνα -όλοι οι Βουλευτές- και το επικύρωσε πρόσφατα και το συνέδριό μας, ότι το Ποτάμι παραμένει στην Αντιπολίτευση και δεν μετατρέπεται ξαφνικά σε Συμπολίτευση, δεν συγχωνεύεται με κανέναν, δεν κάνει τα ρεπό του Καμμένου και δεν επιβραβεύει τα λάθη τόσων ετών. Και θα επαναλάβω ότι σ’ αυτήν την απόφαση ήμασταν μέχρι χθες όλοι σύμφωνοι στην Κοινοβουλευτική Ομάδα, όχι όλοι με την ίδια ένταση, αλλά όλοι σύμφωνοι.</w:t>
      </w:r>
    </w:p>
    <w:p w14:paraId="06452F3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ξαφνικά, βγαίνει ένας Βουλευτής και λέει: «Δίνω ψήφο εμπιστοσύνης στην Κυβέρνηση». Τον Κυριάκο τον ρώτησες; Την Έλσα, τη </w:t>
      </w:r>
      <w:proofErr w:type="spellStart"/>
      <w:r>
        <w:rPr>
          <w:rFonts w:eastAsia="Times New Roman" w:cs="Times New Roman"/>
          <w:szCs w:val="24"/>
        </w:rPr>
        <w:t>Ζαχαρούλα</w:t>
      </w:r>
      <w:proofErr w:type="spellEnd"/>
      <w:r>
        <w:rPr>
          <w:rFonts w:eastAsia="Times New Roman" w:cs="Times New Roman"/>
          <w:szCs w:val="24"/>
        </w:rPr>
        <w:t>, τον Παναγιώτη, τον Κωστή, όλους αυτούς τους εθελοντές που μετέχουν στα όργανα, στα συνέδρια, τους ρωτάς;</w:t>
      </w:r>
    </w:p>
    <w:p w14:paraId="06452F3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Ίσως είναι η ευκαιρία να πω και κάτι άλλο, γιατί δηλαδή εμείς εδώ στο Ποτάμι επιμένουμε στον όρο «εθελοντής». Θέλουμε να σηματοδοτήσουμε ότι δεν θέλουμε να περιμένει κανείς </w:t>
      </w:r>
      <w:r>
        <w:rPr>
          <w:rFonts w:eastAsia="Times New Roman" w:cs="Times New Roman"/>
          <w:szCs w:val="24"/>
        </w:rPr>
        <w:lastRenderedPageBreak/>
        <w:t>τίποτα προσωπικό από το Ποτάμι, ούτε μισθό ούτε δημόσιες θέσεις ούτε διευκολύνσεις, μόνο –ακολουθώντας την παλιά συμβουλή του Τσώρτσιλ- αίμα, μόχθο, δάκρυα και ιδρώτα.</w:t>
      </w:r>
    </w:p>
    <w:p w14:paraId="06452F3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απόφαση, λοιπόν, κύριε </w:t>
      </w:r>
      <w:proofErr w:type="spellStart"/>
      <w:r>
        <w:rPr>
          <w:rFonts w:eastAsia="Times New Roman" w:cs="Times New Roman"/>
          <w:szCs w:val="24"/>
        </w:rPr>
        <w:t>Δανέλλη</w:t>
      </w:r>
      <w:proofErr w:type="spellEnd"/>
      <w:r>
        <w:rPr>
          <w:rFonts w:eastAsia="Times New Roman" w:cs="Times New Roman"/>
          <w:szCs w:val="24"/>
        </w:rPr>
        <w:t xml:space="preserve">, να δώσετε ψήφο εμπιστοσύνης στην Κυβέρνηση δεν είναι η εξύψωση της πολιτικής. Είναι η κατάντια της πολιτικής. </w:t>
      </w:r>
    </w:p>
    <w:p w14:paraId="06452F3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«Εξαγοράστηκε ο Βουλευτής σας;». Θέλω και εδώ να είμαι κατηγορηματικός. Όχι, δεν εξαγοράστηκε, ούτε λεφτά παζάρεψε ούτε καρέκλα. Είμαι σίγουρος γι’ αυτά, αλλά αυτό δεν κάνει μικρότερο το λάθος του. Σε μια συνεχή έξαρση εγωισμού έβαζε κάθε μέρα το τελευταίο διάστημα πάνω απ' όλα το δικό του θέλω. Η δική του εκτίμηση, η δική του άποψη, η δική του ιδέα ήταν ανώτερες από τις εκτιμήσεις, τις απόψεις, τις ιδέες όλων των άλλων. </w:t>
      </w:r>
    </w:p>
    <w:p w14:paraId="06452F3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Θα μου πει κάποιος «Καλά όλα αυτά, αλλά τι σχέση έχουν με την ψήφο εμπιστοσύνης;». Έχουν. Το τι Βουλευτές έχουμε, τι κόμματα έχουμε, τι Βουλή έχουμε και, τελικά, τι Κυβέρνηση έχουμε είναι το θέμα που πρέπει να μας απασχολήσει αυτές δύο </w:t>
      </w:r>
      <w:r>
        <w:rPr>
          <w:rFonts w:eastAsia="Times New Roman" w:cs="Times New Roman"/>
          <w:szCs w:val="24"/>
        </w:rPr>
        <w:lastRenderedPageBreak/>
        <w:t xml:space="preserve">μέρες, γιατί –επιτρέψτε μου- ο Σπύρος </w:t>
      </w:r>
      <w:proofErr w:type="spellStart"/>
      <w:r>
        <w:rPr>
          <w:rFonts w:eastAsia="Times New Roman" w:cs="Times New Roman"/>
          <w:szCs w:val="24"/>
        </w:rPr>
        <w:t>Δανέλλης</w:t>
      </w:r>
      <w:proofErr w:type="spellEnd"/>
      <w:r>
        <w:rPr>
          <w:rFonts w:eastAsia="Times New Roman" w:cs="Times New Roman"/>
          <w:szCs w:val="24"/>
        </w:rPr>
        <w:t xml:space="preserve"> δεν είναι μόνος και δεν είναι ο μόνος. Είναι και ο Φωτήλας, είναι και ο </w:t>
      </w:r>
      <w:proofErr w:type="spellStart"/>
      <w:r>
        <w:rPr>
          <w:rFonts w:eastAsia="Times New Roman" w:cs="Times New Roman"/>
          <w:szCs w:val="24"/>
        </w:rPr>
        <w:t>Μπαργιώτας</w:t>
      </w:r>
      <w:proofErr w:type="spellEnd"/>
      <w:r>
        <w:rPr>
          <w:rFonts w:eastAsia="Times New Roman" w:cs="Times New Roman"/>
          <w:szCs w:val="24"/>
        </w:rPr>
        <w:t xml:space="preserve">, είναι και ο Αχμέτ, είναι και η Μάρκου, είναι και ο Θεοχάρης. Αναφέρομαι σε αυτούς, που έφυγαν από το Ποτάμι και όχι σε όλους τους άλλους που άλλαξαν κόμματα τους τελευταίους μήνες. </w:t>
      </w:r>
    </w:p>
    <w:p w14:paraId="06452F3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Υπάρχει δε μια φοβερή σύμπτωση εδώ. Όλοι πηγαίνουν σε μεγαλύτερα κόμματα και δεν βρίσκεται ένας, ένας έτσι για δείγμα, να πει: «Η συνείδησή μου αυτή τη στιγμή με οδηγεί να φύγω από το μεγάλο μου κόμμα και να πάω σε ένα μικρότερο κόμμα». Φαίνεται ότι η συνείδηση λειτουργεί με ποσοτικά κριτήρια και ενεργοποιείται μόνο όταν το κόμμα σου είναι μικρό και η επόμενη θέση είναι μεγάλη.</w:t>
      </w:r>
    </w:p>
    <w:p w14:paraId="06452F3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Άκουσα τον Πρόεδρο της Νέας Δημοκρατίας, που μου κάνει την τιμή από όλους τους Αρχηγούς να είναι στην Αίθουσα, να μιλάει για Κυβέρνηση «κουρελού» και να αποσπά έντονο χειροκρότημα των Βουλευτών της Νέας Δημοκρατίας. Αναρωτιέμαι, όμως, αν η Κυβέρνηση «κουρελού», αν αυτό το σύνθημα δη</w:t>
      </w:r>
      <w:r>
        <w:rPr>
          <w:rFonts w:eastAsia="Times New Roman" w:cs="Times New Roman"/>
          <w:szCs w:val="24"/>
        </w:rPr>
        <w:lastRenderedPageBreak/>
        <w:t xml:space="preserve">λαδή, χειροκροτήθηκε από τους Βουλευτές που τους τελευταίους μήνες έφυγαν από τα άλλα κόμματα και πήγαν στη Νέα Δημοκρατία. </w:t>
      </w:r>
    </w:p>
    <w:p w14:paraId="06452F3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Αντιστοίχως, ρωτώ την κ. Γεννηματά –που δεν είναι εδώ- η οποία αναφέρεται σε Κυβέρνηση με υπολείμματα, με γυρολόγους, αν αυτοί οι χαρακτηρισμοί είναι και για τον κ. </w:t>
      </w:r>
      <w:proofErr w:type="spellStart"/>
      <w:r>
        <w:rPr>
          <w:rFonts w:eastAsia="Times New Roman" w:cs="Times New Roman"/>
          <w:szCs w:val="24"/>
        </w:rPr>
        <w:t>Μπαργιώτα</w:t>
      </w:r>
      <w:proofErr w:type="spellEnd"/>
      <w:r>
        <w:rPr>
          <w:rFonts w:eastAsia="Times New Roman" w:cs="Times New Roman"/>
          <w:szCs w:val="24"/>
        </w:rPr>
        <w:t>, τον κ. Αχμέτ, τον κ. Καρρά. Εκτός εάν οι χαρακτηρισμοί ισχύουν μόνο εάν οι γυρολόγοι έχουν ως προορισμό τον ΣΥΡΙΖΑ και όταν έρχονται στα δικά μας κόμματα, εξαγνίζονται.</w:t>
      </w:r>
    </w:p>
    <w:p w14:paraId="06452F3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Υπάρχει κι ένα πρόσθετο ερώτημα, που –επιτρέψτε μου- είναι ενοχλητικό, αλλά είναι σημαντικό. Όλες αυτές οι κουβέντες για γυρολόγους, για υπολείμματα, για Κυβέρνηση «κουρελού», χειροκροτούνται και απ' όλους αυτούς, που σχεδιάζουν αυτές τις κινήσεις; Διότι, προφανώς, ένας Βουλευτής δεν προχωράει στον διάδρομο της Βουλής, βλέπει ένα φως ανοιχτό και μπαίνει. Κάποιος το σκέφτεται, κάποιος το σχεδιάζει, κάποιος το παζαρεύει και κάποιος το υλοποιεί.</w:t>
      </w:r>
    </w:p>
    <w:p w14:paraId="06452F3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Ο σημερινός κατήφορος, λοιπόν, του κ. Τσίπρα, έχει την ιστορία του. Έτσι πολιτεύονται, δυστυχώς, τα παλαιά κόμματα. Η κατάντια να συγκροτούνται πλειοψηφίες από Βουλευτές, που δεν έχουν πάρει την έγκριση του λαού βαραίνει δυστυχώς –λέω ξανά τη λέξη- το μεγαλύτερο μέρος του ελληνικού Κοινοβουλίου. Και, προφανώς, ο κ. Τσίπρας το τερμάτισε. Είχε δώσει δείγματα γραφής και με την κ. Παπακώστα που έφυγε από Βουλευτής για να γίνει Υπουργός και με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Σήμερα, ο κ. Τσίπρας αναζητά άλλους πέντε. Προσέξτε, όχι πέντε που θα συμφωνήσουν σε ένα νομοσχέδιο, σε μια συμφωνία, αλλά πέντε που θα του δώσουν λευκή επιταγή να συνεχίσει να κυβερνά. </w:t>
      </w:r>
    </w:p>
    <w:p w14:paraId="06452F3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Μ’ αυτήν την ηθική, όμως, που επιβραβεύεται με τον χειρότερο τρόπο από τον Έλληνα Πρωθυπουργό, η χώρα δεν πάει πουθενά. Οι μεταγραφές «Δευτέρα αλλού, Τρίτη εδώ» δεν επιτρέπονται ούτε καν στο ποδόσφαιρο, το άγριο ποδόσφαιρο. Δεν μπορείς την Κυριακή στο πρωτάθλημα να παίζεις με μια ομάδα και Τετάρτη στο κύπελλο να παίζεις με μια άλλη. Στη Βουλή, ό</w:t>
      </w:r>
      <w:r>
        <w:rPr>
          <w:rFonts w:eastAsia="Times New Roman" w:cs="Times New Roman"/>
          <w:szCs w:val="24"/>
        </w:rPr>
        <w:lastRenderedPageBreak/>
        <w:t>μως, γίνεται. Τέσσερα χρόνια πολεμάς τον αμοραλισμό, τον λαϊκισμό, μιλάς γι’ αυτά και όταν έρχεται η ώρα του απολογισμού, δίνεις ψήφο εμπιστοσύνης. Γι’ αυτό μιλώ για κατάντια.</w:t>
      </w:r>
    </w:p>
    <w:p w14:paraId="06452F3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Επιβαρυντικό στοιχείο είναι –προσέξτε, γιατί μάλλον το έχουμε ξεχάσει- ότι όλα αυτά συμβαίνουν σε μια Βουλή, που έχει συγκροτηθεί με Βουλευτές εκλεγμένους με λίστα και όχι με σταυρό, γιατί σας θυμίζω ότι οι εκλογές του Σεπτεμβρίου του 2015 έγιναν με λίστα. Τα κόμματα αποφάσισαν ποιοι θα είναι Βουλευτές και σήμερα έχουμε είκοσι Βουλευτές που παίζουν μουσικές καρέκλες.</w:t>
      </w:r>
    </w:p>
    <w:p w14:paraId="06452F3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Στη δική μας ηθική δεν πρέπει να επιτρέπεται σε έναν Βουλευτή να αλλάζει Κοινοβουλευτική Ομάδα στη διάρκεια μιας θητείας.</w:t>
      </w:r>
    </w:p>
    <w:p w14:paraId="06452F40"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 – διαμαρτυρίες</w:t>
      </w:r>
      <w:r w:rsidRPr="00C851ED">
        <w:rPr>
          <w:rFonts w:eastAsia="Times New Roman" w:cs="Times New Roman"/>
          <w:szCs w:val="24"/>
        </w:rPr>
        <w:t xml:space="preserve"> από την πτέρυγα του ΣΥΡΙΖΑ)</w:t>
      </w:r>
    </w:p>
    <w:p w14:paraId="06452F4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Σύντροφοι του ΣΥΡΙΖΑ, επιτρέψτε μου. Ακούστε με λίγο. </w:t>
      </w:r>
    </w:p>
    <w:p w14:paraId="06452F42"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ΜΟΥΣΤΑΦΑ </w:t>
      </w:r>
      <w:proofErr w:type="spellStart"/>
      <w:r>
        <w:rPr>
          <w:rFonts w:eastAsia="Times New Roman" w:cs="Times New Roman"/>
          <w:b/>
          <w:szCs w:val="24"/>
        </w:rPr>
        <w:t>ΜΟΥΣΤΑΦΑ</w:t>
      </w:r>
      <w:proofErr w:type="spellEnd"/>
      <w:r>
        <w:rPr>
          <w:rFonts w:eastAsia="Times New Roman" w:cs="Times New Roman"/>
          <w:b/>
          <w:szCs w:val="24"/>
        </w:rPr>
        <w:t xml:space="preserve">: </w:t>
      </w:r>
      <w:r>
        <w:rPr>
          <w:rFonts w:eastAsia="Times New Roman" w:cs="Times New Roman"/>
          <w:szCs w:val="24"/>
        </w:rPr>
        <w:t xml:space="preserve">Τον </w:t>
      </w:r>
      <w:proofErr w:type="spellStart"/>
      <w:r>
        <w:rPr>
          <w:rFonts w:eastAsia="Times New Roman" w:cs="Times New Roman"/>
          <w:szCs w:val="24"/>
        </w:rPr>
        <w:t>Ιλχάν</w:t>
      </w:r>
      <w:proofErr w:type="spellEnd"/>
      <w:r>
        <w:rPr>
          <w:rFonts w:eastAsia="Times New Roman" w:cs="Times New Roman"/>
          <w:szCs w:val="24"/>
        </w:rPr>
        <w:t xml:space="preserve"> Αχμέτ τότε γιατί τον πήρατε;</w:t>
      </w:r>
    </w:p>
    <w:p w14:paraId="06452F43"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ΘΕΟΔΩΡΑΚΗΣ (Πρόεδρος του κόμματος Το Ποτάμι): </w:t>
      </w:r>
      <w:r>
        <w:rPr>
          <w:rFonts w:eastAsia="Times New Roman" w:cs="Times New Roman"/>
          <w:szCs w:val="24"/>
        </w:rPr>
        <w:t>Ακούστε με και θα σας ακούσουμε τις ώρες που απομένουν.</w:t>
      </w:r>
    </w:p>
    <w:p w14:paraId="06452F4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Σύντροφοι του ΣΥΡΙΖΑ, το δικό σας καταστατικό εξ όσων γνωρίζω –προσέξτε λίγο- πάει ακόμα μακρύτερα. Το καταστατικό του ΣΥΡΙΖΑ λέει ότι ο Βουλευτής που δεν ψηφίζει την κομματική γραμμή, παραδίδει αυτομάτως την έδρα του. Προφανώς, όμως, επειδή στην Ελλάδα είμαστε, ισχύει το παλαιό νεοελληνικό της «</w:t>
      </w:r>
      <w:proofErr w:type="spellStart"/>
      <w:r>
        <w:rPr>
          <w:rFonts w:eastAsia="Times New Roman" w:cs="Times New Roman"/>
          <w:szCs w:val="24"/>
        </w:rPr>
        <w:t>αρπαχτής</w:t>
      </w:r>
      <w:proofErr w:type="spellEnd"/>
      <w:r>
        <w:rPr>
          <w:rFonts w:eastAsia="Times New Roman" w:cs="Times New Roman"/>
          <w:szCs w:val="24"/>
        </w:rPr>
        <w:t>», που λέει «τα δικά μας δικά μας και τα δικά σας δικά μας».</w:t>
      </w:r>
    </w:p>
    <w:p w14:paraId="06452F4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Τι συζητάμε, όμως; Συζητάμε αν θα δώσουμε ψήφο εμπιστοσύνης στην Κυβέρνηση. Είναι προφανές ότι εμείς δεν θα δώσουμε. Καταψηφίζουμε την Κυβέρνηση, γιατί απέτυχε στα περισσότερα «SOS κεφάλαια» της πολιτικής. Το κόμμα συνεχίζει να αλωνίζει στη δημόσια διοίκηση. Οι θεσμοί της Δικαιοσύνης και των ανεξάρτητων αρχών πλήττονται από συνεχείς παρεμβάσεις. Η παιδεία ζει κάτω από την μπότα των ιδεοληψιών. Η ασφάλεια στις γειτονιές είναι κενό γράμμα, για να μην πω κενό τμήμα που είναι πιο παραστατικό.</w:t>
      </w:r>
    </w:p>
    <w:p w14:paraId="06452F4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προσέξτε, μιλώ γι’ αυτά που δεν απαιτούν χρήματα, αλλά απαιτούν θέληση, γιατί δεν θέλουμε χρήματα για να πάψουν οι αστυνομικοί να τρώνε ξύλο στην Πατησίων από διάφορους κουκουλοφόρους που προστατεύουν τους εμπόρους ναρκωτικών και χρησιμοποιούν μετά το καταφύγιο του πανεπιστημίου. Δεν θέλουμε χρήματα. Θέληση θέλουμε. </w:t>
      </w:r>
    </w:p>
    <w:p w14:paraId="06452F47" w14:textId="77777777" w:rsidR="00C04CE1" w:rsidRDefault="00722F08">
      <w:pPr>
        <w:spacing w:line="600" w:lineRule="auto"/>
        <w:ind w:firstLine="720"/>
        <w:jc w:val="both"/>
        <w:rPr>
          <w:rFonts w:eastAsia="Times New Roman"/>
          <w:szCs w:val="24"/>
        </w:rPr>
      </w:pPr>
      <w:r>
        <w:rPr>
          <w:rFonts w:eastAsia="Times New Roman"/>
          <w:szCs w:val="24"/>
        </w:rPr>
        <w:t>Δεν θέλουμε χρήματα</w:t>
      </w:r>
      <w:r w:rsidRPr="003573A3">
        <w:rPr>
          <w:rFonts w:eastAsia="Times New Roman"/>
          <w:szCs w:val="24"/>
        </w:rPr>
        <w:t xml:space="preserve"> για την αξιοκρατία</w:t>
      </w:r>
      <w:r>
        <w:rPr>
          <w:rFonts w:eastAsia="Times New Roman"/>
          <w:szCs w:val="24"/>
        </w:rPr>
        <w:t xml:space="preserve"> στα Υπουργεία και στις</w:t>
      </w:r>
      <w:r w:rsidRPr="003573A3">
        <w:rPr>
          <w:rFonts w:eastAsia="Times New Roman"/>
          <w:szCs w:val="24"/>
        </w:rPr>
        <w:t xml:space="preserve"> </w:t>
      </w:r>
      <w:r>
        <w:rPr>
          <w:rFonts w:eastAsia="Times New Roman"/>
          <w:szCs w:val="24"/>
        </w:rPr>
        <w:t>α</w:t>
      </w:r>
      <w:r w:rsidRPr="003573A3">
        <w:rPr>
          <w:rFonts w:eastAsia="Times New Roman"/>
          <w:szCs w:val="24"/>
        </w:rPr>
        <w:t xml:space="preserve">νεξάρτητες </w:t>
      </w:r>
      <w:r>
        <w:rPr>
          <w:rFonts w:eastAsia="Times New Roman"/>
          <w:szCs w:val="24"/>
        </w:rPr>
        <w:t>α</w:t>
      </w:r>
      <w:r w:rsidRPr="003573A3">
        <w:rPr>
          <w:rFonts w:eastAsia="Times New Roman"/>
          <w:szCs w:val="24"/>
        </w:rPr>
        <w:t>ρχές</w:t>
      </w:r>
      <w:r>
        <w:rPr>
          <w:rFonts w:eastAsia="Times New Roman"/>
          <w:szCs w:val="24"/>
        </w:rPr>
        <w:t>. Δεν θέλουμε χρήματα</w:t>
      </w:r>
      <w:r w:rsidRPr="003573A3">
        <w:rPr>
          <w:rFonts w:eastAsia="Times New Roman"/>
          <w:szCs w:val="24"/>
        </w:rPr>
        <w:t xml:space="preserve"> για να συνδέσουμε τις </w:t>
      </w:r>
      <w:r>
        <w:rPr>
          <w:rFonts w:eastAsia="Times New Roman"/>
          <w:szCs w:val="24"/>
        </w:rPr>
        <w:t>σ</w:t>
      </w:r>
      <w:r w:rsidRPr="003573A3">
        <w:rPr>
          <w:rFonts w:eastAsia="Times New Roman"/>
          <w:szCs w:val="24"/>
        </w:rPr>
        <w:t>χολές μας με την αγορά εργασίας</w:t>
      </w:r>
      <w:r>
        <w:rPr>
          <w:rFonts w:eastAsia="Times New Roman"/>
          <w:szCs w:val="24"/>
        </w:rPr>
        <w:t>, να μη φοβόμαστε και ν</w:t>
      </w:r>
      <w:r w:rsidRPr="003573A3">
        <w:rPr>
          <w:rFonts w:eastAsia="Times New Roman"/>
          <w:szCs w:val="24"/>
        </w:rPr>
        <w:t xml:space="preserve">α πάψουμε να παράγουμε </w:t>
      </w:r>
      <w:r>
        <w:rPr>
          <w:rFonts w:eastAsia="Times New Roman"/>
          <w:szCs w:val="24"/>
        </w:rPr>
        <w:t>ανέργους με π</w:t>
      </w:r>
      <w:r w:rsidRPr="003573A3">
        <w:rPr>
          <w:rFonts w:eastAsia="Times New Roman"/>
          <w:szCs w:val="24"/>
        </w:rPr>
        <w:t>τυχία</w:t>
      </w:r>
      <w:r>
        <w:rPr>
          <w:rFonts w:eastAsia="Times New Roman"/>
          <w:szCs w:val="24"/>
        </w:rPr>
        <w:t>. Δ</w:t>
      </w:r>
      <w:r w:rsidRPr="003573A3">
        <w:rPr>
          <w:rFonts w:eastAsia="Times New Roman"/>
          <w:szCs w:val="24"/>
        </w:rPr>
        <w:t xml:space="preserve">εν θέλουμε χρήματα για την ανάπτυξη μιας </w:t>
      </w:r>
      <w:r>
        <w:rPr>
          <w:rFonts w:eastAsia="Times New Roman"/>
          <w:szCs w:val="24"/>
        </w:rPr>
        <w:t>π</w:t>
      </w:r>
      <w:r w:rsidRPr="003573A3">
        <w:rPr>
          <w:rFonts w:eastAsia="Times New Roman"/>
          <w:szCs w:val="24"/>
        </w:rPr>
        <w:t>αιδείας και σε τομείς έξω από το</w:t>
      </w:r>
      <w:r>
        <w:rPr>
          <w:rFonts w:eastAsia="Times New Roman"/>
          <w:szCs w:val="24"/>
        </w:rPr>
        <w:t>ν</w:t>
      </w:r>
      <w:r w:rsidRPr="003573A3">
        <w:rPr>
          <w:rFonts w:eastAsia="Times New Roman"/>
          <w:szCs w:val="24"/>
        </w:rPr>
        <w:t xml:space="preserve"> περιορισμένο ορίζοντα </w:t>
      </w:r>
      <w:r>
        <w:rPr>
          <w:rFonts w:eastAsia="Times New Roman"/>
          <w:szCs w:val="24"/>
        </w:rPr>
        <w:t>ιδεοληπτικών</w:t>
      </w:r>
      <w:r w:rsidRPr="003573A3">
        <w:rPr>
          <w:rFonts w:eastAsia="Times New Roman"/>
          <w:szCs w:val="24"/>
        </w:rPr>
        <w:t xml:space="preserve"> πολιτικών</w:t>
      </w:r>
      <w:r>
        <w:rPr>
          <w:rFonts w:eastAsia="Times New Roman"/>
          <w:szCs w:val="24"/>
        </w:rPr>
        <w:t>.</w:t>
      </w:r>
      <w:r w:rsidRPr="003573A3">
        <w:rPr>
          <w:rFonts w:eastAsia="Times New Roman"/>
          <w:szCs w:val="24"/>
        </w:rPr>
        <w:t xml:space="preserve"> </w:t>
      </w:r>
      <w:r>
        <w:rPr>
          <w:rFonts w:eastAsia="Times New Roman"/>
          <w:szCs w:val="24"/>
        </w:rPr>
        <w:t>Δ</w:t>
      </w:r>
      <w:r w:rsidRPr="003573A3">
        <w:rPr>
          <w:rFonts w:eastAsia="Times New Roman"/>
          <w:szCs w:val="24"/>
        </w:rPr>
        <w:t>εν θέλουμε χρήματα για να δώσουμε ψήφο στα παιδιά</w:t>
      </w:r>
      <w:r>
        <w:rPr>
          <w:rFonts w:eastAsia="Times New Roman"/>
          <w:szCs w:val="24"/>
        </w:rPr>
        <w:t>,</w:t>
      </w:r>
      <w:r w:rsidRPr="003573A3">
        <w:rPr>
          <w:rFonts w:eastAsia="Times New Roman"/>
          <w:szCs w:val="24"/>
        </w:rPr>
        <w:t xml:space="preserve"> που έφυγαν τα χρόνια της κρίσης</w:t>
      </w:r>
      <w:r>
        <w:rPr>
          <w:rFonts w:eastAsia="Times New Roman"/>
          <w:szCs w:val="24"/>
        </w:rPr>
        <w:t>.</w:t>
      </w:r>
      <w:r w:rsidRPr="003573A3">
        <w:rPr>
          <w:rFonts w:eastAsia="Times New Roman"/>
          <w:szCs w:val="24"/>
        </w:rPr>
        <w:t xml:space="preserve"> </w:t>
      </w:r>
      <w:r>
        <w:rPr>
          <w:rFonts w:eastAsia="Times New Roman"/>
          <w:szCs w:val="24"/>
        </w:rPr>
        <w:t>Δ</w:t>
      </w:r>
      <w:r w:rsidRPr="003573A3">
        <w:rPr>
          <w:rFonts w:eastAsia="Times New Roman"/>
          <w:szCs w:val="24"/>
        </w:rPr>
        <w:t>εν θέλουμε χρήματα για όλα αυτά</w:t>
      </w:r>
      <w:r>
        <w:rPr>
          <w:rFonts w:eastAsia="Times New Roman"/>
          <w:szCs w:val="24"/>
        </w:rPr>
        <w:t>.</w:t>
      </w:r>
      <w:r w:rsidRPr="003573A3">
        <w:rPr>
          <w:rFonts w:eastAsia="Times New Roman"/>
          <w:szCs w:val="24"/>
        </w:rPr>
        <w:t xml:space="preserve"> </w:t>
      </w:r>
      <w:r>
        <w:rPr>
          <w:rFonts w:eastAsia="Times New Roman"/>
          <w:szCs w:val="24"/>
        </w:rPr>
        <w:t>Μ</w:t>
      </w:r>
      <w:r w:rsidRPr="003573A3">
        <w:rPr>
          <w:rFonts w:eastAsia="Times New Roman"/>
          <w:szCs w:val="24"/>
        </w:rPr>
        <w:t>υαλό θέλουμε</w:t>
      </w:r>
      <w:r>
        <w:rPr>
          <w:rFonts w:eastAsia="Times New Roman"/>
          <w:szCs w:val="24"/>
        </w:rPr>
        <w:t xml:space="preserve">. Θέληση </w:t>
      </w:r>
      <w:r w:rsidRPr="003573A3">
        <w:rPr>
          <w:rFonts w:eastAsia="Times New Roman"/>
          <w:szCs w:val="24"/>
        </w:rPr>
        <w:t>πρέπει να υπάρχει και δεν υπάρχει</w:t>
      </w:r>
      <w:r>
        <w:rPr>
          <w:rFonts w:eastAsia="Times New Roman"/>
          <w:szCs w:val="24"/>
        </w:rPr>
        <w:t>.</w:t>
      </w:r>
    </w:p>
    <w:p w14:paraId="06452F48" w14:textId="77777777" w:rsidR="00C04CE1" w:rsidRDefault="00722F08">
      <w:pPr>
        <w:spacing w:line="600" w:lineRule="auto"/>
        <w:ind w:firstLine="720"/>
        <w:jc w:val="both"/>
        <w:rPr>
          <w:rFonts w:eastAsia="Times New Roman"/>
          <w:szCs w:val="24"/>
        </w:rPr>
      </w:pPr>
      <w:r w:rsidRPr="003573A3">
        <w:rPr>
          <w:rFonts w:eastAsia="Times New Roman"/>
          <w:szCs w:val="24"/>
        </w:rPr>
        <w:t>Προφανώς</w:t>
      </w:r>
      <w:r>
        <w:rPr>
          <w:rFonts w:eastAsia="Times New Roman"/>
          <w:szCs w:val="24"/>
        </w:rPr>
        <w:t>,</w:t>
      </w:r>
      <w:r w:rsidRPr="003573A3">
        <w:rPr>
          <w:rFonts w:eastAsia="Times New Roman"/>
          <w:szCs w:val="24"/>
        </w:rPr>
        <w:t xml:space="preserve"> παράλληλα υπάρχει η απαίτηση για δικαιότερη φορολογία</w:t>
      </w:r>
      <w:r>
        <w:rPr>
          <w:rFonts w:eastAsia="Times New Roman"/>
          <w:szCs w:val="24"/>
        </w:rPr>
        <w:t>,</w:t>
      </w:r>
      <w:r w:rsidRPr="003573A3">
        <w:rPr>
          <w:rFonts w:eastAsia="Times New Roman"/>
          <w:szCs w:val="24"/>
        </w:rPr>
        <w:t xml:space="preserve"> για λιγότερες εισφορές και οι πολίτες εξακολουθούν να είναι θυμωμένοι</w:t>
      </w:r>
      <w:r>
        <w:rPr>
          <w:rFonts w:eastAsia="Times New Roman"/>
          <w:szCs w:val="24"/>
        </w:rPr>
        <w:t>.</w:t>
      </w:r>
      <w:r w:rsidRPr="003573A3">
        <w:rPr>
          <w:rFonts w:eastAsia="Times New Roman"/>
          <w:szCs w:val="24"/>
        </w:rPr>
        <w:t xml:space="preserve"> </w:t>
      </w:r>
      <w:r>
        <w:rPr>
          <w:rFonts w:eastAsia="Times New Roman"/>
          <w:szCs w:val="24"/>
        </w:rPr>
        <w:t>Τ</w:t>
      </w:r>
      <w:r w:rsidRPr="003573A3">
        <w:rPr>
          <w:rFonts w:eastAsia="Times New Roman"/>
          <w:szCs w:val="24"/>
        </w:rPr>
        <w:t>ο ξέρουμε όλοι</w:t>
      </w:r>
      <w:r>
        <w:rPr>
          <w:rFonts w:eastAsia="Times New Roman"/>
          <w:szCs w:val="24"/>
        </w:rPr>
        <w:t>,</w:t>
      </w:r>
      <w:r w:rsidRPr="003573A3">
        <w:rPr>
          <w:rFonts w:eastAsia="Times New Roman"/>
          <w:szCs w:val="24"/>
        </w:rPr>
        <w:t xml:space="preserve"> γιατί οι φόροι είναι </w:t>
      </w:r>
      <w:r w:rsidRPr="003573A3">
        <w:rPr>
          <w:rFonts w:eastAsia="Times New Roman"/>
          <w:szCs w:val="24"/>
        </w:rPr>
        <w:lastRenderedPageBreak/>
        <w:t>υψηλοί</w:t>
      </w:r>
      <w:r>
        <w:rPr>
          <w:rFonts w:eastAsia="Times New Roman"/>
          <w:szCs w:val="24"/>
        </w:rPr>
        <w:t>, οι</w:t>
      </w:r>
      <w:r w:rsidRPr="003573A3">
        <w:rPr>
          <w:rFonts w:eastAsia="Times New Roman"/>
          <w:szCs w:val="24"/>
        </w:rPr>
        <w:t xml:space="preserve"> μισθοί είναι χαμηλοί</w:t>
      </w:r>
      <w:r>
        <w:rPr>
          <w:rFonts w:eastAsia="Times New Roman"/>
          <w:szCs w:val="24"/>
        </w:rPr>
        <w:t>.</w:t>
      </w:r>
      <w:r w:rsidRPr="003573A3">
        <w:rPr>
          <w:rFonts w:eastAsia="Times New Roman"/>
          <w:szCs w:val="24"/>
        </w:rPr>
        <w:t xml:space="preserve"> </w:t>
      </w:r>
      <w:r>
        <w:rPr>
          <w:rFonts w:eastAsia="Times New Roman"/>
          <w:szCs w:val="24"/>
        </w:rPr>
        <w:t>Η</w:t>
      </w:r>
      <w:r w:rsidRPr="003573A3">
        <w:rPr>
          <w:rFonts w:eastAsia="Times New Roman"/>
          <w:szCs w:val="24"/>
        </w:rPr>
        <w:t xml:space="preserve"> γραφειοκρατία και ο κομματισμός πνίγει κάθε δημιουργική δράση</w:t>
      </w:r>
      <w:r>
        <w:rPr>
          <w:rFonts w:eastAsia="Times New Roman"/>
          <w:szCs w:val="24"/>
        </w:rPr>
        <w:t>.</w:t>
      </w:r>
      <w:r w:rsidRPr="003573A3">
        <w:rPr>
          <w:rFonts w:eastAsia="Times New Roman"/>
          <w:szCs w:val="24"/>
        </w:rPr>
        <w:t xml:space="preserve"> </w:t>
      </w:r>
      <w:r>
        <w:rPr>
          <w:rFonts w:eastAsia="Times New Roman"/>
          <w:szCs w:val="24"/>
        </w:rPr>
        <w:t>Κ</w:t>
      </w:r>
      <w:r w:rsidRPr="003573A3">
        <w:rPr>
          <w:rFonts w:eastAsia="Times New Roman"/>
          <w:szCs w:val="24"/>
        </w:rPr>
        <w:t>αι σε όλα αυτά δεν απαντάει η σημερινή Κυβέρνηση</w:t>
      </w:r>
      <w:r>
        <w:rPr>
          <w:rFonts w:eastAsia="Times New Roman"/>
          <w:szCs w:val="24"/>
        </w:rPr>
        <w:t>. Το μοντέλο της</w:t>
      </w:r>
      <w:r w:rsidRPr="003573A3">
        <w:rPr>
          <w:rFonts w:eastAsia="Times New Roman"/>
          <w:szCs w:val="24"/>
        </w:rPr>
        <w:t xml:space="preserve"> είναι το παλιό μοντέλο</w:t>
      </w:r>
      <w:r>
        <w:rPr>
          <w:rFonts w:eastAsia="Times New Roman"/>
          <w:szCs w:val="24"/>
        </w:rPr>
        <w:t xml:space="preserve">. </w:t>
      </w:r>
    </w:p>
    <w:p w14:paraId="06452F49" w14:textId="77777777" w:rsidR="00C04CE1" w:rsidRDefault="00722F08">
      <w:pPr>
        <w:spacing w:line="600" w:lineRule="auto"/>
        <w:ind w:firstLine="720"/>
        <w:jc w:val="both"/>
        <w:rPr>
          <w:rFonts w:eastAsia="Times New Roman"/>
          <w:szCs w:val="24"/>
        </w:rPr>
      </w:pPr>
      <w:r>
        <w:rPr>
          <w:rFonts w:eastAsia="Times New Roman"/>
          <w:szCs w:val="24"/>
        </w:rPr>
        <w:t>Εμείς θέλουμε μια</w:t>
      </w:r>
      <w:r w:rsidRPr="003573A3">
        <w:rPr>
          <w:rFonts w:eastAsia="Times New Roman"/>
          <w:szCs w:val="24"/>
        </w:rPr>
        <w:t xml:space="preserve"> κοινωνία στην οποία για να πετύχει </w:t>
      </w:r>
      <w:r>
        <w:rPr>
          <w:rFonts w:eastAsia="Times New Roman"/>
          <w:szCs w:val="24"/>
        </w:rPr>
        <w:t>κ</w:t>
      </w:r>
      <w:r w:rsidRPr="003573A3">
        <w:rPr>
          <w:rFonts w:eastAsia="Times New Roman"/>
          <w:szCs w:val="24"/>
        </w:rPr>
        <w:t>ανείς δεν θα χρειάζεται ούτε κομματικό σπρώξιμο ούτε δημόσιες σχέσεις ούτε περιουσία</w:t>
      </w:r>
      <w:r>
        <w:rPr>
          <w:rFonts w:eastAsia="Times New Roman"/>
          <w:szCs w:val="24"/>
        </w:rPr>
        <w:t>.</w:t>
      </w:r>
      <w:r w:rsidRPr="003573A3">
        <w:rPr>
          <w:rFonts w:eastAsia="Times New Roman"/>
          <w:szCs w:val="24"/>
        </w:rPr>
        <w:t xml:space="preserve"> </w:t>
      </w:r>
      <w:r>
        <w:rPr>
          <w:rFonts w:eastAsia="Times New Roman"/>
          <w:szCs w:val="24"/>
        </w:rPr>
        <w:t>Θ</w:t>
      </w:r>
      <w:r w:rsidRPr="003573A3">
        <w:rPr>
          <w:rFonts w:eastAsia="Times New Roman"/>
          <w:szCs w:val="24"/>
        </w:rPr>
        <w:t xml:space="preserve">α χρειάζεται </w:t>
      </w:r>
      <w:r>
        <w:rPr>
          <w:rFonts w:eastAsia="Times New Roman"/>
          <w:szCs w:val="24"/>
        </w:rPr>
        <w:t>όμως</w:t>
      </w:r>
      <w:r w:rsidRPr="003573A3">
        <w:rPr>
          <w:rFonts w:eastAsia="Times New Roman"/>
          <w:szCs w:val="24"/>
        </w:rPr>
        <w:t xml:space="preserve"> προσπάθεια</w:t>
      </w:r>
      <w:r>
        <w:rPr>
          <w:rFonts w:eastAsia="Times New Roman"/>
          <w:szCs w:val="24"/>
        </w:rPr>
        <w:t>, δουλειά και μια</w:t>
      </w:r>
      <w:r w:rsidRPr="003573A3">
        <w:rPr>
          <w:rFonts w:eastAsia="Times New Roman"/>
          <w:szCs w:val="24"/>
        </w:rPr>
        <w:t xml:space="preserve"> βοήθεια από </w:t>
      </w:r>
      <w:r>
        <w:rPr>
          <w:rFonts w:eastAsia="Times New Roman"/>
          <w:szCs w:val="24"/>
        </w:rPr>
        <w:t>μια</w:t>
      </w:r>
      <w:r w:rsidRPr="003573A3">
        <w:rPr>
          <w:rFonts w:eastAsia="Times New Roman"/>
          <w:szCs w:val="24"/>
        </w:rPr>
        <w:t xml:space="preserve"> </w:t>
      </w:r>
      <w:r>
        <w:rPr>
          <w:rFonts w:eastAsia="Times New Roman"/>
          <w:szCs w:val="24"/>
        </w:rPr>
        <w:t>π</w:t>
      </w:r>
      <w:r w:rsidRPr="003573A3">
        <w:rPr>
          <w:rFonts w:eastAsia="Times New Roman"/>
          <w:szCs w:val="24"/>
        </w:rPr>
        <w:t>ολιτεία που θα κρατάει ανοιχτό το παράθυρο των ευκαιριών</w:t>
      </w:r>
      <w:r>
        <w:rPr>
          <w:rFonts w:eastAsia="Times New Roman"/>
          <w:szCs w:val="24"/>
        </w:rPr>
        <w:t>.</w:t>
      </w:r>
    </w:p>
    <w:p w14:paraId="06452F4A" w14:textId="77777777" w:rsidR="00C04CE1" w:rsidRDefault="00722F08">
      <w:pPr>
        <w:spacing w:line="600" w:lineRule="auto"/>
        <w:ind w:firstLine="720"/>
        <w:jc w:val="both"/>
        <w:rPr>
          <w:rFonts w:eastAsia="Times New Roman"/>
          <w:szCs w:val="24"/>
        </w:rPr>
      </w:pPr>
      <w:r>
        <w:rPr>
          <w:rFonts w:eastAsia="Times New Roman"/>
          <w:szCs w:val="24"/>
        </w:rPr>
        <w:t>Κ</w:t>
      </w:r>
      <w:r w:rsidRPr="003573A3">
        <w:rPr>
          <w:rFonts w:eastAsia="Times New Roman"/>
          <w:szCs w:val="24"/>
        </w:rPr>
        <w:t>ατηγορώ</w:t>
      </w:r>
      <w:r>
        <w:rPr>
          <w:rFonts w:eastAsia="Times New Roman"/>
          <w:szCs w:val="24"/>
        </w:rPr>
        <w:t>,</w:t>
      </w:r>
      <w:r w:rsidRPr="003573A3">
        <w:rPr>
          <w:rFonts w:eastAsia="Times New Roman"/>
          <w:szCs w:val="24"/>
        </w:rPr>
        <w:t xml:space="preserve"> </w:t>
      </w:r>
      <w:r>
        <w:rPr>
          <w:rFonts w:eastAsia="Times New Roman"/>
          <w:szCs w:val="24"/>
        </w:rPr>
        <w:t>λ</w:t>
      </w:r>
      <w:r w:rsidRPr="003573A3">
        <w:rPr>
          <w:rFonts w:eastAsia="Times New Roman"/>
          <w:szCs w:val="24"/>
        </w:rPr>
        <w:t>οιπόν</w:t>
      </w:r>
      <w:r>
        <w:rPr>
          <w:rFonts w:eastAsia="Times New Roman"/>
          <w:szCs w:val="24"/>
        </w:rPr>
        <w:t>,</w:t>
      </w:r>
      <w:r w:rsidRPr="003573A3">
        <w:rPr>
          <w:rFonts w:eastAsia="Times New Roman"/>
          <w:szCs w:val="24"/>
        </w:rPr>
        <w:t xml:space="preserve"> τον Αλέξη Τσίπρα</w:t>
      </w:r>
      <w:r>
        <w:rPr>
          <w:rFonts w:eastAsia="Times New Roman"/>
          <w:szCs w:val="24"/>
        </w:rPr>
        <w:t xml:space="preserve">. Ο </w:t>
      </w:r>
      <w:r w:rsidRPr="003573A3">
        <w:rPr>
          <w:rFonts w:eastAsia="Times New Roman"/>
          <w:szCs w:val="24"/>
        </w:rPr>
        <w:t xml:space="preserve">δρόμος που επέλεξε είναι </w:t>
      </w:r>
      <w:r>
        <w:rPr>
          <w:rFonts w:eastAsia="Times New Roman"/>
          <w:szCs w:val="24"/>
        </w:rPr>
        <w:t>λάθος. Η</w:t>
      </w:r>
      <w:r w:rsidRPr="003573A3">
        <w:rPr>
          <w:rFonts w:eastAsia="Times New Roman"/>
          <w:szCs w:val="24"/>
        </w:rPr>
        <w:t xml:space="preserve"> συμπεριφορά του κ</w:t>
      </w:r>
      <w:r>
        <w:rPr>
          <w:rFonts w:eastAsia="Times New Roman"/>
          <w:szCs w:val="24"/>
        </w:rPr>
        <w:t>.</w:t>
      </w:r>
      <w:r w:rsidRPr="003573A3">
        <w:rPr>
          <w:rFonts w:eastAsia="Times New Roman"/>
          <w:szCs w:val="24"/>
        </w:rPr>
        <w:t xml:space="preserve"> Καμμένου επέβαλε </w:t>
      </w:r>
      <w:r>
        <w:rPr>
          <w:rFonts w:eastAsia="Times New Roman"/>
          <w:szCs w:val="24"/>
        </w:rPr>
        <w:t xml:space="preserve">να έχει πάρει νωρίτερα </w:t>
      </w:r>
      <w:r w:rsidRPr="003573A3">
        <w:rPr>
          <w:rFonts w:eastAsia="Times New Roman"/>
          <w:szCs w:val="24"/>
        </w:rPr>
        <w:t>τις αποφάσεις του</w:t>
      </w:r>
      <w:r>
        <w:rPr>
          <w:rFonts w:eastAsia="Times New Roman"/>
          <w:szCs w:val="24"/>
        </w:rPr>
        <w:t>.</w:t>
      </w:r>
      <w:r w:rsidRPr="003573A3">
        <w:rPr>
          <w:rFonts w:eastAsia="Times New Roman"/>
          <w:szCs w:val="24"/>
        </w:rPr>
        <w:t xml:space="preserve"> </w:t>
      </w:r>
      <w:r>
        <w:rPr>
          <w:rFonts w:eastAsia="Times New Roman"/>
          <w:szCs w:val="24"/>
        </w:rPr>
        <w:t>Α</w:t>
      </w:r>
      <w:r w:rsidRPr="003573A3">
        <w:rPr>
          <w:rFonts w:eastAsia="Times New Roman"/>
          <w:szCs w:val="24"/>
        </w:rPr>
        <w:t xml:space="preserve">λλά θέλει </w:t>
      </w:r>
      <w:r>
        <w:rPr>
          <w:rFonts w:eastAsia="Times New Roman"/>
          <w:szCs w:val="24"/>
        </w:rPr>
        <w:t xml:space="preserve">ο κ. Τσίπρας </w:t>
      </w:r>
      <w:r w:rsidRPr="003573A3">
        <w:rPr>
          <w:rFonts w:eastAsia="Times New Roman"/>
          <w:szCs w:val="24"/>
        </w:rPr>
        <w:t>μέχρι τέλους να παίζει σε διπλό ταμπλό</w:t>
      </w:r>
      <w:r>
        <w:rPr>
          <w:rFonts w:eastAsia="Times New Roman"/>
          <w:szCs w:val="24"/>
        </w:rPr>
        <w:t>: και για</w:t>
      </w:r>
      <w:r w:rsidRPr="003573A3">
        <w:rPr>
          <w:rFonts w:eastAsia="Times New Roman"/>
          <w:szCs w:val="24"/>
        </w:rPr>
        <w:t xml:space="preserve"> τους αριστερούς</w:t>
      </w:r>
      <w:r>
        <w:rPr>
          <w:rFonts w:eastAsia="Times New Roman"/>
          <w:szCs w:val="24"/>
        </w:rPr>
        <w:t xml:space="preserve"> </w:t>
      </w:r>
      <w:r w:rsidRPr="003573A3">
        <w:rPr>
          <w:rFonts w:eastAsia="Times New Roman"/>
          <w:szCs w:val="24"/>
        </w:rPr>
        <w:t xml:space="preserve">ΣΥΡΙΖΑ </w:t>
      </w:r>
      <w:r>
        <w:rPr>
          <w:rFonts w:eastAsia="Times New Roman"/>
          <w:szCs w:val="24"/>
        </w:rPr>
        <w:t>-</w:t>
      </w:r>
      <w:r w:rsidRPr="003573A3">
        <w:rPr>
          <w:rFonts w:eastAsia="Times New Roman"/>
          <w:szCs w:val="24"/>
        </w:rPr>
        <w:t>ας το δεχτώ αυτό</w:t>
      </w:r>
      <w:r>
        <w:rPr>
          <w:rFonts w:eastAsia="Times New Roman"/>
          <w:szCs w:val="24"/>
        </w:rPr>
        <w:t>,</w:t>
      </w:r>
      <w:r w:rsidRPr="003573A3">
        <w:rPr>
          <w:rFonts w:eastAsia="Times New Roman"/>
          <w:szCs w:val="24"/>
        </w:rPr>
        <w:t xml:space="preserve"> αν και </w:t>
      </w:r>
      <w:r>
        <w:rPr>
          <w:rFonts w:eastAsia="Times New Roman"/>
          <w:szCs w:val="24"/>
        </w:rPr>
        <w:t>ο κ.</w:t>
      </w:r>
      <w:r w:rsidRPr="003573A3">
        <w:rPr>
          <w:rFonts w:eastAsia="Times New Roman"/>
          <w:szCs w:val="24"/>
        </w:rPr>
        <w:t xml:space="preserve"> Λυκούδης έχει εκφράσει πολλές ενστάσεις για τον ορισμό που </w:t>
      </w:r>
      <w:r>
        <w:rPr>
          <w:rFonts w:eastAsia="Times New Roman"/>
          <w:szCs w:val="24"/>
        </w:rPr>
        <w:t>δίνετε στη λέξη «</w:t>
      </w:r>
      <w:r w:rsidRPr="003573A3">
        <w:rPr>
          <w:rFonts w:eastAsia="Times New Roman"/>
          <w:szCs w:val="24"/>
        </w:rPr>
        <w:t>αριστερός</w:t>
      </w:r>
      <w:r>
        <w:rPr>
          <w:rFonts w:eastAsia="Times New Roman"/>
          <w:szCs w:val="24"/>
        </w:rPr>
        <w:t>»-</w:t>
      </w:r>
      <w:r w:rsidRPr="003573A3">
        <w:rPr>
          <w:rFonts w:eastAsia="Times New Roman"/>
          <w:szCs w:val="24"/>
        </w:rPr>
        <w:t xml:space="preserve"> και για τους ακροδεξιούς</w:t>
      </w:r>
      <w:r>
        <w:rPr>
          <w:rFonts w:eastAsia="Times New Roman"/>
          <w:szCs w:val="24"/>
        </w:rPr>
        <w:t xml:space="preserve"> ΑΝΕΛ. Α</w:t>
      </w:r>
      <w:r w:rsidRPr="003573A3">
        <w:rPr>
          <w:rFonts w:eastAsia="Times New Roman"/>
          <w:szCs w:val="24"/>
        </w:rPr>
        <w:t>υτό είναι το παιχνίδι</w:t>
      </w:r>
      <w:r>
        <w:rPr>
          <w:rFonts w:eastAsia="Times New Roman"/>
          <w:szCs w:val="24"/>
        </w:rPr>
        <w:t>.</w:t>
      </w:r>
      <w:r w:rsidRPr="003573A3">
        <w:rPr>
          <w:rFonts w:eastAsia="Times New Roman"/>
          <w:szCs w:val="24"/>
        </w:rPr>
        <w:t xml:space="preserve"> Αυτό ήταν το διπλό ταμπλό</w:t>
      </w:r>
      <w:r>
        <w:rPr>
          <w:rFonts w:eastAsia="Times New Roman"/>
          <w:szCs w:val="24"/>
        </w:rPr>
        <w:t>:</w:t>
      </w:r>
      <w:r w:rsidRPr="003573A3">
        <w:rPr>
          <w:rFonts w:eastAsia="Times New Roman"/>
          <w:szCs w:val="24"/>
        </w:rPr>
        <w:t xml:space="preserve"> και για τους πολιτικοποιημένος και για τους ψεκασμένο</w:t>
      </w:r>
      <w:r>
        <w:rPr>
          <w:rFonts w:eastAsia="Times New Roman"/>
          <w:szCs w:val="24"/>
        </w:rPr>
        <w:t>υ</w:t>
      </w:r>
      <w:r w:rsidRPr="003573A3">
        <w:rPr>
          <w:rFonts w:eastAsia="Times New Roman"/>
          <w:szCs w:val="24"/>
        </w:rPr>
        <w:t>ς</w:t>
      </w:r>
      <w:r>
        <w:rPr>
          <w:rFonts w:eastAsia="Times New Roman"/>
          <w:szCs w:val="24"/>
        </w:rPr>
        <w:t>.</w:t>
      </w:r>
      <w:r w:rsidRPr="003573A3">
        <w:rPr>
          <w:rFonts w:eastAsia="Times New Roman"/>
          <w:szCs w:val="24"/>
        </w:rPr>
        <w:t xml:space="preserve"> </w:t>
      </w:r>
      <w:r>
        <w:rPr>
          <w:rFonts w:eastAsia="Times New Roman"/>
          <w:szCs w:val="24"/>
        </w:rPr>
        <w:t>Κ</w:t>
      </w:r>
      <w:r w:rsidRPr="003573A3">
        <w:rPr>
          <w:rFonts w:eastAsia="Times New Roman"/>
          <w:szCs w:val="24"/>
        </w:rPr>
        <w:t>υβέρνηση για όλα τα γούστα</w:t>
      </w:r>
      <w:r>
        <w:rPr>
          <w:rFonts w:eastAsia="Times New Roman"/>
          <w:szCs w:val="24"/>
        </w:rPr>
        <w:t>!</w:t>
      </w:r>
    </w:p>
    <w:p w14:paraId="06452F4B" w14:textId="77777777" w:rsidR="00C04CE1" w:rsidRDefault="00722F08">
      <w:pPr>
        <w:spacing w:line="600" w:lineRule="auto"/>
        <w:ind w:firstLine="720"/>
        <w:jc w:val="both"/>
        <w:rPr>
          <w:rFonts w:eastAsia="Times New Roman"/>
          <w:szCs w:val="24"/>
        </w:rPr>
      </w:pPr>
      <w:r>
        <w:rPr>
          <w:rFonts w:eastAsia="Times New Roman"/>
          <w:szCs w:val="24"/>
        </w:rPr>
        <w:lastRenderedPageBreak/>
        <w:t>Ακούω κάποιους να λένε: «Μα,</w:t>
      </w:r>
      <w:r w:rsidRPr="003573A3">
        <w:rPr>
          <w:rFonts w:eastAsia="Times New Roman"/>
          <w:szCs w:val="24"/>
        </w:rPr>
        <w:t xml:space="preserve"> </w:t>
      </w:r>
      <w:r>
        <w:rPr>
          <w:rFonts w:eastAsia="Times New Roman"/>
          <w:szCs w:val="24"/>
        </w:rPr>
        <w:t xml:space="preserve">αν </w:t>
      </w:r>
      <w:r w:rsidRPr="003573A3">
        <w:rPr>
          <w:rFonts w:eastAsia="Times New Roman"/>
          <w:szCs w:val="24"/>
        </w:rPr>
        <w:t>ο κ</w:t>
      </w:r>
      <w:r>
        <w:rPr>
          <w:rFonts w:eastAsia="Times New Roman"/>
          <w:szCs w:val="24"/>
        </w:rPr>
        <w:t>.</w:t>
      </w:r>
      <w:r w:rsidRPr="003573A3">
        <w:rPr>
          <w:rFonts w:eastAsia="Times New Roman"/>
          <w:szCs w:val="24"/>
        </w:rPr>
        <w:t xml:space="preserve"> Τσίπρας δεν πάρει ψήφο εμπιστοσύνης</w:t>
      </w:r>
      <w:r>
        <w:rPr>
          <w:rFonts w:eastAsia="Times New Roman"/>
          <w:szCs w:val="24"/>
        </w:rPr>
        <w:t>,</w:t>
      </w:r>
      <w:r w:rsidRPr="003573A3">
        <w:rPr>
          <w:rFonts w:eastAsia="Times New Roman"/>
          <w:szCs w:val="24"/>
        </w:rPr>
        <w:t xml:space="preserve"> </w:t>
      </w:r>
      <w:r>
        <w:rPr>
          <w:rFonts w:eastAsia="Times New Roman"/>
          <w:szCs w:val="24"/>
        </w:rPr>
        <w:t xml:space="preserve">πώς θα ολοκληρώσει αυτά που </w:t>
      </w:r>
      <w:r w:rsidRPr="003573A3">
        <w:rPr>
          <w:rFonts w:eastAsia="Times New Roman"/>
          <w:szCs w:val="24"/>
        </w:rPr>
        <w:t>λέει</w:t>
      </w:r>
      <w:r>
        <w:rPr>
          <w:rFonts w:eastAsia="Times New Roman"/>
          <w:szCs w:val="24"/>
        </w:rPr>
        <w:t xml:space="preserve">; Πώς θα λυθεί το πρόβλημα </w:t>
      </w:r>
      <w:r w:rsidRPr="003573A3">
        <w:rPr>
          <w:rFonts w:eastAsia="Times New Roman"/>
          <w:szCs w:val="24"/>
        </w:rPr>
        <w:t>με τη γειτονική μας χώρα</w:t>
      </w:r>
      <w:r>
        <w:rPr>
          <w:rFonts w:eastAsia="Times New Roman"/>
          <w:szCs w:val="24"/>
        </w:rPr>
        <w:t>;</w:t>
      </w:r>
      <w:r w:rsidRPr="003573A3">
        <w:rPr>
          <w:rFonts w:eastAsia="Times New Roman"/>
          <w:szCs w:val="24"/>
        </w:rPr>
        <w:t xml:space="preserve"> </w:t>
      </w:r>
      <w:r>
        <w:rPr>
          <w:rFonts w:eastAsia="Times New Roman"/>
          <w:szCs w:val="24"/>
        </w:rPr>
        <w:t>Π</w:t>
      </w:r>
      <w:r w:rsidRPr="003573A3">
        <w:rPr>
          <w:rFonts w:eastAsia="Times New Roman"/>
          <w:szCs w:val="24"/>
        </w:rPr>
        <w:t>ώς θα αλλάξουμε το Σύνταγμα</w:t>
      </w:r>
      <w:r>
        <w:rPr>
          <w:rFonts w:eastAsia="Times New Roman"/>
          <w:szCs w:val="24"/>
        </w:rPr>
        <w:t xml:space="preserve">;» Αυτά είναι τα διλήμματα. </w:t>
      </w:r>
    </w:p>
    <w:p w14:paraId="06452F4C" w14:textId="77777777" w:rsidR="00C04CE1" w:rsidRDefault="00722F08">
      <w:pPr>
        <w:spacing w:line="600" w:lineRule="auto"/>
        <w:ind w:firstLine="720"/>
        <w:jc w:val="both"/>
        <w:rPr>
          <w:rFonts w:eastAsia="Times New Roman"/>
          <w:szCs w:val="24"/>
        </w:rPr>
      </w:pPr>
      <w:r>
        <w:rPr>
          <w:rFonts w:eastAsia="Times New Roman"/>
          <w:szCs w:val="24"/>
        </w:rPr>
        <w:t>Προσέξτε,</w:t>
      </w:r>
      <w:r w:rsidRPr="003573A3">
        <w:rPr>
          <w:rFonts w:eastAsia="Times New Roman"/>
          <w:szCs w:val="24"/>
        </w:rPr>
        <w:t xml:space="preserve"> σε ένα παλιότερο πετυχημένο διαφημιστικό σποτ</w:t>
      </w:r>
      <w:r>
        <w:rPr>
          <w:rFonts w:eastAsia="Times New Roman"/>
          <w:szCs w:val="24"/>
        </w:rPr>
        <w:t xml:space="preserve"> εμφανιζόταν </w:t>
      </w:r>
      <w:r w:rsidRPr="003573A3">
        <w:rPr>
          <w:rFonts w:eastAsia="Times New Roman"/>
          <w:szCs w:val="24"/>
        </w:rPr>
        <w:t>ένας μικρός Αλέξης με σπασμένο το αριστερό του χέρι</w:t>
      </w:r>
      <w:r>
        <w:rPr>
          <w:rFonts w:eastAsia="Times New Roman"/>
          <w:szCs w:val="24"/>
        </w:rPr>
        <w:t>. Ένας κύριος δίπλα του</w:t>
      </w:r>
      <w:r w:rsidRPr="003573A3">
        <w:rPr>
          <w:rFonts w:eastAsia="Times New Roman"/>
          <w:szCs w:val="24"/>
        </w:rPr>
        <w:t xml:space="preserve"> έδινε την υπόσχεση ότι θα του μάθει να γράφει και με το δεξί</w:t>
      </w:r>
      <w:r>
        <w:rPr>
          <w:rFonts w:eastAsia="Times New Roman"/>
          <w:szCs w:val="24"/>
        </w:rPr>
        <w:t>.</w:t>
      </w:r>
      <w:r w:rsidRPr="003573A3">
        <w:rPr>
          <w:rFonts w:eastAsia="Times New Roman"/>
          <w:szCs w:val="24"/>
        </w:rPr>
        <w:t xml:space="preserve"> </w:t>
      </w:r>
      <w:r>
        <w:rPr>
          <w:rFonts w:eastAsia="Times New Roman"/>
          <w:szCs w:val="24"/>
        </w:rPr>
        <w:t>Κ</w:t>
      </w:r>
      <w:r w:rsidRPr="003573A3">
        <w:rPr>
          <w:rFonts w:eastAsia="Times New Roman"/>
          <w:szCs w:val="24"/>
        </w:rPr>
        <w:t xml:space="preserve">αι γελούσαν </w:t>
      </w:r>
      <w:r>
        <w:rPr>
          <w:rFonts w:eastAsia="Times New Roman"/>
          <w:szCs w:val="24"/>
        </w:rPr>
        <w:t>στον Σ</w:t>
      </w:r>
      <w:r w:rsidRPr="003573A3">
        <w:rPr>
          <w:rFonts w:eastAsia="Times New Roman"/>
          <w:szCs w:val="24"/>
        </w:rPr>
        <w:t>ΥΡΙΖΑ με το σπο</w:t>
      </w:r>
      <w:r>
        <w:rPr>
          <w:rFonts w:eastAsia="Times New Roman"/>
          <w:szCs w:val="24"/>
        </w:rPr>
        <w:t>τ του κ. Κ</w:t>
      </w:r>
      <w:r w:rsidRPr="003573A3">
        <w:rPr>
          <w:rFonts w:eastAsia="Times New Roman"/>
          <w:szCs w:val="24"/>
        </w:rPr>
        <w:t>αμμένου</w:t>
      </w:r>
      <w:r>
        <w:rPr>
          <w:rFonts w:eastAsia="Times New Roman"/>
          <w:szCs w:val="24"/>
        </w:rPr>
        <w:t>. Έτσι</w:t>
      </w:r>
      <w:r w:rsidRPr="003573A3">
        <w:rPr>
          <w:rFonts w:eastAsia="Times New Roman"/>
          <w:szCs w:val="24"/>
        </w:rPr>
        <w:t xml:space="preserve"> αντιλαμβάνεσ</w:t>
      </w:r>
      <w:r>
        <w:rPr>
          <w:rFonts w:eastAsia="Times New Roman"/>
          <w:szCs w:val="24"/>
        </w:rPr>
        <w:t>τε</w:t>
      </w:r>
      <w:r w:rsidRPr="003573A3">
        <w:rPr>
          <w:rFonts w:eastAsia="Times New Roman"/>
          <w:szCs w:val="24"/>
        </w:rPr>
        <w:t xml:space="preserve"> το</w:t>
      </w:r>
      <w:r>
        <w:rPr>
          <w:rFonts w:eastAsia="Times New Roman"/>
          <w:szCs w:val="24"/>
        </w:rPr>
        <w:t>ν</w:t>
      </w:r>
      <w:r w:rsidRPr="003573A3">
        <w:rPr>
          <w:rFonts w:eastAsia="Times New Roman"/>
          <w:szCs w:val="24"/>
        </w:rPr>
        <w:t xml:space="preserve"> ρόλο του Πρωθυπουργού</w:t>
      </w:r>
      <w:r>
        <w:rPr>
          <w:rFonts w:eastAsia="Times New Roman"/>
          <w:szCs w:val="24"/>
        </w:rPr>
        <w:t>;</w:t>
      </w:r>
      <w:r w:rsidRPr="003573A3">
        <w:rPr>
          <w:rFonts w:eastAsia="Times New Roman"/>
          <w:szCs w:val="24"/>
        </w:rPr>
        <w:t xml:space="preserve"> </w:t>
      </w:r>
      <w:r>
        <w:rPr>
          <w:rFonts w:eastAsia="Times New Roman"/>
          <w:szCs w:val="24"/>
        </w:rPr>
        <w:t>Σ</w:t>
      </w:r>
      <w:r w:rsidRPr="003573A3">
        <w:rPr>
          <w:rFonts w:eastAsia="Times New Roman"/>
          <w:szCs w:val="24"/>
        </w:rPr>
        <w:t>ήμερα με το αριστερό</w:t>
      </w:r>
      <w:r>
        <w:rPr>
          <w:rFonts w:eastAsia="Times New Roman"/>
          <w:szCs w:val="24"/>
        </w:rPr>
        <w:t>,</w:t>
      </w:r>
      <w:r w:rsidRPr="003573A3">
        <w:rPr>
          <w:rFonts w:eastAsia="Times New Roman"/>
          <w:szCs w:val="24"/>
        </w:rPr>
        <w:t xml:space="preserve"> χθες με το δεξί</w:t>
      </w:r>
      <w:r>
        <w:rPr>
          <w:rFonts w:eastAsia="Times New Roman"/>
          <w:szCs w:val="24"/>
        </w:rPr>
        <w:t>,</w:t>
      </w:r>
      <w:r w:rsidRPr="003573A3">
        <w:rPr>
          <w:rFonts w:eastAsia="Times New Roman"/>
          <w:szCs w:val="24"/>
        </w:rPr>
        <w:t xml:space="preserve"> αύριο με ένα δανεικό χέρι</w:t>
      </w:r>
      <w:r>
        <w:rPr>
          <w:rFonts w:eastAsia="Times New Roman"/>
          <w:szCs w:val="24"/>
        </w:rPr>
        <w:t>;</w:t>
      </w:r>
      <w:r w:rsidRPr="003573A3">
        <w:rPr>
          <w:rFonts w:eastAsia="Times New Roman"/>
          <w:szCs w:val="24"/>
        </w:rPr>
        <w:t xml:space="preserve"> </w:t>
      </w:r>
      <w:r>
        <w:rPr>
          <w:rFonts w:eastAsia="Times New Roman"/>
          <w:szCs w:val="24"/>
        </w:rPr>
        <w:t>Και ο εγκέφαλος; Τ</w:t>
      </w:r>
      <w:r w:rsidRPr="003573A3">
        <w:rPr>
          <w:rFonts w:eastAsia="Times New Roman"/>
          <w:szCs w:val="24"/>
        </w:rPr>
        <w:t>ι κάνει ο εγκέφαλος</w:t>
      </w:r>
      <w:r>
        <w:rPr>
          <w:rFonts w:eastAsia="Times New Roman"/>
          <w:szCs w:val="24"/>
        </w:rPr>
        <w:t xml:space="preserve">; Συσσωρεύει λάθη που για να διορθωθούν </w:t>
      </w:r>
      <w:r w:rsidRPr="003573A3">
        <w:rPr>
          <w:rFonts w:eastAsia="Times New Roman"/>
          <w:szCs w:val="24"/>
        </w:rPr>
        <w:t xml:space="preserve">κάποιοι πρέπει </w:t>
      </w:r>
      <w:r>
        <w:rPr>
          <w:rFonts w:eastAsia="Times New Roman"/>
          <w:szCs w:val="24"/>
        </w:rPr>
        <w:t xml:space="preserve">να θυσιάσουν τα </w:t>
      </w:r>
      <w:r w:rsidRPr="003573A3">
        <w:rPr>
          <w:rFonts w:eastAsia="Times New Roman"/>
          <w:szCs w:val="24"/>
        </w:rPr>
        <w:t xml:space="preserve">κόμματα και </w:t>
      </w:r>
      <w:r>
        <w:rPr>
          <w:rFonts w:eastAsia="Times New Roman"/>
          <w:szCs w:val="24"/>
        </w:rPr>
        <w:t>-</w:t>
      </w:r>
      <w:r w:rsidRPr="003573A3">
        <w:rPr>
          <w:rFonts w:eastAsia="Times New Roman"/>
          <w:szCs w:val="24"/>
        </w:rPr>
        <w:t>συχνότερα κάτι ανώτερο</w:t>
      </w:r>
      <w:r>
        <w:rPr>
          <w:rFonts w:eastAsia="Times New Roman"/>
          <w:szCs w:val="24"/>
        </w:rPr>
        <w:t>-</w:t>
      </w:r>
      <w:r w:rsidRPr="003573A3">
        <w:rPr>
          <w:rFonts w:eastAsia="Times New Roman"/>
          <w:szCs w:val="24"/>
        </w:rPr>
        <w:t xml:space="preserve"> την αξιοπρέπειά </w:t>
      </w:r>
      <w:r>
        <w:rPr>
          <w:rFonts w:eastAsia="Times New Roman"/>
          <w:szCs w:val="24"/>
        </w:rPr>
        <w:t>τους,</w:t>
      </w:r>
      <w:r w:rsidRPr="003573A3">
        <w:rPr>
          <w:rFonts w:eastAsia="Times New Roman"/>
          <w:szCs w:val="24"/>
        </w:rPr>
        <w:t xml:space="preserve"> το παρελθόν </w:t>
      </w:r>
      <w:r>
        <w:rPr>
          <w:rFonts w:eastAsia="Times New Roman"/>
          <w:szCs w:val="24"/>
        </w:rPr>
        <w:t>τους,</w:t>
      </w:r>
      <w:r w:rsidRPr="003573A3">
        <w:rPr>
          <w:rFonts w:eastAsia="Times New Roman"/>
          <w:szCs w:val="24"/>
        </w:rPr>
        <w:t xml:space="preserve"> τις υποσχέσεις </w:t>
      </w:r>
      <w:r>
        <w:rPr>
          <w:rFonts w:eastAsia="Times New Roman"/>
          <w:szCs w:val="24"/>
        </w:rPr>
        <w:t>τους;</w:t>
      </w:r>
    </w:p>
    <w:p w14:paraId="06452F4D" w14:textId="77777777" w:rsidR="00C04CE1" w:rsidRDefault="00722F08">
      <w:pPr>
        <w:spacing w:line="600" w:lineRule="auto"/>
        <w:ind w:firstLine="720"/>
        <w:jc w:val="both"/>
        <w:rPr>
          <w:rFonts w:eastAsia="Times New Roman"/>
          <w:szCs w:val="24"/>
        </w:rPr>
      </w:pPr>
      <w:r>
        <w:rPr>
          <w:rFonts w:eastAsia="Times New Roman"/>
          <w:szCs w:val="24"/>
        </w:rPr>
        <w:t>Εμείς</w:t>
      </w:r>
      <w:r w:rsidRPr="003573A3">
        <w:rPr>
          <w:rFonts w:eastAsia="Times New Roman"/>
          <w:szCs w:val="24"/>
        </w:rPr>
        <w:t xml:space="preserve"> </w:t>
      </w:r>
      <w:r>
        <w:rPr>
          <w:rFonts w:eastAsia="Times New Roman"/>
          <w:szCs w:val="24"/>
        </w:rPr>
        <w:t>-</w:t>
      </w:r>
      <w:r w:rsidRPr="003573A3">
        <w:rPr>
          <w:rFonts w:eastAsia="Times New Roman"/>
          <w:szCs w:val="24"/>
        </w:rPr>
        <w:t>θα το έχετε καταλάβει</w:t>
      </w:r>
      <w:r>
        <w:rPr>
          <w:rFonts w:eastAsia="Times New Roman"/>
          <w:szCs w:val="24"/>
        </w:rPr>
        <w:t>-</w:t>
      </w:r>
      <w:r w:rsidRPr="003573A3">
        <w:rPr>
          <w:rFonts w:eastAsia="Times New Roman"/>
          <w:szCs w:val="24"/>
        </w:rPr>
        <w:t xml:space="preserve"> δεν </w:t>
      </w:r>
      <w:r>
        <w:rPr>
          <w:rFonts w:eastAsia="Times New Roman"/>
          <w:szCs w:val="24"/>
        </w:rPr>
        <w:t xml:space="preserve">είμαστε πρόθυμοι. Δεν </w:t>
      </w:r>
      <w:r w:rsidRPr="003573A3">
        <w:rPr>
          <w:rFonts w:eastAsia="Times New Roman"/>
          <w:szCs w:val="24"/>
        </w:rPr>
        <w:t>σας δίνουμε εμείς ψήφο εμπιστοσύνης</w:t>
      </w:r>
      <w:r>
        <w:rPr>
          <w:rFonts w:eastAsia="Times New Roman"/>
          <w:szCs w:val="24"/>
        </w:rPr>
        <w:t>.</w:t>
      </w:r>
      <w:r w:rsidRPr="003573A3">
        <w:rPr>
          <w:rFonts w:eastAsia="Times New Roman"/>
          <w:szCs w:val="24"/>
        </w:rPr>
        <w:t xml:space="preserve"> </w:t>
      </w:r>
      <w:r>
        <w:rPr>
          <w:rFonts w:eastAsia="Times New Roman"/>
          <w:szCs w:val="24"/>
        </w:rPr>
        <w:t>Θ</w:t>
      </w:r>
      <w:r w:rsidRPr="003573A3">
        <w:rPr>
          <w:rFonts w:eastAsia="Times New Roman"/>
          <w:szCs w:val="24"/>
        </w:rPr>
        <w:t xml:space="preserve">α επιμένουμε ότι η χώρα έχει ανάγκη από </w:t>
      </w:r>
      <w:r>
        <w:rPr>
          <w:rFonts w:eastAsia="Times New Roman"/>
          <w:szCs w:val="24"/>
        </w:rPr>
        <w:t>μια</w:t>
      </w:r>
      <w:r w:rsidRPr="003573A3">
        <w:rPr>
          <w:rFonts w:eastAsia="Times New Roman"/>
          <w:szCs w:val="24"/>
        </w:rPr>
        <w:t xml:space="preserve"> μεγάλη αλλαγή</w:t>
      </w:r>
      <w:r>
        <w:rPr>
          <w:rFonts w:eastAsia="Times New Roman"/>
          <w:szCs w:val="24"/>
        </w:rPr>
        <w:t>. Να γράψουμε</w:t>
      </w:r>
      <w:r w:rsidRPr="003573A3">
        <w:rPr>
          <w:rFonts w:eastAsia="Times New Roman"/>
          <w:szCs w:val="24"/>
        </w:rPr>
        <w:t xml:space="preserve"> νέες σελίδες και όχι να αντιγράψουμε τις χειρότερες παλιές</w:t>
      </w:r>
      <w:r>
        <w:rPr>
          <w:rFonts w:eastAsia="Times New Roman"/>
          <w:szCs w:val="24"/>
        </w:rPr>
        <w:t>.</w:t>
      </w:r>
    </w:p>
    <w:p w14:paraId="06452F4E" w14:textId="77777777" w:rsidR="00C04CE1" w:rsidRDefault="00722F08">
      <w:pPr>
        <w:spacing w:line="600" w:lineRule="auto"/>
        <w:ind w:firstLine="720"/>
        <w:jc w:val="both"/>
        <w:rPr>
          <w:rFonts w:eastAsia="Times New Roman"/>
          <w:szCs w:val="24"/>
        </w:rPr>
      </w:pPr>
      <w:r>
        <w:rPr>
          <w:rFonts w:eastAsia="Times New Roman"/>
          <w:szCs w:val="24"/>
        </w:rPr>
        <w:lastRenderedPageBreak/>
        <w:t>Σ</w:t>
      </w:r>
      <w:r w:rsidRPr="003573A3">
        <w:rPr>
          <w:rFonts w:eastAsia="Times New Roman"/>
          <w:szCs w:val="24"/>
        </w:rPr>
        <w:t>ας ευχαριστώ</w:t>
      </w:r>
      <w:r>
        <w:rPr>
          <w:rFonts w:eastAsia="Times New Roman"/>
          <w:szCs w:val="24"/>
        </w:rPr>
        <w:t>.</w:t>
      </w:r>
    </w:p>
    <w:p w14:paraId="06452F4F" w14:textId="77777777" w:rsidR="00C04CE1" w:rsidRDefault="00722F08">
      <w:pPr>
        <w:spacing w:line="600" w:lineRule="auto"/>
        <w:ind w:firstLine="720"/>
        <w:jc w:val="center"/>
        <w:rPr>
          <w:rFonts w:eastAsia="Times New Roman" w:cs="Times New Roman"/>
          <w:szCs w:val="24"/>
        </w:rPr>
      </w:pPr>
      <w:r w:rsidRPr="005204DF">
        <w:rPr>
          <w:rFonts w:eastAsia="Times New Roman" w:cs="Times New Roman"/>
          <w:szCs w:val="24"/>
        </w:rPr>
        <w:t xml:space="preserve">(Χειροκροτήματα από την πτέρυγα </w:t>
      </w:r>
      <w:r>
        <w:rPr>
          <w:rFonts w:eastAsia="Times New Roman" w:cs="Times New Roman"/>
          <w:szCs w:val="24"/>
        </w:rPr>
        <w:t>του Ποταμιού</w:t>
      </w:r>
      <w:r w:rsidRPr="005204DF">
        <w:rPr>
          <w:rFonts w:eastAsia="Times New Roman" w:cs="Times New Roman"/>
          <w:szCs w:val="24"/>
        </w:rPr>
        <w:t>)</w:t>
      </w:r>
    </w:p>
    <w:p w14:paraId="06452F50" w14:textId="77777777" w:rsidR="00C04CE1" w:rsidRDefault="00722F08">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06452F51" w14:textId="77777777" w:rsidR="00C04CE1" w:rsidRDefault="00722F08">
      <w:pPr>
        <w:spacing w:line="600" w:lineRule="auto"/>
        <w:ind w:firstLine="720"/>
        <w:jc w:val="both"/>
        <w:rPr>
          <w:rFonts w:eastAsia="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εννέα</w:t>
      </w:r>
      <w:r w:rsidRPr="00AF3B92">
        <w:rPr>
          <w:rFonts w:eastAsia="Times New Roman"/>
          <w:szCs w:val="24"/>
        </w:rPr>
        <w:t xml:space="preserve"> μαθήτριες και μαθητές και </w:t>
      </w:r>
      <w:r>
        <w:rPr>
          <w:rFonts w:eastAsia="Times New Roman"/>
          <w:szCs w:val="24"/>
        </w:rPr>
        <w:t>τρεις</w:t>
      </w:r>
      <w:r w:rsidRPr="00AF3B92">
        <w:rPr>
          <w:rFonts w:eastAsia="Times New Roman"/>
          <w:szCs w:val="24"/>
        </w:rPr>
        <w:t xml:space="preserve"> εκπαιδευτικοί συνοδοί τους από το </w:t>
      </w:r>
      <w:r>
        <w:rPr>
          <w:rFonts w:eastAsia="Times New Roman"/>
          <w:szCs w:val="24"/>
        </w:rPr>
        <w:t>Γυμνάσιο της Στυλίδας</w:t>
      </w:r>
      <w:r w:rsidRPr="00AF3B92">
        <w:rPr>
          <w:rFonts w:eastAsia="Times New Roman"/>
          <w:szCs w:val="24"/>
        </w:rPr>
        <w:t>.</w:t>
      </w:r>
    </w:p>
    <w:p w14:paraId="06452F52" w14:textId="77777777" w:rsidR="00C04CE1" w:rsidRDefault="00722F08">
      <w:pPr>
        <w:spacing w:line="600" w:lineRule="auto"/>
        <w:ind w:firstLine="720"/>
        <w:jc w:val="both"/>
        <w:rPr>
          <w:rFonts w:eastAsia="Times New Roman"/>
          <w:szCs w:val="24"/>
        </w:rPr>
      </w:pPr>
      <w:r w:rsidRPr="00AF3B92">
        <w:rPr>
          <w:rFonts w:eastAsia="Times New Roman"/>
          <w:szCs w:val="24"/>
        </w:rPr>
        <w:t>Η Βουλή τούς καλωσορίζει.</w:t>
      </w:r>
    </w:p>
    <w:p w14:paraId="06452F53" w14:textId="77777777" w:rsidR="00C04CE1" w:rsidRDefault="00722F08">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06452F54" w14:textId="77777777" w:rsidR="00C04CE1" w:rsidRDefault="00722F08">
      <w:pPr>
        <w:spacing w:line="600" w:lineRule="auto"/>
        <w:ind w:firstLine="720"/>
        <w:jc w:val="both"/>
        <w:rPr>
          <w:rFonts w:eastAsia="Times New Roman"/>
          <w:szCs w:val="24"/>
        </w:rPr>
      </w:pPr>
      <w:r>
        <w:rPr>
          <w:rFonts w:eastAsia="Times New Roman"/>
          <w:szCs w:val="24"/>
        </w:rPr>
        <w:t xml:space="preserve">Τον λόγο </w:t>
      </w:r>
      <w:r w:rsidRPr="003573A3">
        <w:rPr>
          <w:rFonts w:eastAsia="Times New Roman"/>
          <w:szCs w:val="24"/>
        </w:rPr>
        <w:t xml:space="preserve">έχει ο Πρόεδρος της Ένωσης Κεντρώων </w:t>
      </w:r>
      <w:r>
        <w:rPr>
          <w:rFonts w:eastAsia="Times New Roman"/>
          <w:szCs w:val="24"/>
        </w:rPr>
        <w:t xml:space="preserve">κ. </w:t>
      </w:r>
      <w:r w:rsidRPr="003573A3">
        <w:rPr>
          <w:rFonts w:eastAsia="Times New Roman"/>
          <w:szCs w:val="24"/>
        </w:rPr>
        <w:t>Βασίλης Λεβέντης</w:t>
      </w:r>
      <w:r>
        <w:rPr>
          <w:rFonts w:eastAsia="Times New Roman"/>
          <w:szCs w:val="24"/>
        </w:rPr>
        <w:t>.</w:t>
      </w:r>
    </w:p>
    <w:p w14:paraId="06452F55" w14:textId="77777777" w:rsidR="00C04CE1" w:rsidRDefault="00722F08">
      <w:pPr>
        <w:spacing w:line="600" w:lineRule="auto"/>
        <w:ind w:firstLine="720"/>
        <w:jc w:val="both"/>
        <w:rPr>
          <w:rFonts w:eastAsia="Times New Roman"/>
          <w:szCs w:val="24"/>
        </w:rPr>
      </w:pPr>
      <w:r w:rsidRPr="00686807">
        <w:rPr>
          <w:rFonts w:eastAsia="Times New Roman"/>
          <w:b/>
          <w:szCs w:val="24"/>
        </w:rPr>
        <w:t>ΒΑΣΙΛΗΣ ΛΕΒΕΝΤΗΣ (Πρόεδρος της Ένωσης Κεντρώων):</w:t>
      </w:r>
      <w:r>
        <w:rPr>
          <w:rFonts w:eastAsia="Times New Roman"/>
          <w:b/>
          <w:szCs w:val="24"/>
        </w:rPr>
        <w:t xml:space="preserve"> </w:t>
      </w:r>
      <w:r>
        <w:rPr>
          <w:rFonts w:eastAsia="Times New Roman"/>
          <w:szCs w:val="24"/>
        </w:rPr>
        <w:t xml:space="preserve">Χαιρετίζουμε τον </w:t>
      </w:r>
      <w:proofErr w:type="spellStart"/>
      <w:r>
        <w:rPr>
          <w:rFonts w:eastAsia="Times New Roman"/>
          <w:szCs w:val="24"/>
        </w:rPr>
        <w:t>Προεδρεύοντα</w:t>
      </w:r>
      <w:proofErr w:type="spellEnd"/>
      <w:r>
        <w:rPr>
          <w:rFonts w:eastAsia="Times New Roman"/>
          <w:szCs w:val="24"/>
        </w:rPr>
        <w:t xml:space="preserve">, τους κυρίους και τις </w:t>
      </w:r>
      <w:r>
        <w:rPr>
          <w:rFonts w:eastAsia="Times New Roman"/>
          <w:szCs w:val="24"/>
        </w:rPr>
        <w:lastRenderedPageBreak/>
        <w:t xml:space="preserve">κυρίες Υπουργούς που βρίσκονται στην Αίθουσα και τους </w:t>
      </w:r>
      <w:r w:rsidRPr="00721EA1">
        <w:rPr>
          <w:rFonts w:eastAsia="Times New Roman"/>
          <w:szCs w:val="24"/>
        </w:rPr>
        <w:t>κυρί</w:t>
      </w:r>
      <w:r>
        <w:rPr>
          <w:rFonts w:eastAsia="Times New Roman"/>
          <w:szCs w:val="24"/>
        </w:rPr>
        <w:t>ου</w:t>
      </w:r>
      <w:r w:rsidRPr="00721EA1">
        <w:rPr>
          <w:rFonts w:eastAsia="Times New Roman"/>
          <w:szCs w:val="24"/>
        </w:rPr>
        <w:t xml:space="preserve">ς και </w:t>
      </w:r>
      <w:r>
        <w:rPr>
          <w:rFonts w:eastAsia="Times New Roman"/>
          <w:szCs w:val="24"/>
        </w:rPr>
        <w:t xml:space="preserve">τις κυρίες συναδέλφους. </w:t>
      </w:r>
    </w:p>
    <w:p w14:paraId="06452F56" w14:textId="77777777" w:rsidR="00C04CE1" w:rsidRDefault="00722F08">
      <w:pPr>
        <w:spacing w:line="600" w:lineRule="auto"/>
        <w:ind w:firstLine="720"/>
        <w:jc w:val="both"/>
        <w:rPr>
          <w:rFonts w:eastAsia="Times New Roman"/>
          <w:szCs w:val="24"/>
        </w:rPr>
      </w:pPr>
      <w:r>
        <w:rPr>
          <w:rFonts w:eastAsia="Times New Roman"/>
          <w:szCs w:val="24"/>
        </w:rPr>
        <w:t>Ε</w:t>
      </w:r>
      <w:r w:rsidRPr="003573A3">
        <w:rPr>
          <w:rFonts w:eastAsia="Times New Roman"/>
          <w:szCs w:val="24"/>
        </w:rPr>
        <w:t xml:space="preserve">πί </w:t>
      </w:r>
      <w:r>
        <w:rPr>
          <w:rFonts w:eastAsia="Times New Roman"/>
          <w:szCs w:val="24"/>
        </w:rPr>
        <w:t>δέκα</w:t>
      </w:r>
      <w:r w:rsidRPr="003573A3">
        <w:rPr>
          <w:rFonts w:eastAsia="Times New Roman"/>
          <w:szCs w:val="24"/>
        </w:rPr>
        <w:t xml:space="preserve"> μέρες πριν αποφασιστεί η λήψη </w:t>
      </w:r>
      <w:r>
        <w:rPr>
          <w:rFonts w:eastAsia="Times New Roman"/>
          <w:szCs w:val="24"/>
        </w:rPr>
        <w:t>ν</w:t>
      </w:r>
      <w:r w:rsidRPr="003573A3">
        <w:rPr>
          <w:rFonts w:eastAsia="Times New Roman"/>
          <w:szCs w:val="24"/>
        </w:rPr>
        <w:t>έας εμπιστοσύνης από τη Βουλή</w:t>
      </w:r>
      <w:r>
        <w:rPr>
          <w:rFonts w:eastAsia="Times New Roman"/>
          <w:szCs w:val="24"/>
        </w:rPr>
        <w:t>,</w:t>
      </w:r>
      <w:r w:rsidRPr="003573A3">
        <w:rPr>
          <w:rFonts w:eastAsia="Times New Roman"/>
          <w:szCs w:val="24"/>
        </w:rPr>
        <w:t xml:space="preserve"> κυκλοφορούσαν οι Υπουργοί του ΣΥΡΙΖΑ </w:t>
      </w:r>
      <w:r>
        <w:rPr>
          <w:rFonts w:eastAsia="Times New Roman"/>
          <w:szCs w:val="24"/>
        </w:rPr>
        <w:t>σ</w:t>
      </w:r>
      <w:r w:rsidRPr="003573A3">
        <w:rPr>
          <w:rFonts w:eastAsia="Times New Roman"/>
          <w:szCs w:val="24"/>
        </w:rPr>
        <w:t xml:space="preserve">τα κανάλια και </w:t>
      </w:r>
      <w:r>
        <w:rPr>
          <w:rFonts w:eastAsia="Times New Roman"/>
          <w:szCs w:val="24"/>
        </w:rPr>
        <w:t>έλεγαν</w:t>
      </w:r>
      <w:r w:rsidRPr="003573A3">
        <w:rPr>
          <w:rFonts w:eastAsia="Times New Roman"/>
          <w:szCs w:val="24"/>
        </w:rPr>
        <w:t xml:space="preserve"> ότι μπορεί να γίνει Κυβέρνηση ανοχής και Κυβέρνηση μειοψηφίας</w:t>
      </w:r>
      <w:r>
        <w:rPr>
          <w:rFonts w:eastAsia="Times New Roman"/>
          <w:szCs w:val="24"/>
        </w:rPr>
        <w:t xml:space="preserve"> και ότι το Σύνταγμα το</w:t>
      </w:r>
      <w:r w:rsidRPr="003573A3">
        <w:rPr>
          <w:rFonts w:eastAsia="Times New Roman"/>
          <w:szCs w:val="24"/>
        </w:rPr>
        <w:t xml:space="preserve"> επιτρέπε</w:t>
      </w:r>
      <w:r>
        <w:rPr>
          <w:rFonts w:eastAsia="Times New Roman"/>
          <w:szCs w:val="24"/>
        </w:rPr>
        <w:t>ι.</w:t>
      </w:r>
      <w:r w:rsidRPr="003573A3">
        <w:rPr>
          <w:rFonts w:eastAsia="Times New Roman"/>
          <w:szCs w:val="24"/>
        </w:rPr>
        <w:t xml:space="preserve"> Αυτή ήταν</w:t>
      </w:r>
      <w:r>
        <w:rPr>
          <w:rFonts w:eastAsia="Times New Roman"/>
          <w:szCs w:val="24"/>
        </w:rPr>
        <w:t xml:space="preserve"> η άποψη του</w:t>
      </w:r>
      <w:r w:rsidRPr="003573A3">
        <w:rPr>
          <w:rFonts w:eastAsia="Times New Roman"/>
          <w:szCs w:val="24"/>
        </w:rPr>
        <w:t xml:space="preserve"> κ</w:t>
      </w:r>
      <w:r>
        <w:rPr>
          <w:rFonts w:eastAsia="Times New Roman"/>
          <w:szCs w:val="24"/>
        </w:rPr>
        <w:t>. Σκουρλέτη και πολλών στελεχών</w:t>
      </w:r>
      <w:r w:rsidRPr="003573A3">
        <w:rPr>
          <w:rFonts w:eastAsia="Times New Roman"/>
          <w:szCs w:val="24"/>
        </w:rPr>
        <w:t xml:space="preserve"> του ΣΥΡΙΖΑ</w:t>
      </w:r>
      <w:r>
        <w:rPr>
          <w:rFonts w:eastAsia="Times New Roman"/>
          <w:szCs w:val="24"/>
        </w:rPr>
        <w:t xml:space="preserve">, </w:t>
      </w:r>
      <w:r w:rsidRPr="003573A3">
        <w:rPr>
          <w:rFonts w:eastAsia="Times New Roman"/>
          <w:szCs w:val="24"/>
        </w:rPr>
        <w:t>ότι υπάρχει και αυτή η λύση</w:t>
      </w:r>
      <w:r>
        <w:rPr>
          <w:rFonts w:eastAsia="Times New Roman"/>
          <w:szCs w:val="24"/>
        </w:rPr>
        <w:t>,</w:t>
      </w:r>
      <w:r w:rsidRPr="003573A3">
        <w:rPr>
          <w:rFonts w:eastAsia="Times New Roman"/>
          <w:szCs w:val="24"/>
        </w:rPr>
        <w:t xml:space="preserve"> </w:t>
      </w:r>
      <w:r>
        <w:rPr>
          <w:rFonts w:eastAsia="Times New Roman"/>
          <w:szCs w:val="24"/>
        </w:rPr>
        <w:t>Κ</w:t>
      </w:r>
      <w:r w:rsidRPr="003573A3">
        <w:rPr>
          <w:rFonts w:eastAsia="Times New Roman"/>
          <w:szCs w:val="24"/>
        </w:rPr>
        <w:t>υβέρνηση ανοχής ή μειοψηφίας</w:t>
      </w:r>
      <w:r>
        <w:rPr>
          <w:rFonts w:eastAsia="Times New Roman"/>
          <w:szCs w:val="24"/>
        </w:rPr>
        <w:t>.</w:t>
      </w:r>
    </w:p>
    <w:p w14:paraId="06452F57" w14:textId="77777777" w:rsidR="00C04CE1" w:rsidRDefault="00722F08">
      <w:pPr>
        <w:spacing w:line="600" w:lineRule="auto"/>
        <w:ind w:firstLine="720"/>
        <w:jc w:val="both"/>
        <w:rPr>
          <w:rFonts w:eastAsia="Times New Roman"/>
          <w:szCs w:val="24"/>
        </w:rPr>
      </w:pPr>
      <w:r>
        <w:rPr>
          <w:rFonts w:eastAsia="Times New Roman"/>
          <w:szCs w:val="24"/>
        </w:rPr>
        <w:t>Β</w:t>
      </w:r>
      <w:r w:rsidRPr="003573A3">
        <w:rPr>
          <w:rFonts w:eastAsia="Times New Roman"/>
          <w:szCs w:val="24"/>
        </w:rPr>
        <w:t>γήκε</w:t>
      </w:r>
      <w:r>
        <w:rPr>
          <w:rFonts w:eastAsia="Times New Roman"/>
          <w:szCs w:val="24"/>
        </w:rPr>
        <w:t>,</w:t>
      </w:r>
      <w:r w:rsidRPr="003573A3">
        <w:rPr>
          <w:rFonts w:eastAsia="Times New Roman"/>
          <w:szCs w:val="24"/>
        </w:rPr>
        <w:t xml:space="preserve"> </w:t>
      </w:r>
      <w:r>
        <w:rPr>
          <w:rFonts w:eastAsia="Times New Roman"/>
          <w:szCs w:val="24"/>
        </w:rPr>
        <w:t>όμως,</w:t>
      </w:r>
      <w:r w:rsidRPr="003573A3">
        <w:rPr>
          <w:rFonts w:eastAsia="Times New Roman"/>
          <w:szCs w:val="24"/>
        </w:rPr>
        <w:t xml:space="preserve"> ο κ</w:t>
      </w:r>
      <w:r>
        <w:rPr>
          <w:rFonts w:eastAsia="Times New Roman"/>
          <w:szCs w:val="24"/>
        </w:rPr>
        <w:t>.</w:t>
      </w:r>
      <w:r w:rsidRPr="003573A3">
        <w:rPr>
          <w:rFonts w:eastAsia="Times New Roman"/>
          <w:szCs w:val="24"/>
        </w:rPr>
        <w:t xml:space="preserve"> Γιώργος Κασιμάτης</w:t>
      </w:r>
      <w:r>
        <w:rPr>
          <w:rFonts w:eastAsia="Times New Roman"/>
          <w:szCs w:val="24"/>
        </w:rPr>
        <w:t>,</w:t>
      </w:r>
      <w:r w:rsidRPr="003573A3">
        <w:rPr>
          <w:rFonts w:eastAsia="Times New Roman"/>
          <w:szCs w:val="24"/>
        </w:rPr>
        <w:t xml:space="preserve"> </w:t>
      </w:r>
      <w:r>
        <w:rPr>
          <w:rFonts w:eastAsia="Times New Roman"/>
          <w:szCs w:val="24"/>
        </w:rPr>
        <w:t>ο κ</w:t>
      </w:r>
      <w:r w:rsidRPr="003573A3">
        <w:rPr>
          <w:rFonts w:eastAsia="Times New Roman"/>
          <w:szCs w:val="24"/>
        </w:rPr>
        <w:t xml:space="preserve">αθηγητής </w:t>
      </w:r>
      <w:r>
        <w:rPr>
          <w:rFonts w:eastAsia="Times New Roman"/>
          <w:szCs w:val="24"/>
        </w:rPr>
        <w:t xml:space="preserve">του </w:t>
      </w:r>
      <w:r w:rsidRPr="003573A3">
        <w:rPr>
          <w:rFonts w:eastAsia="Times New Roman"/>
          <w:szCs w:val="24"/>
        </w:rPr>
        <w:t>Συνταγματικού Δικαίου</w:t>
      </w:r>
      <w:r>
        <w:rPr>
          <w:rFonts w:eastAsia="Times New Roman"/>
          <w:szCs w:val="24"/>
        </w:rPr>
        <w:t>,</w:t>
      </w:r>
      <w:r w:rsidRPr="003573A3">
        <w:rPr>
          <w:rFonts w:eastAsia="Times New Roman"/>
          <w:szCs w:val="24"/>
        </w:rPr>
        <w:t xml:space="preserve"> ο πλέον παλιός και έγκριτος</w:t>
      </w:r>
      <w:r>
        <w:rPr>
          <w:rFonts w:eastAsia="Times New Roman"/>
          <w:szCs w:val="24"/>
        </w:rPr>
        <w:t>,</w:t>
      </w:r>
      <w:r w:rsidRPr="003573A3">
        <w:rPr>
          <w:rFonts w:eastAsia="Times New Roman"/>
          <w:szCs w:val="24"/>
        </w:rPr>
        <w:t xml:space="preserve"> και </w:t>
      </w:r>
      <w:r>
        <w:rPr>
          <w:rFonts w:eastAsia="Times New Roman"/>
          <w:szCs w:val="24"/>
        </w:rPr>
        <w:t xml:space="preserve">είπε ότι σύμφωνα με </w:t>
      </w:r>
      <w:r w:rsidRPr="003573A3">
        <w:rPr>
          <w:rFonts w:eastAsia="Times New Roman"/>
          <w:szCs w:val="24"/>
        </w:rPr>
        <w:t xml:space="preserve">την </w:t>
      </w:r>
      <w:r>
        <w:rPr>
          <w:rFonts w:eastAsia="Times New Roman"/>
          <w:szCs w:val="24"/>
        </w:rPr>
        <w:t>ε</w:t>
      </w:r>
      <w:r w:rsidRPr="003573A3">
        <w:rPr>
          <w:rFonts w:eastAsia="Times New Roman"/>
          <w:szCs w:val="24"/>
        </w:rPr>
        <w:t xml:space="preserve">ισηγητική </w:t>
      </w:r>
      <w:r>
        <w:rPr>
          <w:rFonts w:eastAsia="Times New Roman"/>
          <w:szCs w:val="24"/>
        </w:rPr>
        <w:t>έ</w:t>
      </w:r>
      <w:r w:rsidRPr="003573A3">
        <w:rPr>
          <w:rFonts w:eastAsia="Times New Roman"/>
          <w:szCs w:val="24"/>
        </w:rPr>
        <w:t xml:space="preserve">κθεση του Συντάγματος του </w:t>
      </w:r>
      <w:r>
        <w:rPr>
          <w:rFonts w:eastAsia="Times New Roman"/>
          <w:szCs w:val="24"/>
        </w:rPr>
        <w:t>’</w:t>
      </w:r>
      <w:r w:rsidRPr="003573A3">
        <w:rPr>
          <w:rFonts w:eastAsia="Times New Roman"/>
          <w:szCs w:val="24"/>
        </w:rPr>
        <w:t>75</w:t>
      </w:r>
      <w:r>
        <w:rPr>
          <w:rFonts w:eastAsia="Times New Roman"/>
          <w:szCs w:val="24"/>
        </w:rPr>
        <w:t xml:space="preserve"> -γ</w:t>
      </w:r>
      <w:r w:rsidRPr="003573A3">
        <w:rPr>
          <w:rFonts w:eastAsia="Times New Roman"/>
          <w:szCs w:val="24"/>
        </w:rPr>
        <w:t xml:space="preserve">ιατί τα </w:t>
      </w:r>
      <w:r>
        <w:rPr>
          <w:rFonts w:eastAsia="Times New Roman"/>
          <w:szCs w:val="24"/>
        </w:rPr>
        <w:t xml:space="preserve">ουσιώδη </w:t>
      </w:r>
      <w:r w:rsidRPr="003573A3">
        <w:rPr>
          <w:rFonts w:eastAsia="Times New Roman"/>
          <w:szCs w:val="24"/>
        </w:rPr>
        <w:t xml:space="preserve">άρθρα του Συντάγματος </w:t>
      </w:r>
      <w:r>
        <w:rPr>
          <w:rFonts w:eastAsia="Times New Roman"/>
          <w:szCs w:val="24"/>
        </w:rPr>
        <w:t>του</w:t>
      </w:r>
      <w:r w:rsidRPr="003573A3">
        <w:rPr>
          <w:rFonts w:eastAsia="Times New Roman"/>
          <w:szCs w:val="24"/>
        </w:rPr>
        <w:t xml:space="preserve"> </w:t>
      </w:r>
      <w:r>
        <w:rPr>
          <w:rFonts w:eastAsia="Times New Roman"/>
          <w:szCs w:val="24"/>
        </w:rPr>
        <w:t>’</w:t>
      </w:r>
      <w:r w:rsidRPr="003573A3">
        <w:rPr>
          <w:rFonts w:eastAsia="Times New Roman"/>
          <w:szCs w:val="24"/>
        </w:rPr>
        <w:t>75 εφαρμόζουμε</w:t>
      </w:r>
      <w:r>
        <w:rPr>
          <w:rFonts w:eastAsia="Times New Roman"/>
          <w:szCs w:val="24"/>
        </w:rPr>
        <w:t>, τ</w:t>
      </w:r>
      <w:r w:rsidRPr="003573A3">
        <w:rPr>
          <w:rFonts w:eastAsia="Times New Roman"/>
          <w:szCs w:val="24"/>
        </w:rPr>
        <w:t>α δευτερεύοντα έχουν αλλάξει</w:t>
      </w:r>
      <w:r>
        <w:rPr>
          <w:rFonts w:eastAsia="Times New Roman"/>
          <w:szCs w:val="24"/>
        </w:rPr>
        <w:t>, τ</w:t>
      </w:r>
      <w:r w:rsidRPr="003573A3">
        <w:rPr>
          <w:rFonts w:eastAsia="Times New Roman"/>
          <w:szCs w:val="24"/>
        </w:rPr>
        <w:t xml:space="preserve">α πρωτεύοντα της μορφής του πολιτεύματος έχουν παραμείνει ως έχουν από το </w:t>
      </w:r>
      <w:r>
        <w:rPr>
          <w:rFonts w:eastAsia="Times New Roman"/>
          <w:szCs w:val="24"/>
        </w:rPr>
        <w:t>’</w:t>
      </w:r>
      <w:r w:rsidRPr="003573A3">
        <w:rPr>
          <w:rFonts w:eastAsia="Times New Roman"/>
          <w:szCs w:val="24"/>
        </w:rPr>
        <w:t>75</w:t>
      </w:r>
      <w:r>
        <w:rPr>
          <w:rFonts w:eastAsia="Times New Roman"/>
          <w:szCs w:val="24"/>
        </w:rPr>
        <w:t xml:space="preserve">- επιβάλλεται </w:t>
      </w:r>
      <w:r w:rsidRPr="003573A3">
        <w:rPr>
          <w:rFonts w:eastAsia="Times New Roman"/>
          <w:szCs w:val="24"/>
        </w:rPr>
        <w:t>πάντα ο Πρωθυπουργός να έχει το</w:t>
      </w:r>
      <w:r>
        <w:rPr>
          <w:rFonts w:eastAsia="Times New Roman"/>
          <w:szCs w:val="24"/>
        </w:rPr>
        <w:t>ν</w:t>
      </w:r>
      <w:r w:rsidRPr="003573A3">
        <w:rPr>
          <w:rFonts w:eastAsia="Times New Roman"/>
          <w:szCs w:val="24"/>
        </w:rPr>
        <w:t xml:space="preserve"> </w:t>
      </w:r>
      <w:r>
        <w:rPr>
          <w:rFonts w:eastAsia="Times New Roman"/>
          <w:szCs w:val="24"/>
        </w:rPr>
        <w:t xml:space="preserve">αριθμό των </w:t>
      </w:r>
      <w:proofErr w:type="spellStart"/>
      <w:r>
        <w:rPr>
          <w:rFonts w:eastAsia="Times New Roman"/>
          <w:szCs w:val="24"/>
        </w:rPr>
        <w:t>εκατόν</w:t>
      </w:r>
      <w:proofErr w:type="spellEnd"/>
      <w:r>
        <w:rPr>
          <w:rFonts w:eastAsia="Times New Roman"/>
          <w:szCs w:val="24"/>
        </w:rPr>
        <w:t xml:space="preserve"> πενήντα ενός Βουλευτών. Π</w:t>
      </w:r>
      <w:r w:rsidRPr="003573A3">
        <w:rPr>
          <w:rFonts w:eastAsia="Times New Roman"/>
          <w:szCs w:val="24"/>
        </w:rPr>
        <w:t>οτέ στην ιστορία δε</w:t>
      </w:r>
      <w:r>
        <w:rPr>
          <w:rFonts w:eastAsia="Times New Roman"/>
          <w:szCs w:val="24"/>
        </w:rPr>
        <w:t xml:space="preserve">ν έχει υπάρξει κυβέρνηση με λιγότερο από </w:t>
      </w:r>
      <w:proofErr w:type="spellStart"/>
      <w:r>
        <w:rPr>
          <w:rFonts w:eastAsia="Times New Roman"/>
          <w:szCs w:val="24"/>
        </w:rPr>
        <w:t>εκατόν</w:t>
      </w:r>
      <w:proofErr w:type="spellEnd"/>
      <w:r>
        <w:rPr>
          <w:rFonts w:eastAsia="Times New Roman"/>
          <w:szCs w:val="24"/>
        </w:rPr>
        <w:t xml:space="preserve"> πενήντα ένας Βουλευτές. </w:t>
      </w:r>
    </w:p>
    <w:p w14:paraId="06452F58"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Ο μακαρίτης </w:t>
      </w:r>
      <w:r w:rsidRPr="003573A3">
        <w:rPr>
          <w:rFonts w:eastAsia="Times New Roman"/>
          <w:szCs w:val="24"/>
        </w:rPr>
        <w:t xml:space="preserve">Κωνσταντίνος </w:t>
      </w:r>
      <w:r>
        <w:rPr>
          <w:rFonts w:eastAsia="Times New Roman"/>
          <w:szCs w:val="24"/>
        </w:rPr>
        <w:t>Μητσοτάκης, ο οποίος παραιτήθηκε</w:t>
      </w:r>
      <w:r w:rsidRPr="003573A3">
        <w:rPr>
          <w:rFonts w:eastAsia="Times New Roman"/>
          <w:szCs w:val="24"/>
        </w:rPr>
        <w:t xml:space="preserve"> το </w:t>
      </w:r>
      <w:r>
        <w:rPr>
          <w:rFonts w:eastAsia="Times New Roman"/>
          <w:szCs w:val="24"/>
        </w:rPr>
        <w:t>΄</w:t>
      </w:r>
      <w:r w:rsidRPr="003573A3">
        <w:rPr>
          <w:rFonts w:eastAsia="Times New Roman"/>
          <w:szCs w:val="24"/>
        </w:rPr>
        <w:t>93</w:t>
      </w:r>
      <w:r>
        <w:rPr>
          <w:rFonts w:eastAsia="Times New Roman"/>
          <w:szCs w:val="24"/>
        </w:rPr>
        <w:t>,</w:t>
      </w:r>
      <w:r w:rsidRPr="003573A3">
        <w:rPr>
          <w:rFonts w:eastAsia="Times New Roman"/>
          <w:szCs w:val="24"/>
        </w:rPr>
        <w:t xml:space="preserve"> δεν παραιτήθ</w:t>
      </w:r>
      <w:r>
        <w:rPr>
          <w:rFonts w:eastAsia="Times New Roman"/>
          <w:szCs w:val="24"/>
        </w:rPr>
        <w:t>ηκε διότι ήταν</w:t>
      </w:r>
      <w:r w:rsidRPr="003573A3">
        <w:rPr>
          <w:rFonts w:eastAsia="Times New Roman"/>
          <w:szCs w:val="24"/>
        </w:rPr>
        <w:t xml:space="preserve"> ευαίσθητος τόσο</w:t>
      </w:r>
      <w:r>
        <w:rPr>
          <w:rFonts w:eastAsia="Times New Roman"/>
          <w:szCs w:val="24"/>
        </w:rPr>
        <w:t>,</w:t>
      </w:r>
      <w:r w:rsidRPr="003573A3">
        <w:rPr>
          <w:rFonts w:eastAsia="Times New Roman"/>
          <w:szCs w:val="24"/>
        </w:rPr>
        <w:t xml:space="preserve"> αλλά γιατί δεν μπορούσε να παραμείνει με </w:t>
      </w:r>
      <w:proofErr w:type="spellStart"/>
      <w:r>
        <w:rPr>
          <w:rFonts w:eastAsia="Times New Roman"/>
          <w:szCs w:val="24"/>
        </w:rPr>
        <w:t>εκατόν</w:t>
      </w:r>
      <w:proofErr w:type="spellEnd"/>
      <w:r>
        <w:rPr>
          <w:rFonts w:eastAsia="Times New Roman"/>
          <w:szCs w:val="24"/>
        </w:rPr>
        <w:t xml:space="preserve"> πενήντα</w:t>
      </w:r>
      <w:r w:rsidRPr="003573A3">
        <w:rPr>
          <w:rFonts w:eastAsia="Times New Roman"/>
          <w:szCs w:val="24"/>
        </w:rPr>
        <w:t xml:space="preserve"> </w:t>
      </w:r>
      <w:r>
        <w:rPr>
          <w:rFonts w:eastAsia="Times New Roman"/>
          <w:szCs w:val="24"/>
        </w:rPr>
        <w:t xml:space="preserve">Βουλευτές, </w:t>
      </w:r>
      <w:r w:rsidRPr="003573A3">
        <w:rPr>
          <w:rFonts w:eastAsia="Times New Roman"/>
          <w:szCs w:val="24"/>
        </w:rPr>
        <w:t xml:space="preserve">όταν του έφυγε ο </w:t>
      </w:r>
      <w:proofErr w:type="spellStart"/>
      <w:r w:rsidRPr="003573A3">
        <w:rPr>
          <w:rFonts w:eastAsia="Times New Roman"/>
          <w:szCs w:val="24"/>
        </w:rPr>
        <w:t>Συμπιλίδης</w:t>
      </w:r>
      <w:proofErr w:type="spellEnd"/>
      <w:r>
        <w:rPr>
          <w:rFonts w:eastAsia="Times New Roman"/>
          <w:szCs w:val="24"/>
        </w:rPr>
        <w:t>.</w:t>
      </w:r>
      <w:r w:rsidRPr="003573A3">
        <w:rPr>
          <w:rFonts w:eastAsia="Times New Roman"/>
          <w:szCs w:val="24"/>
        </w:rPr>
        <w:t xml:space="preserve"> </w:t>
      </w:r>
      <w:r>
        <w:rPr>
          <w:rFonts w:eastAsia="Times New Roman"/>
          <w:szCs w:val="24"/>
        </w:rPr>
        <w:t>Δ</w:t>
      </w:r>
      <w:r w:rsidRPr="003573A3">
        <w:rPr>
          <w:rFonts w:eastAsia="Times New Roman"/>
          <w:szCs w:val="24"/>
        </w:rPr>
        <w:t>εν μπορούσε να παραμείνει</w:t>
      </w:r>
      <w:r>
        <w:rPr>
          <w:rFonts w:eastAsia="Times New Roman"/>
          <w:szCs w:val="24"/>
        </w:rPr>
        <w:t>.</w:t>
      </w:r>
      <w:r w:rsidRPr="003573A3">
        <w:rPr>
          <w:rFonts w:eastAsia="Times New Roman"/>
          <w:szCs w:val="24"/>
        </w:rPr>
        <w:t xml:space="preserve"> </w:t>
      </w:r>
      <w:r>
        <w:rPr>
          <w:rFonts w:eastAsia="Times New Roman"/>
          <w:szCs w:val="24"/>
        </w:rPr>
        <w:t>Θ</w:t>
      </w:r>
      <w:r w:rsidRPr="003573A3">
        <w:rPr>
          <w:rFonts w:eastAsia="Times New Roman"/>
          <w:szCs w:val="24"/>
        </w:rPr>
        <w:t>α ήταν εκτροπή</w:t>
      </w:r>
      <w:r>
        <w:rPr>
          <w:rFonts w:eastAsia="Times New Roman"/>
          <w:szCs w:val="24"/>
        </w:rPr>
        <w:t>.</w:t>
      </w:r>
      <w:r w:rsidRPr="003573A3">
        <w:rPr>
          <w:rFonts w:eastAsia="Times New Roman"/>
          <w:szCs w:val="24"/>
        </w:rPr>
        <w:t xml:space="preserve"> </w:t>
      </w:r>
      <w:r>
        <w:rPr>
          <w:rFonts w:eastAsia="Times New Roman"/>
          <w:szCs w:val="24"/>
        </w:rPr>
        <w:t>Τ</w:t>
      </w:r>
      <w:r w:rsidRPr="003573A3">
        <w:rPr>
          <w:rFonts w:eastAsia="Times New Roman"/>
          <w:szCs w:val="24"/>
        </w:rPr>
        <w:t>ο εξήγησε ο κ</w:t>
      </w:r>
      <w:r>
        <w:rPr>
          <w:rFonts w:eastAsia="Times New Roman"/>
          <w:szCs w:val="24"/>
        </w:rPr>
        <w:t>.</w:t>
      </w:r>
      <w:r w:rsidRPr="003573A3">
        <w:rPr>
          <w:rFonts w:eastAsia="Times New Roman"/>
          <w:szCs w:val="24"/>
        </w:rPr>
        <w:t xml:space="preserve"> Κασιμάτης στις τηλεοράσεις</w:t>
      </w:r>
      <w:r>
        <w:rPr>
          <w:rFonts w:eastAsia="Times New Roman"/>
          <w:szCs w:val="24"/>
        </w:rPr>
        <w:t>.</w:t>
      </w:r>
      <w:r w:rsidRPr="003573A3">
        <w:rPr>
          <w:rFonts w:eastAsia="Times New Roman"/>
          <w:szCs w:val="24"/>
        </w:rPr>
        <w:t xml:space="preserve"> </w:t>
      </w:r>
      <w:r>
        <w:rPr>
          <w:rFonts w:eastAsia="Times New Roman"/>
          <w:szCs w:val="24"/>
        </w:rPr>
        <w:t>Γ</w:t>
      </w:r>
      <w:r w:rsidRPr="003573A3">
        <w:rPr>
          <w:rFonts w:eastAsia="Times New Roman"/>
          <w:szCs w:val="24"/>
        </w:rPr>
        <w:t xml:space="preserve">ιατί και οι συνταγματολόγοι έχουν αρχίσει και </w:t>
      </w:r>
      <w:r>
        <w:rPr>
          <w:rFonts w:eastAsia="Times New Roman"/>
          <w:szCs w:val="24"/>
        </w:rPr>
        <w:t>γίνονται</w:t>
      </w:r>
      <w:r w:rsidRPr="003573A3">
        <w:rPr>
          <w:rFonts w:eastAsia="Times New Roman"/>
          <w:szCs w:val="24"/>
        </w:rPr>
        <w:t xml:space="preserve"> </w:t>
      </w:r>
      <w:proofErr w:type="spellStart"/>
      <w:r w:rsidRPr="003573A3">
        <w:rPr>
          <w:rFonts w:eastAsia="Times New Roman"/>
          <w:szCs w:val="24"/>
        </w:rPr>
        <w:t>κομματάρχες</w:t>
      </w:r>
      <w:proofErr w:type="spellEnd"/>
      <w:r>
        <w:rPr>
          <w:rFonts w:eastAsia="Times New Roman"/>
          <w:szCs w:val="24"/>
        </w:rPr>
        <w:t xml:space="preserve"> και ανάλογα με το τι </w:t>
      </w:r>
      <w:r w:rsidRPr="003573A3">
        <w:rPr>
          <w:rFonts w:eastAsia="Times New Roman"/>
          <w:szCs w:val="24"/>
        </w:rPr>
        <w:t>κόμμα είναι ο καθένας εκφράζουν και απόψεις</w:t>
      </w:r>
      <w:r>
        <w:rPr>
          <w:rFonts w:eastAsia="Times New Roman"/>
          <w:szCs w:val="24"/>
        </w:rPr>
        <w:t>:</w:t>
      </w:r>
      <w:r w:rsidRPr="003573A3">
        <w:rPr>
          <w:rFonts w:eastAsia="Times New Roman"/>
          <w:szCs w:val="24"/>
        </w:rPr>
        <w:t xml:space="preserve"> </w:t>
      </w:r>
      <w:r>
        <w:rPr>
          <w:rFonts w:eastAsia="Times New Roman"/>
          <w:szCs w:val="24"/>
        </w:rPr>
        <w:t>«Τ</w:t>
      </w:r>
      <w:r w:rsidRPr="003573A3">
        <w:rPr>
          <w:rFonts w:eastAsia="Times New Roman"/>
          <w:szCs w:val="24"/>
        </w:rPr>
        <w:t xml:space="preserve">ο Σύνταγμα λέει ότι και με </w:t>
      </w:r>
      <w:proofErr w:type="spellStart"/>
      <w:r>
        <w:rPr>
          <w:rFonts w:eastAsia="Times New Roman"/>
          <w:szCs w:val="24"/>
        </w:rPr>
        <w:t>εκατόν</w:t>
      </w:r>
      <w:proofErr w:type="spellEnd"/>
      <w:r>
        <w:rPr>
          <w:rFonts w:eastAsia="Times New Roman"/>
          <w:szCs w:val="24"/>
        </w:rPr>
        <w:t xml:space="preserve"> είκοσι</w:t>
      </w:r>
      <w:r w:rsidRPr="003573A3">
        <w:rPr>
          <w:rFonts w:eastAsia="Times New Roman"/>
          <w:szCs w:val="24"/>
        </w:rPr>
        <w:t xml:space="preserve"> </w:t>
      </w:r>
      <w:r>
        <w:rPr>
          <w:rFonts w:eastAsia="Times New Roman"/>
          <w:szCs w:val="24"/>
        </w:rPr>
        <w:t xml:space="preserve">Βουλευτές </w:t>
      </w:r>
      <w:r w:rsidRPr="003573A3">
        <w:rPr>
          <w:rFonts w:eastAsia="Times New Roman"/>
          <w:szCs w:val="24"/>
        </w:rPr>
        <w:t>μπορείς να κάτσεις</w:t>
      </w:r>
      <w:r>
        <w:rPr>
          <w:rFonts w:eastAsia="Times New Roman"/>
          <w:szCs w:val="24"/>
        </w:rPr>
        <w:t>»</w:t>
      </w:r>
      <w:r w:rsidRPr="003573A3">
        <w:rPr>
          <w:rFonts w:eastAsia="Times New Roman"/>
          <w:szCs w:val="24"/>
        </w:rPr>
        <w:t xml:space="preserve"> και </w:t>
      </w:r>
      <w:r>
        <w:rPr>
          <w:rFonts w:eastAsia="Times New Roman"/>
          <w:szCs w:val="24"/>
        </w:rPr>
        <w:t>«</w:t>
      </w:r>
      <w:r w:rsidRPr="003573A3">
        <w:rPr>
          <w:rFonts w:eastAsia="Times New Roman"/>
          <w:szCs w:val="24"/>
        </w:rPr>
        <w:t>επί των παρόντων μπορείς να κάτσεις</w:t>
      </w:r>
      <w:r>
        <w:rPr>
          <w:rFonts w:eastAsia="Times New Roman"/>
          <w:szCs w:val="24"/>
        </w:rPr>
        <w:t>»</w:t>
      </w:r>
      <w:r w:rsidRPr="003573A3">
        <w:rPr>
          <w:rFonts w:eastAsia="Times New Roman"/>
          <w:szCs w:val="24"/>
        </w:rPr>
        <w:t xml:space="preserve"> και διάφορες τέτοιες τρέλες</w:t>
      </w:r>
      <w:r>
        <w:rPr>
          <w:rFonts w:eastAsia="Times New Roman"/>
          <w:szCs w:val="24"/>
        </w:rPr>
        <w:t>. Γ</w:t>
      </w:r>
      <w:r w:rsidRPr="003573A3">
        <w:rPr>
          <w:rFonts w:eastAsia="Times New Roman"/>
          <w:szCs w:val="24"/>
        </w:rPr>
        <w:t xml:space="preserve">ια φανταστείτε τώρα η Ελλάδα να έχει Πρωθυπουργό που να έχει </w:t>
      </w:r>
      <w:proofErr w:type="spellStart"/>
      <w:r>
        <w:rPr>
          <w:rFonts w:eastAsia="Times New Roman"/>
          <w:szCs w:val="24"/>
        </w:rPr>
        <w:t>εκατόν</w:t>
      </w:r>
      <w:proofErr w:type="spellEnd"/>
      <w:r>
        <w:rPr>
          <w:rFonts w:eastAsia="Times New Roman"/>
          <w:szCs w:val="24"/>
        </w:rPr>
        <w:t xml:space="preserve"> είκοσι</w:t>
      </w:r>
      <w:r w:rsidRPr="003573A3">
        <w:rPr>
          <w:rFonts w:eastAsia="Times New Roman"/>
          <w:szCs w:val="24"/>
        </w:rPr>
        <w:t xml:space="preserve"> </w:t>
      </w:r>
      <w:r>
        <w:rPr>
          <w:rFonts w:eastAsia="Times New Roman"/>
          <w:szCs w:val="24"/>
        </w:rPr>
        <w:t>Βουλευτές. «Έχει και η Ισπανία», λέει. Αναπτύσσονται</w:t>
      </w:r>
      <w:r w:rsidRPr="003573A3">
        <w:rPr>
          <w:rFonts w:eastAsia="Times New Roman"/>
          <w:szCs w:val="24"/>
        </w:rPr>
        <w:t xml:space="preserve"> κάτι θεωρίες προς την παράνοια</w:t>
      </w:r>
      <w:r>
        <w:rPr>
          <w:rFonts w:eastAsia="Times New Roman"/>
          <w:szCs w:val="24"/>
        </w:rPr>
        <w:t>. Π</w:t>
      </w:r>
      <w:r w:rsidRPr="003573A3">
        <w:rPr>
          <w:rFonts w:eastAsia="Times New Roman"/>
          <w:szCs w:val="24"/>
        </w:rPr>
        <w:t xml:space="preserve">ρος την </w:t>
      </w:r>
      <w:r>
        <w:rPr>
          <w:rFonts w:eastAsia="Times New Roman"/>
          <w:szCs w:val="24"/>
        </w:rPr>
        <w:t>παράνοια ήταν όλες οι θεωρίες π</w:t>
      </w:r>
      <w:r w:rsidRPr="003573A3">
        <w:rPr>
          <w:rFonts w:eastAsia="Times New Roman"/>
          <w:szCs w:val="24"/>
        </w:rPr>
        <w:t xml:space="preserve">ου </w:t>
      </w:r>
      <w:proofErr w:type="spellStart"/>
      <w:r w:rsidRPr="003573A3">
        <w:rPr>
          <w:rFonts w:eastAsia="Times New Roman"/>
          <w:szCs w:val="24"/>
        </w:rPr>
        <w:t>αναπτύσσο</w:t>
      </w:r>
      <w:r>
        <w:rPr>
          <w:rFonts w:eastAsia="Times New Roman"/>
          <w:szCs w:val="24"/>
        </w:rPr>
        <w:t>ντο</w:t>
      </w:r>
      <w:proofErr w:type="spellEnd"/>
      <w:r>
        <w:rPr>
          <w:rFonts w:eastAsia="Times New Roman"/>
          <w:szCs w:val="24"/>
        </w:rPr>
        <w:t xml:space="preserve">. </w:t>
      </w:r>
    </w:p>
    <w:p w14:paraId="06452F59" w14:textId="77777777" w:rsidR="00C04CE1" w:rsidRDefault="00722F08">
      <w:pPr>
        <w:spacing w:line="600" w:lineRule="auto"/>
        <w:ind w:firstLine="720"/>
        <w:jc w:val="both"/>
        <w:rPr>
          <w:rFonts w:eastAsia="Times New Roman"/>
          <w:szCs w:val="24"/>
        </w:rPr>
      </w:pPr>
      <w:r>
        <w:rPr>
          <w:rFonts w:eastAsia="Times New Roman"/>
          <w:szCs w:val="24"/>
        </w:rPr>
        <w:t>Η</w:t>
      </w:r>
      <w:r w:rsidRPr="003573A3">
        <w:rPr>
          <w:rFonts w:eastAsia="Times New Roman"/>
          <w:szCs w:val="24"/>
        </w:rPr>
        <w:t xml:space="preserve"> </w:t>
      </w:r>
      <w:r>
        <w:rPr>
          <w:rFonts w:eastAsia="Times New Roman"/>
          <w:szCs w:val="24"/>
        </w:rPr>
        <w:t>Κ</w:t>
      </w:r>
      <w:r w:rsidRPr="003573A3">
        <w:rPr>
          <w:rFonts w:eastAsia="Times New Roman"/>
          <w:szCs w:val="24"/>
        </w:rPr>
        <w:t xml:space="preserve">υβέρνηση αναπτύσσει </w:t>
      </w:r>
      <w:r>
        <w:rPr>
          <w:rFonts w:eastAsia="Times New Roman"/>
          <w:szCs w:val="24"/>
        </w:rPr>
        <w:t>τώρα τελευταία μια</w:t>
      </w:r>
      <w:r w:rsidRPr="003573A3">
        <w:rPr>
          <w:rFonts w:eastAsia="Times New Roman"/>
          <w:szCs w:val="24"/>
        </w:rPr>
        <w:t xml:space="preserve"> θεωρία ότι έχει καλά νομοσχέδια μπροστά </w:t>
      </w:r>
      <w:r>
        <w:rPr>
          <w:rFonts w:eastAsia="Times New Roman"/>
          <w:szCs w:val="24"/>
        </w:rPr>
        <w:t>της:</w:t>
      </w:r>
      <w:r w:rsidRPr="003573A3">
        <w:rPr>
          <w:rFonts w:eastAsia="Times New Roman"/>
          <w:szCs w:val="24"/>
        </w:rPr>
        <w:t xml:space="preserve"> για </w:t>
      </w:r>
      <w:r>
        <w:rPr>
          <w:rFonts w:eastAsia="Times New Roman"/>
          <w:szCs w:val="24"/>
        </w:rPr>
        <w:t xml:space="preserve">τις </w:t>
      </w:r>
      <w:proofErr w:type="spellStart"/>
      <w:r>
        <w:rPr>
          <w:rFonts w:eastAsia="Times New Roman"/>
          <w:szCs w:val="24"/>
        </w:rPr>
        <w:t>εκατόν</w:t>
      </w:r>
      <w:proofErr w:type="spellEnd"/>
      <w:r>
        <w:rPr>
          <w:rFonts w:eastAsia="Times New Roman"/>
          <w:szCs w:val="24"/>
        </w:rPr>
        <w:t xml:space="preserve"> είκοσι δ</w:t>
      </w:r>
      <w:r w:rsidRPr="003573A3">
        <w:rPr>
          <w:rFonts w:eastAsia="Times New Roman"/>
          <w:szCs w:val="24"/>
        </w:rPr>
        <w:t>όσεις</w:t>
      </w:r>
      <w:r>
        <w:rPr>
          <w:rFonts w:eastAsia="Times New Roman"/>
          <w:szCs w:val="24"/>
        </w:rPr>
        <w:t>,</w:t>
      </w:r>
      <w:r w:rsidRPr="003573A3">
        <w:rPr>
          <w:rFonts w:eastAsia="Times New Roman"/>
          <w:szCs w:val="24"/>
        </w:rPr>
        <w:t xml:space="preserve"> για τους δανειολήπτες</w:t>
      </w:r>
      <w:r>
        <w:rPr>
          <w:rFonts w:eastAsia="Times New Roman"/>
          <w:szCs w:val="24"/>
        </w:rPr>
        <w:t>,</w:t>
      </w:r>
      <w:r w:rsidRPr="003573A3">
        <w:rPr>
          <w:rFonts w:eastAsia="Times New Roman"/>
          <w:szCs w:val="24"/>
        </w:rPr>
        <w:t xml:space="preserve"> για τις ασφαλιστικές εισφορές</w:t>
      </w:r>
      <w:r>
        <w:rPr>
          <w:rFonts w:eastAsia="Times New Roman"/>
          <w:szCs w:val="24"/>
        </w:rPr>
        <w:t xml:space="preserve"> ή</w:t>
      </w:r>
      <w:r w:rsidRPr="003573A3">
        <w:rPr>
          <w:rFonts w:eastAsia="Times New Roman"/>
          <w:szCs w:val="24"/>
        </w:rPr>
        <w:t xml:space="preserve"> για μείωση των συντελεστών φόρου </w:t>
      </w:r>
      <w:r>
        <w:rPr>
          <w:rFonts w:eastAsia="Times New Roman"/>
          <w:szCs w:val="24"/>
        </w:rPr>
        <w:t>κ.λπ.. Και διερωτώμαι: Πότε προ</w:t>
      </w:r>
      <w:r>
        <w:rPr>
          <w:rFonts w:eastAsia="Times New Roman"/>
          <w:szCs w:val="24"/>
        </w:rPr>
        <w:lastRenderedPageBreak/>
        <w:t>έκυψαν α</w:t>
      </w:r>
      <w:r w:rsidRPr="003573A3">
        <w:rPr>
          <w:rFonts w:eastAsia="Times New Roman"/>
          <w:szCs w:val="24"/>
        </w:rPr>
        <w:t>υτές οι δυνατότητες</w:t>
      </w:r>
      <w:r>
        <w:rPr>
          <w:rFonts w:eastAsia="Times New Roman"/>
          <w:szCs w:val="24"/>
        </w:rPr>
        <w:t>;</w:t>
      </w:r>
      <w:r w:rsidRPr="003573A3">
        <w:rPr>
          <w:rFonts w:eastAsia="Times New Roman"/>
          <w:szCs w:val="24"/>
        </w:rPr>
        <w:t xml:space="preserve"> </w:t>
      </w:r>
      <w:r>
        <w:rPr>
          <w:rFonts w:eastAsia="Times New Roman"/>
          <w:szCs w:val="24"/>
        </w:rPr>
        <w:t>Δηλαδή, ε</w:t>
      </w:r>
      <w:r w:rsidRPr="003573A3">
        <w:rPr>
          <w:rFonts w:eastAsia="Times New Roman"/>
          <w:szCs w:val="24"/>
        </w:rPr>
        <w:t>πί τέσσερα χρόνια ξεζουμίζ</w:t>
      </w:r>
      <w:r>
        <w:rPr>
          <w:rFonts w:eastAsia="Times New Roman"/>
          <w:szCs w:val="24"/>
        </w:rPr>
        <w:t>αμε</w:t>
      </w:r>
      <w:r w:rsidRPr="003573A3">
        <w:rPr>
          <w:rFonts w:eastAsia="Times New Roman"/>
          <w:szCs w:val="24"/>
        </w:rPr>
        <w:t xml:space="preserve"> ένα</w:t>
      </w:r>
      <w:r>
        <w:rPr>
          <w:rFonts w:eastAsia="Times New Roman"/>
          <w:szCs w:val="24"/>
        </w:rPr>
        <w:t>ν</w:t>
      </w:r>
      <w:r w:rsidRPr="003573A3">
        <w:rPr>
          <w:rFonts w:eastAsia="Times New Roman"/>
          <w:szCs w:val="24"/>
        </w:rPr>
        <w:t xml:space="preserve"> λαό για να </w:t>
      </w:r>
      <w:r>
        <w:rPr>
          <w:rFonts w:eastAsia="Times New Roman"/>
          <w:szCs w:val="24"/>
        </w:rPr>
        <w:t>μπορέσουμε τώρα τους</w:t>
      </w:r>
      <w:r w:rsidRPr="003573A3">
        <w:rPr>
          <w:rFonts w:eastAsia="Times New Roman"/>
          <w:szCs w:val="24"/>
        </w:rPr>
        <w:t xml:space="preserve"> τελευταίους δυο-τρεις μήνες να του παράσχουμε τ</w:t>
      </w:r>
      <w:r>
        <w:rPr>
          <w:rFonts w:eastAsia="Times New Roman"/>
          <w:szCs w:val="24"/>
        </w:rPr>
        <w:t>ι;</w:t>
      </w:r>
      <w:r w:rsidRPr="003573A3">
        <w:rPr>
          <w:rFonts w:eastAsia="Times New Roman"/>
          <w:szCs w:val="24"/>
        </w:rPr>
        <w:t xml:space="preserve"> </w:t>
      </w:r>
      <w:r>
        <w:rPr>
          <w:rFonts w:eastAsia="Times New Roman"/>
          <w:szCs w:val="24"/>
        </w:rPr>
        <w:t>Φιλί</w:t>
      </w:r>
      <w:r w:rsidRPr="003573A3">
        <w:rPr>
          <w:rFonts w:eastAsia="Times New Roman"/>
          <w:szCs w:val="24"/>
        </w:rPr>
        <w:t xml:space="preserve"> ζωής</w:t>
      </w:r>
      <w:r>
        <w:rPr>
          <w:rFonts w:eastAsia="Times New Roman"/>
          <w:szCs w:val="24"/>
        </w:rPr>
        <w:t>;</w:t>
      </w:r>
      <w:r w:rsidRPr="003573A3">
        <w:rPr>
          <w:rFonts w:eastAsia="Times New Roman"/>
          <w:szCs w:val="24"/>
        </w:rPr>
        <w:t xml:space="preserve"> Τι να παράσχουμε σε αυτό</w:t>
      </w:r>
      <w:r>
        <w:rPr>
          <w:rFonts w:eastAsia="Times New Roman"/>
          <w:szCs w:val="24"/>
        </w:rPr>
        <w:t>ν</w:t>
      </w:r>
      <w:r w:rsidRPr="003573A3">
        <w:rPr>
          <w:rFonts w:eastAsia="Times New Roman"/>
          <w:szCs w:val="24"/>
        </w:rPr>
        <w:t xml:space="preserve"> το</w:t>
      </w:r>
      <w:r>
        <w:rPr>
          <w:rFonts w:eastAsia="Times New Roman"/>
          <w:szCs w:val="24"/>
        </w:rPr>
        <w:t>ν</w:t>
      </w:r>
      <w:r w:rsidRPr="003573A3">
        <w:rPr>
          <w:rFonts w:eastAsia="Times New Roman"/>
          <w:szCs w:val="24"/>
        </w:rPr>
        <w:t xml:space="preserve"> λαό</w:t>
      </w:r>
      <w:r>
        <w:rPr>
          <w:rFonts w:eastAsia="Times New Roman"/>
          <w:szCs w:val="24"/>
        </w:rPr>
        <w:t>; Και γιατί τον ξεζουμίσαμε,</w:t>
      </w:r>
      <w:r w:rsidRPr="003573A3">
        <w:rPr>
          <w:rFonts w:eastAsia="Times New Roman"/>
          <w:szCs w:val="24"/>
        </w:rPr>
        <w:t xml:space="preserve"> </w:t>
      </w:r>
      <w:r>
        <w:rPr>
          <w:rFonts w:eastAsia="Times New Roman"/>
          <w:szCs w:val="24"/>
        </w:rPr>
        <w:t>α</w:t>
      </w:r>
      <w:r w:rsidRPr="003573A3">
        <w:rPr>
          <w:rFonts w:eastAsia="Times New Roman"/>
          <w:szCs w:val="24"/>
        </w:rPr>
        <w:t>φού δεν ήταν τόση ανάγκη</w:t>
      </w:r>
      <w:r>
        <w:rPr>
          <w:rFonts w:eastAsia="Times New Roman"/>
          <w:szCs w:val="24"/>
        </w:rPr>
        <w:t>;</w:t>
      </w:r>
      <w:r w:rsidRPr="003573A3">
        <w:rPr>
          <w:rFonts w:eastAsia="Times New Roman"/>
          <w:szCs w:val="24"/>
        </w:rPr>
        <w:t xml:space="preserve"> </w:t>
      </w:r>
      <w:r>
        <w:rPr>
          <w:rFonts w:eastAsia="Times New Roman"/>
          <w:szCs w:val="24"/>
        </w:rPr>
        <w:t>Α</w:t>
      </w:r>
      <w:r w:rsidRPr="003573A3">
        <w:rPr>
          <w:rFonts w:eastAsia="Times New Roman"/>
          <w:szCs w:val="24"/>
        </w:rPr>
        <w:t>υτό μοιάζει σαν άλλη τρέλα</w:t>
      </w:r>
      <w:r>
        <w:rPr>
          <w:rFonts w:eastAsia="Times New Roman"/>
          <w:szCs w:val="24"/>
        </w:rPr>
        <w:t>. Εξαντλήσαμε τις</w:t>
      </w:r>
      <w:r w:rsidRPr="003573A3">
        <w:rPr>
          <w:rFonts w:eastAsia="Times New Roman"/>
          <w:szCs w:val="24"/>
        </w:rPr>
        <w:t xml:space="preserve"> αντοχές ενός λαού και ερχόμαστε τώρα και λέμε </w:t>
      </w:r>
      <w:r>
        <w:rPr>
          <w:rFonts w:eastAsia="Times New Roman"/>
          <w:szCs w:val="24"/>
        </w:rPr>
        <w:t xml:space="preserve">για </w:t>
      </w:r>
      <w:proofErr w:type="spellStart"/>
      <w:r>
        <w:rPr>
          <w:rFonts w:eastAsia="Times New Roman"/>
          <w:szCs w:val="24"/>
        </w:rPr>
        <w:t>εκατόν</w:t>
      </w:r>
      <w:proofErr w:type="spellEnd"/>
      <w:r>
        <w:rPr>
          <w:rFonts w:eastAsia="Times New Roman"/>
          <w:szCs w:val="24"/>
        </w:rPr>
        <w:t xml:space="preserve"> είκοσι</w:t>
      </w:r>
      <w:r w:rsidRPr="003573A3">
        <w:rPr>
          <w:rFonts w:eastAsia="Times New Roman"/>
          <w:szCs w:val="24"/>
        </w:rPr>
        <w:t xml:space="preserve"> δόσεις</w:t>
      </w:r>
      <w:r>
        <w:rPr>
          <w:rFonts w:eastAsia="Times New Roman"/>
          <w:szCs w:val="24"/>
        </w:rPr>
        <w:t>,</w:t>
      </w:r>
      <w:r w:rsidRPr="003573A3">
        <w:rPr>
          <w:rFonts w:eastAsia="Times New Roman"/>
          <w:szCs w:val="24"/>
        </w:rPr>
        <w:t xml:space="preserve"> το ένα</w:t>
      </w:r>
      <w:r>
        <w:rPr>
          <w:rFonts w:eastAsia="Times New Roman"/>
          <w:szCs w:val="24"/>
        </w:rPr>
        <w:t>,</w:t>
      </w:r>
      <w:r w:rsidRPr="003573A3">
        <w:rPr>
          <w:rFonts w:eastAsia="Times New Roman"/>
          <w:szCs w:val="24"/>
        </w:rPr>
        <w:t xml:space="preserve"> το άλλο</w:t>
      </w:r>
      <w:r>
        <w:rPr>
          <w:rFonts w:eastAsia="Times New Roman"/>
          <w:szCs w:val="24"/>
        </w:rPr>
        <w:t xml:space="preserve"> και</w:t>
      </w:r>
      <w:r w:rsidRPr="003573A3">
        <w:rPr>
          <w:rFonts w:eastAsia="Times New Roman"/>
          <w:szCs w:val="24"/>
        </w:rPr>
        <w:t xml:space="preserve"> υποσχέσεις</w:t>
      </w:r>
      <w:r>
        <w:rPr>
          <w:rFonts w:eastAsia="Times New Roman"/>
          <w:szCs w:val="24"/>
        </w:rPr>
        <w:t>. Τι συμβαίνει</w:t>
      </w:r>
      <w:r w:rsidRPr="003573A3">
        <w:rPr>
          <w:rFonts w:eastAsia="Times New Roman"/>
          <w:szCs w:val="24"/>
        </w:rPr>
        <w:t xml:space="preserve"> στην ουσία</w:t>
      </w:r>
      <w:r>
        <w:rPr>
          <w:rFonts w:eastAsia="Times New Roman"/>
          <w:szCs w:val="24"/>
        </w:rPr>
        <w:t>;</w:t>
      </w:r>
      <w:r w:rsidRPr="003573A3">
        <w:rPr>
          <w:rFonts w:eastAsia="Times New Roman"/>
          <w:szCs w:val="24"/>
        </w:rPr>
        <w:t xml:space="preserve"> </w:t>
      </w:r>
      <w:r>
        <w:rPr>
          <w:rFonts w:eastAsia="Times New Roman"/>
          <w:szCs w:val="24"/>
        </w:rPr>
        <w:t>Σ</w:t>
      </w:r>
      <w:r w:rsidRPr="003573A3">
        <w:rPr>
          <w:rFonts w:eastAsia="Times New Roman"/>
          <w:szCs w:val="24"/>
        </w:rPr>
        <w:t>υμβαίνει ξήλωμα του πουλόβερ</w:t>
      </w:r>
      <w:r>
        <w:rPr>
          <w:rFonts w:eastAsia="Times New Roman"/>
          <w:szCs w:val="24"/>
        </w:rPr>
        <w:t>.</w:t>
      </w:r>
      <w:r w:rsidRPr="003573A3">
        <w:rPr>
          <w:rFonts w:eastAsia="Times New Roman"/>
          <w:szCs w:val="24"/>
        </w:rPr>
        <w:t xml:space="preserve"> </w:t>
      </w:r>
      <w:r>
        <w:rPr>
          <w:rFonts w:eastAsia="Times New Roman"/>
          <w:szCs w:val="24"/>
        </w:rPr>
        <w:t xml:space="preserve">Αυτό συμβαίνει. Και οι ξένοι </w:t>
      </w:r>
      <w:r w:rsidRPr="003573A3">
        <w:rPr>
          <w:rFonts w:eastAsia="Times New Roman"/>
          <w:szCs w:val="24"/>
        </w:rPr>
        <w:t xml:space="preserve">το φοβούνται </w:t>
      </w:r>
      <w:r>
        <w:rPr>
          <w:rFonts w:eastAsia="Times New Roman"/>
          <w:szCs w:val="24"/>
        </w:rPr>
        <w:t>ήδη, ότι π</w:t>
      </w:r>
      <w:r w:rsidRPr="003573A3">
        <w:rPr>
          <w:rFonts w:eastAsia="Times New Roman"/>
          <w:szCs w:val="24"/>
        </w:rPr>
        <w:t>άνω στην προσπάθεια να γίνει ψηφοθηρία</w:t>
      </w:r>
      <w:r>
        <w:rPr>
          <w:rFonts w:eastAsia="Times New Roman"/>
          <w:szCs w:val="24"/>
        </w:rPr>
        <w:t>,</w:t>
      </w:r>
      <w:r w:rsidRPr="003573A3">
        <w:rPr>
          <w:rFonts w:eastAsia="Times New Roman"/>
          <w:szCs w:val="24"/>
        </w:rPr>
        <w:t xml:space="preserve"> μπορεί να έχουμε ξήλωμα του πουλόβερ</w:t>
      </w:r>
      <w:r>
        <w:rPr>
          <w:rFonts w:eastAsia="Times New Roman"/>
          <w:szCs w:val="24"/>
        </w:rPr>
        <w:t>.</w:t>
      </w:r>
    </w:p>
    <w:p w14:paraId="06452F5A" w14:textId="77777777" w:rsidR="00C04CE1" w:rsidRDefault="00722F08">
      <w:pPr>
        <w:spacing w:line="600" w:lineRule="auto"/>
        <w:ind w:firstLine="720"/>
        <w:jc w:val="both"/>
        <w:rPr>
          <w:rFonts w:eastAsia="Times New Roman"/>
          <w:szCs w:val="24"/>
        </w:rPr>
      </w:pPr>
      <w:r>
        <w:rPr>
          <w:rFonts w:eastAsia="Times New Roman"/>
          <w:szCs w:val="24"/>
        </w:rPr>
        <w:t>Α</w:t>
      </w:r>
      <w:r w:rsidRPr="003573A3">
        <w:rPr>
          <w:rFonts w:eastAsia="Times New Roman"/>
          <w:szCs w:val="24"/>
        </w:rPr>
        <w:t xml:space="preserve">λλά και δεν είναι τίμιο απέναντι στην κοινωνία επί τέσσερα χρόνια να την </w:t>
      </w:r>
      <w:r>
        <w:rPr>
          <w:rFonts w:eastAsia="Times New Roman"/>
          <w:szCs w:val="24"/>
        </w:rPr>
        <w:t>γδέρνεις</w:t>
      </w:r>
      <w:r w:rsidRPr="003573A3">
        <w:rPr>
          <w:rFonts w:eastAsia="Times New Roman"/>
          <w:szCs w:val="24"/>
        </w:rPr>
        <w:t xml:space="preserve"> και να τη στραγγίζεις και να </w:t>
      </w:r>
      <w:r>
        <w:rPr>
          <w:rFonts w:eastAsia="Times New Roman"/>
          <w:szCs w:val="24"/>
        </w:rPr>
        <w:t>έρχεσαι</w:t>
      </w:r>
      <w:r w:rsidRPr="003573A3">
        <w:rPr>
          <w:rFonts w:eastAsia="Times New Roman"/>
          <w:szCs w:val="24"/>
        </w:rPr>
        <w:t xml:space="preserve"> στο μικρό τελευταίο χρονικό διάστημα</w:t>
      </w:r>
      <w:r>
        <w:rPr>
          <w:rFonts w:eastAsia="Times New Roman"/>
          <w:szCs w:val="24"/>
        </w:rPr>
        <w:t>, να την περιθάλπεις και να λες:</w:t>
      </w:r>
      <w:r w:rsidRPr="003573A3">
        <w:rPr>
          <w:rFonts w:eastAsia="Times New Roman"/>
          <w:szCs w:val="24"/>
        </w:rPr>
        <w:t xml:space="preserve"> </w:t>
      </w:r>
      <w:r>
        <w:rPr>
          <w:rFonts w:eastAsia="Times New Roman"/>
          <w:szCs w:val="24"/>
        </w:rPr>
        <w:t>«Π</w:t>
      </w:r>
      <w:r w:rsidRPr="003573A3">
        <w:rPr>
          <w:rFonts w:eastAsia="Times New Roman"/>
          <w:szCs w:val="24"/>
        </w:rPr>
        <w:t>ήγαμε καλά</w:t>
      </w:r>
      <w:r>
        <w:rPr>
          <w:rFonts w:eastAsia="Times New Roman"/>
          <w:szCs w:val="24"/>
        </w:rPr>
        <w:t>,</w:t>
      </w:r>
      <w:r w:rsidRPr="003573A3">
        <w:rPr>
          <w:rFonts w:eastAsia="Times New Roman"/>
          <w:szCs w:val="24"/>
        </w:rPr>
        <w:t xml:space="preserve"> </w:t>
      </w:r>
      <w:r>
        <w:rPr>
          <w:rFonts w:eastAsia="Times New Roman"/>
          <w:szCs w:val="24"/>
        </w:rPr>
        <w:t>φύγαμε από τα μνημόνια και είναι η ώρα</w:t>
      </w:r>
      <w:r w:rsidRPr="003573A3">
        <w:rPr>
          <w:rFonts w:eastAsia="Times New Roman"/>
          <w:szCs w:val="24"/>
        </w:rPr>
        <w:t xml:space="preserve"> να βοηθήσουμε τον απλό κόσμο</w:t>
      </w:r>
      <w:r>
        <w:rPr>
          <w:rFonts w:eastAsia="Times New Roman"/>
          <w:szCs w:val="24"/>
        </w:rPr>
        <w:t xml:space="preserve">». </w:t>
      </w:r>
    </w:p>
    <w:p w14:paraId="06452F5B" w14:textId="77777777" w:rsidR="00C04CE1" w:rsidRDefault="00722F08">
      <w:pPr>
        <w:spacing w:line="600" w:lineRule="auto"/>
        <w:ind w:firstLine="720"/>
        <w:jc w:val="both"/>
        <w:rPr>
          <w:rFonts w:eastAsia="Times New Roman"/>
          <w:szCs w:val="24"/>
        </w:rPr>
      </w:pPr>
      <w:r>
        <w:rPr>
          <w:rFonts w:eastAsia="Times New Roman"/>
          <w:szCs w:val="24"/>
        </w:rPr>
        <w:t>Δεν το καταλαβαίνω αυτό. Τον απλό κόσμο πάντα ήταν η ώρα να τον βοηθήσουμε. Και πάντα εμείς, τουλάχιστον, στην Ένωση Κεντρώων πρεσβεύαμε ότι δεν πρέπει να γίνει άγρια επι</w:t>
      </w:r>
      <w:r>
        <w:rPr>
          <w:rFonts w:eastAsia="Times New Roman"/>
          <w:szCs w:val="24"/>
        </w:rPr>
        <w:lastRenderedPageBreak/>
        <w:t>δρομή επί όλου του λαού, αλλά έπρεπε να κάνουν μεγάλες θυσίες οι έχοντες και κατέχοντες προς ανακούφιση των αδυνάτων. Αυτή ήταν η πολιτική μας.</w:t>
      </w:r>
    </w:p>
    <w:p w14:paraId="06452F5C" w14:textId="77777777" w:rsidR="00C04CE1" w:rsidRDefault="00722F08">
      <w:pPr>
        <w:spacing w:line="600" w:lineRule="auto"/>
        <w:ind w:firstLine="720"/>
        <w:jc w:val="both"/>
        <w:rPr>
          <w:rFonts w:eastAsia="Times New Roman"/>
          <w:szCs w:val="24"/>
        </w:rPr>
      </w:pPr>
      <w:r>
        <w:rPr>
          <w:rFonts w:eastAsia="Times New Roman"/>
          <w:szCs w:val="24"/>
        </w:rPr>
        <w:t xml:space="preserve">Εσείς κάνατε </w:t>
      </w:r>
      <w:proofErr w:type="spellStart"/>
      <w:r>
        <w:rPr>
          <w:rFonts w:eastAsia="Times New Roman"/>
          <w:szCs w:val="24"/>
        </w:rPr>
        <w:t>οριζοντιοποίηση</w:t>
      </w:r>
      <w:proofErr w:type="spellEnd"/>
      <w:r>
        <w:rPr>
          <w:rFonts w:eastAsia="Times New Roman"/>
          <w:szCs w:val="24"/>
        </w:rPr>
        <w:t xml:space="preserve"> των θυσιών και έ</w:t>
      </w:r>
      <w:r w:rsidRPr="00686D03">
        <w:rPr>
          <w:rFonts w:eastAsia="Times New Roman"/>
          <w:szCs w:val="24"/>
        </w:rPr>
        <w:t>ρχεστε τώρα ψηφοθηρικά και λέ</w:t>
      </w:r>
      <w:r>
        <w:rPr>
          <w:rFonts w:eastAsia="Times New Roman"/>
          <w:szCs w:val="24"/>
        </w:rPr>
        <w:t>τε</w:t>
      </w:r>
      <w:r w:rsidRPr="00162F44">
        <w:rPr>
          <w:rFonts w:eastAsia="Times New Roman"/>
          <w:szCs w:val="24"/>
        </w:rPr>
        <w:t>:</w:t>
      </w:r>
      <w:r>
        <w:rPr>
          <w:rFonts w:eastAsia="Times New Roman"/>
          <w:szCs w:val="24"/>
        </w:rPr>
        <w:t xml:space="preserve"> «</w:t>
      </w:r>
      <w:r w:rsidRPr="00686D03">
        <w:rPr>
          <w:rFonts w:eastAsia="Times New Roman"/>
          <w:szCs w:val="24"/>
        </w:rPr>
        <w:t>Θα δώσουμε εκεί</w:t>
      </w:r>
      <w:r>
        <w:rPr>
          <w:rFonts w:eastAsia="Times New Roman"/>
          <w:szCs w:val="24"/>
        </w:rPr>
        <w:t xml:space="preserve">, </w:t>
      </w:r>
      <w:r w:rsidRPr="00686D03">
        <w:rPr>
          <w:rFonts w:eastAsia="Times New Roman"/>
          <w:szCs w:val="24"/>
        </w:rPr>
        <w:t xml:space="preserve">θα δώσουμε </w:t>
      </w:r>
      <w:r>
        <w:rPr>
          <w:rFonts w:eastAsia="Times New Roman"/>
          <w:szCs w:val="24"/>
        </w:rPr>
        <w:t>εκεί»</w:t>
      </w:r>
      <w:r w:rsidRPr="00445C70">
        <w:rPr>
          <w:rFonts w:eastAsia="Times New Roman"/>
          <w:szCs w:val="24"/>
        </w:rPr>
        <w:t>,</w:t>
      </w:r>
      <w:r>
        <w:rPr>
          <w:rFonts w:eastAsia="Times New Roman"/>
          <w:szCs w:val="24"/>
        </w:rPr>
        <w:t xml:space="preserve"> πουρμπουάρ. Τ</w:t>
      </w:r>
      <w:r w:rsidRPr="00686D03">
        <w:rPr>
          <w:rFonts w:eastAsia="Times New Roman"/>
          <w:szCs w:val="24"/>
        </w:rPr>
        <w:t>απεινώνετ</w:t>
      </w:r>
      <w:r>
        <w:rPr>
          <w:rFonts w:eastAsia="Times New Roman"/>
          <w:szCs w:val="24"/>
        </w:rPr>
        <w:t>ε</w:t>
      </w:r>
      <w:r w:rsidRPr="00686D03">
        <w:rPr>
          <w:rFonts w:eastAsia="Times New Roman"/>
          <w:szCs w:val="24"/>
        </w:rPr>
        <w:t xml:space="preserve"> έτσι και </w:t>
      </w:r>
      <w:r>
        <w:rPr>
          <w:rFonts w:eastAsia="Times New Roman"/>
          <w:szCs w:val="24"/>
        </w:rPr>
        <w:t>ένα λαό. Ταπεινώνετε τον λαό, γιατί αφού</w:t>
      </w:r>
      <w:r w:rsidRPr="00686D03">
        <w:rPr>
          <w:rFonts w:eastAsia="Times New Roman"/>
          <w:szCs w:val="24"/>
        </w:rPr>
        <w:t xml:space="preserve"> το</w:t>
      </w:r>
      <w:r>
        <w:rPr>
          <w:rFonts w:eastAsia="Times New Roman"/>
          <w:szCs w:val="24"/>
        </w:rPr>
        <w:t>υ</w:t>
      </w:r>
      <w:r w:rsidRPr="00686D03">
        <w:rPr>
          <w:rFonts w:eastAsia="Times New Roman"/>
          <w:szCs w:val="24"/>
        </w:rPr>
        <w:t xml:space="preserve"> κλαδέψ</w:t>
      </w:r>
      <w:r>
        <w:rPr>
          <w:rFonts w:eastAsia="Times New Roman"/>
          <w:szCs w:val="24"/>
        </w:rPr>
        <w:t>α</w:t>
      </w:r>
      <w:r w:rsidRPr="00686D03">
        <w:rPr>
          <w:rFonts w:eastAsia="Times New Roman"/>
          <w:szCs w:val="24"/>
        </w:rPr>
        <w:t>τε κυριολεκτικά την αξιοπρέπεια</w:t>
      </w:r>
      <w:r>
        <w:rPr>
          <w:rFonts w:eastAsia="Times New Roman"/>
          <w:szCs w:val="24"/>
        </w:rPr>
        <w:t>,</w:t>
      </w:r>
      <w:r w:rsidRPr="00686D03">
        <w:rPr>
          <w:rFonts w:eastAsia="Times New Roman"/>
          <w:szCs w:val="24"/>
        </w:rPr>
        <w:t xml:space="preserve"> </w:t>
      </w:r>
      <w:r>
        <w:rPr>
          <w:rFonts w:eastAsia="Times New Roman"/>
          <w:szCs w:val="24"/>
        </w:rPr>
        <w:t>έρχεστε</w:t>
      </w:r>
      <w:r w:rsidRPr="00686D03">
        <w:rPr>
          <w:rFonts w:eastAsia="Times New Roman"/>
          <w:szCs w:val="24"/>
        </w:rPr>
        <w:t xml:space="preserve"> τώρα με τον εξαγοράσετε με γελοίους τρόπους</w:t>
      </w:r>
      <w:r>
        <w:rPr>
          <w:rFonts w:eastAsia="Times New Roman"/>
          <w:szCs w:val="24"/>
        </w:rPr>
        <w:t>.</w:t>
      </w:r>
    </w:p>
    <w:p w14:paraId="06452F5D" w14:textId="77777777" w:rsidR="00C04CE1" w:rsidRDefault="00722F08">
      <w:pPr>
        <w:spacing w:line="600" w:lineRule="auto"/>
        <w:ind w:firstLine="720"/>
        <w:jc w:val="both"/>
        <w:rPr>
          <w:rFonts w:eastAsia="Times New Roman"/>
          <w:szCs w:val="24"/>
        </w:rPr>
      </w:pPr>
      <w:r>
        <w:rPr>
          <w:rFonts w:eastAsia="Times New Roman"/>
          <w:szCs w:val="24"/>
        </w:rPr>
        <w:t>Α</w:t>
      </w:r>
      <w:r w:rsidRPr="00686D03">
        <w:rPr>
          <w:rFonts w:eastAsia="Times New Roman"/>
          <w:szCs w:val="24"/>
        </w:rPr>
        <w:t xml:space="preserve">ς </w:t>
      </w:r>
      <w:r>
        <w:rPr>
          <w:rFonts w:eastAsia="Times New Roman"/>
          <w:szCs w:val="24"/>
        </w:rPr>
        <w:t xml:space="preserve">έλθουμε εις </w:t>
      </w:r>
      <w:r w:rsidRPr="00686D03">
        <w:rPr>
          <w:rFonts w:eastAsia="Times New Roman"/>
          <w:szCs w:val="24"/>
        </w:rPr>
        <w:t xml:space="preserve">το </w:t>
      </w:r>
      <w:r>
        <w:rPr>
          <w:rFonts w:eastAsia="Times New Roman"/>
          <w:szCs w:val="24"/>
        </w:rPr>
        <w:t xml:space="preserve">σκοπιανό, γιατί κατ’ </w:t>
      </w:r>
      <w:proofErr w:type="spellStart"/>
      <w:r>
        <w:rPr>
          <w:rFonts w:eastAsia="Times New Roman"/>
          <w:szCs w:val="24"/>
        </w:rPr>
        <w:t>ουσίαν</w:t>
      </w:r>
      <w:proofErr w:type="spellEnd"/>
      <w:r>
        <w:rPr>
          <w:rFonts w:eastAsia="Times New Roman"/>
          <w:szCs w:val="24"/>
        </w:rPr>
        <w:t xml:space="preserve"> αυτό </w:t>
      </w:r>
      <w:r w:rsidRPr="00686D03">
        <w:rPr>
          <w:rFonts w:eastAsia="Times New Roman"/>
          <w:szCs w:val="24"/>
        </w:rPr>
        <w:t xml:space="preserve">είναι </w:t>
      </w:r>
      <w:r>
        <w:rPr>
          <w:rFonts w:eastAsia="Times New Roman"/>
          <w:szCs w:val="24"/>
        </w:rPr>
        <w:t xml:space="preserve">και </w:t>
      </w:r>
      <w:r w:rsidRPr="00686D03">
        <w:rPr>
          <w:rFonts w:eastAsia="Times New Roman"/>
          <w:szCs w:val="24"/>
        </w:rPr>
        <w:t>η αιτία της κρίσης</w:t>
      </w:r>
      <w:r>
        <w:rPr>
          <w:rFonts w:eastAsia="Times New Roman"/>
          <w:szCs w:val="24"/>
        </w:rPr>
        <w:t>, το</w:t>
      </w:r>
      <w:r w:rsidRPr="00686D03">
        <w:rPr>
          <w:rFonts w:eastAsia="Times New Roman"/>
          <w:szCs w:val="24"/>
        </w:rPr>
        <w:t xml:space="preserve"> </w:t>
      </w:r>
      <w:r>
        <w:rPr>
          <w:rFonts w:eastAsia="Times New Roman"/>
          <w:szCs w:val="24"/>
        </w:rPr>
        <w:t>σ</w:t>
      </w:r>
      <w:r w:rsidRPr="00686D03">
        <w:rPr>
          <w:rFonts w:eastAsia="Times New Roman"/>
          <w:szCs w:val="24"/>
        </w:rPr>
        <w:t>κοπιανό</w:t>
      </w:r>
      <w:r>
        <w:rPr>
          <w:rFonts w:eastAsia="Times New Roman"/>
          <w:szCs w:val="24"/>
        </w:rPr>
        <w:t>.</w:t>
      </w:r>
      <w:r w:rsidRPr="00686D03">
        <w:rPr>
          <w:rFonts w:eastAsia="Times New Roman"/>
          <w:szCs w:val="24"/>
        </w:rPr>
        <w:t xml:space="preserve"> </w:t>
      </w:r>
      <w:r>
        <w:rPr>
          <w:rFonts w:eastAsia="Times New Roman"/>
          <w:szCs w:val="24"/>
        </w:rPr>
        <w:t xml:space="preserve">Στο σκοπιανό </w:t>
      </w:r>
      <w:r w:rsidRPr="00686D03">
        <w:rPr>
          <w:rFonts w:eastAsia="Times New Roman"/>
          <w:szCs w:val="24"/>
        </w:rPr>
        <w:t>πάγια τακτική του ΣΥΡΙΖΑ</w:t>
      </w:r>
      <w:r>
        <w:rPr>
          <w:rFonts w:eastAsia="Times New Roman"/>
          <w:szCs w:val="24"/>
        </w:rPr>
        <w:t xml:space="preserve"> είναι ότι</w:t>
      </w:r>
      <w:r w:rsidRPr="00686D03">
        <w:rPr>
          <w:rFonts w:eastAsia="Times New Roman"/>
          <w:szCs w:val="24"/>
        </w:rPr>
        <w:t xml:space="preserve"> επειδή έκανε λάθος ο Καραμανλής</w:t>
      </w:r>
      <w:r>
        <w:rPr>
          <w:rFonts w:eastAsia="Times New Roman"/>
          <w:szCs w:val="24"/>
        </w:rPr>
        <w:t>,</w:t>
      </w:r>
      <w:r w:rsidRPr="00686D03">
        <w:rPr>
          <w:rFonts w:eastAsia="Times New Roman"/>
          <w:szCs w:val="24"/>
        </w:rPr>
        <w:t xml:space="preserve"> ο γέρος</w:t>
      </w:r>
      <w:r>
        <w:rPr>
          <w:rFonts w:eastAsia="Times New Roman"/>
          <w:szCs w:val="24"/>
        </w:rPr>
        <w:t>,</w:t>
      </w:r>
      <w:r w:rsidRPr="00686D03">
        <w:rPr>
          <w:rFonts w:eastAsia="Times New Roman"/>
          <w:szCs w:val="24"/>
        </w:rPr>
        <w:t xml:space="preserve"> το 1977</w:t>
      </w:r>
      <w:r>
        <w:rPr>
          <w:rFonts w:eastAsia="Times New Roman"/>
          <w:szCs w:val="24"/>
        </w:rPr>
        <w:t xml:space="preserve">, επειδή έκανε η Ντόρα </w:t>
      </w:r>
      <w:r w:rsidRPr="00686D03">
        <w:rPr>
          <w:rFonts w:eastAsia="Times New Roman"/>
          <w:szCs w:val="24"/>
        </w:rPr>
        <w:t>με το</w:t>
      </w:r>
      <w:r>
        <w:rPr>
          <w:rFonts w:eastAsia="Times New Roman"/>
          <w:szCs w:val="24"/>
        </w:rPr>
        <w:t>ν</w:t>
      </w:r>
      <w:r w:rsidRPr="00686D03">
        <w:rPr>
          <w:rFonts w:eastAsia="Times New Roman"/>
          <w:szCs w:val="24"/>
        </w:rPr>
        <w:t xml:space="preserve"> νεότερο Καραμανλή</w:t>
      </w:r>
      <w:r>
        <w:rPr>
          <w:rFonts w:eastAsia="Times New Roman"/>
          <w:szCs w:val="24"/>
        </w:rPr>
        <w:t>,</w:t>
      </w:r>
      <w:r w:rsidRPr="00686D03">
        <w:rPr>
          <w:rFonts w:eastAsia="Times New Roman"/>
          <w:szCs w:val="24"/>
        </w:rPr>
        <w:t xml:space="preserve"> τον Κώστα</w:t>
      </w:r>
      <w:r>
        <w:rPr>
          <w:rFonts w:eastAsia="Times New Roman"/>
          <w:szCs w:val="24"/>
        </w:rPr>
        <w:t xml:space="preserve">, </w:t>
      </w:r>
      <w:r w:rsidRPr="00686D03">
        <w:rPr>
          <w:rFonts w:eastAsia="Times New Roman"/>
          <w:szCs w:val="24"/>
        </w:rPr>
        <w:t>το 2008</w:t>
      </w:r>
      <w:r>
        <w:rPr>
          <w:rFonts w:eastAsia="Times New Roman"/>
          <w:szCs w:val="24"/>
        </w:rPr>
        <w:t xml:space="preserve"> </w:t>
      </w:r>
      <w:r w:rsidRPr="00686D03">
        <w:rPr>
          <w:rFonts w:eastAsia="Times New Roman"/>
          <w:szCs w:val="24"/>
        </w:rPr>
        <w:t>άλλο λάθος</w:t>
      </w:r>
      <w:r>
        <w:rPr>
          <w:rFonts w:eastAsia="Times New Roman"/>
          <w:szCs w:val="24"/>
        </w:rPr>
        <w:t>,</w:t>
      </w:r>
      <w:r w:rsidRPr="00686D03">
        <w:rPr>
          <w:rFonts w:eastAsia="Times New Roman"/>
          <w:szCs w:val="24"/>
        </w:rPr>
        <w:t xml:space="preserve"> </w:t>
      </w:r>
      <w:r>
        <w:rPr>
          <w:rFonts w:eastAsia="Times New Roman"/>
          <w:szCs w:val="24"/>
        </w:rPr>
        <w:t>ά</w:t>
      </w:r>
      <w:r w:rsidRPr="00686D03">
        <w:rPr>
          <w:rFonts w:eastAsia="Times New Roman"/>
          <w:szCs w:val="24"/>
        </w:rPr>
        <w:t xml:space="preserve">ρα νομιμοποιήσετε εσείς </w:t>
      </w:r>
      <w:r>
        <w:rPr>
          <w:rFonts w:eastAsia="Times New Roman"/>
          <w:szCs w:val="24"/>
        </w:rPr>
        <w:t xml:space="preserve">και ονομάζεται αυτό </w:t>
      </w:r>
      <w:r w:rsidRPr="00686D03">
        <w:rPr>
          <w:rFonts w:eastAsia="Times New Roman"/>
          <w:szCs w:val="24"/>
        </w:rPr>
        <w:t>εθνική γραμμή</w:t>
      </w:r>
      <w:r>
        <w:rPr>
          <w:rFonts w:eastAsia="Times New Roman"/>
          <w:szCs w:val="24"/>
        </w:rPr>
        <w:t>.</w:t>
      </w:r>
      <w:r w:rsidRPr="00686D03">
        <w:rPr>
          <w:rFonts w:eastAsia="Times New Roman"/>
          <w:szCs w:val="24"/>
        </w:rPr>
        <w:t xml:space="preserve"> Τα λάθη του παρελθόντος</w:t>
      </w:r>
      <w:r>
        <w:rPr>
          <w:rFonts w:eastAsia="Times New Roman"/>
          <w:szCs w:val="24"/>
        </w:rPr>
        <w:t xml:space="preserve">, τις μειοδοσίες, θα έλεγα, </w:t>
      </w:r>
      <w:r w:rsidRPr="00686D03">
        <w:rPr>
          <w:rFonts w:eastAsia="Times New Roman"/>
          <w:szCs w:val="24"/>
        </w:rPr>
        <w:t xml:space="preserve">του παρελθόντος </w:t>
      </w:r>
      <w:r>
        <w:rPr>
          <w:rFonts w:eastAsia="Times New Roman"/>
          <w:szCs w:val="24"/>
        </w:rPr>
        <w:t>τις</w:t>
      </w:r>
      <w:r w:rsidRPr="00686D03">
        <w:rPr>
          <w:rFonts w:eastAsia="Times New Roman"/>
          <w:szCs w:val="24"/>
        </w:rPr>
        <w:t xml:space="preserve"> ονομάζεται </w:t>
      </w:r>
      <w:r>
        <w:rPr>
          <w:rFonts w:eastAsia="Times New Roman"/>
          <w:szCs w:val="24"/>
        </w:rPr>
        <w:t>ε</w:t>
      </w:r>
      <w:r w:rsidRPr="00686D03">
        <w:rPr>
          <w:rFonts w:eastAsia="Times New Roman"/>
          <w:szCs w:val="24"/>
        </w:rPr>
        <w:t xml:space="preserve">θνική γραμμή και λέτε ότι </w:t>
      </w:r>
      <w:r>
        <w:rPr>
          <w:rFonts w:eastAsia="Times New Roman"/>
          <w:szCs w:val="24"/>
        </w:rPr>
        <w:t>α</w:t>
      </w:r>
      <w:r w:rsidRPr="00686D03">
        <w:rPr>
          <w:rFonts w:eastAsia="Times New Roman"/>
          <w:szCs w:val="24"/>
        </w:rPr>
        <w:t>υτό ακριβώς συνεχίζετε</w:t>
      </w:r>
      <w:r>
        <w:rPr>
          <w:rFonts w:eastAsia="Times New Roman"/>
          <w:szCs w:val="24"/>
        </w:rPr>
        <w:t>,</w:t>
      </w:r>
      <w:r w:rsidRPr="00686D03">
        <w:rPr>
          <w:rFonts w:eastAsia="Times New Roman"/>
          <w:szCs w:val="24"/>
        </w:rPr>
        <w:t xml:space="preserve"> την εθνική γραμμή των</w:t>
      </w:r>
      <w:r>
        <w:rPr>
          <w:rFonts w:eastAsia="Times New Roman"/>
          <w:szCs w:val="24"/>
        </w:rPr>
        <w:t xml:space="preserve"> -</w:t>
      </w:r>
      <w:r w:rsidRPr="00686D03">
        <w:rPr>
          <w:rFonts w:eastAsia="Times New Roman"/>
          <w:szCs w:val="24"/>
        </w:rPr>
        <w:t>όπως προσθέτετε</w:t>
      </w:r>
      <w:r>
        <w:rPr>
          <w:rFonts w:eastAsia="Times New Roman"/>
          <w:szCs w:val="24"/>
        </w:rPr>
        <w:t>-</w:t>
      </w:r>
      <w:r w:rsidRPr="00686D03">
        <w:rPr>
          <w:rFonts w:eastAsia="Times New Roman"/>
          <w:szCs w:val="24"/>
        </w:rPr>
        <w:t xml:space="preserve"> λαθών του παρελθόντος</w:t>
      </w:r>
      <w:r>
        <w:rPr>
          <w:rFonts w:eastAsia="Times New Roman"/>
          <w:szCs w:val="24"/>
        </w:rPr>
        <w:t>.</w:t>
      </w:r>
      <w:r w:rsidRPr="00686D03">
        <w:rPr>
          <w:rFonts w:eastAsia="Times New Roman"/>
          <w:szCs w:val="24"/>
        </w:rPr>
        <w:t xml:space="preserve"> Αυτό κάνετε</w:t>
      </w:r>
      <w:r>
        <w:rPr>
          <w:rFonts w:eastAsia="Times New Roman"/>
          <w:szCs w:val="24"/>
        </w:rPr>
        <w:t>. Και λέτε ότι</w:t>
      </w:r>
      <w:r w:rsidRPr="00686D03">
        <w:rPr>
          <w:rFonts w:eastAsia="Times New Roman"/>
          <w:szCs w:val="24"/>
        </w:rPr>
        <w:t xml:space="preserve"> </w:t>
      </w:r>
      <w:r>
        <w:rPr>
          <w:rFonts w:eastAsia="Times New Roman"/>
          <w:szCs w:val="24"/>
        </w:rPr>
        <w:t>νομιμοποιήστε να δώσετε</w:t>
      </w:r>
      <w:r w:rsidRPr="00686D03">
        <w:rPr>
          <w:rFonts w:eastAsia="Times New Roman"/>
          <w:szCs w:val="24"/>
        </w:rPr>
        <w:t xml:space="preserve"> λύση τέτοια που προσβάλλει </w:t>
      </w:r>
      <w:r w:rsidRPr="00686D03">
        <w:rPr>
          <w:rFonts w:eastAsia="Times New Roman"/>
          <w:szCs w:val="24"/>
        </w:rPr>
        <w:lastRenderedPageBreak/>
        <w:t>την τιμή του ελληνικού λαού</w:t>
      </w:r>
      <w:r>
        <w:rPr>
          <w:rFonts w:eastAsia="Times New Roman"/>
          <w:szCs w:val="24"/>
        </w:rPr>
        <w:t>. Γιατί αν είχατε</w:t>
      </w:r>
      <w:r w:rsidRPr="00686D03">
        <w:rPr>
          <w:rFonts w:eastAsia="Times New Roman"/>
          <w:szCs w:val="24"/>
        </w:rPr>
        <w:t xml:space="preserve"> και την ελάχιστη ελπίδα ότι έχετε το</w:t>
      </w:r>
      <w:r>
        <w:rPr>
          <w:rFonts w:eastAsia="Times New Roman"/>
          <w:szCs w:val="24"/>
        </w:rPr>
        <w:t>ν</w:t>
      </w:r>
      <w:r w:rsidRPr="00686D03">
        <w:rPr>
          <w:rFonts w:eastAsia="Times New Roman"/>
          <w:szCs w:val="24"/>
        </w:rPr>
        <w:t xml:space="preserve"> λαό μαζί </w:t>
      </w:r>
      <w:r>
        <w:rPr>
          <w:rFonts w:eastAsia="Times New Roman"/>
          <w:szCs w:val="24"/>
        </w:rPr>
        <w:t>σας, είμαι σίγουρος ότι θα κάνα</w:t>
      </w:r>
      <w:r w:rsidRPr="00686D03">
        <w:rPr>
          <w:rFonts w:eastAsia="Times New Roman"/>
          <w:szCs w:val="24"/>
        </w:rPr>
        <w:t>τε δημοψήφισμα</w:t>
      </w:r>
      <w:r>
        <w:rPr>
          <w:rFonts w:eastAsia="Times New Roman"/>
          <w:szCs w:val="24"/>
        </w:rPr>
        <w:t>. Αν είχατε</w:t>
      </w:r>
      <w:r w:rsidRPr="00686D03">
        <w:rPr>
          <w:rFonts w:eastAsia="Times New Roman"/>
          <w:szCs w:val="24"/>
        </w:rPr>
        <w:t xml:space="preserve"> και την ελάχιστη ελπίδα ότι μπορεί να πάρει ένα δημοψήφισμα πάνω </w:t>
      </w:r>
      <w:r>
        <w:rPr>
          <w:rFonts w:eastAsia="Times New Roman"/>
          <w:szCs w:val="24"/>
        </w:rPr>
        <w:t xml:space="preserve">από 15%, από 20% θα το αποτολμούσατε. Ξέρετε, όμως, τι θα συμβεί </w:t>
      </w:r>
      <w:r w:rsidRPr="00686D03">
        <w:rPr>
          <w:rFonts w:eastAsia="Times New Roman"/>
          <w:szCs w:val="24"/>
        </w:rPr>
        <w:t>αν γίνει ένα δημοψήφισμα</w:t>
      </w:r>
      <w:r>
        <w:rPr>
          <w:rFonts w:eastAsia="Times New Roman"/>
          <w:szCs w:val="24"/>
        </w:rPr>
        <w:t>.</w:t>
      </w:r>
    </w:p>
    <w:p w14:paraId="06452F5E" w14:textId="77777777" w:rsidR="00C04CE1" w:rsidRDefault="00722F08">
      <w:pPr>
        <w:spacing w:line="600" w:lineRule="auto"/>
        <w:ind w:firstLine="720"/>
        <w:jc w:val="both"/>
        <w:rPr>
          <w:rFonts w:eastAsia="Times New Roman"/>
          <w:szCs w:val="24"/>
        </w:rPr>
      </w:pPr>
      <w:r>
        <w:rPr>
          <w:rFonts w:eastAsia="Times New Roman"/>
          <w:szCs w:val="24"/>
        </w:rPr>
        <w:t>Έρχεστε,</w:t>
      </w:r>
      <w:r w:rsidRPr="00686D03">
        <w:rPr>
          <w:rFonts w:eastAsia="Times New Roman"/>
          <w:szCs w:val="24"/>
        </w:rPr>
        <w:t xml:space="preserve"> λοιπόν και δημιουργείτ</w:t>
      </w:r>
      <w:r>
        <w:rPr>
          <w:rFonts w:eastAsia="Times New Roman"/>
          <w:szCs w:val="24"/>
        </w:rPr>
        <w:t>ε</w:t>
      </w:r>
      <w:r w:rsidRPr="00686D03">
        <w:rPr>
          <w:rFonts w:eastAsia="Times New Roman"/>
          <w:szCs w:val="24"/>
        </w:rPr>
        <w:t xml:space="preserve"> ένα τραγελαφικό αφήγημα ότι πάνω σε παλαιές μειοδοσί</w:t>
      </w:r>
      <w:r>
        <w:rPr>
          <w:rFonts w:eastAsia="Times New Roman"/>
          <w:szCs w:val="24"/>
        </w:rPr>
        <w:t>ε</w:t>
      </w:r>
      <w:r w:rsidRPr="00686D03">
        <w:rPr>
          <w:rFonts w:eastAsia="Times New Roman"/>
          <w:szCs w:val="24"/>
        </w:rPr>
        <w:t>ς</w:t>
      </w:r>
      <w:r>
        <w:rPr>
          <w:rFonts w:eastAsia="Times New Roman"/>
          <w:szCs w:val="24"/>
        </w:rPr>
        <w:t>,</w:t>
      </w:r>
      <w:r w:rsidRPr="00686D03">
        <w:rPr>
          <w:rFonts w:eastAsia="Times New Roman"/>
          <w:szCs w:val="24"/>
        </w:rPr>
        <w:t xml:space="preserve"> μπορείτε να στήσετε μία λύση</w:t>
      </w:r>
      <w:r>
        <w:rPr>
          <w:rFonts w:eastAsia="Times New Roman"/>
          <w:szCs w:val="24"/>
        </w:rPr>
        <w:t xml:space="preserve">. Και λέτε ότι είναι μία λύση οριστική. </w:t>
      </w:r>
      <w:r w:rsidRPr="00686D03">
        <w:rPr>
          <w:rFonts w:eastAsia="Times New Roman"/>
          <w:szCs w:val="24"/>
        </w:rPr>
        <w:t>Μάλιστα</w:t>
      </w:r>
      <w:r>
        <w:rPr>
          <w:rFonts w:eastAsia="Times New Roman"/>
          <w:szCs w:val="24"/>
        </w:rPr>
        <w:t>,</w:t>
      </w:r>
      <w:r w:rsidRPr="00686D03">
        <w:rPr>
          <w:rFonts w:eastAsia="Times New Roman"/>
          <w:szCs w:val="24"/>
        </w:rPr>
        <w:t xml:space="preserve"> αντί του </w:t>
      </w:r>
      <w:r>
        <w:rPr>
          <w:rFonts w:eastAsia="Times New Roman"/>
          <w:szCs w:val="24"/>
        </w:rPr>
        <w:t>«</w:t>
      </w:r>
      <w:r w:rsidRPr="00686D03">
        <w:rPr>
          <w:rFonts w:eastAsia="Times New Roman"/>
          <w:szCs w:val="24"/>
        </w:rPr>
        <w:t>Μακεδονία</w:t>
      </w:r>
      <w:r>
        <w:rPr>
          <w:rFonts w:eastAsia="Times New Roman"/>
          <w:szCs w:val="24"/>
        </w:rPr>
        <w:t>»</w:t>
      </w:r>
      <w:r w:rsidRPr="00686D03">
        <w:rPr>
          <w:rFonts w:eastAsia="Times New Roman"/>
          <w:szCs w:val="24"/>
        </w:rPr>
        <w:t xml:space="preserve"> που θα </w:t>
      </w:r>
      <w:r>
        <w:rPr>
          <w:rFonts w:eastAsia="Times New Roman"/>
          <w:szCs w:val="24"/>
        </w:rPr>
        <w:t xml:space="preserve">έμενε μόνο, λέτε ότι </w:t>
      </w:r>
      <w:r w:rsidRPr="00686D03">
        <w:rPr>
          <w:rFonts w:eastAsia="Times New Roman"/>
          <w:szCs w:val="24"/>
        </w:rPr>
        <w:t xml:space="preserve">τώρα θα έχουμε το </w:t>
      </w:r>
      <w:r>
        <w:rPr>
          <w:rFonts w:eastAsia="Times New Roman"/>
          <w:szCs w:val="24"/>
        </w:rPr>
        <w:t>«</w:t>
      </w:r>
      <w:r w:rsidRPr="00686D03">
        <w:rPr>
          <w:rFonts w:eastAsia="Times New Roman"/>
          <w:szCs w:val="24"/>
        </w:rPr>
        <w:t>Βόρεια Μακεδονία</w:t>
      </w:r>
      <w:r>
        <w:rPr>
          <w:rFonts w:eastAsia="Times New Roman"/>
          <w:szCs w:val="24"/>
        </w:rPr>
        <w:t>».</w:t>
      </w:r>
      <w:r w:rsidRPr="00686D03">
        <w:rPr>
          <w:rFonts w:eastAsia="Times New Roman"/>
          <w:szCs w:val="24"/>
        </w:rPr>
        <w:t xml:space="preserve"> Και το λέτε ως </w:t>
      </w:r>
      <w:r>
        <w:rPr>
          <w:rFonts w:eastAsia="Times New Roman"/>
          <w:szCs w:val="24"/>
        </w:rPr>
        <w:t>επωφελές για τη χώρα. Είναι επωφελές αυτό.</w:t>
      </w:r>
    </w:p>
    <w:p w14:paraId="06452F5F" w14:textId="77777777" w:rsidR="00C04CE1" w:rsidRDefault="00722F08">
      <w:pPr>
        <w:spacing w:line="600" w:lineRule="auto"/>
        <w:ind w:firstLine="720"/>
        <w:jc w:val="both"/>
        <w:rPr>
          <w:rFonts w:eastAsia="Times New Roman"/>
          <w:szCs w:val="24"/>
        </w:rPr>
      </w:pPr>
      <w:r>
        <w:rPr>
          <w:rFonts w:eastAsia="Times New Roman"/>
          <w:szCs w:val="24"/>
        </w:rPr>
        <w:t>Αποφύγατε να κάνετε</w:t>
      </w:r>
      <w:r w:rsidRPr="00686D03">
        <w:rPr>
          <w:rFonts w:eastAsia="Times New Roman"/>
          <w:szCs w:val="24"/>
        </w:rPr>
        <w:t xml:space="preserve"> </w:t>
      </w:r>
      <w:r>
        <w:rPr>
          <w:rFonts w:eastAsia="Times New Roman"/>
          <w:szCs w:val="24"/>
        </w:rPr>
        <w:t>σ</w:t>
      </w:r>
      <w:r w:rsidRPr="00686D03">
        <w:rPr>
          <w:rFonts w:eastAsia="Times New Roman"/>
          <w:szCs w:val="24"/>
        </w:rPr>
        <w:t>ύσκεψη Αρχηγών</w:t>
      </w:r>
      <w:r>
        <w:rPr>
          <w:rFonts w:eastAsia="Times New Roman"/>
          <w:szCs w:val="24"/>
        </w:rPr>
        <w:t>. Αποφύγατε να φέρετε τ</w:t>
      </w:r>
      <w:r w:rsidRPr="00686D03">
        <w:rPr>
          <w:rFonts w:eastAsia="Times New Roman"/>
          <w:szCs w:val="24"/>
        </w:rPr>
        <w:t xml:space="preserve">ο ζήτημα στη Βουλή </w:t>
      </w:r>
      <w:r>
        <w:rPr>
          <w:rFonts w:eastAsia="Times New Roman"/>
          <w:szCs w:val="24"/>
        </w:rPr>
        <w:t>πριν πάει</w:t>
      </w:r>
      <w:r w:rsidRPr="00686D03">
        <w:rPr>
          <w:rFonts w:eastAsia="Times New Roman"/>
          <w:szCs w:val="24"/>
        </w:rPr>
        <w:t xml:space="preserve"> ο Πρωθυπουργός στις Πρέσπες</w:t>
      </w:r>
      <w:r>
        <w:rPr>
          <w:rFonts w:eastAsia="Times New Roman"/>
          <w:szCs w:val="24"/>
        </w:rPr>
        <w:t>.</w:t>
      </w:r>
      <w:r w:rsidRPr="00686D03">
        <w:rPr>
          <w:rFonts w:eastAsia="Times New Roman"/>
          <w:szCs w:val="24"/>
        </w:rPr>
        <w:t xml:space="preserve"> </w:t>
      </w:r>
      <w:r>
        <w:rPr>
          <w:rFonts w:eastAsia="Times New Roman"/>
          <w:szCs w:val="24"/>
        </w:rPr>
        <w:t>Προ</w:t>
      </w:r>
      <w:r w:rsidRPr="00686D03">
        <w:rPr>
          <w:rFonts w:eastAsia="Times New Roman"/>
          <w:szCs w:val="24"/>
        </w:rPr>
        <w:t xml:space="preserve">ειδοποίησα τον </w:t>
      </w:r>
      <w:r>
        <w:rPr>
          <w:rFonts w:eastAsia="Times New Roman"/>
          <w:szCs w:val="24"/>
        </w:rPr>
        <w:t>κ.</w:t>
      </w:r>
      <w:r w:rsidRPr="00686D03">
        <w:rPr>
          <w:rFonts w:eastAsia="Times New Roman"/>
          <w:szCs w:val="24"/>
        </w:rPr>
        <w:t xml:space="preserve"> Καμμένο</w:t>
      </w:r>
      <w:r>
        <w:rPr>
          <w:rFonts w:eastAsia="Times New Roman"/>
          <w:szCs w:val="24"/>
        </w:rPr>
        <w:t>, λέγοντάς του</w:t>
      </w:r>
      <w:r w:rsidRPr="004F0A58">
        <w:rPr>
          <w:rFonts w:eastAsia="Times New Roman"/>
          <w:szCs w:val="24"/>
        </w:rPr>
        <w:t xml:space="preserve">: </w:t>
      </w:r>
      <w:r>
        <w:rPr>
          <w:rFonts w:eastAsia="Times New Roman"/>
          <w:szCs w:val="24"/>
        </w:rPr>
        <w:t>«Τώρα έχεις δυνατότητα</w:t>
      </w:r>
      <w:r w:rsidRPr="00686D03">
        <w:rPr>
          <w:rFonts w:eastAsia="Times New Roman"/>
          <w:szCs w:val="24"/>
        </w:rPr>
        <w:t xml:space="preserve"> να αποσύρει</w:t>
      </w:r>
      <w:r>
        <w:rPr>
          <w:rFonts w:eastAsia="Times New Roman"/>
          <w:szCs w:val="24"/>
        </w:rPr>
        <w:t xml:space="preserve">ς </w:t>
      </w:r>
      <w:r w:rsidRPr="00686D03">
        <w:rPr>
          <w:rFonts w:eastAsia="Times New Roman"/>
          <w:szCs w:val="24"/>
        </w:rPr>
        <w:t>την εμπιστοσύνη από την Κυβέρνηση</w:t>
      </w:r>
      <w:r>
        <w:rPr>
          <w:rFonts w:eastAsia="Times New Roman"/>
          <w:szCs w:val="24"/>
        </w:rPr>
        <w:t>, μετά</w:t>
      </w:r>
      <w:r w:rsidRPr="00686D03">
        <w:rPr>
          <w:rFonts w:eastAsia="Times New Roman"/>
          <w:szCs w:val="24"/>
        </w:rPr>
        <w:t xml:space="preserve"> έχεις απόλυτη συνενοχή</w:t>
      </w:r>
      <w:r>
        <w:rPr>
          <w:rFonts w:eastAsia="Times New Roman"/>
          <w:szCs w:val="24"/>
        </w:rPr>
        <w:t>».</w:t>
      </w:r>
    </w:p>
    <w:p w14:paraId="06452F60" w14:textId="77777777" w:rsidR="00C04CE1" w:rsidRDefault="00722F08">
      <w:pPr>
        <w:spacing w:line="600" w:lineRule="auto"/>
        <w:ind w:firstLine="720"/>
        <w:jc w:val="both"/>
        <w:rPr>
          <w:rFonts w:eastAsia="Times New Roman"/>
          <w:szCs w:val="24"/>
        </w:rPr>
      </w:pPr>
      <w:r>
        <w:rPr>
          <w:rFonts w:eastAsia="Times New Roman"/>
          <w:szCs w:val="24"/>
        </w:rPr>
        <w:lastRenderedPageBreak/>
        <w:t>Ε</w:t>
      </w:r>
      <w:r w:rsidRPr="00686D03">
        <w:rPr>
          <w:rFonts w:eastAsia="Times New Roman"/>
          <w:szCs w:val="24"/>
        </w:rPr>
        <w:t xml:space="preserve">κείνος </w:t>
      </w:r>
      <w:r>
        <w:rPr>
          <w:rFonts w:eastAsia="Times New Roman"/>
          <w:szCs w:val="24"/>
        </w:rPr>
        <w:t>π</w:t>
      </w:r>
      <w:r w:rsidRPr="00686D03">
        <w:rPr>
          <w:rFonts w:eastAsia="Times New Roman"/>
          <w:szCs w:val="24"/>
        </w:rPr>
        <w:t xml:space="preserve">ερίμενε και μάλιστα είχαν κάνει και στο στρατόπεδο του Καμμένου ένα αφήγημα </w:t>
      </w:r>
      <w:r>
        <w:rPr>
          <w:rFonts w:eastAsia="Times New Roman"/>
          <w:szCs w:val="24"/>
        </w:rPr>
        <w:t xml:space="preserve">ότι </w:t>
      </w:r>
      <w:r w:rsidRPr="00686D03">
        <w:rPr>
          <w:rFonts w:eastAsia="Times New Roman"/>
          <w:szCs w:val="24"/>
        </w:rPr>
        <w:t>δεν θα πάρει την έγκριση των Σκοπίων η συμφωνία</w:t>
      </w:r>
      <w:r>
        <w:rPr>
          <w:rFonts w:eastAsia="Times New Roman"/>
          <w:szCs w:val="24"/>
        </w:rPr>
        <w:t>, γιατί έλεγαν, θα δείτε ότι</w:t>
      </w:r>
      <w:r w:rsidRPr="00686D03">
        <w:rPr>
          <w:rFonts w:eastAsia="Times New Roman"/>
          <w:szCs w:val="24"/>
        </w:rPr>
        <w:t xml:space="preserve"> κάπου θα σκοντάψει</w:t>
      </w:r>
      <w:r>
        <w:rPr>
          <w:rFonts w:eastAsia="Times New Roman"/>
          <w:szCs w:val="24"/>
        </w:rPr>
        <w:t>.</w:t>
      </w:r>
      <w:r w:rsidRPr="00686D03">
        <w:rPr>
          <w:rFonts w:eastAsia="Times New Roman"/>
          <w:szCs w:val="24"/>
        </w:rPr>
        <w:t xml:space="preserve"> Ακόμη και προ τριημέρου ο κ</w:t>
      </w:r>
      <w:r>
        <w:rPr>
          <w:rFonts w:eastAsia="Times New Roman"/>
          <w:szCs w:val="24"/>
        </w:rPr>
        <w:t>.</w:t>
      </w:r>
      <w:r w:rsidRPr="00686D03">
        <w:rPr>
          <w:rFonts w:eastAsia="Times New Roman"/>
          <w:szCs w:val="24"/>
        </w:rPr>
        <w:t xml:space="preserve"> Καμμένος είπε</w:t>
      </w:r>
      <w:r w:rsidRPr="00A003CD">
        <w:rPr>
          <w:rFonts w:eastAsia="Times New Roman"/>
          <w:szCs w:val="24"/>
        </w:rPr>
        <w:t>:</w:t>
      </w:r>
      <w:r>
        <w:rPr>
          <w:rFonts w:eastAsia="Times New Roman"/>
          <w:szCs w:val="24"/>
        </w:rPr>
        <w:t xml:space="preserve"> «Γ</w:t>
      </w:r>
      <w:r w:rsidRPr="00686D03">
        <w:rPr>
          <w:rFonts w:eastAsia="Times New Roman"/>
          <w:szCs w:val="24"/>
        </w:rPr>
        <w:t>ια να δούμε</w:t>
      </w:r>
      <w:r>
        <w:rPr>
          <w:rFonts w:eastAsia="Times New Roman"/>
          <w:szCs w:val="24"/>
        </w:rPr>
        <w:t>,</w:t>
      </w:r>
      <w:r w:rsidRPr="00686D03">
        <w:rPr>
          <w:rFonts w:eastAsia="Times New Roman"/>
          <w:szCs w:val="24"/>
        </w:rPr>
        <w:t xml:space="preserve"> θα βρει τους τέσσερις Βουλευτές που χρειάζεται</w:t>
      </w:r>
      <w:r>
        <w:rPr>
          <w:rFonts w:eastAsia="Times New Roman"/>
          <w:szCs w:val="24"/>
        </w:rPr>
        <w:t>;». Γ</w:t>
      </w:r>
      <w:r w:rsidRPr="00686D03">
        <w:rPr>
          <w:rFonts w:eastAsia="Times New Roman"/>
          <w:szCs w:val="24"/>
        </w:rPr>
        <w:t xml:space="preserve">ιατί </w:t>
      </w:r>
      <w:r>
        <w:rPr>
          <w:rFonts w:eastAsia="Times New Roman"/>
          <w:szCs w:val="24"/>
        </w:rPr>
        <w:t>ε</w:t>
      </w:r>
      <w:r w:rsidRPr="00686D03">
        <w:rPr>
          <w:rFonts w:eastAsia="Times New Roman"/>
          <w:szCs w:val="24"/>
        </w:rPr>
        <w:t xml:space="preserve">δώ </w:t>
      </w:r>
      <w:r>
        <w:rPr>
          <w:rFonts w:eastAsia="Times New Roman"/>
          <w:szCs w:val="24"/>
        </w:rPr>
        <w:t>διέδιδαν</w:t>
      </w:r>
      <w:r w:rsidRPr="00686D03">
        <w:rPr>
          <w:rFonts w:eastAsia="Times New Roman"/>
          <w:szCs w:val="24"/>
        </w:rPr>
        <w:t xml:space="preserve"> ότι δυσκολεύεται η κυβέρνηση του </w:t>
      </w:r>
      <w:proofErr w:type="spellStart"/>
      <w:r w:rsidRPr="00686D03">
        <w:rPr>
          <w:rFonts w:eastAsia="Times New Roman"/>
          <w:szCs w:val="24"/>
        </w:rPr>
        <w:t>Ζάεφ</w:t>
      </w:r>
      <w:proofErr w:type="spellEnd"/>
      <w:r w:rsidRPr="00686D03">
        <w:rPr>
          <w:rFonts w:eastAsia="Times New Roman"/>
          <w:szCs w:val="24"/>
        </w:rPr>
        <w:t xml:space="preserve"> να βρει τους τέσσερις βουλευτές</w:t>
      </w:r>
      <w:r>
        <w:rPr>
          <w:rFonts w:eastAsia="Times New Roman"/>
          <w:szCs w:val="24"/>
        </w:rPr>
        <w:t>.</w:t>
      </w:r>
      <w:r w:rsidRPr="00BB3229">
        <w:rPr>
          <w:rFonts w:eastAsia="Times New Roman"/>
          <w:szCs w:val="24"/>
        </w:rPr>
        <w:t xml:space="preserve"> </w:t>
      </w:r>
      <w:r w:rsidRPr="00686D03">
        <w:rPr>
          <w:rFonts w:eastAsia="Times New Roman"/>
          <w:szCs w:val="24"/>
        </w:rPr>
        <w:t xml:space="preserve">Και </w:t>
      </w:r>
      <w:r>
        <w:rPr>
          <w:rFonts w:eastAsia="Times New Roman"/>
          <w:szCs w:val="24"/>
        </w:rPr>
        <w:t xml:space="preserve">βγήκα </w:t>
      </w:r>
      <w:r w:rsidRPr="00686D03">
        <w:rPr>
          <w:rFonts w:eastAsia="Times New Roman"/>
          <w:szCs w:val="24"/>
        </w:rPr>
        <w:t>εγώ και είπα</w:t>
      </w:r>
      <w:r w:rsidRPr="00BB3229">
        <w:rPr>
          <w:rFonts w:eastAsia="Times New Roman"/>
          <w:szCs w:val="24"/>
        </w:rPr>
        <w:t>:</w:t>
      </w:r>
      <w:r w:rsidRPr="00686D03">
        <w:rPr>
          <w:rFonts w:eastAsia="Times New Roman"/>
          <w:szCs w:val="24"/>
        </w:rPr>
        <w:t xml:space="preserve"> </w:t>
      </w:r>
      <w:r>
        <w:rPr>
          <w:rFonts w:eastAsia="Times New Roman"/>
          <w:szCs w:val="24"/>
        </w:rPr>
        <w:t>«</w:t>
      </w:r>
      <w:r w:rsidRPr="00686D03">
        <w:rPr>
          <w:rFonts w:eastAsia="Times New Roman"/>
          <w:szCs w:val="24"/>
        </w:rPr>
        <w:t>Με Αμερικανούς</w:t>
      </w:r>
      <w:r>
        <w:rPr>
          <w:rFonts w:eastAsia="Times New Roman"/>
          <w:szCs w:val="24"/>
        </w:rPr>
        <w:t>,</w:t>
      </w:r>
      <w:r w:rsidRPr="00686D03">
        <w:rPr>
          <w:rFonts w:eastAsia="Times New Roman"/>
          <w:szCs w:val="24"/>
        </w:rPr>
        <w:t xml:space="preserve"> με Γερμανούς</w:t>
      </w:r>
      <w:r>
        <w:rPr>
          <w:rFonts w:eastAsia="Times New Roman"/>
          <w:szCs w:val="24"/>
        </w:rPr>
        <w:t>,</w:t>
      </w:r>
      <w:r w:rsidRPr="00686D03">
        <w:rPr>
          <w:rFonts w:eastAsia="Times New Roman"/>
          <w:szCs w:val="24"/>
        </w:rPr>
        <w:t xml:space="preserve"> με όλο τον κόσμο από πάνω δεν θα </w:t>
      </w:r>
      <w:r>
        <w:rPr>
          <w:rFonts w:eastAsia="Times New Roman"/>
          <w:szCs w:val="24"/>
        </w:rPr>
        <w:t>βρει;» Απορώ με τον κ. Καμμένο, γιατί δεν τον θεωρώ και αφελή. Στα</w:t>
      </w:r>
      <w:r w:rsidRPr="00686D03">
        <w:rPr>
          <w:rFonts w:eastAsia="Times New Roman"/>
          <w:szCs w:val="24"/>
        </w:rPr>
        <w:t xml:space="preserve"> αλήθεια </w:t>
      </w:r>
      <w:r>
        <w:rPr>
          <w:rFonts w:eastAsia="Times New Roman"/>
          <w:szCs w:val="24"/>
        </w:rPr>
        <w:t>πίστευε</w:t>
      </w:r>
      <w:r w:rsidRPr="00686D03">
        <w:rPr>
          <w:rFonts w:eastAsia="Times New Roman"/>
          <w:szCs w:val="24"/>
        </w:rPr>
        <w:t xml:space="preserve"> ότι θα σκοντάψει στα Σκόπια ο</w:t>
      </w:r>
      <w:r w:rsidRPr="00BB3229">
        <w:rPr>
          <w:rFonts w:eastAsia="Times New Roman"/>
          <w:szCs w:val="24"/>
        </w:rPr>
        <w:t xml:space="preserve"> </w:t>
      </w:r>
      <w:r>
        <w:rPr>
          <w:rFonts w:eastAsia="Times New Roman"/>
          <w:szCs w:val="24"/>
        </w:rPr>
        <w:t>σχεδιασμός; Και όταν ήρθε πια η ώρα, η παραμονή της μειοδοσίας, τότε παίρνει τη βαλίτσα του ο κ.</w:t>
      </w:r>
      <w:r w:rsidRPr="00686D03">
        <w:rPr>
          <w:rFonts w:eastAsia="Times New Roman"/>
          <w:szCs w:val="24"/>
        </w:rPr>
        <w:t xml:space="preserve"> Καμμένος</w:t>
      </w:r>
      <w:r>
        <w:rPr>
          <w:rFonts w:eastAsia="Times New Roman"/>
          <w:szCs w:val="24"/>
        </w:rPr>
        <w:t>,</w:t>
      </w:r>
      <w:r w:rsidRPr="00686D03">
        <w:rPr>
          <w:rFonts w:eastAsia="Times New Roman"/>
          <w:szCs w:val="24"/>
        </w:rPr>
        <w:t xml:space="preserve"> αφού άφησε το 70% του κόμματός του </w:t>
      </w:r>
      <w:r>
        <w:rPr>
          <w:rFonts w:eastAsia="Times New Roman"/>
          <w:szCs w:val="24"/>
        </w:rPr>
        <w:t>στον κ. Τσίπρα.</w:t>
      </w:r>
      <w:r w:rsidRPr="00686D03">
        <w:rPr>
          <w:rFonts w:eastAsia="Times New Roman"/>
          <w:szCs w:val="24"/>
        </w:rPr>
        <w:t xml:space="preserve"> </w:t>
      </w:r>
    </w:p>
    <w:p w14:paraId="06452F61" w14:textId="77777777" w:rsidR="00C04CE1" w:rsidRDefault="00722F08">
      <w:pPr>
        <w:spacing w:line="600" w:lineRule="auto"/>
        <w:ind w:firstLine="720"/>
        <w:jc w:val="both"/>
        <w:rPr>
          <w:rFonts w:eastAsia="Times New Roman"/>
          <w:szCs w:val="24"/>
        </w:rPr>
      </w:pPr>
      <w:r w:rsidRPr="00686D03">
        <w:rPr>
          <w:rFonts w:eastAsia="Times New Roman"/>
          <w:szCs w:val="24"/>
        </w:rPr>
        <w:t xml:space="preserve">Και </w:t>
      </w:r>
      <w:r>
        <w:rPr>
          <w:rFonts w:eastAsia="Times New Roman"/>
          <w:szCs w:val="24"/>
        </w:rPr>
        <w:t xml:space="preserve">εδώ </w:t>
      </w:r>
      <w:r w:rsidRPr="00686D03">
        <w:rPr>
          <w:rFonts w:eastAsia="Times New Roman"/>
          <w:szCs w:val="24"/>
        </w:rPr>
        <w:t>θέλω να πω και την άλλη αχαριστία</w:t>
      </w:r>
      <w:r>
        <w:rPr>
          <w:rFonts w:eastAsia="Times New Roman"/>
          <w:szCs w:val="24"/>
        </w:rPr>
        <w:t>. Συνενώθηκαν δύο</w:t>
      </w:r>
      <w:r w:rsidRPr="00686D03">
        <w:rPr>
          <w:rFonts w:eastAsia="Times New Roman"/>
          <w:szCs w:val="24"/>
        </w:rPr>
        <w:t xml:space="preserve"> κόμματα να φτιάξουν μία κυβέρνηση και ο ένας κλέβει το 70% των Βουλευτών του άλλου</w:t>
      </w:r>
      <w:r>
        <w:rPr>
          <w:rFonts w:eastAsia="Times New Roman"/>
          <w:szCs w:val="24"/>
        </w:rPr>
        <w:t>,</w:t>
      </w:r>
      <w:r w:rsidRPr="00686D03">
        <w:rPr>
          <w:rFonts w:eastAsia="Times New Roman"/>
          <w:szCs w:val="24"/>
        </w:rPr>
        <w:t xml:space="preserve"> που στοιχειώδης εντιμότητα θα </w:t>
      </w:r>
      <w:r>
        <w:rPr>
          <w:rFonts w:eastAsia="Times New Roman"/>
          <w:szCs w:val="24"/>
        </w:rPr>
        <w:t>επέβαλε</w:t>
      </w:r>
      <w:r w:rsidRPr="00686D03">
        <w:rPr>
          <w:rFonts w:eastAsia="Times New Roman"/>
          <w:szCs w:val="24"/>
        </w:rPr>
        <w:t xml:space="preserve"> </w:t>
      </w:r>
      <w:r>
        <w:rPr>
          <w:rFonts w:eastAsia="Times New Roman"/>
          <w:szCs w:val="24"/>
        </w:rPr>
        <w:t>να απολύσει ο κ. Τσίπρας αμέσως</w:t>
      </w:r>
      <w:r w:rsidRPr="00686D03">
        <w:rPr>
          <w:rFonts w:eastAsia="Times New Roman"/>
          <w:szCs w:val="24"/>
        </w:rPr>
        <w:t xml:space="preserve"> και τους Βουλευ</w:t>
      </w:r>
      <w:r w:rsidRPr="00686D03">
        <w:rPr>
          <w:rFonts w:eastAsia="Times New Roman"/>
          <w:szCs w:val="24"/>
        </w:rPr>
        <w:lastRenderedPageBreak/>
        <w:t>τές που είναι Υπουργοί του</w:t>
      </w:r>
      <w:r>
        <w:rPr>
          <w:rFonts w:eastAsia="Times New Roman"/>
          <w:szCs w:val="24"/>
        </w:rPr>
        <w:t xml:space="preserve"> κ.</w:t>
      </w:r>
      <w:r w:rsidRPr="00686D03">
        <w:rPr>
          <w:rFonts w:eastAsia="Times New Roman"/>
          <w:szCs w:val="24"/>
        </w:rPr>
        <w:t xml:space="preserve"> Καμμένου</w:t>
      </w:r>
      <w:r>
        <w:rPr>
          <w:rFonts w:eastAsia="Times New Roman"/>
          <w:szCs w:val="24"/>
        </w:rPr>
        <w:t xml:space="preserve">. Αυτό θα επέβαλε η εντιμότητα. Λέει «τον χρησιμοποίησε για τέσσερα </w:t>
      </w:r>
      <w:r w:rsidRPr="00686D03">
        <w:rPr>
          <w:rFonts w:eastAsia="Times New Roman"/>
          <w:szCs w:val="24"/>
        </w:rPr>
        <w:t>χρόνια και το</w:t>
      </w:r>
      <w:r>
        <w:rPr>
          <w:rFonts w:eastAsia="Times New Roman"/>
          <w:szCs w:val="24"/>
        </w:rPr>
        <w:t>ν</w:t>
      </w:r>
      <w:r w:rsidRPr="00686D03">
        <w:rPr>
          <w:rFonts w:eastAsia="Times New Roman"/>
          <w:szCs w:val="24"/>
        </w:rPr>
        <w:t xml:space="preserve"> πετάει σαν λεμονόκουπα</w:t>
      </w:r>
      <w:r>
        <w:rPr>
          <w:rFonts w:eastAsia="Times New Roman"/>
          <w:szCs w:val="24"/>
        </w:rPr>
        <w:t>;</w:t>
      </w:r>
      <w:r w:rsidRPr="00686D03">
        <w:rPr>
          <w:rFonts w:eastAsia="Times New Roman"/>
          <w:szCs w:val="24"/>
        </w:rPr>
        <w:t xml:space="preserve"> Έτσι </w:t>
      </w:r>
      <w:proofErr w:type="spellStart"/>
      <w:r>
        <w:rPr>
          <w:rFonts w:eastAsia="Times New Roman"/>
          <w:szCs w:val="24"/>
        </w:rPr>
        <w:t>φερόμεθα</w:t>
      </w:r>
      <w:proofErr w:type="spellEnd"/>
      <w:r>
        <w:rPr>
          <w:rFonts w:eastAsia="Times New Roman"/>
          <w:szCs w:val="24"/>
        </w:rPr>
        <w:t>;».</w:t>
      </w:r>
    </w:p>
    <w:p w14:paraId="06452F62" w14:textId="77777777" w:rsidR="00C04CE1" w:rsidRDefault="00722F08">
      <w:pPr>
        <w:spacing w:line="600" w:lineRule="auto"/>
        <w:ind w:firstLine="720"/>
        <w:jc w:val="both"/>
        <w:rPr>
          <w:rFonts w:eastAsia="Times New Roman"/>
          <w:szCs w:val="24"/>
        </w:rPr>
      </w:pPr>
      <w:r>
        <w:rPr>
          <w:rFonts w:eastAsia="Times New Roman"/>
          <w:szCs w:val="24"/>
        </w:rPr>
        <w:t>Α</w:t>
      </w:r>
      <w:r w:rsidRPr="00686D03">
        <w:rPr>
          <w:rFonts w:eastAsia="Times New Roman"/>
          <w:szCs w:val="24"/>
        </w:rPr>
        <w:t xml:space="preserve">λλά και τι Κυβέρνηση θα </w:t>
      </w:r>
      <w:r>
        <w:rPr>
          <w:rFonts w:eastAsia="Times New Roman"/>
          <w:szCs w:val="24"/>
        </w:rPr>
        <w:t>εί</w:t>
      </w:r>
      <w:r w:rsidRPr="00686D03">
        <w:rPr>
          <w:rFonts w:eastAsia="Times New Roman"/>
          <w:szCs w:val="24"/>
        </w:rPr>
        <w:t xml:space="preserve">ναι </w:t>
      </w:r>
      <w:r>
        <w:rPr>
          <w:rFonts w:eastAsia="Times New Roman"/>
          <w:szCs w:val="24"/>
        </w:rPr>
        <w:t>αυτή,</w:t>
      </w:r>
      <w:r w:rsidRPr="00686D03">
        <w:rPr>
          <w:rFonts w:eastAsia="Times New Roman"/>
          <w:szCs w:val="24"/>
        </w:rPr>
        <w:t xml:space="preserve"> κυρίες και κύριοι</w:t>
      </w:r>
      <w:r>
        <w:rPr>
          <w:rFonts w:eastAsia="Times New Roman"/>
          <w:szCs w:val="24"/>
        </w:rPr>
        <w:t>;</w:t>
      </w:r>
      <w:r w:rsidRPr="00686D03">
        <w:rPr>
          <w:rFonts w:eastAsia="Times New Roman"/>
          <w:szCs w:val="24"/>
        </w:rPr>
        <w:t xml:space="preserve"> Αυτή η Κυβέρνηση το</w:t>
      </w:r>
      <w:r>
        <w:rPr>
          <w:rFonts w:eastAsia="Times New Roman"/>
          <w:szCs w:val="24"/>
        </w:rPr>
        <w:t xml:space="preserve">υς </w:t>
      </w:r>
      <w:proofErr w:type="spellStart"/>
      <w:r>
        <w:rPr>
          <w:rFonts w:eastAsia="Times New Roman"/>
          <w:szCs w:val="24"/>
        </w:rPr>
        <w:t>εκατόν</w:t>
      </w:r>
      <w:proofErr w:type="spellEnd"/>
      <w:r>
        <w:rPr>
          <w:rFonts w:eastAsia="Times New Roman"/>
          <w:szCs w:val="24"/>
        </w:rPr>
        <w:t xml:space="preserve"> πενήντα έναν </w:t>
      </w:r>
      <w:r w:rsidRPr="00686D03">
        <w:rPr>
          <w:rFonts w:eastAsia="Times New Roman"/>
          <w:szCs w:val="24"/>
        </w:rPr>
        <w:t>το</w:t>
      </w:r>
      <w:r>
        <w:rPr>
          <w:rFonts w:eastAsia="Times New Roman"/>
          <w:szCs w:val="24"/>
        </w:rPr>
        <w:t>υς</w:t>
      </w:r>
      <w:r w:rsidRPr="00686D03">
        <w:rPr>
          <w:rFonts w:eastAsia="Times New Roman"/>
          <w:szCs w:val="24"/>
        </w:rPr>
        <w:t xml:space="preserve"> υπολογίζει και με μία Βουλευτή που εξελέγη με την Ένωση Κεντρώων</w:t>
      </w:r>
      <w:r>
        <w:rPr>
          <w:rFonts w:eastAsia="Times New Roman"/>
          <w:szCs w:val="24"/>
        </w:rPr>
        <w:t xml:space="preserve"> -</w:t>
      </w:r>
      <w:r w:rsidRPr="00686D03">
        <w:rPr>
          <w:rFonts w:eastAsia="Times New Roman"/>
          <w:szCs w:val="24"/>
        </w:rPr>
        <w:t>το ξέρετε</w:t>
      </w:r>
      <w:r>
        <w:rPr>
          <w:rFonts w:eastAsia="Times New Roman"/>
          <w:szCs w:val="24"/>
        </w:rPr>
        <w:t>;-</w:t>
      </w:r>
      <w:r w:rsidRPr="00686D03">
        <w:rPr>
          <w:rFonts w:eastAsia="Times New Roman"/>
          <w:szCs w:val="24"/>
        </w:rPr>
        <w:t xml:space="preserve"> </w:t>
      </w:r>
      <w:r>
        <w:rPr>
          <w:rFonts w:eastAsia="Times New Roman"/>
          <w:szCs w:val="24"/>
        </w:rPr>
        <w:t>μ</w:t>
      </w:r>
      <w:r w:rsidRPr="00686D03">
        <w:rPr>
          <w:rFonts w:eastAsia="Times New Roman"/>
          <w:szCs w:val="24"/>
        </w:rPr>
        <w:t>ε</w:t>
      </w:r>
      <w:r>
        <w:rPr>
          <w:rFonts w:eastAsia="Times New Roman"/>
          <w:szCs w:val="24"/>
        </w:rPr>
        <w:t xml:space="preserve"> </w:t>
      </w:r>
      <w:r w:rsidRPr="00686D03">
        <w:rPr>
          <w:rFonts w:eastAsia="Times New Roman"/>
          <w:szCs w:val="24"/>
        </w:rPr>
        <w:t>λίσ</w:t>
      </w:r>
      <w:r>
        <w:rPr>
          <w:rFonts w:eastAsia="Times New Roman"/>
          <w:szCs w:val="24"/>
        </w:rPr>
        <w:t xml:space="preserve">τα, την προσμετρά στη δύναμή της. </w:t>
      </w:r>
    </w:p>
    <w:p w14:paraId="06452F63" w14:textId="77777777" w:rsidR="00C04CE1" w:rsidRDefault="00722F08">
      <w:pPr>
        <w:spacing w:line="600" w:lineRule="auto"/>
        <w:ind w:firstLine="720"/>
        <w:jc w:val="both"/>
        <w:rPr>
          <w:rFonts w:eastAsia="Times New Roman"/>
          <w:szCs w:val="24"/>
        </w:rPr>
      </w:pPr>
      <w:r>
        <w:rPr>
          <w:rFonts w:eastAsia="Times New Roman"/>
          <w:szCs w:val="24"/>
        </w:rPr>
        <w:t xml:space="preserve">Και μου είχε πει εμένα ο κ. Τσίπρας κατ’ ιδίαν </w:t>
      </w:r>
      <w:r w:rsidRPr="00686D03">
        <w:rPr>
          <w:rFonts w:eastAsia="Times New Roman"/>
          <w:szCs w:val="24"/>
        </w:rPr>
        <w:t>στο</w:t>
      </w:r>
      <w:r>
        <w:rPr>
          <w:rFonts w:eastAsia="Times New Roman"/>
          <w:szCs w:val="24"/>
        </w:rPr>
        <w:t>υ</w:t>
      </w:r>
      <w:r w:rsidRPr="00686D03">
        <w:rPr>
          <w:rFonts w:eastAsia="Times New Roman"/>
          <w:szCs w:val="24"/>
        </w:rPr>
        <w:t xml:space="preserve"> Μαξίμου όταν </w:t>
      </w:r>
      <w:r>
        <w:rPr>
          <w:rFonts w:eastAsia="Times New Roman"/>
          <w:szCs w:val="24"/>
        </w:rPr>
        <w:t xml:space="preserve">έφυγε ο Βουλευτής Καρράς, που έτυχε </w:t>
      </w:r>
      <w:r w:rsidRPr="00686D03">
        <w:rPr>
          <w:rFonts w:eastAsia="Times New Roman"/>
          <w:szCs w:val="24"/>
        </w:rPr>
        <w:t>αμέσως μετά να συναντηθούμε</w:t>
      </w:r>
      <w:r w:rsidRPr="00A75443">
        <w:rPr>
          <w:rFonts w:eastAsia="Times New Roman"/>
          <w:szCs w:val="24"/>
        </w:rPr>
        <w:t>:</w:t>
      </w:r>
      <w:r>
        <w:rPr>
          <w:rFonts w:eastAsia="Times New Roman"/>
          <w:szCs w:val="24"/>
        </w:rPr>
        <w:t xml:space="preserve"> «Σου παίρνουν τους Βουλευτές, ρε Λεβέντη, και δεν είναι ωραίο».</w:t>
      </w:r>
      <w:r w:rsidRPr="00A75443">
        <w:rPr>
          <w:rFonts w:eastAsia="Times New Roman"/>
          <w:szCs w:val="24"/>
        </w:rPr>
        <w:t xml:space="preserve"> </w:t>
      </w:r>
      <w:r>
        <w:rPr>
          <w:rFonts w:eastAsia="Times New Roman"/>
          <w:szCs w:val="24"/>
        </w:rPr>
        <w:t>Αυτό μου είχε πει ο κ. Τσίπρας. Πάνω σε αυτό το μη ωραίο, κύριε Τσίπρα, βασίζεις την εμπιστοσύνη.</w:t>
      </w:r>
    </w:p>
    <w:p w14:paraId="06452F64" w14:textId="77777777" w:rsidR="00C04CE1" w:rsidRDefault="00722F08">
      <w:pPr>
        <w:spacing w:line="600" w:lineRule="auto"/>
        <w:ind w:firstLine="720"/>
        <w:jc w:val="both"/>
        <w:rPr>
          <w:rFonts w:eastAsia="Times New Roman" w:cs="Times New Roman"/>
          <w:bCs/>
          <w:szCs w:val="24"/>
        </w:rPr>
      </w:pPr>
      <w:r w:rsidRPr="00BB3229">
        <w:rPr>
          <w:rFonts w:eastAsia="Times New Roman" w:cs="Times New Roman"/>
          <w:b/>
          <w:szCs w:val="24"/>
        </w:rPr>
        <w:t xml:space="preserve">ΘΕΟΔΩΡΑ </w:t>
      </w:r>
      <w:r w:rsidRPr="00BB3229">
        <w:rPr>
          <w:rFonts w:eastAsia="Times New Roman" w:cs="Times New Roman"/>
          <w:b/>
          <w:bCs/>
          <w:szCs w:val="24"/>
        </w:rPr>
        <w:t xml:space="preserve">ΜΕΓΑΛΟΟΙΚΟΝΟΜΟΥ: </w:t>
      </w:r>
      <w:r w:rsidRPr="00BB3229">
        <w:rPr>
          <w:rFonts w:eastAsia="Times New Roman" w:cs="Times New Roman"/>
          <w:bCs/>
          <w:szCs w:val="24"/>
        </w:rPr>
        <w:t>Να μην έκανες τον γι</w:t>
      </w:r>
      <w:r>
        <w:rPr>
          <w:rFonts w:eastAsia="Times New Roman" w:cs="Times New Roman"/>
          <w:bCs/>
          <w:szCs w:val="24"/>
        </w:rPr>
        <w:t>ο σου Αντιπρόεδρο</w:t>
      </w:r>
      <w:r w:rsidRPr="00BB3229">
        <w:rPr>
          <w:rFonts w:eastAsia="Times New Roman" w:cs="Times New Roman"/>
          <w:bCs/>
          <w:szCs w:val="24"/>
        </w:rPr>
        <w:t xml:space="preserve"> της Βουλής!</w:t>
      </w:r>
    </w:p>
    <w:p w14:paraId="06452F65" w14:textId="77777777" w:rsidR="00C04CE1" w:rsidRDefault="00722F08">
      <w:pPr>
        <w:spacing w:line="600" w:lineRule="auto"/>
        <w:ind w:firstLine="720"/>
        <w:jc w:val="both"/>
        <w:rPr>
          <w:rFonts w:eastAsia="Times New Roman"/>
          <w:b/>
          <w:szCs w:val="24"/>
        </w:rPr>
      </w:pPr>
      <w:r>
        <w:rPr>
          <w:rFonts w:eastAsia="Times New Roman" w:cs="Times New Roman"/>
          <w:b/>
          <w:bCs/>
          <w:szCs w:val="24"/>
        </w:rPr>
        <w:t>ΠΡΟΕΔΡΕΥΩΝ (Γεώργιος Βαρεμένος)</w:t>
      </w:r>
      <w:r w:rsidRPr="00BB3229">
        <w:rPr>
          <w:rFonts w:eastAsia="Times New Roman" w:cs="Times New Roman"/>
          <w:b/>
          <w:bCs/>
          <w:szCs w:val="24"/>
        </w:rPr>
        <w:t>:</w:t>
      </w:r>
      <w:r>
        <w:rPr>
          <w:rFonts w:eastAsia="Times New Roman" w:cs="Times New Roman"/>
          <w:b/>
          <w:bCs/>
          <w:szCs w:val="24"/>
        </w:rPr>
        <w:t xml:space="preserve"> </w:t>
      </w:r>
      <w:r w:rsidRPr="00BB3229">
        <w:rPr>
          <w:rFonts w:eastAsia="Times New Roman" w:cs="Times New Roman"/>
          <w:bCs/>
          <w:szCs w:val="24"/>
        </w:rPr>
        <w:t>Σας παρακαλώ!</w:t>
      </w:r>
    </w:p>
    <w:p w14:paraId="06452F66"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lastRenderedPageBreak/>
        <w:t>ΒΑΣΙΛΗΣ ΛΕΒΕΝΤΗΣ (Πρόεδρος της Ένωσης Κεντρώων)</w:t>
      </w:r>
      <w:r w:rsidRPr="00BB3229">
        <w:rPr>
          <w:rFonts w:eastAsia="Times New Roman" w:cs="Times New Roman"/>
          <w:b/>
          <w:bCs/>
          <w:szCs w:val="24"/>
        </w:rPr>
        <w:t>:</w:t>
      </w:r>
      <w:r>
        <w:rPr>
          <w:rFonts w:eastAsia="Times New Roman" w:cs="Times New Roman"/>
          <w:b/>
          <w:bCs/>
          <w:szCs w:val="24"/>
        </w:rPr>
        <w:t xml:space="preserve"> </w:t>
      </w:r>
      <w:r w:rsidRPr="00BB3229">
        <w:rPr>
          <w:rFonts w:eastAsia="Times New Roman" w:cs="Times New Roman"/>
          <w:bCs/>
          <w:szCs w:val="24"/>
        </w:rPr>
        <w:t>Μη μιλάτε!</w:t>
      </w:r>
      <w:r>
        <w:rPr>
          <w:rFonts w:eastAsia="Times New Roman" w:cs="Times New Roman"/>
          <w:bCs/>
          <w:szCs w:val="24"/>
        </w:rPr>
        <w:t xml:space="preserve"> </w:t>
      </w:r>
      <w:r w:rsidRPr="00BB3229">
        <w:rPr>
          <w:rFonts w:eastAsia="Times New Roman" w:cs="Times New Roman"/>
          <w:bCs/>
          <w:szCs w:val="24"/>
        </w:rPr>
        <w:t>Ντροπή σου! Από τον λαό θα τιμωρηθείτε όταν έρθει η ώρα.</w:t>
      </w:r>
    </w:p>
    <w:p w14:paraId="06452F67" w14:textId="77777777" w:rsidR="00C04CE1" w:rsidRDefault="00722F08">
      <w:pPr>
        <w:spacing w:line="600" w:lineRule="auto"/>
        <w:ind w:firstLine="720"/>
        <w:jc w:val="both"/>
        <w:rPr>
          <w:rFonts w:eastAsia="Times New Roman" w:cs="Times New Roman"/>
          <w:bCs/>
          <w:szCs w:val="24"/>
        </w:rPr>
      </w:pPr>
      <w:r>
        <w:rPr>
          <w:rFonts w:eastAsia="Times New Roman" w:cs="Times New Roman"/>
          <w:b/>
          <w:szCs w:val="24"/>
        </w:rPr>
        <w:t xml:space="preserve">ΘΕΟΔΩΡΑ </w:t>
      </w:r>
      <w:r>
        <w:rPr>
          <w:rFonts w:eastAsia="Times New Roman" w:cs="Times New Roman"/>
          <w:b/>
          <w:bCs/>
          <w:szCs w:val="24"/>
        </w:rPr>
        <w:t xml:space="preserve">ΜΕΓΑΛΟΟΙΚΟΝΟΜΟΥ: </w:t>
      </w:r>
      <w:r>
        <w:rPr>
          <w:rFonts w:eastAsia="Times New Roman" w:cs="Times New Roman"/>
          <w:bCs/>
          <w:szCs w:val="24"/>
        </w:rPr>
        <w:t>Να μην έκανες τον γιο σου Αντιπρόεδρο της Βουλής!</w:t>
      </w:r>
    </w:p>
    <w:p w14:paraId="06452F68"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sidRPr="00BB3229">
        <w:rPr>
          <w:rFonts w:eastAsia="Times New Roman" w:cs="Times New Roman"/>
          <w:bCs/>
          <w:szCs w:val="24"/>
        </w:rPr>
        <w:t xml:space="preserve">Κυρία </w:t>
      </w:r>
      <w:proofErr w:type="spellStart"/>
      <w:r w:rsidRPr="00BB3229">
        <w:rPr>
          <w:rFonts w:eastAsia="Times New Roman" w:cs="Times New Roman"/>
          <w:bCs/>
          <w:szCs w:val="24"/>
        </w:rPr>
        <w:t>Μεγαλοοικονόμου</w:t>
      </w:r>
      <w:proofErr w:type="spellEnd"/>
      <w:r w:rsidRPr="00BB3229">
        <w:rPr>
          <w:rFonts w:eastAsia="Times New Roman" w:cs="Times New Roman"/>
          <w:bCs/>
          <w:szCs w:val="24"/>
        </w:rPr>
        <w:t>, σας παρακαλώ.</w:t>
      </w:r>
    </w:p>
    <w:p w14:paraId="06452F69" w14:textId="77777777" w:rsidR="00C04CE1" w:rsidRDefault="00722F08">
      <w:pPr>
        <w:spacing w:line="600" w:lineRule="auto"/>
        <w:ind w:firstLine="720"/>
        <w:jc w:val="both"/>
        <w:rPr>
          <w:rFonts w:eastAsia="Times New Roman" w:cs="Times New Roman"/>
          <w:bCs/>
          <w:szCs w:val="24"/>
        </w:rPr>
      </w:pPr>
      <w:r>
        <w:rPr>
          <w:rFonts w:eastAsia="Times New Roman" w:cs="Times New Roman"/>
          <w:bCs/>
          <w:szCs w:val="24"/>
        </w:rPr>
        <w:t>Συνεχίστε, κύριε Λεβέντη.</w:t>
      </w:r>
    </w:p>
    <w:p w14:paraId="06452F6A" w14:textId="77777777" w:rsidR="00C04CE1" w:rsidRDefault="00722F08">
      <w:pPr>
        <w:spacing w:line="600" w:lineRule="auto"/>
        <w:ind w:firstLine="720"/>
        <w:jc w:val="both"/>
        <w:rPr>
          <w:rFonts w:eastAsia="Times New Roman" w:cs="Times New Roman"/>
          <w:b/>
          <w:bCs/>
          <w:szCs w:val="24"/>
        </w:rPr>
      </w:pPr>
      <w:r>
        <w:rPr>
          <w:rFonts w:eastAsia="Times New Roman" w:cs="Times New Roman"/>
          <w:b/>
          <w:bCs/>
          <w:szCs w:val="24"/>
        </w:rPr>
        <w:t>ΒΑΣΙΛΗΣ ΛΕΒΕΝΤΗΣ (Πρόεδρος της Ένωσης Κεντρώων):</w:t>
      </w:r>
      <w:r w:rsidRPr="001E3160">
        <w:rPr>
          <w:rFonts w:eastAsia="Times New Roman" w:cs="Times New Roman"/>
          <w:bCs/>
          <w:szCs w:val="24"/>
        </w:rPr>
        <w:t xml:space="preserve"> Εσείς θα τιμωρηθείτε όταν θα έρθει η ώρα από τον λαό. Ο Τσίπρας δίνει εξετάσεις ηθικής. Για τον Τσίπρα μιλώ, όχι για εσάς.</w:t>
      </w:r>
    </w:p>
    <w:p w14:paraId="06452F6B" w14:textId="77777777" w:rsidR="00C04CE1" w:rsidRDefault="00722F08">
      <w:pPr>
        <w:spacing w:line="600" w:lineRule="auto"/>
        <w:ind w:firstLine="720"/>
        <w:jc w:val="both"/>
        <w:rPr>
          <w:rFonts w:eastAsia="Times New Roman" w:cs="Times New Roman"/>
          <w:bCs/>
          <w:szCs w:val="24"/>
        </w:rPr>
      </w:pPr>
      <w:r>
        <w:rPr>
          <w:rFonts w:eastAsia="Times New Roman" w:cs="Times New Roman"/>
          <w:b/>
          <w:szCs w:val="24"/>
        </w:rPr>
        <w:t xml:space="preserve">ΘΕΟΔΩΡΑ </w:t>
      </w:r>
      <w:r>
        <w:rPr>
          <w:rFonts w:eastAsia="Times New Roman" w:cs="Times New Roman"/>
          <w:b/>
          <w:bCs/>
          <w:szCs w:val="24"/>
        </w:rPr>
        <w:t xml:space="preserve">ΜΕΓΑΛΟΟΙΚΟΝΟΜΟΥ: </w:t>
      </w:r>
      <w:r>
        <w:rPr>
          <w:rFonts w:eastAsia="Times New Roman" w:cs="Times New Roman"/>
          <w:bCs/>
          <w:szCs w:val="24"/>
        </w:rPr>
        <w:t>Να μην έκανες τον γιο σου Αντιπρόεδρο της Βουλής!</w:t>
      </w:r>
    </w:p>
    <w:p w14:paraId="06452F6C" w14:textId="77777777" w:rsidR="00C04CE1" w:rsidRDefault="00722F08">
      <w:pPr>
        <w:spacing w:line="600" w:lineRule="auto"/>
        <w:ind w:firstLine="720"/>
        <w:jc w:val="both"/>
        <w:rPr>
          <w:rFonts w:eastAsia="Times New Roman" w:cs="Times New Roman"/>
          <w:b/>
          <w:bCs/>
          <w:szCs w:val="24"/>
        </w:rPr>
      </w:pPr>
      <w:r>
        <w:rPr>
          <w:rFonts w:eastAsia="Times New Roman" w:cs="Times New Roman"/>
          <w:b/>
          <w:bCs/>
          <w:szCs w:val="24"/>
        </w:rPr>
        <w:t>ΒΑΣΙΛΗΣ ΛΕΒΕΝΤΗΣ (Πρόεδρος της Ένωσης Κεντρώων):</w:t>
      </w:r>
      <w:r w:rsidRPr="001E3160">
        <w:rPr>
          <w:rFonts w:eastAsia="Times New Roman" w:cs="Times New Roman"/>
          <w:bCs/>
          <w:szCs w:val="24"/>
        </w:rPr>
        <w:t xml:space="preserve"> Καλά εντάξει. Γιατί στον ΣΥΡΙΖΑ σας έκαναν Αντιπρόεδρο; Άσε μας</w:t>
      </w:r>
      <w:r>
        <w:rPr>
          <w:rFonts w:eastAsia="Times New Roman" w:cs="Times New Roman"/>
          <w:bCs/>
          <w:szCs w:val="24"/>
        </w:rPr>
        <w:t>!</w:t>
      </w:r>
      <w:r w:rsidRPr="001E3160">
        <w:rPr>
          <w:rFonts w:eastAsia="Times New Roman" w:cs="Times New Roman"/>
          <w:bCs/>
          <w:szCs w:val="24"/>
        </w:rPr>
        <w:t xml:space="preserve"> Ντροπή σου! Αχαριστία!</w:t>
      </w:r>
    </w:p>
    <w:p w14:paraId="06452F6D" w14:textId="77777777" w:rsidR="00C04CE1" w:rsidRDefault="00722F08">
      <w:pPr>
        <w:spacing w:line="600" w:lineRule="auto"/>
        <w:ind w:firstLine="720"/>
        <w:jc w:val="both"/>
        <w:rPr>
          <w:rFonts w:eastAsia="Times New Roman" w:cs="Times New Roman"/>
          <w:b/>
          <w:bCs/>
          <w:szCs w:val="24"/>
        </w:rPr>
      </w:pPr>
      <w:r>
        <w:rPr>
          <w:rFonts w:eastAsia="Times New Roman" w:cs="Times New Roman"/>
          <w:b/>
          <w:bCs/>
          <w:szCs w:val="24"/>
        </w:rPr>
        <w:lastRenderedPageBreak/>
        <w:t xml:space="preserve">ΠΡΟΕΔΡΕΥΩΝ (Γεώργιος Βαρεμένος): </w:t>
      </w:r>
      <w:r w:rsidRPr="001E3160">
        <w:rPr>
          <w:rFonts w:eastAsia="Times New Roman" w:cs="Times New Roman"/>
          <w:bCs/>
          <w:szCs w:val="24"/>
        </w:rPr>
        <w:t>Σας παρακαλώ, κύριε Λεβέντη.</w:t>
      </w:r>
    </w:p>
    <w:p w14:paraId="06452F6E" w14:textId="77777777" w:rsidR="00C04CE1" w:rsidRDefault="00722F08">
      <w:pPr>
        <w:spacing w:line="600" w:lineRule="auto"/>
        <w:ind w:firstLine="720"/>
        <w:jc w:val="both"/>
        <w:rPr>
          <w:rFonts w:eastAsia="Times New Roman" w:cs="Times New Roman"/>
          <w:bCs/>
          <w:szCs w:val="24"/>
        </w:rPr>
      </w:pPr>
      <w:r>
        <w:rPr>
          <w:rFonts w:eastAsia="Times New Roman" w:cs="Times New Roman"/>
          <w:b/>
          <w:szCs w:val="24"/>
        </w:rPr>
        <w:t xml:space="preserve">ΘΕΟΔΩΡΑ </w:t>
      </w:r>
      <w:r>
        <w:rPr>
          <w:rFonts w:eastAsia="Times New Roman" w:cs="Times New Roman"/>
          <w:b/>
          <w:bCs/>
          <w:szCs w:val="24"/>
        </w:rPr>
        <w:t xml:space="preserve">ΜΕΓΑΛΟΟΙΚΟΝΟΜΟΥ: </w:t>
      </w:r>
      <w:r>
        <w:rPr>
          <w:rFonts w:eastAsia="Times New Roman" w:cs="Times New Roman"/>
          <w:bCs/>
          <w:szCs w:val="24"/>
        </w:rPr>
        <w:t>Θα ήθελα τον λόγο επί προσωπικού.</w:t>
      </w:r>
    </w:p>
    <w:p w14:paraId="06452F6F" w14:textId="77777777" w:rsidR="00C04CE1" w:rsidRDefault="00722F08">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(Γεώργιος Βαρεμένος): </w:t>
      </w:r>
      <w:r w:rsidRPr="00B947CB">
        <w:rPr>
          <w:rFonts w:eastAsia="Times New Roman" w:cs="Times New Roman"/>
          <w:bCs/>
          <w:szCs w:val="24"/>
        </w:rPr>
        <w:t>Δεν γίνεται τώρα.</w:t>
      </w:r>
    </w:p>
    <w:p w14:paraId="06452F70" w14:textId="77777777" w:rsidR="00C04CE1" w:rsidRDefault="00722F08">
      <w:pPr>
        <w:spacing w:line="600" w:lineRule="auto"/>
        <w:ind w:firstLine="720"/>
        <w:jc w:val="both"/>
        <w:rPr>
          <w:rFonts w:eastAsia="Times New Roman" w:cs="Times New Roman"/>
          <w:bCs/>
          <w:szCs w:val="24"/>
        </w:rPr>
      </w:pPr>
      <w:r>
        <w:rPr>
          <w:rFonts w:eastAsia="Times New Roman" w:cs="Times New Roman"/>
          <w:b/>
          <w:szCs w:val="24"/>
        </w:rPr>
        <w:t xml:space="preserve">ΘΕΟΔΩΡΑ </w:t>
      </w:r>
      <w:r>
        <w:rPr>
          <w:rFonts w:eastAsia="Times New Roman" w:cs="Times New Roman"/>
          <w:b/>
          <w:bCs/>
          <w:szCs w:val="24"/>
        </w:rPr>
        <w:t xml:space="preserve">ΜΕΓΑΛΟΟΙΚΟΝΟΜΟΥ: </w:t>
      </w:r>
      <w:r>
        <w:rPr>
          <w:rFonts w:eastAsia="Times New Roman" w:cs="Times New Roman"/>
          <w:bCs/>
          <w:szCs w:val="24"/>
        </w:rPr>
        <w:t>Εγώ παρέδωσα την έδρα μου.</w:t>
      </w:r>
    </w:p>
    <w:p w14:paraId="06452F71"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sidRPr="00075F48">
        <w:rPr>
          <w:rFonts w:eastAsia="Times New Roman" w:cs="Times New Roman"/>
          <w:bCs/>
          <w:szCs w:val="24"/>
        </w:rPr>
        <w:t>Ποια έδρα παρέδωσες;</w:t>
      </w:r>
    </w:p>
    <w:p w14:paraId="06452F72" w14:textId="77777777" w:rsidR="00C04CE1" w:rsidRDefault="00722F08">
      <w:pPr>
        <w:spacing w:line="600" w:lineRule="auto"/>
        <w:ind w:firstLine="720"/>
        <w:jc w:val="both"/>
        <w:rPr>
          <w:rFonts w:eastAsia="Times New Roman"/>
          <w:b/>
          <w:szCs w:val="24"/>
        </w:rPr>
      </w:pPr>
      <w:r>
        <w:rPr>
          <w:rFonts w:eastAsia="Times New Roman" w:cs="Times New Roman"/>
          <w:b/>
          <w:bCs/>
          <w:szCs w:val="24"/>
        </w:rPr>
        <w:t xml:space="preserve">ΠΡΟΕΔΡΕΥΩΝ (Γεώργιος Βαρεμένος): </w:t>
      </w:r>
      <w:r>
        <w:rPr>
          <w:rFonts w:eastAsia="Times New Roman" w:cs="Times New Roman"/>
          <w:bCs/>
          <w:szCs w:val="24"/>
        </w:rPr>
        <w:t>Καθίστε κάτω.</w:t>
      </w:r>
    </w:p>
    <w:p w14:paraId="06452F73" w14:textId="77777777" w:rsidR="00C04CE1" w:rsidRDefault="00722F08">
      <w:pPr>
        <w:spacing w:line="600" w:lineRule="auto"/>
        <w:ind w:firstLine="720"/>
        <w:jc w:val="both"/>
        <w:rPr>
          <w:rFonts w:eastAsia="Times New Roman"/>
          <w:b/>
          <w:szCs w:val="24"/>
        </w:rPr>
      </w:pPr>
      <w:r>
        <w:rPr>
          <w:rFonts w:eastAsia="Times New Roman" w:cs="Times New Roman"/>
          <w:b/>
          <w:bCs/>
          <w:szCs w:val="24"/>
        </w:rPr>
        <w:t>ΒΑΣΙΛΗΣ ΛΕΒΕΝΤΗΣ (Πρόεδρος της Ένωσης Κεντρώων):</w:t>
      </w:r>
      <w:r>
        <w:rPr>
          <w:rFonts w:eastAsia="Times New Roman"/>
          <w:b/>
          <w:szCs w:val="24"/>
        </w:rPr>
        <w:t xml:space="preserve"> </w:t>
      </w:r>
      <w:r w:rsidRPr="001E3160">
        <w:rPr>
          <w:rFonts w:eastAsia="Times New Roman" w:cs="Times New Roman"/>
          <w:bCs/>
          <w:szCs w:val="24"/>
        </w:rPr>
        <w:t>Να χαίρεστε την 151</w:t>
      </w:r>
      <w:r w:rsidRPr="00306A98">
        <w:rPr>
          <w:rFonts w:eastAsia="Times New Roman" w:cs="Times New Roman"/>
          <w:bCs/>
          <w:szCs w:val="24"/>
          <w:vertAlign w:val="superscript"/>
        </w:rPr>
        <w:t>η</w:t>
      </w:r>
      <w:r>
        <w:rPr>
          <w:rFonts w:eastAsia="Times New Roman" w:cs="Times New Roman"/>
          <w:bCs/>
          <w:szCs w:val="24"/>
        </w:rPr>
        <w:t xml:space="preserve"> </w:t>
      </w:r>
      <w:r w:rsidRPr="001E3160">
        <w:rPr>
          <w:rFonts w:eastAsia="Times New Roman" w:cs="Times New Roman"/>
          <w:bCs/>
          <w:szCs w:val="24"/>
        </w:rPr>
        <w:t>Βουλευτή σας!</w:t>
      </w:r>
    </w:p>
    <w:p w14:paraId="06452F74" w14:textId="77777777" w:rsidR="00C04CE1" w:rsidRDefault="00722F08">
      <w:pPr>
        <w:spacing w:line="600" w:lineRule="auto"/>
        <w:ind w:firstLine="720"/>
        <w:jc w:val="both"/>
        <w:rPr>
          <w:rFonts w:eastAsia="Times New Roman" w:cs="Times New Roman"/>
          <w:bCs/>
          <w:szCs w:val="24"/>
        </w:rPr>
      </w:pPr>
      <w:r>
        <w:rPr>
          <w:rFonts w:eastAsia="Times New Roman" w:cs="Times New Roman"/>
          <w:b/>
          <w:szCs w:val="24"/>
        </w:rPr>
        <w:t xml:space="preserve">ΘΕΟΔΩΡΑ </w:t>
      </w:r>
      <w:r>
        <w:rPr>
          <w:rFonts w:eastAsia="Times New Roman" w:cs="Times New Roman"/>
          <w:b/>
          <w:bCs/>
          <w:szCs w:val="24"/>
        </w:rPr>
        <w:t xml:space="preserve">ΜΕΓΑΛΟΟΙΚΟΝΟΜΟΥ: </w:t>
      </w:r>
      <w:r>
        <w:rPr>
          <w:rFonts w:eastAsia="Times New Roman" w:cs="Times New Roman"/>
          <w:bCs/>
          <w:szCs w:val="24"/>
        </w:rPr>
        <w:t>Με χαίρονται.</w:t>
      </w:r>
    </w:p>
    <w:p w14:paraId="06452F75"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Pr>
          <w:rFonts w:eastAsia="Times New Roman" w:cs="Times New Roman"/>
          <w:bCs/>
          <w:szCs w:val="24"/>
        </w:rPr>
        <w:t xml:space="preserve">Σας χαίρονται, δεν αμφιβάλλω. </w:t>
      </w:r>
    </w:p>
    <w:p w14:paraId="06452F76" w14:textId="77777777" w:rsidR="00C04CE1" w:rsidRDefault="00722F08">
      <w:pPr>
        <w:spacing w:line="600" w:lineRule="auto"/>
        <w:ind w:firstLine="720"/>
        <w:jc w:val="both"/>
        <w:rPr>
          <w:rFonts w:eastAsia="Times New Roman" w:cs="Times New Roman"/>
          <w:bCs/>
          <w:szCs w:val="24"/>
        </w:rPr>
      </w:pPr>
      <w:r>
        <w:rPr>
          <w:rFonts w:eastAsia="Times New Roman" w:cs="Times New Roman"/>
          <w:b/>
          <w:szCs w:val="24"/>
        </w:rPr>
        <w:lastRenderedPageBreak/>
        <w:t xml:space="preserve">ΘΕΟΔΩΡΑ </w:t>
      </w:r>
      <w:r>
        <w:rPr>
          <w:rFonts w:eastAsia="Times New Roman" w:cs="Times New Roman"/>
          <w:b/>
          <w:bCs/>
          <w:szCs w:val="24"/>
        </w:rPr>
        <w:t xml:space="preserve">ΜΕΓΑΛΟΟΙΚΟΝΟΜΟΥ: </w:t>
      </w:r>
      <w:r>
        <w:rPr>
          <w:rFonts w:eastAsia="Times New Roman" w:cs="Times New Roman"/>
          <w:bCs/>
          <w:szCs w:val="24"/>
        </w:rPr>
        <w:t>Εσείς να χαίρεστε τον γιο σας που τον κάνατε Αντιπρόεδρο.</w:t>
      </w:r>
    </w:p>
    <w:p w14:paraId="06452F77"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Pr>
          <w:rFonts w:eastAsia="Times New Roman" w:cs="Times New Roman"/>
          <w:bCs/>
          <w:szCs w:val="24"/>
        </w:rPr>
        <w:t>Σας χαίρονται και γράφεται ιστορία άλλωστε τώρα. Δεν υπάρχει καμμία αμφιβολία.</w:t>
      </w:r>
    </w:p>
    <w:p w14:paraId="06452F78"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Pr>
          <w:rFonts w:eastAsia="Times New Roman" w:cs="Times New Roman"/>
          <w:bCs/>
          <w:szCs w:val="24"/>
        </w:rPr>
        <w:t xml:space="preserve">Είπε και για άλλους ο Πρόεδρος, όλους τους </w:t>
      </w:r>
      <w:proofErr w:type="spellStart"/>
      <w:r>
        <w:rPr>
          <w:rFonts w:eastAsia="Times New Roman" w:cs="Times New Roman"/>
          <w:bCs/>
          <w:szCs w:val="24"/>
        </w:rPr>
        <w:t>εκατόν</w:t>
      </w:r>
      <w:proofErr w:type="spellEnd"/>
      <w:r>
        <w:rPr>
          <w:rFonts w:eastAsia="Times New Roman" w:cs="Times New Roman"/>
          <w:bCs/>
          <w:szCs w:val="24"/>
        </w:rPr>
        <w:t xml:space="preserve"> πενήντα έναν τους επιμέρους.</w:t>
      </w:r>
    </w:p>
    <w:p w14:paraId="06452F79"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sidRPr="00075F48">
        <w:rPr>
          <w:rFonts w:eastAsia="Times New Roman" w:cs="Times New Roman"/>
          <w:bCs/>
          <w:szCs w:val="24"/>
        </w:rPr>
        <w:t>Ακούστε κάτι. Μίλησα για μειοδοσία. Θέλω να δώσω την έννοια της μειοδοσίας για να μην παρεξ</w:t>
      </w:r>
      <w:r>
        <w:rPr>
          <w:rFonts w:eastAsia="Times New Roman" w:cs="Times New Roman"/>
          <w:bCs/>
          <w:szCs w:val="24"/>
        </w:rPr>
        <w:t>ηγηθώ. Ίσως στεναχωρήσω λίγο και τους Βουλευτές εδώ.</w:t>
      </w:r>
    </w:p>
    <w:p w14:paraId="06452F7A"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sidRPr="00075F48">
        <w:rPr>
          <w:rFonts w:eastAsia="Times New Roman" w:cs="Times New Roman"/>
          <w:bCs/>
          <w:szCs w:val="24"/>
        </w:rPr>
        <w:t>Καλύτερα να μην την χρησιμοποιήσετε</w:t>
      </w:r>
      <w:r>
        <w:rPr>
          <w:rFonts w:eastAsia="Times New Roman" w:cs="Times New Roman"/>
          <w:bCs/>
          <w:szCs w:val="24"/>
        </w:rPr>
        <w:t xml:space="preserve"> καθόλου, κύριε Πρόεδρε. Για να μην χρειάζεται να την επεξηγήσετε τη λέξη μειοδοσία, μην την χρησιμοποιείτε καλύτερα.</w:t>
      </w:r>
    </w:p>
    <w:p w14:paraId="06452F7B"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sidRPr="00075F48">
        <w:rPr>
          <w:rFonts w:eastAsia="Times New Roman" w:cs="Times New Roman"/>
          <w:bCs/>
          <w:szCs w:val="24"/>
        </w:rPr>
        <w:t>Πώς να αποδώσω</w:t>
      </w:r>
      <w:r>
        <w:rPr>
          <w:rFonts w:eastAsia="Times New Roman" w:cs="Times New Roman"/>
          <w:bCs/>
          <w:szCs w:val="24"/>
        </w:rPr>
        <w:t>, ό</w:t>
      </w:r>
      <w:r w:rsidRPr="00075F48">
        <w:rPr>
          <w:rFonts w:eastAsia="Times New Roman" w:cs="Times New Roman"/>
          <w:bCs/>
          <w:szCs w:val="24"/>
        </w:rPr>
        <w:t>μως</w:t>
      </w:r>
      <w:r>
        <w:rPr>
          <w:rFonts w:eastAsia="Times New Roman" w:cs="Times New Roman"/>
          <w:bCs/>
          <w:szCs w:val="24"/>
        </w:rPr>
        <w:t>,</w:t>
      </w:r>
      <w:r w:rsidRPr="00075F48">
        <w:rPr>
          <w:rFonts w:eastAsia="Times New Roman" w:cs="Times New Roman"/>
          <w:bCs/>
          <w:szCs w:val="24"/>
        </w:rPr>
        <w:t xml:space="preserve"> κάτι το οποίο θίγει τη χώρα;</w:t>
      </w:r>
    </w:p>
    <w:p w14:paraId="06452F7C"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ΠΡΟΕΔΡΕΥΩΝ (Γεώργιος Βαρεμένος): </w:t>
      </w:r>
      <w:r>
        <w:rPr>
          <w:rFonts w:eastAsia="Times New Roman" w:cs="Times New Roman"/>
          <w:bCs/>
          <w:szCs w:val="24"/>
        </w:rPr>
        <w:t>Βρείτε μια άλλη λέξη.</w:t>
      </w:r>
    </w:p>
    <w:p w14:paraId="06452F7D" w14:textId="77777777" w:rsidR="00C04CE1" w:rsidRDefault="00722F08">
      <w:pPr>
        <w:spacing w:line="600" w:lineRule="auto"/>
        <w:ind w:firstLine="720"/>
        <w:jc w:val="both"/>
        <w:rPr>
          <w:rFonts w:eastAsia="Times New Roman" w:cs="Times New Roman"/>
          <w:b/>
          <w:bCs/>
          <w:szCs w:val="24"/>
        </w:rPr>
      </w:pPr>
      <w:r>
        <w:rPr>
          <w:rFonts w:eastAsia="Times New Roman" w:cs="Times New Roman"/>
          <w:b/>
          <w:bCs/>
          <w:szCs w:val="24"/>
        </w:rPr>
        <w:t xml:space="preserve">ΒΑΣΙΛΗΣ ΛΕΒΕΝΤΗΣ (Πρόεδρος της Ένωσης Κεντρώων): </w:t>
      </w:r>
      <w:r w:rsidRPr="00B947CB">
        <w:rPr>
          <w:rFonts w:eastAsia="Times New Roman" w:cs="Times New Roman"/>
          <w:bCs/>
          <w:szCs w:val="24"/>
        </w:rPr>
        <w:t>Πώς να αποδώσω κάτι το οποίο παραχωρεί η χώρα;</w:t>
      </w:r>
    </w:p>
    <w:p w14:paraId="06452F7E"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Pr>
          <w:rFonts w:eastAsia="Times New Roman" w:cs="Times New Roman"/>
          <w:bCs/>
          <w:szCs w:val="24"/>
        </w:rPr>
        <w:t>Σας παρακαλώ, βρείτε μια άλλη λέξη.</w:t>
      </w:r>
    </w:p>
    <w:p w14:paraId="06452F7F"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sidRPr="00075F48">
        <w:rPr>
          <w:rFonts w:eastAsia="Times New Roman" w:cs="Times New Roman"/>
          <w:bCs/>
          <w:szCs w:val="24"/>
        </w:rPr>
        <w:t xml:space="preserve">Δεν είναι δική μου </w:t>
      </w:r>
      <w:r>
        <w:rPr>
          <w:rFonts w:eastAsia="Times New Roman" w:cs="Times New Roman"/>
          <w:bCs/>
          <w:szCs w:val="24"/>
        </w:rPr>
        <w:t xml:space="preserve">και δική σας </w:t>
      </w:r>
      <w:r w:rsidRPr="00075F48">
        <w:rPr>
          <w:rFonts w:eastAsia="Times New Roman" w:cs="Times New Roman"/>
          <w:bCs/>
          <w:szCs w:val="24"/>
        </w:rPr>
        <w:t xml:space="preserve">η Μακεδονία, κύριε Βαρεμένε, ούτε χύσατε εσείς το αίμα </w:t>
      </w:r>
      <w:r>
        <w:rPr>
          <w:rFonts w:eastAsia="Times New Roman" w:cs="Times New Roman"/>
          <w:bCs/>
          <w:szCs w:val="24"/>
        </w:rPr>
        <w:t>σας.</w:t>
      </w:r>
    </w:p>
    <w:p w14:paraId="06452F80" w14:textId="77777777" w:rsidR="00C04CE1" w:rsidRDefault="00722F08">
      <w:pPr>
        <w:spacing w:line="600" w:lineRule="auto"/>
        <w:ind w:firstLine="720"/>
        <w:jc w:val="both"/>
        <w:rPr>
          <w:rFonts w:eastAsia="Times New Roman"/>
          <w:b/>
          <w:szCs w:val="24"/>
        </w:rPr>
      </w:pPr>
      <w:r>
        <w:rPr>
          <w:rFonts w:eastAsia="Times New Roman" w:cs="Times New Roman"/>
          <w:b/>
          <w:bCs/>
          <w:szCs w:val="24"/>
        </w:rPr>
        <w:t xml:space="preserve">ΠΡΟΕΔΡΕΥΩΝ (Γεώργιος Βαρεμένος): </w:t>
      </w:r>
      <w:r>
        <w:rPr>
          <w:rFonts w:eastAsia="Times New Roman" w:cs="Times New Roman"/>
          <w:bCs/>
          <w:szCs w:val="24"/>
        </w:rPr>
        <w:t>Ούτε και εσείς. Πάμε παρακάτω τώρα.</w:t>
      </w:r>
    </w:p>
    <w:p w14:paraId="06452F81"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sidRPr="00075F48">
        <w:rPr>
          <w:rFonts w:eastAsia="Times New Roman" w:cs="Times New Roman"/>
          <w:bCs/>
          <w:szCs w:val="24"/>
        </w:rPr>
        <w:t>Ασφαλώς ούτε και εγώ.</w:t>
      </w:r>
      <w:r>
        <w:rPr>
          <w:rFonts w:eastAsia="Times New Roman" w:cs="Times New Roman"/>
          <w:bCs/>
          <w:szCs w:val="24"/>
        </w:rPr>
        <w:t xml:space="preserve"> Πρέπει να το σεβόμαστε...</w:t>
      </w:r>
    </w:p>
    <w:p w14:paraId="06452F82" w14:textId="77777777" w:rsidR="00C04CE1" w:rsidRDefault="00722F0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Pr>
          <w:rFonts w:eastAsia="Times New Roman" w:cs="Times New Roman"/>
          <w:bCs/>
          <w:szCs w:val="24"/>
        </w:rPr>
        <w:t>Κανείς δεν έχει ανάγκη μετάγγισης εδώ μέσα. Σας παρακαλώ πολύ.</w:t>
      </w:r>
    </w:p>
    <w:p w14:paraId="06452F83" w14:textId="77777777" w:rsidR="00C04CE1" w:rsidRDefault="00722F08">
      <w:pPr>
        <w:spacing w:line="600" w:lineRule="auto"/>
        <w:ind w:firstLine="720"/>
        <w:jc w:val="both"/>
        <w:rPr>
          <w:rFonts w:eastAsia="Times New Roman"/>
          <w:szCs w:val="24"/>
        </w:rPr>
      </w:pPr>
      <w:r>
        <w:rPr>
          <w:rFonts w:eastAsia="Times New Roman" w:cs="Times New Roman"/>
          <w:b/>
          <w:bCs/>
          <w:szCs w:val="24"/>
        </w:rPr>
        <w:t>ΒΑΣΙΛΗΣ ΛΕΒΕΝΤΗΣ (Πρόεδρος της Ένωσης Κεντρώων):</w:t>
      </w:r>
      <w:r w:rsidRPr="00075F48">
        <w:rPr>
          <w:rFonts w:eastAsia="Times New Roman" w:cs="Times New Roman"/>
          <w:bCs/>
          <w:szCs w:val="24"/>
        </w:rPr>
        <w:t xml:space="preserve"> Ο Κωνσταντίνος</w:t>
      </w:r>
      <w:r>
        <w:rPr>
          <w:rFonts w:eastAsia="Times New Roman" w:cs="Times New Roman"/>
          <w:bCs/>
          <w:szCs w:val="24"/>
        </w:rPr>
        <w:t xml:space="preserve"> Καραμανλής, </w:t>
      </w:r>
      <w:r w:rsidRPr="00075F48">
        <w:rPr>
          <w:rFonts w:eastAsia="Times New Roman" w:cs="Times New Roman"/>
          <w:bCs/>
          <w:szCs w:val="24"/>
        </w:rPr>
        <w:t xml:space="preserve">όταν πήγε και έκανε </w:t>
      </w:r>
      <w:r w:rsidRPr="00075F48">
        <w:rPr>
          <w:rFonts w:eastAsia="Times New Roman" w:cs="Times New Roman"/>
          <w:bCs/>
          <w:szCs w:val="24"/>
        </w:rPr>
        <w:lastRenderedPageBreak/>
        <w:t>τ</w:t>
      </w:r>
      <w:r>
        <w:rPr>
          <w:rFonts w:eastAsia="Times New Roman" w:cs="Times New Roman"/>
          <w:bCs/>
          <w:szCs w:val="24"/>
        </w:rPr>
        <w:t>ις</w:t>
      </w:r>
      <w:r w:rsidRPr="00075F48">
        <w:rPr>
          <w:rFonts w:eastAsia="Times New Roman" w:cs="Times New Roman"/>
          <w:bCs/>
          <w:szCs w:val="24"/>
        </w:rPr>
        <w:t xml:space="preserve"> Συμφωνί</w:t>
      </w:r>
      <w:r>
        <w:rPr>
          <w:rFonts w:eastAsia="Times New Roman" w:cs="Times New Roman"/>
          <w:bCs/>
          <w:szCs w:val="24"/>
        </w:rPr>
        <w:t>ες</w:t>
      </w:r>
      <w:r w:rsidRPr="00075F48">
        <w:rPr>
          <w:rFonts w:eastAsia="Times New Roman" w:cs="Times New Roman"/>
          <w:bCs/>
          <w:szCs w:val="24"/>
        </w:rPr>
        <w:t xml:space="preserve"> </w:t>
      </w:r>
      <w:r>
        <w:rPr>
          <w:rFonts w:eastAsia="Times New Roman" w:cs="Times New Roman"/>
          <w:bCs/>
          <w:szCs w:val="24"/>
        </w:rPr>
        <w:t xml:space="preserve">της </w:t>
      </w:r>
      <w:r w:rsidRPr="00075F48">
        <w:rPr>
          <w:rFonts w:eastAsia="Times New Roman" w:cs="Times New Roman"/>
          <w:bCs/>
          <w:szCs w:val="24"/>
        </w:rPr>
        <w:t>Ζ</w:t>
      </w:r>
      <w:r>
        <w:rPr>
          <w:rFonts w:eastAsia="Times New Roman"/>
          <w:szCs w:val="24"/>
        </w:rPr>
        <w:t xml:space="preserve">υρίχης και του </w:t>
      </w:r>
      <w:r w:rsidRPr="00686D03">
        <w:rPr>
          <w:rFonts w:eastAsia="Times New Roman"/>
          <w:szCs w:val="24"/>
        </w:rPr>
        <w:t>Λονδίνου</w:t>
      </w:r>
      <w:r>
        <w:rPr>
          <w:rFonts w:eastAsia="Times New Roman"/>
          <w:szCs w:val="24"/>
        </w:rPr>
        <w:t>,</w:t>
      </w:r>
      <w:r w:rsidRPr="00686D03">
        <w:rPr>
          <w:rFonts w:eastAsia="Times New Roman"/>
          <w:szCs w:val="24"/>
        </w:rPr>
        <w:t xml:space="preserve"> ήρθ</w:t>
      </w:r>
      <w:r>
        <w:rPr>
          <w:rFonts w:eastAsia="Times New Roman"/>
          <w:szCs w:val="24"/>
        </w:rPr>
        <w:t>ε</w:t>
      </w:r>
      <w:r w:rsidRPr="00686D03">
        <w:rPr>
          <w:rFonts w:eastAsia="Times New Roman"/>
          <w:szCs w:val="24"/>
        </w:rPr>
        <w:t xml:space="preserve"> εδώ σε αυτή</w:t>
      </w:r>
      <w:r>
        <w:rPr>
          <w:rFonts w:eastAsia="Times New Roman"/>
          <w:szCs w:val="24"/>
        </w:rPr>
        <w:t>ν</w:t>
      </w:r>
      <w:r w:rsidRPr="00686D03">
        <w:rPr>
          <w:rFonts w:eastAsia="Times New Roman"/>
          <w:szCs w:val="24"/>
        </w:rPr>
        <w:t xml:space="preserve"> την Αίθουσα </w:t>
      </w:r>
      <w:r>
        <w:rPr>
          <w:rFonts w:eastAsia="Times New Roman"/>
          <w:szCs w:val="24"/>
        </w:rPr>
        <w:t xml:space="preserve">και είπε ότι </w:t>
      </w:r>
      <w:proofErr w:type="spellStart"/>
      <w:r>
        <w:rPr>
          <w:rFonts w:eastAsia="Times New Roman"/>
          <w:szCs w:val="24"/>
        </w:rPr>
        <w:t>ελύθη</w:t>
      </w:r>
      <w:proofErr w:type="spellEnd"/>
      <w:r>
        <w:rPr>
          <w:rFonts w:eastAsia="Times New Roman"/>
          <w:szCs w:val="24"/>
        </w:rPr>
        <w:t xml:space="preserve"> το </w:t>
      </w:r>
      <w:r w:rsidRPr="00686D03">
        <w:rPr>
          <w:rFonts w:eastAsia="Times New Roman"/>
          <w:szCs w:val="24"/>
        </w:rPr>
        <w:t>Κυπριακό</w:t>
      </w:r>
      <w:r>
        <w:rPr>
          <w:rFonts w:eastAsia="Times New Roman"/>
          <w:szCs w:val="24"/>
        </w:rPr>
        <w:t>.</w:t>
      </w:r>
      <w:r w:rsidRPr="00686D03">
        <w:rPr>
          <w:rFonts w:eastAsia="Times New Roman"/>
          <w:szCs w:val="24"/>
        </w:rPr>
        <w:t xml:space="preserve"> Και </w:t>
      </w:r>
      <w:r>
        <w:rPr>
          <w:rFonts w:eastAsia="Times New Roman"/>
          <w:szCs w:val="24"/>
        </w:rPr>
        <w:t>σηκώθηκε</w:t>
      </w:r>
      <w:r w:rsidRPr="00686D03">
        <w:rPr>
          <w:rFonts w:eastAsia="Times New Roman"/>
          <w:szCs w:val="24"/>
        </w:rPr>
        <w:t xml:space="preserve"> ο Γεώργιος Παπανδρέου και </w:t>
      </w:r>
      <w:r>
        <w:rPr>
          <w:rFonts w:eastAsia="Times New Roman"/>
          <w:szCs w:val="24"/>
        </w:rPr>
        <w:t>είπε</w:t>
      </w:r>
      <w:r w:rsidRPr="00B947CB">
        <w:rPr>
          <w:rFonts w:eastAsia="Times New Roman"/>
          <w:szCs w:val="24"/>
        </w:rPr>
        <w:t>:</w:t>
      </w:r>
      <w:r w:rsidRPr="00686D03">
        <w:rPr>
          <w:rFonts w:eastAsia="Times New Roman"/>
          <w:szCs w:val="24"/>
        </w:rPr>
        <w:t xml:space="preserve"> </w:t>
      </w:r>
      <w:r>
        <w:rPr>
          <w:rFonts w:eastAsia="Times New Roman"/>
          <w:szCs w:val="24"/>
        </w:rPr>
        <w:t>«</w:t>
      </w:r>
      <w:r w:rsidRPr="00686D03">
        <w:rPr>
          <w:rFonts w:eastAsia="Times New Roman"/>
          <w:szCs w:val="24"/>
        </w:rPr>
        <w:t xml:space="preserve">Φοβάμαι ότι δεν </w:t>
      </w:r>
      <w:proofErr w:type="spellStart"/>
      <w:r>
        <w:rPr>
          <w:rFonts w:eastAsia="Times New Roman"/>
          <w:szCs w:val="24"/>
        </w:rPr>
        <w:t>ελύθη</w:t>
      </w:r>
      <w:proofErr w:type="spellEnd"/>
      <w:r>
        <w:rPr>
          <w:rFonts w:eastAsia="Times New Roman"/>
          <w:szCs w:val="24"/>
        </w:rPr>
        <w:t>, τ</w:t>
      </w:r>
      <w:r w:rsidRPr="00686D03">
        <w:rPr>
          <w:rFonts w:eastAsia="Times New Roman"/>
          <w:szCs w:val="24"/>
        </w:rPr>
        <w:t>ώρα αρχίζουν οι περιπέτειες</w:t>
      </w:r>
      <w:r>
        <w:rPr>
          <w:rFonts w:eastAsia="Times New Roman"/>
          <w:szCs w:val="24"/>
        </w:rPr>
        <w:t xml:space="preserve">». </w:t>
      </w:r>
    </w:p>
    <w:p w14:paraId="06452F84" w14:textId="77777777" w:rsidR="00C04CE1" w:rsidRDefault="00722F08">
      <w:pPr>
        <w:spacing w:line="600" w:lineRule="auto"/>
        <w:ind w:firstLine="720"/>
        <w:jc w:val="both"/>
        <w:rPr>
          <w:rFonts w:eastAsia="Times New Roman"/>
          <w:szCs w:val="24"/>
        </w:rPr>
      </w:pPr>
      <w:r>
        <w:rPr>
          <w:rFonts w:eastAsia="Times New Roman"/>
          <w:szCs w:val="24"/>
        </w:rPr>
        <w:t xml:space="preserve">Είχε συναίσθηση ότι μειοδοτεί ο </w:t>
      </w:r>
      <w:r w:rsidRPr="00686D03">
        <w:rPr>
          <w:rFonts w:eastAsia="Times New Roman"/>
          <w:szCs w:val="24"/>
        </w:rPr>
        <w:t>Καραμανλής</w:t>
      </w:r>
      <w:r>
        <w:rPr>
          <w:rFonts w:eastAsia="Times New Roman"/>
          <w:szCs w:val="24"/>
        </w:rPr>
        <w:t>;</w:t>
      </w:r>
      <w:r w:rsidRPr="00686D03">
        <w:rPr>
          <w:rFonts w:eastAsia="Times New Roman"/>
          <w:szCs w:val="24"/>
        </w:rPr>
        <w:t xml:space="preserve"> Όχι</w:t>
      </w:r>
      <w:r>
        <w:rPr>
          <w:rFonts w:eastAsia="Times New Roman"/>
          <w:szCs w:val="24"/>
        </w:rPr>
        <w:t>. Είχε πάρει απλά</w:t>
      </w:r>
      <w:r w:rsidRPr="00686D03">
        <w:rPr>
          <w:rFonts w:eastAsia="Times New Roman"/>
          <w:szCs w:val="24"/>
        </w:rPr>
        <w:t xml:space="preserve"> διαβεβαιώσεις από τους Αμερικανούς </w:t>
      </w:r>
      <w:r>
        <w:rPr>
          <w:rFonts w:eastAsia="Times New Roman"/>
          <w:szCs w:val="24"/>
        </w:rPr>
        <w:t>ότι θα κρατήσουν</w:t>
      </w:r>
      <w:r w:rsidRPr="00686D03">
        <w:rPr>
          <w:rFonts w:eastAsia="Times New Roman"/>
          <w:szCs w:val="24"/>
        </w:rPr>
        <w:t xml:space="preserve"> την Τουρκία</w:t>
      </w:r>
      <w:r>
        <w:rPr>
          <w:rFonts w:eastAsia="Times New Roman"/>
          <w:szCs w:val="24"/>
        </w:rPr>
        <w:t>. Του είχαν πει «</w:t>
      </w:r>
      <w:r w:rsidRPr="00686D03">
        <w:rPr>
          <w:rFonts w:eastAsia="Times New Roman"/>
          <w:szCs w:val="24"/>
        </w:rPr>
        <w:t xml:space="preserve">Υπόγραψε άφοβα και την Τουρκία την </w:t>
      </w:r>
      <w:r>
        <w:rPr>
          <w:rFonts w:eastAsia="Times New Roman"/>
          <w:szCs w:val="24"/>
        </w:rPr>
        <w:t>α</w:t>
      </w:r>
      <w:r w:rsidRPr="00686D03">
        <w:rPr>
          <w:rFonts w:eastAsia="Times New Roman"/>
          <w:szCs w:val="24"/>
        </w:rPr>
        <w:t>ναλαμβάνουμε εμείς</w:t>
      </w:r>
      <w:r>
        <w:rPr>
          <w:rFonts w:eastAsia="Times New Roman"/>
          <w:szCs w:val="24"/>
        </w:rPr>
        <w:t>».</w:t>
      </w:r>
      <w:r w:rsidRPr="00686D03">
        <w:rPr>
          <w:rFonts w:eastAsia="Times New Roman"/>
          <w:szCs w:val="24"/>
        </w:rPr>
        <w:t xml:space="preserve"> Αυτό ήταν</w:t>
      </w:r>
      <w:r>
        <w:rPr>
          <w:rFonts w:eastAsia="Times New Roman"/>
          <w:szCs w:val="24"/>
        </w:rPr>
        <w:t>,</w:t>
      </w:r>
      <w:r w:rsidRPr="00686D03">
        <w:rPr>
          <w:rFonts w:eastAsia="Times New Roman"/>
          <w:szCs w:val="24"/>
        </w:rPr>
        <w:t xml:space="preserve"> αυτό κρυβόταν από πίσω</w:t>
      </w:r>
      <w:r>
        <w:rPr>
          <w:rFonts w:eastAsia="Times New Roman"/>
          <w:szCs w:val="24"/>
        </w:rPr>
        <w:t>.</w:t>
      </w:r>
    </w:p>
    <w:p w14:paraId="06452F85" w14:textId="77777777" w:rsidR="00C04CE1" w:rsidRDefault="00722F08">
      <w:pPr>
        <w:spacing w:line="600" w:lineRule="auto"/>
        <w:ind w:firstLine="720"/>
        <w:jc w:val="both"/>
        <w:rPr>
          <w:rFonts w:eastAsia="Times New Roman"/>
          <w:szCs w:val="24"/>
        </w:rPr>
      </w:pPr>
      <w:r>
        <w:rPr>
          <w:rFonts w:eastAsia="Times New Roman"/>
          <w:szCs w:val="24"/>
        </w:rPr>
        <w:t>Όταν ο Ιωαννίδης</w:t>
      </w:r>
      <w:r w:rsidRPr="00686D03">
        <w:rPr>
          <w:rFonts w:eastAsia="Times New Roman"/>
          <w:szCs w:val="24"/>
        </w:rPr>
        <w:t xml:space="preserve"> επέτρεψε στο Σαμψών να κάνει </w:t>
      </w:r>
      <w:r>
        <w:rPr>
          <w:rFonts w:eastAsia="Times New Roman"/>
          <w:szCs w:val="24"/>
        </w:rPr>
        <w:t xml:space="preserve">το πραξικόπημα </w:t>
      </w:r>
      <w:r w:rsidRPr="00686D03">
        <w:rPr>
          <w:rFonts w:eastAsia="Times New Roman"/>
          <w:szCs w:val="24"/>
        </w:rPr>
        <w:t>στην Κύπρο</w:t>
      </w:r>
      <w:r>
        <w:rPr>
          <w:rFonts w:eastAsia="Times New Roman"/>
          <w:szCs w:val="24"/>
        </w:rPr>
        <w:t>, πιστεύετε ότι ήταν</w:t>
      </w:r>
      <w:r w:rsidRPr="00686D03">
        <w:rPr>
          <w:rFonts w:eastAsia="Times New Roman"/>
          <w:szCs w:val="24"/>
        </w:rPr>
        <w:t xml:space="preserve"> συνειδητά προδότης ο Ιωαννίδης</w:t>
      </w:r>
      <w:r>
        <w:rPr>
          <w:rFonts w:eastAsia="Times New Roman"/>
          <w:szCs w:val="24"/>
        </w:rPr>
        <w:t>;</w:t>
      </w:r>
      <w:r w:rsidRPr="00686D03">
        <w:rPr>
          <w:rFonts w:eastAsia="Times New Roman"/>
          <w:szCs w:val="24"/>
        </w:rPr>
        <w:t xml:space="preserve"> Όχι</w:t>
      </w:r>
      <w:r>
        <w:rPr>
          <w:rFonts w:eastAsia="Times New Roman"/>
          <w:szCs w:val="24"/>
        </w:rPr>
        <w:t>,</w:t>
      </w:r>
      <w:r w:rsidRPr="00686D03">
        <w:rPr>
          <w:rFonts w:eastAsia="Times New Roman"/>
          <w:szCs w:val="24"/>
        </w:rPr>
        <w:t xml:space="preserve"> βέβαια</w:t>
      </w:r>
      <w:r>
        <w:rPr>
          <w:rFonts w:eastAsia="Times New Roman"/>
          <w:szCs w:val="24"/>
        </w:rPr>
        <w:t>.</w:t>
      </w:r>
    </w:p>
    <w:p w14:paraId="06452F86" w14:textId="77777777" w:rsidR="00C04CE1" w:rsidRDefault="00722F08">
      <w:pPr>
        <w:spacing w:line="600" w:lineRule="auto"/>
        <w:ind w:firstLine="720"/>
        <w:jc w:val="center"/>
        <w:rPr>
          <w:rFonts w:eastAsia="Times New Roman"/>
          <w:szCs w:val="24"/>
        </w:rPr>
      </w:pPr>
      <w:r>
        <w:rPr>
          <w:rFonts w:eastAsia="Times New Roman" w:cs="Times New Roman"/>
          <w:szCs w:val="24"/>
        </w:rPr>
        <w:t>(Θόρυβος από την πτέρυγα του ΣΥΡΙΖΑ)</w:t>
      </w:r>
    </w:p>
    <w:p w14:paraId="06452F87" w14:textId="77777777" w:rsidR="00C04CE1" w:rsidRDefault="00722F08">
      <w:pPr>
        <w:spacing w:line="600" w:lineRule="auto"/>
        <w:ind w:firstLine="720"/>
        <w:jc w:val="both"/>
        <w:rPr>
          <w:rFonts w:eastAsia="Times New Roman"/>
          <w:szCs w:val="24"/>
        </w:rPr>
      </w:pPr>
      <w:r>
        <w:rPr>
          <w:rFonts w:eastAsia="Times New Roman"/>
          <w:szCs w:val="24"/>
        </w:rPr>
        <w:t>Α</w:t>
      </w:r>
      <w:r w:rsidRPr="00686D03">
        <w:rPr>
          <w:rFonts w:eastAsia="Times New Roman"/>
          <w:szCs w:val="24"/>
        </w:rPr>
        <w:t>φήστε με να μιλήσω</w:t>
      </w:r>
      <w:r>
        <w:rPr>
          <w:rFonts w:eastAsia="Times New Roman"/>
          <w:szCs w:val="24"/>
        </w:rPr>
        <w:t>, κύριοι.</w:t>
      </w:r>
      <w:r w:rsidRPr="00686D03">
        <w:rPr>
          <w:rFonts w:eastAsia="Times New Roman"/>
          <w:szCs w:val="24"/>
        </w:rPr>
        <w:t xml:space="preserve"> Πολύ </w:t>
      </w:r>
      <w:r>
        <w:rPr>
          <w:rFonts w:eastAsia="Times New Roman"/>
          <w:szCs w:val="24"/>
        </w:rPr>
        <w:t>βιαστικοί είστε.</w:t>
      </w:r>
    </w:p>
    <w:p w14:paraId="06452F88" w14:textId="77777777" w:rsidR="00C04CE1" w:rsidRDefault="00722F08">
      <w:pPr>
        <w:spacing w:line="600" w:lineRule="auto"/>
        <w:ind w:firstLine="720"/>
        <w:jc w:val="both"/>
        <w:rPr>
          <w:rFonts w:eastAsia="Times New Roman"/>
          <w:szCs w:val="24"/>
        </w:rPr>
      </w:pPr>
      <w:r w:rsidRPr="00686D03">
        <w:rPr>
          <w:rFonts w:eastAsia="Times New Roman"/>
          <w:szCs w:val="24"/>
        </w:rPr>
        <w:t>Εγώ πιστεύω ότι ό</w:t>
      </w:r>
      <w:r>
        <w:rPr>
          <w:rFonts w:eastAsia="Times New Roman"/>
          <w:szCs w:val="24"/>
        </w:rPr>
        <w:t>,τι κι αν ήταν ο</w:t>
      </w:r>
      <w:r w:rsidRPr="00686D03">
        <w:rPr>
          <w:rFonts w:eastAsia="Times New Roman"/>
          <w:szCs w:val="24"/>
        </w:rPr>
        <w:t xml:space="preserve"> Ιωαννίδης</w:t>
      </w:r>
      <w:r>
        <w:rPr>
          <w:rFonts w:eastAsia="Times New Roman"/>
          <w:szCs w:val="24"/>
        </w:rPr>
        <w:t>,</w:t>
      </w:r>
      <w:r w:rsidRPr="00686D03">
        <w:rPr>
          <w:rFonts w:eastAsia="Times New Roman"/>
          <w:szCs w:val="24"/>
        </w:rPr>
        <w:t xml:space="preserve"> βλάξ ήταν</w:t>
      </w:r>
      <w:r>
        <w:rPr>
          <w:rFonts w:eastAsia="Times New Roman"/>
          <w:szCs w:val="24"/>
        </w:rPr>
        <w:t>,</w:t>
      </w:r>
      <w:r w:rsidRPr="00686D03">
        <w:rPr>
          <w:rFonts w:eastAsia="Times New Roman"/>
          <w:szCs w:val="24"/>
        </w:rPr>
        <w:t xml:space="preserve"> προδότης</w:t>
      </w:r>
      <w:r>
        <w:rPr>
          <w:rFonts w:eastAsia="Times New Roman"/>
          <w:szCs w:val="24"/>
        </w:rPr>
        <w:t xml:space="preserve"> όχι.</w:t>
      </w:r>
      <w:r w:rsidRPr="00686D03">
        <w:rPr>
          <w:rFonts w:eastAsia="Times New Roman"/>
          <w:szCs w:val="24"/>
        </w:rPr>
        <w:t xml:space="preserve"> Είχε βασιστεί </w:t>
      </w:r>
      <w:r>
        <w:rPr>
          <w:rFonts w:eastAsia="Times New Roman"/>
          <w:szCs w:val="24"/>
        </w:rPr>
        <w:t>σε κουβέντες</w:t>
      </w:r>
      <w:r w:rsidRPr="00686D03">
        <w:rPr>
          <w:rFonts w:eastAsia="Times New Roman"/>
          <w:szCs w:val="24"/>
        </w:rPr>
        <w:t xml:space="preserve"> των Αμερικανών ότι κρατούν τους Τούρκους</w:t>
      </w:r>
      <w:r>
        <w:rPr>
          <w:rFonts w:eastAsia="Times New Roman"/>
          <w:szCs w:val="24"/>
        </w:rPr>
        <w:t xml:space="preserve">, </w:t>
      </w:r>
      <w:r w:rsidRPr="00686D03">
        <w:rPr>
          <w:rFonts w:eastAsia="Times New Roman"/>
          <w:szCs w:val="24"/>
        </w:rPr>
        <w:t>τους αναλαμβάνουν αυτ</w:t>
      </w:r>
      <w:r>
        <w:rPr>
          <w:rFonts w:eastAsia="Times New Roman"/>
          <w:szCs w:val="24"/>
        </w:rPr>
        <w:t>οί. Και τον προδώσαν και αυτόν οι Αμερικανοί.</w:t>
      </w:r>
      <w:r w:rsidRPr="00686D03">
        <w:rPr>
          <w:rFonts w:eastAsia="Times New Roman"/>
          <w:szCs w:val="24"/>
        </w:rPr>
        <w:t xml:space="preserve"> </w:t>
      </w:r>
      <w:r>
        <w:rPr>
          <w:rFonts w:eastAsia="Times New Roman"/>
          <w:szCs w:val="24"/>
        </w:rPr>
        <w:t xml:space="preserve">Το ίδιο θα πάθει και ο Τσίπρας. </w:t>
      </w:r>
    </w:p>
    <w:p w14:paraId="06452F89"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Ο Τσίπρας θεωρεί, λένε, </w:t>
      </w:r>
      <w:r w:rsidRPr="00686D03">
        <w:rPr>
          <w:rFonts w:eastAsia="Times New Roman"/>
          <w:szCs w:val="24"/>
        </w:rPr>
        <w:t>ότι στα Βαλκάνια</w:t>
      </w:r>
      <w:r>
        <w:rPr>
          <w:rFonts w:eastAsia="Times New Roman"/>
          <w:szCs w:val="24"/>
        </w:rPr>
        <w:t xml:space="preserve"> η</w:t>
      </w:r>
      <w:r w:rsidRPr="00686D03">
        <w:rPr>
          <w:rFonts w:eastAsia="Times New Roman"/>
          <w:szCs w:val="24"/>
        </w:rPr>
        <w:t xml:space="preserve"> Θεσσαλονίκη θα </w:t>
      </w:r>
      <w:r>
        <w:rPr>
          <w:rFonts w:eastAsia="Times New Roman"/>
          <w:szCs w:val="24"/>
        </w:rPr>
        <w:t>έ</w:t>
      </w:r>
      <w:r w:rsidRPr="00686D03">
        <w:rPr>
          <w:rFonts w:eastAsia="Times New Roman"/>
          <w:szCs w:val="24"/>
        </w:rPr>
        <w:t>χει μεγάλη θέση</w:t>
      </w:r>
      <w:r>
        <w:rPr>
          <w:rFonts w:eastAsia="Times New Roman"/>
          <w:szCs w:val="24"/>
        </w:rPr>
        <w:t>,</w:t>
      </w:r>
      <w:r w:rsidRPr="00686D03">
        <w:rPr>
          <w:rFonts w:eastAsia="Times New Roman"/>
          <w:szCs w:val="24"/>
        </w:rPr>
        <w:t xml:space="preserve"> ορόσημο</w:t>
      </w:r>
      <w:r>
        <w:rPr>
          <w:rFonts w:eastAsia="Times New Roman"/>
          <w:szCs w:val="24"/>
        </w:rPr>
        <w:t>,</w:t>
      </w:r>
      <w:r w:rsidRPr="00686D03">
        <w:rPr>
          <w:rFonts w:eastAsia="Times New Roman"/>
          <w:szCs w:val="24"/>
        </w:rPr>
        <w:t xml:space="preserve"> θα γίνει </w:t>
      </w:r>
      <w:r>
        <w:rPr>
          <w:rFonts w:eastAsia="Times New Roman"/>
          <w:szCs w:val="24"/>
        </w:rPr>
        <w:t>δ</w:t>
      </w:r>
      <w:r w:rsidRPr="00686D03">
        <w:rPr>
          <w:rFonts w:eastAsia="Times New Roman"/>
          <w:szCs w:val="24"/>
        </w:rPr>
        <w:t xml:space="preserve">ιαβαλκανικό </w:t>
      </w:r>
      <w:r>
        <w:rPr>
          <w:rFonts w:eastAsia="Times New Roman"/>
          <w:szCs w:val="24"/>
        </w:rPr>
        <w:t>κ</w:t>
      </w:r>
      <w:r w:rsidRPr="00686D03">
        <w:rPr>
          <w:rFonts w:eastAsia="Times New Roman"/>
          <w:szCs w:val="24"/>
        </w:rPr>
        <w:t xml:space="preserve">έντρο </w:t>
      </w:r>
      <w:r>
        <w:rPr>
          <w:rFonts w:eastAsia="Times New Roman"/>
          <w:szCs w:val="24"/>
        </w:rPr>
        <w:t xml:space="preserve">η </w:t>
      </w:r>
      <w:r w:rsidRPr="00686D03">
        <w:rPr>
          <w:rFonts w:eastAsia="Times New Roman"/>
          <w:szCs w:val="24"/>
        </w:rPr>
        <w:t>Θεσσαλονίκη</w:t>
      </w:r>
      <w:r>
        <w:rPr>
          <w:rFonts w:eastAsia="Times New Roman"/>
          <w:szCs w:val="24"/>
        </w:rPr>
        <w:t>,</w:t>
      </w:r>
      <w:r w:rsidRPr="00686D03">
        <w:rPr>
          <w:rFonts w:eastAsia="Times New Roman"/>
          <w:szCs w:val="24"/>
        </w:rPr>
        <w:t xml:space="preserve"> διεθνές κέντρο</w:t>
      </w:r>
      <w:r>
        <w:rPr>
          <w:rFonts w:eastAsia="Times New Roman"/>
          <w:szCs w:val="24"/>
        </w:rPr>
        <w:t>,</w:t>
      </w:r>
      <w:r w:rsidRPr="00686D03">
        <w:rPr>
          <w:rFonts w:eastAsia="Times New Roman"/>
          <w:szCs w:val="24"/>
        </w:rPr>
        <w:t xml:space="preserve"> </w:t>
      </w:r>
      <w:r>
        <w:rPr>
          <w:rFonts w:eastAsia="Times New Roman"/>
          <w:szCs w:val="24"/>
        </w:rPr>
        <w:t>όπου πάει</w:t>
      </w:r>
      <w:r w:rsidRPr="00686D03">
        <w:rPr>
          <w:rFonts w:eastAsia="Times New Roman"/>
          <w:szCs w:val="24"/>
        </w:rPr>
        <w:t xml:space="preserve"> όλη την ώρα εκεί και εγκαινιάζει και κάνει διάφορα πράγματα</w:t>
      </w:r>
      <w:r>
        <w:rPr>
          <w:rFonts w:eastAsia="Times New Roman"/>
          <w:szCs w:val="24"/>
        </w:rPr>
        <w:t xml:space="preserve">. Θα κάνουν τη </w:t>
      </w:r>
      <w:r w:rsidRPr="00686D03">
        <w:rPr>
          <w:rFonts w:eastAsia="Times New Roman"/>
          <w:szCs w:val="24"/>
        </w:rPr>
        <w:t xml:space="preserve">δουλίτσα τους οι Αμερικανοί </w:t>
      </w:r>
      <w:r>
        <w:rPr>
          <w:rFonts w:eastAsia="Times New Roman"/>
          <w:szCs w:val="24"/>
        </w:rPr>
        <w:t xml:space="preserve">και </w:t>
      </w:r>
      <w:r w:rsidRPr="00686D03">
        <w:rPr>
          <w:rFonts w:eastAsia="Times New Roman"/>
          <w:szCs w:val="24"/>
        </w:rPr>
        <w:t xml:space="preserve">στο τέλος </w:t>
      </w:r>
      <w:r>
        <w:rPr>
          <w:rFonts w:eastAsia="Times New Roman"/>
          <w:szCs w:val="24"/>
        </w:rPr>
        <w:t xml:space="preserve">η υπογραφή Τσίπρα </w:t>
      </w:r>
      <w:r w:rsidRPr="00686D03">
        <w:rPr>
          <w:rFonts w:eastAsia="Times New Roman"/>
          <w:szCs w:val="24"/>
        </w:rPr>
        <w:t>θα είναι αυτό που θα μείνει</w:t>
      </w:r>
      <w:r>
        <w:rPr>
          <w:rFonts w:eastAsia="Times New Roman"/>
          <w:szCs w:val="24"/>
        </w:rPr>
        <w:t>.</w:t>
      </w:r>
      <w:r w:rsidRPr="00686D03">
        <w:rPr>
          <w:rFonts w:eastAsia="Times New Roman"/>
          <w:szCs w:val="24"/>
        </w:rPr>
        <w:t xml:space="preserve"> </w:t>
      </w:r>
    </w:p>
    <w:p w14:paraId="06452F8A" w14:textId="77777777" w:rsidR="00C04CE1" w:rsidRDefault="00722F08">
      <w:pPr>
        <w:spacing w:line="600" w:lineRule="auto"/>
        <w:ind w:firstLine="720"/>
        <w:jc w:val="both"/>
        <w:rPr>
          <w:rFonts w:eastAsia="Times New Roman"/>
          <w:szCs w:val="24"/>
        </w:rPr>
      </w:pPr>
      <w:r w:rsidRPr="00686D03">
        <w:rPr>
          <w:rFonts w:eastAsia="Times New Roman"/>
          <w:szCs w:val="24"/>
        </w:rPr>
        <w:t>Και όταν οι κύριοι δρομολογήσουν τα σχέδιά τους για τη Μακεδονία του Αιγαίου</w:t>
      </w:r>
      <w:r>
        <w:rPr>
          <w:rFonts w:eastAsia="Times New Roman"/>
          <w:szCs w:val="24"/>
        </w:rPr>
        <w:t>,</w:t>
      </w:r>
      <w:r w:rsidRPr="00686D03">
        <w:rPr>
          <w:rFonts w:eastAsia="Times New Roman"/>
          <w:szCs w:val="24"/>
        </w:rPr>
        <w:t xml:space="preserve"> θέλω να δω πο</w:t>
      </w:r>
      <w:r>
        <w:rPr>
          <w:rFonts w:eastAsia="Times New Roman"/>
          <w:szCs w:val="24"/>
        </w:rPr>
        <w:t>ύ</w:t>
      </w:r>
      <w:r w:rsidRPr="00686D03">
        <w:rPr>
          <w:rFonts w:eastAsia="Times New Roman"/>
          <w:szCs w:val="24"/>
        </w:rPr>
        <w:t xml:space="preserve"> θα κρύβεσ</w:t>
      </w:r>
      <w:r>
        <w:rPr>
          <w:rFonts w:eastAsia="Times New Roman"/>
          <w:szCs w:val="24"/>
        </w:rPr>
        <w:t>τε</w:t>
      </w:r>
      <w:r w:rsidRPr="00686D03">
        <w:rPr>
          <w:rFonts w:eastAsia="Times New Roman"/>
          <w:szCs w:val="24"/>
        </w:rPr>
        <w:t xml:space="preserve"> </w:t>
      </w:r>
      <w:r>
        <w:rPr>
          <w:rFonts w:eastAsia="Times New Roman"/>
          <w:szCs w:val="24"/>
        </w:rPr>
        <w:t xml:space="preserve">εις </w:t>
      </w:r>
      <w:r w:rsidRPr="00686D03">
        <w:rPr>
          <w:rFonts w:eastAsia="Times New Roman"/>
          <w:szCs w:val="24"/>
        </w:rPr>
        <w:t>την Αίθουσα αυτή όσοι ψηφίσετε</w:t>
      </w:r>
      <w:r>
        <w:rPr>
          <w:rFonts w:eastAsia="Times New Roman"/>
          <w:szCs w:val="24"/>
        </w:rPr>
        <w:t xml:space="preserve">. </w:t>
      </w:r>
    </w:p>
    <w:p w14:paraId="06452F8B" w14:textId="77777777" w:rsidR="00C04CE1" w:rsidRDefault="00722F08">
      <w:pPr>
        <w:spacing w:line="600" w:lineRule="auto"/>
        <w:ind w:firstLine="720"/>
        <w:jc w:val="both"/>
        <w:rPr>
          <w:rFonts w:eastAsia="Times New Roman"/>
          <w:szCs w:val="24"/>
        </w:rPr>
      </w:pPr>
      <w:r>
        <w:rPr>
          <w:rFonts w:eastAsia="Times New Roman"/>
          <w:szCs w:val="24"/>
        </w:rPr>
        <w:t>Δεν</w:t>
      </w:r>
      <w:r w:rsidRPr="00686D03">
        <w:rPr>
          <w:rFonts w:eastAsia="Times New Roman"/>
          <w:szCs w:val="24"/>
        </w:rPr>
        <w:t xml:space="preserve"> </w:t>
      </w:r>
      <w:r>
        <w:rPr>
          <w:rFonts w:eastAsia="Times New Roman"/>
          <w:szCs w:val="24"/>
        </w:rPr>
        <w:t xml:space="preserve">το λέω με κακία και </w:t>
      </w:r>
      <w:r w:rsidRPr="00686D03">
        <w:rPr>
          <w:rFonts w:eastAsia="Times New Roman"/>
          <w:szCs w:val="24"/>
        </w:rPr>
        <w:t xml:space="preserve">μάλιστα θα </w:t>
      </w:r>
      <w:r>
        <w:rPr>
          <w:rFonts w:eastAsia="Times New Roman"/>
          <w:szCs w:val="24"/>
        </w:rPr>
        <w:t>ευχόμουν να μην προφητεύω</w:t>
      </w:r>
      <w:r w:rsidRPr="00686D03">
        <w:rPr>
          <w:rFonts w:eastAsia="Times New Roman"/>
          <w:szCs w:val="24"/>
        </w:rPr>
        <w:t xml:space="preserve"> σωστά και να γίνει το </w:t>
      </w:r>
      <w:proofErr w:type="spellStart"/>
      <w:r>
        <w:rPr>
          <w:rFonts w:eastAsia="Times New Roman"/>
          <w:szCs w:val="24"/>
        </w:rPr>
        <w:t>όλως</w:t>
      </w:r>
      <w:proofErr w:type="spellEnd"/>
      <w:r w:rsidRPr="00686D03">
        <w:rPr>
          <w:rFonts w:eastAsia="Times New Roman"/>
          <w:szCs w:val="24"/>
        </w:rPr>
        <w:t xml:space="preserve"> αντίθετο</w:t>
      </w:r>
      <w:r>
        <w:rPr>
          <w:rFonts w:eastAsia="Times New Roman"/>
          <w:szCs w:val="24"/>
        </w:rPr>
        <w:t>,</w:t>
      </w:r>
      <w:r w:rsidRPr="00686D03">
        <w:rPr>
          <w:rFonts w:eastAsia="Times New Roman"/>
          <w:szCs w:val="24"/>
        </w:rPr>
        <w:t xml:space="preserve"> να </w:t>
      </w:r>
      <w:r>
        <w:rPr>
          <w:rFonts w:eastAsia="Times New Roman"/>
          <w:szCs w:val="24"/>
        </w:rPr>
        <w:t>έ</w:t>
      </w:r>
      <w:r w:rsidRPr="00686D03">
        <w:rPr>
          <w:rFonts w:eastAsia="Times New Roman"/>
          <w:szCs w:val="24"/>
        </w:rPr>
        <w:t xml:space="preserve">ρθουνε πολύ όμορφα τα πράγματα στον </w:t>
      </w:r>
      <w:r>
        <w:rPr>
          <w:rFonts w:eastAsia="Times New Roman"/>
          <w:szCs w:val="24"/>
        </w:rPr>
        <w:t>κ.</w:t>
      </w:r>
      <w:r w:rsidRPr="00686D03">
        <w:rPr>
          <w:rFonts w:eastAsia="Times New Roman"/>
          <w:szCs w:val="24"/>
        </w:rPr>
        <w:t xml:space="preserve"> Τσίπρα και να αποδειχθεί ότι είναι επωφελής η Συνθήκη των Πρεσπών</w:t>
      </w:r>
      <w:r>
        <w:rPr>
          <w:rFonts w:eastAsia="Times New Roman"/>
          <w:szCs w:val="24"/>
        </w:rPr>
        <w:t>.</w:t>
      </w:r>
      <w:r w:rsidRPr="00686D03">
        <w:rPr>
          <w:rFonts w:eastAsia="Times New Roman"/>
          <w:szCs w:val="24"/>
        </w:rPr>
        <w:t xml:space="preserve"> Δεν θα είναι</w:t>
      </w:r>
      <w:r>
        <w:rPr>
          <w:rFonts w:eastAsia="Times New Roman"/>
          <w:szCs w:val="24"/>
        </w:rPr>
        <w:t>,</w:t>
      </w:r>
      <w:r w:rsidRPr="00686D03">
        <w:rPr>
          <w:rFonts w:eastAsia="Times New Roman"/>
          <w:szCs w:val="24"/>
        </w:rPr>
        <w:t xml:space="preserve"> </w:t>
      </w:r>
      <w:r>
        <w:rPr>
          <w:rFonts w:eastAsia="Times New Roman"/>
          <w:szCs w:val="24"/>
        </w:rPr>
        <w:t>όμως.</w:t>
      </w:r>
      <w:r w:rsidRPr="00686D03">
        <w:rPr>
          <w:rFonts w:eastAsia="Times New Roman"/>
          <w:szCs w:val="24"/>
        </w:rPr>
        <w:t xml:space="preserve"> </w:t>
      </w:r>
      <w:r>
        <w:rPr>
          <w:rFonts w:eastAsia="Times New Roman"/>
          <w:szCs w:val="24"/>
        </w:rPr>
        <w:t>Τ</w:t>
      </w:r>
      <w:r w:rsidRPr="00686D03">
        <w:rPr>
          <w:rFonts w:eastAsia="Times New Roman"/>
          <w:szCs w:val="24"/>
        </w:rPr>
        <w:t xml:space="preserve">α πράγματα είναι </w:t>
      </w:r>
      <w:r>
        <w:rPr>
          <w:rFonts w:eastAsia="Times New Roman"/>
          <w:szCs w:val="24"/>
        </w:rPr>
        <w:t xml:space="preserve">προδιαγεγραμμένα. Εξαπατούν </w:t>
      </w:r>
      <w:r w:rsidRPr="00686D03">
        <w:rPr>
          <w:rFonts w:eastAsia="Times New Roman"/>
          <w:szCs w:val="24"/>
        </w:rPr>
        <w:t xml:space="preserve">άλλη μία φορά </w:t>
      </w:r>
      <w:r>
        <w:rPr>
          <w:rFonts w:eastAsia="Times New Roman"/>
          <w:szCs w:val="24"/>
        </w:rPr>
        <w:t>την Ελλάδα Αμερικανοί και Γερμανοί.</w:t>
      </w:r>
      <w:r w:rsidRPr="00686D03">
        <w:rPr>
          <w:rFonts w:eastAsia="Times New Roman"/>
          <w:szCs w:val="24"/>
        </w:rPr>
        <w:t xml:space="preserve"> </w:t>
      </w:r>
      <w:r>
        <w:rPr>
          <w:rFonts w:eastAsia="Times New Roman"/>
          <w:szCs w:val="24"/>
        </w:rPr>
        <w:t>Άλλη μια φορά την εξαπατούν.</w:t>
      </w:r>
    </w:p>
    <w:p w14:paraId="06452F8C"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θα είναι αργά. Θα έχουμε προδώσει τη Μακεδονία. Θα είναι πολύ αργά για την Ελλάδα. Θα έχουμε δείξει αχαριστία </w:t>
      </w:r>
      <w:r>
        <w:rPr>
          <w:rFonts w:eastAsia="Times New Roman"/>
          <w:color w:val="000000"/>
          <w:szCs w:val="24"/>
          <w:shd w:val="clear" w:color="auto" w:fill="FFFFFF"/>
        </w:rPr>
        <w:lastRenderedPageBreak/>
        <w:t>προς μία περιοχή της Ελλάδας, όπως είναι η Μακεδονία, που είναι ό,τι ιερότερο έχει αυτήν τη στιγμή η χώρα. Ό,τι ιερότερο έχει αυτήν τη στιγμή η χώρα, είναι η Θεσσαλονίκη. Το ξέρετε πολύ καλά. Είναι αχαριστία αυτό που κάνει η Αίθουσα αυτή, αν τελικώς ψηφίσει.</w:t>
      </w:r>
    </w:p>
    <w:p w14:paraId="06452F8D"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Εγώ ζητώ από τους κατοίκους της Μακεδονίας να κάνουν υπομονή. Μπόρα είναι και θα περάσει. Ζητώ, όμως, και από τη Νέα Δημοκρατία να εξηγηθεί αντρίκια –να το πω έτσι. Στο θέμα της γλώσσας λέτε κάτι, στο θέμα της ταυτότητας λέτε κάτι. Στο θέμα του ονόματος τα μπερδεύετε πάρα πολύ. Πριν έρθω στην Αίθουσα, συνεργάτης μου μου έβαλε του γέρου Μητσοτάκη απόσπασμα από συνέντευξη που έλεγε ότι δίνει το όνομα. «Το όνομα δεν έχει καμμία σημασία», έλεγε. Του Κυριάκου Μητσοτάκη η απάντηση στην Έκθεση Θεσσαλονίκης έλεγε: Το όνομα μικρή σημασία έχει. </w:t>
      </w:r>
    </w:p>
    <w:p w14:paraId="06452F8E"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Σε συνάντηση προ διημέρου στη Γλυφάδα, όπου παρίστατο Βουλευτής της Νέας Δημοκρατίας, ζήτησα να εξηγηθεί τι θα πράξουν για το όνομα και είπε «για εμάς στη Νέα Δημοκρατία εκείνα που έχουν σημασία είναι η γλώσσα και η εθνικότητα. Το </w:t>
      </w:r>
      <w:r>
        <w:rPr>
          <w:rFonts w:eastAsia="Times New Roman"/>
          <w:color w:val="000000"/>
          <w:szCs w:val="24"/>
          <w:shd w:val="clear" w:color="auto" w:fill="FFFFFF"/>
        </w:rPr>
        <w:lastRenderedPageBreak/>
        <w:t>όνομα είναι απλά το όχημα». Δεν κατάλαβα ειλικρινά. Να μην πω ποια ήταν η Βουλευτής. Το όνομα, λέει, είναι το όχημα! Έστω. Το όχημα το δίνετε, ρε παιδιά; Ξεκαθαρίστε κάτι, ρε παλικάρια! Κόμμα έχετε και θέλετε να κυβερνήσετε αύριο. Είναι ντροπή να αφήνετε την Ελλάδα σε σύγχυση, να μην ξέρει τι στάση θα τηρήσετε. Δεν είναι αυτά ωραία πράγματα, κύριε Αθανασίου. Ξεκαθαρίστε τι θα κάνετε με το όνομα. Να προστατεύσουμε το όνομα ζητά ο λαός στα συλλαλητήρια. Δεν ζητά τη γλώσσα από τον Κυριάκο ή την εθνικότητα. Το όνομα ζητάει, κύριε Αθανασίου. Πείτε «ναι», «όχι». Πείτε κάτι. Δεσμευτείτε. Οδηγείτε τον λαό σε νέο γύρο μειοδοσίας. Αυτό θέλετε; Να γλιτώσει από τη μια μειοδοσία και να πέσει στη δική σας, δεύτερη και μεγαλύτερη αυτήν τη φορά μειοδοσία; Αυτό θέλετε;</w:t>
      </w:r>
    </w:p>
    <w:p w14:paraId="06452F8F"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Αυτή η Βουλή είναι καλό να τερματίσει το συντομότερο τον βίο της, γιατί ο βίος της έχει συνδεθεί με μεταγραφές, με αλλαγές κομμάτων, με υστερόβουλες δημοσκοπήσεις. Έχει δύο κατάρες αυτή η Βουλή: τον Τσίπρα που πλευρίζει Βουλευτές για να φτιάξει το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πενήντα ένα» και τον Μητσοτάκη που θέλει πεντακομματική την επόμενη Βουλή και ποιο κόμμα θυσιάζει, </w:t>
      </w:r>
      <w:r>
        <w:rPr>
          <w:rFonts w:eastAsia="Times New Roman"/>
          <w:color w:val="000000"/>
          <w:szCs w:val="24"/>
          <w:shd w:val="clear" w:color="auto" w:fill="FFFFFF"/>
        </w:rPr>
        <w:lastRenderedPageBreak/>
        <w:t xml:space="preserve">κύριε Λοβέρδο; Την Ένωση Κεντρώων. Δεν ξέρει τι αντοχή έχει το Κέντρο. Το Κέντρο έκανε σαράντα χρόνια να μπει στη Βουλή και τώρα δεν βγαίνει εύκολα από τη Βουλή, όση πίεση και αν υποστούμε. Το ξέρετε καλά. Όση πίεση και αν υποστούμε, άλλα κόμματα μπορεί να </w:t>
      </w:r>
      <w:proofErr w:type="spellStart"/>
      <w:r>
        <w:rPr>
          <w:rFonts w:eastAsia="Times New Roman"/>
          <w:color w:val="000000"/>
          <w:szCs w:val="24"/>
          <w:shd w:val="clear" w:color="auto" w:fill="FFFFFF"/>
        </w:rPr>
        <w:t>αποθάνουν</w:t>
      </w:r>
      <w:proofErr w:type="spellEnd"/>
      <w:r>
        <w:rPr>
          <w:rFonts w:eastAsia="Times New Roman"/>
          <w:color w:val="000000"/>
          <w:szCs w:val="24"/>
          <w:shd w:val="clear" w:color="auto" w:fill="FFFFFF"/>
        </w:rPr>
        <w:t xml:space="preserve">, η Ένωση Κεντρώων όχι, γιατί εκφράζει τη σύγκρουση με το χθες, την επανάσταση και τη δημοκρατία. Ξέρει ο λαός ότι αν έλθει η Νέα Δημοκρατία, όπως προαλείφεται, χωρίς φρένο, χωρίς, δηλαδή, ένα κόμμα να σταματήσει το ρουσφέτι, την υπερβολή της, τη διαφθορά της, αυτό θα είναι επικίνδυνο. Αυτή η Νέα Δημοκρατία θα είναι χειρότερη από παλαιότερα. Η Ένωση Κεντρώων θα έχει στήριξη από την κοινωνία γιατί είναι πολύ επικίνδυνη μία αυτοδύναμη Νέα Δημοκρατία. Μόνο, λοιπόν, η Ένωση Κεντρώων μπορεί να παράσχει αυτό το φρένο. Θα το συνειδητοποιήσει συν τω </w:t>
      </w:r>
      <w:proofErr w:type="spellStart"/>
      <w:r>
        <w:rPr>
          <w:rFonts w:eastAsia="Times New Roman"/>
          <w:color w:val="000000"/>
          <w:szCs w:val="24"/>
          <w:shd w:val="clear" w:color="auto" w:fill="FFFFFF"/>
        </w:rPr>
        <w:t>χρόνω</w:t>
      </w:r>
      <w:proofErr w:type="spellEnd"/>
      <w:r>
        <w:rPr>
          <w:rFonts w:eastAsia="Times New Roman"/>
          <w:color w:val="000000"/>
          <w:szCs w:val="24"/>
          <w:shd w:val="clear" w:color="auto" w:fill="FFFFFF"/>
        </w:rPr>
        <w:t xml:space="preserve"> πολύ καλά ο κόσμος αυτό. </w:t>
      </w:r>
    </w:p>
    <w:p w14:paraId="06452F90"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υπάρχει και ένα άλλο θέμα. Γιατί βιάζεστε οι τρεις μέρες να γίνουν δύο και αμέσως μετά σε δύο μέρες να ψηφιστούν και οι Πρέσπες; Γιατί θέλετε εντός τεσσάρων, πέντε ημερών να τελειώνουν όλα; Γιατί έχετε πολλά νομοσχέδια καλά να </w:t>
      </w:r>
      <w:r>
        <w:rPr>
          <w:rFonts w:eastAsia="Times New Roman"/>
          <w:color w:val="000000"/>
          <w:szCs w:val="24"/>
          <w:shd w:val="clear" w:color="auto" w:fill="FFFFFF"/>
        </w:rPr>
        <w:lastRenderedPageBreak/>
        <w:t xml:space="preserve">περάσετε, όπως λέτε. Οι δύο μέρες είναι αυτές που σας κόφτουν; Γιατί δεν αφήνετε τη Βουλή να συνεδριάσει ήρεμα, με διάλογο, με συνεννόηση; Γιατί δεν αφήνετε τον λαό; Είπε την άλλη φορά ο Τσίπρας: Πάω στον λαό. Δεν χρειάζεται αστυνομία. Εγώ είδα πεντακόσιες κλούβες, δέκα χιλιάδες αστυνομικούς. Ας βαδίσει στην </w:t>
      </w:r>
      <w:proofErr w:type="spellStart"/>
      <w:r>
        <w:rPr>
          <w:rFonts w:eastAsia="Times New Roman"/>
          <w:color w:val="000000"/>
          <w:szCs w:val="24"/>
          <w:shd w:val="clear" w:color="auto" w:fill="FFFFFF"/>
        </w:rPr>
        <w:t>Τσιμισκή</w:t>
      </w:r>
      <w:proofErr w:type="spellEnd"/>
      <w:r>
        <w:rPr>
          <w:rFonts w:eastAsia="Times New Roman"/>
          <w:color w:val="000000"/>
          <w:szCs w:val="24"/>
          <w:shd w:val="clear" w:color="auto" w:fill="FFFFFF"/>
        </w:rPr>
        <w:t xml:space="preserve"> ο κ. Τσίπρας ή στην Εγνατία με τους αστυνομικούς γύρω του. Πρωθυπουργός είναι αυτός; Σήμερα είπε: Εγώ είμαι ο Πρωθυπουργός. Τώρα μιλάω εγώ. Μου θύμισε δικτάτορες. Τι είναι αυτό; Είπε: Εγώ είμαι ο Πρωθυπουργός. Καθίστε κάτω. Όταν ένας Πρωθυπουργός χρειάζεται να κάτσει κάποιος κάτω, είναι λίγο πριν το τέλος του, αγαπητοί συνάδελφοι!</w:t>
      </w:r>
    </w:p>
    <w:p w14:paraId="06452F91"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06452F92" w14:textId="77777777" w:rsidR="00C04CE1" w:rsidRDefault="00722F08">
      <w:pPr>
        <w:spacing w:line="600" w:lineRule="auto"/>
        <w:ind w:firstLine="720"/>
        <w:jc w:val="both"/>
        <w:rPr>
          <w:rFonts w:eastAsia="Times New Roman"/>
          <w:color w:val="000000"/>
          <w:szCs w:val="24"/>
          <w:shd w:val="clear" w:color="auto" w:fill="FFFFFF"/>
        </w:rPr>
      </w:pPr>
      <w:r w:rsidRPr="005E72FF">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Ευχαριστούμε και εμείς.</w:t>
      </w:r>
    </w:p>
    <w:p w14:paraId="06452F93"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η κ. Σία Αναγνωστοπούλου για επτά λεπτά το ανώτερο.</w:t>
      </w:r>
    </w:p>
    <w:p w14:paraId="06452F94" w14:textId="77777777" w:rsidR="00C04CE1" w:rsidRDefault="00722F08">
      <w:pPr>
        <w:spacing w:line="600" w:lineRule="auto"/>
        <w:ind w:firstLine="720"/>
        <w:jc w:val="both"/>
        <w:rPr>
          <w:rFonts w:eastAsia="Times New Roman"/>
          <w:color w:val="000000"/>
          <w:szCs w:val="24"/>
          <w:shd w:val="clear" w:color="auto" w:fill="FFFFFF"/>
        </w:rPr>
      </w:pPr>
      <w:r w:rsidRPr="005E72FF">
        <w:rPr>
          <w:rFonts w:eastAsia="Times New Roman"/>
          <w:b/>
          <w:color w:val="000000"/>
          <w:szCs w:val="24"/>
          <w:shd w:val="clear" w:color="auto" w:fill="FFFFFF"/>
        </w:rPr>
        <w:t>ΑΘΑΝΑΣΙΑ (ΣΙΑ) ΑΝΑΓΝΩΣΤΟΠΟΥΛΟΥ:</w:t>
      </w:r>
      <w:r>
        <w:rPr>
          <w:rFonts w:eastAsia="Times New Roman"/>
          <w:color w:val="000000"/>
          <w:szCs w:val="24"/>
          <w:shd w:val="clear" w:color="auto" w:fill="FFFFFF"/>
        </w:rPr>
        <w:t xml:space="preserve"> Με ανοχή, κύριε Πρόεδρε.</w:t>
      </w:r>
    </w:p>
    <w:p w14:paraId="06452F95" w14:textId="77777777" w:rsidR="00C04CE1" w:rsidRDefault="00722F08">
      <w:pPr>
        <w:spacing w:line="600" w:lineRule="auto"/>
        <w:ind w:firstLine="720"/>
        <w:jc w:val="both"/>
        <w:rPr>
          <w:rFonts w:eastAsia="Times New Roman"/>
          <w:color w:val="000000"/>
          <w:szCs w:val="24"/>
          <w:shd w:val="clear" w:color="auto" w:fill="FFFFFF"/>
        </w:rPr>
      </w:pPr>
      <w:r w:rsidRPr="005E72FF">
        <w:rPr>
          <w:rFonts w:eastAsia="Times New Roman"/>
          <w:b/>
          <w:color w:val="000000"/>
          <w:szCs w:val="24"/>
          <w:shd w:val="clear" w:color="auto" w:fill="FFFFFF"/>
        </w:rPr>
        <w:lastRenderedPageBreak/>
        <w:t>ΠΡΟΕΔΡΕΥΩΝ (Γεώργιος Βαρεμένος):</w:t>
      </w:r>
      <w:r>
        <w:rPr>
          <w:rFonts w:eastAsia="Times New Roman"/>
          <w:color w:val="000000"/>
          <w:szCs w:val="24"/>
          <w:shd w:val="clear" w:color="auto" w:fill="FFFFFF"/>
        </w:rPr>
        <w:t xml:space="preserve"> Όχι, γιατί πρέπει να μιλήσουν και οι υπόλοιποι.</w:t>
      </w:r>
    </w:p>
    <w:p w14:paraId="06452F96" w14:textId="77777777" w:rsidR="00C04CE1" w:rsidRDefault="00722F08">
      <w:pPr>
        <w:spacing w:line="600" w:lineRule="auto"/>
        <w:ind w:firstLine="720"/>
        <w:jc w:val="both"/>
        <w:rPr>
          <w:rFonts w:eastAsia="Times New Roman"/>
          <w:color w:val="000000"/>
          <w:szCs w:val="24"/>
          <w:shd w:val="clear" w:color="auto" w:fill="FFFFFF"/>
        </w:rPr>
      </w:pPr>
      <w:r w:rsidRPr="005E72FF">
        <w:rPr>
          <w:rFonts w:eastAsia="Times New Roman"/>
          <w:b/>
          <w:color w:val="000000"/>
          <w:szCs w:val="24"/>
          <w:shd w:val="clear" w:color="auto" w:fill="FFFFFF"/>
        </w:rPr>
        <w:t>ΑΘΑΝΑΣΙΑ (ΣΙΑ) ΑΝΑΓΝΩΣΤΟΠΟΥΛΟΥ:</w:t>
      </w:r>
      <w:r>
        <w:rPr>
          <w:rFonts w:eastAsia="Times New Roman"/>
          <w:color w:val="000000"/>
          <w:szCs w:val="24"/>
          <w:shd w:val="clear" w:color="auto" w:fill="FFFFFF"/>
        </w:rPr>
        <w:t xml:space="preserve"> Ευχαριστώ, κύριε Πρόεδρε. Βασίζομαι λίγο στην ανοχή σας.</w:t>
      </w:r>
    </w:p>
    <w:p w14:paraId="06452F97"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στο Κοινοβούλιο σήμερα και αύριο έχουμε δύο ιστορικές ημέρες, γιατί σηματοδοτούν το τέλος ενός μεγάλου πολέμου, δεκαετούς πολέμου, που ξεκίνησε με την κρίση, χωρίς συμβατικά όπλα, αλλά πολύ σκληρού και καταλυτικού για την κοινωνία. Όπως σε κάθε πόλεμο, έτσι και σε αυτόν που είχαμε επί δέκα χρόνια, αναδιατάσσονται πολιτικές δυνάμεις, οι κοινωνικές δυνάμεις συνειδητοποιούν και τον εαυτό τους και τους στόχους που έχουν βάλει, μέχρι να συγκροτηθούν και να διαμορφωθούν τα τελικά πολιτικά πεδία. </w:t>
      </w:r>
    </w:p>
    <w:p w14:paraId="06452F98"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έχουμε σήμερα στη </w:t>
      </w:r>
      <w:proofErr w:type="spellStart"/>
      <w:r>
        <w:rPr>
          <w:rFonts w:eastAsia="Times New Roman"/>
          <w:color w:val="000000"/>
          <w:szCs w:val="24"/>
          <w:shd w:val="clear" w:color="auto" w:fill="FFFFFF"/>
        </w:rPr>
        <w:t>μεταμνημονιακή</w:t>
      </w:r>
      <w:proofErr w:type="spellEnd"/>
      <w:r>
        <w:rPr>
          <w:rFonts w:eastAsia="Times New Roman"/>
          <w:color w:val="000000"/>
          <w:szCs w:val="24"/>
          <w:shd w:val="clear" w:color="auto" w:fill="FFFFFF"/>
        </w:rPr>
        <w:t xml:space="preserve"> εποχή; Το μεγάλο ερώτημα στο οποίο πρέπει να απαντήσει ο πολιτικός κόσμος, αλλά και η κοινωνία είναι τι έθνος θέλουμε, τι χώρα θέλουμε, τι κοινωνία θέλουμε. </w:t>
      </w:r>
    </w:p>
    <w:p w14:paraId="06452F99"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Αυτό το ερώτημα το έφερε ο Πρωθυπουργός στη Βουλή, όπως πρέπει να γίνεται πάντα. Ακούσαμε εδώ πάρα πολλά: για πρόθυμους, για αποστάτες, για χίλια δυο, για συναλλαγές. Δεν έχουν μάθει ή μάλλον έχουν ξεχάσει ότι σε αυτό το Κοινοβούλιο παίζεται η πολιτική, παίζεται η δημοκρατία και η δημοκρατία είναι σκληρό πράγμα, θέλει διαλεκτική σύγκρουση και εκεί -ειδικά στις οριακές στιγμές- αναδιατάσσονται δυνάμεις. </w:t>
      </w:r>
    </w:p>
    <w:p w14:paraId="06452F9A"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Θέλουν να εκφοβίσουν τον κόσμο και τους Βουλευτές, με τα μηνύματα, με όλα αυτά που είδαμε. Αυτή η οριακή στιγμή, λοιπόν, δίνει ένα σύνθημα: Δεν φοβόμαστε! Η ψήφος εμπιστοσύνης σε αυτήν την Κυβέρνηση το πρώτο που δείχνει είναι ότι δεν φοβόμαστε. </w:t>
      </w:r>
    </w:p>
    <w:p w14:paraId="06452F9B"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είπα ότι σε έναν πόλεμο αναδιατάσσονται δυνάμεις. Όπως σε όλους τους σημαντικούς πολέμους, βλέπουμε κατά καιρούς διάσπαρτες πολιτικές και κοινωνικές δυνάμεις οι οποίες συντάσσονται για να δώσουν αυτήν τη μία μάχη. Αυτό, όμως, που διαμορφώνει το κεντρικό πολιτικό τοπίο και τα μέτωπα που συγκρούονται φτάνει όταν έρθει η οριακή στιγμή.</w:t>
      </w:r>
    </w:p>
    <w:p w14:paraId="06452F9C"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 Η Συμφωνία των Πρεσπών είναι μία τέτοια οριακή στιγμή. Και δεν είναι οριακή στιγμή μόνο και μόνο επειδή πρόκειται για ένα εθνικό θέμα. Είναι γιατί απαντάει στο ερώτημα που έθεσα πριν, τι έθνος, τι χώρα, τι κοινωνία θέλουμε, εάν θέλουμε ένα έθνος, μία κοινωνία – σκαντζόχοιρο και προς τα έξω, αλλά και προς τα μέσα ή αν θέλουμε μία κοινωνία η οποία μπορεί να οραματιστεί το μέλλον της, σεβόμενη το παρελθόν της, την ιστορία της, αλλά να οραματιστεί και να γράψει η ίδια την ιστορία στο μέλλον. </w:t>
      </w:r>
    </w:p>
    <w:p w14:paraId="06452F9D"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Υπάρχουν δυνάμεις εδώ και φάνηκε σήμερα και θα φανεί τις επόμενες μέρες -ήδη έχει αρχίσει να διαφαίνεται, ήδη φαινόταν εδώ και καιρό- οι οποίες επιθυμούν αυτό το έθνος, αυτή η κοινωνία να είναι περιχαρακωμένη, σκαντζόχοιρος. Κυνικά εντελώς η Νέα Δημοκρατία ήθελε να περάσει η Συμφωνία των Πρεσπών από τη μια για να λυθεί ένα πρόβλημα που οι ίδιες αυτές κυβερνήσεις δημιούργησαν, ένα αδιέξοδο, να πετάξει τη ρετσινιά στην Αριστερά ότι «να, δώσετε γλώσσα, εθνότητα» κ.λπ., που όταν θα έλθει η συμφωνία θα τα συζητήσουμε.</w:t>
      </w:r>
    </w:p>
    <w:p w14:paraId="06452F9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Από την άλλη μεριά, όμως, αφού ξεμπέρδευε με αυτό, ήθελε να εφαρμόσει δικό της πολιτικό σχέδιο, που είναι ο σκαντζόχοιρος στο εσωτερικό, ο φόβος της μιας κοινωνικής δύναμης, της μιας κοινωνικής τάξης για την άλλη: το ιδιωτικό εναντίον του δημοσίου, οι πλούσιοι εναντίον των φτωχών, οι άριστοι εναντίον των μετρίων κ</w:t>
      </w:r>
      <w:r w:rsidRPr="00142DF8">
        <w:rPr>
          <w:rFonts w:eastAsia="Times New Roman" w:cs="Times New Roman"/>
          <w:szCs w:val="24"/>
        </w:rPr>
        <w:t>.</w:t>
      </w:r>
      <w:r>
        <w:rPr>
          <w:rFonts w:eastAsia="Times New Roman" w:cs="Times New Roman"/>
          <w:szCs w:val="24"/>
        </w:rPr>
        <w:t>λπ.</w:t>
      </w:r>
      <w:r w:rsidRPr="00142DF8">
        <w:rPr>
          <w:rFonts w:eastAsia="Times New Roman" w:cs="Times New Roman"/>
          <w:szCs w:val="24"/>
        </w:rPr>
        <w:t xml:space="preserve">, </w:t>
      </w:r>
      <w:r>
        <w:rPr>
          <w:rFonts w:eastAsia="Times New Roman" w:cs="Times New Roman"/>
          <w:szCs w:val="24"/>
        </w:rPr>
        <w:t xml:space="preserve">μέτωπα συνέχεια. </w:t>
      </w:r>
    </w:p>
    <w:p w14:paraId="06452F9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Αυτή η Αριστερά ήταν ξεκάθαρη πάντα. Η Αριστερά είναι </w:t>
      </w:r>
      <w:proofErr w:type="spellStart"/>
      <w:r>
        <w:rPr>
          <w:rFonts w:eastAsia="Times New Roman" w:cs="Times New Roman"/>
          <w:szCs w:val="24"/>
        </w:rPr>
        <w:t>αντιεθνικιστική</w:t>
      </w:r>
      <w:proofErr w:type="spellEnd"/>
      <w:r>
        <w:rPr>
          <w:rFonts w:eastAsia="Times New Roman" w:cs="Times New Roman"/>
          <w:szCs w:val="24"/>
        </w:rPr>
        <w:t xml:space="preserve">, υπέρ των κοινωνικών και ατομικών δικαιωμάτων. Κι αυτά είναι αλληλένδετα. Γι’ αυτό λέμε ότι δεν θέλουμε κοινωνία και έθνος σκαντζόχοιρο. Η μάχη, λοιπόν, του </w:t>
      </w:r>
      <w:proofErr w:type="spellStart"/>
      <w:r>
        <w:rPr>
          <w:rFonts w:eastAsia="Times New Roman" w:cs="Times New Roman"/>
          <w:szCs w:val="24"/>
        </w:rPr>
        <w:t>αντιεθνικισμού</w:t>
      </w:r>
      <w:proofErr w:type="spellEnd"/>
      <w:r>
        <w:rPr>
          <w:rFonts w:eastAsia="Times New Roman" w:cs="Times New Roman"/>
          <w:szCs w:val="24"/>
        </w:rPr>
        <w:t xml:space="preserve">, ενός άλλου πολιτισμού κοινωνικών και ατομικών δικαιωμάτων πρέπει να δοθεί στην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Γι’ αυτό ζητάμε ψήφο εμπιστοσύνης. Δεν ζητάμε για να κρατήσουμε τις καρέκλες, τις οποίες άλλωστε δεν κουβαλάμε </w:t>
      </w:r>
      <w:proofErr w:type="spellStart"/>
      <w:r>
        <w:rPr>
          <w:rFonts w:eastAsia="Times New Roman" w:cs="Times New Roman"/>
          <w:szCs w:val="24"/>
        </w:rPr>
        <w:t>κληρονομικώ</w:t>
      </w:r>
      <w:proofErr w:type="spellEnd"/>
      <w:r>
        <w:rPr>
          <w:rFonts w:eastAsia="Times New Roman" w:cs="Times New Roman"/>
          <w:szCs w:val="24"/>
        </w:rPr>
        <w:t xml:space="preserve"> </w:t>
      </w:r>
      <w:proofErr w:type="spellStart"/>
      <w:r>
        <w:rPr>
          <w:rFonts w:eastAsia="Times New Roman" w:cs="Times New Roman"/>
          <w:szCs w:val="24"/>
        </w:rPr>
        <w:t>δικαιώματι</w:t>
      </w:r>
      <w:proofErr w:type="spellEnd"/>
      <w:r>
        <w:rPr>
          <w:rFonts w:eastAsia="Times New Roman" w:cs="Times New Roman"/>
          <w:szCs w:val="24"/>
        </w:rPr>
        <w:t xml:space="preserve">. Τις πήραμε, μας τις έδωσε ο ελληνικός λαός για συγκεκριμένο λόγο. </w:t>
      </w:r>
    </w:p>
    <w:p w14:paraId="06452FA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Θέλω, λοιπόν, να μείνω λίγο σ’ αυτήν την Αριστερά και για το στίγμα της, γιατί αυτή η Αριστερά ήταν πάντα </w:t>
      </w:r>
      <w:proofErr w:type="spellStart"/>
      <w:r>
        <w:rPr>
          <w:rFonts w:eastAsia="Times New Roman" w:cs="Times New Roman"/>
          <w:szCs w:val="24"/>
        </w:rPr>
        <w:t>αντιεθνικιστική</w:t>
      </w:r>
      <w:proofErr w:type="spellEnd"/>
      <w:r>
        <w:rPr>
          <w:rFonts w:eastAsia="Times New Roman" w:cs="Times New Roman"/>
          <w:szCs w:val="24"/>
        </w:rPr>
        <w:t xml:space="preserve">, με αυτόν τον </w:t>
      </w:r>
      <w:proofErr w:type="spellStart"/>
      <w:r>
        <w:rPr>
          <w:rFonts w:eastAsia="Times New Roman" w:cs="Times New Roman"/>
          <w:szCs w:val="24"/>
        </w:rPr>
        <w:t>αντιεθνικισμό</w:t>
      </w:r>
      <w:proofErr w:type="spellEnd"/>
      <w:r>
        <w:rPr>
          <w:rFonts w:eastAsia="Times New Roman" w:cs="Times New Roman"/>
          <w:szCs w:val="24"/>
        </w:rPr>
        <w:t xml:space="preserve"> γειωμένο στην κοινωνία, γιατί </w:t>
      </w:r>
      <w:proofErr w:type="spellStart"/>
      <w:r>
        <w:rPr>
          <w:rFonts w:eastAsia="Times New Roman" w:cs="Times New Roman"/>
          <w:szCs w:val="24"/>
        </w:rPr>
        <w:lastRenderedPageBreak/>
        <w:t>αντιεθνικισμός</w:t>
      </w:r>
      <w:proofErr w:type="spellEnd"/>
      <w:r>
        <w:rPr>
          <w:rFonts w:eastAsia="Times New Roman" w:cs="Times New Roman"/>
          <w:szCs w:val="24"/>
        </w:rPr>
        <w:t xml:space="preserve"> γειωμένος στην κοινωνία, με τα κοινωνικά και ατομικά δικαιώματα, σημαίνει χειραφέτηση της κοινωνίας, σημαίνει θάρρος στην κοινωνία. Πάντα δώσαμε αυτές τις μάχες και πριν πάρουμε την Κυβέρνηση. Και είναι λυπηρό ότι άνθρωποι, Πρωθυπουργοί τους οποίους εμείς στηρίξαμε όταν τα στελέχη τους δεν βρισκόντουσαν σ’ αυτές τις μάχες, δεν βγαίνουν τώρα να μιλήσουν. </w:t>
      </w:r>
    </w:p>
    <w:p w14:paraId="06452FA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Να θυμηθώ το θέμα των ταυτοτήτων, το εάν θα αναγράφεται η θρησκεία κ.λπ.; Ποιοι έδωσαν τη μάχη; Βλέπω τον Φίλη, θυμάμαι τον αείμνηστο </w:t>
      </w:r>
      <w:proofErr w:type="spellStart"/>
      <w:r>
        <w:rPr>
          <w:rFonts w:eastAsia="Times New Roman" w:cs="Times New Roman"/>
          <w:szCs w:val="24"/>
        </w:rPr>
        <w:t>Ελεφάντη</w:t>
      </w:r>
      <w:proofErr w:type="spellEnd"/>
      <w:r>
        <w:rPr>
          <w:rFonts w:eastAsia="Times New Roman" w:cs="Times New Roman"/>
          <w:szCs w:val="24"/>
        </w:rPr>
        <w:t xml:space="preserve"> και εμένα που γράφαμε συνεχώς. Δεν είδα τον κ. Σημίτη να βγει να υποστηρίξει αυτή τη γραμμή που δίναμε τότε διάσπαρτες δυνάμεις. Θυμάμαι για το μακεδονικό, το 1992, οι αείμνηστοι </w:t>
      </w:r>
      <w:proofErr w:type="spellStart"/>
      <w:r>
        <w:rPr>
          <w:rFonts w:eastAsia="Times New Roman" w:cs="Times New Roman"/>
          <w:szCs w:val="24"/>
        </w:rPr>
        <w:t>Ασδραχάς</w:t>
      </w:r>
      <w:proofErr w:type="spellEnd"/>
      <w:r>
        <w:rPr>
          <w:rFonts w:eastAsia="Times New Roman" w:cs="Times New Roman"/>
          <w:szCs w:val="24"/>
        </w:rPr>
        <w:t xml:space="preserve">, Ηλιού, </w:t>
      </w:r>
      <w:proofErr w:type="spellStart"/>
      <w:r>
        <w:rPr>
          <w:rFonts w:eastAsia="Times New Roman" w:cs="Times New Roman"/>
          <w:szCs w:val="24"/>
        </w:rPr>
        <w:t>Ελεφάντης</w:t>
      </w:r>
      <w:proofErr w:type="spellEnd"/>
      <w:r>
        <w:rPr>
          <w:rFonts w:eastAsia="Times New Roman" w:cs="Times New Roman"/>
          <w:szCs w:val="24"/>
        </w:rPr>
        <w:t xml:space="preserve"> έκαναν τη μεγάλη εκδήλωση στο </w:t>
      </w:r>
      <w:proofErr w:type="spellStart"/>
      <w:r>
        <w:rPr>
          <w:rFonts w:eastAsia="Times New Roman" w:cs="Times New Roman"/>
          <w:szCs w:val="24"/>
        </w:rPr>
        <w:t>Πάντειο</w:t>
      </w:r>
      <w:proofErr w:type="spellEnd"/>
      <w:r>
        <w:rPr>
          <w:rFonts w:eastAsia="Times New Roman" w:cs="Times New Roman"/>
          <w:szCs w:val="24"/>
        </w:rPr>
        <w:t>, στηρίζοντας την πολιτική Μητσοτάκη εναντίον του Σαμαρά. Κανένας δεν βγήκε από τη Νέα Δημοκρατία.</w:t>
      </w:r>
    </w:p>
    <w:p w14:paraId="06452FA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Εδώ, όμως, τίθεται ένα μείζον ζήτημα και τίθεται σ’ αυτή τη Βουλή σήμερα και αύριο, όχι μεθαύριο: Η Νέα Δημοκρατία με αυτά που είπε ο Αρχηγός της, με αυτά που κάνουν στελέχη της, </w:t>
      </w:r>
      <w:r>
        <w:rPr>
          <w:rFonts w:eastAsia="Times New Roman" w:cs="Times New Roman"/>
          <w:szCs w:val="24"/>
        </w:rPr>
        <w:lastRenderedPageBreak/>
        <w:t xml:space="preserve">με αυτά που λέγονται για τη Συμφωνία των Πρεσπών, αλλά και γι’ αυτά που λέγονται για την κοινωνία, για το δημόσιο, για τα ιδιωτικά πανεπιστήμια, για όλα αυτά, δείχνει ένα πράγμα, δηλαδή ότι σπάει, </w:t>
      </w:r>
      <w:proofErr w:type="spellStart"/>
      <w:r>
        <w:rPr>
          <w:rFonts w:eastAsia="Times New Roman" w:cs="Times New Roman"/>
          <w:szCs w:val="24"/>
        </w:rPr>
        <w:t>διερρηγνύει</w:t>
      </w:r>
      <w:proofErr w:type="spellEnd"/>
      <w:r>
        <w:rPr>
          <w:rFonts w:eastAsia="Times New Roman" w:cs="Times New Roman"/>
          <w:szCs w:val="24"/>
        </w:rPr>
        <w:t xml:space="preserve"> -και αυτό φαίνεται τον τελευταίο καιρό πεντακάθαρα, γι’ αυτό λέω δύο μέτωπα- το μεταπολιτευτικό </w:t>
      </w:r>
      <w:r w:rsidRPr="00142DF8">
        <w:rPr>
          <w:rFonts w:eastAsia="Times New Roman" w:cs="Times New Roman"/>
          <w:szCs w:val="24"/>
          <w:lang w:val="en-US"/>
        </w:rPr>
        <w:t>consensus</w:t>
      </w:r>
      <w:r w:rsidRPr="00142DF8">
        <w:rPr>
          <w:rFonts w:eastAsia="Times New Roman" w:cs="Times New Roman"/>
          <w:szCs w:val="24"/>
        </w:rPr>
        <w:t xml:space="preserve"> </w:t>
      </w:r>
      <w:r>
        <w:rPr>
          <w:rFonts w:eastAsia="Times New Roman" w:cs="Times New Roman"/>
          <w:szCs w:val="24"/>
        </w:rPr>
        <w:t xml:space="preserve">και φαίνεται σαν η Δεξιά να κάνει ένα άλμα προς τα πίσω, προς τη μετεμφυλιακή εποχή. </w:t>
      </w:r>
    </w:p>
    <w:p w14:paraId="06452FA3" w14:textId="77777777" w:rsidR="00C04CE1" w:rsidRDefault="00722F08">
      <w:pPr>
        <w:spacing w:line="600" w:lineRule="auto"/>
        <w:ind w:firstLine="720"/>
        <w:jc w:val="both"/>
        <w:rPr>
          <w:rFonts w:eastAsia="Times New Roman"/>
          <w:bCs/>
        </w:rPr>
      </w:pPr>
      <w:r w:rsidRPr="00F8084C">
        <w:rPr>
          <w:rFonts w:eastAsia="Times New Roman"/>
          <w:bCs/>
        </w:rPr>
        <w:t xml:space="preserve">(Στο σημείο αυτό κτυπάει το κουδούνι λήξεως του χρόνου ομιλίας </w:t>
      </w:r>
      <w:r>
        <w:rPr>
          <w:rFonts w:eastAsia="Times New Roman"/>
          <w:bCs/>
        </w:rPr>
        <w:t>της κυρίας Βουλευτού</w:t>
      </w:r>
      <w:r w:rsidRPr="00F8084C">
        <w:rPr>
          <w:rFonts w:eastAsia="Times New Roman"/>
          <w:bCs/>
        </w:rPr>
        <w:t>)</w:t>
      </w:r>
    </w:p>
    <w:p w14:paraId="06452FA4" w14:textId="77777777" w:rsidR="00C04CE1" w:rsidRDefault="00722F08">
      <w:pPr>
        <w:spacing w:line="600" w:lineRule="auto"/>
        <w:ind w:firstLine="720"/>
        <w:jc w:val="both"/>
        <w:rPr>
          <w:rFonts w:eastAsia="Times New Roman"/>
          <w:bCs/>
        </w:rPr>
      </w:pPr>
      <w:r>
        <w:rPr>
          <w:rFonts w:eastAsia="Times New Roman"/>
          <w:bCs/>
        </w:rPr>
        <w:t>Τελειώνω, κύριε Πρόεδρε.</w:t>
      </w:r>
    </w:p>
    <w:p w14:paraId="06452FA5" w14:textId="77777777" w:rsidR="00C04CE1" w:rsidRDefault="00722F08">
      <w:pPr>
        <w:spacing w:line="600" w:lineRule="auto"/>
        <w:ind w:firstLine="720"/>
        <w:jc w:val="both"/>
        <w:rPr>
          <w:rFonts w:eastAsia="Times New Roman"/>
          <w:bCs/>
        </w:rPr>
      </w:pPr>
      <w:r>
        <w:rPr>
          <w:rFonts w:eastAsia="Times New Roman"/>
          <w:bCs/>
        </w:rPr>
        <w:t xml:space="preserve">Εμείς, λοιπόν, σήμερα προτείνουμε σ’ αυτή τη Βουλή ένα μεγάλο μέτωπο </w:t>
      </w:r>
      <w:proofErr w:type="spellStart"/>
      <w:r>
        <w:rPr>
          <w:rFonts w:eastAsia="Times New Roman"/>
          <w:bCs/>
        </w:rPr>
        <w:t>αντιεθνικιστικό</w:t>
      </w:r>
      <w:proofErr w:type="spellEnd"/>
      <w:r>
        <w:rPr>
          <w:rFonts w:eastAsia="Times New Roman"/>
          <w:bCs/>
        </w:rPr>
        <w:t>, κοινωνικών και ατομικών διεκδικήσεων. Και σ’ αυτό το μέτωπο χωράνε όλοι όσοι δώσανε αυτές τις μάχες κατά καιρούς και όσοι προτίθενται να τις δώσουν. Γιατί σ’ αυτήν την κοινωνία που άντεξε δέκα χρόνια θυσιών, αξίζουν τα εξής:</w:t>
      </w:r>
    </w:p>
    <w:p w14:paraId="06452FA6" w14:textId="77777777" w:rsidR="00C04CE1" w:rsidRDefault="00722F08">
      <w:pPr>
        <w:spacing w:line="600" w:lineRule="auto"/>
        <w:ind w:firstLine="720"/>
        <w:jc w:val="both"/>
        <w:rPr>
          <w:rFonts w:eastAsia="Times New Roman"/>
          <w:bCs/>
        </w:rPr>
      </w:pPr>
      <w:r>
        <w:rPr>
          <w:rFonts w:eastAsia="Times New Roman"/>
          <w:bCs/>
        </w:rPr>
        <w:t xml:space="preserve">Πρώτον, να μη φοβάται. </w:t>
      </w:r>
    </w:p>
    <w:p w14:paraId="06452FA7" w14:textId="77777777" w:rsidR="00C04CE1" w:rsidRDefault="00722F08">
      <w:pPr>
        <w:spacing w:line="600" w:lineRule="auto"/>
        <w:ind w:firstLine="720"/>
        <w:jc w:val="both"/>
        <w:rPr>
          <w:rFonts w:eastAsia="Times New Roman"/>
          <w:bCs/>
        </w:rPr>
      </w:pPr>
      <w:r>
        <w:rPr>
          <w:rFonts w:eastAsia="Times New Roman"/>
          <w:bCs/>
        </w:rPr>
        <w:lastRenderedPageBreak/>
        <w:t xml:space="preserve">Δεύτερον, να τολμάει, να μη φοβάται τους γείτονές της, να μη φοβάται τους διπλανούς της, να μη φοβάται στο εσωτερικό τις άλλες κοινωνικές δυνάμεις. </w:t>
      </w:r>
    </w:p>
    <w:p w14:paraId="06452FA8" w14:textId="77777777" w:rsidR="00C04CE1" w:rsidRDefault="00722F08">
      <w:pPr>
        <w:spacing w:line="600" w:lineRule="auto"/>
        <w:ind w:firstLine="720"/>
        <w:jc w:val="both"/>
        <w:rPr>
          <w:rFonts w:eastAsia="Times New Roman"/>
          <w:bCs/>
        </w:rPr>
      </w:pPr>
      <w:r>
        <w:rPr>
          <w:rFonts w:eastAsia="Times New Roman"/>
          <w:bCs/>
        </w:rPr>
        <w:t xml:space="preserve">Χαίρομαι που είμαι Βουλευτής του ΣΥΡΙΖΑ. Χαίρομαι και τιμώ όλους αυτούς, που </w:t>
      </w:r>
      <w:proofErr w:type="spellStart"/>
      <w:r>
        <w:rPr>
          <w:rFonts w:eastAsia="Times New Roman"/>
          <w:bCs/>
        </w:rPr>
        <w:t>συστρατεύονται</w:t>
      </w:r>
      <w:proofErr w:type="spellEnd"/>
      <w:r>
        <w:rPr>
          <w:rFonts w:eastAsia="Times New Roman"/>
          <w:bCs/>
        </w:rPr>
        <w:t xml:space="preserve"> εδώ μετά από συζήτηση, μετά από πλήρη ανάλυση του πολιτικού </w:t>
      </w:r>
      <w:proofErr w:type="spellStart"/>
      <w:r>
        <w:rPr>
          <w:rFonts w:eastAsia="Times New Roman"/>
          <w:bCs/>
        </w:rPr>
        <w:t>διακυβεύματος</w:t>
      </w:r>
      <w:proofErr w:type="spellEnd"/>
      <w:r>
        <w:rPr>
          <w:rFonts w:eastAsia="Times New Roman"/>
          <w:bCs/>
        </w:rPr>
        <w:t xml:space="preserve">. Χαίρομαι που </w:t>
      </w:r>
      <w:proofErr w:type="spellStart"/>
      <w:r>
        <w:rPr>
          <w:rFonts w:eastAsia="Times New Roman"/>
          <w:bCs/>
        </w:rPr>
        <w:t>συστρατεύονται</w:t>
      </w:r>
      <w:proofErr w:type="spellEnd"/>
      <w:r>
        <w:rPr>
          <w:rFonts w:eastAsia="Times New Roman"/>
          <w:bCs/>
        </w:rPr>
        <w:t xml:space="preserve"> μαζί μας. Η ψήφος εμπιστοσύνης σ’ αυτήν την Κυβέρνηση είναι ψήφος εμπιστοσύνης στην </w:t>
      </w:r>
      <w:proofErr w:type="spellStart"/>
      <w:r>
        <w:rPr>
          <w:rFonts w:eastAsia="Times New Roman"/>
          <w:bCs/>
        </w:rPr>
        <w:t>μεταμνημονιακή</w:t>
      </w:r>
      <w:proofErr w:type="spellEnd"/>
      <w:r>
        <w:rPr>
          <w:rFonts w:eastAsia="Times New Roman"/>
          <w:bCs/>
        </w:rPr>
        <w:t xml:space="preserve"> εποχή για μια νέα Ελλάδα χωρίς φόβο, με τόλμη και γενναιότητα και επειδή η χώρα μας θα είναι –εμείς μέσα από τη χώρα μας μπορούμε να μιλήσουμε- ο προμαχώνας για να δώσουμε τη μάχη στην Ευρώπη. Ήδη έχουν συγκροτηθεί τα δύο μεγάλα μέτωπα, το δεξιό συντηρητικό με κλείσιμο του ματιού στο ακροδεξιό μέτωπο και το αριστερό δημοκρατικό, προοδευτικό, σοσιαλιστικό μέτωπο. </w:t>
      </w:r>
    </w:p>
    <w:p w14:paraId="06452FA9" w14:textId="77777777" w:rsidR="00C04CE1" w:rsidRDefault="00722F08">
      <w:pPr>
        <w:spacing w:line="600" w:lineRule="auto"/>
        <w:ind w:firstLine="720"/>
        <w:jc w:val="both"/>
        <w:rPr>
          <w:rFonts w:eastAsia="Times New Roman"/>
          <w:bCs/>
        </w:rPr>
      </w:pPr>
      <w:r w:rsidRPr="00F8084C">
        <w:rPr>
          <w:rFonts w:eastAsia="Times New Roman"/>
          <w:bCs/>
        </w:rPr>
        <w:t xml:space="preserve">(Στο σημείο αυτό κτυπάει </w:t>
      </w:r>
      <w:r>
        <w:rPr>
          <w:rFonts w:eastAsia="Times New Roman"/>
          <w:bCs/>
        </w:rPr>
        <w:t xml:space="preserve">επανειλημμένα </w:t>
      </w:r>
      <w:r w:rsidRPr="00F8084C">
        <w:rPr>
          <w:rFonts w:eastAsia="Times New Roman"/>
          <w:bCs/>
        </w:rPr>
        <w:t xml:space="preserve">το κουδούνι λήξεως του χρόνου ομιλίας </w:t>
      </w:r>
      <w:r>
        <w:rPr>
          <w:rFonts w:eastAsia="Times New Roman"/>
          <w:bCs/>
        </w:rPr>
        <w:t>της κυρίας Βουλευτού</w:t>
      </w:r>
      <w:r w:rsidRPr="00F8084C">
        <w:rPr>
          <w:rFonts w:eastAsia="Times New Roman"/>
          <w:bCs/>
        </w:rPr>
        <w:t>)</w:t>
      </w:r>
    </w:p>
    <w:p w14:paraId="06452FAA" w14:textId="77777777" w:rsidR="00C04CE1" w:rsidRDefault="00722F08">
      <w:pPr>
        <w:spacing w:line="600" w:lineRule="auto"/>
        <w:ind w:firstLine="720"/>
        <w:jc w:val="both"/>
        <w:rPr>
          <w:rFonts w:eastAsia="Times New Roman"/>
          <w:bCs/>
        </w:rPr>
      </w:pPr>
      <w:r w:rsidRPr="00195D56">
        <w:rPr>
          <w:rFonts w:eastAsia="Times New Roman"/>
          <w:b/>
          <w:bCs/>
        </w:rPr>
        <w:lastRenderedPageBreak/>
        <w:t>ΠΡΟΕΔΡΕΥΩΝ (Γεώργιος Βαρεμένος):</w:t>
      </w:r>
      <w:r>
        <w:rPr>
          <w:rFonts w:eastAsia="Times New Roman"/>
          <w:bCs/>
        </w:rPr>
        <w:t xml:space="preserve"> Ωραία, σας ευχαριστούμε πολύ. </w:t>
      </w:r>
    </w:p>
    <w:p w14:paraId="06452FAB" w14:textId="77777777" w:rsidR="00C04CE1" w:rsidRDefault="00722F08">
      <w:pPr>
        <w:spacing w:line="600" w:lineRule="auto"/>
        <w:ind w:firstLine="720"/>
        <w:jc w:val="both"/>
        <w:rPr>
          <w:rFonts w:eastAsia="Times New Roman"/>
          <w:bCs/>
        </w:rPr>
      </w:pPr>
      <w:r w:rsidRPr="00C14563">
        <w:rPr>
          <w:rFonts w:eastAsia="Times New Roman"/>
          <w:b/>
          <w:bCs/>
        </w:rPr>
        <w:t xml:space="preserve">ΑΘΑΝΑΣΙΑ </w:t>
      </w:r>
      <w:r>
        <w:rPr>
          <w:rFonts w:eastAsia="Times New Roman"/>
          <w:b/>
          <w:bCs/>
        </w:rPr>
        <w:t>(ΣΙΑ) ΑΝΑΓΝΩΣΤΟΠΟΥΛΟΥ</w:t>
      </w:r>
      <w:r w:rsidRPr="00C14563">
        <w:rPr>
          <w:rFonts w:eastAsia="Times New Roman"/>
          <w:b/>
          <w:bCs/>
        </w:rPr>
        <w:t>:</w:t>
      </w:r>
      <w:r w:rsidRPr="00C14563">
        <w:rPr>
          <w:rFonts w:eastAsia="Times New Roman"/>
          <w:bCs/>
        </w:rPr>
        <w:t xml:space="preserve"> </w:t>
      </w:r>
      <w:r>
        <w:rPr>
          <w:rFonts w:eastAsia="Times New Roman"/>
          <w:bCs/>
        </w:rPr>
        <w:t xml:space="preserve">Αυτή είναι η συζήτηση αυτές τις δυο μέρες στη Βουλή. </w:t>
      </w:r>
    </w:p>
    <w:p w14:paraId="06452FAC" w14:textId="77777777" w:rsidR="00C04CE1" w:rsidRDefault="00722F08">
      <w:pPr>
        <w:spacing w:line="600" w:lineRule="auto"/>
        <w:ind w:firstLine="720"/>
        <w:jc w:val="both"/>
        <w:rPr>
          <w:rFonts w:eastAsia="Times New Roman"/>
          <w:bCs/>
        </w:rPr>
      </w:pPr>
      <w:r>
        <w:rPr>
          <w:rFonts w:eastAsia="Times New Roman"/>
          <w:bCs/>
        </w:rPr>
        <w:t xml:space="preserve">Σας ευχαριστώ. </w:t>
      </w:r>
    </w:p>
    <w:p w14:paraId="06452FAD" w14:textId="77777777" w:rsidR="00C04CE1" w:rsidRDefault="00722F08">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6452FAE" w14:textId="77777777" w:rsidR="00C04CE1" w:rsidRDefault="00722F08">
      <w:pPr>
        <w:spacing w:line="600" w:lineRule="auto"/>
        <w:ind w:firstLine="720"/>
        <w:jc w:val="both"/>
        <w:rPr>
          <w:rFonts w:eastAsia="Times New Roman"/>
          <w:bCs/>
        </w:rPr>
      </w:pPr>
      <w:r w:rsidRPr="00C14563">
        <w:rPr>
          <w:rFonts w:eastAsia="Times New Roman"/>
          <w:b/>
          <w:bCs/>
        </w:rPr>
        <w:t>ΠΡΟΕΔΡΕΥΩΝ (Γεώργιος Βαρεμένος):</w:t>
      </w:r>
      <w:r>
        <w:rPr>
          <w:rFonts w:eastAsia="Times New Roman"/>
          <w:bCs/>
        </w:rPr>
        <w:t xml:space="preserve"> Είναι ενοχλητικό το κουδούνι, αλλά παρ’ όλα αυτά έχει εγκατασταθεί στη Βουλή, το βρήκαμε, δεν το βάλαμε εμείς. </w:t>
      </w:r>
    </w:p>
    <w:p w14:paraId="06452FAF" w14:textId="77777777" w:rsidR="00C04CE1" w:rsidRDefault="00722F08">
      <w:pPr>
        <w:spacing w:line="600" w:lineRule="auto"/>
        <w:ind w:firstLine="720"/>
        <w:jc w:val="both"/>
        <w:rPr>
          <w:rFonts w:eastAsia="Times New Roman" w:cs="Times New Roman"/>
          <w:szCs w:val="24"/>
        </w:rPr>
      </w:pPr>
      <w:r>
        <w:rPr>
          <w:rFonts w:eastAsia="Times New Roman"/>
          <w:b/>
          <w:bCs/>
        </w:rPr>
        <w:t>ΘΕΟΔΩΡΑ ΜΕΓΑΛΟΟΙΚΟΝΟΜΟΥ:</w:t>
      </w:r>
      <w:r>
        <w:rPr>
          <w:rFonts w:eastAsia="Times New Roman" w:cs="Times New Roman"/>
          <w:szCs w:val="24"/>
        </w:rPr>
        <w:t xml:space="preserve"> Κύριε Πρόεδρε, θα ήθελα επί προσωπικού τον λόγο για να απαντήσω στον κ. Λεβέντη. Δεν μπορεί να με προσβάλλει έτσι. Θα μου δώσετε τον λόγο. Εάν θέλετε, ξαναφωνάξτε τον. </w:t>
      </w:r>
    </w:p>
    <w:p w14:paraId="06452FB0" w14:textId="77777777" w:rsidR="00C04CE1" w:rsidRDefault="00722F08">
      <w:pPr>
        <w:spacing w:line="600" w:lineRule="auto"/>
        <w:ind w:firstLine="720"/>
        <w:jc w:val="both"/>
        <w:rPr>
          <w:rFonts w:eastAsia="Times New Roman"/>
          <w:bCs/>
        </w:rPr>
      </w:pPr>
      <w:r w:rsidRPr="00C14563">
        <w:rPr>
          <w:rFonts w:eastAsia="Times New Roman"/>
          <w:b/>
          <w:bCs/>
        </w:rPr>
        <w:t>ΠΡΟΕΔΡΕΥΩΝ (Γεώργιος Βαρεμένος):</w:t>
      </w:r>
      <w:r>
        <w:rPr>
          <w:rFonts w:eastAsia="Times New Roman"/>
          <w:bCs/>
        </w:rPr>
        <w:t xml:space="preserve"> Παρακαλώ. Να τον φωνάξω μέσα τώρα που δεν είναι εδώ; </w:t>
      </w:r>
    </w:p>
    <w:p w14:paraId="06452FB1" w14:textId="77777777" w:rsidR="00C04CE1" w:rsidRDefault="00722F08">
      <w:pPr>
        <w:spacing w:line="600" w:lineRule="auto"/>
        <w:ind w:firstLine="720"/>
        <w:jc w:val="both"/>
        <w:rPr>
          <w:rFonts w:eastAsia="Times New Roman"/>
          <w:bCs/>
        </w:rPr>
      </w:pPr>
      <w:r>
        <w:rPr>
          <w:rFonts w:eastAsia="Times New Roman"/>
          <w:b/>
          <w:bCs/>
        </w:rPr>
        <w:t>ΘΕΟΔΩΡΑ ΜΕΓΑΛΟΟΙΚΟΝΟΜΟΥ:</w:t>
      </w:r>
      <w:r>
        <w:rPr>
          <w:rFonts w:eastAsia="Times New Roman"/>
          <w:bCs/>
        </w:rPr>
        <w:t xml:space="preserve"> Θα διαβάσω μόνο ένα δελτίο Τύπου που έδωσα σε όλα τα μέσα. </w:t>
      </w:r>
    </w:p>
    <w:p w14:paraId="06452FB2" w14:textId="77777777" w:rsidR="00C04CE1" w:rsidRDefault="00722F08">
      <w:pPr>
        <w:spacing w:line="600" w:lineRule="auto"/>
        <w:ind w:firstLine="720"/>
        <w:jc w:val="both"/>
        <w:rPr>
          <w:rFonts w:eastAsia="Times New Roman"/>
          <w:bCs/>
        </w:rPr>
      </w:pPr>
      <w:r w:rsidRPr="00417E5A">
        <w:rPr>
          <w:rFonts w:eastAsia="Times New Roman"/>
          <w:b/>
          <w:bCs/>
        </w:rPr>
        <w:lastRenderedPageBreak/>
        <w:t>ΠΡΟΕΔΡΕΥΩΝ (Γεώργιος Βαρεμένος):</w:t>
      </w:r>
      <w:r>
        <w:rPr>
          <w:rFonts w:eastAsia="Times New Roman"/>
          <w:bCs/>
        </w:rPr>
        <w:t xml:space="preserve"> Θα μιλήσετε μετά τον Αντιπρόεδρο, τον κ. Χατζηδάκη. </w:t>
      </w:r>
    </w:p>
    <w:p w14:paraId="06452FB3" w14:textId="77777777" w:rsidR="00C04CE1" w:rsidRDefault="00722F08">
      <w:pPr>
        <w:spacing w:line="600" w:lineRule="auto"/>
        <w:ind w:firstLine="720"/>
        <w:jc w:val="both"/>
        <w:rPr>
          <w:rFonts w:eastAsia="Times New Roman"/>
          <w:bCs/>
        </w:rPr>
      </w:pPr>
      <w:r>
        <w:rPr>
          <w:rFonts w:eastAsia="Times New Roman"/>
          <w:b/>
          <w:bCs/>
        </w:rPr>
        <w:t>ΘΕΟΔΩΡΑ ΜΕΓΑΛΟΟΙΚΟΝΟΜΟΥ:</w:t>
      </w:r>
      <w:r>
        <w:rPr>
          <w:rFonts w:eastAsia="Times New Roman"/>
          <w:bCs/>
        </w:rPr>
        <w:t xml:space="preserve"> Ωραία, σας ευχαριστώ.</w:t>
      </w:r>
    </w:p>
    <w:p w14:paraId="06452FB4" w14:textId="77777777" w:rsidR="00C04CE1" w:rsidRDefault="00722F08">
      <w:pPr>
        <w:spacing w:line="600" w:lineRule="auto"/>
        <w:ind w:firstLine="720"/>
        <w:jc w:val="both"/>
        <w:rPr>
          <w:rFonts w:eastAsia="Times New Roman"/>
          <w:bCs/>
        </w:rPr>
      </w:pPr>
      <w:r w:rsidRPr="00417E5A">
        <w:rPr>
          <w:rFonts w:eastAsia="Times New Roman"/>
          <w:b/>
          <w:bCs/>
        </w:rPr>
        <w:t>ΠΡΟΕΔΡΕΥΩΝ (Γεώργιος Βαρεμένος):</w:t>
      </w:r>
      <w:r>
        <w:rPr>
          <w:rFonts w:eastAsia="Times New Roman"/>
          <w:b/>
          <w:bCs/>
        </w:rPr>
        <w:t xml:space="preserve"> </w:t>
      </w:r>
      <w:r>
        <w:rPr>
          <w:rFonts w:eastAsia="Times New Roman"/>
          <w:bCs/>
        </w:rPr>
        <w:t>Κύριε Πρόεδρε, έχετε τον λόγο.</w:t>
      </w:r>
    </w:p>
    <w:p w14:paraId="06452FB5" w14:textId="77777777" w:rsidR="00C04CE1" w:rsidRDefault="00722F08">
      <w:pPr>
        <w:spacing w:line="600" w:lineRule="auto"/>
        <w:ind w:firstLine="720"/>
        <w:jc w:val="both"/>
        <w:rPr>
          <w:rFonts w:eastAsia="Times New Roman" w:cs="Times New Roman"/>
          <w:szCs w:val="24"/>
        </w:rPr>
      </w:pPr>
      <w:r>
        <w:rPr>
          <w:rFonts w:eastAsia="Times New Roman"/>
          <w:b/>
          <w:bCs/>
        </w:rPr>
        <w:t>ΚΩΝΣΤΑΝΤΙΝΟΣ ΧΑΤΖΗΔΑΚΗΣ:</w:t>
      </w:r>
      <w:r>
        <w:rPr>
          <w:rFonts w:eastAsia="Times New Roman" w:cs="Times New Roman"/>
          <w:szCs w:val="24"/>
        </w:rPr>
        <w:t xml:space="preserve"> Κύριε Πρόεδρε, κυρίες και κύριοι συνάδελφοι, μας ζητάει, λοιπόν, η Κυβέρνηση να της ξαναδώσουμε ψήφο εμπιστοσύνης, να της ξαναδώσει η Βουλή ψήφο εμπιστοσύνης. Γιατί άραγε θέλει η Κυβέρνηση ψήφο εμπιστοσύνης; </w:t>
      </w:r>
    </w:p>
    <w:p w14:paraId="06452FB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Ας τα δούμε ένα-ένα: Επειδή κατέστησε την Ελλάδα πρωταθλήτρια στην αύξηση φόρων σε όλες τις σαράντα περίπου χώρες του ΟΟΣΑ; Επειδή έγιναν σχεδόν πέντε εκατομμύρια κατασχέσεις, ένα εκατομμύριο συμπολίτες μας άνοιξαν μια μέρα τον λογαριασμό τους και είδαν ότι το Υπουργείο Οικονομικών επί ΣΥΡΙΖΑ και ΑΝΕΛ τους έχει πάρει το λεφτά τους; Επειδή οι επενδύσεις είναι στο 1/3 των επενδύσεων που είχαμε το 2007; </w:t>
      </w:r>
      <w:r>
        <w:rPr>
          <w:rFonts w:eastAsia="Times New Roman" w:cs="Times New Roman"/>
          <w:szCs w:val="24"/>
        </w:rPr>
        <w:lastRenderedPageBreak/>
        <w:t xml:space="preserve">Επειδή οι δημόσιες επενδύσεις έχουν κτυπήσει χαμηλό δεκαετίας με βάση τα επίσημα στοιχεία του προϋπολογισμού; Επειδή οι τράπεζες έχουν χάσει το 90% της μετοχικής τους αξίας σε σχέση με το 2015; Επειδή είμαστε οι τελευταίοι στην Ευρώπη σύμφωνα με την </w:t>
      </w:r>
      <w:r>
        <w:rPr>
          <w:rFonts w:eastAsia="Times New Roman" w:cs="Times New Roman"/>
          <w:szCs w:val="24"/>
          <w:lang w:val="en-US"/>
        </w:rPr>
        <w:t>Eurostat</w:t>
      </w:r>
      <w:r w:rsidRPr="00487833">
        <w:rPr>
          <w:rFonts w:eastAsia="Times New Roman" w:cs="Times New Roman"/>
          <w:szCs w:val="24"/>
        </w:rPr>
        <w:t xml:space="preserve"> </w:t>
      </w:r>
      <w:r>
        <w:rPr>
          <w:rFonts w:eastAsia="Times New Roman" w:cs="Times New Roman"/>
          <w:szCs w:val="24"/>
        </w:rPr>
        <w:t>στην αντιμετώπιση της φτώχειας; Επειδή η ΔΕΗ είναι στα πρόθυρα χρεοκοπίας; Επειδή στα πανεπιστήμια οι έμποροι ναρκωτικών κάνουν ανενόχλητοι τη δουλειά τους και ο Υπουργός Παιδείας καλεί ένα υποτιθέμενο ρωμαλέο φοιτητικό κίνημα να τους αντιμετωπίσει; Επειδή ο «</w:t>
      </w:r>
      <w:proofErr w:type="spellStart"/>
      <w:r>
        <w:rPr>
          <w:rFonts w:eastAsia="Times New Roman" w:cs="Times New Roman"/>
          <w:szCs w:val="24"/>
        </w:rPr>
        <w:t>Ρουβίκωνας</w:t>
      </w:r>
      <w:proofErr w:type="spellEnd"/>
      <w:r>
        <w:rPr>
          <w:rFonts w:eastAsia="Times New Roman" w:cs="Times New Roman"/>
          <w:szCs w:val="24"/>
        </w:rPr>
        <w:t xml:space="preserve">» αλωνίζει στην Αθήνα και η Κυβέρνηση παριστάνει τον τροχονόμο; Επειδή οι κακοποιοί δραπετεύουν από τις φυλακές, χωρίς κανείς να τους πάρει πρέφα, ενώ οι καταδικασμένοι της «17 Νοέμβρη», ο </w:t>
      </w:r>
      <w:proofErr w:type="spellStart"/>
      <w:r>
        <w:rPr>
          <w:rFonts w:eastAsia="Times New Roman" w:cs="Times New Roman"/>
          <w:szCs w:val="24"/>
        </w:rPr>
        <w:t>Κουφοντίνας</w:t>
      </w:r>
      <w:proofErr w:type="spellEnd"/>
      <w:r>
        <w:rPr>
          <w:rFonts w:eastAsia="Times New Roman" w:cs="Times New Roman"/>
          <w:szCs w:val="24"/>
        </w:rPr>
        <w:t>, κάνει περίπατο στο κέντρο της Αθήνας; Επειδή η εγκληματικότητα φουντώνει και το δόγμα της Κυβέρνησης απέναντι στους ανήμπορους πολίτες είναι «να κάνετε ότι κοιμάστε»; Για όλους αυτούς τους λόγους, θέλετε να πάρετε την εμπιστοσύνη της Βουλής;</w:t>
      </w:r>
    </w:p>
    <w:p w14:paraId="06452FB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Μήπως θέλετε να σας δώσουμε ψήφο εμπιστοσύνης για την περιβόητη και γνωστή σε όλους φιλαλήθειά σας; Για το ότι </w:t>
      </w:r>
      <w:r>
        <w:rPr>
          <w:rFonts w:eastAsia="Times New Roman" w:cs="Times New Roman"/>
          <w:szCs w:val="24"/>
        </w:rPr>
        <w:lastRenderedPageBreak/>
        <w:t xml:space="preserve">λέγατε ότι θα σκίσετε τα μνημόνια και θα τα καταργήσετε με έναν νόμο και ένα άρθρο; Μήπως δεν το λέγατε και σας αδικώ; Μήπως για το ότι λέγατε ότι θα επαναφέρετε τη δέκατη τρίτη και τη δέκατη τέταρτη σύνταξη και κάνατε δεκαεπτά περικοπές συντάξεων; Θα τα λέμε όσο και αν σας ενοχλεί. Μήπως, γιατί ενώ λέγατε ότι θα προστατεύσετε τους αδύναμους, έχετε κάνει είκοσι εννέα αυξήσεις φόρων και η αναλογία άμεσοι-έμμεσοι φόροι είναι η χειρότερη που υπήρξε ποτέ, δηλαδή υπέρ των έμμεσων φόρων, που τους πληρώνει εξίσου ένας εφοπλιστής και ένας συνταξιούχος, επί μιας κυβερνήσεως που υποτίθεται ότι έχει κάνει σημαία της την κοινωνική ευαισθησία; </w:t>
      </w:r>
    </w:p>
    <w:p w14:paraId="06452FB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Πού σας αδικώ σε όλα αυτά; Ή μήπως σας αδικώ εάν πω ότι θέλετε να πάρετε την ψήφο εμπιστοσύνης με σημαία σας την κοινωνική πολιτική, όταν είστε η Κυβέρνηση που έχετε κόψει τελείως το ΕΚΑΣ, που καταργήσατε την έκπτωση στις ιατρικές δαπάνες, το επίδομα των πολυτέκνων, που περιορίσατε σημαντικά το επίδομα θέρμανσης;</w:t>
      </w:r>
    </w:p>
    <w:p w14:paraId="06452FB9"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Ναι</w:t>
      </w:r>
      <w:r>
        <w:rPr>
          <w:rFonts w:eastAsia="Times New Roman" w:cs="Times New Roman"/>
          <w:szCs w:val="24"/>
        </w:rPr>
        <w:t>,</w:t>
      </w:r>
      <w:r w:rsidRPr="00731DA3">
        <w:rPr>
          <w:rFonts w:eastAsia="Times New Roman" w:cs="Times New Roman"/>
          <w:szCs w:val="24"/>
        </w:rPr>
        <w:t xml:space="preserve"> θέλω να βγει ένας από </w:t>
      </w:r>
      <w:r>
        <w:rPr>
          <w:rFonts w:eastAsia="Times New Roman" w:cs="Times New Roman"/>
          <w:szCs w:val="24"/>
        </w:rPr>
        <w:t>σας,</w:t>
      </w:r>
      <w:r w:rsidRPr="00731DA3">
        <w:rPr>
          <w:rFonts w:eastAsia="Times New Roman" w:cs="Times New Roman"/>
          <w:szCs w:val="24"/>
        </w:rPr>
        <w:t xml:space="preserve"> που </w:t>
      </w:r>
      <w:r>
        <w:rPr>
          <w:rFonts w:eastAsia="Times New Roman" w:cs="Times New Roman"/>
          <w:szCs w:val="24"/>
        </w:rPr>
        <w:t>μορφάζετε αυτή την ώρα, και να πει,</w:t>
      </w:r>
      <w:r w:rsidRPr="00731DA3">
        <w:rPr>
          <w:rFonts w:eastAsia="Times New Roman" w:cs="Times New Roman"/>
          <w:szCs w:val="24"/>
        </w:rPr>
        <w:t xml:space="preserve"> </w:t>
      </w:r>
      <w:r>
        <w:rPr>
          <w:rFonts w:eastAsia="Times New Roman" w:cs="Times New Roman"/>
          <w:szCs w:val="24"/>
        </w:rPr>
        <w:t>«</w:t>
      </w:r>
      <w:r w:rsidRPr="00731DA3">
        <w:rPr>
          <w:rFonts w:eastAsia="Times New Roman" w:cs="Times New Roman"/>
          <w:szCs w:val="24"/>
        </w:rPr>
        <w:t>Εκεί είχες λάθος</w:t>
      </w:r>
      <w:r>
        <w:rPr>
          <w:rFonts w:eastAsia="Times New Roman" w:cs="Times New Roman"/>
          <w:szCs w:val="24"/>
        </w:rPr>
        <w:t>», διότι</w:t>
      </w:r>
      <w:r w:rsidRPr="00731DA3">
        <w:rPr>
          <w:rFonts w:eastAsia="Times New Roman" w:cs="Times New Roman"/>
          <w:szCs w:val="24"/>
        </w:rPr>
        <w:t xml:space="preserve"> μιλάω με στοιχεία</w:t>
      </w:r>
      <w:r>
        <w:rPr>
          <w:rFonts w:eastAsia="Times New Roman" w:cs="Times New Roman"/>
          <w:szCs w:val="24"/>
        </w:rPr>
        <w:t>.</w:t>
      </w:r>
      <w:r w:rsidRPr="00731DA3">
        <w:rPr>
          <w:rFonts w:eastAsia="Times New Roman" w:cs="Times New Roman"/>
          <w:szCs w:val="24"/>
        </w:rPr>
        <w:t xml:space="preserve"> </w:t>
      </w:r>
      <w:r w:rsidRPr="00731DA3">
        <w:rPr>
          <w:rFonts w:eastAsia="Times New Roman" w:cs="Times New Roman"/>
          <w:szCs w:val="24"/>
        </w:rPr>
        <w:lastRenderedPageBreak/>
        <w:t>Μπορεί να σας ενοχλούν τα στοιχεία</w:t>
      </w:r>
      <w:r>
        <w:rPr>
          <w:rFonts w:eastAsia="Times New Roman" w:cs="Times New Roman"/>
          <w:szCs w:val="24"/>
        </w:rPr>
        <w:t>, α</w:t>
      </w:r>
      <w:r w:rsidRPr="00731DA3">
        <w:rPr>
          <w:rFonts w:eastAsia="Times New Roman" w:cs="Times New Roman"/>
          <w:szCs w:val="24"/>
        </w:rPr>
        <w:t>λλά αυτή είναι η πραγματικότητα από την οποία</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όσα σόου και να κάνετε, δ</w:t>
      </w:r>
      <w:r w:rsidRPr="00731DA3">
        <w:rPr>
          <w:rFonts w:eastAsia="Times New Roman" w:cs="Times New Roman"/>
          <w:szCs w:val="24"/>
        </w:rPr>
        <w:t xml:space="preserve">εν θα </w:t>
      </w:r>
      <w:proofErr w:type="spellStart"/>
      <w:r w:rsidRPr="00731DA3">
        <w:rPr>
          <w:rFonts w:eastAsia="Times New Roman" w:cs="Times New Roman"/>
          <w:szCs w:val="24"/>
        </w:rPr>
        <w:t>αποδ</w:t>
      </w:r>
      <w:r>
        <w:rPr>
          <w:rFonts w:eastAsia="Times New Roman" w:cs="Times New Roman"/>
          <w:szCs w:val="24"/>
        </w:rPr>
        <w:t>ράσετε</w:t>
      </w:r>
      <w:proofErr w:type="spellEnd"/>
      <w:r>
        <w:rPr>
          <w:rFonts w:eastAsia="Times New Roman" w:cs="Times New Roman"/>
          <w:szCs w:val="24"/>
        </w:rPr>
        <w:t>.</w:t>
      </w:r>
      <w:r w:rsidRPr="00731DA3">
        <w:rPr>
          <w:rFonts w:eastAsia="Times New Roman" w:cs="Times New Roman"/>
          <w:szCs w:val="24"/>
        </w:rPr>
        <w:t xml:space="preserve"> </w:t>
      </w:r>
    </w:p>
    <w:p w14:paraId="06452FBA"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Θέλετε</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επίσης,</w:t>
      </w:r>
      <w:r w:rsidRPr="00731DA3">
        <w:rPr>
          <w:rFonts w:eastAsia="Times New Roman" w:cs="Times New Roman"/>
          <w:szCs w:val="24"/>
        </w:rPr>
        <w:t xml:space="preserve"> να σας δώσουμε ψήφο εμπιστοσύνης</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 xml:space="preserve">επειδή εκφράζετε </w:t>
      </w:r>
      <w:r w:rsidRPr="00731DA3">
        <w:rPr>
          <w:rFonts w:eastAsia="Times New Roman" w:cs="Times New Roman"/>
          <w:szCs w:val="24"/>
        </w:rPr>
        <w:t>το νέο ήθος</w:t>
      </w:r>
      <w:r>
        <w:rPr>
          <w:rFonts w:eastAsia="Times New Roman" w:cs="Times New Roman"/>
          <w:szCs w:val="24"/>
        </w:rPr>
        <w:t>,</w:t>
      </w:r>
      <w:r w:rsidRPr="00731DA3">
        <w:rPr>
          <w:rFonts w:eastAsia="Times New Roman" w:cs="Times New Roman"/>
          <w:szCs w:val="24"/>
        </w:rPr>
        <w:t xml:space="preserve"> το καινούργιο</w:t>
      </w:r>
      <w:r>
        <w:rPr>
          <w:rFonts w:eastAsia="Times New Roman" w:cs="Times New Roman"/>
          <w:szCs w:val="24"/>
        </w:rPr>
        <w:t>,</w:t>
      </w:r>
      <w:r w:rsidRPr="00731DA3">
        <w:rPr>
          <w:rFonts w:eastAsia="Times New Roman" w:cs="Times New Roman"/>
          <w:szCs w:val="24"/>
        </w:rPr>
        <w:t xml:space="preserve"> στην πολιτική ζωή του τόπου</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Πώ</w:t>
      </w:r>
      <w:r w:rsidRPr="00731DA3">
        <w:rPr>
          <w:rFonts w:eastAsia="Times New Roman" w:cs="Times New Roman"/>
          <w:szCs w:val="24"/>
        </w:rPr>
        <w:t>ς</w:t>
      </w:r>
      <w:r>
        <w:rPr>
          <w:rFonts w:eastAsia="Times New Roman" w:cs="Times New Roman"/>
          <w:szCs w:val="24"/>
        </w:rPr>
        <w:t>,</w:t>
      </w:r>
      <w:r w:rsidRPr="00731DA3">
        <w:rPr>
          <w:rFonts w:eastAsia="Times New Roman" w:cs="Times New Roman"/>
          <w:szCs w:val="24"/>
        </w:rPr>
        <w:t xml:space="preserve"> κυρίες και κύριοι συνάδελφοι</w:t>
      </w:r>
      <w:r>
        <w:rPr>
          <w:rFonts w:eastAsia="Times New Roman" w:cs="Times New Roman"/>
          <w:szCs w:val="24"/>
        </w:rPr>
        <w:t>;</w:t>
      </w:r>
      <w:r w:rsidRPr="00731DA3">
        <w:rPr>
          <w:rFonts w:eastAsia="Times New Roman" w:cs="Times New Roman"/>
          <w:szCs w:val="24"/>
        </w:rPr>
        <w:t xml:space="preserve"> Με τη </w:t>
      </w:r>
      <w:r>
        <w:rPr>
          <w:rFonts w:eastAsia="Times New Roman" w:cs="Times New Roman"/>
          <w:szCs w:val="24"/>
        </w:rPr>
        <w:t>«</w:t>
      </w:r>
      <w:r w:rsidRPr="00731DA3">
        <w:rPr>
          <w:rFonts w:eastAsia="Times New Roman" w:cs="Times New Roman"/>
          <w:szCs w:val="24"/>
        </w:rPr>
        <w:t xml:space="preserve">γάτα των </w:t>
      </w:r>
      <w:proofErr w:type="spellStart"/>
      <w:r w:rsidRPr="00731DA3">
        <w:rPr>
          <w:rFonts w:eastAsia="Times New Roman" w:cs="Times New Roman"/>
          <w:szCs w:val="24"/>
        </w:rPr>
        <w:t>Ιμαλαΐων</w:t>
      </w:r>
      <w:proofErr w:type="spellEnd"/>
      <w:r>
        <w:rPr>
          <w:rFonts w:eastAsia="Times New Roman" w:cs="Times New Roman"/>
          <w:szCs w:val="24"/>
        </w:rPr>
        <w:t>»;</w:t>
      </w:r>
      <w:r w:rsidRPr="00731DA3">
        <w:rPr>
          <w:rFonts w:eastAsia="Times New Roman" w:cs="Times New Roman"/>
          <w:szCs w:val="24"/>
        </w:rPr>
        <w:t xml:space="preserve"> Με το</w:t>
      </w:r>
      <w:r>
        <w:rPr>
          <w:rFonts w:eastAsia="Times New Roman" w:cs="Times New Roman"/>
          <w:szCs w:val="24"/>
        </w:rPr>
        <w:t>ν</w:t>
      </w:r>
      <w:r w:rsidRPr="00731DA3">
        <w:rPr>
          <w:rFonts w:eastAsia="Times New Roman" w:cs="Times New Roman"/>
          <w:szCs w:val="24"/>
        </w:rPr>
        <w:t xml:space="preserve"> μεσάζοντα της Σαουδικής Αραβίας</w:t>
      </w:r>
      <w:r>
        <w:rPr>
          <w:rFonts w:eastAsia="Times New Roman" w:cs="Times New Roman"/>
          <w:szCs w:val="24"/>
        </w:rPr>
        <w:t>;</w:t>
      </w:r>
      <w:r w:rsidRPr="00731DA3">
        <w:rPr>
          <w:rFonts w:eastAsia="Times New Roman" w:cs="Times New Roman"/>
          <w:szCs w:val="24"/>
        </w:rPr>
        <w:t xml:space="preserve"> Με τους διαγωνισμούς για τηλεοπτικές άδειες με εγγυήσεις βοσκοτόπια</w:t>
      </w:r>
      <w:r>
        <w:rPr>
          <w:rFonts w:eastAsia="Times New Roman" w:cs="Times New Roman"/>
          <w:szCs w:val="24"/>
        </w:rPr>
        <w:t>;</w:t>
      </w:r>
      <w:r w:rsidRPr="00731DA3">
        <w:rPr>
          <w:rFonts w:eastAsia="Times New Roman" w:cs="Times New Roman"/>
          <w:szCs w:val="24"/>
        </w:rPr>
        <w:t xml:space="preserve"> Δεν ήσασταν εδώ όταν γινόντουσαν όλα αυτά τα πράγματα</w:t>
      </w:r>
      <w:r>
        <w:rPr>
          <w:rFonts w:eastAsia="Times New Roman" w:cs="Times New Roman"/>
          <w:szCs w:val="24"/>
        </w:rPr>
        <w:t>;</w:t>
      </w:r>
      <w:r w:rsidRPr="00731DA3">
        <w:rPr>
          <w:rFonts w:eastAsia="Times New Roman" w:cs="Times New Roman"/>
          <w:szCs w:val="24"/>
        </w:rPr>
        <w:t xml:space="preserve"> Με τις καταγγελίες για τη διαχείριση των κονδυλίων στο μεταναστευτικό</w:t>
      </w:r>
      <w:r>
        <w:rPr>
          <w:rFonts w:eastAsia="Times New Roman" w:cs="Times New Roman"/>
          <w:szCs w:val="24"/>
        </w:rPr>
        <w:t>,</w:t>
      </w:r>
      <w:r w:rsidRPr="00731DA3">
        <w:rPr>
          <w:rFonts w:eastAsia="Times New Roman" w:cs="Times New Roman"/>
          <w:szCs w:val="24"/>
        </w:rPr>
        <w:t xml:space="preserve"> που διερευνώνται αυτή την ώρα από την Ευρωπαϊκή Ένωση</w:t>
      </w:r>
      <w:r>
        <w:rPr>
          <w:rFonts w:eastAsia="Times New Roman" w:cs="Times New Roman"/>
          <w:szCs w:val="24"/>
        </w:rPr>
        <w:t>;</w:t>
      </w:r>
      <w:r w:rsidRPr="00731DA3">
        <w:rPr>
          <w:rFonts w:eastAsia="Times New Roman" w:cs="Times New Roman"/>
          <w:szCs w:val="24"/>
        </w:rPr>
        <w:t xml:space="preserve"> Με την παρέμβαση της Κομισιόν στο</w:t>
      </w:r>
      <w:r>
        <w:rPr>
          <w:rFonts w:eastAsia="Times New Roman" w:cs="Times New Roman"/>
          <w:szCs w:val="24"/>
        </w:rPr>
        <w:t xml:space="preserve"> διαγωνισμό για το</w:t>
      </w:r>
      <w:r w:rsidRPr="00731DA3">
        <w:rPr>
          <w:rFonts w:eastAsia="Times New Roman" w:cs="Times New Roman"/>
          <w:szCs w:val="24"/>
        </w:rPr>
        <w:t xml:space="preserve"> για το </w:t>
      </w:r>
      <w:r>
        <w:rPr>
          <w:rFonts w:eastAsia="Times New Roman" w:cs="Times New Roman"/>
          <w:szCs w:val="24"/>
        </w:rPr>
        <w:t>α</w:t>
      </w:r>
      <w:r w:rsidRPr="00731DA3">
        <w:rPr>
          <w:rFonts w:eastAsia="Times New Roman" w:cs="Times New Roman"/>
          <w:szCs w:val="24"/>
        </w:rPr>
        <w:t xml:space="preserve">εροδρόμιο </w:t>
      </w:r>
      <w:r>
        <w:rPr>
          <w:rFonts w:eastAsia="Times New Roman" w:cs="Times New Roman"/>
          <w:szCs w:val="24"/>
        </w:rPr>
        <w:t>«Ελευθέριος Βενιζέλος» ή</w:t>
      </w:r>
      <w:r w:rsidRPr="00731DA3">
        <w:rPr>
          <w:rFonts w:eastAsia="Times New Roman" w:cs="Times New Roman"/>
          <w:szCs w:val="24"/>
        </w:rPr>
        <w:t xml:space="preserve"> μήπως για το σκάνδαλο </w:t>
      </w:r>
      <w:r>
        <w:rPr>
          <w:rFonts w:eastAsia="Times New Roman" w:cs="Times New Roman"/>
          <w:szCs w:val="24"/>
        </w:rPr>
        <w:t>ΔΕΠΑ-</w:t>
      </w:r>
      <w:r w:rsidRPr="00731DA3">
        <w:rPr>
          <w:rFonts w:eastAsia="Times New Roman" w:cs="Times New Roman"/>
          <w:szCs w:val="24"/>
        </w:rPr>
        <w:t>Λαυρεντιάδη</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όπου είναι γύρω-</w:t>
      </w:r>
      <w:r w:rsidRPr="00731DA3">
        <w:rPr>
          <w:rFonts w:eastAsia="Times New Roman" w:cs="Times New Roman"/>
          <w:szCs w:val="24"/>
        </w:rPr>
        <w:t>γύρω όλοι οι Υπουργοί</w:t>
      </w:r>
      <w:r>
        <w:rPr>
          <w:rFonts w:eastAsia="Times New Roman" w:cs="Times New Roman"/>
          <w:szCs w:val="24"/>
        </w:rPr>
        <w:t>,</w:t>
      </w:r>
      <w:r w:rsidRPr="00731DA3">
        <w:rPr>
          <w:rFonts w:eastAsia="Times New Roman" w:cs="Times New Roman"/>
          <w:szCs w:val="24"/>
        </w:rPr>
        <w:t xml:space="preserve"> ο κ</w:t>
      </w:r>
      <w:r>
        <w:rPr>
          <w:rFonts w:eastAsia="Times New Roman" w:cs="Times New Roman"/>
          <w:szCs w:val="24"/>
        </w:rPr>
        <w:t>.</w:t>
      </w:r>
      <w:r w:rsidRPr="00731DA3">
        <w:rPr>
          <w:rFonts w:eastAsia="Times New Roman" w:cs="Times New Roman"/>
          <w:szCs w:val="24"/>
        </w:rPr>
        <w:t xml:space="preserve"> Παππάς και στη μέση ο Μανώλης</w:t>
      </w:r>
      <w:r>
        <w:rPr>
          <w:rFonts w:eastAsia="Times New Roman" w:cs="Times New Roman"/>
          <w:szCs w:val="24"/>
        </w:rPr>
        <w:t>,</w:t>
      </w:r>
      <w:r w:rsidRPr="00731DA3">
        <w:rPr>
          <w:rFonts w:eastAsia="Times New Roman" w:cs="Times New Roman"/>
          <w:szCs w:val="24"/>
        </w:rPr>
        <w:t xml:space="preserve"> ο διαβόητος κ</w:t>
      </w:r>
      <w:r>
        <w:rPr>
          <w:rFonts w:eastAsia="Times New Roman" w:cs="Times New Roman"/>
          <w:szCs w:val="24"/>
        </w:rPr>
        <w:t>.</w:t>
      </w:r>
      <w:r w:rsidRPr="00731DA3">
        <w:rPr>
          <w:rFonts w:eastAsia="Times New Roman" w:cs="Times New Roman"/>
          <w:szCs w:val="24"/>
        </w:rPr>
        <w:t xml:space="preserve"> </w:t>
      </w:r>
      <w:proofErr w:type="spellStart"/>
      <w:r>
        <w:rPr>
          <w:rFonts w:eastAsia="Times New Roman" w:cs="Times New Roman"/>
          <w:szCs w:val="24"/>
        </w:rPr>
        <w:t>Πετσί</w:t>
      </w:r>
      <w:r w:rsidRPr="00731DA3">
        <w:rPr>
          <w:rFonts w:eastAsia="Times New Roman" w:cs="Times New Roman"/>
          <w:szCs w:val="24"/>
        </w:rPr>
        <w:t>της</w:t>
      </w:r>
      <w:proofErr w:type="spellEnd"/>
      <w:r>
        <w:rPr>
          <w:rFonts w:eastAsia="Times New Roman" w:cs="Times New Roman"/>
          <w:szCs w:val="24"/>
        </w:rPr>
        <w:t>;</w:t>
      </w:r>
    </w:p>
    <w:p w14:paraId="06452FB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Υπάρχει κάτι ανακριβές; Τα έχουμε εφεύρει όλα αυτά;</w:t>
      </w:r>
      <w:r w:rsidRPr="00731DA3">
        <w:rPr>
          <w:rFonts w:eastAsia="Times New Roman" w:cs="Times New Roman"/>
          <w:szCs w:val="24"/>
        </w:rPr>
        <w:t xml:space="preserve"> </w:t>
      </w:r>
      <w:r>
        <w:rPr>
          <w:rFonts w:eastAsia="Times New Roman" w:cs="Times New Roman"/>
          <w:szCs w:val="24"/>
        </w:rPr>
        <w:t xml:space="preserve">Συνέβησαν ή δεν </w:t>
      </w:r>
      <w:r w:rsidRPr="00731DA3">
        <w:rPr>
          <w:rFonts w:eastAsia="Times New Roman" w:cs="Times New Roman"/>
          <w:szCs w:val="24"/>
        </w:rPr>
        <w:t xml:space="preserve">συνέβησαν </w:t>
      </w:r>
      <w:r>
        <w:rPr>
          <w:rFonts w:eastAsia="Times New Roman" w:cs="Times New Roman"/>
          <w:szCs w:val="24"/>
        </w:rPr>
        <w:t>επί μι</w:t>
      </w:r>
      <w:r w:rsidRPr="00731DA3">
        <w:rPr>
          <w:rFonts w:eastAsia="Times New Roman" w:cs="Times New Roman"/>
          <w:szCs w:val="24"/>
        </w:rPr>
        <w:t xml:space="preserve">ας </w:t>
      </w:r>
      <w:r>
        <w:rPr>
          <w:rFonts w:eastAsia="Times New Roman" w:cs="Times New Roman"/>
          <w:szCs w:val="24"/>
        </w:rPr>
        <w:t>κ</w:t>
      </w:r>
      <w:r w:rsidRPr="00731DA3">
        <w:rPr>
          <w:rFonts w:eastAsia="Times New Roman" w:cs="Times New Roman"/>
          <w:szCs w:val="24"/>
        </w:rPr>
        <w:t xml:space="preserve">υβερνήσεως </w:t>
      </w:r>
      <w:r>
        <w:rPr>
          <w:rFonts w:eastAsia="Times New Roman" w:cs="Times New Roman"/>
          <w:szCs w:val="24"/>
        </w:rPr>
        <w:t>η οποία έ</w:t>
      </w:r>
      <w:r w:rsidRPr="00731DA3">
        <w:rPr>
          <w:rFonts w:eastAsia="Times New Roman" w:cs="Times New Roman"/>
          <w:szCs w:val="24"/>
        </w:rPr>
        <w:t xml:space="preserve">χει το </w:t>
      </w:r>
      <w:r w:rsidRPr="00731DA3">
        <w:rPr>
          <w:rFonts w:eastAsia="Times New Roman" w:cs="Times New Roman"/>
          <w:szCs w:val="24"/>
        </w:rPr>
        <w:lastRenderedPageBreak/>
        <w:t>θράσος σε αυτά τα θέματα</w:t>
      </w:r>
      <w:r>
        <w:rPr>
          <w:rFonts w:eastAsia="Times New Roman" w:cs="Times New Roman"/>
          <w:szCs w:val="24"/>
        </w:rPr>
        <w:t>,</w:t>
      </w:r>
      <w:r w:rsidRPr="00731DA3">
        <w:rPr>
          <w:rFonts w:eastAsia="Times New Roman" w:cs="Times New Roman"/>
          <w:szCs w:val="24"/>
        </w:rPr>
        <w:t xml:space="preserve"> ακόμα και σήμερα</w:t>
      </w:r>
      <w:r>
        <w:rPr>
          <w:rFonts w:eastAsia="Times New Roman" w:cs="Times New Roman"/>
          <w:szCs w:val="24"/>
        </w:rPr>
        <w:t>, ν</w:t>
      </w:r>
      <w:r w:rsidRPr="00731DA3">
        <w:rPr>
          <w:rFonts w:eastAsia="Times New Roman" w:cs="Times New Roman"/>
          <w:szCs w:val="24"/>
        </w:rPr>
        <w:t>α κουνάει το δάχτυλο</w:t>
      </w:r>
      <w:r>
        <w:rPr>
          <w:rFonts w:eastAsia="Times New Roman" w:cs="Times New Roman"/>
          <w:szCs w:val="24"/>
        </w:rPr>
        <w:t>;</w:t>
      </w:r>
      <w:r w:rsidRPr="00731DA3">
        <w:rPr>
          <w:rFonts w:eastAsia="Times New Roman" w:cs="Times New Roman"/>
          <w:szCs w:val="24"/>
        </w:rPr>
        <w:t xml:space="preserve"> </w:t>
      </w:r>
    </w:p>
    <w:p w14:paraId="06452FB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Μ</w:t>
      </w:r>
      <w:r w:rsidRPr="00731DA3">
        <w:rPr>
          <w:rFonts w:eastAsia="Times New Roman" w:cs="Times New Roman"/>
          <w:szCs w:val="24"/>
        </w:rPr>
        <w:t>ήπως πρέπει να σας δώσουμε ψήφο εμπιστοσύνης για τη Συμφωνία των Πρεσπών</w:t>
      </w:r>
      <w:r>
        <w:rPr>
          <w:rFonts w:eastAsia="Times New Roman" w:cs="Times New Roman"/>
          <w:szCs w:val="24"/>
        </w:rPr>
        <w:t>,</w:t>
      </w:r>
      <w:r w:rsidRPr="00731DA3">
        <w:rPr>
          <w:rFonts w:eastAsia="Times New Roman" w:cs="Times New Roman"/>
          <w:szCs w:val="24"/>
        </w:rPr>
        <w:t xml:space="preserve"> η οποία είναι τόσο επωφελής για τη χώρα </w:t>
      </w:r>
      <w:r>
        <w:rPr>
          <w:rFonts w:eastAsia="Times New Roman" w:cs="Times New Roman"/>
          <w:szCs w:val="24"/>
        </w:rPr>
        <w:t>μας;</w:t>
      </w:r>
      <w:r w:rsidRPr="00731DA3">
        <w:rPr>
          <w:rFonts w:eastAsia="Times New Roman" w:cs="Times New Roman"/>
          <w:szCs w:val="24"/>
        </w:rPr>
        <w:t xml:space="preserve"> </w:t>
      </w:r>
      <w:r>
        <w:rPr>
          <w:rFonts w:eastAsia="Times New Roman" w:cs="Times New Roman"/>
          <w:szCs w:val="24"/>
        </w:rPr>
        <w:t>Πρόκειται για μ</w:t>
      </w:r>
      <w:r w:rsidRPr="00731DA3">
        <w:rPr>
          <w:rFonts w:eastAsia="Times New Roman" w:cs="Times New Roman"/>
          <w:szCs w:val="24"/>
        </w:rPr>
        <w:t>ία συμφωνία</w:t>
      </w:r>
      <w:r>
        <w:rPr>
          <w:rFonts w:eastAsia="Times New Roman" w:cs="Times New Roman"/>
          <w:szCs w:val="24"/>
        </w:rPr>
        <w:t>,</w:t>
      </w:r>
      <w:r w:rsidRPr="00731DA3">
        <w:rPr>
          <w:rFonts w:eastAsia="Times New Roman" w:cs="Times New Roman"/>
          <w:szCs w:val="24"/>
        </w:rPr>
        <w:t xml:space="preserve"> που παραχωρεί με δική μας </w:t>
      </w:r>
      <w:r>
        <w:rPr>
          <w:rFonts w:eastAsia="Times New Roman" w:cs="Times New Roman"/>
          <w:szCs w:val="24"/>
        </w:rPr>
        <w:t>σφραγίδα,</w:t>
      </w:r>
      <w:r w:rsidRPr="00731DA3">
        <w:rPr>
          <w:rFonts w:eastAsia="Times New Roman" w:cs="Times New Roman"/>
          <w:szCs w:val="24"/>
        </w:rPr>
        <w:t xml:space="preserve"> με σφραγίδα της δικής σας Κυβέρνησης</w:t>
      </w:r>
      <w:r>
        <w:rPr>
          <w:rFonts w:eastAsia="Times New Roman" w:cs="Times New Roman"/>
          <w:szCs w:val="24"/>
        </w:rPr>
        <w:t>,</w:t>
      </w:r>
      <w:r w:rsidRPr="00731DA3">
        <w:rPr>
          <w:rFonts w:eastAsia="Times New Roman" w:cs="Times New Roman"/>
          <w:szCs w:val="24"/>
        </w:rPr>
        <w:t xml:space="preserve"> τους </w:t>
      </w:r>
      <w:r>
        <w:rPr>
          <w:rFonts w:eastAsia="Times New Roman" w:cs="Times New Roman"/>
          <w:szCs w:val="24"/>
        </w:rPr>
        <w:t>όρους</w:t>
      </w:r>
      <w:r w:rsidRPr="00731DA3">
        <w:rPr>
          <w:rFonts w:eastAsia="Times New Roman" w:cs="Times New Roman"/>
          <w:szCs w:val="24"/>
        </w:rPr>
        <w:t xml:space="preserve"> </w:t>
      </w:r>
      <w:r>
        <w:rPr>
          <w:rFonts w:eastAsia="Times New Roman" w:cs="Times New Roman"/>
          <w:szCs w:val="24"/>
        </w:rPr>
        <w:t>«</w:t>
      </w:r>
      <w:r w:rsidRPr="00731DA3">
        <w:rPr>
          <w:rFonts w:eastAsia="Times New Roman" w:cs="Times New Roman"/>
          <w:szCs w:val="24"/>
        </w:rPr>
        <w:t>μακεδονική εθνότητα</w:t>
      </w:r>
      <w:r>
        <w:rPr>
          <w:rFonts w:eastAsia="Times New Roman" w:cs="Times New Roman"/>
          <w:szCs w:val="24"/>
        </w:rPr>
        <w:t>»</w:t>
      </w:r>
      <w:r w:rsidRPr="00731DA3">
        <w:rPr>
          <w:rFonts w:eastAsia="Times New Roman" w:cs="Times New Roman"/>
          <w:szCs w:val="24"/>
        </w:rPr>
        <w:t xml:space="preserve"> και </w:t>
      </w:r>
      <w:r>
        <w:rPr>
          <w:rFonts w:eastAsia="Times New Roman" w:cs="Times New Roman"/>
          <w:szCs w:val="24"/>
        </w:rPr>
        <w:t xml:space="preserve">«μακεδονική γλώσσα». </w:t>
      </w:r>
      <w:r w:rsidRPr="00731DA3">
        <w:rPr>
          <w:rFonts w:eastAsia="Times New Roman" w:cs="Times New Roman"/>
          <w:szCs w:val="24"/>
        </w:rPr>
        <w:t xml:space="preserve">Ήταν </w:t>
      </w:r>
      <w:r>
        <w:rPr>
          <w:rFonts w:eastAsia="Times New Roman" w:cs="Times New Roman"/>
          <w:szCs w:val="24"/>
        </w:rPr>
        <w:t xml:space="preserve">αυτό </w:t>
      </w:r>
      <w:r w:rsidRPr="00731DA3">
        <w:rPr>
          <w:rFonts w:eastAsia="Times New Roman" w:cs="Times New Roman"/>
          <w:szCs w:val="24"/>
        </w:rPr>
        <w:t>η εθνική θέση</w:t>
      </w:r>
      <w:r>
        <w:rPr>
          <w:rFonts w:eastAsia="Times New Roman" w:cs="Times New Roman"/>
          <w:szCs w:val="24"/>
        </w:rPr>
        <w:t>;</w:t>
      </w:r>
      <w:r w:rsidRPr="00731DA3">
        <w:rPr>
          <w:rFonts w:eastAsia="Times New Roman" w:cs="Times New Roman"/>
          <w:szCs w:val="24"/>
        </w:rPr>
        <w:t xml:space="preserve"> Η εθνική ελληνική θέση ήταν ότι πρέπει να τους δώσουμε τη μακεδονική εθνότητα και τη μακεδονική γλώσσα</w:t>
      </w:r>
      <w:r>
        <w:rPr>
          <w:rFonts w:eastAsia="Times New Roman" w:cs="Times New Roman"/>
          <w:szCs w:val="24"/>
        </w:rPr>
        <w:t>;</w:t>
      </w:r>
      <w:r w:rsidRPr="00731DA3">
        <w:rPr>
          <w:rFonts w:eastAsia="Times New Roman" w:cs="Times New Roman"/>
          <w:szCs w:val="24"/>
        </w:rPr>
        <w:t xml:space="preserve"> Να </w:t>
      </w:r>
      <w:r>
        <w:rPr>
          <w:rFonts w:eastAsia="Times New Roman" w:cs="Times New Roman"/>
          <w:szCs w:val="24"/>
        </w:rPr>
        <w:t>μας πείτε πότε ήταν!</w:t>
      </w:r>
      <w:r w:rsidRPr="00731DA3">
        <w:rPr>
          <w:rFonts w:eastAsia="Times New Roman" w:cs="Times New Roman"/>
          <w:szCs w:val="24"/>
        </w:rPr>
        <w:t xml:space="preserve"> </w:t>
      </w:r>
    </w:p>
    <w:p w14:paraId="06452FB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Μ</w:t>
      </w:r>
      <w:r w:rsidRPr="00731DA3">
        <w:rPr>
          <w:rFonts w:eastAsia="Times New Roman" w:cs="Times New Roman"/>
          <w:szCs w:val="24"/>
        </w:rPr>
        <w:t>ήπως πρέπει να σας δώσουμε ψήφο εμπιστοσύνης για το θέμα των Σκοπίων</w:t>
      </w:r>
      <w:r>
        <w:rPr>
          <w:rFonts w:eastAsia="Times New Roman" w:cs="Times New Roman"/>
          <w:szCs w:val="24"/>
        </w:rPr>
        <w:t xml:space="preserve">, όταν το </w:t>
      </w:r>
      <w:proofErr w:type="spellStart"/>
      <w:r>
        <w:rPr>
          <w:rFonts w:eastAsia="Times New Roman" w:cs="Times New Roman"/>
          <w:szCs w:val="24"/>
        </w:rPr>
        <w:t>εργαλειο</w:t>
      </w:r>
      <w:r w:rsidRPr="00731DA3">
        <w:rPr>
          <w:rFonts w:eastAsia="Times New Roman" w:cs="Times New Roman"/>
          <w:szCs w:val="24"/>
        </w:rPr>
        <w:t>ποιήσατε</w:t>
      </w:r>
      <w:proofErr w:type="spellEnd"/>
      <w:r>
        <w:rPr>
          <w:rFonts w:eastAsia="Times New Roman" w:cs="Times New Roman"/>
          <w:szCs w:val="24"/>
        </w:rPr>
        <w:t>,</w:t>
      </w:r>
      <w:r w:rsidRPr="00731DA3">
        <w:rPr>
          <w:rFonts w:eastAsia="Times New Roman" w:cs="Times New Roman"/>
          <w:szCs w:val="24"/>
        </w:rPr>
        <w:t xml:space="preserve"> προκειμένου να </w:t>
      </w:r>
      <w:r>
        <w:rPr>
          <w:rFonts w:eastAsia="Times New Roman" w:cs="Times New Roman"/>
          <w:szCs w:val="24"/>
        </w:rPr>
        <w:t>διχάσετε την Α</w:t>
      </w:r>
      <w:r w:rsidRPr="00731DA3">
        <w:rPr>
          <w:rFonts w:eastAsia="Times New Roman" w:cs="Times New Roman"/>
          <w:szCs w:val="24"/>
        </w:rPr>
        <w:t>ντιπολίτευση</w:t>
      </w:r>
      <w:r>
        <w:rPr>
          <w:rFonts w:eastAsia="Times New Roman" w:cs="Times New Roman"/>
          <w:szCs w:val="24"/>
        </w:rPr>
        <w:t>,</w:t>
      </w:r>
      <w:r w:rsidRPr="00731DA3">
        <w:rPr>
          <w:rFonts w:eastAsia="Times New Roman" w:cs="Times New Roman"/>
          <w:szCs w:val="24"/>
        </w:rPr>
        <w:t xml:space="preserve"> χωρίς κανένα πνεύμα</w:t>
      </w:r>
      <w:r>
        <w:rPr>
          <w:rFonts w:eastAsia="Times New Roman" w:cs="Times New Roman"/>
          <w:szCs w:val="24"/>
        </w:rPr>
        <w:t>, πραγματι</w:t>
      </w:r>
      <w:r w:rsidRPr="00731DA3">
        <w:rPr>
          <w:rFonts w:eastAsia="Times New Roman" w:cs="Times New Roman"/>
          <w:szCs w:val="24"/>
        </w:rPr>
        <w:t>κά</w:t>
      </w:r>
      <w:r>
        <w:rPr>
          <w:rFonts w:eastAsia="Times New Roman" w:cs="Times New Roman"/>
          <w:szCs w:val="24"/>
        </w:rPr>
        <w:t>, ε</w:t>
      </w:r>
      <w:r w:rsidRPr="00731DA3">
        <w:rPr>
          <w:rFonts w:eastAsia="Times New Roman" w:cs="Times New Roman"/>
          <w:szCs w:val="24"/>
        </w:rPr>
        <w:t>θνικής συνεννόησης</w:t>
      </w:r>
      <w:r>
        <w:rPr>
          <w:rFonts w:eastAsia="Times New Roman" w:cs="Times New Roman"/>
          <w:szCs w:val="24"/>
        </w:rPr>
        <w:t>;</w:t>
      </w:r>
      <w:r w:rsidRPr="00731DA3">
        <w:rPr>
          <w:rFonts w:eastAsia="Times New Roman" w:cs="Times New Roman"/>
          <w:szCs w:val="24"/>
        </w:rPr>
        <w:t xml:space="preserve"> Βεβαίως</w:t>
      </w:r>
      <w:r>
        <w:rPr>
          <w:rFonts w:eastAsia="Times New Roman" w:cs="Times New Roman"/>
          <w:szCs w:val="24"/>
        </w:rPr>
        <w:t xml:space="preserve"> -λ</w:t>
      </w:r>
      <w:r w:rsidRPr="00731DA3">
        <w:rPr>
          <w:rFonts w:eastAsia="Times New Roman" w:cs="Times New Roman"/>
          <w:szCs w:val="24"/>
        </w:rPr>
        <w:t>υπάμαι πολύ</w:t>
      </w:r>
      <w:r>
        <w:rPr>
          <w:rFonts w:eastAsia="Times New Roman" w:cs="Times New Roman"/>
          <w:szCs w:val="24"/>
        </w:rPr>
        <w:t>!- πήγατε για μαλλί και βγήκατε</w:t>
      </w:r>
      <w:r w:rsidRPr="00731DA3">
        <w:rPr>
          <w:rFonts w:eastAsia="Times New Roman" w:cs="Times New Roman"/>
          <w:szCs w:val="24"/>
        </w:rPr>
        <w:t xml:space="preserve"> κουρεμένοι</w:t>
      </w:r>
      <w:r>
        <w:rPr>
          <w:rFonts w:eastAsia="Times New Roman" w:cs="Times New Roman"/>
          <w:szCs w:val="24"/>
        </w:rPr>
        <w:t>.</w:t>
      </w:r>
      <w:r w:rsidRPr="00731DA3">
        <w:rPr>
          <w:rFonts w:eastAsia="Times New Roman" w:cs="Times New Roman"/>
          <w:szCs w:val="24"/>
        </w:rPr>
        <w:t xml:space="preserve"> </w:t>
      </w:r>
    </w:p>
    <w:p w14:paraId="06452FB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Μήπως πρέπει </w:t>
      </w:r>
      <w:r w:rsidRPr="00731DA3">
        <w:rPr>
          <w:rFonts w:eastAsia="Times New Roman" w:cs="Times New Roman"/>
          <w:szCs w:val="24"/>
        </w:rPr>
        <w:t>να σα</w:t>
      </w:r>
      <w:r>
        <w:rPr>
          <w:rFonts w:eastAsia="Times New Roman" w:cs="Times New Roman"/>
          <w:szCs w:val="24"/>
        </w:rPr>
        <w:t xml:space="preserve">ς δώσουμε ψήφο εμπιστοσύνης γι’ </w:t>
      </w:r>
      <w:r w:rsidRPr="00731DA3">
        <w:rPr>
          <w:rFonts w:eastAsia="Times New Roman" w:cs="Times New Roman"/>
          <w:szCs w:val="24"/>
        </w:rPr>
        <w:t xml:space="preserve">αυτή τη </w:t>
      </w:r>
      <w:r>
        <w:rPr>
          <w:rFonts w:eastAsia="Times New Roman" w:cs="Times New Roman"/>
          <w:szCs w:val="24"/>
        </w:rPr>
        <w:t>σ</w:t>
      </w:r>
      <w:r w:rsidRPr="00731DA3">
        <w:rPr>
          <w:rFonts w:eastAsia="Times New Roman" w:cs="Times New Roman"/>
          <w:szCs w:val="24"/>
        </w:rPr>
        <w:t>υμφωνία</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όταν στάθηκε η αφορμή να βαφτίσετε αφ’</w:t>
      </w:r>
      <w:r w:rsidRPr="00731DA3">
        <w:rPr>
          <w:rFonts w:eastAsia="Times New Roman" w:cs="Times New Roman"/>
          <w:szCs w:val="24"/>
        </w:rPr>
        <w:t xml:space="preserve"> υ</w:t>
      </w:r>
      <w:r w:rsidRPr="00731DA3">
        <w:rPr>
          <w:rFonts w:eastAsia="Times New Roman" w:cs="Times New Roman"/>
          <w:szCs w:val="24"/>
        </w:rPr>
        <w:lastRenderedPageBreak/>
        <w:t>ψηλού</w:t>
      </w:r>
      <w:r>
        <w:rPr>
          <w:rFonts w:eastAsia="Times New Roman" w:cs="Times New Roman"/>
          <w:szCs w:val="24"/>
        </w:rPr>
        <w:t>,</w:t>
      </w:r>
      <w:r w:rsidRPr="00731DA3">
        <w:rPr>
          <w:rFonts w:eastAsia="Times New Roman" w:cs="Times New Roman"/>
          <w:szCs w:val="24"/>
        </w:rPr>
        <w:t xml:space="preserve"> μ</w:t>
      </w:r>
      <w:r>
        <w:rPr>
          <w:rFonts w:eastAsia="Times New Roman" w:cs="Times New Roman"/>
          <w:szCs w:val="24"/>
        </w:rPr>
        <w:t>ε</w:t>
      </w:r>
      <w:r w:rsidRPr="00731DA3">
        <w:rPr>
          <w:rFonts w:eastAsia="Times New Roman" w:cs="Times New Roman"/>
          <w:szCs w:val="24"/>
        </w:rPr>
        <w:t xml:space="preserve"> αλαζονεία</w:t>
      </w:r>
      <w:r>
        <w:rPr>
          <w:rFonts w:eastAsia="Times New Roman" w:cs="Times New Roman"/>
          <w:szCs w:val="24"/>
        </w:rPr>
        <w:t>,</w:t>
      </w:r>
      <w:r w:rsidRPr="00731DA3">
        <w:rPr>
          <w:rFonts w:eastAsia="Times New Roman" w:cs="Times New Roman"/>
          <w:szCs w:val="24"/>
        </w:rPr>
        <w:t xml:space="preserve"> ως Μαρία </w:t>
      </w:r>
      <w:proofErr w:type="spellStart"/>
      <w:r w:rsidRPr="00731DA3">
        <w:rPr>
          <w:rFonts w:eastAsia="Times New Roman" w:cs="Times New Roman"/>
          <w:szCs w:val="24"/>
        </w:rPr>
        <w:t>Αντουανέτα</w:t>
      </w:r>
      <w:proofErr w:type="spellEnd"/>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w:t>
      </w:r>
      <w:r w:rsidRPr="00731DA3">
        <w:rPr>
          <w:rFonts w:eastAsia="Times New Roman" w:cs="Times New Roman"/>
          <w:szCs w:val="24"/>
        </w:rPr>
        <w:t>εθνικιστή</w:t>
      </w:r>
      <w:r>
        <w:rPr>
          <w:rFonts w:eastAsia="Times New Roman" w:cs="Times New Roman"/>
          <w:szCs w:val="24"/>
        </w:rPr>
        <w:t xml:space="preserve">» οποιονδήποτε ήταν </w:t>
      </w:r>
      <w:r w:rsidRPr="00731DA3">
        <w:rPr>
          <w:rFonts w:eastAsia="Times New Roman" w:cs="Times New Roman"/>
          <w:szCs w:val="24"/>
        </w:rPr>
        <w:t xml:space="preserve">απέναντί σας και </w:t>
      </w:r>
      <w:r>
        <w:rPr>
          <w:rFonts w:eastAsia="Times New Roman" w:cs="Times New Roman"/>
          <w:szCs w:val="24"/>
        </w:rPr>
        <w:t>«</w:t>
      </w:r>
      <w:r w:rsidRPr="00731DA3">
        <w:rPr>
          <w:rFonts w:eastAsia="Times New Roman" w:cs="Times New Roman"/>
          <w:szCs w:val="24"/>
        </w:rPr>
        <w:t>ετερόκλητο όχλο</w:t>
      </w:r>
      <w:r>
        <w:rPr>
          <w:rFonts w:eastAsia="Times New Roman" w:cs="Times New Roman"/>
          <w:szCs w:val="24"/>
        </w:rPr>
        <w:t>»,</w:t>
      </w:r>
      <w:r w:rsidRPr="00731DA3">
        <w:rPr>
          <w:rFonts w:eastAsia="Times New Roman" w:cs="Times New Roman"/>
          <w:szCs w:val="24"/>
        </w:rPr>
        <w:t xml:space="preserve"> ακόμα και τους ψηφοφόρους </w:t>
      </w:r>
      <w:r>
        <w:rPr>
          <w:rFonts w:eastAsia="Times New Roman" w:cs="Times New Roman"/>
          <w:szCs w:val="24"/>
        </w:rPr>
        <w:t>σας,</w:t>
      </w:r>
      <w:r w:rsidRPr="00731DA3">
        <w:rPr>
          <w:rFonts w:eastAsia="Times New Roman" w:cs="Times New Roman"/>
          <w:szCs w:val="24"/>
        </w:rPr>
        <w:t xml:space="preserve"> οι οποίοι βγή</w:t>
      </w:r>
      <w:r>
        <w:rPr>
          <w:rFonts w:eastAsia="Times New Roman" w:cs="Times New Roman"/>
          <w:szCs w:val="24"/>
        </w:rPr>
        <w:t>καν να διαμαρτυρηθούν απέναντι αυτής της</w:t>
      </w:r>
      <w:r w:rsidRPr="00731DA3">
        <w:rPr>
          <w:rFonts w:eastAsia="Times New Roman" w:cs="Times New Roman"/>
          <w:szCs w:val="24"/>
        </w:rPr>
        <w:t xml:space="preserve"> </w:t>
      </w:r>
      <w:r>
        <w:rPr>
          <w:rFonts w:eastAsia="Times New Roman" w:cs="Times New Roman"/>
          <w:szCs w:val="24"/>
        </w:rPr>
        <w:t>σ</w:t>
      </w:r>
      <w:r w:rsidRPr="00731DA3">
        <w:rPr>
          <w:rFonts w:eastAsia="Times New Roman" w:cs="Times New Roman"/>
          <w:szCs w:val="24"/>
        </w:rPr>
        <w:t>υμφωνίας</w:t>
      </w:r>
      <w:r>
        <w:rPr>
          <w:rFonts w:eastAsia="Times New Roman" w:cs="Times New Roman"/>
          <w:szCs w:val="24"/>
        </w:rPr>
        <w:t>;</w:t>
      </w:r>
    </w:p>
    <w:p w14:paraId="06452FB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Αλλά κι όλα αυτά να μην ίσχυαν, κύριε Πρόεδρε, ακόμα και ο ίδιος ο χειρισμός</w:t>
      </w:r>
      <w:r w:rsidRPr="00731DA3">
        <w:rPr>
          <w:rFonts w:eastAsia="Times New Roman" w:cs="Times New Roman"/>
          <w:szCs w:val="24"/>
        </w:rPr>
        <w:t xml:space="preserve"> γύρω από την ψήφο εμπιστοσύνης που ζούμε τις τελευταίες μέρες</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θ</w:t>
      </w:r>
      <w:r w:rsidRPr="00731DA3">
        <w:rPr>
          <w:rFonts w:eastAsia="Times New Roman" w:cs="Times New Roman"/>
          <w:szCs w:val="24"/>
        </w:rPr>
        <w:t xml:space="preserve">α αρκούσε για να καταψηφίσει κάνεις </w:t>
      </w:r>
      <w:r>
        <w:rPr>
          <w:rFonts w:eastAsia="Times New Roman" w:cs="Times New Roman"/>
          <w:szCs w:val="24"/>
        </w:rPr>
        <w:t xml:space="preserve">την Κυβέρνηση, </w:t>
      </w:r>
      <w:r w:rsidRPr="00731DA3">
        <w:rPr>
          <w:rFonts w:eastAsia="Times New Roman" w:cs="Times New Roman"/>
          <w:szCs w:val="24"/>
        </w:rPr>
        <w:t>γιατί είναι ένας κωμικοτραγικός χειρισμός μιας κωμικοτραγική</w:t>
      </w:r>
      <w:r>
        <w:rPr>
          <w:rFonts w:eastAsia="Times New Roman" w:cs="Times New Roman"/>
          <w:szCs w:val="24"/>
        </w:rPr>
        <w:t>ς</w:t>
      </w:r>
      <w:r w:rsidRPr="00731DA3">
        <w:rPr>
          <w:rFonts w:eastAsia="Times New Roman" w:cs="Times New Roman"/>
          <w:szCs w:val="24"/>
        </w:rPr>
        <w:t xml:space="preserve"> Κυβέρνησης</w:t>
      </w:r>
      <w:r>
        <w:rPr>
          <w:rFonts w:eastAsia="Times New Roman" w:cs="Times New Roman"/>
          <w:szCs w:val="24"/>
        </w:rPr>
        <w:t>.</w:t>
      </w:r>
      <w:r w:rsidRPr="00731DA3">
        <w:rPr>
          <w:rFonts w:eastAsia="Times New Roman" w:cs="Times New Roman"/>
          <w:szCs w:val="24"/>
        </w:rPr>
        <w:t xml:space="preserve"> </w:t>
      </w:r>
    </w:p>
    <w:p w14:paraId="06452FC0"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Τι έχει γίνει</w:t>
      </w:r>
      <w:r>
        <w:rPr>
          <w:rFonts w:eastAsia="Times New Roman" w:cs="Times New Roman"/>
          <w:szCs w:val="24"/>
        </w:rPr>
        <w:t>;</w:t>
      </w:r>
      <w:r w:rsidRPr="00731DA3">
        <w:rPr>
          <w:rFonts w:eastAsia="Times New Roman" w:cs="Times New Roman"/>
          <w:szCs w:val="24"/>
        </w:rPr>
        <w:t xml:space="preserve"> Έχουμε </w:t>
      </w:r>
      <w:r>
        <w:rPr>
          <w:rFonts w:eastAsia="Times New Roman" w:cs="Times New Roman"/>
          <w:szCs w:val="24"/>
        </w:rPr>
        <w:t>μ</w:t>
      </w:r>
      <w:r w:rsidRPr="00731DA3">
        <w:rPr>
          <w:rFonts w:eastAsia="Times New Roman" w:cs="Times New Roman"/>
          <w:szCs w:val="24"/>
        </w:rPr>
        <w:t xml:space="preserve">ια υποτιθέμενη αποχώρηση του </w:t>
      </w:r>
      <w:r>
        <w:rPr>
          <w:rFonts w:eastAsia="Times New Roman" w:cs="Times New Roman"/>
          <w:szCs w:val="24"/>
        </w:rPr>
        <w:t>κ.</w:t>
      </w:r>
      <w:r w:rsidRPr="00731DA3">
        <w:rPr>
          <w:rFonts w:eastAsia="Times New Roman" w:cs="Times New Roman"/>
          <w:szCs w:val="24"/>
        </w:rPr>
        <w:t xml:space="preserve"> Καμμένου</w:t>
      </w:r>
      <w:r>
        <w:rPr>
          <w:rFonts w:eastAsia="Times New Roman" w:cs="Times New Roman"/>
          <w:szCs w:val="24"/>
        </w:rPr>
        <w:t>, αφού μετάλαβε</w:t>
      </w:r>
      <w:r w:rsidRPr="00731DA3">
        <w:rPr>
          <w:rFonts w:eastAsia="Times New Roman" w:cs="Times New Roman"/>
          <w:szCs w:val="24"/>
        </w:rPr>
        <w:t xml:space="preserve"> ενώπιον των αχράντων μυστηρίων</w:t>
      </w:r>
      <w:r>
        <w:rPr>
          <w:rFonts w:eastAsia="Times New Roman" w:cs="Times New Roman"/>
          <w:szCs w:val="24"/>
        </w:rPr>
        <w:t>, αποχώρηση αλλά και παραμονή</w:t>
      </w:r>
      <w:r w:rsidRPr="00731DA3">
        <w:rPr>
          <w:rFonts w:eastAsia="Times New Roman" w:cs="Times New Roman"/>
          <w:szCs w:val="24"/>
        </w:rPr>
        <w:t xml:space="preserve"> ταυτόχρονα του μισού του </w:t>
      </w:r>
      <w:r>
        <w:rPr>
          <w:rFonts w:eastAsia="Times New Roman" w:cs="Times New Roman"/>
          <w:szCs w:val="24"/>
        </w:rPr>
        <w:t>κ</w:t>
      </w:r>
      <w:r w:rsidRPr="00731DA3">
        <w:rPr>
          <w:rFonts w:eastAsia="Times New Roman" w:cs="Times New Roman"/>
          <w:szCs w:val="24"/>
        </w:rPr>
        <w:t>όμματος στην Κυβέρνηση</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Ε</w:t>
      </w:r>
      <w:r w:rsidRPr="00731DA3">
        <w:rPr>
          <w:rFonts w:eastAsia="Times New Roman" w:cs="Times New Roman"/>
          <w:szCs w:val="24"/>
        </w:rPr>
        <w:t>ντός</w:t>
      </w:r>
      <w:r>
        <w:rPr>
          <w:rFonts w:eastAsia="Times New Roman" w:cs="Times New Roman"/>
          <w:szCs w:val="24"/>
        </w:rPr>
        <w:t>,</w:t>
      </w:r>
      <w:r w:rsidRPr="00731DA3">
        <w:rPr>
          <w:rFonts w:eastAsia="Times New Roman" w:cs="Times New Roman"/>
          <w:szCs w:val="24"/>
        </w:rPr>
        <w:t xml:space="preserve"> εκτός και επί τα αυτά</w:t>
      </w:r>
      <w:r>
        <w:rPr>
          <w:rFonts w:eastAsia="Times New Roman" w:cs="Times New Roman"/>
          <w:szCs w:val="24"/>
        </w:rPr>
        <w:t>.</w:t>
      </w:r>
      <w:r w:rsidRPr="00731DA3">
        <w:rPr>
          <w:rFonts w:eastAsia="Times New Roman" w:cs="Times New Roman"/>
          <w:szCs w:val="24"/>
        </w:rPr>
        <w:t xml:space="preserve"> Ο κ</w:t>
      </w:r>
      <w:r>
        <w:rPr>
          <w:rFonts w:eastAsia="Times New Roman" w:cs="Times New Roman"/>
          <w:szCs w:val="24"/>
        </w:rPr>
        <w:t>.</w:t>
      </w:r>
      <w:r w:rsidRPr="00731DA3">
        <w:rPr>
          <w:rFonts w:eastAsia="Times New Roman" w:cs="Times New Roman"/>
          <w:szCs w:val="24"/>
        </w:rPr>
        <w:t xml:space="preserve"> Καμμένος έχει τέσσερις Βουλευτές</w:t>
      </w:r>
      <w:r>
        <w:rPr>
          <w:rFonts w:eastAsia="Times New Roman" w:cs="Times New Roman"/>
          <w:szCs w:val="24"/>
        </w:rPr>
        <w:t>,</w:t>
      </w:r>
      <w:r w:rsidRPr="00731DA3">
        <w:rPr>
          <w:rFonts w:eastAsia="Times New Roman" w:cs="Times New Roman"/>
          <w:szCs w:val="24"/>
        </w:rPr>
        <w:t xml:space="preserve"> οι οποίοι του έχουν φύγει</w:t>
      </w:r>
      <w:r>
        <w:rPr>
          <w:rFonts w:eastAsia="Times New Roman" w:cs="Times New Roman"/>
          <w:szCs w:val="24"/>
        </w:rPr>
        <w:t>.</w:t>
      </w:r>
    </w:p>
    <w:p w14:paraId="06452FC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06452FC2"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Κύριε Πρόεδρε</w:t>
      </w:r>
      <w:r>
        <w:rPr>
          <w:rFonts w:eastAsia="Times New Roman" w:cs="Times New Roman"/>
          <w:szCs w:val="24"/>
        </w:rPr>
        <w:t>, το κουδούνι αυτό θα το κρατήσετε</w:t>
      </w:r>
      <w:r w:rsidRPr="00731DA3">
        <w:rPr>
          <w:rFonts w:eastAsia="Times New Roman" w:cs="Times New Roman"/>
          <w:szCs w:val="24"/>
        </w:rPr>
        <w:t xml:space="preserve"> για πάντα</w:t>
      </w:r>
      <w:r>
        <w:rPr>
          <w:rFonts w:eastAsia="Times New Roman" w:cs="Times New Roman"/>
          <w:szCs w:val="24"/>
        </w:rPr>
        <w:t>;</w:t>
      </w:r>
    </w:p>
    <w:p w14:paraId="06452FC3" w14:textId="77777777" w:rsidR="00C04CE1" w:rsidRDefault="00722F08">
      <w:pPr>
        <w:spacing w:line="600" w:lineRule="auto"/>
        <w:ind w:firstLine="720"/>
        <w:jc w:val="both"/>
        <w:rPr>
          <w:rFonts w:eastAsia="Times New Roman" w:cs="Times New Roman"/>
          <w:szCs w:val="24"/>
        </w:rPr>
      </w:pPr>
      <w:r w:rsidRPr="00342FCB">
        <w:rPr>
          <w:rFonts w:eastAsia="Times New Roman" w:cs="Times New Roman"/>
          <w:b/>
          <w:szCs w:val="24"/>
        </w:rPr>
        <w:lastRenderedPageBreak/>
        <w:t>ΠΡΟΕΔΡΕΥΩΝ (Γεώργιος Βαρεμένος):</w:t>
      </w:r>
      <w:r>
        <w:rPr>
          <w:rFonts w:eastAsia="Times New Roman" w:cs="Times New Roman"/>
          <w:szCs w:val="24"/>
        </w:rPr>
        <w:t xml:space="preserve"> Κύριε Χατζηδάκη, υπήρξ</w:t>
      </w:r>
      <w:r w:rsidRPr="00731DA3">
        <w:rPr>
          <w:rFonts w:eastAsia="Times New Roman" w:cs="Times New Roman"/>
          <w:szCs w:val="24"/>
        </w:rPr>
        <w:t xml:space="preserve">αν </w:t>
      </w:r>
      <w:r>
        <w:rPr>
          <w:rFonts w:eastAsia="Times New Roman" w:cs="Times New Roman"/>
          <w:szCs w:val="24"/>
        </w:rPr>
        <w:t xml:space="preserve">διαμαρτυρίες ότι χτυπάει επιλεκτικά το κουδούνι. </w:t>
      </w:r>
    </w:p>
    <w:p w14:paraId="06452FC4"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Εγώ θα τα πω για τον κ. Καμμένο.</w:t>
      </w:r>
    </w:p>
    <w:p w14:paraId="06452FC5"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Πάντως, ο πρώτος που θα τηρήσει τον χρόνο θα πάρει εύφημο μνεία. </w:t>
      </w:r>
    </w:p>
    <w:p w14:paraId="06452FC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Λέω, λοιπόν, για τους κωμικοτραγικούς </w:t>
      </w:r>
      <w:r w:rsidRPr="00731DA3">
        <w:rPr>
          <w:rFonts w:eastAsia="Times New Roman" w:cs="Times New Roman"/>
          <w:szCs w:val="24"/>
        </w:rPr>
        <w:t>χειρισμούς ότι είχαμε το εξής</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 xml:space="preserve">κυρίες και κύριοι συνάδελφοι, για να είναι σαφές: </w:t>
      </w:r>
      <w:r w:rsidRPr="00731DA3">
        <w:rPr>
          <w:rFonts w:eastAsia="Times New Roman" w:cs="Times New Roman"/>
          <w:szCs w:val="24"/>
        </w:rPr>
        <w:t xml:space="preserve">Έχουμε τέσσερις Βουλευτές του </w:t>
      </w:r>
      <w:r>
        <w:rPr>
          <w:rFonts w:eastAsia="Times New Roman" w:cs="Times New Roman"/>
          <w:szCs w:val="24"/>
        </w:rPr>
        <w:t>κ.</w:t>
      </w:r>
      <w:r w:rsidRPr="00731DA3">
        <w:rPr>
          <w:rFonts w:eastAsia="Times New Roman" w:cs="Times New Roman"/>
          <w:szCs w:val="24"/>
        </w:rPr>
        <w:t xml:space="preserve"> Καμμένου οι οποίοι φεύγουν από το </w:t>
      </w:r>
      <w:r>
        <w:rPr>
          <w:rFonts w:eastAsia="Times New Roman" w:cs="Times New Roman"/>
          <w:szCs w:val="24"/>
        </w:rPr>
        <w:t>κ</w:t>
      </w:r>
      <w:r w:rsidRPr="00731DA3">
        <w:rPr>
          <w:rFonts w:eastAsia="Times New Roman" w:cs="Times New Roman"/>
          <w:szCs w:val="24"/>
        </w:rPr>
        <w:t>όμμα το</w:t>
      </w:r>
      <w:r>
        <w:rPr>
          <w:rFonts w:eastAsia="Times New Roman" w:cs="Times New Roman"/>
          <w:szCs w:val="24"/>
        </w:rPr>
        <w:t>υ. Οι δύο</w:t>
      </w:r>
      <w:r w:rsidRPr="00731DA3">
        <w:rPr>
          <w:rFonts w:eastAsia="Times New Roman" w:cs="Times New Roman"/>
          <w:szCs w:val="24"/>
        </w:rPr>
        <w:t xml:space="preserve"> διαγράφονται</w:t>
      </w:r>
      <w:r>
        <w:rPr>
          <w:rFonts w:eastAsia="Times New Roman" w:cs="Times New Roman"/>
          <w:szCs w:val="24"/>
        </w:rPr>
        <w:t>. Οι άλλοι δύο δεν διαγράφονται,</w:t>
      </w:r>
      <w:r w:rsidRPr="00731DA3">
        <w:rPr>
          <w:rFonts w:eastAsia="Times New Roman" w:cs="Times New Roman"/>
          <w:szCs w:val="24"/>
        </w:rPr>
        <w:t xml:space="preserve"> παρ</w:t>
      </w:r>
      <w:r>
        <w:rPr>
          <w:rFonts w:eastAsia="Times New Roman" w:cs="Times New Roman"/>
          <w:szCs w:val="24"/>
        </w:rPr>
        <w:t xml:space="preserve">’ </w:t>
      </w:r>
      <w:r w:rsidRPr="00731DA3">
        <w:rPr>
          <w:rFonts w:eastAsia="Times New Roman" w:cs="Times New Roman"/>
          <w:szCs w:val="24"/>
        </w:rPr>
        <w:t>ότι θα ψηφίσουν υπέρ της Κυβερνήσεως που καταγγέλλει ο κ</w:t>
      </w:r>
      <w:r>
        <w:rPr>
          <w:rFonts w:eastAsia="Times New Roman" w:cs="Times New Roman"/>
          <w:szCs w:val="24"/>
        </w:rPr>
        <w:t>.</w:t>
      </w:r>
      <w:r w:rsidRPr="00731DA3">
        <w:rPr>
          <w:rFonts w:eastAsia="Times New Roman" w:cs="Times New Roman"/>
          <w:szCs w:val="24"/>
        </w:rPr>
        <w:t xml:space="preserve"> Καμμένος</w:t>
      </w:r>
      <w:r>
        <w:rPr>
          <w:rFonts w:eastAsia="Times New Roman" w:cs="Times New Roman"/>
          <w:szCs w:val="24"/>
        </w:rPr>
        <w:t>,</w:t>
      </w:r>
      <w:r w:rsidRPr="00731DA3">
        <w:rPr>
          <w:rFonts w:eastAsia="Times New Roman" w:cs="Times New Roman"/>
          <w:szCs w:val="24"/>
        </w:rPr>
        <w:t xml:space="preserve"> αλλά και υπέρ της Συμφωνίας των Πρεσπών</w:t>
      </w:r>
      <w:r>
        <w:rPr>
          <w:rFonts w:eastAsia="Times New Roman" w:cs="Times New Roman"/>
          <w:szCs w:val="24"/>
        </w:rPr>
        <w:t>.</w:t>
      </w:r>
      <w:r w:rsidRPr="00731DA3">
        <w:rPr>
          <w:rFonts w:eastAsia="Times New Roman" w:cs="Times New Roman"/>
          <w:szCs w:val="24"/>
        </w:rPr>
        <w:t xml:space="preserve"> </w:t>
      </w:r>
    </w:p>
    <w:p w14:paraId="06452FC7"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Και θέλω να ρωτήσω εσάς</w:t>
      </w:r>
      <w:r>
        <w:rPr>
          <w:rFonts w:eastAsia="Times New Roman" w:cs="Times New Roman"/>
          <w:szCs w:val="24"/>
        </w:rPr>
        <w:t xml:space="preserve"> -</w:t>
      </w:r>
      <w:r w:rsidRPr="00731DA3">
        <w:rPr>
          <w:rFonts w:eastAsia="Times New Roman" w:cs="Times New Roman"/>
          <w:szCs w:val="24"/>
        </w:rPr>
        <w:t>μεταξύ σας είναι και καθηγητές</w:t>
      </w:r>
      <w:r>
        <w:rPr>
          <w:rFonts w:eastAsia="Times New Roman" w:cs="Times New Roman"/>
          <w:szCs w:val="24"/>
        </w:rPr>
        <w:t>,</w:t>
      </w:r>
      <w:r w:rsidRPr="00731DA3">
        <w:rPr>
          <w:rFonts w:eastAsia="Times New Roman" w:cs="Times New Roman"/>
          <w:szCs w:val="24"/>
        </w:rPr>
        <w:t xml:space="preserve"> άνθρωποι οι οποίοι έχουν διαβάσει τη σύγχρονη ελληνική και διεθνή πολιτική ιστορία</w:t>
      </w:r>
      <w:r>
        <w:rPr>
          <w:rFonts w:eastAsia="Times New Roman" w:cs="Times New Roman"/>
          <w:szCs w:val="24"/>
        </w:rPr>
        <w:t>- πού</w:t>
      </w:r>
      <w:r w:rsidRPr="00731DA3">
        <w:rPr>
          <w:rFonts w:eastAsia="Times New Roman" w:cs="Times New Roman"/>
          <w:szCs w:val="24"/>
        </w:rPr>
        <w:t xml:space="preserve"> έχουμε </w:t>
      </w:r>
      <w:r>
        <w:rPr>
          <w:rFonts w:eastAsia="Times New Roman" w:cs="Times New Roman"/>
          <w:szCs w:val="24"/>
        </w:rPr>
        <w:t>δει ένα φαινόμενο σ</w:t>
      </w:r>
      <w:r w:rsidRPr="00731DA3">
        <w:rPr>
          <w:rFonts w:eastAsia="Times New Roman" w:cs="Times New Roman"/>
          <w:szCs w:val="24"/>
        </w:rPr>
        <w:t>αν κι αυτό</w:t>
      </w:r>
      <w:r>
        <w:rPr>
          <w:rFonts w:eastAsia="Times New Roman" w:cs="Times New Roman"/>
          <w:szCs w:val="24"/>
        </w:rPr>
        <w:t>,</w:t>
      </w:r>
      <w:r w:rsidRPr="00731DA3">
        <w:rPr>
          <w:rFonts w:eastAsia="Times New Roman" w:cs="Times New Roman"/>
          <w:szCs w:val="24"/>
        </w:rPr>
        <w:t xml:space="preserve"> που έχουμε σήμερα ενώπιον </w:t>
      </w:r>
      <w:r>
        <w:rPr>
          <w:rFonts w:eastAsia="Times New Roman" w:cs="Times New Roman"/>
          <w:szCs w:val="24"/>
        </w:rPr>
        <w:t>μας,</w:t>
      </w:r>
      <w:r w:rsidRPr="00731DA3">
        <w:rPr>
          <w:rFonts w:eastAsia="Times New Roman" w:cs="Times New Roman"/>
          <w:szCs w:val="24"/>
        </w:rPr>
        <w:t xml:space="preserve"> αυτό</w:t>
      </w:r>
      <w:r>
        <w:rPr>
          <w:rFonts w:eastAsia="Times New Roman" w:cs="Times New Roman"/>
          <w:szCs w:val="24"/>
        </w:rPr>
        <w:t>ν</w:t>
      </w:r>
      <w:r w:rsidRPr="00731DA3">
        <w:rPr>
          <w:rFonts w:eastAsia="Times New Roman" w:cs="Times New Roman"/>
          <w:szCs w:val="24"/>
        </w:rPr>
        <w:t xml:space="preserve"> τον τραγέλαφο της </w:t>
      </w:r>
      <w:r>
        <w:rPr>
          <w:rFonts w:eastAsia="Times New Roman" w:cs="Times New Roman"/>
          <w:szCs w:val="24"/>
        </w:rPr>
        <w:t>κ</w:t>
      </w:r>
      <w:r w:rsidRPr="00731DA3">
        <w:rPr>
          <w:rFonts w:eastAsia="Times New Roman" w:cs="Times New Roman"/>
          <w:szCs w:val="24"/>
        </w:rPr>
        <w:t xml:space="preserve">υβερνώσας </w:t>
      </w:r>
      <w:r>
        <w:rPr>
          <w:rFonts w:eastAsia="Times New Roman" w:cs="Times New Roman"/>
          <w:szCs w:val="24"/>
        </w:rPr>
        <w:t>α</w:t>
      </w:r>
      <w:r w:rsidRPr="00731DA3">
        <w:rPr>
          <w:rFonts w:eastAsia="Times New Roman" w:cs="Times New Roman"/>
          <w:szCs w:val="24"/>
        </w:rPr>
        <w:t>ντιπολιτεύσεως</w:t>
      </w:r>
      <w:r>
        <w:rPr>
          <w:rFonts w:eastAsia="Times New Roman" w:cs="Times New Roman"/>
          <w:szCs w:val="24"/>
        </w:rPr>
        <w:t xml:space="preserve">; Είναι </w:t>
      </w:r>
      <w:r w:rsidRPr="00731DA3">
        <w:rPr>
          <w:rFonts w:eastAsia="Times New Roman" w:cs="Times New Roman"/>
          <w:szCs w:val="24"/>
        </w:rPr>
        <w:t xml:space="preserve">μία αντιπολίτευση που </w:t>
      </w:r>
      <w:r w:rsidRPr="00731DA3">
        <w:rPr>
          <w:rFonts w:eastAsia="Times New Roman" w:cs="Times New Roman"/>
          <w:szCs w:val="24"/>
        </w:rPr>
        <w:lastRenderedPageBreak/>
        <w:t xml:space="preserve">είναι </w:t>
      </w:r>
      <w:r>
        <w:rPr>
          <w:rFonts w:eastAsia="Times New Roman" w:cs="Times New Roman"/>
          <w:szCs w:val="24"/>
        </w:rPr>
        <w:t>εν μέρει</w:t>
      </w:r>
      <w:r w:rsidRPr="00731DA3">
        <w:rPr>
          <w:rFonts w:eastAsia="Times New Roman" w:cs="Times New Roman"/>
          <w:szCs w:val="24"/>
        </w:rPr>
        <w:t xml:space="preserve"> στην </w:t>
      </w:r>
      <w:r>
        <w:rPr>
          <w:rFonts w:eastAsia="Times New Roman" w:cs="Times New Roman"/>
          <w:szCs w:val="24"/>
        </w:rPr>
        <w:t>κυβερνητική π</w:t>
      </w:r>
      <w:r w:rsidRPr="00731DA3">
        <w:rPr>
          <w:rFonts w:eastAsia="Times New Roman" w:cs="Times New Roman"/>
          <w:szCs w:val="24"/>
        </w:rPr>
        <w:t>λειοψηφία</w:t>
      </w:r>
      <w:r>
        <w:rPr>
          <w:rFonts w:eastAsia="Times New Roman" w:cs="Times New Roman"/>
          <w:szCs w:val="24"/>
        </w:rPr>
        <w:t>,</w:t>
      </w:r>
      <w:r w:rsidRPr="00731DA3">
        <w:rPr>
          <w:rFonts w:eastAsia="Times New Roman" w:cs="Times New Roman"/>
          <w:szCs w:val="24"/>
        </w:rPr>
        <w:t xml:space="preserve"> εν μέρει στην αντιπολίτευση</w:t>
      </w:r>
      <w:r>
        <w:rPr>
          <w:rFonts w:eastAsia="Times New Roman" w:cs="Times New Roman"/>
          <w:szCs w:val="24"/>
        </w:rPr>
        <w:t>,</w:t>
      </w:r>
      <w:r w:rsidRPr="00731DA3">
        <w:rPr>
          <w:rFonts w:eastAsia="Times New Roman" w:cs="Times New Roman"/>
          <w:szCs w:val="24"/>
        </w:rPr>
        <w:t xml:space="preserve"> με Βουλευτές που εν μέρει διαγράφονται</w:t>
      </w:r>
      <w:r>
        <w:rPr>
          <w:rFonts w:eastAsia="Times New Roman" w:cs="Times New Roman"/>
          <w:szCs w:val="24"/>
        </w:rPr>
        <w:t xml:space="preserve">, εν μέρει δεν </w:t>
      </w:r>
      <w:r w:rsidRPr="00731DA3">
        <w:rPr>
          <w:rFonts w:eastAsia="Times New Roman" w:cs="Times New Roman"/>
          <w:szCs w:val="24"/>
        </w:rPr>
        <w:t>διαγράφοντα</w:t>
      </w:r>
      <w:r>
        <w:rPr>
          <w:rFonts w:eastAsia="Times New Roman" w:cs="Times New Roman"/>
          <w:szCs w:val="24"/>
        </w:rPr>
        <w:t>ι.</w:t>
      </w:r>
      <w:r w:rsidRPr="00731DA3">
        <w:rPr>
          <w:rFonts w:eastAsia="Times New Roman" w:cs="Times New Roman"/>
          <w:szCs w:val="24"/>
        </w:rPr>
        <w:t xml:space="preserve"> </w:t>
      </w:r>
      <w:r>
        <w:rPr>
          <w:rFonts w:eastAsia="Times New Roman" w:cs="Times New Roman"/>
          <w:szCs w:val="24"/>
        </w:rPr>
        <w:t>Κ</w:t>
      </w:r>
      <w:r w:rsidRPr="00731DA3">
        <w:rPr>
          <w:rFonts w:eastAsia="Times New Roman" w:cs="Times New Roman"/>
          <w:szCs w:val="24"/>
        </w:rPr>
        <w:t xml:space="preserve">αι όλα αυτά τα λέτε </w:t>
      </w:r>
      <w:r>
        <w:rPr>
          <w:rFonts w:eastAsia="Times New Roman" w:cs="Times New Roman"/>
          <w:szCs w:val="24"/>
        </w:rPr>
        <w:t>«</w:t>
      </w:r>
      <w:r w:rsidRPr="00731DA3">
        <w:rPr>
          <w:rFonts w:eastAsia="Times New Roman" w:cs="Times New Roman"/>
          <w:szCs w:val="24"/>
        </w:rPr>
        <w:t>σταθερά</w:t>
      </w:r>
      <w:r>
        <w:rPr>
          <w:rFonts w:eastAsia="Times New Roman" w:cs="Times New Roman"/>
          <w:szCs w:val="24"/>
        </w:rPr>
        <w:t>»,</w:t>
      </w:r>
      <w:r w:rsidRPr="00731DA3">
        <w:rPr>
          <w:rFonts w:eastAsia="Times New Roman" w:cs="Times New Roman"/>
          <w:szCs w:val="24"/>
        </w:rPr>
        <w:t xml:space="preserve"> κάνοντας τους εισαγγελείς και κουν</w:t>
      </w:r>
      <w:r>
        <w:rPr>
          <w:rFonts w:eastAsia="Times New Roman" w:cs="Times New Roman"/>
          <w:szCs w:val="24"/>
        </w:rPr>
        <w:t xml:space="preserve">ώντας </w:t>
      </w:r>
      <w:r w:rsidRPr="00731DA3">
        <w:rPr>
          <w:rFonts w:eastAsia="Times New Roman" w:cs="Times New Roman"/>
          <w:szCs w:val="24"/>
        </w:rPr>
        <w:t>το δάχτυλο</w:t>
      </w:r>
      <w:r>
        <w:rPr>
          <w:rFonts w:eastAsia="Times New Roman" w:cs="Times New Roman"/>
          <w:szCs w:val="24"/>
        </w:rPr>
        <w:t>.</w:t>
      </w:r>
    </w:p>
    <w:p w14:paraId="06452FC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Σε όλα</w:t>
      </w:r>
      <w:r w:rsidRPr="00731DA3">
        <w:rPr>
          <w:rFonts w:eastAsia="Times New Roman" w:cs="Times New Roman"/>
          <w:szCs w:val="24"/>
        </w:rPr>
        <w:t xml:space="preserve"> υπάρχει </w:t>
      </w:r>
      <w:r>
        <w:rPr>
          <w:rFonts w:eastAsia="Times New Roman" w:cs="Times New Roman"/>
          <w:szCs w:val="24"/>
        </w:rPr>
        <w:t>ένα όριο.</w:t>
      </w:r>
      <w:r w:rsidRPr="00731DA3">
        <w:rPr>
          <w:rFonts w:eastAsia="Times New Roman" w:cs="Times New Roman"/>
          <w:szCs w:val="24"/>
        </w:rPr>
        <w:t xml:space="preserve"> </w:t>
      </w:r>
      <w:r>
        <w:rPr>
          <w:rFonts w:eastAsia="Times New Roman" w:cs="Times New Roman"/>
          <w:szCs w:val="24"/>
        </w:rPr>
        <w:t>Σ</w:t>
      </w:r>
      <w:r w:rsidRPr="00731DA3">
        <w:rPr>
          <w:rFonts w:eastAsia="Times New Roman" w:cs="Times New Roman"/>
          <w:szCs w:val="24"/>
        </w:rPr>
        <w:t>την αλαζονεία</w:t>
      </w:r>
      <w:r>
        <w:rPr>
          <w:rFonts w:eastAsia="Times New Roman" w:cs="Times New Roman"/>
          <w:szCs w:val="24"/>
        </w:rPr>
        <w:t>,</w:t>
      </w:r>
      <w:r w:rsidRPr="00731DA3">
        <w:rPr>
          <w:rFonts w:eastAsia="Times New Roman" w:cs="Times New Roman"/>
          <w:szCs w:val="24"/>
        </w:rPr>
        <w:t xml:space="preserve"> στον κυνισμό υπάρχει ένα όριο</w:t>
      </w:r>
      <w:r>
        <w:rPr>
          <w:rFonts w:eastAsia="Times New Roman" w:cs="Times New Roman"/>
          <w:szCs w:val="24"/>
        </w:rPr>
        <w:t>.</w:t>
      </w:r>
      <w:r w:rsidRPr="00731DA3">
        <w:rPr>
          <w:rFonts w:eastAsia="Times New Roman" w:cs="Times New Roman"/>
          <w:szCs w:val="24"/>
        </w:rPr>
        <w:t xml:space="preserve"> Και στο κωμικό υπάρχει ένα </w:t>
      </w:r>
      <w:r>
        <w:rPr>
          <w:rFonts w:eastAsia="Times New Roman" w:cs="Times New Roman"/>
          <w:szCs w:val="24"/>
        </w:rPr>
        <w:t xml:space="preserve">όριο. </w:t>
      </w:r>
      <w:r w:rsidRPr="00731DA3">
        <w:rPr>
          <w:rFonts w:eastAsia="Times New Roman" w:cs="Times New Roman"/>
          <w:szCs w:val="24"/>
        </w:rPr>
        <w:t>Διότι</w:t>
      </w:r>
      <w:r>
        <w:rPr>
          <w:rFonts w:eastAsia="Times New Roman" w:cs="Times New Roman"/>
          <w:szCs w:val="24"/>
        </w:rPr>
        <w:t>,</w:t>
      </w:r>
      <w:r w:rsidRPr="00731DA3">
        <w:rPr>
          <w:rFonts w:eastAsia="Times New Roman" w:cs="Times New Roman"/>
          <w:szCs w:val="24"/>
        </w:rPr>
        <w:t xml:space="preserve"> ξέρετε</w:t>
      </w:r>
      <w:r>
        <w:rPr>
          <w:rFonts w:eastAsia="Times New Roman" w:cs="Times New Roman"/>
          <w:szCs w:val="24"/>
        </w:rPr>
        <w:t>…</w:t>
      </w:r>
    </w:p>
    <w:p w14:paraId="06452FC9" w14:textId="77777777" w:rsidR="00C04CE1" w:rsidRDefault="00722F08">
      <w:pPr>
        <w:spacing w:line="600" w:lineRule="auto"/>
        <w:ind w:firstLine="720"/>
        <w:jc w:val="both"/>
        <w:rPr>
          <w:rFonts w:eastAsia="Times New Roman" w:cs="Times New Roman"/>
          <w:szCs w:val="24"/>
        </w:rPr>
      </w:pPr>
      <w:r w:rsidRPr="0046094E">
        <w:rPr>
          <w:rFonts w:eastAsia="Times New Roman" w:cs="Times New Roman"/>
          <w:b/>
          <w:szCs w:val="24"/>
        </w:rPr>
        <w:t>ΠΡΟΕΔΡΕΥΩΝ (Γεώργιος Βαρεμένος):</w:t>
      </w:r>
      <w:r>
        <w:rPr>
          <w:rFonts w:eastAsia="Times New Roman" w:cs="Times New Roman"/>
          <w:szCs w:val="24"/>
        </w:rPr>
        <w:t xml:space="preserve"> </w:t>
      </w:r>
      <w:r w:rsidRPr="00731DA3">
        <w:rPr>
          <w:rFonts w:eastAsia="Times New Roman" w:cs="Times New Roman"/>
          <w:szCs w:val="24"/>
        </w:rPr>
        <w:t>Και στο</w:t>
      </w:r>
      <w:r>
        <w:rPr>
          <w:rFonts w:eastAsia="Times New Roman" w:cs="Times New Roman"/>
          <w:szCs w:val="24"/>
        </w:rPr>
        <w:t>ν</w:t>
      </w:r>
      <w:r w:rsidRPr="00731DA3">
        <w:rPr>
          <w:rFonts w:eastAsia="Times New Roman" w:cs="Times New Roman"/>
          <w:szCs w:val="24"/>
        </w:rPr>
        <w:t xml:space="preserve"> χρόνο </w:t>
      </w:r>
      <w:r>
        <w:rPr>
          <w:rFonts w:eastAsia="Times New Roman" w:cs="Times New Roman"/>
          <w:szCs w:val="24"/>
        </w:rPr>
        <w:t>υπήρχε ένα όριο, κύριε Χατζηδάκη, και το ξεπεράσαμε προ πολλού το όριο.</w:t>
      </w:r>
    </w:p>
    <w:p w14:paraId="06452FC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Κλείνω, κύριε Πρόεδρε. </w:t>
      </w:r>
    </w:p>
    <w:p w14:paraId="06452FCB"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 xml:space="preserve">Υπάρχει </w:t>
      </w:r>
      <w:r>
        <w:rPr>
          <w:rFonts w:eastAsia="Times New Roman" w:cs="Times New Roman"/>
          <w:szCs w:val="24"/>
        </w:rPr>
        <w:t xml:space="preserve">η </w:t>
      </w:r>
      <w:r w:rsidRPr="00731DA3">
        <w:rPr>
          <w:rFonts w:eastAsia="Times New Roman" w:cs="Times New Roman"/>
          <w:szCs w:val="24"/>
        </w:rPr>
        <w:t xml:space="preserve">αντιπολίτευση που μπορούν να κάνουν τα κόμματα της </w:t>
      </w:r>
      <w:r>
        <w:rPr>
          <w:rFonts w:eastAsia="Times New Roman" w:cs="Times New Roman"/>
          <w:szCs w:val="24"/>
        </w:rPr>
        <w:t xml:space="preserve">Αντιπολίτευσης. </w:t>
      </w:r>
      <w:r w:rsidRPr="00731DA3">
        <w:rPr>
          <w:rFonts w:eastAsia="Times New Roman" w:cs="Times New Roman"/>
          <w:szCs w:val="24"/>
        </w:rPr>
        <w:t xml:space="preserve">Υπάρχει </w:t>
      </w:r>
      <w:r>
        <w:rPr>
          <w:rFonts w:eastAsia="Times New Roman" w:cs="Times New Roman"/>
          <w:szCs w:val="24"/>
        </w:rPr>
        <w:t>η</w:t>
      </w:r>
      <w:r w:rsidRPr="00731DA3">
        <w:rPr>
          <w:rFonts w:eastAsia="Times New Roman" w:cs="Times New Roman"/>
          <w:szCs w:val="24"/>
        </w:rPr>
        <w:t xml:space="preserve"> αντιπολίτευση που κάνει η ίδια η πραγματικότητα</w:t>
      </w:r>
      <w:r>
        <w:rPr>
          <w:rFonts w:eastAsia="Times New Roman" w:cs="Times New Roman"/>
          <w:szCs w:val="24"/>
        </w:rPr>
        <w:t>.</w:t>
      </w:r>
      <w:r w:rsidRPr="00731DA3">
        <w:rPr>
          <w:rFonts w:eastAsia="Times New Roman" w:cs="Times New Roman"/>
          <w:szCs w:val="24"/>
        </w:rPr>
        <w:t xml:space="preserve"> Αλλά υπάρχει και </w:t>
      </w:r>
      <w:r>
        <w:rPr>
          <w:rFonts w:eastAsia="Times New Roman" w:cs="Times New Roman"/>
          <w:szCs w:val="24"/>
        </w:rPr>
        <w:t>η</w:t>
      </w:r>
      <w:r w:rsidRPr="00731DA3">
        <w:rPr>
          <w:rFonts w:eastAsia="Times New Roman" w:cs="Times New Roman"/>
          <w:szCs w:val="24"/>
        </w:rPr>
        <w:t xml:space="preserve"> αντιπολίτευση που κάνει η ίδια η Κυβέρνηση στον εαυτό </w:t>
      </w:r>
      <w:r>
        <w:rPr>
          <w:rFonts w:eastAsia="Times New Roman" w:cs="Times New Roman"/>
          <w:szCs w:val="24"/>
        </w:rPr>
        <w:t xml:space="preserve">της, </w:t>
      </w:r>
      <w:proofErr w:type="spellStart"/>
      <w:r>
        <w:rPr>
          <w:rFonts w:eastAsia="Times New Roman" w:cs="Times New Roman"/>
          <w:szCs w:val="24"/>
        </w:rPr>
        <w:t>αυτογελοιοποιούμενη</w:t>
      </w:r>
      <w:proofErr w:type="spellEnd"/>
      <w:r>
        <w:rPr>
          <w:rFonts w:eastAsia="Times New Roman" w:cs="Times New Roman"/>
          <w:szCs w:val="24"/>
        </w:rPr>
        <w:t xml:space="preserve">. Κι </w:t>
      </w:r>
      <w:r w:rsidRPr="00731DA3">
        <w:rPr>
          <w:rFonts w:eastAsia="Times New Roman" w:cs="Times New Roman"/>
          <w:szCs w:val="24"/>
        </w:rPr>
        <w:t>αυτή είναι η κατάσταση</w:t>
      </w:r>
      <w:r>
        <w:rPr>
          <w:rFonts w:eastAsia="Times New Roman" w:cs="Times New Roman"/>
          <w:szCs w:val="24"/>
        </w:rPr>
        <w:t>,</w:t>
      </w:r>
      <w:r w:rsidRPr="00731DA3">
        <w:rPr>
          <w:rFonts w:eastAsia="Times New Roman" w:cs="Times New Roman"/>
          <w:szCs w:val="24"/>
        </w:rPr>
        <w:t xml:space="preserve"> που βιώνουμε αυτές τις μέρες</w:t>
      </w:r>
      <w:r>
        <w:rPr>
          <w:rFonts w:eastAsia="Times New Roman" w:cs="Times New Roman"/>
          <w:szCs w:val="24"/>
        </w:rPr>
        <w:t>.</w:t>
      </w:r>
    </w:p>
    <w:p w14:paraId="06452FCC"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Σας ευχαριστώ, κύριε Χατζηδάκη.</w:t>
      </w:r>
    </w:p>
    <w:p w14:paraId="06452FCD"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Και ξέρετε,</w:t>
      </w:r>
      <w:r w:rsidRPr="00731DA3">
        <w:rPr>
          <w:rFonts w:eastAsia="Times New Roman" w:cs="Times New Roman"/>
          <w:szCs w:val="24"/>
        </w:rPr>
        <w:t xml:space="preserve"> αν η Κυβέρνηση </w:t>
      </w:r>
      <w:proofErr w:type="spellStart"/>
      <w:r>
        <w:rPr>
          <w:rFonts w:eastAsia="Times New Roman" w:cs="Times New Roman"/>
          <w:szCs w:val="24"/>
        </w:rPr>
        <w:t>αυτογελοιοποιείται</w:t>
      </w:r>
      <w:proofErr w:type="spellEnd"/>
      <w:r>
        <w:rPr>
          <w:rFonts w:eastAsia="Times New Roman" w:cs="Times New Roman"/>
          <w:szCs w:val="24"/>
        </w:rPr>
        <w:t xml:space="preserve">, δεν με νοιάζει και τόσο. </w:t>
      </w:r>
      <w:r w:rsidRPr="00731DA3">
        <w:rPr>
          <w:rFonts w:eastAsia="Times New Roman" w:cs="Times New Roman"/>
          <w:szCs w:val="24"/>
        </w:rPr>
        <w:t xml:space="preserve">Με </w:t>
      </w:r>
      <w:r>
        <w:rPr>
          <w:rFonts w:eastAsia="Times New Roman" w:cs="Times New Roman"/>
          <w:szCs w:val="24"/>
        </w:rPr>
        <w:t>νοιάζει ότι αυτό</w:t>
      </w:r>
      <w:r w:rsidRPr="00731DA3">
        <w:rPr>
          <w:rFonts w:eastAsia="Times New Roman" w:cs="Times New Roman"/>
          <w:szCs w:val="24"/>
        </w:rPr>
        <w:t xml:space="preserve"> εκτυλίσσεται ενώ η χώρα πρέπει να εκπλήξει ευχάριστα στην Ελλάδα και στο εξωτερικό</w:t>
      </w:r>
      <w:r>
        <w:rPr>
          <w:rFonts w:eastAsia="Times New Roman" w:cs="Times New Roman"/>
          <w:szCs w:val="24"/>
        </w:rPr>
        <w:t>,</w:t>
      </w:r>
      <w:r w:rsidRPr="00731DA3">
        <w:rPr>
          <w:rFonts w:eastAsia="Times New Roman" w:cs="Times New Roman"/>
          <w:szCs w:val="24"/>
        </w:rPr>
        <w:t xml:space="preserve"> να ανακτήσει τη χαμένη εμπιστοσύνη στην οικονομία</w:t>
      </w:r>
      <w:r>
        <w:rPr>
          <w:rFonts w:eastAsia="Times New Roman" w:cs="Times New Roman"/>
          <w:szCs w:val="24"/>
        </w:rPr>
        <w:t>,</w:t>
      </w:r>
      <w:r w:rsidRPr="00731DA3">
        <w:rPr>
          <w:rFonts w:eastAsia="Times New Roman" w:cs="Times New Roman"/>
          <w:szCs w:val="24"/>
        </w:rPr>
        <w:t xml:space="preserve"> να προσελκύσει επενδύσεις</w:t>
      </w:r>
      <w:r>
        <w:rPr>
          <w:rFonts w:eastAsia="Times New Roman" w:cs="Times New Roman"/>
          <w:szCs w:val="24"/>
        </w:rPr>
        <w:t>.</w:t>
      </w:r>
      <w:r w:rsidRPr="00731DA3">
        <w:rPr>
          <w:rFonts w:eastAsia="Times New Roman" w:cs="Times New Roman"/>
          <w:szCs w:val="24"/>
        </w:rPr>
        <w:t xml:space="preserve"> </w:t>
      </w:r>
    </w:p>
    <w:p w14:paraId="06452FCE"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Τζάμπα πάει το «ευχαριστώ» που είπα.</w:t>
      </w:r>
    </w:p>
    <w:p w14:paraId="06452FCF"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Να σταματήσει το </w:t>
      </w:r>
      <w:r>
        <w:rPr>
          <w:rFonts w:eastAsia="Times New Roman" w:cs="Times New Roman"/>
          <w:szCs w:val="24"/>
          <w:lang w:val="en-US"/>
        </w:rPr>
        <w:t>brain</w:t>
      </w:r>
      <w:r w:rsidRPr="00F64653">
        <w:rPr>
          <w:rFonts w:eastAsia="Times New Roman" w:cs="Times New Roman"/>
          <w:szCs w:val="24"/>
        </w:rPr>
        <w:t xml:space="preserve"> </w:t>
      </w:r>
      <w:r>
        <w:rPr>
          <w:rFonts w:eastAsia="Times New Roman" w:cs="Times New Roman"/>
          <w:szCs w:val="24"/>
          <w:lang w:val="en-US"/>
        </w:rPr>
        <w:t>drain</w:t>
      </w:r>
      <w:r w:rsidRPr="00F64653">
        <w:rPr>
          <w:rFonts w:eastAsia="Times New Roman" w:cs="Times New Roman"/>
          <w:szCs w:val="24"/>
        </w:rPr>
        <w:t xml:space="preserve">. </w:t>
      </w:r>
      <w:r>
        <w:rPr>
          <w:rFonts w:eastAsia="Times New Roman" w:cs="Times New Roman"/>
          <w:szCs w:val="24"/>
        </w:rPr>
        <w:t xml:space="preserve">Ε, με </w:t>
      </w:r>
      <w:r w:rsidRPr="00731DA3">
        <w:rPr>
          <w:rFonts w:eastAsia="Times New Roman" w:cs="Times New Roman"/>
          <w:szCs w:val="24"/>
        </w:rPr>
        <w:t>αυτή</w:t>
      </w:r>
      <w:r>
        <w:rPr>
          <w:rFonts w:eastAsia="Times New Roman" w:cs="Times New Roman"/>
          <w:szCs w:val="24"/>
        </w:rPr>
        <w:t>ν</w:t>
      </w:r>
      <w:r w:rsidRPr="00731DA3">
        <w:rPr>
          <w:rFonts w:eastAsia="Times New Roman" w:cs="Times New Roman"/>
          <w:szCs w:val="24"/>
        </w:rPr>
        <w:t xml:space="preserve"> την Κυβέρνηση αυτό δεν πρόκειται να επιτευχθεί</w:t>
      </w:r>
      <w:r>
        <w:rPr>
          <w:rFonts w:eastAsia="Times New Roman" w:cs="Times New Roman"/>
          <w:szCs w:val="24"/>
        </w:rPr>
        <w:t>,</w:t>
      </w:r>
      <w:r w:rsidRPr="00731DA3">
        <w:rPr>
          <w:rFonts w:eastAsia="Times New Roman" w:cs="Times New Roman"/>
          <w:szCs w:val="24"/>
        </w:rPr>
        <w:t xml:space="preserve"> διότι είναι μία </w:t>
      </w:r>
      <w:r>
        <w:rPr>
          <w:rFonts w:eastAsia="Times New Roman" w:cs="Times New Roman"/>
          <w:szCs w:val="24"/>
        </w:rPr>
        <w:t>«</w:t>
      </w:r>
      <w:r w:rsidRPr="00731DA3">
        <w:rPr>
          <w:rFonts w:eastAsia="Times New Roman" w:cs="Times New Roman"/>
          <w:szCs w:val="24"/>
        </w:rPr>
        <w:t>καμένη κυβέρνηση</w:t>
      </w:r>
      <w:r>
        <w:rPr>
          <w:rFonts w:eastAsia="Times New Roman" w:cs="Times New Roman"/>
          <w:szCs w:val="24"/>
        </w:rPr>
        <w:t>».</w:t>
      </w:r>
      <w:r w:rsidRPr="00731DA3">
        <w:rPr>
          <w:rFonts w:eastAsia="Times New Roman" w:cs="Times New Roman"/>
          <w:szCs w:val="24"/>
        </w:rPr>
        <w:t xml:space="preserve"> Ο κ</w:t>
      </w:r>
      <w:r>
        <w:rPr>
          <w:rFonts w:eastAsia="Times New Roman" w:cs="Times New Roman"/>
          <w:szCs w:val="24"/>
        </w:rPr>
        <w:t>.</w:t>
      </w:r>
      <w:r w:rsidRPr="00731DA3">
        <w:rPr>
          <w:rFonts w:eastAsia="Times New Roman" w:cs="Times New Roman"/>
          <w:szCs w:val="24"/>
        </w:rPr>
        <w:t xml:space="preserve"> Καμμένος θεωρητικά αποχώρησε</w:t>
      </w:r>
      <w:r>
        <w:rPr>
          <w:rFonts w:eastAsia="Times New Roman" w:cs="Times New Roman"/>
          <w:szCs w:val="24"/>
        </w:rPr>
        <w:t>,</w:t>
      </w:r>
      <w:r w:rsidRPr="00731DA3">
        <w:rPr>
          <w:rFonts w:eastAsia="Times New Roman" w:cs="Times New Roman"/>
          <w:szCs w:val="24"/>
        </w:rPr>
        <w:t xml:space="preserve"> αλλά έχει αφήσει τη στάμπα </w:t>
      </w:r>
      <w:r>
        <w:rPr>
          <w:rFonts w:eastAsia="Times New Roman" w:cs="Times New Roman"/>
          <w:szCs w:val="24"/>
        </w:rPr>
        <w:t xml:space="preserve">στο </w:t>
      </w:r>
      <w:r w:rsidRPr="00731DA3">
        <w:rPr>
          <w:rFonts w:eastAsia="Times New Roman" w:cs="Times New Roman"/>
          <w:szCs w:val="24"/>
        </w:rPr>
        <w:t>ΣΥΡΙΖΑ</w:t>
      </w:r>
      <w:r>
        <w:rPr>
          <w:rFonts w:eastAsia="Times New Roman" w:cs="Times New Roman"/>
          <w:szCs w:val="24"/>
        </w:rPr>
        <w:t>, έχει</w:t>
      </w:r>
      <w:r w:rsidRPr="00731DA3">
        <w:rPr>
          <w:rFonts w:eastAsia="Times New Roman" w:cs="Times New Roman"/>
          <w:szCs w:val="24"/>
        </w:rPr>
        <w:t xml:space="preserve"> αφήσει τη στάμπα του στον ίδιο το</w:t>
      </w:r>
      <w:r>
        <w:rPr>
          <w:rFonts w:eastAsia="Times New Roman" w:cs="Times New Roman"/>
          <w:szCs w:val="24"/>
        </w:rPr>
        <w:t>ν</w:t>
      </w:r>
      <w:r w:rsidRPr="00731DA3">
        <w:rPr>
          <w:rFonts w:eastAsia="Times New Roman" w:cs="Times New Roman"/>
          <w:szCs w:val="24"/>
        </w:rPr>
        <w:t xml:space="preserve"> πολιτικό</w:t>
      </w:r>
      <w:r>
        <w:rPr>
          <w:rFonts w:eastAsia="Times New Roman" w:cs="Times New Roman"/>
          <w:szCs w:val="24"/>
        </w:rPr>
        <w:t xml:space="preserve"> χαρακτήρα</w:t>
      </w:r>
      <w:r w:rsidRPr="00731DA3">
        <w:rPr>
          <w:rFonts w:eastAsia="Times New Roman" w:cs="Times New Roman"/>
          <w:szCs w:val="24"/>
        </w:rPr>
        <w:t xml:space="preserve"> της Κυβέρνησης</w:t>
      </w:r>
      <w:r>
        <w:rPr>
          <w:rFonts w:eastAsia="Times New Roman" w:cs="Times New Roman"/>
          <w:szCs w:val="24"/>
        </w:rPr>
        <w:t>.</w:t>
      </w:r>
      <w:r w:rsidRPr="00731DA3">
        <w:rPr>
          <w:rFonts w:eastAsia="Times New Roman" w:cs="Times New Roman"/>
          <w:szCs w:val="24"/>
        </w:rPr>
        <w:t xml:space="preserve"> Είναι μία Κυβέρνηση τραγελαφική</w:t>
      </w:r>
      <w:r>
        <w:rPr>
          <w:rFonts w:eastAsia="Times New Roman" w:cs="Times New Roman"/>
          <w:szCs w:val="24"/>
        </w:rPr>
        <w:t>.</w:t>
      </w:r>
      <w:r w:rsidRPr="00731DA3">
        <w:rPr>
          <w:rFonts w:eastAsia="Times New Roman" w:cs="Times New Roman"/>
          <w:szCs w:val="24"/>
        </w:rPr>
        <w:t xml:space="preserve"> Όσο νωρίτερα φύγετε</w:t>
      </w:r>
      <w:r>
        <w:rPr>
          <w:rFonts w:eastAsia="Times New Roman" w:cs="Times New Roman"/>
          <w:szCs w:val="24"/>
        </w:rPr>
        <w:t>, τόσο το καλύτερο για τον τόπο.</w:t>
      </w:r>
    </w:p>
    <w:p w14:paraId="06452FD0" w14:textId="77777777" w:rsidR="00C04CE1" w:rsidRDefault="00722F08">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06452FD1"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w:t>
      </w:r>
      <w:r w:rsidRPr="00731DA3">
        <w:rPr>
          <w:rFonts w:eastAsia="Times New Roman" w:cs="Times New Roman"/>
          <w:szCs w:val="24"/>
        </w:rPr>
        <w:t>Μάλιστα</w:t>
      </w:r>
      <w:r>
        <w:rPr>
          <w:rFonts w:eastAsia="Times New Roman" w:cs="Times New Roman"/>
          <w:szCs w:val="24"/>
        </w:rPr>
        <w:t>.</w:t>
      </w:r>
      <w:r w:rsidRPr="00731DA3">
        <w:rPr>
          <w:rFonts w:eastAsia="Times New Roman" w:cs="Times New Roman"/>
          <w:szCs w:val="24"/>
        </w:rPr>
        <w:t xml:space="preserve"> </w:t>
      </w:r>
    </w:p>
    <w:p w14:paraId="06452FD2"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 xml:space="preserve">Ο καθένας </w:t>
      </w:r>
      <w:r>
        <w:rPr>
          <w:rFonts w:eastAsia="Times New Roman" w:cs="Times New Roman"/>
          <w:szCs w:val="24"/>
        </w:rPr>
        <w:t>που παίρνει τον</w:t>
      </w:r>
      <w:r w:rsidRPr="00731DA3">
        <w:rPr>
          <w:rFonts w:eastAsia="Times New Roman" w:cs="Times New Roman"/>
          <w:szCs w:val="24"/>
        </w:rPr>
        <w:t xml:space="preserve"> λόγο</w:t>
      </w:r>
      <w:r>
        <w:rPr>
          <w:rFonts w:eastAsia="Times New Roman" w:cs="Times New Roman"/>
          <w:szCs w:val="24"/>
        </w:rPr>
        <w:t>,</w:t>
      </w:r>
      <w:r w:rsidRPr="00731DA3">
        <w:rPr>
          <w:rFonts w:eastAsia="Times New Roman" w:cs="Times New Roman"/>
          <w:szCs w:val="24"/>
        </w:rPr>
        <w:t xml:space="preserve"> δεν </w:t>
      </w:r>
      <w:r>
        <w:rPr>
          <w:rFonts w:eastAsia="Times New Roman" w:cs="Times New Roman"/>
          <w:szCs w:val="24"/>
        </w:rPr>
        <w:t xml:space="preserve">είναι </w:t>
      </w:r>
      <w:r w:rsidRPr="00731DA3">
        <w:rPr>
          <w:rFonts w:eastAsia="Times New Roman" w:cs="Times New Roman"/>
          <w:szCs w:val="24"/>
        </w:rPr>
        <w:t>ο τελευταί</w:t>
      </w:r>
      <w:r>
        <w:rPr>
          <w:rFonts w:eastAsia="Times New Roman" w:cs="Times New Roman"/>
          <w:szCs w:val="24"/>
        </w:rPr>
        <w:t xml:space="preserve">ος και δεν υπάρχει κάποιος μετά. </w:t>
      </w:r>
      <w:r w:rsidRPr="00731DA3">
        <w:rPr>
          <w:rFonts w:eastAsia="Times New Roman" w:cs="Times New Roman"/>
          <w:szCs w:val="24"/>
        </w:rPr>
        <w:t xml:space="preserve">Υπάρχουν </w:t>
      </w:r>
      <w:r>
        <w:rPr>
          <w:rFonts w:eastAsia="Times New Roman" w:cs="Times New Roman"/>
          <w:szCs w:val="24"/>
        </w:rPr>
        <w:t>πολλοί μετά και τους κύκλους τους έφτιαξαν</w:t>
      </w:r>
      <w:r w:rsidRPr="00731DA3">
        <w:rPr>
          <w:rFonts w:eastAsia="Times New Roman" w:cs="Times New Roman"/>
          <w:szCs w:val="24"/>
        </w:rPr>
        <w:t xml:space="preserve"> τα κόμματα</w:t>
      </w:r>
      <w:r>
        <w:rPr>
          <w:rFonts w:eastAsia="Times New Roman" w:cs="Times New Roman"/>
          <w:szCs w:val="24"/>
        </w:rPr>
        <w:t>.</w:t>
      </w:r>
    </w:p>
    <w:p w14:paraId="06452FD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Μεγαλοοικονόμου</w:t>
      </w:r>
      <w:proofErr w:type="spellEnd"/>
      <w:r>
        <w:rPr>
          <w:rFonts w:eastAsia="Times New Roman" w:cs="Times New Roman"/>
          <w:szCs w:val="24"/>
        </w:rPr>
        <w:t>.</w:t>
      </w:r>
    </w:p>
    <w:p w14:paraId="06452FD4"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sidRPr="00731DA3">
        <w:rPr>
          <w:rFonts w:eastAsia="Times New Roman" w:cs="Times New Roman"/>
          <w:szCs w:val="24"/>
        </w:rPr>
        <w:t>Ευχαριστώ πολύ</w:t>
      </w:r>
      <w:r>
        <w:rPr>
          <w:rFonts w:eastAsia="Times New Roman" w:cs="Times New Roman"/>
          <w:szCs w:val="24"/>
        </w:rPr>
        <w:t>. Δεν θα σας καθυστερήσω πολύ. Α</w:t>
      </w:r>
      <w:r w:rsidRPr="00731DA3">
        <w:rPr>
          <w:rFonts w:eastAsia="Times New Roman" w:cs="Times New Roman"/>
          <w:szCs w:val="24"/>
        </w:rPr>
        <w:t>πλώς θα σας δι</w:t>
      </w:r>
      <w:r>
        <w:rPr>
          <w:rFonts w:eastAsia="Times New Roman" w:cs="Times New Roman"/>
          <w:szCs w:val="24"/>
        </w:rPr>
        <w:t>αβάσω το δελτίο Τύπου που έδωσα</w:t>
      </w:r>
      <w:r w:rsidRPr="00731DA3">
        <w:rPr>
          <w:rFonts w:eastAsia="Times New Roman" w:cs="Times New Roman"/>
          <w:szCs w:val="24"/>
        </w:rPr>
        <w:t xml:space="preserve"> στα </w:t>
      </w:r>
      <w:r>
        <w:rPr>
          <w:rFonts w:eastAsia="Times New Roman" w:cs="Times New Roman"/>
          <w:szCs w:val="24"/>
        </w:rPr>
        <w:t>ΜΜΕ</w:t>
      </w:r>
      <w:r w:rsidRPr="00731DA3">
        <w:rPr>
          <w:rFonts w:eastAsia="Times New Roman" w:cs="Times New Roman"/>
          <w:szCs w:val="24"/>
        </w:rPr>
        <w:t xml:space="preserve"> </w:t>
      </w:r>
      <w:r>
        <w:rPr>
          <w:rFonts w:eastAsia="Times New Roman" w:cs="Times New Roman"/>
          <w:szCs w:val="24"/>
        </w:rPr>
        <w:t>σ</w:t>
      </w:r>
      <w:r w:rsidRPr="00731DA3">
        <w:rPr>
          <w:rFonts w:eastAsia="Times New Roman" w:cs="Times New Roman"/>
          <w:szCs w:val="24"/>
        </w:rPr>
        <w:t>τις 11 του μηνός</w:t>
      </w:r>
      <w:r>
        <w:rPr>
          <w:rFonts w:eastAsia="Times New Roman" w:cs="Times New Roman"/>
          <w:szCs w:val="24"/>
        </w:rPr>
        <w:t>,</w:t>
      </w:r>
      <w:r w:rsidRPr="00731DA3">
        <w:rPr>
          <w:rFonts w:eastAsia="Times New Roman" w:cs="Times New Roman"/>
          <w:szCs w:val="24"/>
        </w:rPr>
        <w:t xml:space="preserve"> για να το ξέρει ο κύριος Πρόεδρος της Ένωσης Κεντρώων</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Τ</w:t>
      </w:r>
      <w:r w:rsidRPr="00731DA3">
        <w:rPr>
          <w:rFonts w:eastAsia="Times New Roman" w:cs="Times New Roman"/>
          <w:szCs w:val="24"/>
        </w:rPr>
        <w:t xml:space="preserve">ο έχει </w:t>
      </w:r>
      <w:r>
        <w:rPr>
          <w:rFonts w:eastAsia="Times New Roman" w:cs="Times New Roman"/>
          <w:szCs w:val="24"/>
        </w:rPr>
        <w:t xml:space="preserve">λάβει και εκείνος. </w:t>
      </w:r>
    </w:p>
    <w:p w14:paraId="06452FD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«Δελτίο Τύπου Θεοδώρας </w:t>
      </w:r>
      <w:proofErr w:type="spellStart"/>
      <w:r w:rsidRPr="00731DA3">
        <w:rPr>
          <w:rFonts w:eastAsia="Times New Roman" w:cs="Times New Roman"/>
          <w:szCs w:val="24"/>
        </w:rPr>
        <w:t>Μεγαλοοικονόμου</w:t>
      </w:r>
      <w:proofErr w:type="spellEnd"/>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Βουλευτού</w:t>
      </w:r>
      <w:r w:rsidRPr="00731DA3">
        <w:rPr>
          <w:rFonts w:eastAsia="Times New Roman" w:cs="Times New Roman"/>
          <w:szCs w:val="24"/>
        </w:rPr>
        <w:t xml:space="preserve"> Β</w:t>
      </w:r>
      <w:r>
        <w:rPr>
          <w:rFonts w:eastAsia="Times New Roman" w:cs="Times New Roman"/>
          <w:szCs w:val="24"/>
        </w:rPr>
        <w:t xml:space="preserve">΄ Πειραιώς του </w:t>
      </w:r>
      <w:r w:rsidRPr="00731DA3">
        <w:rPr>
          <w:rFonts w:eastAsia="Times New Roman" w:cs="Times New Roman"/>
          <w:szCs w:val="24"/>
        </w:rPr>
        <w:t>ΣΥΡΙΖΑ</w:t>
      </w:r>
      <w:r>
        <w:rPr>
          <w:rFonts w:eastAsia="Times New Roman" w:cs="Times New Roman"/>
          <w:szCs w:val="24"/>
        </w:rPr>
        <w:t>:</w:t>
      </w:r>
      <w:r w:rsidRPr="00731DA3">
        <w:rPr>
          <w:rFonts w:eastAsia="Times New Roman" w:cs="Times New Roman"/>
          <w:szCs w:val="24"/>
        </w:rPr>
        <w:t xml:space="preserve"> Αιτία </w:t>
      </w:r>
      <w:r>
        <w:rPr>
          <w:rFonts w:eastAsia="Times New Roman" w:cs="Times New Roman"/>
          <w:szCs w:val="24"/>
        </w:rPr>
        <w:t xml:space="preserve">για το παρόν είναι </w:t>
      </w:r>
      <w:r w:rsidRPr="00731DA3">
        <w:rPr>
          <w:rFonts w:eastAsia="Times New Roman" w:cs="Times New Roman"/>
          <w:szCs w:val="24"/>
        </w:rPr>
        <w:t>επανειλημμένες πρόσφατες</w:t>
      </w:r>
      <w:r>
        <w:rPr>
          <w:rFonts w:eastAsia="Times New Roman" w:cs="Times New Roman"/>
          <w:szCs w:val="24"/>
        </w:rPr>
        <w:t>,</w:t>
      </w:r>
      <w:r w:rsidRPr="00731DA3">
        <w:rPr>
          <w:rFonts w:eastAsia="Times New Roman" w:cs="Times New Roman"/>
          <w:szCs w:val="24"/>
        </w:rPr>
        <w:t xml:space="preserve"> αλλά και παλαιότερες δηλώσεις του </w:t>
      </w:r>
      <w:r>
        <w:rPr>
          <w:rFonts w:eastAsia="Times New Roman" w:cs="Times New Roman"/>
          <w:szCs w:val="24"/>
        </w:rPr>
        <w:t>Προέδρου της Ένωσης</w:t>
      </w:r>
      <w:r w:rsidRPr="00731DA3">
        <w:rPr>
          <w:rFonts w:eastAsia="Times New Roman" w:cs="Times New Roman"/>
          <w:szCs w:val="24"/>
        </w:rPr>
        <w:t xml:space="preserve"> Κεντρ</w:t>
      </w:r>
      <w:r>
        <w:rPr>
          <w:rFonts w:eastAsia="Times New Roman" w:cs="Times New Roman"/>
          <w:szCs w:val="24"/>
        </w:rPr>
        <w:t>ώ</w:t>
      </w:r>
      <w:r w:rsidRPr="00731DA3">
        <w:rPr>
          <w:rFonts w:eastAsia="Times New Roman" w:cs="Times New Roman"/>
          <w:szCs w:val="24"/>
        </w:rPr>
        <w:t>ων</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w:t>
      </w:r>
      <w:r w:rsidRPr="00731DA3">
        <w:rPr>
          <w:rFonts w:eastAsia="Times New Roman" w:cs="Times New Roman"/>
          <w:szCs w:val="24"/>
        </w:rPr>
        <w:t xml:space="preserve">μάλιστα </w:t>
      </w:r>
      <w:r>
        <w:rPr>
          <w:rFonts w:eastAsia="Times New Roman" w:cs="Times New Roman"/>
          <w:szCs w:val="24"/>
        </w:rPr>
        <w:t xml:space="preserve">τις έκανε </w:t>
      </w:r>
      <w:r w:rsidRPr="00731DA3">
        <w:rPr>
          <w:rFonts w:eastAsia="Times New Roman" w:cs="Times New Roman"/>
          <w:szCs w:val="24"/>
        </w:rPr>
        <w:t>και στην Ολομέλεια</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«…κ. Λεβέντη</w:t>
      </w:r>
      <w:r w:rsidRPr="00731DA3">
        <w:rPr>
          <w:rFonts w:eastAsia="Times New Roman" w:cs="Times New Roman"/>
          <w:szCs w:val="24"/>
        </w:rPr>
        <w:t xml:space="preserve"> σε μέσα μαζικής ενημέρωσης</w:t>
      </w:r>
      <w:r>
        <w:rPr>
          <w:rFonts w:eastAsia="Times New Roman" w:cs="Times New Roman"/>
          <w:szCs w:val="24"/>
        </w:rPr>
        <w:t xml:space="preserve">, όπου </w:t>
      </w:r>
      <w:r w:rsidRPr="00731DA3">
        <w:rPr>
          <w:rFonts w:eastAsia="Times New Roman" w:cs="Times New Roman"/>
          <w:szCs w:val="24"/>
        </w:rPr>
        <w:t>ο τελευτ</w:t>
      </w:r>
      <w:r>
        <w:rPr>
          <w:rFonts w:eastAsia="Times New Roman" w:cs="Times New Roman"/>
          <w:szCs w:val="24"/>
        </w:rPr>
        <w:t xml:space="preserve">αίος διαρκώς επιμένει να με χαρακτηρίζει ως </w:t>
      </w:r>
      <w:proofErr w:type="spellStart"/>
      <w:r>
        <w:rPr>
          <w:rFonts w:eastAsia="Times New Roman" w:cs="Times New Roman"/>
          <w:szCs w:val="24"/>
        </w:rPr>
        <w:t>αποστάτρια</w:t>
      </w:r>
      <w:proofErr w:type="spellEnd"/>
      <w:r w:rsidRPr="00731DA3">
        <w:rPr>
          <w:rFonts w:eastAsia="Times New Roman" w:cs="Times New Roman"/>
          <w:szCs w:val="24"/>
        </w:rPr>
        <w:t xml:space="preserve"> και προδότρια</w:t>
      </w:r>
      <w:r>
        <w:rPr>
          <w:rFonts w:eastAsia="Times New Roman" w:cs="Times New Roman"/>
          <w:szCs w:val="24"/>
        </w:rPr>
        <w:t>, επειδή αποχώρησα</w:t>
      </w:r>
      <w:r w:rsidRPr="00731DA3">
        <w:rPr>
          <w:rFonts w:eastAsia="Times New Roman" w:cs="Times New Roman"/>
          <w:szCs w:val="24"/>
        </w:rPr>
        <w:t xml:space="preserve"> από την Ένωση Κεντρώων</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 xml:space="preserve">Βεβαίως, η </w:t>
      </w:r>
      <w:r w:rsidRPr="00731DA3">
        <w:rPr>
          <w:rFonts w:eastAsia="Times New Roman" w:cs="Times New Roman"/>
          <w:szCs w:val="24"/>
        </w:rPr>
        <w:t xml:space="preserve">αποχώρησή μου από την Ένωση </w:t>
      </w:r>
      <w:r>
        <w:rPr>
          <w:rFonts w:eastAsia="Times New Roman" w:cs="Times New Roman"/>
          <w:szCs w:val="24"/>
        </w:rPr>
        <w:t>Κεντρώων στις 10-7-</w:t>
      </w:r>
      <w:r>
        <w:rPr>
          <w:rFonts w:eastAsia="Times New Roman" w:cs="Times New Roman"/>
          <w:szCs w:val="24"/>
        </w:rPr>
        <w:lastRenderedPageBreak/>
        <w:t>2017</w:t>
      </w:r>
      <w:r w:rsidRPr="00731DA3">
        <w:rPr>
          <w:rFonts w:eastAsia="Times New Roman" w:cs="Times New Roman"/>
          <w:szCs w:val="24"/>
        </w:rPr>
        <w:t xml:space="preserve"> έγινε κατόπιν της προσωπικής και μονομερούς </w:t>
      </w:r>
      <w:r>
        <w:rPr>
          <w:rFonts w:eastAsia="Times New Roman" w:cs="Times New Roman"/>
          <w:szCs w:val="24"/>
        </w:rPr>
        <w:t>απόφασης</w:t>
      </w:r>
      <w:r w:rsidRPr="00731DA3">
        <w:rPr>
          <w:rFonts w:eastAsia="Times New Roman" w:cs="Times New Roman"/>
          <w:szCs w:val="24"/>
        </w:rPr>
        <w:t xml:space="preserve"> του </w:t>
      </w:r>
      <w:r>
        <w:rPr>
          <w:rFonts w:eastAsia="Times New Roman" w:cs="Times New Roman"/>
          <w:szCs w:val="24"/>
        </w:rPr>
        <w:t>κ.</w:t>
      </w:r>
      <w:r w:rsidRPr="00731DA3">
        <w:rPr>
          <w:rFonts w:eastAsia="Times New Roman" w:cs="Times New Roman"/>
          <w:szCs w:val="24"/>
        </w:rPr>
        <w:t xml:space="preserve"> Βασίλη Λεβέντη να ορίσει ως </w:t>
      </w:r>
      <w:r>
        <w:rPr>
          <w:rFonts w:eastAsia="Times New Roman" w:cs="Times New Roman"/>
          <w:szCs w:val="24"/>
        </w:rPr>
        <w:t xml:space="preserve">Αντιπρόεδρο της </w:t>
      </w:r>
      <w:r w:rsidRPr="00731DA3">
        <w:rPr>
          <w:rFonts w:eastAsia="Times New Roman" w:cs="Times New Roman"/>
          <w:szCs w:val="24"/>
        </w:rPr>
        <w:t>Βουλής τον γιο του κ</w:t>
      </w:r>
      <w:r>
        <w:rPr>
          <w:rFonts w:eastAsia="Times New Roman" w:cs="Times New Roman"/>
          <w:szCs w:val="24"/>
        </w:rPr>
        <w:t>. Μάριο Γεωργιάδη,</w:t>
      </w:r>
      <w:r w:rsidRPr="00731DA3">
        <w:rPr>
          <w:rFonts w:eastAsia="Times New Roman" w:cs="Times New Roman"/>
          <w:szCs w:val="24"/>
        </w:rPr>
        <w:t xml:space="preserve"> χωρίς να ερωτηθεί </w:t>
      </w:r>
      <w:r>
        <w:rPr>
          <w:rFonts w:eastAsia="Times New Roman" w:cs="Times New Roman"/>
          <w:szCs w:val="24"/>
        </w:rPr>
        <w:t xml:space="preserve">ποτέ </w:t>
      </w:r>
      <w:r w:rsidRPr="00731DA3">
        <w:rPr>
          <w:rFonts w:eastAsia="Times New Roman" w:cs="Times New Roman"/>
          <w:szCs w:val="24"/>
        </w:rPr>
        <w:t>η Κοινοβουλευτική Ομάδα</w:t>
      </w:r>
      <w:r>
        <w:rPr>
          <w:rFonts w:eastAsia="Times New Roman" w:cs="Times New Roman"/>
          <w:szCs w:val="24"/>
        </w:rPr>
        <w:t xml:space="preserve"> γι’ αυτή του την απόφαση. Μ</w:t>
      </w:r>
      <w:r w:rsidRPr="00731DA3">
        <w:rPr>
          <w:rFonts w:eastAsia="Times New Roman" w:cs="Times New Roman"/>
          <w:szCs w:val="24"/>
        </w:rPr>
        <w:t>άλιστα</w:t>
      </w:r>
      <w:r>
        <w:rPr>
          <w:rFonts w:eastAsia="Times New Roman" w:cs="Times New Roman"/>
          <w:szCs w:val="24"/>
        </w:rPr>
        <w:t>,</w:t>
      </w:r>
      <w:r w:rsidRPr="00731DA3">
        <w:rPr>
          <w:rFonts w:eastAsia="Times New Roman" w:cs="Times New Roman"/>
          <w:szCs w:val="24"/>
        </w:rPr>
        <w:t xml:space="preserve"> ο ίδιος ο </w:t>
      </w:r>
      <w:r>
        <w:rPr>
          <w:rFonts w:eastAsia="Times New Roman" w:cs="Times New Roman"/>
          <w:szCs w:val="24"/>
        </w:rPr>
        <w:t>κ.</w:t>
      </w:r>
      <w:r w:rsidRPr="00731DA3">
        <w:rPr>
          <w:rFonts w:eastAsia="Times New Roman" w:cs="Times New Roman"/>
          <w:szCs w:val="24"/>
        </w:rPr>
        <w:t xml:space="preserve"> Λεβέντης είχε </w:t>
      </w:r>
      <w:proofErr w:type="spellStart"/>
      <w:r w:rsidRPr="00731DA3">
        <w:rPr>
          <w:rFonts w:eastAsia="Times New Roman" w:cs="Times New Roman"/>
          <w:szCs w:val="24"/>
        </w:rPr>
        <w:t>καταφερθεί</w:t>
      </w:r>
      <w:proofErr w:type="spellEnd"/>
      <w:r w:rsidRPr="00731DA3">
        <w:rPr>
          <w:rFonts w:eastAsia="Times New Roman" w:cs="Times New Roman"/>
          <w:szCs w:val="24"/>
        </w:rPr>
        <w:t xml:space="preserve"> </w:t>
      </w:r>
      <w:proofErr w:type="spellStart"/>
      <w:r>
        <w:rPr>
          <w:rFonts w:eastAsia="Times New Roman" w:cs="Times New Roman"/>
          <w:szCs w:val="24"/>
        </w:rPr>
        <w:t>πολλάκις</w:t>
      </w:r>
      <w:proofErr w:type="spellEnd"/>
      <w:r>
        <w:rPr>
          <w:rFonts w:eastAsia="Times New Roman" w:cs="Times New Roman"/>
          <w:szCs w:val="24"/>
        </w:rPr>
        <w:t xml:space="preserve"> δημοσίως</w:t>
      </w:r>
      <w:r w:rsidRPr="00731DA3">
        <w:rPr>
          <w:rFonts w:eastAsia="Times New Roman" w:cs="Times New Roman"/>
          <w:szCs w:val="24"/>
        </w:rPr>
        <w:t xml:space="preserve"> στην πολιτική της οικογενειοκρατίας</w:t>
      </w:r>
      <w:r>
        <w:rPr>
          <w:rFonts w:eastAsia="Times New Roman" w:cs="Times New Roman"/>
          <w:szCs w:val="24"/>
        </w:rPr>
        <w:t xml:space="preserve">…». </w:t>
      </w:r>
    </w:p>
    <w:p w14:paraId="06452FD6"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Χωρίς</w:t>
      </w:r>
      <w:r>
        <w:rPr>
          <w:rFonts w:eastAsia="Times New Roman" w:cs="Times New Roman"/>
          <w:szCs w:val="24"/>
        </w:rPr>
        <w:t>, λοιπόν,</w:t>
      </w:r>
      <w:r w:rsidRPr="00731DA3">
        <w:rPr>
          <w:rFonts w:eastAsia="Times New Roman" w:cs="Times New Roman"/>
          <w:szCs w:val="24"/>
        </w:rPr>
        <w:t xml:space="preserve"> να κάνουμε </w:t>
      </w:r>
      <w:r>
        <w:rPr>
          <w:rFonts w:eastAsia="Times New Roman" w:cs="Times New Roman"/>
          <w:szCs w:val="24"/>
        </w:rPr>
        <w:t>Κ</w:t>
      </w:r>
      <w:r w:rsidRPr="00731DA3">
        <w:rPr>
          <w:rFonts w:eastAsia="Times New Roman" w:cs="Times New Roman"/>
          <w:szCs w:val="24"/>
        </w:rPr>
        <w:t xml:space="preserve">οινοβουλευτική </w:t>
      </w:r>
      <w:r>
        <w:rPr>
          <w:rFonts w:eastAsia="Times New Roman" w:cs="Times New Roman"/>
          <w:szCs w:val="24"/>
        </w:rPr>
        <w:t>Ο</w:t>
      </w:r>
      <w:r w:rsidRPr="00731DA3">
        <w:rPr>
          <w:rFonts w:eastAsia="Times New Roman" w:cs="Times New Roman"/>
          <w:szCs w:val="24"/>
        </w:rPr>
        <w:t>μάδα</w:t>
      </w:r>
      <w:r>
        <w:rPr>
          <w:rFonts w:eastAsia="Times New Roman" w:cs="Times New Roman"/>
          <w:szCs w:val="24"/>
        </w:rPr>
        <w:t>, ο κ. Λεβέντης έ</w:t>
      </w:r>
      <w:r w:rsidRPr="00731DA3">
        <w:rPr>
          <w:rFonts w:eastAsia="Times New Roman" w:cs="Times New Roman"/>
          <w:szCs w:val="24"/>
        </w:rPr>
        <w:t>κανε Αντιπρόεδρο τον γιο του</w:t>
      </w:r>
      <w:r>
        <w:rPr>
          <w:rFonts w:eastAsia="Times New Roman" w:cs="Times New Roman"/>
          <w:szCs w:val="24"/>
        </w:rPr>
        <w:t>.</w:t>
      </w:r>
      <w:r w:rsidRPr="00731DA3">
        <w:rPr>
          <w:rFonts w:eastAsia="Times New Roman" w:cs="Times New Roman"/>
          <w:szCs w:val="24"/>
        </w:rPr>
        <w:t xml:space="preserve"> Εγώ αποχώρησα γιατί πλέον δεν με </w:t>
      </w:r>
      <w:r>
        <w:rPr>
          <w:rFonts w:eastAsia="Times New Roman" w:cs="Times New Roman"/>
          <w:szCs w:val="24"/>
        </w:rPr>
        <w:t xml:space="preserve">εκπροσωπούσε. Έμεινα επί έξι </w:t>
      </w:r>
      <w:r w:rsidRPr="00731DA3">
        <w:rPr>
          <w:rFonts w:eastAsia="Times New Roman" w:cs="Times New Roman"/>
          <w:szCs w:val="24"/>
        </w:rPr>
        <w:t>μήνες ανεξάρτητη Βουλευτής</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 xml:space="preserve">Παρακολούθησα </w:t>
      </w:r>
      <w:r w:rsidRPr="00731DA3">
        <w:rPr>
          <w:rFonts w:eastAsia="Times New Roman" w:cs="Times New Roman"/>
          <w:szCs w:val="24"/>
        </w:rPr>
        <w:t xml:space="preserve">τα </w:t>
      </w:r>
      <w:proofErr w:type="spellStart"/>
      <w:r w:rsidRPr="00731DA3">
        <w:rPr>
          <w:rFonts w:eastAsia="Times New Roman" w:cs="Times New Roman"/>
          <w:szCs w:val="24"/>
        </w:rPr>
        <w:t>τεκταινόμενα</w:t>
      </w:r>
      <w:proofErr w:type="spellEnd"/>
      <w:r w:rsidRPr="00731DA3">
        <w:rPr>
          <w:rFonts w:eastAsia="Times New Roman" w:cs="Times New Roman"/>
          <w:szCs w:val="24"/>
        </w:rPr>
        <w:t xml:space="preserve"> της Βουλής και αποφάσισα που θα πάω</w:t>
      </w:r>
      <w:r>
        <w:rPr>
          <w:rFonts w:eastAsia="Times New Roman" w:cs="Times New Roman"/>
          <w:szCs w:val="24"/>
        </w:rPr>
        <w:t>. Μάλιστα, ό</w:t>
      </w:r>
      <w:r w:rsidRPr="00731DA3">
        <w:rPr>
          <w:rFonts w:eastAsia="Times New Roman" w:cs="Times New Roman"/>
          <w:szCs w:val="24"/>
        </w:rPr>
        <w:t>ταν έφυγα</w:t>
      </w:r>
      <w:r>
        <w:rPr>
          <w:rFonts w:eastAsia="Times New Roman" w:cs="Times New Roman"/>
          <w:szCs w:val="24"/>
        </w:rPr>
        <w:t>,</w:t>
      </w:r>
      <w:r w:rsidRPr="00731DA3">
        <w:rPr>
          <w:rFonts w:eastAsia="Times New Roman" w:cs="Times New Roman"/>
          <w:szCs w:val="24"/>
        </w:rPr>
        <w:t xml:space="preserve"> θεώρησα σωστό να παραδώσω την έδρα μου</w:t>
      </w:r>
      <w:r>
        <w:rPr>
          <w:rFonts w:eastAsia="Times New Roman" w:cs="Times New Roman"/>
          <w:szCs w:val="24"/>
        </w:rPr>
        <w:t>. Όμως, στις</w:t>
      </w:r>
      <w:r w:rsidRPr="00731DA3">
        <w:rPr>
          <w:rFonts w:eastAsia="Times New Roman" w:cs="Times New Roman"/>
          <w:szCs w:val="24"/>
        </w:rPr>
        <w:t xml:space="preserve"> 29 Αυγούστου 2016 ο </w:t>
      </w:r>
      <w:r>
        <w:rPr>
          <w:rFonts w:eastAsia="Times New Roman" w:cs="Times New Roman"/>
          <w:szCs w:val="24"/>
        </w:rPr>
        <w:t>κ.</w:t>
      </w:r>
      <w:r w:rsidRPr="00731DA3">
        <w:rPr>
          <w:rFonts w:eastAsia="Times New Roman" w:cs="Times New Roman"/>
          <w:szCs w:val="24"/>
        </w:rPr>
        <w:t xml:space="preserve"> </w:t>
      </w:r>
      <w:proofErr w:type="spellStart"/>
      <w:r w:rsidRPr="00731DA3">
        <w:rPr>
          <w:rFonts w:eastAsia="Times New Roman" w:cs="Times New Roman"/>
          <w:szCs w:val="24"/>
        </w:rPr>
        <w:t>Καλλιάνος</w:t>
      </w:r>
      <w:proofErr w:type="spellEnd"/>
      <w:r w:rsidRPr="00731DA3">
        <w:rPr>
          <w:rFonts w:eastAsia="Times New Roman" w:cs="Times New Roman"/>
          <w:szCs w:val="24"/>
        </w:rPr>
        <w:t xml:space="preserve"> είχε φύγει από την Ένωση Κεντρώων και είχε προσχωρήσει στη Νέα Δημοκρατία</w:t>
      </w:r>
      <w:r>
        <w:rPr>
          <w:rFonts w:eastAsia="Times New Roman" w:cs="Times New Roman"/>
          <w:szCs w:val="24"/>
        </w:rPr>
        <w:t>. Ο</w:t>
      </w:r>
      <w:r w:rsidRPr="00731DA3">
        <w:rPr>
          <w:rFonts w:eastAsia="Times New Roman" w:cs="Times New Roman"/>
          <w:szCs w:val="24"/>
        </w:rPr>
        <w:t xml:space="preserve">πότε </w:t>
      </w:r>
      <w:r>
        <w:rPr>
          <w:rFonts w:eastAsia="Times New Roman" w:cs="Times New Roman"/>
          <w:szCs w:val="24"/>
        </w:rPr>
        <w:t>ο επόμενο</w:t>
      </w:r>
      <w:r w:rsidRPr="00731DA3">
        <w:rPr>
          <w:rFonts w:eastAsia="Times New Roman" w:cs="Times New Roman"/>
          <w:szCs w:val="24"/>
        </w:rPr>
        <w:t xml:space="preserve">ς από </w:t>
      </w:r>
      <w:r>
        <w:rPr>
          <w:rFonts w:eastAsia="Times New Roman" w:cs="Times New Roman"/>
          <w:szCs w:val="24"/>
        </w:rPr>
        <w:t>ε</w:t>
      </w:r>
      <w:r w:rsidRPr="00731DA3">
        <w:rPr>
          <w:rFonts w:eastAsia="Times New Roman" w:cs="Times New Roman"/>
          <w:szCs w:val="24"/>
        </w:rPr>
        <w:t xml:space="preserve">μένα </w:t>
      </w:r>
      <w:r>
        <w:rPr>
          <w:rFonts w:eastAsia="Times New Roman" w:cs="Times New Roman"/>
          <w:szCs w:val="24"/>
        </w:rPr>
        <w:t>επιλαχών</w:t>
      </w:r>
      <w:r w:rsidRPr="00731DA3">
        <w:rPr>
          <w:rFonts w:eastAsia="Times New Roman" w:cs="Times New Roman"/>
          <w:szCs w:val="24"/>
        </w:rPr>
        <w:t xml:space="preserve"> ήταν </w:t>
      </w:r>
      <w:r>
        <w:rPr>
          <w:rFonts w:eastAsia="Times New Roman" w:cs="Times New Roman"/>
          <w:szCs w:val="24"/>
        </w:rPr>
        <w:t>ο κ.</w:t>
      </w:r>
      <w:r w:rsidRPr="00731DA3">
        <w:rPr>
          <w:rFonts w:eastAsia="Times New Roman" w:cs="Times New Roman"/>
          <w:szCs w:val="24"/>
        </w:rPr>
        <w:t xml:space="preserve"> </w:t>
      </w:r>
      <w:proofErr w:type="spellStart"/>
      <w:r w:rsidRPr="00731DA3">
        <w:rPr>
          <w:rFonts w:eastAsia="Times New Roman" w:cs="Times New Roman"/>
          <w:szCs w:val="24"/>
        </w:rPr>
        <w:t>Καλλιάνος</w:t>
      </w:r>
      <w:proofErr w:type="spellEnd"/>
      <w:r>
        <w:rPr>
          <w:rFonts w:eastAsia="Times New Roman" w:cs="Times New Roman"/>
          <w:szCs w:val="24"/>
        </w:rPr>
        <w:t>, ο</w:t>
      </w:r>
      <w:r w:rsidRPr="00731DA3">
        <w:rPr>
          <w:rFonts w:eastAsia="Times New Roman" w:cs="Times New Roman"/>
          <w:szCs w:val="24"/>
        </w:rPr>
        <w:t xml:space="preserve"> όποιος </w:t>
      </w:r>
      <w:r>
        <w:rPr>
          <w:rFonts w:eastAsia="Times New Roman" w:cs="Times New Roman"/>
          <w:szCs w:val="24"/>
        </w:rPr>
        <w:t xml:space="preserve">θα έπαιρνε </w:t>
      </w:r>
      <w:r w:rsidRPr="00731DA3">
        <w:rPr>
          <w:rFonts w:eastAsia="Times New Roman" w:cs="Times New Roman"/>
          <w:szCs w:val="24"/>
        </w:rPr>
        <w:t>την έδρα μου</w:t>
      </w:r>
      <w:r>
        <w:rPr>
          <w:rFonts w:eastAsia="Times New Roman" w:cs="Times New Roman"/>
          <w:szCs w:val="24"/>
        </w:rPr>
        <w:t>.</w:t>
      </w:r>
    </w:p>
    <w:p w14:paraId="06452FD7"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Δεν έγινε κα</w:t>
      </w:r>
      <w:r>
        <w:rPr>
          <w:rFonts w:eastAsia="Times New Roman" w:cs="Times New Roman"/>
          <w:szCs w:val="24"/>
        </w:rPr>
        <w:t>μ</w:t>
      </w:r>
      <w:r w:rsidRPr="00731DA3">
        <w:rPr>
          <w:rFonts w:eastAsia="Times New Roman" w:cs="Times New Roman"/>
          <w:szCs w:val="24"/>
        </w:rPr>
        <w:t xml:space="preserve">μία </w:t>
      </w:r>
      <w:r>
        <w:rPr>
          <w:rFonts w:eastAsia="Times New Roman" w:cs="Times New Roman"/>
          <w:szCs w:val="24"/>
        </w:rPr>
        <w:t>Κ</w:t>
      </w:r>
      <w:r w:rsidRPr="00731DA3">
        <w:rPr>
          <w:rFonts w:eastAsia="Times New Roman" w:cs="Times New Roman"/>
          <w:szCs w:val="24"/>
        </w:rPr>
        <w:t xml:space="preserve">οινοβουλευτική </w:t>
      </w:r>
      <w:r>
        <w:rPr>
          <w:rFonts w:eastAsia="Times New Roman" w:cs="Times New Roman"/>
          <w:szCs w:val="24"/>
        </w:rPr>
        <w:t>Ο</w:t>
      </w:r>
      <w:r w:rsidRPr="00731DA3">
        <w:rPr>
          <w:rFonts w:eastAsia="Times New Roman" w:cs="Times New Roman"/>
          <w:szCs w:val="24"/>
        </w:rPr>
        <w:t>μάδα</w:t>
      </w:r>
      <w:r>
        <w:rPr>
          <w:rFonts w:eastAsia="Times New Roman" w:cs="Times New Roman"/>
          <w:szCs w:val="24"/>
        </w:rPr>
        <w:t>,</w:t>
      </w:r>
      <w:r w:rsidRPr="00731DA3">
        <w:rPr>
          <w:rFonts w:eastAsia="Times New Roman" w:cs="Times New Roman"/>
          <w:szCs w:val="24"/>
        </w:rPr>
        <w:t xml:space="preserve"> δεν αποφάσισε κανένας για τον Αντιπρόεδρο και μετά </w:t>
      </w:r>
      <w:r>
        <w:rPr>
          <w:rFonts w:eastAsia="Times New Roman" w:cs="Times New Roman"/>
          <w:szCs w:val="24"/>
        </w:rPr>
        <w:t>αν</w:t>
      </w:r>
      <w:r w:rsidRPr="00731DA3">
        <w:rPr>
          <w:rFonts w:eastAsia="Times New Roman" w:cs="Times New Roman"/>
          <w:szCs w:val="24"/>
        </w:rPr>
        <w:t xml:space="preserve">έφερε </w:t>
      </w:r>
      <w:r>
        <w:rPr>
          <w:rFonts w:eastAsia="Times New Roman" w:cs="Times New Roman"/>
          <w:szCs w:val="24"/>
        </w:rPr>
        <w:t>ο κ.</w:t>
      </w:r>
      <w:r w:rsidRPr="00731DA3">
        <w:rPr>
          <w:rFonts w:eastAsia="Times New Roman" w:cs="Times New Roman"/>
          <w:szCs w:val="24"/>
        </w:rPr>
        <w:t xml:space="preserve"> Λεβέντης ότι </w:t>
      </w:r>
      <w:r w:rsidRPr="00731DA3">
        <w:rPr>
          <w:rFonts w:eastAsia="Times New Roman" w:cs="Times New Roman"/>
          <w:szCs w:val="24"/>
        </w:rPr>
        <w:lastRenderedPageBreak/>
        <w:t xml:space="preserve">οι Βουλευτές δεν παρέδιδαν την έδρα </w:t>
      </w:r>
      <w:r>
        <w:rPr>
          <w:rFonts w:eastAsia="Times New Roman" w:cs="Times New Roman"/>
          <w:szCs w:val="24"/>
        </w:rPr>
        <w:t>του. Του</w:t>
      </w:r>
      <w:r w:rsidRPr="00731DA3">
        <w:rPr>
          <w:rFonts w:eastAsia="Times New Roman" w:cs="Times New Roman"/>
          <w:szCs w:val="24"/>
        </w:rPr>
        <w:t xml:space="preserve"> </w:t>
      </w:r>
      <w:r>
        <w:rPr>
          <w:rFonts w:eastAsia="Times New Roman" w:cs="Times New Roman"/>
          <w:szCs w:val="24"/>
        </w:rPr>
        <w:t>απαντώ ότι είμαστε εννέα</w:t>
      </w:r>
      <w:r w:rsidRPr="00731DA3">
        <w:rPr>
          <w:rFonts w:eastAsia="Times New Roman" w:cs="Times New Roman"/>
          <w:szCs w:val="24"/>
        </w:rPr>
        <w:t xml:space="preserve"> με τον κύριο Πρόεδρο</w:t>
      </w:r>
      <w:r>
        <w:rPr>
          <w:rFonts w:eastAsia="Times New Roman" w:cs="Times New Roman"/>
          <w:szCs w:val="24"/>
        </w:rPr>
        <w:t>, οκτώ</w:t>
      </w:r>
      <w:r w:rsidRPr="00731DA3">
        <w:rPr>
          <w:rFonts w:eastAsia="Times New Roman" w:cs="Times New Roman"/>
          <w:szCs w:val="24"/>
        </w:rPr>
        <w:t xml:space="preserve"> με τον </w:t>
      </w:r>
      <w:r>
        <w:rPr>
          <w:rFonts w:eastAsia="Times New Roman" w:cs="Times New Roman"/>
          <w:szCs w:val="24"/>
        </w:rPr>
        <w:t xml:space="preserve">γιο του, τον κ. Μάριο Γεωργιάδη. </w:t>
      </w:r>
      <w:r w:rsidRPr="00731DA3">
        <w:rPr>
          <w:rFonts w:eastAsia="Times New Roman" w:cs="Times New Roman"/>
          <w:szCs w:val="24"/>
        </w:rPr>
        <w:t>Οπότε</w:t>
      </w:r>
      <w:r>
        <w:rPr>
          <w:rFonts w:eastAsia="Times New Roman" w:cs="Times New Roman"/>
          <w:szCs w:val="24"/>
        </w:rPr>
        <w:t>,</w:t>
      </w:r>
      <w:r w:rsidRPr="00731DA3">
        <w:rPr>
          <w:rFonts w:eastAsia="Times New Roman" w:cs="Times New Roman"/>
          <w:szCs w:val="24"/>
        </w:rPr>
        <w:t xml:space="preserve"> ας μας δώσ</w:t>
      </w:r>
      <w:r>
        <w:rPr>
          <w:rFonts w:eastAsia="Times New Roman" w:cs="Times New Roman"/>
          <w:szCs w:val="24"/>
        </w:rPr>
        <w:t xml:space="preserve">ει ονομαστικά </w:t>
      </w:r>
      <w:r w:rsidRPr="00731DA3">
        <w:rPr>
          <w:rFonts w:eastAsia="Times New Roman" w:cs="Times New Roman"/>
          <w:szCs w:val="24"/>
        </w:rPr>
        <w:t xml:space="preserve">ποιος δεν </w:t>
      </w:r>
      <w:r>
        <w:rPr>
          <w:rFonts w:eastAsia="Times New Roman" w:cs="Times New Roman"/>
          <w:szCs w:val="24"/>
        </w:rPr>
        <w:t>παρέδιδε την έδρα του.</w:t>
      </w:r>
      <w:r w:rsidRPr="00731DA3">
        <w:rPr>
          <w:rFonts w:eastAsia="Times New Roman" w:cs="Times New Roman"/>
          <w:szCs w:val="24"/>
        </w:rPr>
        <w:t xml:space="preserve"> Κι αν ήθελε να </w:t>
      </w:r>
      <w:r>
        <w:rPr>
          <w:rFonts w:eastAsia="Times New Roman" w:cs="Times New Roman"/>
          <w:szCs w:val="24"/>
        </w:rPr>
        <w:t xml:space="preserve">δώσει </w:t>
      </w:r>
      <w:r w:rsidRPr="00731DA3">
        <w:rPr>
          <w:rFonts w:eastAsia="Times New Roman" w:cs="Times New Roman"/>
          <w:szCs w:val="24"/>
        </w:rPr>
        <w:t>το καλό παράδειγμα</w:t>
      </w:r>
      <w:r>
        <w:rPr>
          <w:rFonts w:eastAsia="Times New Roman" w:cs="Times New Roman"/>
          <w:szCs w:val="24"/>
        </w:rPr>
        <w:t>,</w:t>
      </w:r>
      <w:r w:rsidRPr="00731DA3">
        <w:rPr>
          <w:rFonts w:eastAsia="Times New Roman" w:cs="Times New Roman"/>
          <w:szCs w:val="24"/>
        </w:rPr>
        <w:t xml:space="preserve"> να </w:t>
      </w:r>
      <w:r>
        <w:rPr>
          <w:rFonts w:eastAsia="Times New Roman" w:cs="Times New Roman"/>
          <w:szCs w:val="24"/>
        </w:rPr>
        <w:t>παρέδιδε π</w:t>
      </w:r>
      <w:r w:rsidRPr="00731DA3">
        <w:rPr>
          <w:rFonts w:eastAsia="Times New Roman" w:cs="Times New Roman"/>
          <w:szCs w:val="24"/>
        </w:rPr>
        <w:t>ρώτα ο κ</w:t>
      </w:r>
      <w:r>
        <w:rPr>
          <w:rFonts w:eastAsia="Times New Roman" w:cs="Times New Roman"/>
          <w:szCs w:val="24"/>
        </w:rPr>
        <w:t xml:space="preserve">. Γεωργιάδης </w:t>
      </w:r>
      <w:r w:rsidRPr="00731DA3">
        <w:rPr>
          <w:rFonts w:eastAsia="Times New Roman" w:cs="Times New Roman"/>
          <w:szCs w:val="24"/>
        </w:rPr>
        <w:t>την έδρα του</w:t>
      </w:r>
      <w:r>
        <w:rPr>
          <w:rFonts w:eastAsia="Times New Roman" w:cs="Times New Roman"/>
          <w:szCs w:val="24"/>
        </w:rPr>
        <w:t>.</w:t>
      </w:r>
      <w:r w:rsidRPr="00731DA3">
        <w:rPr>
          <w:rFonts w:eastAsia="Times New Roman" w:cs="Times New Roman"/>
          <w:szCs w:val="24"/>
        </w:rPr>
        <w:t xml:space="preserve"> </w:t>
      </w:r>
    </w:p>
    <w:p w14:paraId="06452FD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Λοιπόν, </w:t>
      </w:r>
      <w:r w:rsidRPr="00731DA3">
        <w:rPr>
          <w:rFonts w:eastAsia="Times New Roman" w:cs="Times New Roman"/>
          <w:szCs w:val="24"/>
        </w:rPr>
        <w:t xml:space="preserve">να σταματήσει να ασχολείται με </w:t>
      </w:r>
      <w:r>
        <w:rPr>
          <w:rFonts w:eastAsia="Times New Roman" w:cs="Times New Roman"/>
          <w:szCs w:val="24"/>
        </w:rPr>
        <w:t xml:space="preserve">εμένα και να σκεφτεί </w:t>
      </w:r>
      <w:r w:rsidRPr="00731DA3">
        <w:rPr>
          <w:rFonts w:eastAsia="Times New Roman" w:cs="Times New Roman"/>
          <w:szCs w:val="24"/>
        </w:rPr>
        <w:t>τα λάθη του</w:t>
      </w:r>
      <w:r>
        <w:rPr>
          <w:rFonts w:eastAsia="Times New Roman" w:cs="Times New Roman"/>
          <w:szCs w:val="24"/>
        </w:rPr>
        <w:t>.</w:t>
      </w:r>
      <w:r w:rsidRPr="00731DA3">
        <w:rPr>
          <w:rFonts w:eastAsia="Times New Roman" w:cs="Times New Roman"/>
          <w:szCs w:val="24"/>
        </w:rPr>
        <w:t xml:space="preserve"> </w:t>
      </w:r>
    </w:p>
    <w:p w14:paraId="06452FD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452FD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είστε καλά. Κι εμείς ευχαριστούμε.</w:t>
      </w:r>
    </w:p>
    <w:p w14:paraId="06452FD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Εργασίας κ. Ηλιόπουλος.</w:t>
      </w:r>
    </w:p>
    <w:p w14:paraId="06452FDC"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sidRPr="00731DA3">
        <w:rPr>
          <w:rFonts w:eastAsia="Times New Roman" w:cs="Times New Roman"/>
          <w:szCs w:val="24"/>
        </w:rPr>
        <w:t>Κύριε Πρόεδρε</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ε</w:t>
      </w:r>
      <w:r w:rsidRPr="00731DA3">
        <w:rPr>
          <w:rFonts w:eastAsia="Times New Roman" w:cs="Times New Roman"/>
          <w:szCs w:val="24"/>
        </w:rPr>
        <w:t>υχαριστώ</w:t>
      </w:r>
      <w:r>
        <w:rPr>
          <w:rFonts w:eastAsia="Times New Roman" w:cs="Times New Roman"/>
          <w:szCs w:val="24"/>
        </w:rPr>
        <w:t>.</w:t>
      </w:r>
      <w:r w:rsidRPr="00731DA3">
        <w:rPr>
          <w:rFonts w:eastAsia="Times New Roman" w:cs="Times New Roman"/>
          <w:szCs w:val="24"/>
        </w:rPr>
        <w:t xml:space="preserve"> </w:t>
      </w:r>
    </w:p>
    <w:p w14:paraId="06452FDD" w14:textId="77777777" w:rsidR="00C04CE1" w:rsidRDefault="00722F08">
      <w:pPr>
        <w:spacing w:line="600" w:lineRule="auto"/>
        <w:ind w:firstLine="720"/>
        <w:jc w:val="both"/>
        <w:rPr>
          <w:rFonts w:eastAsia="Times New Roman" w:cs="Times New Roman"/>
          <w:szCs w:val="24"/>
        </w:rPr>
      </w:pPr>
      <w:r w:rsidRPr="00731DA3">
        <w:rPr>
          <w:rFonts w:eastAsia="Times New Roman" w:cs="Times New Roman"/>
          <w:szCs w:val="24"/>
        </w:rPr>
        <w:t xml:space="preserve">Κυρίες και κύριοι </w:t>
      </w:r>
      <w:r>
        <w:rPr>
          <w:rFonts w:eastAsia="Times New Roman" w:cs="Times New Roman"/>
          <w:szCs w:val="24"/>
        </w:rPr>
        <w:t xml:space="preserve">Βουλευτές, </w:t>
      </w:r>
      <w:r w:rsidRPr="00731DA3">
        <w:rPr>
          <w:rFonts w:eastAsia="Times New Roman" w:cs="Times New Roman"/>
          <w:szCs w:val="24"/>
        </w:rPr>
        <w:t>πριν από λίγο ρωτούσε ο κ</w:t>
      </w:r>
      <w:r>
        <w:rPr>
          <w:rFonts w:eastAsia="Times New Roman" w:cs="Times New Roman"/>
          <w:szCs w:val="24"/>
        </w:rPr>
        <w:t>.</w:t>
      </w:r>
      <w:r w:rsidRPr="00731DA3">
        <w:rPr>
          <w:rFonts w:eastAsia="Times New Roman" w:cs="Times New Roman"/>
          <w:szCs w:val="24"/>
        </w:rPr>
        <w:t xml:space="preserve"> Χατζηδάκης αν επιθυμούμε να πάρουμε ψήφο εμπιστοσύνης από τη Νέα Δημοκρατία </w:t>
      </w:r>
      <w:r>
        <w:rPr>
          <w:rFonts w:eastAsia="Times New Roman" w:cs="Times New Roman"/>
          <w:szCs w:val="24"/>
        </w:rPr>
        <w:t>σ</w:t>
      </w:r>
      <w:r w:rsidRPr="00731DA3">
        <w:rPr>
          <w:rFonts w:eastAsia="Times New Roman" w:cs="Times New Roman"/>
          <w:szCs w:val="24"/>
        </w:rPr>
        <w:t>ε αυτή διαδικασία</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Για ν</w:t>
      </w:r>
      <w:r w:rsidRPr="00731DA3">
        <w:rPr>
          <w:rFonts w:eastAsia="Times New Roman" w:cs="Times New Roman"/>
          <w:szCs w:val="24"/>
        </w:rPr>
        <w:t>α είναι ξεκά</w:t>
      </w:r>
      <w:r w:rsidRPr="00731DA3">
        <w:rPr>
          <w:rFonts w:eastAsia="Times New Roman" w:cs="Times New Roman"/>
          <w:szCs w:val="24"/>
        </w:rPr>
        <w:lastRenderedPageBreak/>
        <w:t>θαρο</w:t>
      </w:r>
      <w:r>
        <w:rPr>
          <w:rFonts w:eastAsia="Times New Roman" w:cs="Times New Roman"/>
          <w:szCs w:val="24"/>
        </w:rPr>
        <w:t>, προφανώς δεν επιθυμούμε να πάρουμε</w:t>
      </w:r>
      <w:r w:rsidRPr="00731DA3">
        <w:rPr>
          <w:rFonts w:eastAsia="Times New Roman" w:cs="Times New Roman"/>
          <w:szCs w:val="24"/>
        </w:rPr>
        <w:t xml:space="preserve"> ψήφο εμπιστοσύνης από τη Νέα Δημοκρατία</w:t>
      </w:r>
      <w:r>
        <w:rPr>
          <w:rFonts w:eastAsia="Times New Roman" w:cs="Times New Roman"/>
          <w:szCs w:val="24"/>
        </w:rPr>
        <w:t>.</w:t>
      </w:r>
      <w:r w:rsidRPr="00731DA3">
        <w:rPr>
          <w:rFonts w:eastAsia="Times New Roman" w:cs="Times New Roman"/>
          <w:szCs w:val="24"/>
        </w:rPr>
        <w:t xml:space="preserve"> Θα μας ανησυχούσε πάρα πολύ αν παίρναμε ψήφο εμπιστοσύνης από τη Νέα Δημοκρατία σε αυτή τη διαδικασία</w:t>
      </w:r>
      <w:r>
        <w:rPr>
          <w:rFonts w:eastAsia="Times New Roman" w:cs="Times New Roman"/>
          <w:szCs w:val="24"/>
        </w:rPr>
        <w:t>,</w:t>
      </w:r>
      <w:r w:rsidRPr="00731DA3">
        <w:rPr>
          <w:rFonts w:eastAsia="Times New Roman" w:cs="Times New Roman"/>
          <w:szCs w:val="24"/>
        </w:rPr>
        <w:t xml:space="preserve"> </w:t>
      </w:r>
      <w:r>
        <w:rPr>
          <w:rFonts w:eastAsia="Times New Roman" w:cs="Times New Roman"/>
          <w:szCs w:val="24"/>
        </w:rPr>
        <w:t>γιατί η</w:t>
      </w:r>
      <w:r w:rsidRPr="00731DA3">
        <w:rPr>
          <w:rFonts w:eastAsia="Times New Roman" w:cs="Times New Roman"/>
          <w:szCs w:val="24"/>
        </w:rPr>
        <w:t xml:space="preserve"> Νέα Δημοκρατία έχει επιλέξει εδώ και πολύ καιρό να δίνει ψήφο εμπιστοσύνης στην Ευρώπη του </w:t>
      </w:r>
      <w:proofErr w:type="spellStart"/>
      <w:r>
        <w:rPr>
          <w:rFonts w:eastAsia="Times New Roman" w:cs="Times New Roman"/>
          <w:szCs w:val="24"/>
        </w:rPr>
        <w:t>Όρμπαν</w:t>
      </w:r>
      <w:proofErr w:type="spellEnd"/>
      <w:r>
        <w:rPr>
          <w:rFonts w:eastAsia="Times New Roman" w:cs="Times New Roman"/>
          <w:szCs w:val="24"/>
        </w:rPr>
        <w:t>,</w:t>
      </w:r>
      <w:r w:rsidRPr="00731DA3">
        <w:rPr>
          <w:rFonts w:eastAsia="Times New Roman" w:cs="Times New Roman"/>
          <w:szCs w:val="24"/>
        </w:rPr>
        <w:t xml:space="preserve"> στην Ευρώπη του </w:t>
      </w:r>
      <w:proofErr w:type="spellStart"/>
      <w:r w:rsidRPr="00731DA3">
        <w:rPr>
          <w:rFonts w:eastAsia="Times New Roman" w:cs="Times New Roman"/>
          <w:szCs w:val="24"/>
        </w:rPr>
        <w:t>Κουρτς</w:t>
      </w:r>
      <w:proofErr w:type="spellEnd"/>
      <w:r>
        <w:rPr>
          <w:rFonts w:eastAsia="Times New Roman" w:cs="Times New Roman"/>
          <w:szCs w:val="24"/>
        </w:rPr>
        <w:t>,</w:t>
      </w:r>
      <w:r w:rsidRPr="00731DA3">
        <w:rPr>
          <w:rFonts w:eastAsia="Times New Roman" w:cs="Times New Roman"/>
          <w:szCs w:val="24"/>
        </w:rPr>
        <w:t xml:space="preserve"> στην Ευρώπη </w:t>
      </w:r>
      <w:r>
        <w:rPr>
          <w:rFonts w:eastAsia="Times New Roman" w:cs="Times New Roman"/>
          <w:szCs w:val="24"/>
        </w:rPr>
        <w:t xml:space="preserve">που </w:t>
      </w:r>
      <w:r w:rsidRPr="00731DA3">
        <w:rPr>
          <w:rFonts w:eastAsia="Times New Roman" w:cs="Times New Roman"/>
          <w:szCs w:val="24"/>
        </w:rPr>
        <w:t>δεν σέβεται ούτε ανθρώπινα ούτε εργασιακά δικαιώματα</w:t>
      </w:r>
      <w:r>
        <w:rPr>
          <w:rFonts w:eastAsia="Times New Roman" w:cs="Times New Roman"/>
          <w:szCs w:val="24"/>
        </w:rPr>
        <w:t>.</w:t>
      </w:r>
      <w:r w:rsidRPr="00731DA3">
        <w:rPr>
          <w:rFonts w:eastAsia="Times New Roman" w:cs="Times New Roman"/>
          <w:szCs w:val="24"/>
        </w:rPr>
        <w:t xml:space="preserve"> Αλλά σε αυτό θα </w:t>
      </w:r>
      <w:r>
        <w:rPr>
          <w:rFonts w:eastAsia="Times New Roman" w:cs="Times New Roman"/>
          <w:szCs w:val="24"/>
        </w:rPr>
        <w:t>έρθουμε σ</w:t>
      </w:r>
      <w:r w:rsidRPr="00731DA3">
        <w:rPr>
          <w:rFonts w:eastAsia="Times New Roman" w:cs="Times New Roman"/>
          <w:szCs w:val="24"/>
        </w:rPr>
        <w:t>ε λίγο</w:t>
      </w:r>
      <w:r>
        <w:rPr>
          <w:rFonts w:eastAsia="Times New Roman" w:cs="Times New Roman"/>
          <w:szCs w:val="24"/>
        </w:rPr>
        <w:t>.</w:t>
      </w:r>
    </w:p>
    <w:p w14:paraId="06452FD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Θα μπορούσα να απαντήσω σε αυτά που είπε ο κ. Χατζηδάκης στο ζήτημα του Μακεδονικού. Θα μπορούσα να ξαναθυμίσω για τη γλώσσα ότι είναι ζήτημα ληγμένο από το 1977 με τον πιο επίσημο τρόπο, στον ΟΗΕ. Θα μπορούσα να ξαναθυμίσω για τα ζητήματα του πώς το Διεθνές Δίκαιο δεν αναγνωρίζει εθνότητες, αλλά υπηκοότητες. Δεν έχει σημασία όμως. </w:t>
      </w:r>
    </w:p>
    <w:p w14:paraId="06452FD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δεν έχει σημασία, γιατί ο κ. Χατζηδάκης και όσοι φιλελεύθεροι έχουν απομείνει στη Νέα Δημοκρατία, αυτά που λένε, δεν τα πιστεύουν. Και γιατί δεν τα πιστεύουν; Γιατί στις ευρωεκλογές με πολύ μεγάλη χαρά και ευκολία θα υποστηρίξουν για Πρόεδρο της Κομισιόν τον κ. Βέμπερ, που τη γειτονική χώρα τη </w:t>
      </w:r>
      <w:r>
        <w:rPr>
          <w:rFonts w:eastAsia="Times New Roman" w:cs="Times New Roman"/>
          <w:szCs w:val="24"/>
        </w:rPr>
        <w:lastRenderedPageBreak/>
        <w:t xml:space="preserve">λέει Μακεδονία, τελεία. Το Ευρωπαϊκό Λαϊκό Κόμμα από την πρώτη στιγμή υποστηρίζει αυτήν τη συμφωνία. Και πολύ καλά κάνει και υποστηρίζει αυτήν τη συμφωνία, γιατί είναι μία συμφωνία στρατηγικής ήττας του εθνικισμού στα Βαλκάνια, είναι μία συμφωνία για τη σταθερότητα και την ειρήνη. </w:t>
      </w:r>
    </w:p>
    <w:p w14:paraId="06452FE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Αν η Νέα Δημοκρατία πίστευε αυτά που λέει για τη συμφωνία, θα έφευγε από το Ευρωπαϊκό Λαϊκό Κόμμα και θα πήγαινε στην αγκαλιά του </w:t>
      </w:r>
      <w:proofErr w:type="spellStart"/>
      <w:r>
        <w:rPr>
          <w:rFonts w:eastAsia="Times New Roman" w:cs="Times New Roman"/>
          <w:szCs w:val="24"/>
        </w:rPr>
        <w:t>Σαλβίνι</w:t>
      </w:r>
      <w:proofErr w:type="spellEnd"/>
      <w:r>
        <w:rPr>
          <w:rFonts w:eastAsia="Times New Roman" w:cs="Times New Roman"/>
          <w:szCs w:val="24"/>
        </w:rPr>
        <w:t xml:space="preserve"> και της </w:t>
      </w:r>
      <w:proofErr w:type="spellStart"/>
      <w:r>
        <w:rPr>
          <w:rFonts w:eastAsia="Times New Roman" w:cs="Times New Roman"/>
          <w:szCs w:val="24"/>
        </w:rPr>
        <w:t>Λεπέν</w:t>
      </w:r>
      <w:proofErr w:type="spellEnd"/>
      <w:r>
        <w:rPr>
          <w:rFonts w:eastAsia="Times New Roman" w:cs="Times New Roman"/>
          <w:szCs w:val="24"/>
        </w:rPr>
        <w:t xml:space="preserve">, σε αυτήν την </w:t>
      </w:r>
      <w:proofErr w:type="spellStart"/>
      <w:r>
        <w:rPr>
          <w:rFonts w:eastAsia="Times New Roman" w:cs="Times New Roman"/>
          <w:szCs w:val="24"/>
        </w:rPr>
        <w:t>ευρωομάδα</w:t>
      </w:r>
      <w:proofErr w:type="spellEnd"/>
      <w:r>
        <w:rPr>
          <w:rFonts w:eastAsia="Times New Roman" w:cs="Times New Roman"/>
          <w:szCs w:val="24"/>
        </w:rPr>
        <w:t>, κάτι το οποίο είμαι σίγουρος ότι θα χαροποιούσε ιδιαίτερα τον κ. Βορίδη, όχι, όμως, τον κ. Χατζηδάκη. Και σε αυτό θέλω να είμαι ειλικρινής απέναντί του.</w:t>
      </w:r>
    </w:p>
    <w:p w14:paraId="06452FE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Ας συζητήσουμε, λοιπόν, τώρα για ποιους λόγους αυτή η Κυβέρνηση πρέπει να πάρει ψήφο εμπιστοσύνης. Από την πρώτη στιγμή έχουμε τονίσει ότι το ζήτημα της εργασίας είναι κεντρικό για την ίδια την ποιότητα της δημοκρατίας και στην Ευρώπη και στη χώρα. Από την πρώτη στιγμή δώσαμε τη μάχη για την προστασία της εργασίας. Και πού βρισκόμαστε σήμερα; </w:t>
      </w:r>
    </w:p>
    <w:p w14:paraId="06452FE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αυτή τη στιγμή, μπορούμε να πούμε ότι έχει μειωθεί η ανεργία κατά 8%. Μάλιστα, η αναλογία στις νέες θέσεις εργασίας είναι 70% πλήρης και 30% μερική. Δεν μιλάμε απλά για μείωση της ανεργίας, αλλά για το ότι τριακόσιες ογδόντα χιλιάδες περισσότεροι εργαζόμενοι σε σύγκριση με το 2014 αυτήν τη στιγμή εργάζονται σε αυτήν τη χώρα. Και αυτός είναι ένας λόγος για να στηριχθεί αυτή η Κυβέρνηση. </w:t>
      </w:r>
    </w:p>
    <w:p w14:paraId="06452FE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Δεν πανηγυρίζουμε, γιατί ξέρουμε πολύ καλά ότι το 18% είναι πολύ μεγάλο ποσοστό. Και ξέρουμε πολύ καλά ότι ο άνθρωπος που είναι άνεργος, είναι 100% άνεργος και δεν τον ενδιαφέρει εάν η ανεργία έχει μειωθεί 8% και αν θα έχει μειωθεί κοντά στο 10% μέχρι τον Οκτώβρη που θα γίνουν εκλογές. Σίγουρα, όμως, δείχνει ότι κινούμαστε προς τη σωστή κατεύθυνση. </w:t>
      </w:r>
    </w:p>
    <w:p w14:paraId="06452FE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την επαναφορά των συλλογικών διαπραγματεύσεων, που δεν είναι αφηρημένο και γενικό δικαίωμα. Μόνο ένα παράδειγμα: Αυτήν τη στιγμή με τη συλλογική σύμβαση στον τουρισμό, που έχει εισαγωγικό μισθό τα 780 ευρώ, σημαίνει ότι ένα νέο παιδί είκοσι δύο χρόνων που δούλευε σεζόν σε ξενοδοχεία, αντί για 511 ευρώ παίρνει 780 ευρώ. Και αυτή η </w:t>
      </w:r>
      <w:r>
        <w:rPr>
          <w:rFonts w:eastAsia="Times New Roman" w:cs="Times New Roman"/>
          <w:szCs w:val="24"/>
        </w:rPr>
        <w:lastRenderedPageBreak/>
        <w:t>επαναφορά των δικαιωμάτων είναι ένας λόγος για να στηριχθεί αυτή η Κυβέρνηση.</w:t>
      </w:r>
    </w:p>
    <w:p w14:paraId="06452FE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Να μιλήσουμε για την Επιθεώρηση Εργασίας, γιατί διαρκώς ακούμε για άβατα και ανομίες. Όταν, όμως, ο κ. Μητσοτάκης είχε πάει στην Ένωση Τραπεζών, δεν βρήκε μισή κουβέντα να πει για το γεγονός ότι βρισκόταν στο πραγματικό άβατο για τις προηγούμενες κυβερνήσεις για την εργατική νομοθεσία. Δεν βρήκε μισή κουβέντα να πει ότι βρισκόταν στο βασίλειο της ανομίας αυτών που όταν η επιθεώρηση πήγαινε για να κάνει επιθεωρήσεις, έβγαζαν τους ανθρώπους από τις σκάλες κινδύνου ή τους κρύβανε κάτω από γραφεία. Δεν βρήκε μισή κουβέντα να πει για το πώς όλοι αυτοί δεν σέβονται την εργατική νομοθεσία, γιατί θεωρούσαν ότι ήταν πάνω από τους νόμους, γιατί θεωρούσαν ότι μπορούν να μιλάνε απευθείας με την κυβέρνηση, όποια κι αν είναι αυτή η κυβέρνηση και η Επιθεώρηση Εργασίας είναι ο τελευταίος τροχός της αμάξης σε αυτήν τη χώρα.</w:t>
      </w:r>
    </w:p>
    <w:p w14:paraId="06452FE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Ευτυχώς για εμάς, με περισσότερους από διακόσιους χιλιάδες ελέγχους τα τελευταία χρόνια και την αδήλωτη εργασία έχουμε μειώσει και την υποδηλωμένη εργασία, πλέον, έχουμε </w:t>
      </w:r>
      <w:r>
        <w:rPr>
          <w:rFonts w:eastAsia="Times New Roman" w:cs="Times New Roman"/>
          <w:szCs w:val="24"/>
        </w:rPr>
        <w:lastRenderedPageBreak/>
        <w:t>βάλει στο στόχαστρο και περισσότερα από 45 εκατομμύρια δεδουλευμένα έχουν πληρωθεί στους εργαζόμενους, χωρίς να χρειαστεί να πάνε στα δικαστήρια, αλλά μέσα ακριβώς από τις διαδικασίες της Επιθεώρησης Εργασίας.</w:t>
      </w:r>
    </w:p>
    <w:p w14:paraId="06452FE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Όλα αυτά είναι ένας λόγος για να συνεχίσει τη δράση της αυτή η Κυβέρνηση. </w:t>
      </w:r>
    </w:p>
    <w:p w14:paraId="06452FE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τα προγράμματα για την ανεργία, όπου για πρώτη φορά πλέον υλοποιούνται </w:t>
      </w:r>
      <w:proofErr w:type="spellStart"/>
      <w:r>
        <w:rPr>
          <w:rFonts w:eastAsia="Times New Roman" w:cs="Times New Roman"/>
          <w:szCs w:val="24"/>
        </w:rPr>
        <w:t>στοχευμένα</w:t>
      </w:r>
      <w:proofErr w:type="spellEnd"/>
      <w:r>
        <w:rPr>
          <w:rFonts w:eastAsia="Times New Roman" w:cs="Times New Roman"/>
          <w:szCs w:val="24"/>
        </w:rPr>
        <w:t xml:space="preserve"> προγράμματα όχι απλά για τον κόσμο που είναι μακροχρόνια άνεργος, αλλά και για τους νέους επιστήμονες; Γιατί ήδη «τρέχουν» προγράμματα για </w:t>
      </w:r>
      <w:proofErr w:type="spellStart"/>
      <w:r>
        <w:rPr>
          <w:rFonts w:eastAsia="Times New Roman" w:cs="Times New Roman"/>
          <w:szCs w:val="24"/>
        </w:rPr>
        <w:t>εντεκάμισι</w:t>
      </w:r>
      <w:proofErr w:type="spellEnd"/>
      <w:r>
        <w:rPr>
          <w:rFonts w:eastAsia="Times New Roman" w:cs="Times New Roman"/>
          <w:szCs w:val="24"/>
        </w:rPr>
        <w:t xml:space="preserve"> χιλιάδες νέους επιστήμονες και στο δημόσιο και στον ιδιωτικό τομέα, προγράμματα τα οποία έχουν αυξημένη επιδότηση, πολύ πάνω από τον βασικό μισθό και μπορούν να επιδοτούν μισθούς μέχρι και 1.600 ευρώ σε </w:t>
      </w:r>
      <w:proofErr w:type="spellStart"/>
      <w:r>
        <w:rPr>
          <w:rFonts w:eastAsia="Times New Roman" w:cs="Times New Roman"/>
          <w:szCs w:val="24"/>
        </w:rPr>
        <w:t>στοχευμένους</w:t>
      </w:r>
      <w:proofErr w:type="spellEnd"/>
      <w:r>
        <w:rPr>
          <w:rFonts w:eastAsia="Times New Roman" w:cs="Times New Roman"/>
          <w:szCs w:val="24"/>
        </w:rPr>
        <w:t xml:space="preserve"> παραγωγικούς κλάδους της οικονομίας, όπως η μεταποίηση, η </w:t>
      </w:r>
      <w:proofErr w:type="spellStart"/>
      <w:r>
        <w:rPr>
          <w:rFonts w:eastAsia="Times New Roman" w:cs="Times New Roman"/>
          <w:szCs w:val="24"/>
        </w:rPr>
        <w:t>αγροδιατροφή</w:t>
      </w:r>
      <w:proofErr w:type="spellEnd"/>
      <w:r>
        <w:rPr>
          <w:rFonts w:eastAsia="Times New Roman" w:cs="Times New Roman"/>
          <w:szCs w:val="24"/>
        </w:rPr>
        <w:t xml:space="preserve">, η βιομηχανία. </w:t>
      </w:r>
    </w:p>
    <w:p w14:paraId="06452FE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Να μιλήσουμε για το τι γινόταν επί ημέρων συγκυβέρνησης Νέας Δημοκρατίας - ΠΑΣΟΚ στα ζητήματα κατάρτισης, που ο κ. Μητσοτάκης ανέφερε στον κ. Χατζηνικολάου;</w:t>
      </w:r>
    </w:p>
    <w:p w14:paraId="06452FE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Να σας δώσω ένα μικρό παράδειγμα. Εάν κάποιος δει τα κέντρα κατάρτισης που υπάρχουν συνολικά στη Γερμανία, δεν ξεπερνάνε τα τριακόσια κέντρα κατάρτισης σε όλη την επικράτεια της χώρας. Με τους νόμους που η συγκυβέρνηση Νέας Δημοκρατίας - ΠΑΣΟΚ έφερε το 2012 για τα κέντρα κατάρτισης, βρεθήκαμε με περισσότερα από δύο χιλιάδες κέντρα κατάρτισης που ο μοναδικός στόχος, που είχαν ήταν να «τρώνε» ευρωπαϊκά κονδύλια και όχι να υποστηρίζουν τους ανέργους. </w:t>
      </w:r>
    </w:p>
    <w:p w14:paraId="06452FE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Με αυτήν την έννοια, μου κάνει πολύ μεγάλη εντύπωση που ο κ. Μητσοτάκης είχε το θάρρος να μιλήσει για προγράμματα κατάρτισης τα οποία πρέπει να αλλάξουν. </w:t>
      </w:r>
    </w:p>
    <w:p w14:paraId="06452FE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Όλες αυτές οι αλλαγές και στα ζητήματα για τα προγράμματα για την ανεργία, είναι άλλος ένας λόγος για να υποστηριχθεί αυτή Κυβέρνηση.</w:t>
      </w:r>
    </w:p>
    <w:p w14:paraId="06452FE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τελευταία φράση για τα ζητήματα της εργασίας: Αυτό το οποίο έχουμε μπροστά μας τις επόμενες ημέρες, δηλαδή επιτέλους η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και η αύξηση του μισθού, είναι ένα ζήτημα και κοινωνικής δικαιοσύνης, αλλά και ένα ζήτημα αναπτυξιακής στρατηγικής. Γιατί όλα τα νεοφιλελεύθερα ιδεολογήματα δοκιμάστηκαν στην Ελλάδα της κρίσης. Μειώσατε σε ένα βράδυ 23% τον μισθό και 32% τον </w:t>
      </w:r>
      <w:proofErr w:type="spellStart"/>
      <w:r>
        <w:rPr>
          <w:rFonts w:eastAsia="Times New Roman" w:cs="Times New Roman"/>
          <w:szCs w:val="24"/>
        </w:rPr>
        <w:t>υποκατώτατο</w:t>
      </w:r>
      <w:proofErr w:type="spellEnd"/>
      <w:r>
        <w:rPr>
          <w:rFonts w:eastAsia="Times New Roman" w:cs="Times New Roman"/>
          <w:szCs w:val="24"/>
        </w:rPr>
        <w:t xml:space="preserve"> και η ανεργία έφτασε στο 27%. Δεν μειώθηκε η ανεργία. Ό,τι έχετε πει, είναι βγαλμένο μέσα από σκουριασμένα βιβλία, ιδεολογικά, νεοφιλελεύθερων αποτυχημένων συνταγών. Δοκιμάστηκαν, αποτύχανε και εκεί θα μείνουν. Θα μείνουν στο κομμάτι της αποτυχίας.</w:t>
      </w:r>
    </w:p>
    <w:p w14:paraId="06452FE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επιστρέψω και να κλείσω με αυτό που ξεκίνησα, δηλαδή ότι το ζήτημα της εργασίας σήμερα είναι και ζήτημα δημοκρατίας σε όλη την Ευρώπη. Και υπάρχουν ζητήματα δημοκρατίας. </w:t>
      </w:r>
    </w:p>
    <w:p w14:paraId="06452FE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Σήμερα στην Πολωνία γίνονται πολύ μεγάλες διαδηλώσεις ενάντια στη δολοφονία του Δημάρχου Πάβελ </w:t>
      </w:r>
      <w:proofErr w:type="spellStart"/>
      <w:r>
        <w:rPr>
          <w:rFonts w:eastAsia="Times New Roman" w:cs="Times New Roman"/>
          <w:szCs w:val="24"/>
        </w:rPr>
        <w:t>Αντάμοβιτς</w:t>
      </w:r>
      <w:proofErr w:type="spellEnd"/>
      <w:r>
        <w:rPr>
          <w:rFonts w:eastAsia="Times New Roman" w:cs="Times New Roman"/>
          <w:szCs w:val="24"/>
        </w:rPr>
        <w:t xml:space="preserve">, </w:t>
      </w:r>
      <w:r>
        <w:rPr>
          <w:rFonts w:eastAsia="Times New Roman" w:cs="Times New Roman"/>
          <w:szCs w:val="24"/>
        </w:rPr>
        <w:lastRenderedPageBreak/>
        <w:t xml:space="preserve">που δολοφονήθηκε γιατί ήταν ένας δήμαρχος που είχε υποστηρίξει τους μετανάστες, είχε υποστηρίξει τα δικαιώματα των ανθρώπων με διαφορετικό σεξουαλικό προσανατολισμό. Και όλη η ρητορική του μίσους των ανθρώπων με τους οποίους η Νέα Δημοκρατία συνομιλεί και μέσα στη χώρα και στο Ευρωπαϊκό Λαϊκό Κόμμα, οδήγησε σε αυτήν τη δολοφονία. Γιατί το να είναι κάποιος πατριώτης, σημαίνει ότι αγαπάει έναν τόπο και σέβεται τους ανθρώπους του. </w:t>
      </w:r>
    </w:p>
    <w:p w14:paraId="06452FF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Δεν μπορείς να σέβεσαι έναν τόπο και τους ανθρώπους του, εάν δεν σέβεσαι τα δικαιώματα όλων, τα δικαιώματα και αυτού που είναι διαφορετικός. Δεν μπορείς να αγαπάς έναν τόπο και τους ανθρώπους του αν, όπως ο </w:t>
      </w:r>
      <w:proofErr w:type="spellStart"/>
      <w:r>
        <w:rPr>
          <w:rFonts w:eastAsia="Times New Roman" w:cs="Times New Roman"/>
          <w:szCs w:val="24"/>
        </w:rPr>
        <w:t>Όρμπαν</w:t>
      </w:r>
      <w:proofErr w:type="spellEnd"/>
      <w:r>
        <w:rPr>
          <w:rFonts w:eastAsia="Times New Roman" w:cs="Times New Roman"/>
          <w:szCs w:val="24"/>
        </w:rPr>
        <w:t xml:space="preserve">, πιστεύεις ότι οι εργαζόμενοι πρέπει να δουλεύουν σαν σκλάβοι, τριακόσιες παραπάνω ώρες υπερωρία και να πληρώνονται μέσα στην επόμενη τριετία. Δεν μπορείς να αγαπάς έναν τόπο και τους ανθρώπους του αν, όπως η Κυβέρνηση του </w:t>
      </w:r>
      <w:proofErr w:type="spellStart"/>
      <w:r>
        <w:rPr>
          <w:rFonts w:eastAsia="Times New Roman" w:cs="Times New Roman"/>
          <w:szCs w:val="24"/>
        </w:rPr>
        <w:t>Κουρτς</w:t>
      </w:r>
      <w:proofErr w:type="spellEnd"/>
      <w:r>
        <w:rPr>
          <w:rFonts w:eastAsia="Times New Roman" w:cs="Times New Roman"/>
          <w:szCs w:val="24"/>
        </w:rPr>
        <w:t>, αμφισβητεί το οκτάωρο και ξαναπηγαίνει στο δωδεκάωρο.</w:t>
      </w:r>
    </w:p>
    <w:p w14:paraId="06452FF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Κλείνω, λέγοντας τα εξής: Είπα τους λόγους για τους οποίους πρέπει να στηριχθεί η Κυβέρνηση. Να σας δώσω και </w:t>
      </w:r>
      <w:r>
        <w:rPr>
          <w:rFonts w:eastAsia="Times New Roman" w:cs="Times New Roman"/>
          <w:szCs w:val="24"/>
        </w:rPr>
        <w:lastRenderedPageBreak/>
        <w:t>τρεις λόγους για τους οποίους δεν πρέπει να στηριχθεί αυτή η Κυβέρνηση, για να κάνει ο καθένας τις επιλογές του.</w:t>
      </w:r>
    </w:p>
    <w:p w14:paraId="06452FF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Δεν πρέπει να στηριχθεί αυτή η Κυβέρνηση εάν θέλετε να καταργήσετε τις συλλογικές συμβάσεις εργασίας. Δεν πρέπει να στηριχθεί αυτή η Κυβέρνηση εάν θέλετε να επιστρέψετε στη </w:t>
      </w:r>
      <w:proofErr w:type="spellStart"/>
      <w:r>
        <w:rPr>
          <w:rFonts w:eastAsia="Times New Roman" w:cs="Times New Roman"/>
          <w:szCs w:val="24"/>
        </w:rPr>
        <w:t>μνημονιακή</w:t>
      </w:r>
      <w:proofErr w:type="spellEnd"/>
      <w:r>
        <w:rPr>
          <w:rFonts w:eastAsia="Times New Roman" w:cs="Times New Roman"/>
          <w:szCs w:val="24"/>
        </w:rPr>
        <w:t xml:space="preserve"> πειθαρχία του «μία πρόσληψη για κάθε πέντε αποχωρήσεις» και να διαλύσετε το δημόσιο τομέα. Δεν πρέπει να στηριχθεί αυτή η Κυβέρνηση εάν θέλετε σε αυτήν τη χώρα μία κυβέρνηση τύπου </w:t>
      </w:r>
      <w:proofErr w:type="spellStart"/>
      <w:r>
        <w:rPr>
          <w:rFonts w:eastAsia="Times New Roman" w:cs="Times New Roman"/>
          <w:szCs w:val="24"/>
        </w:rPr>
        <w:t>Όρμπαν</w:t>
      </w:r>
      <w:proofErr w:type="spellEnd"/>
      <w:r>
        <w:rPr>
          <w:rFonts w:eastAsia="Times New Roman" w:cs="Times New Roman"/>
          <w:szCs w:val="24"/>
        </w:rPr>
        <w:t>.</w:t>
      </w:r>
    </w:p>
    <w:p w14:paraId="06452FF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452FF4"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2FF5" w14:textId="77777777" w:rsidR="00C04CE1" w:rsidRDefault="00722F08">
      <w:pPr>
        <w:spacing w:line="600" w:lineRule="auto"/>
        <w:ind w:firstLine="720"/>
        <w:jc w:val="both"/>
        <w:rPr>
          <w:rFonts w:eastAsia="Times New Roman" w:cs="Times New Roman"/>
          <w:szCs w:val="24"/>
        </w:rPr>
      </w:pPr>
      <w:r w:rsidRPr="001538E6">
        <w:rPr>
          <w:rFonts w:eastAsia="Times New Roman" w:cs="Times New Roman"/>
          <w:b/>
          <w:szCs w:val="24"/>
        </w:rPr>
        <w:t>ΠΡΟΕΔΡΕΥΩΝ (Γεώργιος Βαρεμένος):</w:t>
      </w:r>
      <w:r>
        <w:rPr>
          <w:rFonts w:eastAsia="Times New Roman" w:cs="Times New Roman"/>
          <w:szCs w:val="24"/>
        </w:rPr>
        <w:t xml:space="preserve"> Ευχαριστώ.</w:t>
      </w:r>
    </w:p>
    <w:p w14:paraId="06452FF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Ιγγλέζη</w:t>
      </w:r>
      <w:proofErr w:type="spellEnd"/>
      <w:r>
        <w:rPr>
          <w:rFonts w:eastAsia="Times New Roman" w:cs="Times New Roman"/>
          <w:szCs w:val="24"/>
        </w:rPr>
        <w:t>.</w:t>
      </w:r>
    </w:p>
    <w:p w14:paraId="06452FF7" w14:textId="77777777" w:rsidR="00C04CE1" w:rsidRDefault="00722F08">
      <w:pPr>
        <w:spacing w:line="600" w:lineRule="auto"/>
        <w:ind w:firstLine="720"/>
        <w:jc w:val="both"/>
        <w:rPr>
          <w:rFonts w:eastAsia="Times New Roman" w:cs="Times New Roman"/>
          <w:szCs w:val="24"/>
        </w:rPr>
      </w:pPr>
      <w:r w:rsidRPr="001538E6">
        <w:rPr>
          <w:rFonts w:eastAsia="Times New Roman" w:cs="Times New Roman"/>
          <w:b/>
          <w:szCs w:val="24"/>
        </w:rPr>
        <w:t>ΧΡΗΣΤΟΣ ΜΑΝΤΑΣ:</w:t>
      </w:r>
      <w:r>
        <w:rPr>
          <w:rFonts w:eastAsia="Times New Roman" w:cs="Times New Roman"/>
          <w:szCs w:val="24"/>
        </w:rPr>
        <w:t xml:space="preserve"> Την εύφημο μνεία δεν του την δώσατε, όμως.</w:t>
      </w:r>
    </w:p>
    <w:p w14:paraId="06452FF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Ναι. Ο κ. Ηλιόπουλος είναι ο πρώτος που τήρησε τον χρόνο. Φαντάζομαι να μην είναι ο τελευταίος.</w:t>
      </w:r>
    </w:p>
    <w:p w14:paraId="06452FF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Ιγγλέζη</w:t>
      </w:r>
      <w:proofErr w:type="spellEnd"/>
      <w:r>
        <w:rPr>
          <w:rFonts w:eastAsia="Times New Roman" w:cs="Times New Roman"/>
          <w:szCs w:val="24"/>
        </w:rPr>
        <w:t>, έχετε τον λόγο.</w:t>
      </w:r>
    </w:p>
    <w:p w14:paraId="06452FFA" w14:textId="77777777" w:rsidR="00C04CE1" w:rsidRDefault="00722F08">
      <w:pPr>
        <w:spacing w:line="600" w:lineRule="auto"/>
        <w:ind w:firstLine="720"/>
        <w:jc w:val="both"/>
        <w:rPr>
          <w:rFonts w:eastAsia="Times New Roman" w:cs="Times New Roman"/>
          <w:szCs w:val="24"/>
        </w:rPr>
      </w:pPr>
      <w:r w:rsidRPr="00917291">
        <w:rPr>
          <w:rFonts w:eastAsia="Times New Roman" w:cs="Times New Roman"/>
          <w:b/>
          <w:szCs w:val="24"/>
        </w:rPr>
        <w:t>ΑΙΚΑΤΕΡΙΝΗ ΙΓΓΛΕΖΗ:</w:t>
      </w:r>
      <w:r>
        <w:rPr>
          <w:rFonts w:eastAsia="Times New Roman" w:cs="Times New Roman"/>
          <w:szCs w:val="24"/>
        </w:rPr>
        <w:t xml:space="preserve"> Ευχαριστώ, κύριε Πρόεδρε.</w:t>
      </w:r>
    </w:p>
    <w:p w14:paraId="06452FF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και κυρίες Υπουργοί, τέσσερα χρόνια μετά από τον Γενάρη του 2015, που η κοινωνία αποφάσισε πρώτη φορά να δώσει τη διακυβέρνηση της χώρας στην Αριστερά. Τέσσερα χρόνια μετά, έχοντας περάσει από συμπληγάδες, αλλά με την κοινωνία όρθια, έρχεται σήμερα η Κυβέρνηση στο ελληνικό Κοινοβούλιο ζητώντας ψήφο εμπιστοσύνης. </w:t>
      </w:r>
    </w:p>
    <w:p w14:paraId="06452FF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κοινοβουλευτική διαδικασία μεγάλης σημασίας. Όμως, είμαστε σίγουροι για το αποτέλεσμά της, γιατί η κοινωνία μας έχει δώσει ήδη ψήφο εμπιστοσύνης, γιατί εμείς δεν πορευτήκαμε ούτε μια στιγμή μακριά από την κοινωνία και τον λαό. </w:t>
      </w:r>
    </w:p>
    <w:p w14:paraId="06452FF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Πρώτος μας στόχος ήταν η έξοδος από τα μνημόνια. Αυτός ο στόχος επιτεύχθηκε με θυσίες, βέβαια, αλλά -θα το επαναλάβω και πάλι- με την κοινωνία όρθια. Δεν χρειάζεται να θυμίσω τι ζούσε η χώρα και ο λαός μας μέχρι το 2015. Άλλωστε, κανένας </w:t>
      </w:r>
      <w:r>
        <w:rPr>
          <w:rFonts w:eastAsia="Times New Roman" w:cs="Times New Roman"/>
          <w:szCs w:val="24"/>
        </w:rPr>
        <w:lastRenderedPageBreak/>
        <w:t>μας δεν μπορεί να ξεχάσει τα εκατομμύρια των ανέργων και των ανασφάλιστων, της νεολαίας που ξενιτεύτηκε, το όργιο βίας και καταστολής το οποίο εμείς στη Χαλκιδική το ζήσαμε στο πετσί μας.</w:t>
      </w:r>
    </w:p>
    <w:p w14:paraId="06452FF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2015 χρειάστηκε να πάρουμε επώδυνες αποφάσεις. Κάποιες από αυτές μας έφεραν σε σύγκρουση με τον ίδιο μας τον πυρήνα. Ωστόσο, πάνω από το κομματικό μας συμφέρον, την πολιτική πελατεία, την ιδεολογική καθαρότητα βάλαμε την πατρίδα. </w:t>
      </w:r>
    </w:p>
    <w:p w14:paraId="06452FF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σημερινή πραγματικότητα μας δικαίωσε. Η Ελλάδα από τον Αύγουστο του 2018 είναι μια χώρα που κέρδισε πίσω την αξιοπρέπεια, το δικαίωμά της να χαράζει πολιτική και την αυτοπεποίθησή της. </w:t>
      </w:r>
    </w:p>
    <w:p w14:paraId="0645300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Έχουμε πετύχει πολλά σε όλο αυτό το διάστημα, κυρίες και κύριοι συνάδελφοι. Επαναφέραμε τον πολιτικό στην καρδιά της πολιτικής. Παραμένουμε μια πολιτική δύναμη που δεν </w:t>
      </w:r>
      <w:proofErr w:type="spellStart"/>
      <w:r>
        <w:rPr>
          <w:rFonts w:eastAsia="Times New Roman" w:cs="Times New Roman"/>
          <w:szCs w:val="24"/>
        </w:rPr>
        <w:t>διαπλέκεται</w:t>
      </w:r>
      <w:proofErr w:type="spellEnd"/>
      <w:r>
        <w:rPr>
          <w:rFonts w:eastAsia="Times New Roman" w:cs="Times New Roman"/>
          <w:szCs w:val="24"/>
        </w:rPr>
        <w:t xml:space="preserve">. Δεν στηριζόμαστε σε τζάκια για να διατηρούμαστε στην </w:t>
      </w:r>
      <w:r>
        <w:rPr>
          <w:rFonts w:eastAsia="Times New Roman" w:cs="Times New Roman"/>
          <w:szCs w:val="24"/>
        </w:rPr>
        <w:lastRenderedPageBreak/>
        <w:t>εξουσία. Ενισχύουμε τη δημοκρατία και τους θεσμούς. Εμβαθύνουμε στα ανθρώπινα δικαιώματα.</w:t>
      </w:r>
    </w:p>
    <w:p w14:paraId="0645300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Και όλα αυτά γίνονται, ενώ έχουμε δώσει μια τιτάνια μάχη ώστε να μειωθούν οι ανασφάλιστοι και να έχουν όλοι το δικαίωμα πρόσβασης στη δημόσια υγεία, να επανέλθουν εργατικά δικαιώματα -τα είπε πριν πολύ αναλυτικά ο κ. Ηλιόπουλος-, τα οποία οι προηγούμενες κυβερνήσεις είχαν θυσιάσει.</w:t>
      </w:r>
    </w:p>
    <w:p w14:paraId="0645300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Είχαμε δώσει μία τιτάνια μάχη να αντιμετωπιστεί η ακραία φτώχεια, να προχωρήσουν σημαντικά αναπτυξιακά έργα για τη χώρα, όπως το Κτηματολόγιο και οι δασικοί χάρτες, να προωθείται μια αναπτυξιακή για τη χώρα πολιτική, η οποία, όμως, δεν λεηλατεί τους φυσικούς της πόρους. </w:t>
      </w:r>
    </w:p>
    <w:p w14:paraId="0645300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Ακούμε όλες αυτές τις ημέρες τους πατριώτες με τις </w:t>
      </w:r>
      <w:r>
        <w:rPr>
          <w:rFonts w:eastAsia="Times New Roman" w:cs="Times New Roman"/>
          <w:szCs w:val="24"/>
          <w:lang w:val="en-GB"/>
        </w:rPr>
        <w:t>off</w:t>
      </w:r>
      <w:r w:rsidRPr="00D12047">
        <w:rPr>
          <w:rFonts w:eastAsia="Times New Roman" w:cs="Times New Roman"/>
          <w:szCs w:val="24"/>
        </w:rPr>
        <w:t xml:space="preserve"> </w:t>
      </w:r>
      <w:r>
        <w:rPr>
          <w:rFonts w:eastAsia="Times New Roman" w:cs="Times New Roman"/>
          <w:szCs w:val="24"/>
          <w:lang w:val="en-GB"/>
        </w:rPr>
        <w:t>shore</w:t>
      </w:r>
      <w:r>
        <w:rPr>
          <w:rFonts w:eastAsia="Times New Roman" w:cs="Times New Roman"/>
          <w:szCs w:val="24"/>
        </w:rPr>
        <w:t>, τους πατριώτες της διαπλοκής, τους πατριώτες της φοροδιαφυγής και της ρεμούλας να φωνάζουν για την πατρίδα. Αυτοί που λεηλάτησαν την πατρίδα κλαψουρίζουν, τάχα, για την προδοσία της.</w:t>
      </w:r>
    </w:p>
    <w:p w14:paraId="0645300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χωρίς κραυγές -όπως πάντα- χωρίς υπερβολές σταθήκαμε απέναντι στο μακεδονικό ζήτημα </w:t>
      </w:r>
      <w:proofErr w:type="spellStart"/>
      <w:r>
        <w:rPr>
          <w:rFonts w:eastAsia="Times New Roman" w:cs="Times New Roman"/>
          <w:szCs w:val="24"/>
        </w:rPr>
        <w:t>αφουγκραζόμενοι</w:t>
      </w:r>
      <w:proofErr w:type="spellEnd"/>
      <w:r>
        <w:rPr>
          <w:rFonts w:eastAsia="Times New Roman" w:cs="Times New Roman"/>
          <w:szCs w:val="24"/>
        </w:rPr>
        <w:t xml:space="preserve"> το κάλεσμα της ιστορίας και επιλέξαμε, αντί για τα φαντάσματα που επισείει η Αξιωματική Αντιπολίτευση, να κοιτάξουμε τα παιδιά μας και το μέλλον. </w:t>
      </w:r>
    </w:p>
    <w:p w14:paraId="0645300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Συμφωνία των Πρεσπών δεν κλείνει απλώς ιστορικές εκκρεμότητες, ούτε μόνο θεραπεύει πληγές. Αυτή η συμφωνία κοιτάζει προς το αύριο, κατοχυρώνοντας τα εθνικά μας δίκαια, υπηρετώντας τα συμφέροντα του λαού μας, ωστόσο σεβόμενοι και τον γειτονικό λαό. </w:t>
      </w:r>
    </w:p>
    <w:p w14:paraId="0645300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Σε μια περιοχή του κόσμου, που χαρακτηριζόταν πάντα ως «</w:t>
      </w:r>
      <w:proofErr w:type="spellStart"/>
      <w:r>
        <w:rPr>
          <w:rFonts w:eastAsia="Times New Roman" w:cs="Times New Roman"/>
          <w:szCs w:val="24"/>
        </w:rPr>
        <w:t>μπαρουταποθήκη</w:t>
      </w:r>
      <w:proofErr w:type="spellEnd"/>
      <w:r>
        <w:rPr>
          <w:rFonts w:eastAsia="Times New Roman" w:cs="Times New Roman"/>
          <w:szCs w:val="24"/>
        </w:rPr>
        <w:t xml:space="preserve">», η πατριδοκαπηλία έσπερνε ανέμους και θέριζε θύελλες. Εμείς επιλέξαμε τον δρόμο της ειρήνης, της συνεργασίας, της συνύπαρξης, της προκοπής. Εσείς, κυρίες και κύριοι της Αντιπολίτευσης, επιλέγετε να επαναφέρετε το </w:t>
      </w:r>
      <w:proofErr w:type="spellStart"/>
      <w:r w:rsidRPr="00DD537C">
        <w:rPr>
          <w:rFonts w:eastAsia="Times New Roman" w:cs="Times New Roman"/>
          <w:szCs w:val="24"/>
        </w:rPr>
        <w:t>εμφυλιο</w:t>
      </w:r>
      <w:r>
        <w:rPr>
          <w:rFonts w:eastAsia="Times New Roman" w:cs="Times New Roman"/>
          <w:szCs w:val="24"/>
        </w:rPr>
        <w:t>πολεμικό</w:t>
      </w:r>
      <w:proofErr w:type="spellEnd"/>
      <w:r>
        <w:rPr>
          <w:rFonts w:eastAsia="Times New Roman" w:cs="Times New Roman"/>
          <w:szCs w:val="24"/>
        </w:rPr>
        <w:t xml:space="preserve"> κλίμα, ενισχύοντας αντιδημοκρατικές πρακτικές. </w:t>
      </w:r>
    </w:p>
    <w:p w14:paraId="0645300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Έμαθα χθες βράδυ ότι κάποιοι με επικήρυξαν και γέμισαν αφίσες με το πρόσωπό μου τους τοίχους της Χαλκιδικής με την ερώτηση</w:t>
      </w:r>
      <w:r w:rsidRPr="00D12047">
        <w:rPr>
          <w:rFonts w:eastAsia="Times New Roman" w:cs="Times New Roman"/>
          <w:szCs w:val="24"/>
        </w:rPr>
        <w:t>:</w:t>
      </w:r>
      <w:r>
        <w:rPr>
          <w:rFonts w:eastAsia="Times New Roman" w:cs="Times New Roman"/>
          <w:szCs w:val="24"/>
        </w:rPr>
        <w:t xml:space="preserve"> «Θα προδώσεις τη Μακεδονία μας;».</w:t>
      </w:r>
    </w:p>
    <w:p w14:paraId="0645300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ΧΡΗΣΤΟΣ ΜΑΝΤΑΣ</w:t>
      </w:r>
      <w:r w:rsidRPr="00D12047">
        <w:rPr>
          <w:rFonts w:eastAsia="Times New Roman" w:cs="Times New Roman"/>
          <w:b/>
          <w:szCs w:val="24"/>
        </w:rPr>
        <w:t>:</w:t>
      </w:r>
      <w:r>
        <w:rPr>
          <w:rFonts w:eastAsia="Times New Roman" w:cs="Times New Roman"/>
          <w:szCs w:val="24"/>
        </w:rPr>
        <w:t xml:space="preserve"> Αίσχος!</w:t>
      </w:r>
    </w:p>
    <w:p w14:paraId="06453009"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ΑΙΚΑΤΕΡΙΝΗ ΙΓΓΛΕΖΗ</w:t>
      </w:r>
      <w:r w:rsidRPr="00D12047">
        <w:rPr>
          <w:rFonts w:eastAsia="Times New Roman" w:cs="Times New Roman"/>
          <w:b/>
          <w:szCs w:val="24"/>
        </w:rPr>
        <w:t>:</w:t>
      </w:r>
      <w:r>
        <w:rPr>
          <w:rFonts w:eastAsia="Times New Roman" w:cs="Times New Roman"/>
          <w:szCs w:val="24"/>
        </w:rPr>
        <w:t xml:space="preserve"> Έχετε διολισθήσει σε ακραίες και παρακρατικές πρακτικές που διακυβεύουν τη σταθερότητα της χώρας και της περιοχής. Αντί να καταδικάζετε και να διαχωρίζεστε από αυτές, με τη στάση σας τις ενισχύετε. </w:t>
      </w:r>
    </w:p>
    <w:p w14:paraId="0645300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Μπροστά στο κομματικό σας και όχι στο εθνικό, όπως διατείνεστε, συμφέρον, θυσιάζετε το δημοκρατικό και πατριωτικό κόσμο της χώρας και τις θυσίες του. Εσείς, που αρνείστε να αναλάβετε τις ευθύνες σας απέναντι στην ιστορία, καταφεύγετε σε απειλές και τρομοκράτηση, θυμίζοντας σε όλους μας πόσο πολύ πια έχουμε απομακρυνθεί ως κοινωνία από κάποιες άλλες εποχές, από την εποχή του εμφυλίου, της πόλωσης και του απομονωτισμού. </w:t>
      </w:r>
    </w:p>
    <w:p w14:paraId="0645300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Σας απαντώ, λοιπόν, στην ερώτησή σας</w:t>
      </w:r>
      <w:r w:rsidRPr="00D12047">
        <w:rPr>
          <w:rFonts w:eastAsia="Times New Roman" w:cs="Times New Roman"/>
          <w:szCs w:val="24"/>
        </w:rPr>
        <w:t>:</w:t>
      </w:r>
      <w:r>
        <w:rPr>
          <w:rFonts w:eastAsia="Times New Roman" w:cs="Times New Roman"/>
          <w:szCs w:val="24"/>
        </w:rPr>
        <w:t xml:space="preserve"> Σαν </w:t>
      </w:r>
      <w:proofErr w:type="spellStart"/>
      <w:r>
        <w:rPr>
          <w:rFonts w:eastAsia="Times New Roman" w:cs="Times New Roman"/>
          <w:szCs w:val="24"/>
        </w:rPr>
        <w:t>Χαλκιδικιώτισσα</w:t>
      </w:r>
      <w:proofErr w:type="spellEnd"/>
      <w:r>
        <w:rPr>
          <w:rFonts w:eastAsia="Times New Roman" w:cs="Times New Roman"/>
          <w:szCs w:val="24"/>
        </w:rPr>
        <w:t>, σαν Μακεδονίτισσα, σαν Ελληνίδα και σαν Βαλκάνια, κυρίες και κύριοι, είμαι υπερήφανη για τη Συμφωνία των Πρεσπών. Εσείς προδίδετε το μέλλον.</w:t>
      </w:r>
    </w:p>
    <w:p w14:paraId="0645300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στηρίζω αυτή την Κυβέρνηση και σας ζητώ να την στηρίξετε και εσείς. Είναι η μόνη Κυβέρνηση των τελευταίων δεκαετιών που πέρα από το πολιτικό κόστος και τη μικροπολιτική παλεύει πραγματικά και κερδίζει το σήμερα και το αύριο για όλους μας και γι’ αυτά που μέλλεται να έρθουν.</w:t>
      </w:r>
    </w:p>
    <w:p w14:paraId="0645300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Σας ευχαριστώ.</w:t>
      </w:r>
    </w:p>
    <w:p w14:paraId="0645300E" w14:textId="77777777" w:rsidR="00C04CE1" w:rsidRDefault="00722F08">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0645300F"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122B1A">
        <w:rPr>
          <w:rFonts w:eastAsia="Times New Roman" w:cs="Times New Roman"/>
          <w:b/>
          <w:szCs w:val="24"/>
        </w:rPr>
        <w:t>:</w:t>
      </w:r>
      <w:r>
        <w:rPr>
          <w:rFonts w:eastAsia="Times New Roman" w:cs="Times New Roman"/>
          <w:szCs w:val="24"/>
        </w:rPr>
        <w:t xml:space="preserve"> Κι εμείς ευχαριστούμε. Εδώ κι αν είναι για εύφημο μνεία!</w:t>
      </w:r>
    </w:p>
    <w:p w14:paraId="0645301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 κ. Μανιάτης έχει τον λόγο.</w:t>
      </w:r>
    </w:p>
    <w:p w14:paraId="06453011"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ΙΩΑΝΝΗΣ ΜΑΝΙΑΤΗΣ</w:t>
      </w:r>
      <w:r w:rsidRPr="00122B1A">
        <w:rPr>
          <w:rFonts w:eastAsia="Times New Roman" w:cs="Times New Roman"/>
          <w:b/>
          <w:szCs w:val="24"/>
        </w:rPr>
        <w:t>:</w:t>
      </w:r>
      <w:r>
        <w:rPr>
          <w:rFonts w:eastAsia="Times New Roman" w:cs="Times New Roman"/>
          <w:szCs w:val="24"/>
        </w:rPr>
        <w:t xml:space="preserve"> Τα τελευταία εικοσιτετράωρα παρακολουθούμε τις τελευταίες πράξεις μιας φαρσοκωμωδίας, ενός στημένου πολιτικού διαζυγίου ανάμεσα στον κ. Τσίπρα και </w:t>
      </w:r>
      <w:r>
        <w:rPr>
          <w:rFonts w:eastAsia="Times New Roman" w:cs="Times New Roman"/>
          <w:szCs w:val="24"/>
        </w:rPr>
        <w:lastRenderedPageBreak/>
        <w:t xml:space="preserve">τον κ. Καμμένο, σκηνοθεσία και των δύο. Παραχώρησαν ο ένας στον άλλον αυτό που χρειαζόταν για τη δουλειά τους. Παίζουν τα ρέστα τους σε ένα αδυσώπητο παιχνίδι εξουσίας με </w:t>
      </w:r>
      <w:proofErr w:type="spellStart"/>
      <w:r>
        <w:rPr>
          <w:rFonts w:eastAsia="Times New Roman" w:cs="Times New Roman"/>
          <w:szCs w:val="24"/>
        </w:rPr>
        <w:t>διακύβευμα</w:t>
      </w:r>
      <w:proofErr w:type="spellEnd"/>
      <w:r>
        <w:rPr>
          <w:rFonts w:eastAsia="Times New Roman" w:cs="Times New Roman"/>
          <w:szCs w:val="24"/>
        </w:rPr>
        <w:t xml:space="preserve"> την πολιτική ομαλότητα, τα μείζονα εθνικά θέματα και την πορεία της χώρας.</w:t>
      </w:r>
    </w:p>
    <w:p w14:paraId="0645301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Σήμερα είμαστε εδώ, στην παράσταση ενός άθλιου θιάσου, που επιχειρεί με κάθε δόλιο τρόπο να εξαπατήσει τους πολίτες σε βάρος της κοινωνίας, σε βάρος της χώρας, αλλά σε όφελος της πάρτης τους, σε όφελος του πελατειακού τους στρατού, για να γίνουν από Κυβέρνηση εξουσία, για να γίνουν από Κυβέρνηση καθεστώς. Γι’ αυτό, λοιπόν, είμαστε εμείς σήμερα εδώ, για να πούμε «τέλος» στην απάτη. Απόψε είναι η τελευταία πράξη ενός δράματος και ενός θιάσου που θα παραμείνει στην ιστορία της χώρας ως ο χειρότερος ολετήρας που από τις πάνω και τις κάτω πλατείες, μαζί με τη Χρυσή Αυγή, μοίρασε μίσος, οργή, ψέματα και ύβρεις, μια Χρυσή Αυγή που για τέσσερα χρόνια δεν βρίσκεται αίθουσα για να ολοκληρωθεί η δίκη της.</w:t>
      </w:r>
    </w:p>
    <w:p w14:paraId="0645301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Πρωθυπουργός μέχρι σήμερα πρωταγωνιστούσε με κομπάρσο τον Πάνο Καμμένο στο ιπτάμενο τσίρκο των ΣΥΡΙΖΑ </w:t>
      </w:r>
      <w:r>
        <w:rPr>
          <w:rFonts w:eastAsia="Times New Roman" w:cs="Times New Roman"/>
          <w:szCs w:val="24"/>
        </w:rPr>
        <w:lastRenderedPageBreak/>
        <w:t>- ΑΝΕΛ. Τώρα επιχειρεί να το παίξει ιππότης δήθεν της κεντροαριστεράς, με τη συνδρομή κάποιων κοινωνικά ανύπαρκτων κομπάρσων που έχουν διακριθεί επαγγελματικά στα συνεχή πολιτικά δρομολόγια από το ένα κόμμα στο άλλο.</w:t>
      </w:r>
    </w:p>
    <w:p w14:paraId="0645301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Σταματήστε να στήνετε κολυμπήθρες του Σιλωάμ για να ξεπλυθούν οι αμαρτίες μιας συμμαχίας που δεν είναι </w:t>
      </w:r>
      <w:r w:rsidRPr="006A3EFB">
        <w:rPr>
          <w:rFonts w:eastAsia="Times New Roman" w:cs="Times New Roman"/>
          <w:szCs w:val="24"/>
        </w:rPr>
        <w:t xml:space="preserve">παρά φύσιν, </w:t>
      </w:r>
      <w:r>
        <w:rPr>
          <w:rFonts w:eastAsia="Times New Roman" w:cs="Times New Roman"/>
          <w:szCs w:val="24"/>
        </w:rPr>
        <w:t xml:space="preserve">αλλά </w:t>
      </w:r>
      <w:r w:rsidRPr="006A3EFB">
        <w:rPr>
          <w:rFonts w:eastAsia="Times New Roman" w:cs="Times New Roman"/>
          <w:szCs w:val="24"/>
        </w:rPr>
        <w:t>κατά φύσιν</w:t>
      </w:r>
      <w:r>
        <w:rPr>
          <w:rFonts w:eastAsia="Times New Roman" w:cs="Times New Roman"/>
          <w:szCs w:val="24"/>
        </w:rPr>
        <w:t>, γιατί ένα πράγμα είναι πια καθαρό</w:t>
      </w:r>
      <w:r w:rsidRPr="00122B1A">
        <w:rPr>
          <w:rFonts w:eastAsia="Times New Roman" w:cs="Times New Roman"/>
          <w:szCs w:val="24"/>
        </w:rPr>
        <w:t xml:space="preserve">: </w:t>
      </w:r>
      <w:r>
        <w:rPr>
          <w:rFonts w:eastAsia="Times New Roman" w:cs="Times New Roman"/>
          <w:szCs w:val="24"/>
        </w:rPr>
        <w:t>Ο ΣΥΡΙΖΑ και οι ΑΝΕΛ δεν είναι δύο διαφορετικά κόμματα που συνεργάζονται. Είναι ένα κόμμα, ένα ενιαίο και αδιαίρετο κόμμα με αρχηγό και υπαρχηγό. Ο αρχηγός είναι ο Πρωθυπουργός και ο υπαρχηγός είναι ο Αρχηγός του άλλου κόμματος.</w:t>
      </w:r>
    </w:p>
    <w:p w14:paraId="0645301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Ψήφος εμπιστοσύνης σημαίνει αυτόματα παράταση σε έναν άνευ όρων και άνευ ορίων εξευτελισμό της δημοκρατίας και της πολιτικής. Ψήφος εμπιστοσύνης σε αυτή την πικρή κωμωδία σημαίνει αυτόματα συνθηκολόγηση με τον κυνισμό, τον θεατρινισμό, τον μακιαβελισμό. </w:t>
      </w:r>
    </w:p>
    <w:p w14:paraId="0645301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Αντί του διαλόγου, οι σκευωρίες, αντί των επιχειρημάτων, οι συναλλαγές. Αντί της εθνικής ευθύνης, το προσωπικό πάθος </w:t>
      </w:r>
      <w:r>
        <w:rPr>
          <w:rFonts w:eastAsia="Times New Roman" w:cs="Times New Roman"/>
          <w:szCs w:val="24"/>
        </w:rPr>
        <w:lastRenderedPageBreak/>
        <w:t xml:space="preserve">για την εξουσία. Έχουμε μια πλήρως </w:t>
      </w:r>
      <w:proofErr w:type="spellStart"/>
      <w:r>
        <w:rPr>
          <w:rFonts w:eastAsia="Times New Roman" w:cs="Times New Roman"/>
          <w:szCs w:val="24"/>
        </w:rPr>
        <w:t>απονομιμοποιημένη</w:t>
      </w:r>
      <w:proofErr w:type="spellEnd"/>
      <w:r>
        <w:rPr>
          <w:rFonts w:eastAsia="Times New Roman" w:cs="Times New Roman"/>
          <w:szCs w:val="24"/>
        </w:rPr>
        <w:t xml:space="preserve"> και </w:t>
      </w:r>
      <w:proofErr w:type="spellStart"/>
      <w:r w:rsidRPr="006A3EFB">
        <w:rPr>
          <w:rFonts w:eastAsia="Times New Roman" w:cs="Times New Roman"/>
          <w:szCs w:val="24"/>
        </w:rPr>
        <w:t>παραπαίουσα</w:t>
      </w:r>
      <w:proofErr w:type="spellEnd"/>
      <w:r>
        <w:rPr>
          <w:rFonts w:eastAsia="Times New Roman" w:cs="Times New Roman"/>
          <w:szCs w:val="24"/>
        </w:rPr>
        <w:t xml:space="preserve"> Κυβέρνηση, μια σικέ σύγκρουση μεταξύ ΣΥΡΙΖΑ και ΑΝΕΛ για την επιζήμια Συμφωνία των Πρεσπών, με ανταλλαγές Βουλευτών που μετακινούνται όπως οι ποδοσφαιριστές από τη μια ομάδα στην άλλη, δανεικοί με </w:t>
      </w:r>
      <w:r>
        <w:rPr>
          <w:rFonts w:eastAsia="Times New Roman" w:cs="Times New Roman"/>
          <w:szCs w:val="24"/>
          <w:lang w:val="en-GB"/>
        </w:rPr>
        <w:t>option</w:t>
      </w:r>
      <w:r>
        <w:rPr>
          <w:rFonts w:eastAsia="Times New Roman" w:cs="Times New Roman"/>
          <w:szCs w:val="24"/>
        </w:rPr>
        <w:t xml:space="preserve"> αγοράς ίσα-ίσα για να βγει η σεζόν, μια συνολική εικόνα παρακμής. </w:t>
      </w:r>
    </w:p>
    <w:p w14:paraId="0645301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Δυσφημεί κάθε έννοια προοδευτικότητας ο κ. Τσίπρας, ο χρυσός χορηγός του </w:t>
      </w:r>
      <w:proofErr w:type="spellStart"/>
      <w:r>
        <w:rPr>
          <w:rFonts w:eastAsia="Times New Roman" w:cs="Times New Roman"/>
          <w:szCs w:val="24"/>
        </w:rPr>
        <w:t>νεοσυντηρητισμού</w:t>
      </w:r>
      <w:proofErr w:type="spellEnd"/>
      <w:r>
        <w:rPr>
          <w:rFonts w:eastAsia="Times New Roman" w:cs="Times New Roman"/>
          <w:szCs w:val="24"/>
        </w:rPr>
        <w:t xml:space="preserve">. Η υπονόμευση της δημοκρατίας δεν είναι προοδευτική πολιτική. Η </w:t>
      </w:r>
      <w:proofErr w:type="spellStart"/>
      <w:r>
        <w:rPr>
          <w:rFonts w:eastAsia="Times New Roman" w:cs="Times New Roman"/>
          <w:szCs w:val="24"/>
        </w:rPr>
        <w:t>εργαλειοποίηση</w:t>
      </w:r>
      <w:proofErr w:type="spellEnd"/>
      <w:r>
        <w:rPr>
          <w:rFonts w:eastAsia="Times New Roman" w:cs="Times New Roman"/>
          <w:szCs w:val="24"/>
        </w:rPr>
        <w:t xml:space="preserve"> των θεσμικών εγγυήσεων του πολιτεύματος δεν είναι προοδευτική πολιτική. Η διαπραγματευτική ανικανότητα δεν είναι προοδευτική πολιτική. Η απόλυτη υποταγή στις εντολές των ξένων δεν είναι προοδευτική πολιτική. Η καλλιέργεια του μίσους, του διχασμού και του τυχοδιωκτισμού δεν είναι προοδευτική πολιτική.</w:t>
      </w:r>
    </w:p>
    <w:p w14:paraId="0645301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Οι ανισότητες μεγάλωσαν. Το </w:t>
      </w:r>
      <w:r>
        <w:rPr>
          <w:rFonts w:eastAsia="Times New Roman" w:cs="Times New Roman"/>
          <w:szCs w:val="24"/>
          <w:lang w:val="en-GB"/>
        </w:rPr>
        <w:t>brain</w:t>
      </w:r>
      <w:r w:rsidRPr="00E45D24">
        <w:rPr>
          <w:rFonts w:eastAsia="Times New Roman" w:cs="Times New Roman"/>
          <w:szCs w:val="24"/>
        </w:rPr>
        <w:t xml:space="preserve"> </w:t>
      </w:r>
      <w:r>
        <w:rPr>
          <w:rFonts w:eastAsia="Times New Roman" w:cs="Times New Roman"/>
          <w:szCs w:val="24"/>
          <w:lang w:val="en-GB"/>
        </w:rPr>
        <w:t>drain</w:t>
      </w:r>
      <w:r>
        <w:rPr>
          <w:rFonts w:eastAsia="Times New Roman" w:cs="Times New Roman"/>
          <w:szCs w:val="24"/>
        </w:rPr>
        <w:t xml:space="preserve">, η ανεργία, το δημογραφικό, η επερχόμενη νέα κρίση στο ασφαλιστικό, τις συντάξεις, την υγεία και την παιδεία είναι εκρηκτικό μείγμα. Έχουν </w:t>
      </w:r>
      <w:r>
        <w:rPr>
          <w:rFonts w:eastAsia="Times New Roman" w:cs="Times New Roman"/>
          <w:szCs w:val="24"/>
        </w:rPr>
        <w:lastRenderedPageBreak/>
        <w:t xml:space="preserve">μετατραπεί πια οι Έλληνες πολίτες σε επαίτες επιδομάτων. Έχουμε την πιο δυσώδη κατάσταση της Μεταπολίτευσης, ένα παραδικαστικό κύκλωμα με ενορχήστρωση από το Μέγαρο Μαξίμου. Εκτελεστικός βραχίονας η τρίτη, η αφανής, η δεξιά συνιστώσα του καθεστώτος, ένα κύκλωμα που στήνει οφθαλμοφανείς, προχειροφτιαγμένες σκευωρίες για να εμπλακούν οι πολιτικοί αντίπαλοι της Κυβέρνησης, μια παρακμή που ταιριάζει με την έλλειψη ελπίδας, με την παραίτηση από κάθε φιλοδοξία για ένα καλύτερο αύριο. </w:t>
      </w:r>
    </w:p>
    <w:p w14:paraId="0645301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Αυτή είναι μέχρι στιγμής η μεγαλύτερη νίκη του διδύμου Τσίπρα-Καμμένου: Μεγαλομέτοχος πολιτικού αμοραλισμού στο χρηματιστήριο της αποστασίας ο κ. Τσίπρας. </w:t>
      </w:r>
    </w:p>
    <w:p w14:paraId="0645301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Εμείς στο Κίνημα Αλλαγής αποκαλύψαμε τα μεγάλα σκάνδαλα</w:t>
      </w:r>
      <w:r w:rsidRPr="00E45D24">
        <w:rPr>
          <w:rFonts w:eastAsia="Times New Roman" w:cs="Times New Roman"/>
          <w:szCs w:val="24"/>
        </w:rPr>
        <w:t xml:space="preserve">: </w:t>
      </w:r>
      <w:r>
        <w:rPr>
          <w:rFonts w:eastAsia="Times New Roman" w:cs="Times New Roman"/>
          <w:szCs w:val="24"/>
        </w:rPr>
        <w:t xml:space="preserve">Τα 600 εκατομμύρια από το «ΕΛΕΥΘΕΡΙΟΣ ΒΕΝΙΖΕΛΟΣ», τη μείωση κατά 80% των ελέγχων για το λαθρεμπόριο καυσίμων, το σκάνδαλο στο </w:t>
      </w:r>
      <w:proofErr w:type="spellStart"/>
      <w:r>
        <w:rPr>
          <w:rFonts w:eastAsia="Times New Roman" w:cs="Times New Roman"/>
          <w:szCs w:val="24"/>
        </w:rPr>
        <w:t>Θριάσιο</w:t>
      </w:r>
      <w:proofErr w:type="spellEnd"/>
      <w:r>
        <w:rPr>
          <w:rFonts w:eastAsia="Times New Roman" w:cs="Times New Roman"/>
          <w:szCs w:val="24"/>
        </w:rPr>
        <w:t xml:space="preserve">, το σκάνδαλο των 120 εκατομμυρίων στη ΔΕΠΑ, το σκάνδαλο του ξεπουλήματος της ΔΕΗ. </w:t>
      </w:r>
    </w:p>
    <w:p w14:paraId="0645301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σήμερα έχουμε ένα ακόμη πιο μεγάλο σκάνδαλο, ένα εθνικό σκάνδαλο: Μόλις μάθαμε ότι τα δύο χιλιάδες τριακόσια είκοσι εννέα μνημεία και πολιτιστικά κτήρια της χώρας που δήθεν κατά λάθος μεταβιβάσατε στο </w:t>
      </w:r>
      <w:proofErr w:type="spellStart"/>
      <w:r>
        <w:rPr>
          <w:rFonts w:eastAsia="Times New Roman" w:cs="Times New Roman"/>
          <w:szCs w:val="24"/>
        </w:rPr>
        <w:t>υπερταμείο</w:t>
      </w:r>
      <w:proofErr w:type="spellEnd"/>
      <w:r>
        <w:rPr>
          <w:rFonts w:eastAsia="Times New Roman" w:cs="Times New Roman"/>
          <w:szCs w:val="24"/>
        </w:rPr>
        <w:t xml:space="preserve">, για αυτά τα ακίνητα προσφεύγει στο Συμβούλιο της Επικρατείας υπέρ του Πρωθυπουργού της Ελλάδας, υπέρ του Υπουργού Οικονομικών, υπέρ του Αντιπροέδρου της Κυβέρνησης και υπέρ του κύρους της απόφασης του Υπουργού που μεταβιβάζει τα ακίνητα, το </w:t>
      </w:r>
      <w:proofErr w:type="spellStart"/>
      <w:r>
        <w:rPr>
          <w:rFonts w:eastAsia="Times New Roman" w:cs="Times New Roman"/>
          <w:szCs w:val="24"/>
        </w:rPr>
        <w:t>υπερταμείο</w:t>
      </w:r>
      <w:proofErr w:type="spellEnd"/>
      <w:r>
        <w:rPr>
          <w:rFonts w:eastAsia="Times New Roman" w:cs="Times New Roman"/>
          <w:szCs w:val="24"/>
        </w:rPr>
        <w:t>.</w:t>
      </w:r>
    </w:p>
    <w:p w14:paraId="0645301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υπερταμείο</w:t>
      </w:r>
      <w:proofErr w:type="spellEnd"/>
      <w:r>
        <w:rPr>
          <w:rFonts w:eastAsia="Times New Roman" w:cs="Times New Roman"/>
          <w:szCs w:val="24"/>
        </w:rPr>
        <w:t xml:space="preserve"> προσφεύγει κατά των ακινήτων και μνημείων της χώρας και υπέρ του Πρωθυπουργού, προκειμένου τα μνημεία της χώρας να παραμείνουν στο </w:t>
      </w:r>
      <w:proofErr w:type="spellStart"/>
      <w:r>
        <w:rPr>
          <w:rFonts w:eastAsia="Times New Roman" w:cs="Times New Roman"/>
          <w:szCs w:val="24"/>
        </w:rPr>
        <w:t>υπερταμείο</w:t>
      </w:r>
      <w:proofErr w:type="spellEnd"/>
      <w:r>
        <w:rPr>
          <w:rFonts w:eastAsia="Times New Roman" w:cs="Times New Roman"/>
          <w:szCs w:val="24"/>
        </w:rPr>
        <w:t>. Η μεγάλη σας ντροπή.</w:t>
      </w:r>
    </w:p>
    <w:p w14:paraId="0645301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Καταθέτω τη χθεσινή προσφυγή του </w:t>
      </w:r>
      <w:proofErr w:type="spellStart"/>
      <w:r>
        <w:rPr>
          <w:rFonts w:eastAsia="Times New Roman" w:cs="Times New Roman"/>
          <w:szCs w:val="24"/>
        </w:rPr>
        <w:t>υπερταμείου</w:t>
      </w:r>
      <w:proofErr w:type="spellEnd"/>
      <w:r>
        <w:rPr>
          <w:rFonts w:eastAsia="Times New Roman" w:cs="Times New Roman"/>
          <w:szCs w:val="24"/>
        </w:rPr>
        <w:t xml:space="preserve"> στο Συμβούλιο της Επικρατείας.</w:t>
      </w:r>
    </w:p>
    <w:p w14:paraId="0645301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645301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φυσικά, εμείς δεν εθελοτυφλούμε για το αποτέλεσμα της ψηφοφορίας. Αν η συναλλαγή Τσίπρα - Καμμένου δεν είχε φέρει τα επιδιωκόμενα αποτελέσματα, εμείς απλά δεν θα ήμασταν εδώ. Όμως, πρόκειται για μια πρόσκαιρη επιτυχία μιας παρέας που κυβερνά </w:t>
      </w:r>
      <w:proofErr w:type="spellStart"/>
      <w:r>
        <w:rPr>
          <w:rFonts w:eastAsia="Times New Roman" w:cs="Times New Roman"/>
          <w:szCs w:val="24"/>
        </w:rPr>
        <w:t>κρυπτόμενη</w:t>
      </w:r>
      <w:proofErr w:type="spellEnd"/>
      <w:r>
        <w:rPr>
          <w:rFonts w:eastAsia="Times New Roman" w:cs="Times New Roman"/>
          <w:szCs w:val="24"/>
        </w:rPr>
        <w:t>. Η Βουλή πια βρίσκεται σε πλήρη αναντιστοιχία με τη λαϊκή βούληση και οι συναλλαγές του 1965, που ξαναζωντάνεψαν σαν φαντάσματα σ’ αυτό το κτήριο τις τελευταίες μέρες, θα κλειστούν οριστικά και τελεσίδικα στο ντουλάπι της ιστορίας. Γιατί ο διχασμός και ο νέος κύκλος κρίσης μπορούν να λυθούν μόνο με έναν τρόπο: Με εκλογές και με ένα ισχυρό Κίνημα Αλλαγής που πιστεύει βαθιά στην Ελλάδα την εθνικά ασφαλή, τη θεσμικά ισχυρή, την πολιτικά δημοκρατική, την οικονομικά εύρωστη και την κοινωνικά δίκαιη. Αυτό το Κίνημα Αλλαγής θα επιλέξουν οι πολίτες στις επόμενες εκλογές.</w:t>
      </w:r>
    </w:p>
    <w:p w14:paraId="0645302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45302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 - ΔΗΜΑΡ)</w:t>
      </w:r>
    </w:p>
    <w:p w14:paraId="06453022" w14:textId="77777777" w:rsidR="00C04CE1" w:rsidRDefault="00722F08">
      <w:pPr>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τρεις συνοδοί-εκπαιδευτικοί τους, από το 2</w:t>
      </w:r>
      <w:r w:rsidRPr="00777C99">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 xml:space="preserve">Γυμνάσιο Κορίνθου. </w:t>
      </w:r>
    </w:p>
    <w:p w14:paraId="06453023" w14:textId="77777777" w:rsidR="00C04CE1" w:rsidRDefault="00722F08">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6453024"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453025"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ο Υπουργός Περιβάλλοντος και Ενέργειας κ. Γεώργιος Σταθάκης.</w:t>
      </w:r>
    </w:p>
    <w:p w14:paraId="06453026"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Αγαπητές και αγαπητοί συνάδελφοι, αν παρακολουθούσα τη Νέα Δημοκρατία σωστά, έχει ένα πολύ ισχυρό </w:t>
      </w:r>
      <w:r>
        <w:rPr>
          <w:rFonts w:eastAsia="Times New Roman" w:cs="Times New Roman"/>
          <w:szCs w:val="24"/>
        </w:rPr>
        <w:lastRenderedPageBreak/>
        <w:t>επιχείρημα για το γιατί δεν πρέπει να δώσετε ψήφο εμπιστοσύνης σήμερα, ότι η Κυβέρνηση δεν είναι καλή Κυβέρνηση, είναι κακή Κυβέρνηση. Και αυτό το επιχείρημα το επαναλαμβάνει όχι μόνο μια μέρα που τίθεται θέμα εμπιστοσύνης στη Βουλή, το επαναλαμβάνει διαρκώς και αδιαλείπτως, ζητώντας εκλογές πρακτικά συνεχώς.</w:t>
      </w:r>
    </w:p>
    <w:p w14:paraId="06453027"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δουλειά της Αντιπολίτευσης είναι να λέει ότι η Κυβέρνηση είναι κακή. Δεν μπορεί η Αντιπολίτευση να χειροκροτεί την Κυβέρνηση. Λογικό σε ένα κοινοβουλευτικό μας σύστημα.</w:t>
      </w:r>
    </w:p>
    <w:p w14:paraId="06453028"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Από την άλλη πλευρά, όμως, είναι ταυτολογικό το επιχείρημα. Διότι η δημοκρατία, όπως ξέρετε, δουλεύει με τους δικούς της κανόνες. Εκλέγεται μία κυβέρνηση για τέσσερα χρόνια. Για να σταματήσει να κυβερνάει για τέσσερα χρόνια, δεν συντρέχει ένας αντιπολιτευτικός λόγος που να λέει «δεν είστε καλή κυβέρνηση». Χρειάζεται κατιτίς παραπάνω, για να υπάρξει ένα επιχείρημα μη ολοκλήρωσης της θητείας μιας κυβέρνησης.</w:t>
      </w:r>
    </w:p>
    <w:p w14:paraId="06453029"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Θα ήθελα να μπω στην ουσία των επιχειρημάτων. Τα είπε ο κ. Χατζηδάκης και με απογοήτευσε, ομολογώ. Εξήρε τα προβλήματα ασφάλειας στα δημόσια πανεπιστήμια, αυτά τα δημόσια πανεπιστήμια που είναι στα τριακόσια καλύτερα του κόσμου και κάθε χρόνο ανεβαίνουν βαθμίδες. Γι’ αυτά τα δημόσια πανεπιστήμια...</w:t>
      </w:r>
    </w:p>
    <w:p w14:paraId="0645302A"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Τι σχέση έχει αυτό που λέτε;</w:t>
      </w:r>
    </w:p>
    <w:p w14:paraId="0645302B"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…κουβέντα δεν ειπώθηκε γι’ αυτό, αλλά μόνο για το ότι έχουν κάποια κρούσματα ναρκωτικών, δεν θυμάμαι, κάπου σε κάποιες αυλές κ.λπ.. </w:t>
      </w:r>
    </w:p>
    <w:p w14:paraId="0645302C"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Κουβέντα δεν ειπώθηκε για το θέμα της σταθεροποίησης του τραπεζικού συστήματος. Αιχμή το ότι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χάθηκαν κεφάλαια. Το ξέρουμε, αλλά αυτό ήταν το αναγκαίο βήμα για να προχωρήσουμε.</w:t>
      </w:r>
    </w:p>
    <w:p w14:paraId="0645302D"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Κουβέντα για το ότι η οικονομία ανακάμπτει. Ειπώθηκε μόνο ότι είναι λιγότερες οι επενδύσεις απ’ ό,τι ήταν πριν από πέντε χρόνια κοκ.</w:t>
      </w:r>
    </w:p>
    <w:p w14:paraId="0645302E"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Άρα, πέρα από το ταυτολογικό, το οποίο ως επιχείρημα δεν στέκει, έχουμε και το κατ’ εξοχήν ουσιαστικό επιχείρημα, επί της ουσίας δηλαδή, αν αυτή η Κυβέρνηση έχει σταθεροποιήσει την οικονομία και έχει δημιουργήσει προϋποθέσεις βιώσιμης ανάκαμψης -μιας και η ανάκαμψη προέρχεται από τις εξαγωγές κοκ, άρα, έχουμε ισχυρά δείγματα, μείωση της ανεργίας και όλα αυτά που έχουν ειπωθεί- ή αν είναι όντως η οικονομία στα πρόθυρα ενός νέου κύκλου κατάρρευσης.</w:t>
      </w:r>
    </w:p>
    <w:p w14:paraId="0645302F"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Ξεχάστηκε το τέταρτο μνημόνιο. Έξι μήνες άκουγα ότι έρχεται τέταρτο μνημόνιο. Τώρα, απ’ ό,τι κατάλαβα, μόνο ένας πρώην Πρωθυπουργός το ισχυρίζεται αυτό, ότι κάπου στη γωνία μέσα στο έτος έρχεται άλλο ένα μνημόνιο επειδή η οικονομία καταρρέει.</w:t>
      </w:r>
    </w:p>
    <w:p w14:paraId="06453030"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Συνεπώς στο ουσιαστικό αντικείμενο –επαναλαμβάνω- δεν διατυπώνεται κάτι περισσότερο από την πραγματικότητα, η οποία λέει ότι το επιχείρημα περί μη ολοκλήρωσης της τετραετίας επειδή η Κυβέρνηση δεν είναι καλή, από την πλευρά της Αντιπολίτευσης είναι μια απλή ταυτολογία κενή περιεχομένου.</w:t>
      </w:r>
    </w:p>
    <w:p w14:paraId="06453031"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θέμα, λοιπόν, που τίθεται -και αυτό είναι το </w:t>
      </w:r>
      <w:proofErr w:type="spellStart"/>
      <w:r>
        <w:rPr>
          <w:rFonts w:eastAsia="Times New Roman" w:cs="Times New Roman"/>
          <w:szCs w:val="24"/>
        </w:rPr>
        <w:t>διακύβευμα</w:t>
      </w:r>
      <w:proofErr w:type="spellEnd"/>
      <w:r>
        <w:rPr>
          <w:rFonts w:eastAsia="Times New Roman" w:cs="Times New Roman"/>
          <w:szCs w:val="24"/>
        </w:rPr>
        <w:t xml:space="preserve"> της σημερινής μας συζήτησης- είναι επί της ουσίας εάν η παρούσα Κυβέρνηση έχει δικαίωμα να φέρει τη συμφωνία που έχει κάνει στη Βουλή ή όχι και απέναντι σ’ αυτό το βασικό ερώτημα η απάντηση μπορεί να είναι όχι μόνο θετική, αλλά ότι επιβάλλεται να φέρει και να δοκιμάσει τη συμφωνία στο πλαίσιο αυτής της Βουλής, διότι είναι αναπόσπαστο μέρος πολιτικών πρωτοβουλιών της Κυβέρνησης, μια μεγάλη ιστορική ευκαιρία. Συζητήσαμε επ’ αυτού επί μακρόν. </w:t>
      </w:r>
    </w:p>
    <w:p w14:paraId="06453032"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Ελλάδα με αυτή τη συμφωνία κερδίζει και τα τρία σημεία αιχμής, τα οποία αποτελούσαν την πάγια εθνική γραμμή των ελληνικών κυβερνήσεων: κερδίζει τη διαγραφή της ιστορίας που πατούσε πάνω στην αρχαία Ελλάδα, κερδίζει τη σύνθετη ονομασία, κερδίζει την άρση όλων των συνταγματικών άρθρων που υπονοούσαν ή άφηναν υπόνοια αλυτρωτισμού, άρα αίρεται κάθε έννοια αλυτρωτισμού, και ταυτόχρονα και οι δύο διατυπώσεις που επικαλείται η Νέα Δημοκρατία και που δεν ήταν ποτέ στην εθνική γραμμή διαπραγμάτευσης, είναι θέματα τα οποία στην παρούσα συμφωνία ρυθμίζονται με πολύ συγκεκριμένο τρόπο. </w:t>
      </w:r>
      <w:r>
        <w:rPr>
          <w:rFonts w:eastAsia="Times New Roman" w:cs="Times New Roman"/>
          <w:szCs w:val="24"/>
        </w:rPr>
        <w:lastRenderedPageBreak/>
        <w:t>Αναφέρομαι στη μακεδονική-σλαβική γλώσσα, αναγνωρισμένη από το 1977, καθιερωμένη σε όλα τα παγκόσμια λεξικά ως διακριτή από τη βουλγαρική -το υπογραμμίζω αυτό-, καθώς και στην ιδιότητα του πολίτη, που είναι σαφώς διατυπωμένη ως «πολίτης της Βόρειας Μακεδονίας», με μακεδονική διατύπωση κάθετη διατυπωμένη σε όλες τις γλώσσες των πολλών εθνοτήτων που έχει η γειτονική χώρα.</w:t>
      </w:r>
    </w:p>
    <w:p w14:paraId="06453033"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Άρα στο δεύτερο επιχείρημα, αν πρέπει αυτή η Κυβέρνηση να ολοκληρώσει το σκέλος της συμφωνίας και να το θέσει στην κρίση της Βουλής, αδιαπραγμάτευτα η απάντηση μπορεί να είναι μόνο θετική. Οφείλει η Κυβέρνηση να έλθει και να ολοκληρώσει αυτό το σημαντικό βήμα και να κριθεί από το Κοινοβούλιο. </w:t>
      </w:r>
    </w:p>
    <w:p w14:paraId="06453034"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Προσπαθώ να σκεφθώ το τρίτο επιχείρημα, αν η ψήφος εμπιστοσύνης, που ζητάει σήμερα η Κυβέρνηση της δίνει τη δυνατότητα και έχει το δικαίωμα να το κάνει, λειτουργώντας ένα βήμα πριν από τις εξελίξεις ή αν θα έπρεπε να περιμένει τη Νέα Δημοκρατία να φέρει πρόταση μομφής στην Κυβέρνηση, χαμένη εκ των πραγμάτων απ’ ό,τι φαίνεται και αν αυτή η επιλογή που </w:t>
      </w:r>
      <w:r>
        <w:rPr>
          <w:rFonts w:eastAsia="Times New Roman" w:cs="Times New Roman"/>
          <w:szCs w:val="24"/>
        </w:rPr>
        <w:lastRenderedPageBreak/>
        <w:t>κάνει η Κυβέρνηση να δώσει ένα θετικό στίγμα στην ολοκλήρωση της τετραετίας της αποτελεί ένα θετικό ή αρνητικό προηγούμενο για την παρούσα Βουλή ή για τον κοινοβουλευτικό μας βίο. Και εδώ η απάντηση μπορεί να είναι μόνο θετική. Η Κυβέρνηση δεν χρειαζόταν, θα συνέχιζε να κυβερνάει κανονικά με βάση τις συνταγματικές επιταγές μέχρι το τέλος της τετραετίας.</w:t>
      </w:r>
    </w:p>
    <w:p w14:paraId="06453035" w14:textId="77777777" w:rsidR="00C04CE1" w:rsidRDefault="00722F0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Αντίθετα, και με δεδομένο ότι η πρόταση μομφής δεν θα μπορούσε να διεκδικηθεί από την Αντιπολίτευση, η Κυβέρνηση έρχεται με έναν πολύ καθαρό τρόπο και λέει «και θέλω να ολοκληρώσω τη συμφωνία θέτοντάς την στην κρίση του Κοινοβουλίου και θέλω ένα θετικό μήνυμα για την ολοκλήρωση της τετραετίας μου από την παρούσα Βουλή» επικαλούμενη μια σειρά από θέματα τα οποία καλείται να ολοκληρώσει και εν πάση </w:t>
      </w:r>
      <w:proofErr w:type="spellStart"/>
      <w:r>
        <w:rPr>
          <w:rFonts w:eastAsia="Times New Roman" w:cs="Times New Roman"/>
          <w:szCs w:val="24"/>
        </w:rPr>
        <w:t>περιπτώσει</w:t>
      </w:r>
      <w:proofErr w:type="spellEnd"/>
      <w:r>
        <w:rPr>
          <w:rFonts w:eastAsia="Times New Roman" w:cs="Times New Roman"/>
          <w:szCs w:val="24"/>
        </w:rPr>
        <w:t>, ανατρέχοντας στο ότι δεν υπάρχει ένα μείζον θέμα αυτή τη στιγμή που να θέτει την Κυβέρνηση αναγκαστικά στο να σταματήσει τη διακυβέρνηση της χώρας πριν από το τέλος της τετραετίας.</w:t>
      </w:r>
    </w:p>
    <w:p w14:paraId="06453036"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sidRPr="00C14A59">
        <w:rPr>
          <w:rFonts w:eastAsia="Times New Roman"/>
          <w:color w:val="212121"/>
          <w:szCs w:val="24"/>
        </w:rPr>
        <w:t>Άρα η προσφυγή σήμερα σε ψήφο εμπιστοσύνης στη Βουλή έρ</w:t>
      </w:r>
      <w:r>
        <w:rPr>
          <w:rFonts w:eastAsia="Times New Roman"/>
          <w:color w:val="212121"/>
          <w:szCs w:val="24"/>
        </w:rPr>
        <w:t>χεται να ενισχύσει τη θέση της Κ</w:t>
      </w:r>
      <w:r w:rsidRPr="00C14A59">
        <w:rPr>
          <w:rFonts w:eastAsia="Times New Roman"/>
          <w:color w:val="212121"/>
          <w:szCs w:val="24"/>
        </w:rPr>
        <w:t xml:space="preserve">υβέρνησης </w:t>
      </w:r>
      <w:r>
        <w:rPr>
          <w:rFonts w:eastAsia="Times New Roman"/>
          <w:color w:val="212121"/>
          <w:szCs w:val="24"/>
        </w:rPr>
        <w:t xml:space="preserve">ότι </w:t>
      </w:r>
      <w:r w:rsidRPr="00C14A59">
        <w:rPr>
          <w:rFonts w:eastAsia="Times New Roman"/>
          <w:color w:val="212121"/>
          <w:szCs w:val="24"/>
        </w:rPr>
        <w:t xml:space="preserve">τόσο το </w:t>
      </w:r>
      <w:proofErr w:type="spellStart"/>
      <w:r w:rsidRPr="00C14A59">
        <w:rPr>
          <w:rFonts w:eastAsia="Times New Roman"/>
          <w:color w:val="212121"/>
          <w:szCs w:val="24"/>
        </w:rPr>
        <w:lastRenderedPageBreak/>
        <w:t>διακύβευμα</w:t>
      </w:r>
      <w:proofErr w:type="spellEnd"/>
      <w:r w:rsidRPr="001D517B">
        <w:rPr>
          <w:rFonts w:eastAsia="Times New Roman"/>
          <w:color w:val="212121"/>
          <w:szCs w:val="24"/>
        </w:rPr>
        <w:t>,</w:t>
      </w:r>
      <w:r>
        <w:rPr>
          <w:rFonts w:eastAsia="Times New Roman"/>
          <w:color w:val="212121"/>
          <w:szCs w:val="24"/>
        </w:rPr>
        <w:t xml:space="preserve"> το οποίο έτσι και</w:t>
      </w:r>
      <w:r w:rsidRPr="00C14A59">
        <w:rPr>
          <w:rFonts w:eastAsia="Times New Roman"/>
          <w:color w:val="212121"/>
          <w:szCs w:val="24"/>
        </w:rPr>
        <w:t xml:space="preserve"> αλλιώς οφείλει να έρθει στη Βουλή </w:t>
      </w:r>
      <w:r>
        <w:rPr>
          <w:rFonts w:eastAsia="Times New Roman"/>
          <w:color w:val="212121"/>
          <w:szCs w:val="24"/>
        </w:rPr>
        <w:t>-αναφέρομαι στη διεθνή σ</w:t>
      </w:r>
      <w:r w:rsidRPr="00C14A59">
        <w:rPr>
          <w:rFonts w:eastAsia="Times New Roman"/>
          <w:color w:val="212121"/>
          <w:szCs w:val="24"/>
        </w:rPr>
        <w:t>υμφωνία της χώρας</w:t>
      </w:r>
      <w:r>
        <w:rPr>
          <w:rFonts w:eastAsia="Times New Roman"/>
          <w:color w:val="212121"/>
          <w:szCs w:val="24"/>
        </w:rPr>
        <w:t>-</w:t>
      </w:r>
      <w:r w:rsidRPr="00C14A59">
        <w:rPr>
          <w:rFonts w:eastAsia="Times New Roman"/>
          <w:color w:val="212121"/>
          <w:szCs w:val="24"/>
        </w:rPr>
        <w:t xml:space="preserve"> όσο και </w:t>
      </w:r>
      <w:r>
        <w:rPr>
          <w:rFonts w:eastAsia="Times New Roman"/>
          <w:color w:val="212121"/>
          <w:szCs w:val="24"/>
        </w:rPr>
        <w:t>η</w:t>
      </w:r>
      <w:r w:rsidRPr="00C14A59">
        <w:rPr>
          <w:rFonts w:eastAsia="Times New Roman"/>
          <w:color w:val="212121"/>
          <w:szCs w:val="24"/>
        </w:rPr>
        <w:t xml:space="preserve"> ολοκλήρωση της θητείας </w:t>
      </w:r>
      <w:r>
        <w:rPr>
          <w:rFonts w:eastAsia="Times New Roman"/>
          <w:color w:val="212121"/>
          <w:szCs w:val="24"/>
        </w:rPr>
        <w:t xml:space="preserve">της πρέπει </w:t>
      </w:r>
      <w:r w:rsidRPr="00C14A59">
        <w:rPr>
          <w:rFonts w:eastAsia="Times New Roman"/>
          <w:color w:val="212121"/>
          <w:szCs w:val="24"/>
        </w:rPr>
        <w:t>να τεθούν και τα δύο στην κρίση της Βουλής</w:t>
      </w:r>
      <w:r>
        <w:rPr>
          <w:rFonts w:eastAsia="Times New Roman"/>
          <w:color w:val="212121"/>
          <w:szCs w:val="24"/>
        </w:rPr>
        <w:t>.</w:t>
      </w:r>
    </w:p>
    <w:p w14:paraId="06453037"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Δεν βλέπω ότι οποιαδήποτε άλλη </w:t>
      </w:r>
      <w:r w:rsidRPr="00C14A59">
        <w:rPr>
          <w:rFonts w:eastAsia="Times New Roman"/>
          <w:color w:val="212121"/>
          <w:szCs w:val="24"/>
        </w:rPr>
        <w:t xml:space="preserve">κοινοβουλευτική </w:t>
      </w:r>
      <w:r>
        <w:rPr>
          <w:rFonts w:eastAsia="Times New Roman"/>
          <w:color w:val="212121"/>
          <w:szCs w:val="24"/>
        </w:rPr>
        <w:t>ή σ</w:t>
      </w:r>
      <w:r w:rsidRPr="00C14A59">
        <w:rPr>
          <w:rFonts w:eastAsia="Times New Roman"/>
          <w:color w:val="212121"/>
          <w:szCs w:val="24"/>
        </w:rPr>
        <w:t>υνταγματική τάξη θα μπορούσε να προσφέρει ένα καλύτερο επιχείρημα από μία διαδικασία σαν αυτή</w:t>
      </w:r>
      <w:r>
        <w:rPr>
          <w:rFonts w:eastAsia="Times New Roman"/>
          <w:color w:val="212121"/>
          <w:szCs w:val="24"/>
        </w:rPr>
        <w:t xml:space="preserve"> την οποία</w:t>
      </w:r>
      <w:r w:rsidRPr="00C14A59">
        <w:rPr>
          <w:rFonts w:eastAsia="Times New Roman"/>
          <w:color w:val="212121"/>
          <w:szCs w:val="24"/>
        </w:rPr>
        <w:t xml:space="preserve"> επέλεξε </w:t>
      </w:r>
      <w:r>
        <w:rPr>
          <w:rFonts w:eastAsia="Times New Roman"/>
          <w:color w:val="212121"/>
          <w:szCs w:val="24"/>
        </w:rPr>
        <w:t xml:space="preserve">η Κυβέρνηση, καθαρή, λιτή, </w:t>
      </w:r>
      <w:r w:rsidRPr="00C14A59">
        <w:rPr>
          <w:rFonts w:eastAsia="Times New Roman"/>
          <w:color w:val="212121"/>
          <w:szCs w:val="24"/>
        </w:rPr>
        <w:t xml:space="preserve">απόλυτα συμβατή με </w:t>
      </w:r>
      <w:r>
        <w:rPr>
          <w:rFonts w:eastAsia="Times New Roman"/>
          <w:color w:val="212121"/>
          <w:szCs w:val="24"/>
        </w:rPr>
        <w:t>τον κοινοβουλευτικό</w:t>
      </w:r>
      <w:r w:rsidRPr="00C14A59">
        <w:rPr>
          <w:rFonts w:eastAsia="Times New Roman"/>
          <w:color w:val="212121"/>
          <w:szCs w:val="24"/>
        </w:rPr>
        <w:t xml:space="preserve"> μας βίο και έτοιμη να δεχθεί τα αποτελέσματα μιας καθαρής κοινοβουλευτικής διαδικασίας</w:t>
      </w:r>
      <w:r>
        <w:rPr>
          <w:rFonts w:eastAsia="Times New Roman"/>
          <w:color w:val="212121"/>
          <w:szCs w:val="24"/>
        </w:rPr>
        <w:t>, όπως επιβάλλουν ο</w:t>
      </w:r>
      <w:r w:rsidRPr="00C14A59">
        <w:rPr>
          <w:rFonts w:eastAsia="Times New Roman"/>
          <w:color w:val="212121"/>
          <w:szCs w:val="24"/>
        </w:rPr>
        <w:t>ι σ</w:t>
      </w:r>
      <w:r>
        <w:rPr>
          <w:rFonts w:eastAsia="Times New Roman"/>
          <w:color w:val="212121"/>
          <w:szCs w:val="24"/>
        </w:rPr>
        <w:t>υνταγματικοί κ</w:t>
      </w:r>
      <w:r w:rsidRPr="00C14A59">
        <w:rPr>
          <w:rFonts w:eastAsia="Times New Roman"/>
          <w:color w:val="212121"/>
          <w:szCs w:val="24"/>
        </w:rPr>
        <w:t xml:space="preserve">ανόνες και </w:t>
      </w:r>
      <w:r>
        <w:rPr>
          <w:rFonts w:eastAsia="Times New Roman"/>
          <w:color w:val="212121"/>
          <w:szCs w:val="24"/>
        </w:rPr>
        <w:t>οι</w:t>
      </w:r>
      <w:r w:rsidRPr="00C14A59">
        <w:rPr>
          <w:rFonts w:eastAsia="Times New Roman"/>
          <w:color w:val="212121"/>
          <w:szCs w:val="24"/>
        </w:rPr>
        <w:t xml:space="preserve"> κοινοβουλευτικές διαδικασίες</w:t>
      </w:r>
      <w:r>
        <w:rPr>
          <w:rFonts w:eastAsia="Times New Roman"/>
          <w:color w:val="212121"/>
          <w:szCs w:val="24"/>
        </w:rPr>
        <w:t>.</w:t>
      </w:r>
    </w:p>
    <w:p w14:paraId="06453038"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Συνεπώς τα επιχειρήματα της Α</w:t>
      </w:r>
      <w:r w:rsidRPr="00C14A59">
        <w:rPr>
          <w:rFonts w:eastAsia="Times New Roman"/>
          <w:color w:val="212121"/>
          <w:szCs w:val="24"/>
        </w:rPr>
        <w:t xml:space="preserve">ντιπολίτευσης </w:t>
      </w:r>
      <w:r>
        <w:rPr>
          <w:rFonts w:eastAsia="Times New Roman"/>
          <w:color w:val="212121"/>
          <w:szCs w:val="24"/>
        </w:rPr>
        <w:t xml:space="preserve">διατηρούν έναν </w:t>
      </w:r>
      <w:r w:rsidRPr="00C14A59">
        <w:rPr>
          <w:rFonts w:eastAsia="Times New Roman"/>
          <w:color w:val="212121"/>
          <w:szCs w:val="24"/>
        </w:rPr>
        <w:t>ισχυρό χαρακτήρα</w:t>
      </w:r>
      <w:r>
        <w:rPr>
          <w:rFonts w:eastAsia="Times New Roman"/>
          <w:color w:val="212121"/>
          <w:szCs w:val="24"/>
        </w:rPr>
        <w:t xml:space="preserve"> φυγής,</w:t>
      </w:r>
      <w:r w:rsidRPr="00C14A59">
        <w:rPr>
          <w:rFonts w:eastAsia="Times New Roman"/>
          <w:color w:val="212121"/>
          <w:szCs w:val="24"/>
        </w:rPr>
        <w:t xml:space="preserve"> μάλλον</w:t>
      </w:r>
      <w:r>
        <w:rPr>
          <w:rFonts w:eastAsia="Times New Roman"/>
          <w:color w:val="212121"/>
          <w:szCs w:val="24"/>
        </w:rPr>
        <w:t>,</w:t>
      </w:r>
      <w:r w:rsidRPr="00C14A59">
        <w:rPr>
          <w:rFonts w:eastAsia="Times New Roman"/>
          <w:color w:val="212121"/>
          <w:szCs w:val="24"/>
        </w:rPr>
        <w:t xml:space="preserve"> αυτή τη στιγμή από την πραγματικότητα</w:t>
      </w:r>
      <w:r>
        <w:rPr>
          <w:rFonts w:eastAsia="Times New Roman"/>
          <w:color w:val="212121"/>
          <w:szCs w:val="24"/>
        </w:rPr>
        <w:t>. Ε</w:t>
      </w:r>
      <w:r w:rsidRPr="00C14A59">
        <w:rPr>
          <w:rFonts w:eastAsia="Times New Roman"/>
          <w:color w:val="212121"/>
          <w:szCs w:val="24"/>
        </w:rPr>
        <w:t>παναλαμβάνω</w:t>
      </w:r>
      <w:r>
        <w:rPr>
          <w:rFonts w:eastAsia="Times New Roman"/>
          <w:color w:val="212121"/>
          <w:szCs w:val="24"/>
        </w:rPr>
        <w:t xml:space="preserve"> ότι</w:t>
      </w:r>
      <w:r w:rsidRPr="00C14A59">
        <w:rPr>
          <w:rFonts w:eastAsia="Times New Roman"/>
          <w:color w:val="212121"/>
          <w:szCs w:val="24"/>
        </w:rPr>
        <w:t xml:space="preserve"> επανέρχεται στο </w:t>
      </w:r>
      <w:r>
        <w:rPr>
          <w:rFonts w:eastAsia="Times New Roman"/>
          <w:color w:val="212121"/>
          <w:szCs w:val="24"/>
        </w:rPr>
        <w:t>πόσο κακή Κ</w:t>
      </w:r>
      <w:r w:rsidRPr="00C14A59">
        <w:rPr>
          <w:rFonts w:eastAsia="Times New Roman"/>
          <w:color w:val="212121"/>
          <w:szCs w:val="24"/>
        </w:rPr>
        <w:t>υβέρνηση είμαστε</w:t>
      </w:r>
      <w:r>
        <w:rPr>
          <w:rFonts w:eastAsia="Times New Roman"/>
          <w:color w:val="212121"/>
          <w:szCs w:val="24"/>
        </w:rPr>
        <w:t>,</w:t>
      </w:r>
      <w:r w:rsidRPr="00C14A59">
        <w:rPr>
          <w:rFonts w:eastAsia="Times New Roman"/>
          <w:color w:val="212121"/>
          <w:szCs w:val="24"/>
        </w:rPr>
        <w:t xml:space="preserve"> επανέρχεται στο </w:t>
      </w:r>
      <w:r>
        <w:rPr>
          <w:rFonts w:eastAsia="Times New Roman"/>
          <w:color w:val="212121"/>
          <w:szCs w:val="24"/>
        </w:rPr>
        <w:t>π</w:t>
      </w:r>
      <w:r w:rsidRPr="00C14A59">
        <w:rPr>
          <w:rFonts w:eastAsia="Times New Roman"/>
          <w:color w:val="212121"/>
          <w:szCs w:val="24"/>
        </w:rPr>
        <w:t xml:space="preserve">όσο καταστροφικές είναι οι αποφάσεις </w:t>
      </w:r>
      <w:r>
        <w:rPr>
          <w:rFonts w:eastAsia="Times New Roman"/>
          <w:color w:val="212121"/>
          <w:szCs w:val="24"/>
        </w:rPr>
        <w:t>μας,</w:t>
      </w:r>
      <w:r w:rsidRPr="00C14A59">
        <w:rPr>
          <w:rFonts w:eastAsia="Times New Roman"/>
          <w:color w:val="212121"/>
          <w:szCs w:val="24"/>
        </w:rPr>
        <w:t xml:space="preserve"> επανέρχεται σε θέματα </w:t>
      </w:r>
      <w:r>
        <w:rPr>
          <w:rFonts w:eastAsia="Times New Roman"/>
          <w:color w:val="212121"/>
          <w:szCs w:val="24"/>
        </w:rPr>
        <w:t xml:space="preserve">εκφοβισμών, επανέρχεται σε </w:t>
      </w:r>
      <w:r w:rsidRPr="00C14A59">
        <w:rPr>
          <w:rFonts w:eastAsia="Times New Roman"/>
          <w:color w:val="212121"/>
          <w:szCs w:val="24"/>
        </w:rPr>
        <w:t>πρακτικές ξένες προς τα ήθη και τα έθιμα του κοινοβουλευτικού μας βίου</w:t>
      </w:r>
      <w:r>
        <w:rPr>
          <w:rFonts w:eastAsia="Times New Roman"/>
          <w:color w:val="212121"/>
          <w:szCs w:val="24"/>
        </w:rPr>
        <w:t xml:space="preserve">, </w:t>
      </w:r>
      <w:r w:rsidRPr="00C14A59">
        <w:rPr>
          <w:rFonts w:eastAsia="Times New Roman"/>
          <w:color w:val="212121"/>
          <w:szCs w:val="24"/>
        </w:rPr>
        <w:t xml:space="preserve">κάτι το οποίο μάλλον </w:t>
      </w:r>
      <w:r>
        <w:rPr>
          <w:rFonts w:eastAsia="Times New Roman"/>
          <w:color w:val="212121"/>
          <w:szCs w:val="24"/>
        </w:rPr>
        <w:t xml:space="preserve">δεν διευκολύνει </w:t>
      </w:r>
      <w:r w:rsidRPr="00C14A59">
        <w:rPr>
          <w:rFonts w:eastAsia="Times New Roman"/>
          <w:color w:val="212121"/>
          <w:szCs w:val="24"/>
        </w:rPr>
        <w:t>τη συζήτηση</w:t>
      </w:r>
      <w:r>
        <w:rPr>
          <w:rFonts w:eastAsia="Times New Roman"/>
          <w:color w:val="212121"/>
          <w:szCs w:val="24"/>
        </w:rPr>
        <w:t>.</w:t>
      </w:r>
    </w:p>
    <w:p w14:paraId="06453039"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Εντούτοις, </w:t>
      </w:r>
      <w:r w:rsidRPr="00C14A59">
        <w:rPr>
          <w:rFonts w:eastAsia="Times New Roman"/>
          <w:color w:val="212121"/>
          <w:szCs w:val="24"/>
        </w:rPr>
        <w:t>αντικειμενικά πρέπει να αναγνωρίσουμε δύο πράγματα</w:t>
      </w:r>
      <w:r>
        <w:rPr>
          <w:rFonts w:eastAsia="Times New Roman"/>
          <w:color w:val="212121"/>
          <w:szCs w:val="24"/>
        </w:rPr>
        <w:t>,</w:t>
      </w:r>
      <w:r w:rsidRPr="00C14A59">
        <w:rPr>
          <w:rFonts w:eastAsia="Times New Roman"/>
          <w:color w:val="212121"/>
          <w:szCs w:val="24"/>
        </w:rPr>
        <w:t xml:space="preserve"> ότι αυτή τη σ</w:t>
      </w:r>
      <w:r>
        <w:rPr>
          <w:rFonts w:eastAsia="Times New Roman"/>
          <w:color w:val="212121"/>
          <w:szCs w:val="24"/>
        </w:rPr>
        <w:t>τιγμή οι διαχωριστικές γραμμές, ό</w:t>
      </w:r>
      <w:r w:rsidRPr="00C14A59">
        <w:rPr>
          <w:rFonts w:eastAsia="Times New Roman"/>
          <w:color w:val="212121"/>
          <w:szCs w:val="24"/>
        </w:rPr>
        <w:t xml:space="preserve">χι με το στοιχείο της πόλωσης και της διάσπασης του λαού </w:t>
      </w:r>
      <w:r>
        <w:rPr>
          <w:rFonts w:eastAsia="Times New Roman"/>
          <w:color w:val="212121"/>
          <w:szCs w:val="24"/>
        </w:rPr>
        <w:t>μας,</w:t>
      </w:r>
      <w:r w:rsidRPr="00C14A59">
        <w:rPr>
          <w:rFonts w:eastAsia="Times New Roman"/>
          <w:color w:val="212121"/>
          <w:szCs w:val="24"/>
        </w:rPr>
        <w:t xml:space="preserve"> αλλά </w:t>
      </w:r>
      <w:r>
        <w:rPr>
          <w:rFonts w:eastAsia="Times New Roman"/>
          <w:color w:val="212121"/>
          <w:szCs w:val="24"/>
        </w:rPr>
        <w:t xml:space="preserve">οι </w:t>
      </w:r>
      <w:r w:rsidRPr="00C14A59">
        <w:rPr>
          <w:rFonts w:eastAsia="Times New Roman"/>
          <w:color w:val="212121"/>
          <w:szCs w:val="24"/>
        </w:rPr>
        <w:t xml:space="preserve">διαχωριστικές γραμμές που διαμορφώνονται σε </w:t>
      </w:r>
      <w:r>
        <w:rPr>
          <w:rFonts w:eastAsia="Times New Roman"/>
          <w:color w:val="212121"/>
          <w:szCs w:val="24"/>
        </w:rPr>
        <w:t>μια Ελλάδα, που έκλεισε τ</w:t>
      </w:r>
      <w:r w:rsidRPr="00C14A59">
        <w:rPr>
          <w:rFonts w:eastAsia="Times New Roman"/>
          <w:color w:val="212121"/>
          <w:szCs w:val="24"/>
        </w:rPr>
        <w:t>ον κύκλο των μνημονίων</w:t>
      </w:r>
      <w:r>
        <w:rPr>
          <w:rFonts w:eastAsia="Times New Roman"/>
          <w:color w:val="212121"/>
          <w:szCs w:val="24"/>
        </w:rPr>
        <w:t>, που έχει διαμορφώσει ένα π</w:t>
      </w:r>
      <w:r w:rsidRPr="00C14A59">
        <w:rPr>
          <w:rFonts w:eastAsia="Times New Roman"/>
          <w:color w:val="212121"/>
          <w:szCs w:val="24"/>
        </w:rPr>
        <w:t>λαίσιο</w:t>
      </w:r>
      <w:r>
        <w:rPr>
          <w:rFonts w:eastAsia="Times New Roman"/>
          <w:color w:val="212121"/>
          <w:szCs w:val="24"/>
        </w:rPr>
        <w:t xml:space="preserve">, </w:t>
      </w:r>
      <w:r w:rsidRPr="00C14A59">
        <w:rPr>
          <w:rFonts w:eastAsia="Times New Roman"/>
          <w:color w:val="212121"/>
          <w:szCs w:val="24"/>
        </w:rPr>
        <w:t>αυτές οι διαχωριστικές γραμμές αποκτούν όλο και περισσότερη σημασία</w:t>
      </w:r>
      <w:r>
        <w:rPr>
          <w:rFonts w:eastAsia="Times New Roman"/>
          <w:color w:val="212121"/>
          <w:szCs w:val="24"/>
        </w:rPr>
        <w:t>,</w:t>
      </w:r>
      <w:r w:rsidRPr="00C14A59">
        <w:rPr>
          <w:rFonts w:eastAsia="Times New Roman"/>
          <w:color w:val="212121"/>
          <w:szCs w:val="24"/>
        </w:rPr>
        <w:t xml:space="preserve"> είναι υπαρκτές</w:t>
      </w:r>
      <w:r>
        <w:rPr>
          <w:rFonts w:eastAsia="Times New Roman"/>
          <w:color w:val="212121"/>
          <w:szCs w:val="24"/>
        </w:rPr>
        <w:t>.</w:t>
      </w:r>
    </w:p>
    <w:p w14:paraId="0645303A"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C14A59">
        <w:rPr>
          <w:rFonts w:eastAsia="Times New Roman"/>
          <w:color w:val="212121"/>
          <w:szCs w:val="24"/>
        </w:rPr>
        <w:t xml:space="preserve"> πρώτη διαχωριστική γραμμή είναι η γραμμή απέναντι στον εθνικισμό</w:t>
      </w:r>
      <w:r>
        <w:rPr>
          <w:rFonts w:eastAsia="Times New Roman"/>
          <w:color w:val="212121"/>
          <w:szCs w:val="24"/>
        </w:rPr>
        <w:t>. Ε</w:t>
      </w:r>
      <w:r w:rsidRPr="00C14A59">
        <w:rPr>
          <w:rFonts w:eastAsia="Times New Roman"/>
          <w:color w:val="212121"/>
          <w:szCs w:val="24"/>
        </w:rPr>
        <w:t>ίναι σαφές αυτό</w:t>
      </w:r>
      <w:r>
        <w:rPr>
          <w:rFonts w:eastAsia="Times New Roman"/>
          <w:color w:val="212121"/>
          <w:szCs w:val="24"/>
        </w:rPr>
        <w:t>,</w:t>
      </w:r>
      <w:r w:rsidRPr="00C14A59">
        <w:rPr>
          <w:rFonts w:eastAsia="Times New Roman"/>
          <w:color w:val="212121"/>
          <w:szCs w:val="24"/>
        </w:rPr>
        <w:t xml:space="preserve"> ότι αυτή τη στιγμή υπάρχε</w:t>
      </w:r>
      <w:r>
        <w:rPr>
          <w:rFonts w:eastAsia="Times New Roman"/>
          <w:color w:val="212121"/>
          <w:szCs w:val="24"/>
        </w:rPr>
        <w:t>ι μία διαχωριστική γραμμή στην ε</w:t>
      </w:r>
      <w:r w:rsidRPr="00C14A59">
        <w:rPr>
          <w:rFonts w:eastAsia="Times New Roman"/>
          <w:color w:val="212121"/>
          <w:szCs w:val="24"/>
        </w:rPr>
        <w:t xml:space="preserve">λληνική κοινωνία </w:t>
      </w:r>
      <w:r>
        <w:rPr>
          <w:rFonts w:eastAsia="Times New Roman"/>
          <w:color w:val="212121"/>
          <w:szCs w:val="24"/>
        </w:rPr>
        <w:t>-</w:t>
      </w:r>
      <w:r w:rsidRPr="00C14A59">
        <w:rPr>
          <w:rFonts w:eastAsia="Times New Roman"/>
          <w:color w:val="212121"/>
          <w:szCs w:val="24"/>
        </w:rPr>
        <w:t>το λέω πλήρως καλοπροαίρετα</w:t>
      </w:r>
      <w:r>
        <w:rPr>
          <w:rFonts w:eastAsia="Times New Roman"/>
          <w:color w:val="212121"/>
          <w:szCs w:val="24"/>
        </w:rPr>
        <w:t>-,</w:t>
      </w:r>
      <w:r w:rsidRPr="00C14A59">
        <w:rPr>
          <w:rFonts w:eastAsia="Times New Roman"/>
          <w:color w:val="212121"/>
          <w:szCs w:val="24"/>
        </w:rPr>
        <w:t xml:space="preserve"> μία σαφή</w:t>
      </w:r>
      <w:r>
        <w:rPr>
          <w:rFonts w:eastAsia="Times New Roman"/>
          <w:color w:val="212121"/>
          <w:szCs w:val="24"/>
        </w:rPr>
        <w:t>ς</w:t>
      </w:r>
      <w:r w:rsidRPr="00C14A59">
        <w:rPr>
          <w:rFonts w:eastAsia="Times New Roman"/>
          <w:color w:val="212121"/>
          <w:szCs w:val="24"/>
        </w:rPr>
        <w:t xml:space="preserve"> διαχωριστική γραμμή γύρω από τα θέματα του εθνικισμού</w:t>
      </w:r>
      <w:r>
        <w:rPr>
          <w:rFonts w:eastAsia="Times New Roman"/>
          <w:color w:val="212121"/>
          <w:szCs w:val="24"/>
        </w:rPr>
        <w:t>. Διότι ένα πολύ μεγάλο φάσμα δ</w:t>
      </w:r>
      <w:r w:rsidRPr="00C14A59">
        <w:rPr>
          <w:rFonts w:eastAsia="Times New Roman"/>
          <w:color w:val="212121"/>
          <w:szCs w:val="24"/>
        </w:rPr>
        <w:t xml:space="preserve">υνάμεων πολιτών </w:t>
      </w:r>
      <w:r>
        <w:rPr>
          <w:rFonts w:eastAsia="Times New Roman"/>
          <w:color w:val="212121"/>
          <w:szCs w:val="24"/>
        </w:rPr>
        <w:t>απαντάει απέναντι σε αυτό τ</w:t>
      </w:r>
      <w:r w:rsidRPr="00C14A59">
        <w:rPr>
          <w:rFonts w:eastAsia="Times New Roman"/>
          <w:color w:val="212121"/>
          <w:szCs w:val="24"/>
        </w:rPr>
        <w:t>ο δίλημμα με ένα</w:t>
      </w:r>
      <w:r>
        <w:rPr>
          <w:rFonts w:eastAsia="Times New Roman"/>
          <w:color w:val="212121"/>
          <w:szCs w:val="24"/>
        </w:rPr>
        <w:t>ν</w:t>
      </w:r>
      <w:r w:rsidRPr="00C14A59">
        <w:rPr>
          <w:rFonts w:eastAsia="Times New Roman"/>
          <w:color w:val="212121"/>
          <w:szCs w:val="24"/>
        </w:rPr>
        <w:t xml:space="preserve"> πολύ συγκεκριμένο τρόπο</w:t>
      </w:r>
      <w:r>
        <w:rPr>
          <w:rFonts w:eastAsia="Times New Roman"/>
          <w:color w:val="212121"/>
          <w:szCs w:val="24"/>
        </w:rPr>
        <w:t>. Π</w:t>
      </w:r>
      <w:r w:rsidRPr="00C14A59">
        <w:rPr>
          <w:rFonts w:eastAsia="Times New Roman"/>
          <w:color w:val="212121"/>
          <w:szCs w:val="24"/>
        </w:rPr>
        <w:t>ρέπει να προχωρήσουμε</w:t>
      </w:r>
      <w:r>
        <w:rPr>
          <w:rFonts w:eastAsia="Times New Roman"/>
          <w:color w:val="212121"/>
          <w:szCs w:val="24"/>
        </w:rPr>
        <w:t>,</w:t>
      </w:r>
      <w:r w:rsidRPr="00C14A59">
        <w:rPr>
          <w:rFonts w:eastAsia="Times New Roman"/>
          <w:color w:val="212121"/>
          <w:szCs w:val="24"/>
        </w:rPr>
        <w:t xml:space="preserve"> πρέπει να αφήσουμε πίσω μία μακρά περίοδο εθνικιστι</w:t>
      </w:r>
      <w:r>
        <w:rPr>
          <w:rFonts w:eastAsia="Times New Roman"/>
          <w:color w:val="212121"/>
          <w:szCs w:val="24"/>
        </w:rPr>
        <w:t>κής προσέγγισης στα θέματα της δ</w:t>
      </w:r>
      <w:r w:rsidRPr="00C14A59">
        <w:rPr>
          <w:rFonts w:eastAsia="Times New Roman"/>
          <w:color w:val="212121"/>
          <w:szCs w:val="24"/>
        </w:rPr>
        <w:t>ιεθνούς πολιτικής</w:t>
      </w:r>
      <w:r>
        <w:rPr>
          <w:rFonts w:eastAsia="Times New Roman"/>
          <w:color w:val="212121"/>
          <w:szCs w:val="24"/>
        </w:rPr>
        <w:t>,</w:t>
      </w:r>
      <w:r w:rsidRPr="00C14A59">
        <w:rPr>
          <w:rFonts w:eastAsia="Times New Roman"/>
          <w:color w:val="212121"/>
          <w:szCs w:val="24"/>
        </w:rPr>
        <w:t xml:space="preserve"> των γειτόνων μας και σε πολλούς άλλους τομείς</w:t>
      </w:r>
      <w:r>
        <w:rPr>
          <w:rFonts w:eastAsia="Times New Roman"/>
          <w:color w:val="212121"/>
          <w:szCs w:val="24"/>
        </w:rPr>
        <w:t>. Α</w:t>
      </w:r>
      <w:r w:rsidRPr="00C14A59">
        <w:rPr>
          <w:rFonts w:eastAsia="Times New Roman"/>
          <w:color w:val="212121"/>
          <w:szCs w:val="24"/>
        </w:rPr>
        <w:t>φορά και την εσωτερική διάσταση της πολιτικής μας ζωής</w:t>
      </w:r>
      <w:r>
        <w:rPr>
          <w:rFonts w:eastAsia="Times New Roman"/>
          <w:color w:val="212121"/>
          <w:szCs w:val="24"/>
        </w:rPr>
        <w:t xml:space="preserve">. </w:t>
      </w:r>
    </w:p>
    <w:p w14:paraId="0645303B"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sidRPr="00C14A59">
        <w:rPr>
          <w:rFonts w:eastAsia="Times New Roman"/>
          <w:color w:val="212121"/>
          <w:szCs w:val="24"/>
        </w:rPr>
        <w:lastRenderedPageBreak/>
        <w:t>Άρα</w:t>
      </w:r>
      <w:r>
        <w:rPr>
          <w:rFonts w:eastAsia="Times New Roman"/>
          <w:color w:val="212121"/>
          <w:szCs w:val="24"/>
        </w:rPr>
        <w:t>, μία διαχωριστική γραμμή ε</w:t>
      </w:r>
      <w:r w:rsidRPr="00C14A59">
        <w:rPr>
          <w:rFonts w:eastAsia="Times New Roman"/>
          <w:color w:val="212121"/>
          <w:szCs w:val="24"/>
        </w:rPr>
        <w:t>ίναι υπαρκτή</w:t>
      </w:r>
      <w:r>
        <w:rPr>
          <w:rFonts w:eastAsia="Times New Roman"/>
          <w:color w:val="212121"/>
          <w:szCs w:val="24"/>
        </w:rPr>
        <w:t>. Κ</w:t>
      </w:r>
      <w:r w:rsidRPr="00C14A59">
        <w:rPr>
          <w:rFonts w:eastAsia="Times New Roman"/>
          <w:color w:val="212121"/>
          <w:szCs w:val="24"/>
        </w:rPr>
        <w:t xml:space="preserve">αι </w:t>
      </w:r>
      <w:r>
        <w:rPr>
          <w:rFonts w:eastAsia="Times New Roman"/>
          <w:color w:val="212121"/>
          <w:szCs w:val="24"/>
        </w:rPr>
        <w:t>αυτή η υπαρκτή διαχωριστική γραμμή μά</w:t>
      </w:r>
      <w:r w:rsidRPr="00C14A59">
        <w:rPr>
          <w:rFonts w:eastAsia="Times New Roman"/>
          <w:color w:val="212121"/>
          <w:szCs w:val="24"/>
        </w:rPr>
        <w:t xml:space="preserve">ς </w:t>
      </w:r>
      <w:r>
        <w:rPr>
          <w:rFonts w:eastAsia="Times New Roman"/>
          <w:color w:val="212121"/>
          <w:szCs w:val="24"/>
        </w:rPr>
        <w:t xml:space="preserve">θέτει </w:t>
      </w:r>
      <w:r w:rsidRPr="00C14A59">
        <w:rPr>
          <w:rFonts w:eastAsia="Times New Roman"/>
          <w:color w:val="212121"/>
          <w:szCs w:val="24"/>
        </w:rPr>
        <w:t xml:space="preserve">προ των ευθυνών να προχωρήσουμε σε διακριτές πολιτικές γύρω από το θέμα της </w:t>
      </w:r>
      <w:r>
        <w:rPr>
          <w:rFonts w:eastAsia="Times New Roman"/>
          <w:color w:val="212121"/>
          <w:szCs w:val="24"/>
        </w:rPr>
        <w:t>συμφωνίας που σήμερα κλιμακώνεται με τη συμφωνία για το σ</w:t>
      </w:r>
      <w:r w:rsidRPr="00C14A59">
        <w:rPr>
          <w:rFonts w:eastAsia="Times New Roman"/>
          <w:color w:val="212121"/>
          <w:szCs w:val="24"/>
        </w:rPr>
        <w:t>κοπιανό</w:t>
      </w:r>
      <w:r>
        <w:rPr>
          <w:rFonts w:eastAsia="Times New Roman"/>
          <w:color w:val="212121"/>
          <w:szCs w:val="24"/>
        </w:rPr>
        <w:t>.</w:t>
      </w:r>
    </w:p>
    <w:p w14:paraId="0645303C"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C14A59">
        <w:rPr>
          <w:rFonts w:eastAsia="Times New Roman"/>
          <w:color w:val="212121"/>
          <w:szCs w:val="24"/>
        </w:rPr>
        <w:t xml:space="preserve"> δεύτερη διαχωριστική γραμμή είναι επίσης σαφής</w:t>
      </w:r>
      <w:r>
        <w:rPr>
          <w:rFonts w:eastAsia="Times New Roman"/>
          <w:color w:val="212121"/>
          <w:szCs w:val="24"/>
        </w:rPr>
        <w:t>. Α</w:t>
      </w:r>
      <w:r w:rsidRPr="00C14A59">
        <w:rPr>
          <w:rFonts w:eastAsia="Times New Roman"/>
          <w:color w:val="212121"/>
          <w:szCs w:val="24"/>
        </w:rPr>
        <w:t>φορά τα δ</w:t>
      </w:r>
      <w:r>
        <w:rPr>
          <w:rFonts w:eastAsia="Times New Roman"/>
          <w:color w:val="212121"/>
          <w:szCs w:val="24"/>
        </w:rPr>
        <w:t>ικαιώματα και την ενίσχυση των θ</w:t>
      </w:r>
      <w:r w:rsidRPr="00C14A59">
        <w:rPr>
          <w:rFonts w:eastAsia="Times New Roman"/>
          <w:color w:val="212121"/>
          <w:szCs w:val="24"/>
        </w:rPr>
        <w:t>εσμών και της ισότητας των πολιτών απέναντι στους νόμους</w:t>
      </w:r>
      <w:r>
        <w:rPr>
          <w:rFonts w:eastAsia="Times New Roman"/>
          <w:color w:val="212121"/>
          <w:szCs w:val="24"/>
        </w:rPr>
        <w:t>,</w:t>
      </w:r>
      <w:r w:rsidRPr="00C14A59">
        <w:rPr>
          <w:rFonts w:eastAsia="Times New Roman"/>
          <w:color w:val="212121"/>
          <w:szCs w:val="24"/>
        </w:rPr>
        <w:t xml:space="preserve"> </w:t>
      </w:r>
      <w:r>
        <w:rPr>
          <w:rFonts w:eastAsia="Times New Roman"/>
          <w:color w:val="212121"/>
          <w:szCs w:val="24"/>
        </w:rPr>
        <w:t>σ</w:t>
      </w:r>
      <w:r w:rsidRPr="00C14A59">
        <w:rPr>
          <w:rFonts w:eastAsia="Times New Roman"/>
          <w:color w:val="212121"/>
          <w:szCs w:val="24"/>
        </w:rPr>
        <w:t>τους κανόνες και στον τρόπο θεσμικής αντιμετώπιση</w:t>
      </w:r>
      <w:r>
        <w:rPr>
          <w:rFonts w:eastAsia="Times New Roman"/>
          <w:color w:val="212121"/>
          <w:szCs w:val="24"/>
        </w:rPr>
        <w:t>ς</w:t>
      </w:r>
      <w:r w:rsidRPr="00C14A59">
        <w:rPr>
          <w:rFonts w:eastAsia="Times New Roman"/>
          <w:color w:val="212121"/>
          <w:szCs w:val="24"/>
        </w:rPr>
        <w:t xml:space="preserve"> από το κράτος</w:t>
      </w:r>
      <w:r>
        <w:rPr>
          <w:rFonts w:eastAsia="Times New Roman"/>
          <w:color w:val="212121"/>
          <w:szCs w:val="24"/>
        </w:rPr>
        <w:t xml:space="preserve">. Είναι </w:t>
      </w:r>
      <w:r w:rsidRPr="00C14A59">
        <w:rPr>
          <w:rFonts w:eastAsia="Times New Roman"/>
          <w:color w:val="212121"/>
          <w:szCs w:val="24"/>
        </w:rPr>
        <w:t xml:space="preserve">μία πολύ σαφής διαχωριστική γραμμή που διαμορφώθηκε εν μέσω των συνεχών αλλαγών που έχουν </w:t>
      </w:r>
      <w:r>
        <w:rPr>
          <w:rFonts w:eastAsia="Times New Roman"/>
          <w:color w:val="212121"/>
          <w:szCs w:val="24"/>
        </w:rPr>
        <w:t xml:space="preserve">γίνει στα δικαιωματικά θέματα, </w:t>
      </w:r>
      <w:r w:rsidRPr="00C14A59">
        <w:rPr>
          <w:rFonts w:eastAsia="Times New Roman"/>
          <w:color w:val="212121"/>
          <w:szCs w:val="24"/>
        </w:rPr>
        <w:t>καθώς και στα θέματα</w:t>
      </w:r>
      <w:r>
        <w:rPr>
          <w:rFonts w:eastAsia="Times New Roman"/>
          <w:color w:val="212121"/>
          <w:szCs w:val="24"/>
        </w:rPr>
        <w:t>,</w:t>
      </w:r>
      <w:r w:rsidRPr="00C14A59">
        <w:rPr>
          <w:rFonts w:eastAsia="Times New Roman"/>
          <w:color w:val="212121"/>
          <w:szCs w:val="24"/>
        </w:rPr>
        <w:t xml:space="preserve"> που άπτονται και ενισχύονται </w:t>
      </w:r>
      <w:r>
        <w:rPr>
          <w:rFonts w:eastAsia="Times New Roman"/>
          <w:color w:val="212121"/>
          <w:szCs w:val="24"/>
        </w:rPr>
        <w:t>είτε από τη συνταγματική α</w:t>
      </w:r>
      <w:r w:rsidRPr="00C14A59">
        <w:rPr>
          <w:rFonts w:eastAsia="Times New Roman"/>
          <w:color w:val="212121"/>
          <w:szCs w:val="24"/>
        </w:rPr>
        <w:t>ναθεώρηση είτε από επιπρόσθετες θεσμικές πρωτοβουλίες που έρχονται το επόμενο διάστημα</w:t>
      </w:r>
      <w:r>
        <w:rPr>
          <w:rFonts w:eastAsia="Times New Roman"/>
          <w:color w:val="212121"/>
          <w:szCs w:val="24"/>
        </w:rPr>
        <w:t>.</w:t>
      </w:r>
    </w:p>
    <w:p w14:paraId="0645303D"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τρίτη διαχωριστική γραμμή ε</w:t>
      </w:r>
      <w:r w:rsidRPr="00C14A59">
        <w:rPr>
          <w:rFonts w:eastAsia="Times New Roman"/>
          <w:color w:val="212121"/>
          <w:szCs w:val="24"/>
        </w:rPr>
        <w:t>ίναι επίσης πολύ σαφής</w:t>
      </w:r>
      <w:r>
        <w:rPr>
          <w:rFonts w:eastAsia="Times New Roman"/>
          <w:color w:val="212121"/>
          <w:szCs w:val="24"/>
        </w:rPr>
        <w:t>. Α</w:t>
      </w:r>
      <w:r w:rsidRPr="00C14A59">
        <w:rPr>
          <w:rFonts w:eastAsia="Times New Roman"/>
          <w:color w:val="212121"/>
          <w:szCs w:val="24"/>
        </w:rPr>
        <w:t xml:space="preserve">φορά την </w:t>
      </w:r>
      <w:r>
        <w:rPr>
          <w:rFonts w:eastAsia="Times New Roman"/>
          <w:color w:val="212121"/>
          <w:szCs w:val="24"/>
        </w:rPr>
        <w:t xml:space="preserve">ελληνική </w:t>
      </w:r>
      <w:r w:rsidRPr="00C14A59">
        <w:rPr>
          <w:rFonts w:eastAsia="Times New Roman"/>
          <w:color w:val="212121"/>
          <w:szCs w:val="24"/>
        </w:rPr>
        <w:t xml:space="preserve">οικονομία και </w:t>
      </w:r>
      <w:r>
        <w:rPr>
          <w:rFonts w:eastAsia="Times New Roman"/>
          <w:color w:val="212121"/>
          <w:szCs w:val="24"/>
        </w:rPr>
        <w:t>το με τι</w:t>
      </w:r>
      <w:r w:rsidRPr="00C14A59">
        <w:rPr>
          <w:rFonts w:eastAsia="Times New Roman"/>
          <w:color w:val="212121"/>
          <w:szCs w:val="24"/>
        </w:rPr>
        <w:t xml:space="preserve"> τρόπο θα ανακάμψει </w:t>
      </w:r>
      <w:r>
        <w:rPr>
          <w:rFonts w:eastAsia="Times New Roman"/>
          <w:color w:val="212121"/>
          <w:szCs w:val="24"/>
        </w:rPr>
        <w:t>την επόμενη μέρα. Θ</w:t>
      </w:r>
      <w:r w:rsidRPr="00C14A59">
        <w:rPr>
          <w:rFonts w:eastAsia="Times New Roman"/>
          <w:color w:val="212121"/>
          <w:szCs w:val="24"/>
        </w:rPr>
        <w:t>α είναι μία οικονομία η οποία θα συμπεριλαμβάνει</w:t>
      </w:r>
      <w:r>
        <w:rPr>
          <w:rFonts w:eastAsia="Times New Roman"/>
          <w:color w:val="212121"/>
          <w:szCs w:val="24"/>
        </w:rPr>
        <w:t>,</w:t>
      </w:r>
      <w:r w:rsidRPr="00C14A59">
        <w:rPr>
          <w:rFonts w:eastAsia="Times New Roman"/>
          <w:color w:val="212121"/>
          <w:szCs w:val="24"/>
        </w:rPr>
        <w:t xml:space="preserve"> θα ενοποιεί ή θα αποκλείει και θα ενισχύει τις ανισότητες</w:t>
      </w:r>
      <w:r>
        <w:rPr>
          <w:rFonts w:eastAsia="Times New Roman"/>
          <w:color w:val="212121"/>
          <w:szCs w:val="24"/>
        </w:rPr>
        <w:t xml:space="preserve">; </w:t>
      </w:r>
    </w:p>
    <w:p w14:paraId="0645303E"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sidRPr="00C14A59">
        <w:rPr>
          <w:rFonts w:eastAsia="Times New Roman"/>
          <w:color w:val="212121"/>
          <w:szCs w:val="24"/>
        </w:rPr>
        <w:lastRenderedPageBreak/>
        <w:t xml:space="preserve">Αυτό είναι το </w:t>
      </w:r>
      <w:proofErr w:type="spellStart"/>
      <w:r w:rsidRPr="00C14A59">
        <w:rPr>
          <w:rFonts w:eastAsia="Times New Roman"/>
          <w:color w:val="212121"/>
          <w:szCs w:val="24"/>
        </w:rPr>
        <w:t>διακύβευμα</w:t>
      </w:r>
      <w:proofErr w:type="spellEnd"/>
      <w:r w:rsidRPr="00C14A59">
        <w:rPr>
          <w:rFonts w:eastAsia="Times New Roman"/>
          <w:color w:val="212121"/>
          <w:szCs w:val="24"/>
        </w:rPr>
        <w:t xml:space="preserve"> και πάνω σε αυτή τη διαχωριστική γραμμή νομί</w:t>
      </w:r>
      <w:r>
        <w:rPr>
          <w:rFonts w:eastAsia="Times New Roman"/>
          <w:color w:val="212121"/>
          <w:szCs w:val="24"/>
        </w:rPr>
        <w:t>ζω μέρα με τη μέρα αποτυπώνεται</w:t>
      </w:r>
      <w:r w:rsidRPr="00C14A59">
        <w:rPr>
          <w:rFonts w:eastAsia="Times New Roman"/>
          <w:color w:val="212121"/>
          <w:szCs w:val="24"/>
        </w:rPr>
        <w:t xml:space="preserve"> με πολύ μεγάλη σαφήνεια ο διαφορετικός τρόπος προσέγγισης της Νέας Δημοκρατίας</w:t>
      </w:r>
      <w:r>
        <w:rPr>
          <w:rFonts w:eastAsia="Times New Roman"/>
          <w:color w:val="212121"/>
          <w:szCs w:val="24"/>
        </w:rPr>
        <w:t xml:space="preserve"> και της παρούσας Κ</w:t>
      </w:r>
      <w:r w:rsidRPr="00C14A59">
        <w:rPr>
          <w:rFonts w:eastAsia="Times New Roman"/>
          <w:color w:val="212121"/>
          <w:szCs w:val="24"/>
        </w:rPr>
        <w:t>υβέρνησης</w:t>
      </w:r>
      <w:r>
        <w:rPr>
          <w:rFonts w:eastAsia="Times New Roman"/>
          <w:color w:val="212121"/>
          <w:szCs w:val="24"/>
        </w:rPr>
        <w:t>.</w:t>
      </w:r>
      <w:r w:rsidRPr="00C14A59">
        <w:rPr>
          <w:rFonts w:eastAsia="Times New Roman"/>
          <w:color w:val="212121"/>
          <w:szCs w:val="24"/>
        </w:rPr>
        <w:t xml:space="preserve"> </w:t>
      </w:r>
      <w:r>
        <w:rPr>
          <w:rFonts w:eastAsia="Times New Roman"/>
          <w:color w:val="212121"/>
          <w:szCs w:val="24"/>
        </w:rPr>
        <w:t>Α</w:t>
      </w:r>
      <w:r w:rsidRPr="00C14A59">
        <w:rPr>
          <w:rFonts w:eastAsia="Times New Roman"/>
          <w:color w:val="212121"/>
          <w:szCs w:val="24"/>
        </w:rPr>
        <w:t xml:space="preserve">υτό είναι και το επίμαχο θέμα </w:t>
      </w:r>
      <w:r>
        <w:rPr>
          <w:rFonts w:eastAsia="Times New Roman"/>
          <w:color w:val="212121"/>
          <w:szCs w:val="24"/>
        </w:rPr>
        <w:t xml:space="preserve">της επόμενης μέρας. </w:t>
      </w:r>
    </w:p>
    <w:p w14:paraId="0645303F"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C14A59">
        <w:rPr>
          <w:rFonts w:eastAsia="Times New Roman"/>
          <w:color w:val="212121"/>
          <w:szCs w:val="24"/>
        </w:rPr>
        <w:t>αι τέλος</w:t>
      </w:r>
      <w:r>
        <w:rPr>
          <w:rFonts w:eastAsia="Times New Roman"/>
          <w:color w:val="212121"/>
          <w:szCs w:val="24"/>
        </w:rPr>
        <w:t>,</w:t>
      </w:r>
      <w:r w:rsidRPr="00C14A59">
        <w:rPr>
          <w:rFonts w:eastAsia="Times New Roman"/>
          <w:color w:val="212121"/>
          <w:szCs w:val="24"/>
        </w:rPr>
        <w:t xml:space="preserve"> στην καρδιά του προβλήματος παραμένει </w:t>
      </w:r>
      <w:r>
        <w:rPr>
          <w:rFonts w:eastAsia="Times New Roman"/>
          <w:color w:val="212121"/>
          <w:szCs w:val="24"/>
        </w:rPr>
        <w:t xml:space="preserve">η </w:t>
      </w:r>
      <w:r w:rsidRPr="00C14A59">
        <w:rPr>
          <w:rFonts w:eastAsia="Times New Roman"/>
          <w:color w:val="212121"/>
          <w:szCs w:val="24"/>
        </w:rPr>
        <w:t>ίδια η διαχωριστική γραμ</w:t>
      </w:r>
      <w:r>
        <w:rPr>
          <w:rFonts w:eastAsia="Times New Roman"/>
          <w:color w:val="212121"/>
          <w:szCs w:val="24"/>
        </w:rPr>
        <w:t>μή γύρω από το κοινωνικό κράτος. Δ</w:t>
      </w:r>
      <w:r w:rsidRPr="00C14A59">
        <w:rPr>
          <w:rFonts w:eastAsia="Times New Roman"/>
          <w:color w:val="212121"/>
          <w:szCs w:val="24"/>
        </w:rPr>
        <w:t xml:space="preserve">εν </w:t>
      </w:r>
      <w:r>
        <w:rPr>
          <w:rFonts w:eastAsia="Times New Roman"/>
          <w:color w:val="212121"/>
          <w:szCs w:val="24"/>
        </w:rPr>
        <w:t xml:space="preserve">ανέφερα καθόλου τυχαία το </w:t>
      </w:r>
      <w:r w:rsidRPr="00C14A59">
        <w:rPr>
          <w:rFonts w:eastAsia="Times New Roman"/>
          <w:color w:val="212121"/>
          <w:szCs w:val="24"/>
        </w:rPr>
        <w:t>παρά</w:t>
      </w:r>
      <w:r>
        <w:rPr>
          <w:rFonts w:eastAsia="Times New Roman"/>
          <w:color w:val="212121"/>
          <w:szCs w:val="24"/>
        </w:rPr>
        <w:t>δειγμα της μόνιμης αντιπαράθεσης για το δ</w:t>
      </w:r>
      <w:r w:rsidRPr="00C14A59">
        <w:rPr>
          <w:rFonts w:eastAsia="Times New Roman"/>
          <w:color w:val="212121"/>
          <w:szCs w:val="24"/>
        </w:rPr>
        <w:t>ημόσιο πανεπιστήμιο</w:t>
      </w:r>
      <w:r>
        <w:rPr>
          <w:rFonts w:eastAsia="Times New Roman"/>
          <w:color w:val="212121"/>
          <w:szCs w:val="24"/>
        </w:rPr>
        <w:t xml:space="preserve">, </w:t>
      </w:r>
      <w:r w:rsidRPr="00C14A59">
        <w:rPr>
          <w:rFonts w:eastAsia="Times New Roman"/>
          <w:color w:val="212121"/>
          <w:szCs w:val="24"/>
        </w:rPr>
        <w:t>το δημόσιο σχολεί</w:t>
      </w:r>
      <w:r>
        <w:rPr>
          <w:rFonts w:eastAsia="Times New Roman"/>
          <w:color w:val="212121"/>
          <w:szCs w:val="24"/>
        </w:rPr>
        <w:t>ο, που είναι αυτό το οποίο βάζει</w:t>
      </w:r>
      <w:r w:rsidRPr="00C14A59">
        <w:rPr>
          <w:rFonts w:eastAsia="Times New Roman"/>
          <w:color w:val="212121"/>
          <w:szCs w:val="24"/>
        </w:rPr>
        <w:t xml:space="preserve"> τα παιδιά μας στα δημόσια πανεπιστήμια</w:t>
      </w:r>
      <w:r>
        <w:rPr>
          <w:rFonts w:eastAsia="Times New Roman"/>
          <w:color w:val="212121"/>
          <w:szCs w:val="24"/>
        </w:rPr>
        <w:t xml:space="preserve">, </w:t>
      </w:r>
      <w:r w:rsidRPr="00C14A59">
        <w:rPr>
          <w:rFonts w:eastAsia="Times New Roman"/>
          <w:color w:val="212121"/>
          <w:szCs w:val="24"/>
        </w:rPr>
        <w:t xml:space="preserve">που </w:t>
      </w:r>
      <w:r>
        <w:rPr>
          <w:rFonts w:eastAsia="Times New Roman"/>
          <w:color w:val="212121"/>
          <w:szCs w:val="24"/>
        </w:rPr>
        <w:t>δημιουργεί ένα εκπαιδευτικό σύστημα με λα</w:t>
      </w:r>
      <w:r w:rsidRPr="00C14A59">
        <w:rPr>
          <w:rFonts w:eastAsia="Times New Roman"/>
          <w:color w:val="212121"/>
          <w:szCs w:val="24"/>
        </w:rPr>
        <w:t>μπρές επιδόσεις διεθνώς</w:t>
      </w:r>
      <w:r>
        <w:rPr>
          <w:rFonts w:eastAsia="Times New Roman"/>
          <w:color w:val="212121"/>
          <w:szCs w:val="24"/>
        </w:rPr>
        <w:t>,</w:t>
      </w:r>
      <w:r w:rsidRPr="00C14A59">
        <w:rPr>
          <w:rFonts w:eastAsia="Times New Roman"/>
          <w:color w:val="212121"/>
          <w:szCs w:val="24"/>
        </w:rPr>
        <w:t xml:space="preserve"> με τεράστια διεθνή ακτινοβολία</w:t>
      </w:r>
      <w:r>
        <w:rPr>
          <w:rFonts w:eastAsia="Times New Roman"/>
          <w:color w:val="212121"/>
          <w:szCs w:val="24"/>
        </w:rPr>
        <w:t xml:space="preserve">. </w:t>
      </w:r>
      <w:r w:rsidRPr="00C14A59">
        <w:rPr>
          <w:rFonts w:eastAsia="Times New Roman"/>
          <w:color w:val="212121"/>
          <w:szCs w:val="24"/>
        </w:rPr>
        <w:t xml:space="preserve"> </w:t>
      </w:r>
    </w:p>
    <w:p w14:paraId="06453040"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Ενίσχυση, λ</w:t>
      </w:r>
      <w:r w:rsidRPr="00C14A59">
        <w:rPr>
          <w:rFonts w:eastAsia="Times New Roman"/>
          <w:color w:val="212121"/>
          <w:szCs w:val="24"/>
        </w:rPr>
        <w:t>οιπόν</w:t>
      </w:r>
      <w:r>
        <w:rPr>
          <w:rFonts w:eastAsia="Times New Roman"/>
          <w:color w:val="212121"/>
          <w:szCs w:val="24"/>
        </w:rPr>
        <w:t xml:space="preserve">, </w:t>
      </w:r>
      <w:r w:rsidRPr="00C14A59">
        <w:rPr>
          <w:rFonts w:eastAsia="Times New Roman"/>
          <w:color w:val="212121"/>
          <w:szCs w:val="24"/>
        </w:rPr>
        <w:t>του δημόσιου κοινωνικού κράτους</w:t>
      </w:r>
      <w:r>
        <w:rPr>
          <w:rFonts w:eastAsia="Times New Roman"/>
          <w:color w:val="212121"/>
          <w:szCs w:val="24"/>
        </w:rPr>
        <w:t>, ενίσχυση της</w:t>
      </w:r>
      <w:r w:rsidRPr="00C14A59">
        <w:rPr>
          <w:rFonts w:eastAsia="Times New Roman"/>
          <w:color w:val="212121"/>
          <w:szCs w:val="24"/>
        </w:rPr>
        <w:t xml:space="preserve"> υγείας</w:t>
      </w:r>
      <w:r>
        <w:rPr>
          <w:rFonts w:eastAsia="Times New Roman"/>
          <w:color w:val="212121"/>
          <w:szCs w:val="24"/>
        </w:rPr>
        <w:t>,</w:t>
      </w:r>
      <w:r w:rsidRPr="00C14A59">
        <w:rPr>
          <w:rFonts w:eastAsia="Times New Roman"/>
          <w:color w:val="212121"/>
          <w:szCs w:val="24"/>
        </w:rPr>
        <w:t xml:space="preserve"> του συστήματος πρόνοιας</w:t>
      </w:r>
      <w:r>
        <w:rPr>
          <w:rFonts w:eastAsia="Times New Roman"/>
          <w:color w:val="212121"/>
          <w:szCs w:val="24"/>
        </w:rPr>
        <w:t>,</w:t>
      </w:r>
      <w:r w:rsidRPr="00C14A59">
        <w:rPr>
          <w:rFonts w:eastAsia="Times New Roman"/>
          <w:color w:val="212121"/>
          <w:szCs w:val="24"/>
        </w:rPr>
        <w:t xml:space="preserve"> του συστήμ</w:t>
      </w:r>
      <w:r>
        <w:rPr>
          <w:rFonts w:eastAsia="Times New Roman"/>
          <w:color w:val="212121"/>
          <w:szCs w:val="24"/>
        </w:rPr>
        <w:t>ατος προστασίας για όσους πέφτουν κάτω από το όριο της φτώχειας κ</w:t>
      </w:r>
      <w:r w:rsidRPr="00C14A59">
        <w:rPr>
          <w:rFonts w:eastAsia="Times New Roman"/>
          <w:color w:val="212121"/>
          <w:szCs w:val="24"/>
        </w:rPr>
        <w:t xml:space="preserve">αι ούτω καθεξής απέναντι σε μία πολιτική </w:t>
      </w:r>
      <w:r>
        <w:rPr>
          <w:rFonts w:eastAsia="Times New Roman"/>
          <w:color w:val="212121"/>
          <w:szCs w:val="24"/>
        </w:rPr>
        <w:t>η οποία</w:t>
      </w:r>
      <w:r w:rsidRPr="00C14A59">
        <w:rPr>
          <w:rFonts w:eastAsia="Times New Roman"/>
          <w:color w:val="212121"/>
          <w:szCs w:val="24"/>
        </w:rPr>
        <w:t xml:space="preserve"> βρίσκει </w:t>
      </w:r>
      <w:r>
        <w:rPr>
          <w:rFonts w:eastAsia="Times New Roman"/>
          <w:color w:val="212121"/>
          <w:szCs w:val="24"/>
        </w:rPr>
        <w:t xml:space="preserve">μονίμως στο επίκεντρο αυτές τις λειτουργίες </w:t>
      </w:r>
      <w:r w:rsidRPr="00C14A59">
        <w:rPr>
          <w:rFonts w:eastAsia="Times New Roman"/>
          <w:color w:val="212121"/>
          <w:szCs w:val="24"/>
        </w:rPr>
        <w:t>του κοινωνικού κράτους</w:t>
      </w:r>
      <w:r>
        <w:rPr>
          <w:rFonts w:eastAsia="Times New Roman"/>
          <w:color w:val="212121"/>
          <w:szCs w:val="24"/>
        </w:rPr>
        <w:t xml:space="preserve">. </w:t>
      </w:r>
    </w:p>
    <w:p w14:paraId="06453041"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w:t>
      </w:r>
      <w:r w:rsidRPr="00C14A59">
        <w:rPr>
          <w:rFonts w:eastAsia="Times New Roman"/>
          <w:color w:val="212121"/>
          <w:szCs w:val="24"/>
        </w:rPr>
        <w:t>υτές οι τέσσερις διαχωρισ</w:t>
      </w:r>
      <w:r>
        <w:rPr>
          <w:rFonts w:eastAsia="Times New Roman"/>
          <w:color w:val="212121"/>
          <w:szCs w:val="24"/>
        </w:rPr>
        <w:t xml:space="preserve">τικές γραμμές είναι αυτές γύρω από </w:t>
      </w:r>
      <w:r w:rsidRPr="00C14A59">
        <w:rPr>
          <w:rFonts w:eastAsia="Times New Roman"/>
          <w:color w:val="212121"/>
          <w:szCs w:val="24"/>
        </w:rPr>
        <w:t>τι</w:t>
      </w:r>
      <w:r>
        <w:rPr>
          <w:rFonts w:eastAsia="Times New Roman"/>
          <w:color w:val="212121"/>
          <w:szCs w:val="24"/>
        </w:rPr>
        <w:t>ς οποίες όχι μόνο διαμορφώνεται</w:t>
      </w:r>
      <w:r w:rsidRPr="00C14A59">
        <w:rPr>
          <w:rFonts w:eastAsia="Times New Roman"/>
          <w:color w:val="212121"/>
          <w:szCs w:val="24"/>
        </w:rPr>
        <w:t xml:space="preserve"> σήμερα</w:t>
      </w:r>
      <w:r>
        <w:rPr>
          <w:rFonts w:eastAsia="Times New Roman"/>
          <w:color w:val="212121"/>
          <w:szCs w:val="24"/>
        </w:rPr>
        <w:t>,</w:t>
      </w:r>
      <w:r w:rsidRPr="00C14A59">
        <w:rPr>
          <w:rFonts w:eastAsia="Times New Roman"/>
          <w:color w:val="212121"/>
          <w:szCs w:val="24"/>
        </w:rPr>
        <w:t xml:space="preserve"> την </w:t>
      </w:r>
      <w:proofErr w:type="spellStart"/>
      <w:r w:rsidRPr="00C14A59">
        <w:rPr>
          <w:rFonts w:eastAsia="Times New Roman"/>
          <w:color w:val="212121"/>
          <w:szCs w:val="24"/>
        </w:rPr>
        <w:t>επαύριο</w:t>
      </w:r>
      <w:proofErr w:type="spellEnd"/>
      <w:r>
        <w:rPr>
          <w:rFonts w:eastAsia="Times New Roman"/>
          <w:color w:val="212121"/>
          <w:szCs w:val="24"/>
        </w:rPr>
        <w:t xml:space="preserve"> </w:t>
      </w:r>
      <w:r w:rsidRPr="00C14A59">
        <w:rPr>
          <w:rFonts w:eastAsia="Times New Roman"/>
          <w:color w:val="212121"/>
          <w:szCs w:val="24"/>
        </w:rPr>
        <w:t xml:space="preserve">ανάμεσά μας </w:t>
      </w:r>
      <w:r>
        <w:rPr>
          <w:rFonts w:eastAsia="Times New Roman"/>
          <w:color w:val="212121"/>
          <w:szCs w:val="24"/>
        </w:rPr>
        <w:t>μια νέα διάταξη των πολιτικών μας δ</w:t>
      </w:r>
      <w:r w:rsidRPr="00C14A59">
        <w:rPr>
          <w:rFonts w:eastAsia="Times New Roman"/>
          <w:color w:val="212121"/>
          <w:szCs w:val="24"/>
        </w:rPr>
        <w:t>υνάμεων</w:t>
      </w:r>
      <w:r>
        <w:rPr>
          <w:rFonts w:eastAsia="Times New Roman"/>
          <w:color w:val="212121"/>
          <w:szCs w:val="24"/>
        </w:rPr>
        <w:t>, αλλά είναι και αυτές οι</w:t>
      </w:r>
      <w:r w:rsidRPr="00C14A59">
        <w:rPr>
          <w:rFonts w:eastAsia="Times New Roman"/>
          <w:color w:val="212121"/>
          <w:szCs w:val="24"/>
        </w:rPr>
        <w:t xml:space="preserve"> οποίες με την ολοκλήρωση </w:t>
      </w:r>
      <w:r>
        <w:rPr>
          <w:rFonts w:eastAsia="Times New Roman"/>
          <w:color w:val="212121"/>
          <w:szCs w:val="24"/>
        </w:rPr>
        <w:t xml:space="preserve">της </w:t>
      </w:r>
      <w:r w:rsidRPr="00C14A59">
        <w:rPr>
          <w:rFonts w:eastAsia="Times New Roman"/>
          <w:color w:val="212121"/>
          <w:szCs w:val="24"/>
        </w:rPr>
        <w:t>τετραετίας θα κρίνουν τις επόμενες εκλογές και θα μπουν στην κρίση των Ελλήνων πολιτών</w:t>
      </w:r>
      <w:r>
        <w:rPr>
          <w:rFonts w:eastAsia="Times New Roman"/>
          <w:color w:val="212121"/>
          <w:szCs w:val="24"/>
        </w:rPr>
        <w:t>.</w:t>
      </w:r>
    </w:p>
    <w:p w14:paraId="06453042"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C14A59">
        <w:rPr>
          <w:rFonts w:eastAsia="Times New Roman"/>
          <w:color w:val="212121"/>
          <w:szCs w:val="24"/>
        </w:rPr>
        <w:t>υχαριστώ</w:t>
      </w:r>
      <w:r>
        <w:rPr>
          <w:rFonts w:eastAsia="Times New Roman"/>
          <w:color w:val="212121"/>
          <w:szCs w:val="24"/>
        </w:rPr>
        <w:t>.</w:t>
      </w:r>
    </w:p>
    <w:p w14:paraId="06453043" w14:textId="77777777" w:rsidR="00C04CE1" w:rsidRDefault="00722F08">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06453044"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Κύριε Πρόεδρε, θα ήθελα τον λόγο για να κάνω μια παρέμβαση, απευθυνόμενος στον Υπουργό.</w:t>
      </w:r>
      <w:r w:rsidRPr="00C14A59">
        <w:rPr>
          <w:rFonts w:eastAsia="Times New Roman"/>
          <w:color w:val="212121"/>
          <w:szCs w:val="24"/>
        </w:rPr>
        <w:t xml:space="preserve"> </w:t>
      </w:r>
    </w:p>
    <w:p w14:paraId="06453045"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Ως Κοινοβουλευτικός Εκπρόσωπος; </w:t>
      </w:r>
    </w:p>
    <w:p w14:paraId="06453046"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κύριε Πρόεδρε. </w:t>
      </w:r>
    </w:p>
    <w:p w14:paraId="06453047"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Ορίστε, έχετε τον λόγο. </w:t>
      </w:r>
    </w:p>
    <w:p w14:paraId="06453048"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Κύριε Σταθάκη, δεν άκουσα τι είπε ο κ. Χατζηδάκης, αλλά άκουσα εσάς. </w:t>
      </w:r>
    </w:p>
    <w:p w14:paraId="06453049"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szCs w:val="24"/>
        </w:rPr>
        <w:t>Ε</w:t>
      </w:r>
      <w:r w:rsidRPr="00C14A59">
        <w:rPr>
          <w:rFonts w:eastAsia="Times New Roman"/>
          <w:color w:val="212121"/>
          <w:szCs w:val="24"/>
        </w:rPr>
        <w:t xml:space="preserve">πί του θέματος έχω να κάνω </w:t>
      </w:r>
      <w:r>
        <w:rPr>
          <w:rFonts w:eastAsia="Times New Roman"/>
          <w:color w:val="212121"/>
          <w:szCs w:val="24"/>
        </w:rPr>
        <w:t>μία διαπίστωση και να καταλήξω</w:t>
      </w:r>
      <w:r w:rsidRPr="00C14A59">
        <w:rPr>
          <w:rFonts w:eastAsia="Times New Roman"/>
          <w:color w:val="212121"/>
          <w:szCs w:val="24"/>
        </w:rPr>
        <w:t xml:space="preserve"> σε ένα ερώτημα</w:t>
      </w:r>
      <w:r>
        <w:rPr>
          <w:rFonts w:eastAsia="Times New Roman"/>
          <w:color w:val="212121"/>
          <w:szCs w:val="24"/>
        </w:rPr>
        <w:t>,</w:t>
      </w:r>
      <w:r w:rsidRPr="00C14A59">
        <w:rPr>
          <w:rFonts w:eastAsia="Times New Roman"/>
          <w:color w:val="212121"/>
          <w:szCs w:val="24"/>
        </w:rPr>
        <w:t xml:space="preserve"> που μάλλον ρητορικό πρέπει να είναι</w:t>
      </w:r>
      <w:r>
        <w:rPr>
          <w:rFonts w:eastAsia="Times New Roman"/>
          <w:color w:val="212121"/>
          <w:szCs w:val="24"/>
        </w:rPr>
        <w:t xml:space="preserve"> με βάση αυτά που είπατε, αλλά σας δίνει μια ευκαιρία, αν σας παρεξήγησα, να το ξεκαθαρίσετε.</w:t>
      </w:r>
    </w:p>
    <w:p w14:paraId="0645304A"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C14A59">
        <w:rPr>
          <w:rFonts w:eastAsia="Times New Roman"/>
          <w:color w:val="212121"/>
          <w:szCs w:val="24"/>
        </w:rPr>
        <w:t>ναφερόμενος σε ζητήματα ασφάλειας και τάξης</w:t>
      </w:r>
      <w:r>
        <w:rPr>
          <w:rFonts w:eastAsia="Times New Roman"/>
          <w:color w:val="212121"/>
          <w:szCs w:val="24"/>
        </w:rPr>
        <w:t xml:space="preserve"> μέσα στα πανεπιστήμια, τα χαρακτηρίσατε με έναν τρόπο </w:t>
      </w:r>
      <w:r w:rsidRPr="00C14A59">
        <w:rPr>
          <w:rFonts w:eastAsia="Times New Roman"/>
          <w:color w:val="212121"/>
          <w:szCs w:val="24"/>
        </w:rPr>
        <w:t xml:space="preserve">ωσάν να ήταν περιθωριακά </w:t>
      </w:r>
      <w:r>
        <w:rPr>
          <w:rFonts w:eastAsia="Times New Roman"/>
          <w:color w:val="212121"/>
          <w:szCs w:val="24"/>
        </w:rPr>
        <w:t>φαινόμενα</w:t>
      </w:r>
      <w:r w:rsidRPr="00C14A59">
        <w:rPr>
          <w:rFonts w:eastAsia="Times New Roman"/>
          <w:color w:val="212121"/>
          <w:szCs w:val="24"/>
        </w:rPr>
        <w:t xml:space="preserve"> και </w:t>
      </w:r>
      <w:r>
        <w:rPr>
          <w:rFonts w:eastAsia="Times New Roman"/>
          <w:color w:val="212121"/>
          <w:szCs w:val="24"/>
        </w:rPr>
        <w:t>υπογραμμίσατε το</w:t>
      </w:r>
      <w:r w:rsidRPr="00C14A59">
        <w:rPr>
          <w:rFonts w:eastAsia="Times New Roman"/>
          <w:color w:val="212121"/>
          <w:szCs w:val="24"/>
        </w:rPr>
        <w:t xml:space="preserve"> ότι ορισμένα δικά μας ιδρύματα είναι στα πρώτα </w:t>
      </w:r>
      <w:r>
        <w:rPr>
          <w:rFonts w:eastAsia="Times New Roman"/>
          <w:color w:val="212121"/>
          <w:szCs w:val="24"/>
        </w:rPr>
        <w:t>διακόσια</w:t>
      </w:r>
      <w:r w:rsidRPr="00C14A59">
        <w:rPr>
          <w:rFonts w:eastAsia="Times New Roman"/>
          <w:color w:val="212121"/>
          <w:szCs w:val="24"/>
        </w:rPr>
        <w:t xml:space="preserve"> του κόσμου και </w:t>
      </w:r>
      <w:r>
        <w:rPr>
          <w:rFonts w:eastAsia="Times New Roman"/>
          <w:color w:val="212121"/>
          <w:szCs w:val="24"/>
        </w:rPr>
        <w:t xml:space="preserve">τα λοιπά. </w:t>
      </w:r>
    </w:p>
    <w:p w14:paraId="0645304B"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Ως πρώην Υπουργός Π</w:t>
      </w:r>
      <w:r w:rsidRPr="00C14A59">
        <w:rPr>
          <w:rFonts w:eastAsia="Times New Roman"/>
          <w:color w:val="212121"/>
          <w:szCs w:val="24"/>
        </w:rPr>
        <w:t xml:space="preserve">αιδείας είχα την ευκαιρία αυτά που λέτε να </w:t>
      </w:r>
      <w:r>
        <w:rPr>
          <w:rFonts w:eastAsia="Times New Roman"/>
          <w:color w:val="212121"/>
          <w:szCs w:val="24"/>
        </w:rPr>
        <w:t>τα διαπιστώσω</w:t>
      </w:r>
      <w:r w:rsidRPr="00C14A59">
        <w:rPr>
          <w:rFonts w:eastAsia="Times New Roman"/>
          <w:color w:val="212121"/>
          <w:szCs w:val="24"/>
        </w:rPr>
        <w:t xml:space="preserve"> στην πράξη</w:t>
      </w:r>
      <w:r>
        <w:rPr>
          <w:rFonts w:eastAsia="Times New Roman"/>
          <w:color w:val="212121"/>
          <w:szCs w:val="24"/>
        </w:rPr>
        <w:t>,</w:t>
      </w:r>
      <w:r w:rsidRPr="00C14A59">
        <w:rPr>
          <w:rFonts w:eastAsia="Times New Roman"/>
          <w:color w:val="212121"/>
          <w:szCs w:val="24"/>
        </w:rPr>
        <w:t xml:space="preserve"> σε ό</w:t>
      </w:r>
      <w:r>
        <w:rPr>
          <w:rFonts w:eastAsia="Times New Roman"/>
          <w:color w:val="212121"/>
          <w:szCs w:val="24"/>
        </w:rPr>
        <w:t>,</w:t>
      </w:r>
      <w:r w:rsidRPr="00C14A59">
        <w:rPr>
          <w:rFonts w:eastAsia="Times New Roman"/>
          <w:color w:val="212121"/>
          <w:szCs w:val="24"/>
        </w:rPr>
        <w:t xml:space="preserve">τι αφορά </w:t>
      </w:r>
      <w:r>
        <w:rPr>
          <w:rFonts w:eastAsia="Times New Roman"/>
          <w:color w:val="212121"/>
          <w:szCs w:val="24"/>
        </w:rPr>
        <w:t xml:space="preserve">τις επιτυχίες ορισμένων πανεπιστημίων μας. </w:t>
      </w:r>
    </w:p>
    <w:p w14:paraId="0645304C"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 θέλω να σας κάνω μία ερώτηση, η οποία αφορά και φωτογραφίζει</w:t>
      </w:r>
      <w:r w:rsidRPr="00C14A59">
        <w:rPr>
          <w:rFonts w:eastAsia="Times New Roman"/>
          <w:color w:val="212121"/>
          <w:szCs w:val="24"/>
        </w:rPr>
        <w:t xml:space="preserve"> μία περίπτωση αντί πολλών</w:t>
      </w:r>
      <w:r>
        <w:rPr>
          <w:rFonts w:eastAsia="Times New Roman"/>
          <w:color w:val="212121"/>
          <w:szCs w:val="24"/>
        </w:rPr>
        <w:t>. Ένα από τα πανεπιστήμια</w:t>
      </w:r>
      <w:r w:rsidRPr="00C14A59">
        <w:rPr>
          <w:rFonts w:eastAsia="Times New Roman"/>
          <w:color w:val="212121"/>
          <w:szCs w:val="24"/>
        </w:rPr>
        <w:t xml:space="preserve"> </w:t>
      </w:r>
      <w:r>
        <w:rPr>
          <w:rFonts w:eastAsia="Times New Roman"/>
          <w:color w:val="212121"/>
          <w:szCs w:val="24"/>
        </w:rPr>
        <w:t>τα οποία είναι</w:t>
      </w:r>
      <w:r w:rsidRPr="00C14A59">
        <w:rPr>
          <w:rFonts w:eastAsia="Times New Roman"/>
          <w:color w:val="212121"/>
          <w:szCs w:val="24"/>
        </w:rPr>
        <w:t xml:space="preserve"> πάρα π</w:t>
      </w:r>
      <w:r>
        <w:rPr>
          <w:rFonts w:eastAsia="Times New Roman"/>
          <w:color w:val="212121"/>
          <w:szCs w:val="24"/>
        </w:rPr>
        <w:t xml:space="preserve">ολύ καλά στη χώρα είναι η παλιά, όπως τη λέγαμε, ΑΣΟΕΕ. </w:t>
      </w:r>
    </w:p>
    <w:p w14:paraId="0645304D"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Τώρα τι, του κάνετε, λοιπόν, ερώτηση για να απαντήσει; </w:t>
      </w:r>
    </w:p>
    <w:p w14:paraId="0645304E"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ακούστε λίγο, θα καταλήξω. </w:t>
      </w:r>
    </w:p>
    <w:p w14:paraId="0645304F"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Διευκολύνετε τη συζήτηση, κύριε Λοβέρδο! </w:t>
      </w:r>
    </w:p>
    <w:p w14:paraId="06453050"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Τη διευκολύνω απολύτως. </w:t>
      </w:r>
    </w:p>
    <w:p w14:paraId="06453051"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Δεν τη διευκολύνετε. </w:t>
      </w:r>
    </w:p>
    <w:p w14:paraId="06453052"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Τελείωσα, κύριε Πρόεδρε. </w:t>
      </w:r>
    </w:p>
    <w:p w14:paraId="06453053"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szCs w:val="24"/>
        </w:rPr>
        <w:t xml:space="preserve">Κύριε Σταθάκη, κάνω την εξής μνεία: Η ΑΣΟΕΕ είναι ένα από αυτά τα πανεπιστήμια που είναι καλά. Το Οικονομικό Πανεπιστήμιο είναι ένα καλό πανεπιστήμιο. Η πρυτανεία του κ. </w:t>
      </w:r>
      <w:proofErr w:type="spellStart"/>
      <w:r>
        <w:rPr>
          <w:rFonts w:eastAsia="Times New Roman" w:cs="Times New Roman"/>
          <w:szCs w:val="24"/>
        </w:rPr>
        <w:t>Γάτσιου</w:t>
      </w:r>
      <w:proofErr w:type="spellEnd"/>
      <w:r>
        <w:rPr>
          <w:rFonts w:eastAsia="Times New Roman" w:cs="Times New Roman"/>
          <w:szCs w:val="24"/>
        </w:rPr>
        <w:t xml:space="preserve"> το αποθέωσε. </w:t>
      </w:r>
      <w:r>
        <w:rPr>
          <w:rFonts w:eastAsia="Times New Roman"/>
          <w:color w:val="212121"/>
          <w:szCs w:val="24"/>
        </w:rPr>
        <w:t xml:space="preserve">Δεν μου λέτε: Έχετε υπ’ </w:t>
      </w:r>
      <w:proofErr w:type="spellStart"/>
      <w:r>
        <w:rPr>
          <w:rFonts w:eastAsia="Times New Roman"/>
          <w:color w:val="212121"/>
          <w:szCs w:val="24"/>
        </w:rPr>
        <w:t>όψιν</w:t>
      </w:r>
      <w:proofErr w:type="spellEnd"/>
      <w:r>
        <w:rPr>
          <w:rFonts w:eastAsia="Times New Roman"/>
          <w:color w:val="212121"/>
          <w:szCs w:val="24"/>
        </w:rPr>
        <w:t xml:space="preserve"> σας για </w:t>
      </w:r>
      <w:r w:rsidRPr="00C14A59">
        <w:rPr>
          <w:rFonts w:eastAsia="Times New Roman"/>
          <w:color w:val="212121"/>
          <w:szCs w:val="24"/>
        </w:rPr>
        <w:t xml:space="preserve">περιφερειακά θέματα ασφάλειας </w:t>
      </w:r>
      <w:r>
        <w:rPr>
          <w:rFonts w:eastAsia="Times New Roman"/>
          <w:color w:val="212121"/>
          <w:szCs w:val="24"/>
        </w:rPr>
        <w:t xml:space="preserve">γύρω από την ΑΣΟΕΕ, γύρω από το Οικονομικό Πανεπιστήμιο; Με ποιο δικαίωμα υποτιμάτε </w:t>
      </w:r>
      <w:r w:rsidRPr="00C14A59">
        <w:rPr>
          <w:rFonts w:eastAsia="Times New Roman"/>
          <w:color w:val="212121"/>
          <w:szCs w:val="24"/>
        </w:rPr>
        <w:t>μία σειρά από προβλήματα που υπάρχουν και σχετίζονται με την α</w:t>
      </w:r>
      <w:r w:rsidRPr="00C14A59">
        <w:rPr>
          <w:rFonts w:eastAsia="Times New Roman"/>
          <w:color w:val="212121"/>
          <w:szCs w:val="24"/>
        </w:rPr>
        <w:lastRenderedPageBreak/>
        <w:t>σφάλεια</w:t>
      </w:r>
      <w:r>
        <w:rPr>
          <w:rFonts w:eastAsia="Times New Roman"/>
          <w:color w:val="212121"/>
          <w:szCs w:val="24"/>
        </w:rPr>
        <w:t xml:space="preserve">; </w:t>
      </w:r>
      <w:r w:rsidRPr="00C14A59">
        <w:rPr>
          <w:rFonts w:eastAsia="Times New Roman"/>
          <w:color w:val="212121"/>
          <w:szCs w:val="24"/>
        </w:rPr>
        <w:t xml:space="preserve">Με ποιο δικαίωμα </w:t>
      </w:r>
      <w:r>
        <w:rPr>
          <w:rFonts w:eastAsia="Times New Roman"/>
          <w:color w:val="212121"/>
          <w:szCs w:val="24"/>
        </w:rPr>
        <w:t xml:space="preserve">υποτιμάτε τον περιορισμό της ακαδημαϊκής </w:t>
      </w:r>
      <w:r w:rsidRPr="00C14A59">
        <w:rPr>
          <w:rFonts w:eastAsia="Times New Roman"/>
          <w:color w:val="212121"/>
          <w:szCs w:val="24"/>
        </w:rPr>
        <w:t>ελευθερίας</w:t>
      </w:r>
      <w:r>
        <w:rPr>
          <w:rFonts w:eastAsia="Times New Roman"/>
          <w:color w:val="212121"/>
          <w:szCs w:val="24"/>
        </w:rPr>
        <w:t xml:space="preserve">, που για πολλούς διδάσκοντες τα πανεπιστήμια είναι άβατος χώρος; </w:t>
      </w:r>
    </w:p>
    <w:p w14:paraId="06453054"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Κύριε Λοβέρδο, να γίνει μία εκδήλωση στα πανεπιστήμια να συζητηθούν αυτά. </w:t>
      </w:r>
    </w:p>
    <w:p w14:paraId="06453055"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b/>
          <w:szCs w:val="24"/>
        </w:rPr>
        <w:t xml:space="preserve">ΑΝΔΡΕΑΣ ΛΟΒΕΡΔΟΣ: </w:t>
      </w:r>
      <w:r>
        <w:rPr>
          <w:rFonts w:eastAsia="Times New Roman"/>
          <w:color w:val="212121"/>
          <w:szCs w:val="24"/>
        </w:rPr>
        <w:t>Δεν έχετε κανένα δικαίωμα να απευθύνεστε με τον τρόπο που απευθυνθήκατε. Και αν κάπου σας έχει κάποιος παρεξηγήσει,</w:t>
      </w:r>
      <w:r w:rsidRPr="00C14A59">
        <w:rPr>
          <w:rFonts w:eastAsia="Times New Roman"/>
          <w:color w:val="212121"/>
          <w:szCs w:val="24"/>
        </w:rPr>
        <w:t xml:space="preserve"> να δώσετε μία εξήγηση</w:t>
      </w:r>
      <w:r>
        <w:rPr>
          <w:rFonts w:eastAsia="Times New Roman"/>
          <w:color w:val="212121"/>
          <w:szCs w:val="24"/>
        </w:rPr>
        <w:t>. Ε</w:t>
      </w:r>
      <w:r w:rsidRPr="00C14A59">
        <w:rPr>
          <w:rFonts w:eastAsia="Times New Roman"/>
          <w:color w:val="212121"/>
          <w:szCs w:val="24"/>
        </w:rPr>
        <w:t>ίστε πανεπιστημιακός</w:t>
      </w:r>
      <w:r>
        <w:rPr>
          <w:rFonts w:eastAsia="Times New Roman"/>
          <w:color w:val="212121"/>
          <w:szCs w:val="24"/>
        </w:rPr>
        <w:t>. Είναι ανεπίτρεπτος ο τρόπος που μιλάτε για ένα θέμα που ταλανίζει τα ελληνικά πα</w:t>
      </w:r>
      <w:r w:rsidRPr="00C14A59">
        <w:rPr>
          <w:rFonts w:eastAsia="Times New Roman"/>
          <w:color w:val="212121"/>
          <w:szCs w:val="24"/>
        </w:rPr>
        <w:t>νεπιστήμια</w:t>
      </w:r>
      <w:r>
        <w:rPr>
          <w:rFonts w:eastAsia="Times New Roman"/>
          <w:color w:val="212121"/>
          <w:szCs w:val="24"/>
        </w:rPr>
        <w:t>.</w:t>
      </w:r>
    </w:p>
    <w:p w14:paraId="06453056"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Ξυδάκης</w:t>
      </w:r>
      <w:proofErr w:type="spellEnd"/>
      <w:r>
        <w:rPr>
          <w:rFonts w:eastAsia="Times New Roman" w:cs="Times New Roman"/>
          <w:szCs w:val="24"/>
        </w:rPr>
        <w:t xml:space="preserve"> από τον ΣΥΡΙΖΑ έχει τον λόγο. </w:t>
      </w:r>
    </w:p>
    <w:p w14:paraId="06453057"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ΞΥΔΑΚΗΣ: </w:t>
      </w:r>
      <w:r>
        <w:rPr>
          <w:rFonts w:eastAsia="Times New Roman"/>
          <w:color w:val="212121"/>
          <w:szCs w:val="24"/>
        </w:rPr>
        <w:t>Ε</w:t>
      </w:r>
      <w:r w:rsidRPr="00C14A59">
        <w:rPr>
          <w:rFonts w:eastAsia="Times New Roman"/>
          <w:color w:val="212121"/>
          <w:szCs w:val="24"/>
        </w:rPr>
        <w:t>υχαριστώ πολύ</w:t>
      </w:r>
      <w:r>
        <w:rPr>
          <w:rFonts w:eastAsia="Times New Roman"/>
          <w:color w:val="212121"/>
          <w:szCs w:val="24"/>
        </w:rPr>
        <w:t>, κύριε Π</w:t>
      </w:r>
      <w:r w:rsidRPr="00C14A59">
        <w:rPr>
          <w:rFonts w:eastAsia="Times New Roman"/>
          <w:color w:val="212121"/>
          <w:szCs w:val="24"/>
        </w:rPr>
        <w:t>ρόεδρε</w:t>
      </w:r>
      <w:r>
        <w:rPr>
          <w:rFonts w:eastAsia="Times New Roman"/>
          <w:color w:val="212121"/>
          <w:szCs w:val="24"/>
        </w:rPr>
        <w:t>.</w:t>
      </w:r>
    </w:p>
    <w:p w14:paraId="06453058"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Αγαπητές </w:t>
      </w:r>
      <w:proofErr w:type="spellStart"/>
      <w:r>
        <w:rPr>
          <w:rFonts w:eastAsia="Times New Roman"/>
          <w:color w:val="212121"/>
          <w:szCs w:val="24"/>
        </w:rPr>
        <w:t>συναδέλφισσες</w:t>
      </w:r>
      <w:proofErr w:type="spellEnd"/>
      <w:r>
        <w:rPr>
          <w:rFonts w:eastAsia="Times New Roman"/>
          <w:color w:val="212121"/>
          <w:szCs w:val="24"/>
        </w:rPr>
        <w:t xml:space="preserve"> και συνάδελφοι, </w:t>
      </w:r>
      <w:r w:rsidRPr="00C14A59">
        <w:rPr>
          <w:rFonts w:eastAsia="Times New Roman"/>
          <w:color w:val="212121"/>
          <w:szCs w:val="24"/>
        </w:rPr>
        <w:t>ο κ</w:t>
      </w:r>
      <w:r>
        <w:rPr>
          <w:rFonts w:eastAsia="Times New Roman"/>
          <w:color w:val="212121"/>
          <w:szCs w:val="24"/>
        </w:rPr>
        <w:t>.</w:t>
      </w:r>
      <w:r w:rsidRPr="00C14A59">
        <w:rPr>
          <w:rFonts w:eastAsia="Times New Roman"/>
          <w:color w:val="212121"/>
          <w:szCs w:val="24"/>
        </w:rPr>
        <w:t xml:space="preserve"> Σταθάκης</w:t>
      </w:r>
      <w:r>
        <w:rPr>
          <w:rFonts w:eastAsia="Times New Roman"/>
          <w:color w:val="212121"/>
          <w:szCs w:val="24"/>
        </w:rPr>
        <w:t>, ο συνάδελφος Β</w:t>
      </w:r>
      <w:r w:rsidRPr="00C14A59">
        <w:rPr>
          <w:rFonts w:eastAsia="Times New Roman"/>
          <w:color w:val="212121"/>
          <w:szCs w:val="24"/>
        </w:rPr>
        <w:t>ουλευτής</w:t>
      </w:r>
      <w:r>
        <w:rPr>
          <w:rFonts w:eastAsia="Times New Roman"/>
          <w:color w:val="212121"/>
          <w:szCs w:val="24"/>
        </w:rPr>
        <w:t>,</w:t>
      </w:r>
      <w:r w:rsidRPr="00C14A59">
        <w:rPr>
          <w:rFonts w:eastAsia="Times New Roman"/>
          <w:color w:val="212121"/>
          <w:szCs w:val="24"/>
        </w:rPr>
        <w:t xml:space="preserve"> έκανε μία καλή εισαγωγή σε ό</w:t>
      </w:r>
      <w:r>
        <w:rPr>
          <w:rFonts w:eastAsia="Times New Roman"/>
          <w:color w:val="212121"/>
          <w:szCs w:val="24"/>
        </w:rPr>
        <w:t>,</w:t>
      </w:r>
      <w:r w:rsidRPr="00C14A59">
        <w:rPr>
          <w:rFonts w:eastAsia="Times New Roman"/>
          <w:color w:val="212121"/>
          <w:szCs w:val="24"/>
        </w:rPr>
        <w:t>τι θέλω να αποτελειώσω εγώ</w:t>
      </w:r>
      <w:r>
        <w:rPr>
          <w:rFonts w:eastAsia="Times New Roman"/>
          <w:color w:val="212121"/>
          <w:szCs w:val="24"/>
        </w:rPr>
        <w:t>. Μ</w:t>
      </w:r>
      <w:r w:rsidRPr="00C14A59">
        <w:rPr>
          <w:rFonts w:eastAsia="Times New Roman"/>
          <w:color w:val="212121"/>
          <w:szCs w:val="24"/>
        </w:rPr>
        <w:t xml:space="preserve">ε </w:t>
      </w:r>
      <w:r>
        <w:rPr>
          <w:rFonts w:eastAsia="Times New Roman"/>
          <w:color w:val="212121"/>
          <w:szCs w:val="24"/>
        </w:rPr>
        <w:t xml:space="preserve">νηφαλιότητα και </w:t>
      </w:r>
      <w:r w:rsidRPr="00C14A59">
        <w:rPr>
          <w:rFonts w:eastAsia="Times New Roman"/>
          <w:color w:val="212121"/>
          <w:szCs w:val="24"/>
        </w:rPr>
        <w:t xml:space="preserve">ακρίβεια έθεσε το </w:t>
      </w:r>
      <w:r w:rsidRPr="00C14A59">
        <w:rPr>
          <w:rFonts w:eastAsia="Times New Roman"/>
          <w:color w:val="212121"/>
          <w:szCs w:val="24"/>
        </w:rPr>
        <w:lastRenderedPageBreak/>
        <w:t>πλαίσιο και της πολιτικής του ΣΥΡΙΖΑ</w:t>
      </w:r>
      <w:r>
        <w:rPr>
          <w:rFonts w:eastAsia="Times New Roman"/>
          <w:color w:val="212121"/>
          <w:szCs w:val="24"/>
        </w:rPr>
        <w:t>, της Κ</w:t>
      </w:r>
      <w:r w:rsidRPr="00C14A59">
        <w:rPr>
          <w:rFonts w:eastAsia="Times New Roman"/>
          <w:color w:val="212121"/>
          <w:szCs w:val="24"/>
        </w:rPr>
        <w:t>υβέρνησης του ΣΥΡΙΖΑ</w:t>
      </w:r>
      <w:r>
        <w:rPr>
          <w:rFonts w:eastAsia="Times New Roman"/>
          <w:color w:val="212121"/>
          <w:szCs w:val="24"/>
        </w:rPr>
        <w:t>,</w:t>
      </w:r>
      <w:r w:rsidRPr="00C14A59">
        <w:rPr>
          <w:rFonts w:eastAsia="Times New Roman"/>
          <w:color w:val="212121"/>
          <w:szCs w:val="24"/>
        </w:rPr>
        <w:t xml:space="preserve"> για την οποία ζητείται ψήφος εμπιστοσύνης</w:t>
      </w:r>
      <w:r>
        <w:rPr>
          <w:rFonts w:eastAsia="Times New Roman"/>
          <w:color w:val="212121"/>
          <w:szCs w:val="24"/>
        </w:rPr>
        <w:t>,</w:t>
      </w:r>
      <w:r w:rsidRPr="00C14A59">
        <w:rPr>
          <w:rFonts w:eastAsia="Times New Roman"/>
          <w:color w:val="212121"/>
          <w:szCs w:val="24"/>
        </w:rPr>
        <w:t xml:space="preserve"> αλλά και σ</w:t>
      </w:r>
      <w:r>
        <w:rPr>
          <w:rFonts w:eastAsia="Times New Roman"/>
          <w:color w:val="212121"/>
          <w:szCs w:val="24"/>
        </w:rPr>
        <w:t>ε αδρές γραμμές τη σημασία της Σ</w:t>
      </w:r>
      <w:r w:rsidRPr="00C14A59">
        <w:rPr>
          <w:rFonts w:eastAsia="Times New Roman"/>
          <w:color w:val="212121"/>
          <w:szCs w:val="24"/>
        </w:rPr>
        <w:t>υμφωνίας των Πρ</w:t>
      </w:r>
      <w:r>
        <w:rPr>
          <w:rFonts w:eastAsia="Times New Roman"/>
          <w:color w:val="212121"/>
          <w:szCs w:val="24"/>
        </w:rPr>
        <w:t xml:space="preserve">εσπών και των προϋποθέσεων </w:t>
      </w:r>
      <w:r w:rsidRPr="00C14A59">
        <w:rPr>
          <w:rFonts w:eastAsia="Times New Roman"/>
          <w:color w:val="212121"/>
          <w:szCs w:val="24"/>
        </w:rPr>
        <w:t xml:space="preserve">και των πολύ </w:t>
      </w:r>
      <w:r>
        <w:rPr>
          <w:rFonts w:eastAsia="Times New Roman"/>
          <w:color w:val="212121"/>
          <w:szCs w:val="24"/>
        </w:rPr>
        <w:t>ισ</w:t>
      </w:r>
      <w:r w:rsidRPr="00C14A59">
        <w:rPr>
          <w:rFonts w:eastAsia="Times New Roman"/>
          <w:color w:val="212121"/>
          <w:szCs w:val="24"/>
        </w:rPr>
        <w:t xml:space="preserve">χνών </w:t>
      </w:r>
      <w:r>
        <w:rPr>
          <w:rFonts w:eastAsia="Times New Roman"/>
          <w:color w:val="212121"/>
          <w:szCs w:val="24"/>
        </w:rPr>
        <w:t>-</w:t>
      </w:r>
      <w:r w:rsidRPr="00C14A59">
        <w:rPr>
          <w:rFonts w:eastAsia="Times New Roman"/>
          <w:color w:val="212121"/>
          <w:szCs w:val="24"/>
        </w:rPr>
        <w:t>έως π</w:t>
      </w:r>
      <w:r>
        <w:rPr>
          <w:rFonts w:eastAsia="Times New Roman"/>
          <w:color w:val="212121"/>
          <w:szCs w:val="24"/>
        </w:rPr>
        <w:t>ροσχηματικών-</w:t>
      </w:r>
      <w:r w:rsidRPr="00C14A59">
        <w:rPr>
          <w:rFonts w:eastAsia="Times New Roman"/>
          <w:color w:val="212121"/>
          <w:szCs w:val="24"/>
        </w:rPr>
        <w:t xml:space="preserve"> αντιρρ</w:t>
      </w:r>
      <w:r>
        <w:rPr>
          <w:rFonts w:eastAsia="Times New Roman"/>
          <w:color w:val="212121"/>
          <w:szCs w:val="24"/>
        </w:rPr>
        <w:t>ήσεων που προβάλλονται από την Α</w:t>
      </w:r>
      <w:r w:rsidRPr="00C14A59">
        <w:rPr>
          <w:rFonts w:eastAsia="Times New Roman"/>
          <w:color w:val="212121"/>
          <w:szCs w:val="24"/>
        </w:rPr>
        <w:t>ντιπολίτευση</w:t>
      </w:r>
      <w:r>
        <w:rPr>
          <w:rFonts w:eastAsia="Times New Roman"/>
          <w:color w:val="212121"/>
          <w:szCs w:val="24"/>
        </w:rPr>
        <w:t xml:space="preserve">. </w:t>
      </w:r>
    </w:p>
    <w:p w14:paraId="06453059" w14:textId="77777777" w:rsidR="00C04CE1" w:rsidRDefault="00722F0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C14A59">
        <w:rPr>
          <w:rFonts w:eastAsia="Times New Roman"/>
          <w:color w:val="212121"/>
          <w:szCs w:val="24"/>
        </w:rPr>
        <w:t>ριν από ένα</w:t>
      </w:r>
      <w:r>
        <w:rPr>
          <w:rFonts w:eastAsia="Times New Roman"/>
          <w:color w:val="212121"/>
          <w:szCs w:val="24"/>
        </w:rPr>
        <w:t>ν</w:t>
      </w:r>
      <w:r w:rsidRPr="00C14A59">
        <w:rPr>
          <w:rFonts w:eastAsia="Times New Roman"/>
          <w:color w:val="212121"/>
          <w:szCs w:val="24"/>
        </w:rPr>
        <w:t xml:space="preserve"> χρόνο περί</w:t>
      </w:r>
      <w:r>
        <w:rPr>
          <w:rFonts w:eastAsia="Times New Roman"/>
          <w:color w:val="212121"/>
          <w:szCs w:val="24"/>
        </w:rPr>
        <w:t>που, που ξεκίνησε η ιστορία της Σ</w:t>
      </w:r>
      <w:r w:rsidRPr="00C14A59">
        <w:rPr>
          <w:rFonts w:eastAsia="Times New Roman"/>
          <w:color w:val="212121"/>
          <w:szCs w:val="24"/>
        </w:rPr>
        <w:t>υμφωνίας των Πρεσπών</w:t>
      </w:r>
      <w:r>
        <w:rPr>
          <w:rFonts w:eastAsia="Times New Roman"/>
          <w:color w:val="212121"/>
          <w:szCs w:val="24"/>
        </w:rPr>
        <w:t xml:space="preserve">, είχαμε πει Βουλευτές του ΣΥΡΙΖΑ, </w:t>
      </w:r>
      <w:r w:rsidRPr="00C14A59">
        <w:rPr>
          <w:rFonts w:eastAsia="Times New Roman"/>
          <w:color w:val="212121"/>
          <w:szCs w:val="24"/>
        </w:rPr>
        <w:t>με πρώτο τον</w:t>
      </w:r>
      <w:r>
        <w:rPr>
          <w:rFonts w:eastAsia="Times New Roman"/>
          <w:color w:val="212121"/>
          <w:szCs w:val="24"/>
        </w:rPr>
        <w:t xml:space="preserve"> Π</w:t>
      </w:r>
      <w:r w:rsidRPr="00C14A59">
        <w:rPr>
          <w:rFonts w:eastAsia="Times New Roman"/>
          <w:color w:val="212121"/>
          <w:szCs w:val="24"/>
        </w:rPr>
        <w:t>ρόεδρο της Βουλής</w:t>
      </w:r>
      <w:r>
        <w:rPr>
          <w:rFonts w:eastAsia="Times New Roman"/>
          <w:color w:val="212121"/>
          <w:szCs w:val="24"/>
        </w:rPr>
        <w:t>, Β</w:t>
      </w:r>
      <w:r w:rsidRPr="00C14A59">
        <w:rPr>
          <w:rFonts w:eastAsia="Times New Roman"/>
          <w:color w:val="212121"/>
          <w:szCs w:val="24"/>
        </w:rPr>
        <w:t>ουλευτή του ΣΥΡΙΖΑ</w:t>
      </w:r>
      <w:r>
        <w:rPr>
          <w:rFonts w:eastAsia="Times New Roman"/>
          <w:color w:val="212121"/>
          <w:szCs w:val="24"/>
        </w:rPr>
        <w:t xml:space="preserve">, τον κ. </w:t>
      </w:r>
      <w:proofErr w:type="spellStart"/>
      <w:r>
        <w:rPr>
          <w:rFonts w:eastAsia="Times New Roman"/>
          <w:color w:val="212121"/>
          <w:szCs w:val="24"/>
        </w:rPr>
        <w:t>Βούτση</w:t>
      </w:r>
      <w:proofErr w:type="spellEnd"/>
      <w:r>
        <w:rPr>
          <w:rFonts w:eastAsia="Times New Roman"/>
          <w:color w:val="212121"/>
          <w:szCs w:val="24"/>
        </w:rPr>
        <w:t>, ότι η Σ</w:t>
      </w:r>
      <w:r w:rsidRPr="00C14A59">
        <w:rPr>
          <w:rFonts w:eastAsia="Times New Roman"/>
          <w:color w:val="212121"/>
          <w:szCs w:val="24"/>
        </w:rPr>
        <w:t xml:space="preserve">υμφωνία των Πρεσπών θα προκαλέσει τεκτονικές μετακινήσεις </w:t>
      </w:r>
      <w:r>
        <w:rPr>
          <w:rFonts w:eastAsia="Times New Roman"/>
          <w:color w:val="212121"/>
          <w:szCs w:val="24"/>
        </w:rPr>
        <w:t>στην πολιτική γεωγραφία και στη διάταξη των πολιτικών δ</w:t>
      </w:r>
      <w:r w:rsidRPr="00C14A59">
        <w:rPr>
          <w:rFonts w:eastAsia="Times New Roman"/>
          <w:color w:val="212121"/>
          <w:szCs w:val="24"/>
        </w:rPr>
        <w:t>υνάμεων</w:t>
      </w:r>
      <w:r>
        <w:rPr>
          <w:rFonts w:eastAsia="Times New Roman"/>
          <w:color w:val="212121"/>
          <w:szCs w:val="24"/>
        </w:rPr>
        <w:t>,</w:t>
      </w:r>
      <w:r w:rsidRPr="00C14A59">
        <w:rPr>
          <w:rFonts w:eastAsia="Times New Roman"/>
          <w:color w:val="212121"/>
          <w:szCs w:val="24"/>
        </w:rPr>
        <w:t xml:space="preserve"> θα επηρεάσει συν</w:t>
      </w:r>
      <w:r>
        <w:rPr>
          <w:rFonts w:eastAsia="Times New Roman"/>
          <w:color w:val="212121"/>
          <w:szCs w:val="24"/>
        </w:rPr>
        <w:t xml:space="preserve">ειδήσεις και στους πολίτες. </w:t>
      </w:r>
    </w:p>
    <w:p w14:paraId="0645305A" w14:textId="77777777" w:rsidR="00C04CE1" w:rsidRDefault="00722F08">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12121"/>
          <w:szCs w:val="24"/>
        </w:rPr>
        <w:t>Ε</w:t>
      </w:r>
      <w:r w:rsidRPr="00C14A59">
        <w:rPr>
          <w:rFonts w:eastAsia="Times New Roman"/>
          <w:color w:val="212121"/>
          <w:szCs w:val="24"/>
        </w:rPr>
        <w:t>ν τέλει</w:t>
      </w:r>
      <w:r>
        <w:rPr>
          <w:rFonts w:eastAsia="Times New Roman"/>
          <w:color w:val="212121"/>
          <w:szCs w:val="24"/>
        </w:rPr>
        <w:t xml:space="preserve">, είναι και </w:t>
      </w:r>
      <w:r w:rsidRPr="00C14A59">
        <w:rPr>
          <w:rFonts w:eastAsia="Times New Roman"/>
          <w:color w:val="212121"/>
          <w:szCs w:val="24"/>
        </w:rPr>
        <w:t>αυτή</w:t>
      </w:r>
      <w:r>
        <w:rPr>
          <w:rFonts w:eastAsia="Times New Roman"/>
          <w:color w:val="212121"/>
          <w:szCs w:val="24"/>
        </w:rPr>
        <w:t xml:space="preserve"> η σ</w:t>
      </w:r>
      <w:r w:rsidRPr="00C14A59">
        <w:rPr>
          <w:rFonts w:eastAsia="Times New Roman"/>
          <w:color w:val="212121"/>
          <w:szCs w:val="24"/>
        </w:rPr>
        <w:t>υμφωνία</w:t>
      </w:r>
      <w:r>
        <w:rPr>
          <w:rFonts w:eastAsia="Times New Roman"/>
          <w:color w:val="212121"/>
          <w:szCs w:val="24"/>
        </w:rPr>
        <w:t>,</w:t>
      </w:r>
      <w:r w:rsidRPr="00C14A59">
        <w:rPr>
          <w:rFonts w:eastAsia="Times New Roman"/>
          <w:color w:val="212121"/>
          <w:szCs w:val="24"/>
        </w:rPr>
        <w:t xml:space="preserve"> μαζί με την ιστορική περιπέτεια των </w:t>
      </w:r>
      <w:r>
        <w:rPr>
          <w:rFonts w:eastAsia="Times New Roman"/>
          <w:color w:val="212121"/>
          <w:szCs w:val="24"/>
        </w:rPr>
        <w:t xml:space="preserve">μνημονίων, ένας από τους παράγοντες που μας δείχνουν την </w:t>
      </w:r>
      <w:r w:rsidRPr="00C14A59">
        <w:rPr>
          <w:rFonts w:eastAsia="Times New Roman"/>
          <w:color w:val="212121"/>
          <w:szCs w:val="24"/>
        </w:rPr>
        <w:t>αλλαγή των πολιτικών υποκειμένων</w:t>
      </w:r>
      <w:r>
        <w:rPr>
          <w:rFonts w:eastAsia="Times New Roman"/>
          <w:color w:val="212121"/>
          <w:szCs w:val="24"/>
        </w:rPr>
        <w:t>,</w:t>
      </w:r>
      <w:r w:rsidRPr="00C14A59">
        <w:rPr>
          <w:rFonts w:eastAsia="Times New Roman"/>
          <w:color w:val="212121"/>
          <w:szCs w:val="24"/>
        </w:rPr>
        <w:t xml:space="preserve"> εφόσον το διαπιστώνουμε</w:t>
      </w:r>
      <w:r>
        <w:rPr>
          <w:rFonts w:eastAsia="Times New Roman"/>
          <w:color w:val="212121"/>
          <w:szCs w:val="24"/>
        </w:rPr>
        <w:t xml:space="preserve"> -και όποιος δεν το </w:t>
      </w:r>
      <w:r w:rsidRPr="00C14A59">
        <w:rPr>
          <w:rFonts w:eastAsia="Times New Roman"/>
          <w:color w:val="212121"/>
          <w:szCs w:val="24"/>
        </w:rPr>
        <w:t xml:space="preserve">διαπιστώνει είναι </w:t>
      </w:r>
      <w:r>
        <w:rPr>
          <w:rFonts w:eastAsia="Times New Roman"/>
          <w:color w:val="212121"/>
          <w:szCs w:val="24"/>
        </w:rPr>
        <w:t>ή τυφλός ή</w:t>
      </w:r>
      <w:r w:rsidRPr="00C14A59">
        <w:rPr>
          <w:rFonts w:eastAsia="Times New Roman"/>
          <w:color w:val="212121"/>
          <w:szCs w:val="24"/>
        </w:rPr>
        <w:t xml:space="preserve"> υποκριτής</w:t>
      </w:r>
      <w:r>
        <w:rPr>
          <w:rFonts w:eastAsia="Times New Roman"/>
          <w:color w:val="212121"/>
          <w:szCs w:val="24"/>
        </w:rPr>
        <w:t>- ότι α</w:t>
      </w:r>
      <w:r w:rsidRPr="00C14A59">
        <w:rPr>
          <w:rFonts w:eastAsia="Times New Roman"/>
          <w:color w:val="212121"/>
          <w:szCs w:val="24"/>
        </w:rPr>
        <w:t>λλάζει η ίδια η κοινωνία</w:t>
      </w:r>
      <w:r>
        <w:rPr>
          <w:rFonts w:eastAsia="Times New Roman"/>
          <w:color w:val="212121"/>
          <w:szCs w:val="24"/>
        </w:rPr>
        <w:t>.</w:t>
      </w:r>
    </w:p>
    <w:p w14:paraId="0645305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Η</w:t>
      </w:r>
      <w:r w:rsidRPr="009511F3">
        <w:rPr>
          <w:rFonts w:eastAsia="Times New Roman" w:cs="Times New Roman"/>
          <w:szCs w:val="24"/>
        </w:rPr>
        <w:t xml:space="preserve"> κρίση</w:t>
      </w:r>
      <w:r>
        <w:rPr>
          <w:rFonts w:eastAsia="Times New Roman" w:cs="Times New Roman"/>
          <w:szCs w:val="24"/>
        </w:rPr>
        <w:t>,</w:t>
      </w:r>
      <w:r w:rsidRPr="009511F3">
        <w:rPr>
          <w:rFonts w:eastAsia="Times New Roman" w:cs="Times New Roman"/>
          <w:szCs w:val="24"/>
        </w:rPr>
        <w:t xml:space="preserve"> πολιτικά και πνευματικά</w:t>
      </w:r>
      <w:r>
        <w:rPr>
          <w:rFonts w:eastAsia="Times New Roman" w:cs="Times New Roman"/>
          <w:szCs w:val="24"/>
        </w:rPr>
        <w:t>,</w:t>
      </w:r>
      <w:r w:rsidRPr="009511F3">
        <w:rPr>
          <w:rFonts w:eastAsia="Times New Roman" w:cs="Times New Roman"/>
          <w:szCs w:val="24"/>
        </w:rPr>
        <w:t xml:space="preserve"> ξεκίνησε πολύ πριν </w:t>
      </w:r>
      <w:r>
        <w:rPr>
          <w:rFonts w:eastAsia="Times New Roman" w:cs="Times New Roman"/>
          <w:szCs w:val="24"/>
        </w:rPr>
        <w:t xml:space="preserve">από </w:t>
      </w:r>
      <w:r w:rsidRPr="009511F3">
        <w:rPr>
          <w:rFonts w:eastAsia="Times New Roman" w:cs="Times New Roman"/>
          <w:szCs w:val="24"/>
        </w:rPr>
        <w:t xml:space="preserve">τη χρεοκοπία </w:t>
      </w:r>
      <w:r>
        <w:rPr>
          <w:rFonts w:eastAsia="Times New Roman" w:cs="Times New Roman"/>
          <w:szCs w:val="24"/>
        </w:rPr>
        <w:t>κ</w:t>
      </w:r>
      <w:r w:rsidRPr="009511F3">
        <w:rPr>
          <w:rFonts w:eastAsia="Times New Roman" w:cs="Times New Roman"/>
          <w:szCs w:val="24"/>
        </w:rPr>
        <w:t xml:space="preserve">αι </w:t>
      </w:r>
      <w:r>
        <w:rPr>
          <w:rFonts w:eastAsia="Times New Roman" w:cs="Times New Roman"/>
          <w:szCs w:val="24"/>
        </w:rPr>
        <w:t xml:space="preserve">η </w:t>
      </w:r>
      <w:r w:rsidRPr="009511F3">
        <w:rPr>
          <w:rFonts w:eastAsia="Times New Roman" w:cs="Times New Roman"/>
          <w:szCs w:val="24"/>
        </w:rPr>
        <w:t>μεγάλ</w:t>
      </w:r>
      <w:r>
        <w:rPr>
          <w:rFonts w:eastAsia="Times New Roman" w:cs="Times New Roman"/>
          <w:szCs w:val="24"/>
        </w:rPr>
        <w:t>η</w:t>
      </w:r>
      <w:r w:rsidRPr="009511F3">
        <w:rPr>
          <w:rFonts w:eastAsia="Times New Roman" w:cs="Times New Roman"/>
          <w:szCs w:val="24"/>
        </w:rPr>
        <w:t xml:space="preserve"> χρεοκοπία ήταν η αφορμή να φέρει με πόνο και βιαιότητα τις μεγάλες κοινωνικές ανακατατάξεις</w:t>
      </w:r>
      <w:r>
        <w:rPr>
          <w:rFonts w:eastAsia="Times New Roman" w:cs="Times New Roman"/>
          <w:szCs w:val="24"/>
        </w:rPr>
        <w:t>,</w:t>
      </w:r>
      <w:r w:rsidRPr="009511F3">
        <w:rPr>
          <w:rFonts w:eastAsia="Times New Roman" w:cs="Times New Roman"/>
          <w:szCs w:val="24"/>
        </w:rPr>
        <w:t xml:space="preserve"> να ανα</w:t>
      </w:r>
      <w:r>
        <w:rPr>
          <w:rFonts w:eastAsia="Times New Roman" w:cs="Times New Roman"/>
          <w:szCs w:val="24"/>
        </w:rPr>
        <w:t xml:space="preserve">δυθούν νέες </w:t>
      </w:r>
      <w:proofErr w:type="spellStart"/>
      <w:r>
        <w:rPr>
          <w:rFonts w:eastAsia="Times New Roman" w:cs="Times New Roman"/>
          <w:szCs w:val="24"/>
        </w:rPr>
        <w:t>ταξικό</w:t>
      </w:r>
      <w:r w:rsidRPr="009511F3">
        <w:rPr>
          <w:rFonts w:eastAsia="Times New Roman" w:cs="Times New Roman"/>
          <w:szCs w:val="24"/>
        </w:rPr>
        <w:t>τητες</w:t>
      </w:r>
      <w:proofErr w:type="spellEnd"/>
      <w:r w:rsidRPr="009511F3">
        <w:rPr>
          <w:rFonts w:eastAsia="Times New Roman" w:cs="Times New Roman"/>
          <w:szCs w:val="24"/>
        </w:rPr>
        <w:t xml:space="preserve"> πολύ σκληρές και</w:t>
      </w:r>
      <w:r>
        <w:rPr>
          <w:rFonts w:eastAsia="Times New Roman" w:cs="Times New Roman"/>
          <w:szCs w:val="24"/>
        </w:rPr>
        <w:t>,</w:t>
      </w:r>
      <w:r w:rsidRPr="009511F3">
        <w:rPr>
          <w:rFonts w:eastAsia="Times New Roman" w:cs="Times New Roman"/>
          <w:szCs w:val="24"/>
        </w:rPr>
        <w:t xml:space="preserve"> δυστυχώς</w:t>
      </w:r>
      <w:r>
        <w:rPr>
          <w:rFonts w:eastAsia="Times New Roman" w:cs="Times New Roman"/>
          <w:szCs w:val="24"/>
        </w:rPr>
        <w:t>,</w:t>
      </w:r>
      <w:r w:rsidRPr="009511F3">
        <w:rPr>
          <w:rFonts w:eastAsia="Times New Roman" w:cs="Times New Roman"/>
          <w:szCs w:val="24"/>
        </w:rPr>
        <w:t xml:space="preserve"> το μεγαλύτερο μέρος του πολιτικού συστήματος </w:t>
      </w:r>
      <w:r>
        <w:rPr>
          <w:rFonts w:eastAsia="Times New Roman" w:cs="Times New Roman"/>
          <w:szCs w:val="24"/>
        </w:rPr>
        <w:t>που κυβέρνησε από</w:t>
      </w:r>
      <w:r w:rsidRPr="009511F3">
        <w:rPr>
          <w:rFonts w:eastAsia="Times New Roman" w:cs="Times New Roman"/>
          <w:szCs w:val="24"/>
        </w:rPr>
        <w:t xml:space="preserve"> τη </w:t>
      </w:r>
      <w:r>
        <w:rPr>
          <w:rFonts w:eastAsia="Times New Roman" w:cs="Times New Roman"/>
          <w:szCs w:val="24"/>
        </w:rPr>
        <w:t>Μ</w:t>
      </w:r>
      <w:r w:rsidRPr="009511F3">
        <w:rPr>
          <w:rFonts w:eastAsia="Times New Roman" w:cs="Times New Roman"/>
          <w:szCs w:val="24"/>
        </w:rPr>
        <w:t xml:space="preserve">εταπολίτευση δεν έχει βγάλει κανένα </w:t>
      </w:r>
      <w:r>
        <w:rPr>
          <w:rFonts w:eastAsia="Times New Roman" w:cs="Times New Roman"/>
          <w:szCs w:val="24"/>
        </w:rPr>
        <w:t>δίδαγμα.</w:t>
      </w:r>
    </w:p>
    <w:p w14:paraId="0645305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Έ</w:t>
      </w:r>
      <w:r w:rsidRPr="009511F3">
        <w:rPr>
          <w:rFonts w:eastAsia="Times New Roman" w:cs="Times New Roman"/>
          <w:szCs w:val="24"/>
        </w:rPr>
        <w:t>να δίδαγμα βγάζω</w:t>
      </w:r>
      <w:r>
        <w:rPr>
          <w:rFonts w:eastAsia="Times New Roman" w:cs="Times New Roman"/>
          <w:szCs w:val="24"/>
        </w:rPr>
        <w:t xml:space="preserve"> εγώ ως</w:t>
      </w:r>
      <w:r w:rsidRPr="009511F3">
        <w:rPr>
          <w:rFonts w:eastAsia="Times New Roman" w:cs="Times New Roman"/>
          <w:szCs w:val="24"/>
        </w:rPr>
        <w:t xml:space="preserve"> συμπέρασμα από τις λυσσώδ</w:t>
      </w:r>
      <w:r>
        <w:rPr>
          <w:rFonts w:eastAsia="Times New Roman" w:cs="Times New Roman"/>
          <w:szCs w:val="24"/>
        </w:rPr>
        <w:t>ει</w:t>
      </w:r>
      <w:r w:rsidRPr="009511F3">
        <w:rPr>
          <w:rFonts w:eastAsia="Times New Roman" w:cs="Times New Roman"/>
          <w:szCs w:val="24"/>
        </w:rPr>
        <w:t>ς</w:t>
      </w:r>
      <w:r>
        <w:rPr>
          <w:rFonts w:eastAsia="Times New Roman" w:cs="Times New Roman"/>
          <w:szCs w:val="24"/>
        </w:rPr>
        <w:t>,</w:t>
      </w:r>
      <w:r w:rsidRPr="009511F3">
        <w:rPr>
          <w:rFonts w:eastAsia="Times New Roman" w:cs="Times New Roman"/>
          <w:szCs w:val="24"/>
        </w:rPr>
        <w:t xml:space="preserve"> ανιστόρητες και υστερικές επιθέσεις </w:t>
      </w:r>
      <w:r>
        <w:rPr>
          <w:rFonts w:eastAsia="Times New Roman" w:cs="Times New Roman"/>
          <w:szCs w:val="24"/>
        </w:rPr>
        <w:t xml:space="preserve">της Αντιπολίτευσης, </w:t>
      </w:r>
      <w:r w:rsidRPr="009511F3">
        <w:rPr>
          <w:rFonts w:eastAsia="Times New Roman" w:cs="Times New Roman"/>
          <w:szCs w:val="24"/>
        </w:rPr>
        <w:t xml:space="preserve">ιδίως της συντηρητικής παρατάξεως που έχει μεταλλαχθεί και από το ακραίο </w:t>
      </w:r>
      <w:r>
        <w:rPr>
          <w:rFonts w:eastAsia="Times New Roman" w:cs="Times New Roman"/>
          <w:szCs w:val="24"/>
        </w:rPr>
        <w:t>Κ</w:t>
      </w:r>
      <w:r w:rsidRPr="009511F3">
        <w:rPr>
          <w:rFonts w:eastAsia="Times New Roman" w:cs="Times New Roman"/>
          <w:szCs w:val="24"/>
        </w:rPr>
        <w:t>έντρο</w:t>
      </w:r>
      <w:r>
        <w:rPr>
          <w:rFonts w:eastAsia="Times New Roman" w:cs="Times New Roman"/>
          <w:szCs w:val="24"/>
        </w:rPr>
        <w:t>. Θα παρ</w:t>
      </w:r>
      <w:r w:rsidRPr="009511F3">
        <w:rPr>
          <w:rFonts w:eastAsia="Times New Roman" w:cs="Times New Roman"/>
          <w:szCs w:val="24"/>
        </w:rPr>
        <w:t>αλλάξω μία λατινική φράση</w:t>
      </w:r>
      <w:r>
        <w:rPr>
          <w:rFonts w:eastAsia="Times New Roman" w:cs="Times New Roman"/>
          <w:szCs w:val="24"/>
        </w:rPr>
        <w:t>: «</w:t>
      </w:r>
      <w:proofErr w:type="spellStart"/>
      <w:r>
        <w:rPr>
          <w:rFonts w:eastAsia="Times New Roman" w:cs="Times New Roman"/>
          <w:szCs w:val="24"/>
        </w:rPr>
        <w:t>fiat</w:t>
      </w:r>
      <w:proofErr w:type="spellEnd"/>
      <w:r>
        <w:rPr>
          <w:rFonts w:eastAsia="Times New Roman" w:cs="Times New Roman"/>
          <w:szCs w:val="24"/>
        </w:rPr>
        <w:t xml:space="preserve"> </w:t>
      </w:r>
      <w:r>
        <w:rPr>
          <w:rFonts w:eastAsia="Times New Roman" w:cs="Times New Roman"/>
          <w:szCs w:val="24"/>
          <w:lang w:val="en-US"/>
        </w:rPr>
        <w:t>imperium</w:t>
      </w:r>
      <w:r w:rsidRPr="009511F3">
        <w:rPr>
          <w:rFonts w:eastAsia="Times New Roman" w:cs="Times New Roman"/>
          <w:szCs w:val="24"/>
        </w:rPr>
        <w:t xml:space="preserve"> </w:t>
      </w:r>
      <w:r>
        <w:rPr>
          <w:rFonts w:eastAsia="Times New Roman" w:cs="Times New Roman"/>
          <w:szCs w:val="24"/>
          <w:lang w:val="en-US"/>
        </w:rPr>
        <w:t>et</w:t>
      </w:r>
      <w:r w:rsidRPr="009511F3">
        <w:rPr>
          <w:rFonts w:eastAsia="Times New Roman" w:cs="Times New Roman"/>
          <w:szCs w:val="24"/>
        </w:rPr>
        <w:t xml:space="preserve"> </w:t>
      </w:r>
      <w:proofErr w:type="spellStart"/>
      <w:r>
        <w:rPr>
          <w:rFonts w:eastAsia="Times New Roman" w:cs="Times New Roman"/>
          <w:szCs w:val="24"/>
          <w:lang w:val="en-US"/>
        </w:rPr>
        <w:t>pereat</w:t>
      </w:r>
      <w:proofErr w:type="spellEnd"/>
      <w:r w:rsidRPr="009511F3">
        <w:rPr>
          <w:rFonts w:eastAsia="Times New Roman" w:cs="Times New Roman"/>
          <w:szCs w:val="24"/>
        </w:rPr>
        <w:t xml:space="preserve"> </w:t>
      </w:r>
      <w:r>
        <w:rPr>
          <w:rFonts w:eastAsia="Times New Roman" w:cs="Times New Roman"/>
          <w:szCs w:val="24"/>
          <w:lang w:val="en-US"/>
        </w:rPr>
        <w:t>mundus</w:t>
      </w:r>
      <w:r>
        <w:rPr>
          <w:rFonts w:eastAsia="Times New Roman" w:cs="Times New Roman"/>
          <w:szCs w:val="24"/>
        </w:rPr>
        <w:t>», να γίνω γ</w:t>
      </w:r>
      <w:r w:rsidRPr="009511F3">
        <w:rPr>
          <w:rFonts w:eastAsia="Times New Roman" w:cs="Times New Roman"/>
          <w:szCs w:val="24"/>
        </w:rPr>
        <w:t>κουβέρνο και ας πέσει ο κόσμος</w:t>
      </w:r>
      <w:r>
        <w:rPr>
          <w:rFonts w:eastAsia="Times New Roman" w:cs="Times New Roman"/>
          <w:szCs w:val="24"/>
        </w:rPr>
        <w:t>. Π</w:t>
      </w:r>
      <w:r w:rsidRPr="009511F3">
        <w:rPr>
          <w:rFonts w:eastAsia="Times New Roman" w:cs="Times New Roman"/>
          <w:szCs w:val="24"/>
        </w:rPr>
        <w:t>όσες φορές τα τέσσερα χρόνια της διακυβέρνησ</w:t>
      </w:r>
      <w:r>
        <w:rPr>
          <w:rFonts w:eastAsia="Times New Roman" w:cs="Times New Roman"/>
          <w:szCs w:val="24"/>
        </w:rPr>
        <w:t>η</w:t>
      </w:r>
      <w:r w:rsidRPr="009511F3">
        <w:rPr>
          <w:rFonts w:eastAsia="Times New Roman" w:cs="Times New Roman"/>
          <w:szCs w:val="24"/>
        </w:rPr>
        <w:t xml:space="preserve">ς δεν ακούσαμε μεγαλοφώνως και με ένταση στελέχη της </w:t>
      </w:r>
      <w:r>
        <w:rPr>
          <w:rFonts w:eastAsia="Times New Roman" w:cs="Times New Roman"/>
          <w:szCs w:val="24"/>
        </w:rPr>
        <w:t>Α</w:t>
      </w:r>
      <w:r w:rsidRPr="009511F3">
        <w:rPr>
          <w:rFonts w:eastAsia="Times New Roman" w:cs="Times New Roman"/>
          <w:szCs w:val="24"/>
        </w:rPr>
        <w:t>ντιπολίτευσης να παρακαλούν</w:t>
      </w:r>
      <w:r>
        <w:rPr>
          <w:rFonts w:eastAsia="Times New Roman" w:cs="Times New Roman"/>
          <w:szCs w:val="24"/>
        </w:rPr>
        <w:t>,</w:t>
      </w:r>
      <w:r w:rsidRPr="009511F3">
        <w:rPr>
          <w:rFonts w:eastAsia="Times New Roman" w:cs="Times New Roman"/>
          <w:szCs w:val="24"/>
        </w:rPr>
        <w:t xml:space="preserve"> να </w:t>
      </w:r>
      <w:r>
        <w:rPr>
          <w:rFonts w:eastAsia="Times New Roman" w:cs="Times New Roman"/>
          <w:szCs w:val="24"/>
        </w:rPr>
        <w:t>εύχ</w:t>
      </w:r>
      <w:r w:rsidRPr="009511F3">
        <w:rPr>
          <w:rFonts w:eastAsia="Times New Roman" w:cs="Times New Roman"/>
          <w:szCs w:val="24"/>
        </w:rPr>
        <w:t>ονται ένα εθνικό ατύχημα</w:t>
      </w:r>
      <w:r>
        <w:rPr>
          <w:rFonts w:eastAsia="Times New Roman" w:cs="Times New Roman"/>
          <w:szCs w:val="24"/>
        </w:rPr>
        <w:t xml:space="preserve"> -«</w:t>
      </w:r>
      <w:proofErr w:type="spellStart"/>
      <w:r>
        <w:rPr>
          <w:rFonts w:eastAsia="Times New Roman" w:cs="Times New Roman"/>
          <w:szCs w:val="24"/>
        </w:rPr>
        <w:t>Γερούν</w:t>
      </w:r>
      <w:proofErr w:type="spellEnd"/>
      <w:r>
        <w:rPr>
          <w:rFonts w:eastAsia="Times New Roman" w:cs="Times New Roman"/>
          <w:szCs w:val="24"/>
        </w:rPr>
        <w:t xml:space="preserve"> γερά</w:t>
      </w:r>
      <w:r w:rsidRPr="00BB1825">
        <w:rPr>
          <w:rFonts w:eastAsia="Times New Roman" w:cs="Times New Roman"/>
          <w:szCs w:val="24"/>
        </w:rPr>
        <w:t>!</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«Βάστα, Σ</w:t>
      </w:r>
      <w:r w:rsidRPr="009511F3">
        <w:rPr>
          <w:rFonts w:eastAsia="Times New Roman" w:cs="Times New Roman"/>
          <w:szCs w:val="24"/>
        </w:rPr>
        <w:t>όιμπλε</w:t>
      </w:r>
      <w:r w:rsidRPr="00BB1825">
        <w:rPr>
          <w:rFonts w:eastAsia="Times New Roman" w:cs="Times New Roman"/>
          <w:szCs w:val="24"/>
        </w:rPr>
        <w:t>!</w:t>
      </w:r>
      <w:r>
        <w:rPr>
          <w:rFonts w:eastAsia="Times New Roman" w:cs="Times New Roman"/>
          <w:szCs w:val="24"/>
        </w:rPr>
        <w:t>»-,</w:t>
      </w:r>
      <w:r w:rsidRPr="009511F3">
        <w:rPr>
          <w:rFonts w:eastAsia="Times New Roman" w:cs="Times New Roman"/>
          <w:szCs w:val="24"/>
        </w:rPr>
        <w:t xml:space="preserve"> να παρακαλούν εθνικά ατυχήματα στον ευαίσθητο χώρο του Αιγαίου</w:t>
      </w:r>
      <w:r>
        <w:rPr>
          <w:rFonts w:eastAsia="Times New Roman" w:cs="Times New Roman"/>
          <w:szCs w:val="24"/>
        </w:rPr>
        <w:t>,</w:t>
      </w:r>
      <w:r w:rsidRPr="009511F3">
        <w:rPr>
          <w:rFonts w:eastAsia="Times New Roman" w:cs="Times New Roman"/>
          <w:szCs w:val="24"/>
        </w:rPr>
        <w:t xml:space="preserve"> να παρακαλούν να μην υπάρχει ηρεμία στη </w:t>
      </w:r>
      <w:r>
        <w:rPr>
          <w:rFonts w:eastAsia="Times New Roman" w:cs="Times New Roman"/>
          <w:szCs w:val="24"/>
        </w:rPr>
        <w:t>Β</w:t>
      </w:r>
      <w:r w:rsidRPr="009511F3">
        <w:rPr>
          <w:rFonts w:eastAsia="Times New Roman" w:cs="Times New Roman"/>
          <w:szCs w:val="24"/>
        </w:rPr>
        <w:t>αλκανική</w:t>
      </w:r>
      <w:r>
        <w:rPr>
          <w:rFonts w:eastAsia="Times New Roman" w:cs="Times New Roman"/>
          <w:szCs w:val="24"/>
        </w:rPr>
        <w:t>,</w:t>
      </w:r>
      <w:r w:rsidRPr="009511F3">
        <w:rPr>
          <w:rFonts w:eastAsia="Times New Roman" w:cs="Times New Roman"/>
          <w:szCs w:val="24"/>
        </w:rPr>
        <w:t xml:space="preserve"> να παρακαλούν να μην υπάρχει ηρεμία </w:t>
      </w:r>
      <w:r>
        <w:rPr>
          <w:rFonts w:eastAsia="Times New Roman" w:cs="Times New Roman"/>
          <w:szCs w:val="24"/>
        </w:rPr>
        <w:t xml:space="preserve">στις ελληνοτουρκικές σχέσεις. </w:t>
      </w:r>
    </w:p>
    <w:p w14:paraId="0645305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Θα θυμίσω, </w:t>
      </w:r>
      <w:r w:rsidRPr="009511F3">
        <w:rPr>
          <w:rFonts w:eastAsia="Times New Roman" w:cs="Times New Roman"/>
          <w:szCs w:val="24"/>
        </w:rPr>
        <w:t>για να δούμε την υποκρισία και το μείγμα αδράνειας και τοξικ</w:t>
      </w:r>
      <w:r>
        <w:rPr>
          <w:rFonts w:eastAsia="Times New Roman" w:cs="Times New Roman"/>
          <w:szCs w:val="24"/>
        </w:rPr>
        <w:t>ού</w:t>
      </w:r>
      <w:r w:rsidRPr="009511F3">
        <w:rPr>
          <w:rFonts w:eastAsia="Times New Roman" w:cs="Times New Roman"/>
          <w:szCs w:val="24"/>
        </w:rPr>
        <w:t xml:space="preserve"> διχασμού</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 xml:space="preserve">ότι </w:t>
      </w:r>
      <w:r w:rsidRPr="009511F3">
        <w:rPr>
          <w:rFonts w:eastAsia="Times New Roman" w:cs="Times New Roman"/>
          <w:szCs w:val="24"/>
        </w:rPr>
        <w:t xml:space="preserve">το καλοκαίρι του 2015 ένα επιφανές στέλεχος </w:t>
      </w:r>
      <w:r>
        <w:rPr>
          <w:rFonts w:eastAsia="Times New Roman" w:cs="Times New Roman"/>
          <w:szCs w:val="24"/>
        </w:rPr>
        <w:t xml:space="preserve">της </w:t>
      </w:r>
      <w:r w:rsidRPr="009511F3">
        <w:rPr>
          <w:rFonts w:eastAsia="Times New Roman" w:cs="Times New Roman"/>
          <w:szCs w:val="24"/>
        </w:rPr>
        <w:t>συντηρητικής παρατάξεως</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 xml:space="preserve">ο </w:t>
      </w:r>
      <w:r w:rsidRPr="009511F3">
        <w:rPr>
          <w:rFonts w:eastAsia="Times New Roman" w:cs="Times New Roman"/>
          <w:szCs w:val="24"/>
        </w:rPr>
        <w:t xml:space="preserve">Παναγιώτης </w:t>
      </w:r>
      <w:proofErr w:type="spellStart"/>
      <w:r>
        <w:rPr>
          <w:rFonts w:eastAsia="Times New Roman" w:cs="Times New Roman"/>
          <w:szCs w:val="24"/>
        </w:rPr>
        <w:t>Μ</w:t>
      </w:r>
      <w:r w:rsidRPr="009511F3">
        <w:rPr>
          <w:rFonts w:eastAsia="Times New Roman" w:cs="Times New Roman"/>
          <w:szCs w:val="24"/>
        </w:rPr>
        <w:t>παλτάκος</w:t>
      </w:r>
      <w:proofErr w:type="spellEnd"/>
      <w:r>
        <w:rPr>
          <w:rFonts w:eastAsia="Times New Roman" w:cs="Times New Roman"/>
          <w:szCs w:val="24"/>
        </w:rPr>
        <w:t>,</w:t>
      </w:r>
      <w:r w:rsidRPr="009511F3">
        <w:rPr>
          <w:rFonts w:eastAsia="Times New Roman" w:cs="Times New Roman"/>
          <w:szCs w:val="24"/>
        </w:rPr>
        <w:t xml:space="preserve"> αρθρογράφησε </w:t>
      </w:r>
      <w:r>
        <w:rPr>
          <w:rFonts w:eastAsia="Times New Roman" w:cs="Times New Roman"/>
          <w:szCs w:val="24"/>
        </w:rPr>
        <w:t>σ</w:t>
      </w:r>
      <w:r w:rsidRPr="009511F3">
        <w:rPr>
          <w:rFonts w:eastAsia="Times New Roman" w:cs="Times New Roman"/>
          <w:szCs w:val="24"/>
        </w:rPr>
        <w:t xml:space="preserve">την </w:t>
      </w:r>
      <w:r>
        <w:rPr>
          <w:rFonts w:eastAsia="Times New Roman" w:cs="Times New Roman"/>
          <w:szCs w:val="24"/>
        </w:rPr>
        <w:t>«ΚΑΘΗΜΕΡΙΝΗ» υπέρ,</w:t>
      </w:r>
      <w:r w:rsidRPr="009511F3">
        <w:rPr>
          <w:rFonts w:eastAsia="Times New Roman" w:cs="Times New Roman"/>
          <w:szCs w:val="24"/>
        </w:rPr>
        <w:t xml:space="preserve"> με το επιχείρημα της </w:t>
      </w:r>
      <w:r>
        <w:rPr>
          <w:rFonts w:eastAsia="Times New Roman" w:cs="Times New Roman"/>
          <w:szCs w:val="24"/>
        </w:rPr>
        <w:t>αρθρ</w:t>
      </w:r>
      <w:r w:rsidRPr="009511F3">
        <w:rPr>
          <w:rFonts w:eastAsia="Times New Roman" w:cs="Times New Roman"/>
          <w:szCs w:val="24"/>
        </w:rPr>
        <w:t>ογραφίας του Γεωργίου Βλάχου</w:t>
      </w:r>
      <w:r>
        <w:rPr>
          <w:rFonts w:eastAsia="Times New Roman" w:cs="Times New Roman"/>
          <w:szCs w:val="24"/>
        </w:rPr>
        <w:t xml:space="preserve"> του 1922, το «Ο</w:t>
      </w:r>
      <w:r w:rsidRPr="009511F3">
        <w:rPr>
          <w:rFonts w:eastAsia="Times New Roman" w:cs="Times New Roman"/>
          <w:szCs w:val="24"/>
        </w:rPr>
        <w:t>ίκαδε</w:t>
      </w:r>
      <w:r>
        <w:rPr>
          <w:rFonts w:eastAsia="Times New Roman" w:cs="Times New Roman"/>
          <w:szCs w:val="24"/>
        </w:rPr>
        <w:t>» και τους «</w:t>
      </w:r>
      <w:proofErr w:type="spellStart"/>
      <w:r>
        <w:rPr>
          <w:rFonts w:eastAsia="Times New Roman" w:cs="Times New Roman"/>
          <w:szCs w:val="24"/>
        </w:rPr>
        <w:t>Πομερανούς</w:t>
      </w:r>
      <w:proofErr w:type="spellEnd"/>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 xml:space="preserve">Υποστήριξε αυτό </w:t>
      </w:r>
      <w:r w:rsidRPr="009511F3">
        <w:rPr>
          <w:rFonts w:eastAsia="Times New Roman" w:cs="Times New Roman"/>
          <w:szCs w:val="24"/>
        </w:rPr>
        <w:t xml:space="preserve">το δόγμα της </w:t>
      </w:r>
      <w:r>
        <w:rPr>
          <w:rFonts w:eastAsia="Times New Roman" w:cs="Times New Roman"/>
          <w:szCs w:val="24"/>
        </w:rPr>
        <w:t>π</w:t>
      </w:r>
      <w:r w:rsidRPr="009511F3">
        <w:rPr>
          <w:rFonts w:eastAsia="Times New Roman" w:cs="Times New Roman"/>
          <w:szCs w:val="24"/>
        </w:rPr>
        <w:t xml:space="preserve">αλαιάς </w:t>
      </w:r>
      <w:r>
        <w:rPr>
          <w:rFonts w:eastAsia="Times New Roman" w:cs="Times New Roman"/>
          <w:szCs w:val="24"/>
        </w:rPr>
        <w:t>Δ</w:t>
      </w:r>
      <w:r w:rsidRPr="009511F3">
        <w:rPr>
          <w:rFonts w:eastAsia="Times New Roman" w:cs="Times New Roman"/>
          <w:szCs w:val="24"/>
        </w:rPr>
        <w:t>εξιάς</w:t>
      </w:r>
      <w:r>
        <w:rPr>
          <w:rFonts w:eastAsia="Times New Roman" w:cs="Times New Roman"/>
          <w:szCs w:val="24"/>
        </w:rPr>
        <w:t>,</w:t>
      </w:r>
      <w:r w:rsidRPr="009511F3">
        <w:rPr>
          <w:rFonts w:eastAsia="Times New Roman" w:cs="Times New Roman"/>
          <w:szCs w:val="24"/>
        </w:rPr>
        <w:t xml:space="preserve"> της σκληρής λαϊκής </w:t>
      </w:r>
      <w:r>
        <w:rPr>
          <w:rFonts w:eastAsia="Times New Roman" w:cs="Times New Roman"/>
          <w:szCs w:val="24"/>
        </w:rPr>
        <w:t>Δ</w:t>
      </w:r>
      <w:r w:rsidRPr="009511F3">
        <w:rPr>
          <w:rFonts w:eastAsia="Times New Roman" w:cs="Times New Roman"/>
          <w:szCs w:val="24"/>
        </w:rPr>
        <w:t xml:space="preserve">εξιάς του </w:t>
      </w:r>
      <w:proofErr w:type="spellStart"/>
      <w:r>
        <w:rPr>
          <w:rFonts w:eastAsia="Times New Roman" w:cs="Times New Roman"/>
          <w:szCs w:val="24"/>
        </w:rPr>
        <w:t>κωνσταντινισμού</w:t>
      </w:r>
      <w:proofErr w:type="spellEnd"/>
      <w:r>
        <w:rPr>
          <w:rFonts w:eastAsia="Times New Roman" w:cs="Times New Roman"/>
          <w:szCs w:val="24"/>
        </w:rPr>
        <w:t xml:space="preserve"> και του Λαϊκού Κόμματος: </w:t>
      </w:r>
      <w:r w:rsidRPr="009511F3">
        <w:rPr>
          <w:rFonts w:eastAsia="Times New Roman" w:cs="Times New Roman"/>
          <w:szCs w:val="24"/>
        </w:rPr>
        <w:t xml:space="preserve">Ούτε ένας Έλληνας </w:t>
      </w:r>
      <w:r>
        <w:rPr>
          <w:rFonts w:eastAsia="Times New Roman" w:cs="Times New Roman"/>
          <w:szCs w:val="24"/>
        </w:rPr>
        <w:t>ο</w:t>
      </w:r>
      <w:r w:rsidRPr="009511F3">
        <w:rPr>
          <w:rFonts w:eastAsia="Times New Roman" w:cs="Times New Roman"/>
          <w:szCs w:val="24"/>
        </w:rPr>
        <w:t xml:space="preserve">ύτε ένας </w:t>
      </w:r>
      <w:proofErr w:type="spellStart"/>
      <w:r>
        <w:rPr>
          <w:rFonts w:eastAsia="Times New Roman" w:cs="Times New Roman"/>
          <w:szCs w:val="24"/>
        </w:rPr>
        <w:t>Πομερανός</w:t>
      </w:r>
      <w:proofErr w:type="spellEnd"/>
      <w:r w:rsidRPr="009511F3">
        <w:rPr>
          <w:rFonts w:eastAsia="Times New Roman" w:cs="Times New Roman"/>
          <w:szCs w:val="24"/>
        </w:rPr>
        <w:t xml:space="preserve"> δεν θα θυσιαστεί στα χώματα της </w:t>
      </w:r>
      <w:r>
        <w:rPr>
          <w:rFonts w:eastAsia="Times New Roman" w:cs="Times New Roman"/>
          <w:szCs w:val="24"/>
        </w:rPr>
        <w:t>Α</w:t>
      </w:r>
      <w:r w:rsidRPr="009511F3">
        <w:rPr>
          <w:rFonts w:eastAsia="Times New Roman" w:cs="Times New Roman"/>
          <w:szCs w:val="24"/>
        </w:rPr>
        <w:t>νατολής</w:t>
      </w:r>
      <w:r>
        <w:rPr>
          <w:rFonts w:eastAsia="Times New Roman" w:cs="Times New Roman"/>
          <w:szCs w:val="24"/>
        </w:rPr>
        <w:t xml:space="preserve">! Αυτό είναι ένα δόγμα σεβαστό. </w:t>
      </w:r>
    </w:p>
    <w:p w14:paraId="0645305E" w14:textId="77777777" w:rsidR="00C04CE1" w:rsidRDefault="00722F08">
      <w:pPr>
        <w:spacing w:line="600" w:lineRule="auto"/>
        <w:ind w:firstLine="720"/>
        <w:jc w:val="both"/>
        <w:rPr>
          <w:rFonts w:eastAsia="Times New Roman" w:cs="Times New Roman"/>
          <w:szCs w:val="24"/>
        </w:rPr>
      </w:pPr>
      <w:r w:rsidRPr="009511F3">
        <w:rPr>
          <w:rFonts w:eastAsia="Times New Roman" w:cs="Times New Roman"/>
          <w:szCs w:val="24"/>
        </w:rPr>
        <w:t>Ποιος το</w:t>
      </w:r>
      <w:r>
        <w:rPr>
          <w:rFonts w:eastAsia="Times New Roman" w:cs="Times New Roman"/>
          <w:szCs w:val="24"/>
        </w:rPr>
        <w:t xml:space="preserve">υ </w:t>
      </w:r>
      <w:r w:rsidRPr="009511F3">
        <w:rPr>
          <w:rFonts w:eastAsia="Times New Roman" w:cs="Times New Roman"/>
          <w:szCs w:val="24"/>
        </w:rPr>
        <w:t xml:space="preserve">απάντησε </w:t>
      </w:r>
      <w:r>
        <w:rPr>
          <w:rFonts w:eastAsia="Times New Roman" w:cs="Times New Roman"/>
          <w:szCs w:val="24"/>
        </w:rPr>
        <w:t>κ</w:t>
      </w:r>
      <w:r w:rsidRPr="009511F3">
        <w:rPr>
          <w:rFonts w:eastAsia="Times New Roman" w:cs="Times New Roman"/>
          <w:szCs w:val="24"/>
        </w:rPr>
        <w:t xml:space="preserve">αι ποιος αποκάλεσε το </w:t>
      </w:r>
      <w:r>
        <w:rPr>
          <w:rFonts w:eastAsia="Times New Roman" w:cs="Times New Roman"/>
          <w:szCs w:val="24"/>
        </w:rPr>
        <w:t>«Οίκαδε»,</w:t>
      </w:r>
      <w:r w:rsidRPr="009511F3">
        <w:rPr>
          <w:rFonts w:eastAsia="Times New Roman" w:cs="Times New Roman"/>
          <w:szCs w:val="24"/>
        </w:rPr>
        <w:t xml:space="preserve"> το οποίο το </w:t>
      </w:r>
      <w:r>
        <w:rPr>
          <w:rFonts w:eastAsia="Times New Roman" w:cs="Times New Roman"/>
          <w:szCs w:val="24"/>
        </w:rPr>
        <w:t>«</w:t>
      </w:r>
      <w:r w:rsidRPr="009511F3">
        <w:rPr>
          <w:rFonts w:eastAsia="Times New Roman" w:cs="Times New Roman"/>
          <w:szCs w:val="24"/>
        </w:rPr>
        <w:t>μάζευε</w:t>
      </w:r>
      <w:r>
        <w:rPr>
          <w:rFonts w:eastAsia="Times New Roman" w:cs="Times New Roman"/>
          <w:szCs w:val="24"/>
        </w:rPr>
        <w:t>»</w:t>
      </w:r>
      <w:r w:rsidRPr="009511F3">
        <w:rPr>
          <w:rFonts w:eastAsia="Times New Roman" w:cs="Times New Roman"/>
          <w:szCs w:val="24"/>
        </w:rPr>
        <w:t xml:space="preserve"> ο ίδιος ο Γεώργιος Βλάχος </w:t>
      </w:r>
      <w:r>
        <w:rPr>
          <w:rFonts w:eastAsia="Times New Roman" w:cs="Times New Roman"/>
          <w:szCs w:val="24"/>
        </w:rPr>
        <w:t>επί είκοσι πέντε και τριάντα</w:t>
      </w:r>
      <w:r w:rsidRPr="009511F3">
        <w:rPr>
          <w:rFonts w:eastAsia="Times New Roman" w:cs="Times New Roman"/>
          <w:szCs w:val="24"/>
        </w:rPr>
        <w:t xml:space="preserve"> χρόνια μέχρι τη δεκαετία του </w:t>
      </w:r>
      <w:r>
        <w:rPr>
          <w:rFonts w:eastAsia="Times New Roman" w:cs="Times New Roman"/>
          <w:szCs w:val="24"/>
        </w:rPr>
        <w:t xml:space="preserve">’40 και </w:t>
      </w:r>
      <w:r w:rsidRPr="009511F3">
        <w:rPr>
          <w:rFonts w:eastAsia="Times New Roman" w:cs="Times New Roman"/>
          <w:szCs w:val="24"/>
        </w:rPr>
        <w:t xml:space="preserve">μετάνιωνε οικτρά για </w:t>
      </w:r>
      <w:r>
        <w:rPr>
          <w:rFonts w:eastAsia="Times New Roman" w:cs="Times New Roman"/>
          <w:szCs w:val="24"/>
        </w:rPr>
        <w:t xml:space="preserve">αυτήν </w:t>
      </w:r>
      <w:r w:rsidRPr="009511F3">
        <w:rPr>
          <w:rFonts w:eastAsia="Times New Roman" w:cs="Times New Roman"/>
          <w:szCs w:val="24"/>
        </w:rPr>
        <w:t>την αρθρογραφία</w:t>
      </w:r>
      <w:r>
        <w:rPr>
          <w:rFonts w:eastAsia="Times New Roman" w:cs="Times New Roman"/>
          <w:szCs w:val="24"/>
        </w:rPr>
        <w:t>; Του απάντησαν την επόμενη Κ</w:t>
      </w:r>
      <w:r w:rsidRPr="009511F3">
        <w:rPr>
          <w:rFonts w:eastAsia="Times New Roman" w:cs="Times New Roman"/>
          <w:szCs w:val="24"/>
        </w:rPr>
        <w:t>υριακή στην ίδια εφημερίδα και του είπα</w:t>
      </w:r>
      <w:r>
        <w:rPr>
          <w:rFonts w:eastAsia="Times New Roman" w:cs="Times New Roman"/>
          <w:szCs w:val="24"/>
        </w:rPr>
        <w:t>ν</w:t>
      </w:r>
      <w:r w:rsidRPr="009511F3">
        <w:rPr>
          <w:rFonts w:eastAsia="Times New Roman" w:cs="Times New Roman"/>
          <w:szCs w:val="24"/>
        </w:rPr>
        <w:t xml:space="preserve"> ότι είναι ένα τυπικό παράδειγμα</w:t>
      </w:r>
      <w:r>
        <w:rPr>
          <w:rFonts w:eastAsia="Times New Roman" w:cs="Times New Roman"/>
          <w:szCs w:val="24"/>
        </w:rPr>
        <w:t>, άθλιο,</w:t>
      </w:r>
      <w:r w:rsidRPr="009511F3">
        <w:rPr>
          <w:rFonts w:eastAsia="Times New Roman" w:cs="Times New Roman"/>
          <w:szCs w:val="24"/>
        </w:rPr>
        <w:t xml:space="preserve"> παλαιοκομματισμού και </w:t>
      </w:r>
      <w:proofErr w:type="spellStart"/>
      <w:r>
        <w:rPr>
          <w:rFonts w:eastAsia="Times New Roman" w:cs="Times New Roman"/>
          <w:szCs w:val="24"/>
        </w:rPr>
        <w:t>παλαιοελλαδισμού</w:t>
      </w:r>
      <w:proofErr w:type="spellEnd"/>
      <w:r>
        <w:rPr>
          <w:rFonts w:eastAsia="Times New Roman" w:cs="Times New Roman"/>
          <w:szCs w:val="24"/>
        </w:rPr>
        <w:t>. Α</w:t>
      </w:r>
      <w:r w:rsidRPr="009511F3">
        <w:rPr>
          <w:rFonts w:eastAsia="Times New Roman" w:cs="Times New Roman"/>
          <w:szCs w:val="24"/>
        </w:rPr>
        <w:t xml:space="preserve">υτός που του απάντησε με αυτό τον τρόπο </w:t>
      </w:r>
      <w:r>
        <w:rPr>
          <w:rFonts w:eastAsia="Times New Roman" w:cs="Times New Roman"/>
          <w:szCs w:val="24"/>
        </w:rPr>
        <w:t xml:space="preserve">είναι </w:t>
      </w:r>
      <w:r w:rsidRPr="009511F3">
        <w:rPr>
          <w:rFonts w:eastAsia="Times New Roman" w:cs="Times New Roman"/>
          <w:szCs w:val="24"/>
        </w:rPr>
        <w:t xml:space="preserve">ένας </w:t>
      </w:r>
      <w:r>
        <w:rPr>
          <w:rFonts w:eastAsia="Times New Roman" w:cs="Times New Roman"/>
          <w:szCs w:val="24"/>
        </w:rPr>
        <w:t>Β</w:t>
      </w:r>
      <w:r w:rsidRPr="009511F3">
        <w:rPr>
          <w:rFonts w:eastAsia="Times New Roman" w:cs="Times New Roman"/>
          <w:szCs w:val="24"/>
        </w:rPr>
        <w:t xml:space="preserve">ουλευτής </w:t>
      </w:r>
      <w:r>
        <w:rPr>
          <w:rFonts w:eastAsia="Times New Roman" w:cs="Times New Roman"/>
          <w:szCs w:val="24"/>
        </w:rPr>
        <w:t xml:space="preserve">της </w:t>
      </w:r>
      <w:r w:rsidRPr="009511F3">
        <w:rPr>
          <w:rFonts w:eastAsia="Times New Roman" w:cs="Times New Roman"/>
          <w:szCs w:val="24"/>
        </w:rPr>
        <w:t>Νέας Δημοκρατίας</w:t>
      </w:r>
      <w:r>
        <w:rPr>
          <w:rFonts w:eastAsia="Times New Roman" w:cs="Times New Roman"/>
          <w:szCs w:val="24"/>
        </w:rPr>
        <w:t>,</w:t>
      </w:r>
      <w:r w:rsidRPr="009511F3">
        <w:rPr>
          <w:rFonts w:eastAsia="Times New Roman" w:cs="Times New Roman"/>
          <w:szCs w:val="24"/>
        </w:rPr>
        <w:t xml:space="preserve"> ο </w:t>
      </w:r>
      <w:r>
        <w:rPr>
          <w:rFonts w:eastAsia="Times New Roman" w:cs="Times New Roman"/>
          <w:szCs w:val="24"/>
        </w:rPr>
        <w:t>Β</w:t>
      </w:r>
      <w:r w:rsidRPr="009511F3">
        <w:rPr>
          <w:rFonts w:eastAsia="Times New Roman" w:cs="Times New Roman"/>
          <w:szCs w:val="24"/>
        </w:rPr>
        <w:t xml:space="preserve">ουλευτής Λακωνίας Θανάσης </w:t>
      </w:r>
      <w:r>
        <w:rPr>
          <w:rFonts w:eastAsia="Times New Roman" w:cs="Times New Roman"/>
          <w:szCs w:val="24"/>
        </w:rPr>
        <w:t>Δ</w:t>
      </w:r>
      <w:r w:rsidRPr="009511F3">
        <w:rPr>
          <w:rFonts w:eastAsia="Times New Roman" w:cs="Times New Roman"/>
          <w:szCs w:val="24"/>
        </w:rPr>
        <w:t>αβάκης</w:t>
      </w:r>
      <w:r>
        <w:rPr>
          <w:rFonts w:eastAsia="Times New Roman" w:cs="Times New Roman"/>
          <w:szCs w:val="24"/>
        </w:rPr>
        <w:t>.</w:t>
      </w:r>
    </w:p>
    <w:p w14:paraId="0645305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Δείτε, </w:t>
      </w:r>
      <w:r w:rsidRPr="009511F3">
        <w:rPr>
          <w:rFonts w:eastAsia="Times New Roman" w:cs="Times New Roman"/>
          <w:szCs w:val="24"/>
        </w:rPr>
        <w:t>λοιπόν</w:t>
      </w:r>
      <w:r>
        <w:rPr>
          <w:rFonts w:eastAsia="Times New Roman" w:cs="Times New Roman"/>
          <w:szCs w:val="24"/>
        </w:rPr>
        <w:t>,</w:t>
      </w:r>
      <w:r w:rsidRPr="009511F3">
        <w:rPr>
          <w:rFonts w:eastAsia="Times New Roman" w:cs="Times New Roman"/>
          <w:szCs w:val="24"/>
        </w:rPr>
        <w:t xml:space="preserve"> ένας τυπικός συντηρητικός πώς απαντάει στο δόγμα της εσωστρέφειας</w:t>
      </w:r>
      <w:r>
        <w:rPr>
          <w:rFonts w:eastAsia="Times New Roman" w:cs="Times New Roman"/>
          <w:szCs w:val="24"/>
        </w:rPr>
        <w:t>,</w:t>
      </w:r>
      <w:r w:rsidRPr="009511F3">
        <w:rPr>
          <w:rFonts w:eastAsia="Times New Roman" w:cs="Times New Roman"/>
          <w:szCs w:val="24"/>
        </w:rPr>
        <w:t xml:space="preserve"> της αδράνειας</w:t>
      </w:r>
      <w:r>
        <w:rPr>
          <w:rFonts w:eastAsia="Times New Roman" w:cs="Times New Roman"/>
          <w:szCs w:val="24"/>
        </w:rPr>
        <w:t>,</w:t>
      </w:r>
      <w:r w:rsidRPr="009511F3">
        <w:rPr>
          <w:rFonts w:eastAsia="Times New Roman" w:cs="Times New Roman"/>
          <w:szCs w:val="24"/>
        </w:rPr>
        <w:t xml:space="preserve"> του </w:t>
      </w:r>
      <w:r>
        <w:rPr>
          <w:rFonts w:eastAsia="Times New Roman" w:cs="Times New Roman"/>
          <w:szCs w:val="24"/>
        </w:rPr>
        <w:t>ανά</w:t>
      </w:r>
      <w:r w:rsidRPr="009511F3">
        <w:rPr>
          <w:rFonts w:eastAsia="Times New Roman" w:cs="Times New Roman"/>
          <w:szCs w:val="24"/>
        </w:rPr>
        <w:t>δελφο</w:t>
      </w:r>
      <w:r>
        <w:rPr>
          <w:rFonts w:eastAsia="Times New Roman" w:cs="Times New Roman"/>
          <w:szCs w:val="24"/>
        </w:rPr>
        <w:t>υ</w:t>
      </w:r>
      <w:r w:rsidRPr="009511F3">
        <w:rPr>
          <w:rFonts w:eastAsia="Times New Roman" w:cs="Times New Roman"/>
          <w:szCs w:val="24"/>
        </w:rPr>
        <w:t xml:space="preserve"> έθνους</w:t>
      </w:r>
      <w:r>
        <w:rPr>
          <w:rFonts w:eastAsia="Times New Roman" w:cs="Times New Roman"/>
          <w:szCs w:val="24"/>
        </w:rPr>
        <w:t>,</w:t>
      </w:r>
      <w:r w:rsidRPr="009511F3">
        <w:rPr>
          <w:rFonts w:eastAsia="Times New Roman" w:cs="Times New Roman"/>
          <w:szCs w:val="24"/>
        </w:rPr>
        <w:t xml:space="preserve"> της εσωστρέφειας</w:t>
      </w:r>
      <w:r>
        <w:rPr>
          <w:rFonts w:eastAsia="Times New Roman" w:cs="Times New Roman"/>
          <w:szCs w:val="24"/>
        </w:rPr>
        <w:t>,</w:t>
      </w:r>
      <w:r w:rsidRPr="009511F3">
        <w:rPr>
          <w:rFonts w:eastAsia="Times New Roman" w:cs="Times New Roman"/>
          <w:szCs w:val="24"/>
        </w:rPr>
        <w:t xml:space="preserve"> της κακομοιριάς</w:t>
      </w:r>
      <w:r>
        <w:rPr>
          <w:rFonts w:eastAsia="Times New Roman" w:cs="Times New Roman"/>
          <w:szCs w:val="24"/>
        </w:rPr>
        <w:t>,</w:t>
      </w:r>
      <w:r w:rsidRPr="009511F3">
        <w:rPr>
          <w:rFonts w:eastAsia="Times New Roman" w:cs="Times New Roman"/>
          <w:szCs w:val="24"/>
        </w:rPr>
        <w:t xml:space="preserve"> του διχασμού</w:t>
      </w:r>
      <w:r>
        <w:rPr>
          <w:rFonts w:eastAsia="Times New Roman" w:cs="Times New Roman"/>
          <w:szCs w:val="24"/>
        </w:rPr>
        <w:t>,</w:t>
      </w:r>
      <w:r w:rsidRPr="009511F3">
        <w:rPr>
          <w:rFonts w:eastAsia="Times New Roman" w:cs="Times New Roman"/>
          <w:szCs w:val="24"/>
        </w:rPr>
        <w:t xml:space="preserve"> της </w:t>
      </w:r>
      <w:r>
        <w:rPr>
          <w:rFonts w:eastAsia="Times New Roman" w:cs="Times New Roman"/>
          <w:szCs w:val="24"/>
        </w:rPr>
        <w:t>γεννήτριας διχασμού. Α</w:t>
      </w:r>
      <w:r w:rsidRPr="009511F3">
        <w:rPr>
          <w:rFonts w:eastAsia="Times New Roman" w:cs="Times New Roman"/>
          <w:szCs w:val="24"/>
        </w:rPr>
        <w:t>υτή είναι η πολιτική της Νέας Δημοκρατίας σήμερα</w:t>
      </w:r>
      <w:r>
        <w:rPr>
          <w:rFonts w:eastAsia="Times New Roman" w:cs="Times New Roman"/>
          <w:szCs w:val="24"/>
        </w:rPr>
        <w:t>.</w:t>
      </w:r>
      <w:r w:rsidRPr="009511F3">
        <w:rPr>
          <w:rFonts w:eastAsia="Times New Roman" w:cs="Times New Roman"/>
          <w:szCs w:val="24"/>
        </w:rPr>
        <w:t xml:space="preserve"> Αυτή είναι η πολιτική των φιλελευθέρων της Νέας Δημοκρατίας</w:t>
      </w:r>
      <w:r>
        <w:rPr>
          <w:rFonts w:eastAsia="Times New Roman" w:cs="Times New Roman"/>
          <w:szCs w:val="24"/>
        </w:rPr>
        <w:t>.</w:t>
      </w:r>
      <w:r w:rsidRPr="009511F3">
        <w:rPr>
          <w:rFonts w:eastAsia="Times New Roman" w:cs="Times New Roman"/>
          <w:szCs w:val="24"/>
        </w:rPr>
        <w:t xml:space="preserve"> Αυτή είναι η βαθύτατη υποκρισία και η τεράστια ιστορική </w:t>
      </w:r>
      <w:r>
        <w:rPr>
          <w:rFonts w:eastAsia="Times New Roman" w:cs="Times New Roman"/>
          <w:szCs w:val="24"/>
        </w:rPr>
        <w:t xml:space="preserve">αμηχανία. </w:t>
      </w:r>
    </w:p>
    <w:p w14:paraId="0645306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Έ</w:t>
      </w:r>
      <w:r w:rsidRPr="009511F3">
        <w:rPr>
          <w:rFonts w:eastAsia="Times New Roman" w:cs="Times New Roman"/>
          <w:szCs w:val="24"/>
        </w:rPr>
        <w:t xml:space="preserve">χουμε μία Ελλάδα της κόπωσης και της απαισιοδοξίας μετά από </w:t>
      </w:r>
      <w:r>
        <w:rPr>
          <w:rFonts w:eastAsia="Times New Roman" w:cs="Times New Roman"/>
          <w:szCs w:val="24"/>
        </w:rPr>
        <w:t>δέκα</w:t>
      </w:r>
      <w:r w:rsidRPr="009511F3">
        <w:rPr>
          <w:rFonts w:eastAsia="Times New Roman" w:cs="Times New Roman"/>
          <w:szCs w:val="24"/>
        </w:rPr>
        <w:t xml:space="preserve"> χρόνια μακράς ύφεσης</w:t>
      </w:r>
      <w:r>
        <w:rPr>
          <w:rFonts w:eastAsia="Times New Roman" w:cs="Times New Roman"/>
          <w:szCs w:val="24"/>
        </w:rPr>
        <w:t>. Έ</w:t>
      </w:r>
      <w:r w:rsidRPr="009511F3">
        <w:rPr>
          <w:rFonts w:eastAsia="Times New Roman" w:cs="Times New Roman"/>
          <w:szCs w:val="24"/>
        </w:rPr>
        <w:t xml:space="preserve">χουμε μία Ελλάδα της </w:t>
      </w:r>
      <w:proofErr w:type="spellStart"/>
      <w:r w:rsidRPr="009511F3">
        <w:rPr>
          <w:rFonts w:eastAsia="Times New Roman" w:cs="Times New Roman"/>
          <w:szCs w:val="24"/>
        </w:rPr>
        <w:t>αυτ</w:t>
      </w:r>
      <w:r>
        <w:rPr>
          <w:rFonts w:eastAsia="Times New Roman" w:cs="Times New Roman"/>
          <w:szCs w:val="24"/>
        </w:rPr>
        <w:t>οϋ</w:t>
      </w:r>
      <w:r w:rsidRPr="009511F3">
        <w:rPr>
          <w:rFonts w:eastAsia="Times New Roman" w:cs="Times New Roman"/>
          <w:szCs w:val="24"/>
        </w:rPr>
        <w:t>ποτίμησης</w:t>
      </w:r>
      <w:proofErr w:type="spellEnd"/>
      <w:r>
        <w:rPr>
          <w:rFonts w:eastAsia="Times New Roman" w:cs="Times New Roman"/>
          <w:szCs w:val="24"/>
        </w:rPr>
        <w:t>,</w:t>
      </w:r>
      <w:r w:rsidRPr="009511F3">
        <w:rPr>
          <w:rFonts w:eastAsia="Times New Roman" w:cs="Times New Roman"/>
          <w:szCs w:val="24"/>
        </w:rPr>
        <w:t xml:space="preserve"> της λοιδορίας από τα λαϊκά ταμπλόιντ της Ευρώπης</w:t>
      </w:r>
      <w:r>
        <w:rPr>
          <w:rFonts w:eastAsia="Times New Roman" w:cs="Times New Roman"/>
          <w:szCs w:val="24"/>
        </w:rPr>
        <w:t>,</w:t>
      </w:r>
      <w:r w:rsidRPr="009511F3">
        <w:rPr>
          <w:rFonts w:eastAsia="Times New Roman" w:cs="Times New Roman"/>
          <w:szCs w:val="24"/>
        </w:rPr>
        <w:t xml:space="preserve"> μία Ελλάδα στην οποίαν τάζουν υπεραναπλήρωση</w:t>
      </w:r>
      <w:r>
        <w:rPr>
          <w:rFonts w:eastAsia="Times New Roman" w:cs="Times New Roman"/>
          <w:szCs w:val="24"/>
        </w:rPr>
        <w:t xml:space="preserve">, μεμψιμοιρία και </w:t>
      </w:r>
      <w:proofErr w:type="spellStart"/>
      <w:r>
        <w:rPr>
          <w:rFonts w:eastAsia="Times New Roman" w:cs="Times New Roman"/>
          <w:szCs w:val="24"/>
        </w:rPr>
        <w:t>αν</w:t>
      </w:r>
      <w:r w:rsidRPr="009511F3">
        <w:rPr>
          <w:rFonts w:eastAsia="Times New Roman" w:cs="Times New Roman"/>
          <w:szCs w:val="24"/>
        </w:rPr>
        <w:t>αδελφοσύνη</w:t>
      </w:r>
      <w:proofErr w:type="spellEnd"/>
      <w:r>
        <w:rPr>
          <w:rFonts w:eastAsia="Times New Roman" w:cs="Times New Roman"/>
          <w:szCs w:val="24"/>
        </w:rPr>
        <w:t>. Και είμαστε υποχρεωμένοι να συνομιλήσουμε με τους</w:t>
      </w:r>
      <w:r w:rsidRPr="009511F3">
        <w:rPr>
          <w:rFonts w:eastAsia="Times New Roman" w:cs="Times New Roman"/>
          <w:szCs w:val="24"/>
        </w:rPr>
        <w:t xml:space="preserve"> συμπολίτες </w:t>
      </w:r>
      <w:r>
        <w:rPr>
          <w:rFonts w:eastAsia="Times New Roman" w:cs="Times New Roman"/>
          <w:szCs w:val="24"/>
        </w:rPr>
        <w:t>μας,</w:t>
      </w:r>
      <w:r w:rsidRPr="009511F3">
        <w:rPr>
          <w:rFonts w:eastAsia="Times New Roman" w:cs="Times New Roman"/>
          <w:szCs w:val="24"/>
        </w:rPr>
        <w:t xml:space="preserve"> με τις νεότερες γενιές που λαχταρούν να ακούσουν κάτι για την</w:t>
      </w:r>
      <w:r>
        <w:rPr>
          <w:rFonts w:eastAsia="Times New Roman" w:cs="Times New Roman"/>
          <w:szCs w:val="24"/>
        </w:rPr>
        <w:t xml:space="preserve"> Ελλάδα της αυτοπεποίθησης, </w:t>
      </w:r>
      <w:r w:rsidRPr="009511F3">
        <w:rPr>
          <w:rFonts w:eastAsia="Times New Roman" w:cs="Times New Roman"/>
          <w:szCs w:val="24"/>
        </w:rPr>
        <w:t>της αυτογνωσίας</w:t>
      </w:r>
      <w:r>
        <w:rPr>
          <w:rFonts w:eastAsia="Times New Roman" w:cs="Times New Roman"/>
          <w:szCs w:val="24"/>
        </w:rPr>
        <w:t>,</w:t>
      </w:r>
      <w:r w:rsidRPr="009511F3">
        <w:rPr>
          <w:rFonts w:eastAsia="Times New Roman" w:cs="Times New Roman"/>
          <w:szCs w:val="24"/>
        </w:rPr>
        <w:t xml:space="preserve"> της </w:t>
      </w:r>
      <w:r>
        <w:rPr>
          <w:rFonts w:eastAsia="Times New Roman" w:cs="Times New Roman"/>
          <w:szCs w:val="24"/>
        </w:rPr>
        <w:t>χ</w:t>
      </w:r>
      <w:r w:rsidRPr="009511F3">
        <w:rPr>
          <w:rFonts w:eastAsia="Times New Roman" w:cs="Times New Roman"/>
          <w:szCs w:val="24"/>
        </w:rPr>
        <w:t>αράς</w:t>
      </w:r>
      <w:r>
        <w:rPr>
          <w:rFonts w:eastAsia="Times New Roman" w:cs="Times New Roman"/>
          <w:szCs w:val="24"/>
        </w:rPr>
        <w:t>,</w:t>
      </w:r>
      <w:r w:rsidRPr="009511F3">
        <w:rPr>
          <w:rFonts w:eastAsia="Times New Roman" w:cs="Times New Roman"/>
          <w:szCs w:val="24"/>
        </w:rPr>
        <w:t xml:space="preserve"> της χαρούμενης γνώσης</w:t>
      </w:r>
      <w:r>
        <w:rPr>
          <w:rFonts w:eastAsia="Times New Roman" w:cs="Times New Roman"/>
          <w:szCs w:val="24"/>
        </w:rPr>
        <w:t>.</w:t>
      </w:r>
    </w:p>
    <w:p w14:paraId="0645306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w:t>
      </w:r>
      <w:r w:rsidRPr="009511F3">
        <w:rPr>
          <w:rFonts w:eastAsia="Times New Roman" w:cs="Times New Roman"/>
          <w:szCs w:val="24"/>
        </w:rPr>
        <w:t xml:space="preserve">ο 2007 με </w:t>
      </w:r>
      <w:r>
        <w:rPr>
          <w:rFonts w:eastAsia="Times New Roman" w:cs="Times New Roman"/>
          <w:szCs w:val="24"/>
        </w:rPr>
        <w:t>Κ</w:t>
      </w:r>
      <w:r w:rsidRPr="009511F3">
        <w:rPr>
          <w:rFonts w:eastAsia="Times New Roman" w:cs="Times New Roman"/>
          <w:szCs w:val="24"/>
        </w:rPr>
        <w:t>υβέρνηση Κώστα Καραμανλή μιλούσαμε σ</w:t>
      </w:r>
      <w:r>
        <w:rPr>
          <w:rFonts w:eastAsia="Times New Roman" w:cs="Times New Roman"/>
          <w:szCs w:val="24"/>
        </w:rPr>
        <w:t xml:space="preserve">οβαρά για τη γενιά των 700 ευρώ, τη </w:t>
      </w:r>
      <w:r>
        <w:rPr>
          <w:rFonts w:eastAsia="Times New Roman" w:cs="Times New Roman"/>
          <w:szCs w:val="24"/>
          <w:lang w:val="en-US"/>
        </w:rPr>
        <w:t>G</w:t>
      </w:r>
      <w:r w:rsidRPr="009511F3">
        <w:rPr>
          <w:rFonts w:eastAsia="Times New Roman" w:cs="Times New Roman"/>
          <w:szCs w:val="24"/>
        </w:rPr>
        <w:t>700</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Ε</w:t>
      </w:r>
      <w:r w:rsidRPr="009511F3">
        <w:rPr>
          <w:rFonts w:eastAsia="Times New Roman" w:cs="Times New Roman"/>
          <w:szCs w:val="24"/>
        </w:rPr>
        <w:t xml:space="preserve">ίχαν κατέβει το καλοκαίρι με τις πυρκαγιές στην πλατεία Συντάγματος με μαύρα </w:t>
      </w:r>
      <w:r w:rsidRPr="009511F3">
        <w:rPr>
          <w:rFonts w:eastAsia="Times New Roman" w:cs="Times New Roman"/>
          <w:szCs w:val="24"/>
        </w:rPr>
        <w:lastRenderedPageBreak/>
        <w:t>t-</w:t>
      </w:r>
      <w:proofErr w:type="spellStart"/>
      <w:r w:rsidRPr="009511F3">
        <w:rPr>
          <w:rFonts w:eastAsia="Times New Roman" w:cs="Times New Roman"/>
          <w:szCs w:val="24"/>
        </w:rPr>
        <w:t>shirt</w:t>
      </w:r>
      <w:proofErr w:type="spellEnd"/>
      <w:r w:rsidRPr="00340950">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Α</w:t>
      </w:r>
      <w:r w:rsidRPr="009511F3">
        <w:rPr>
          <w:rFonts w:eastAsia="Times New Roman" w:cs="Times New Roman"/>
          <w:szCs w:val="24"/>
        </w:rPr>
        <w:t>πό τότε είχε αρχίσει η βαθιά κοινωνική και πνευματική κρίση</w:t>
      </w:r>
      <w:r>
        <w:rPr>
          <w:rFonts w:eastAsia="Times New Roman" w:cs="Times New Roman"/>
          <w:szCs w:val="24"/>
        </w:rPr>
        <w:t xml:space="preserve">. </w:t>
      </w:r>
    </w:p>
    <w:p w14:paraId="0645306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w:t>
      </w:r>
      <w:r w:rsidRPr="009511F3">
        <w:rPr>
          <w:rFonts w:eastAsia="Times New Roman" w:cs="Times New Roman"/>
          <w:szCs w:val="24"/>
        </w:rPr>
        <w:t xml:space="preserve">ο 2019 η </w:t>
      </w:r>
      <w:r>
        <w:rPr>
          <w:rFonts w:eastAsia="Times New Roman" w:cs="Times New Roman"/>
          <w:szCs w:val="24"/>
        </w:rPr>
        <w:t>Κ</w:t>
      </w:r>
      <w:r w:rsidRPr="009511F3">
        <w:rPr>
          <w:rFonts w:eastAsia="Times New Roman" w:cs="Times New Roman"/>
          <w:szCs w:val="24"/>
        </w:rPr>
        <w:t xml:space="preserve">υβέρνηση της </w:t>
      </w:r>
      <w:r>
        <w:rPr>
          <w:rFonts w:eastAsia="Times New Roman" w:cs="Times New Roman"/>
          <w:szCs w:val="24"/>
        </w:rPr>
        <w:t>«</w:t>
      </w:r>
      <w:r w:rsidRPr="009511F3">
        <w:rPr>
          <w:rFonts w:eastAsia="Times New Roman" w:cs="Times New Roman"/>
          <w:szCs w:val="24"/>
        </w:rPr>
        <w:t>αριστερής παρένθεσ</w:t>
      </w:r>
      <w:r>
        <w:rPr>
          <w:rFonts w:eastAsia="Times New Roman" w:cs="Times New Roman"/>
          <w:szCs w:val="24"/>
        </w:rPr>
        <w:t>η</w:t>
      </w:r>
      <w:r w:rsidRPr="009511F3">
        <w:rPr>
          <w:rFonts w:eastAsia="Times New Roman" w:cs="Times New Roman"/>
          <w:szCs w:val="24"/>
        </w:rPr>
        <w:t>ς</w:t>
      </w:r>
      <w:r>
        <w:rPr>
          <w:rFonts w:eastAsia="Times New Roman" w:cs="Times New Roman"/>
          <w:szCs w:val="24"/>
        </w:rPr>
        <w:t>»</w:t>
      </w:r>
      <w:r w:rsidRPr="009511F3">
        <w:rPr>
          <w:rFonts w:eastAsia="Times New Roman" w:cs="Times New Roman"/>
          <w:szCs w:val="24"/>
        </w:rPr>
        <w:t xml:space="preserve"> τις επόμενες μέρες θα καταργήσει</w:t>
      </w:r>
      <w:r>
        <w:rPr>
          <w:rFonts w:eastAsia="Times New Roman" w:cs="Times New Roman"/>
          <w:szCs w:val="24"/>
        </w:rPr>
        <w:t>,</w:t>
      </w:r>
      <w:r w:rsidRPr="009511F3">
        <w:rPr>
          <w:rFonts w:eastAsia="Times New Roman" w:cs="Times New Roman"/>
          <w:szCs w:val="24"/>
        </w:rPr>
        <w:t xml:space="preserve"> θα δώσει μία χαραμάδα </w:t>
      </w:r>
      <w:r>
        <w:rPr>
          <w:rFonts w:eastAsia="Times New Roman" w:cs="Times New Roman"/>
          <w:szCs w:val="24"/>
        </w:rPr>
        <w:t>ε</w:t>
      </w:r>
      <w:r w:rsidRPr="009511F3">
        <w:rPr>
          <w:rFonts w:eastAsia="Times New Roman" w:cs="Times New Roman"/>
          <w:szCs w:val="24"/>
        </w:rPr>
        <w:t xml:space="preserve">λπίδας στη γενιά του </w:t>
      </w:r>
      <w:proofErr w:type="spellStart"/>
      <w:r w:rsidRPr="009511F3">
        <w:rPr>
          <w:rFonts w:eastAsia="Times New Roman" w:cs="Times New Roman"/>
          <w:szCs w:val="24"/>
        </w:rPr>
        <w:t>υποκατ</w:t>
      </w:r>
      <w:r>
        <w:rPr>
          <w:rFonts w:eastAsia="Times New Roman" w:cs="Times New Roman"/>
          <w:szCs w:val="24"/>
        </w:rPr>
        <w:t>ώ</w:t>
      </w:r>
      <w:r w:rsidRPr="009511F3">
        <w:rPr>
          <w:rFonts w:eastAsia="Times New Roman" w:cs="Times New Roman"/>
          <w:szCs w:val="24"/>
        </w:rPr>
        <w:t>τατου</w:t>
      </w:r>
      <w:proofErr w:type="spellEnd"/>
      <w:r>
        <w:rPr>
          <w:rFonts w:eastAsia="Times New Roman" w:cs="Times New Roman"/>
          <w:szCs w:val="24"/>
        </w:rPr>
        <w:t>.</w:t>
      </w:r>
      <w:r w:rsidRPr="009511F3">
        <w:rPr>
          <w:rFonts w:eastAsia="Times New Roman" w:cs="Times New Roman"/>
          <w:szCs w:val="24"/>
        </w:rPr>
        <w:t xml:space="preserve"> Αυτά έχουν </w:t>
      </w:r>
      <w:r>
        <w:rPr>
          <w:rFonts w:eastAsia="Times New Roman" w:cs="Times New Roman"/>
          <w:szCs w:val="24"/>
        </w:rPr>
        <w:t>ψυχική</w:t>
      </w:r>
      <w:r w:rsidRPr="009511F3">
        <w:rPr>
          <w:rFonts w:eastAsia="Times New Roman" w:cs="Times New Roman"/>
          <w:szCs w:val="24"/>
        </w:rPr>
        <w:t xml:space="preserve"> αξία</w:t>
      </w:r>
      <w:r>
        <w:rPr>
          <w:rFonts w:eastAsia="Times New Roman" w:cs="Times New Roman"/>
          <w:szCs w:val="24"/>
        </w:rPr>
        <w:t>,</w:t>
      </w:r>
      <w:r w:rsidRPr="009511F3">
        <w:rPr>
          <w:rFonts w:eastAsia="Times New Roman" w:cs="Times New Roman"/>
          <w:szCs w:val="24"/>
        </w:rPr>
        <w:t xml:space="preserve"> έχουν αξία πάνω </w:t>
      </w:r>
      <w:r>
        <w:rPr>
          <w:rFonts w:eastAsia="Times New Roman" w:cs="Times New Roman"/>
          <w:szCs w:val="24"/>
        </w:rPr>
        <w:t xml:space="preserve">στους </w:t>
      </w:r>
      <w:proofErr w:type="spellStart"/>
      <w:r>
        <w:rPr>
          <w:rFonts w:eastAsia="Times New Roman" w:cs="Times New Roman"/>
          <w:szCs w:val="24"/>
        </w:rPr>
        <w:t>ανθρωπότυπους</w:t>
      </w:r>
      <w:proofErr w:type="spellEnd"/>
      <w:r w:rsidRPr="009511F3">
        <w:rPr>
          <w:rFonts w:eastAsia="Times New Roman" w:cs="Times New Roman"/>
          <w:szCs w:val="24"/>
        </w:rPr>
        <w:t xml:space="preserve"> που φτιάχνουμε στην </w:t>
      </w:r>
      <w:r>
        <w:rPr>
          <w:rFonts w:eastAsia="Times New Roman" w:cs="Times New Roman"/>
          <w:szCs w:val="24"/>
        </w:rPr>
        <w:t>ε</w:t>
      </w:r>
      <w:r w:rsidRPr="009511F3">
        <w:rPr>
          <w:rFonts w:eastAsia="Times New Roman" w:cs="Times New Roman"/>
          <w:szCs w:val="24"/>
        </w:rPr>
        <w:t>λληνική κοινωνία</w:t>
      </w:r>
      <w:r>
        <w:rPr>
          <w:rFonts w:eastAsia="Times New Roman" w:cs="Times New Roman"/>
          <w:szCs w:val="24"/>
        </w:rPr>
        <w:t>. Τ</w:t>
      </w:r>
      <w:r w:rsidRPr="009511F3">
        <w:rPr>
          <w:rFonts w:eastAsia="Times New Roman" w:cs="Times New Roman"/>
          <w:szCs w:val="24"/>
        </w:rPr>
        <w:t xml:space="preserve">ον ορίζοντα χαμηλών προσδοκιών στα παιδιά του </w:t>
      </w:r>
      <w:proofErr w:type="spellStart"/>
      <w:r w:rsidRPr="009511F3">
        <w:rPr>
          <w:rFonts w:eastAsia="Times New Roman" w:cs="Times New Roman"/>
          <w:szCs w:val="24"/>
        </w:rPr>
        <w:t>υποκατ</w:t>
      </w:r>
      <w:r>
        <w:rPr>
          <w:rFonts w:eastAsia="Times New Roman" w:cs="Times New Roman"/>
          <w:szCs w:val="24"/>
        </w:rPr>
        <w:t>ώ</w:t>
      </w:r>
      <w:r w:rsidRPr="009511F3">
        <w:rPr>
          <w:rFonts w:eastAsia="Times New Roman" w:cs="Times New Roman"/>
          <w:szCs w:val="24"/>
        </w:rPr>
        <w:t>τατου</w:t>
      </w:r>
      <w:proofErr w:type="spellEnd"/>
      <w:r w:rsidRPr="009511F3">
        <w:rPr>
          <w:rFonts w:eastAsia="Times New Roman" w:cs="Times New Roman"/>
          <w:szCs w:val="24"/>
        </w:rPr>
        <w:t xml:space="preserve"> και στα παιδιά που ξενιτεύονται δεν τ</w:t>
      </w:r>
      <w:r>
        <w:rPr>
          <w:rFonts w:eastAsia="Times New Roman" w:cs="Times New Roman"/>
          <w:szCs w:val="24"/>
        </w:rPr>
        <w:t>ο</w:t>
      </w:r>
      <w:r w:rsidRPr="009511F3">
        <w:rPr>
          <w:rFonts w:eastAsia="Times New Roman" w:cs="Times New Roman"/>
          <w:szCs w:val="24"/>
        </w:rPr>
        <w:t xml:space="preserve">ν έδωσε η </w:t>
      </w:r>
      <w:r>
        <w:rPr>
          <w:rFonts w:eastAsia="Times New Roman" w:cs="Times New Roman"/>
          <w:szCs w:val="24"/>
        </w:rPr>
        <w:t>Κ</w:t>
      </w:r>
      <w:r w:rsidRPr="009511F3">
        <w:rPr>
          <w:rFonts w:eastAsia="Times New Roman" w:cs="Times New Roman"/>
          <w:szCs w:val="24"/>
        </w:rPr>
        <w:t>υβέρνηση ΣΥΡΙΖΑ</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Η Κ</w:t>
      </w:r>
      <w:r w:rsidRPr="009511F3">
        <w:rPr>
          <w:rFonts w:eastAsia="Times New Roman" w:cs="Times New Roman"/>
          <w:szCs w:val="24"/>
        </w:rPr>
        <w:t>υβέρνηση ΣΥΡΙΖΑ οραματίζεται</w:t>
      </w:r>
      <w:r>
        <w:rPr>
          <w:rFonts w:eastAsia="Times New Roman" w:cs="Times New Roman"/>
          <w:szCs w:val="24"/>
        </w:rPr>
        <w:t>,</w:t>
      </w:r>
      <w:r w:rsidRPr="009511F3">
        <w:rPr>
          <w:rFonts w:eastAsia="Times New Roman" w:cs="Times New Roman"/>
          <w:szCs w:val="24"/>
        </w:rPr>
        <w:t xml:space="preserve"> υπόσχεται και υλοποιεί ένα πρόγραμμα ισότητας και </w:t>
      </w:r>
      <w:r>
        <w:rPr>
          <w:rFonts w:eastAsia="Times New Roman" w:cs="Times New Roman"/>
          <w:szCs w:val="24"/>
        </w:rPr>
        <w:t>κ</w:t>
      </w:r>
      <w:r w:rsidRPr="009511F3">
        <w:rPr>
          <w:rFonts w:eastAsia="Times New Roman" w:cs="Times New Roman"/>
          <w:szCs w:val="24"/>
        </w:rPr>
        <w:t>οινωνικής δικαιοσύνης</w:t>
      </w:r>
      <w:r>
        <w:rPr>
          <w:rFonts w:eastAsia="Times New Roman" w:cs="Times New Roman"/>
          <w:szCs w:val="24"/>
        </w:rPr>
        <w:t>. Δ</w:t>
      </w:r>
      <w:r w:rsidRPr="009511F3">
        <w:rPr>
          <w:rFonts w:eastAsia="Times New Roman" w:cs="Times New Roman"/>
          <w:szCs w:val="24"/>
        </w:rPr>
        <w:t xml:space="preserve">εν </w:t>
      </w:r>
      <w:r>
        <w:rPr>
          <w:rFonts w:eastAsia="Times New Roman" w:cs="Times New Roman"/>
          <w:szCs w:val="24"/>
        </w:rPr>
        <w:t>υπόσχεται</w:t>
      </w:r>
      <w:r w:rsidRPr="009511F3">
        <w:rPr>
          <w:rFonts w:eastAsia="Times New Roman" w:cs="Times New Roman"/>
          <w:szCs w:val="24"/>
        </w:rPr>
        <w:t xml:space="preserve"> νεοφιλελεύθερη βαρβαρότητα</w:t>
      </w:r>
      <w:r>
        <w:rPr>
          <w:rFonts w:eastAsia="Times New Roman" w:cs="Times New Roman"/>
          <w:szCs w:val="24"/>
        </w:rPr>
        <w:t>,</w:t>
      </w:r>
      <w:r w:rsidRPr="009511F3">
        <w:rPr>
          <w:rFonts w:eastAsia="Times New Roman" w:cs="Times New Roman"/>
          <w:szCs w:val="24"/>
        </w:rPr>
        <w:t xml:space="preserve"> </w:t>
      </w:r>
      <w:proofErr w:type="spellStart"/>
      <w:r w:rsidRPr="009511F3">
        <w:rPr>
          <w:rFonts w:eastAsia="Times New Roman" w:cs="Times New Roman"/>
          <w:szCs w:val="24"/>
        </w:rPr>
        <w:t>deal</w:t>
      </w:r>
      <w:proofErr w:type="spellEnd"/>
      <w:r w:rsidRPr="009511F3">
        <w:rPr>
          <w:rFonts w:eastAsia="Times New Roman" w:cs="Times New Roman"/>
          <w:szCs w:val="24"/>
        </w:rPr>
        <w:t xml:space="preserve"> με την ολιγαρχία και καλά ιδιωτικά σχολεία για τα παιδιά των πλουσίων οικογενειών</w:t>
      </w:r>
      <w:r>
        <w:rPr>
          <w:rFonts w:eastAsia="Times New Roman" w:cs="Times New Roman"/>
          <w:szCs w:val="24"/>
        </w:rPr>
        <w:t>. Γ</w:t>
      </w:r>
      <w:r w:rsidRPr="009511F3">
        <w:rPr>
          <w:rFonts w:eastAsia="Times New Roman" w:cs="Times New Roman"/>
          <w:szCs w:val="24"/>
        </w:rPr>
        <w:t>ια δημόσιο σχολείο</w:t>
      </w:r>
      <w:r>
        <w:rPr>
          <w:rFonts w:eastAsia="Times New Roman" w:cs="Times New Roman"/>
          <w:szCs w:val="24"/>
        </w:rPr>
        <w:t>,</w:t>
      </w:r>
      <w:r w:rsidRPr="009511F3">
        <w:rPr>
          <w:rFonts w:eastAsia="Times New Roman" w:cs="Times New Roman"/>
          <w:szCs w:val="24"/>
        </w:rPr>
        <w:t xml:space="preserve"> για δημόσια υγεία και </w:t>
      </w:r>
      <w:r>
        <w:rPr>
          <w:rFonts w:eastAsia="Times New Roman" w:cs="Times New Roman"/>
          <w:szCs w:val="24"/>
        </w:rPr>
        <w:t>δ</w:t>
      </w:r>
      <w:r w:rsidRPr="009511F3">
        <w:rPr>
          <w:rFonts w:eastAsia="Times New Roman" w:cs="Times New Roman"/>
          <w:szCs w:val="24"/>
        </w:rPr>
        <w:t>ημόσιο πανεπιστήμιο μίλησε πριν ο συνάδελφος Γιώργος Σταθάκης</w:t>
      </w:r>
      <w:r>
        <w:rPr>
          <w:rFonts w:eastAsia="Times New Roman" w:cs="Times New Roman"/>
          <w:szCs w:val="24"/>
        </w:rPr>
        <w:t>.</w:t>
      </w:r>
    </w:p>
    <w:p w14:paraId="0645306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Έ</w:t>
      </w:r>
      <w:r w:rsidRPr="009511F3">
        <w:rPr>
          <w:rFonts w:eastAsia="Times New Roman" w:cs="Times New Roman"/>
          <w:szCs w:val="24"/>
        </w:rPr>
        <w:t xml:space="preserve">να πράγμα έχουμε να πούμε στους </w:t>
      </w:r>
      <w:r>
        <w:rPr>
          <w:rFonts w:eastAsia="Times New Roman" w:cs="Times New Roman"/>
          <w:szCs w:val="24"/>
        </w:rPr>
        <w:t>ν</w:t>
      </w:r>
      <w:r w:rsidRPr="009511F3">
        <w:rPr>
          <w:rFonts w:eastAsia="Times New Roman" w:cs="Times New Roman"/>
          <w:szCs w:val="24"/>
        </w:rPr>
        <w:t>έους πολίτες οι οποίοι μας ακούνε</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ένα στίχο</w:t>
      </w:r>
      <w:r w:rsidRPr="009511F3">
        <w:rPr>
          <w:rFonts w:eastAsia="Times New Roman" w:cs="Times New Roman"/>
          <w:szCs w:val="24"/>
        </w:rPr>
        <w:t xml:space="preserve"> από ένα τραγούδι</w:t>
      </w:r>
      <w:r>
        <w:rPr>
          <w:rFonts w:eastAsia="Times New Roman" w:cs="Times New Roman"/>
          <w:szCs w:val="24"/>
        </w:rPr>
        <w:t>,</w:t>
      </w:r>
      <w:r w:rsidRPr="009511F3">
        <w:rPr>
          <w:rFonts w:eastAsia="Times New Roman" w:cs="Times New Roman"/>
          <w:szCs w:val="24"/>
        </w:rPr>
        <w:t xml:space="preserve"> που το τραγουδούν από το 1996</w:t>
      </w:r>
      <w:r>
        <w:rPr>
          <w:rFonts w:eastAsia="Times New Roman" w:cs="Times New Roman"/>
          <w:szCs w:val="24"/>
        </w:rPr>
        <w:t>,</w:t>
      </w:r>
      <w:r w:rsidRPr="009511F3">
        <w:rPr>
          <w:rFonts w:eastAsia="Times New Roman" w:cs="Times New Roman"/>
          <w:szCs w:val="24"/>
        </w:rPr>
        <w:t xml:space="preserve"> του Σωκράτη Μάλαμα</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Α</w:t>
      </w:r>
      <w:r w:rsidRPr="009511F3">
        <w:rPr>
          <w:rFonts w:eastAsia="Times New Roman" w:cs="Times New Roman"/>
          <w:szCs w:val="24"/>
        </w:rPr>
        <w:t>υτό μας λένε τα παιδιά σήμερα</w:t>
      </w:r>
      <w:r>
        <w:rPr>
          <w:rFonts w:eastAsia="Times New Roman" w:cs="Times New Roman"/>
          <w:szCs w:val="24"/>
        </w:rPr>
        <w:t>: «Περπατώ σε έναν κόσμο που αλλάζει,</w:t>
      </w:r>
      <w:r w:rsidRPr="009511F3">
        <w:rPr>
          <w:rFonts w:eastAsia="Times New Roman" w:cs="Times New Roman"/>
          <w:szCs w:val="24"/>
        </w:rPr>
        <w:t xml:space="preserve"> όπως τα </w:t>
      </w:r>
      <w:r w:rsidRPr="009511F3">
        <w:rPr>
          <w:rFonts w:eastAsia="Times New Roman" w:cs="Times New Roman"/>
          <w:szCs w:val="24"/>
        </w:rPr>
        <w:lastRenderedPageBreak/>
        <w:t>ρούχα μας τα χθεσινά</w:t>
      </w:r>
      <w:r>
        <w:rPr>
          <w:rFonts w:eastAsia="Times New Roman" w:cs="Times New Roman"/>
          <w:szCs w:val="24"/>
        </w:rPr>
        <w:t>,</w:t>
      </w:r>
      <w:r w:rsidRPr="009511F3">
        <w:rPr>
          <w:rFonts w:eastAsia="Times New Roman" w:cs="Times New Roman"/>
          <w:szCs w:val="24"/>
        </w:rPr>
        <w:t xml:space="preserve"> βάζει κορδέλες και με ταράζει</w:t>
      </w:r>
      <w:r>
        <w:rPr>
          <w:rFonts w:eastAsia="Times New Roman" w:cs="Times New Roman"/>
          <w:szCs w:val="24"/>
        </w:rPr>
        <w:t>,</w:t>
      </w:r>
      <w:r w:rsidRPr="009511F3">
        <w:rPr>
          <w:rFonts w:eastAsia="Times New Roman" w:cs="Times New Roman"/>
          <w:szCs w:val="24"/>
        </w:rPr>
        <w:t xml:space="preserve"> βάφεται άλλος και προσπερνά</w:t>
      </w:r>
      <w:r>
        <w:rPr>
          <w:rFonts w:eastAsia="Times New Roman" w:cs="Times New Roman"/>
          <w:szCs w:val="24"/>
        </w:rPr>
        <w:t>.» Δ</w:t>
      </w:r>
      <w:r w:rsidRPr="009511F3">
        <w:rPr>
          <w:rFonts w:eastAsia="Times New Roman" w:cs="Times New Roman"/>
          <w:szCs w:val="24"/>
        </w:rPr>
        <w:t xml:space="preserve">εν θα αφήσουμε αυτό τον κόσμο </w:t>
      </w:r>
      <w:r>
        <w:rPr>
          <w:rFonts w:eastAsia="Times New Roman" w:cs="Times New Roman"/>
          <w:szCs w:val="24"/>
        </w:rPr>
        <w:t xml:space="preserve">να </w:t>
      </w:r>
      <w:r w:rsidRPr="009511F3">
        <w:rPr>
          <w:rFonts w:eastAsia="Times New Roman" w:cs="Times New Roman"/>
          <w:szCs w:val="24"/>
        </w:rPr>
        <w:t>μας προσπεράσει</w:t>
      </w:r>
      <w:r>
        <w:rPr>
          <w:rFonts w:eastAsia="Times New Roman" w:cs="Times New Roman"/>
          <w:szCs w:val="24"/>
        </w:rPr>
        <w:t xml:space="preserve">. </w:t>
      </w:r>
    </w:p>
    <w:p w14:paraId="0645306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w:t>
      </w:r>
      <w:r w:rsidRPr="009511F3">
        <w:rPr>
          <w:rFonts w:eastAsia="Times New Roman" w:cs="Times New Roman"/>
          <w:szCs w:val="24"/>
        </w:rPr>
        <w:t>υχαριστώ πολύ</w:t>
      </w:r>
      <w:r>
        <w:rPr>
          <w:rFonts w:eastAsia="Times New Roman" w:cs="Times New Roman"/>
          <w:szCs w:val="24"/>
        </w:rPr>
        <w:t>.</w:t>
      </w:r>
    </w:p>
    <w:p w14:paraId="06453065"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306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σας ευχαριστούμε και για τον σεβασμό του χρόνου. </w:t>
      </w:r>
    </w:p>
    <w:p w14:paraId="0645306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9511F3">
        <w:rPr>
          <w:rFonts w:eastAsia="Times New Roman" w:cs="Times New Roman"/>
          <w:szCs w:val="24"/>
        </w:rPr>
        <w:t xml:space="preserve"> γνωστοποιώ στο </w:t>
      </w:r>
      <w:r>
        <w:rPr>
          <w:rFonts w:eastAsia="Times New Roman" w:cs="Times New Roman"/>
          <w:szCs w:val="24"/>
        </w:rPr>
        <w:t>Σ</w:t>
      </w:r>
      <w:r w:rsidRPr="009511F3">
        <w:rPr>
          <w:rFonts w:eastAsia="Times New Roman" w:cs="Times New Roman"/>
          <w:szCs w:val="24"/>
        </w:rPr>
        <w:t xml:space="preserve">ώμα ότι </w:t>
      </w:r>
      <w:r>
        <w:rPr>
          <w:rFonts w:eastAsia="Times New Roman" w:cs="Times New Roman"/>
          <w:szCs w:val="24"/>
        </w:rPr>
        <w:t xml:space="preserve">ο κ. Σπυρίδων </w:t>
      </w:r>
      <w:proofErr w:type="spellStart"/>
      <w:r>
        <w:rPr>
          <w:rFonts w:eastAsia="Times New Roman" w:cs="Times New Roman"/>
          <w:szCs w:val="24"/>
        </w:rPr>
        <w:t>Δανέλλης</w:t>
      </w:r>
      <w:proofErr w:type="spellEnd"/>
      <w:r>
        <w:rPr>
          <w:rFonts w:eastAsia="Times New Roman" w:cs="Times New Roman"/>
          <w:szCs w:val="24"/>
        </w:rPr>
        <w:t xml:space="preserve"> </w:t>
      </w:r>
      <w:r w:rsidRPr="009511F3">
        <w:rPr>
          <w:rFonts w:eastAsia="Times New Roman" w:cs="Times New Roman"/>
          <w:szCs w:val="24"/>
        </w:rPr>
        <w:t>με επιστολή του στον Πρόεδρο της Βουλής κάνει γνωστό ότι από σήμερα</w:t>
      </w:r>
      <w:r>
        <w:rPr>
          <w:rFonts w:eastAsia="Times New Roman" w:cs="Times New Roman"/>
          <w:szCs w:val="24"/>
        </w:rPr>
        <w:t>,</w:t>
      </w:r>
      <w:r w:rsidRPr="009511F3">
        <w:rPr>
          <w:rFonts w:eastAsia="Times New Roman" w:cs="Times New Roman"/>
          <w:szCs w:val="24"/>
        </w:rPr>
        <w:t xml:space="preserve"> 15</w:t>
      </w:r>
      <w:r w:rsidRPr="00431B94">
        <w:rPr>
          <w:rFonts w:eastAsia="Times New Roman" w:cs="Times New Roman"/>
          <w:szCs w:val="24"/>
          <w:vertAlign w:val="superscript"/>
        </w:rPr>
        <w:t>η</w:t>
      </w:r>
      <w:r>
        <w:rPr>
          <w:rFonts w:eastAsia="Times New Roman" w:cs="Times New Roman"/>
          <w:szCs w:val="24"/>
        </w:rPr>
        <w:t xml:space="preserve"> </w:t>
      </w:r>
      <w:r w:rsidRPr="009511F3">
        <w:rPr>
          <w:rFonts w:eastAsia="Times New Roman" w:cs="Times New Roman"/>
          <w:szCs w:val="24"/>
        </w:rPr>
        <w:t>Ιανουαρίου 2019</w:t>
      </w:r>
      <w:r>
        <w:rPr>
          <w:rFonts w:eastAsia="Times New Roman" w:cs="Times New Roman"/>
          <w:szCs w:val="24"/>
        </w:rPr>
        <w:t>,</w:t>
      </w:r>
      <w:r w:rsidRPr="009511F3">
        <w:rPr>
          <w:rFonts w:eastAsia="Times New Roman" w:cs="Times New Roman"/>
          <w:szCs w:val="24"/>
        </w:rPr>
        <w:t xml:space="preserve"> θα </w:t>
      </w:r>
      <w:r>
        <w:rPr>
          <w:rFonts w:eastAsia="Times New Roman" w:cs="Times New Roman"/>
          <w:szCs w:val="24"/>
        </w:rPr>
        <w:t>δραστηριοποιείται</w:t>
      </w:r>
      <w:r w:rsidRPr="009511F3">
        <w:rPr>
          <w:rFonts w:eastAsia="Times New Roman" w:cs="Times New Roman"/>
          <w:szCs w:val="24"/>
        </w:rPr>
        <w:t xml:space="preserve"> στη Βουλή ως ανεξάρτητος </w:t>
      </w:r>
      <w:r>
        <w:rPr>
          <w:rFonts w:eastAsia="Times New Roman" w:cs="Times New Roman"/>
          <w:szCs w:val="24"/>
        </w:rPr>
        <w:t>Β</w:t>
      </w:r>
      <w:r w:rsidRPr="009511F3">
        <w:rPr>
          <w:rFonts w:eastAsia="Times New Roman" w:cs="Times New Roman"/>
          <w:szCs w:val="24"/>
        </w:rPr>
        <w:t>ουλευτής</w:t>
      </w:r>
      <w:r>
        <w:rPr>
          <w:rFonts w:eastAsia="Times New Roman" w:cs="Times New Roman"/>
          <w:szCs w:val="24"/>
        </w:rPr>
        <w:t>.</w:t>
      </w:r>
    </w:p>
    <w:p w14:paraId="0645306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(Στο σημείο αυτό κατατίθεται στα Πρακτικά η προαναφερθείσα επιστολή, η οποία έχει ως εξής: </w:t>
      </w:r>
    </w:p>
    <w:p w14:paraId="06453069" w14:textId="77777777" w:rsidR="00C04CE1" w:rsidRDefault="00722F08">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E95903">
        <w:rPr>
          <w:rFonts w:eastAsia="Times New Roman" w:cs="Times New Roman"/>
          <w:color w:val="FF0000"/>
          <w:szCs w:val="24"/>
        </w:rPr>
        <w:t>ΑΛΛΑΓΗ ΣΕΛΙΔΑΣ</w:t>
      </w:r>
      <w:r>
        <w:rPr>
          <w:rFonts w:eastAsia="Times New Roman" w:cs="Times New Roman"/>
          <w:color w:val="FF0000"/>
          <w:szCs w:val="24"/>
        </w:rPr>
        <w:t>)</w:t>
      </w:r>
    </w:p>
    <w:p w14:paraId="0645306A" w14:textId="77777777" w:rsidR="00C04CE1" w:rsidRDefault="00722F08">
      <w:pPr>
        <w:spacing w:line="600" w:lineRule="auto"/>
        <w:ind w:firstLine="720"/>
        <w:jc w:val="center"/>
        <w:rPr>
          <w:rFonts w:eastAsia="Times New Roman" w:cs="Times New Roman"/>
          <w:color w:val="FF0000"/>
          <w:szCs w:val="24"/>
        </w:rPr>
      </w:pPr>
      <w:r w:rsidRPr="00E95903">
        <w:rPr>
          <w:rFonts w:eastAsia="Times New Roman" w:cs="Times New Roman"/>
          <w:color w:val="FF0000"/>
          <w:szCs w:val="24"/>
        </w:rPr>
        <w:t>(Να μπει η σελ.224)</w:t>
      </w:r>
    </w:p>
    <w:p w14:paraId="0645306B" w14:textId="77777777" w:rsidR="00C04CE1" w:rsidRDefault="00722F08">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060CB0">
        <w:rPr>
          <w:rFonts w:eastAsia="Times New Roman" w:cs="Times New Roman"/>
          <w:color w:val="FF0000"/>
          <w:szCs w:val="24"/>
        </w:rPr>
        <w:t>ΑΛΛΑΓΗ ΣΕΛΙΔΑΣ</w:t>
      </w:r>
      <w:r>
        <w:rPr>
          <w:rFonts w:eastAsia="Times New Roman" w:cs="Times New Roman"/>
          <w:color w:val="FF0000"/>
          <w:szCs w:val="24"/>
        </w:rPr>
        <w:t>)</w:t>
      </w:r>
    </w:p>
    <w:p w14:paraId="0645306C" w14:textId="77777777" w:rsidR="00C04CE1" w:rsidRDefault="00722F08">
      <w:pPr>
        <w:spacing w:line="600" w:lineRule="auto"/>
        <w:ind w:firstLine="720"/>
        <w:jc w:val="both"/>
        <w:rPr>
          <w:rFonts w:eastAsia="Times New Roman" w:cs="Times New Roman"/>
          <w:szCs w:val="24"/>
        </w:rPr>
      </w:pPr>
      <w:r w:rsidRPr="009253D2">
        <w:rPr>
          <w:rFonts w:eastAsia="Times New Roman" w:cs="Times New Roman"/>
          <w:b/>
          <w:szCs w:val="24"/>
        </w:rPr>
        <w:lastRenderedPageBreak/>
        <w:t xml:space="preserve">ΠΡΟΕΔΡΕΥΩΝ (Γεώργιος Βαρεμένος): </w:t>
      </w:r>
      <w:r>
        <w:rPr>
          <w:rFonts w:eastAsia="Times New Roman" w:cs="Times New Roman"/>
          <w:szCs w:val="24"/>
        </w:rPr>
        <w:t>Τ</w:t>
      </w:r>
      <w:r w:rsidRPr="009511F3">
        <w:rPr>
          <w:rFonts w:eastAsia="Times New Roman" w:cs="Times New Roman"/>
          <w:szCs w:val="24"/>
        </w:rPr>
        <w:t>ο</w:t>
      </w:r>
      <w:r>
        <w:rPr>
          <w:rFonts w:eastAsia="Times New Roman" w:cs="Times New Roman"/>
          <w:szCs w:val="24"/>
        </w:rPr>
        <w:t>ν</w:t>
      </w:r>
      <w:r w:rsidRPr="009511F3">
        <w:rPr>
          <w:rFonts w:eastAsia="Times New Roman" w:cs="Times New Roman"/>
          <w:szCs w:val="24"/>
        </w:rPr>
        <w:t xml:space="preserve"> λόγο έχει ο</w:t>
      </w:r>
      <w:r>
        <w:rPr>
          <w:rFonts w:eastAsia="Times New Roman" w:cs="Times New Roman"/>
          <w:szCs w:val="24"/>
        </w:rPr>
        <w:t xml:space="preserve"> συνάδελφος κ. </w:t>
      </w:r>
      <w:r w:rsidRPr="009511F3">
        <w:rPr>
          <w:rFonts w:eastAsia="Times New Roman" w:cs="Times New Roman"/>
          <w:szCs w:val="24"/>
        </w:rPr>
        <w:t>Κωνσταντίνος Τζαβάρας</w:t>
      </w:r>
      <w:r w:rsidRPr="00CE4878">
        <w:rPr>
          <w:rFonts w:eastAsia="Times New Roman" w:cs="Times New Roman"/>
          <w:szCs w:val="24"/>
        </w:rPr>
        <w:t xml:space="preserve"> </w:t>
      </w:r>
      <w:r>
        <w:rPr>
          <w:rFonts w:eastAsia="Times New Roman" w:cs="Times New Roman"/>
          <w:szCs w:val="24"/>
        </w:rPr>
        <w:t>από τη Νέα Δημοκρατία.</w:t>
      </w:r>
    </w:p>
    <w:p w14:paraId="0645306D"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Ευχαριστώ πολύ, κύριε Π</w:t>
      </w:r>
      <w:r w:rsidRPr="009511F3">
        <w:rPr>
          <w:rFonts w:eastAsia="Times New Roman" w:cs="Times New Roman"/>
          <w:szCs w:val="24"/>
        </w:rPr>
        <w:t>ρόεδρε</w:t>
      </w:r>
      <w:r>
        <w:rPr>
          <w:rFonts w:eastAsia="Times New Roman" w:cs="Times New Roman"/>
          <w:szCs w:val="24"/>
        </w:rPr>
        <w:t>.</w:t>
      </w:r>
    </w:p>
    <w:p w14:paraId="0645306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Κυρίες και</w:t>
      </w:r>
      <w:r w:rsidRPr="009511F3">
        <w:rPr>
          <w:rFonts w:eastAsia="Times New Roman" w:cs="Times New Roman"/>
          <w:szCs w:val="24"/>
        </w:rPr>
        <w:t xml:space="preserve"> κύριοι συνάδελφοι</w:t>
      </w:r>
      <w:r>
        <w:rPr>
          <w:rFonts w:eastAsia="Times New Roman" w:cs="Times New Roman"/>
          <w:szCs w:val="24"/>
        </w:rPr>
        <w:t>, δεν υπάρχει αμφιβολία ότι</w:t>
      </w:r>
      <w:r w:rsidRPr="009511F3">
        <w:rPr>
          <w:rFonts w:eastAsia="Times New Roman" w:cs="Times New Roman"/>
          <w:szCs w:val="24"/>
        </w:rPr>
        <w:t xml:space="preserve"> μετά τους λόγους των </w:t>
      </w:r>
      <w:proofErr w:type="spellStart"/>
      <w:r>
        <w:rPr>
          <w:rFonts w:eastAsia="Times New Roman" w:cs="Times New Roman"/>
          <w:szCs w:val="24"/>
        </w:rPr>
        <w:t>προλαλησάντων</w:t>
      </w:r>
      <w:proofErr w:type="spellEnd"/>
      <w:r w:rsidRPr="009511F3">
        <w:rPr>
          <w:rFonts w:eastAsia="Times New Roman" w:cs="Times New Roman"/>
          <w:szCs w:val="24"/>
        </w:rPr>
        <w:t xml:space="preserve"> θεωρώ απαραίτητο να επισημάνω το γεγονός ότι μας έχετε οδηγήσει για τα καλά </w:t>
      </w:r>
      <w:r>
        <w:rPr>
          <w:rFonts w:eastAsia="Times New Roman" w:cs="Times New Roman"/>
          <w:szCs w:val="24"/>
        </w:rPr>
        <w:t>σ</w:t>
      </w:r>
      <w:r w:rsidRPr="009511F3">
        <w:rPr>
          <w:rFonts w:eastAsia="Times New Roman" w:cs="Times New Roman"/>
          <w:szCs w:val="24"/>
        </w:rPr>
        <w:t>ε μία νέα εποχή</w:t>
      </w:r>
      <w:r>
        <w:rPr>
          <w:rFonts w:eastAsia="Times New Roman" w:cs="Times New Roman"/>
          <w:szCs w:val="24"/>
        </w:rPr>
        <w:t>,</w:t>
      </w:r>
      <w:r w:rsidRPr="009511F3">
        <w:rPr>
          <w:rFonts w:eastAsia="Times New Roman" w:cs="Times New Roman"/>
          <w:szCs w:val="24"/>
        </w:rPr>
        <w:t xml:space="preserve"> που</w:t>
      </w:r>
      <w:r>
        <w:rPr>
          <w:rFonts w:eastAsia="Times New Roman" w:cs="Times New Roman"/>
          <w:szCs w:val="24"/>
        </w:rPr>
        <w:t>,</w:t>
      </w:r>
      <w:r w:rsidRPr="009511F3">
        <w:rPr>
          <w:rFonts w:eastAsia="Times New Roman" w:cs="Times New Roman"/>
          <w:szCs w:val="24"/>
        </w:rPr>
        <w:t xml:space="preserve"> δυστυχώς</w:t>
      </w:r>
      <w:r>
        <w:rPr>
          <w:rFonts w:eastAsia="Times New Roman" w:cs="Times New Roman"/>
          <w:szCs w:val="24"/>
        </w:rPr>
        <w:t>,</w:t>
      </w:r>
      <w:r w:rsidRPr="009511F3">
        <w:rPr>
          <w:rFonts w:eastAsia="Times New Roman" w:cs="Times New Roman"/>
          <w:szCs w:val="24"/>
        </w:rPr>
        <w:t xml:space="preserve"> δεν θα κρατήσει για πολύ</w:t>
      </w:r>
      <w:r>
        <w:rPr>
          <w:rFonts w:eastAsia="Times New Roman" w:cs="Times New Roman"/>
          <w:szCs w:val="24"/>
        </w:rPr>
        <w:t>,</w:t>
      </w:r>
      <w:r w:rsidRPr="009511F3">
        <w:rPr>
          <w:rFonts w:eastAsia="Times New Roman" w:cs="Times New Roman"/>
          <w:szCs w:val="24"/>
        </w:rPr>
        <w:t xml:space="preserve"> γιατί είναι η εποχή που κυριαρχείται από την νέα εξουσία της ηθοποιίας</w:t>
      </w:r>
      <w:r>
        <w:rPr>
          <w:rFonts w:eastAsia="Times New Roman" w:cs="Times New Roman"/>
          <w:szCs w:val="24"/>
        </w:rPr>
        <w:t>, α</w:t>
      </w:r>
      <w:r w:rsidRPr="009511F3">
        <w:rPr>
          <w:rFonts w:eastAsia="Times New Roman" w:cs="Times New Roman"/>
          <w:szCs w:val="24"/>
        </w:rPr>
        <w:t xml:space="preserve">υτής η οποία έχει μετατρέψει την πολιτική σε θέατρο και </w:t>
      </w:r>
      <w:r>
        <w:rPr>
          <w:rFonts w:eastAsia="Times New Roman" w:cs="Times New Roman"/>
          <w:szCs w:val="24"/>
        </w:rPr>
        <w:t>α</w:t>
      </w:r>
      <w:r w:rsidRPr="009511F3">
        <w:rPr>
          <w:rFonts w:eastAsia="Times New Roman" w:cs="Times New Roman"/>
          <w:szCs w:val="24"/>
        </w:rPr>
        <w:t>υτής που προσπαθεί</w:t>
      </w:r>
      <w:r>
        <w:rPr>
          <w:rFonts w:eastAsia="Times New Roman" w:cs="Times New Roman"/>
          <w:szCs w:val="24"/>
        </w:rPr>
        <w:t>,</w:t>
      </w:r>
      <w:r w:rsidRPr="009511F3">
        <w:rPr>
          <w:rFonts w:eastAsia="Times New Roman" w:cs="Times New Roman"/>
          <w:szCs w:val="24"/>
        </w:rPr>
        <w:t xml:space="preserve"> χωρίς να απαντά σε υπαρκτά ερωτήματα</w:t>
      </w:r>
      <w:r>
        <w:rPr>
          <w:rFonts w:eastAsia="Times New Roman" w:cs="Times New Roman"/>
          <w:szCs w:val="24"/>
        </w:rPr>
        <w:t>,</w:t>
      </w:r>
      <w:r w:rsidRPr="009511F3">
        <w:rPr>
          <w:rFonts w:eastAsia="Times New Roman" w:cs="Times New Roman"/>
          <w:szCs w:val="24"/>
        </w:rPr>
        <w:t xml:space="preserve"> να απαγγέλ</w:t>
      </w:r>
      <w:r>
        <w:rPr>
          <w:rFonts w:eastAsia="Times New Roman" w:cs="Times New Roman"/>
          <w:szCs w:val="24"/>
        </w:rPr>
        <w:t>λ</w:t>
      </w:r>
      <w:r w:rsidRPr="009511F3">
        <w:rPr>
          <w:rFonts w:eastAsia="Times New Roman" w:cs="Times New Roman"/>
          <w:szCs w:val="24"/>
        </w:rPr>
        <w:t>ει μονολόγους από το Βήμα της Βουλής</w:t>
      </w:r>
      <w:r>
        <w:rPr>
          <w:rFonts w:eastAsia="Times New Roman" w:cs="Times New Roman"/>
          <w:szCs w:val="24"/>
        </w:rPr>
        <w:t>,</w:t>
      </w:r>
      <w:r w:rsidRPr="009511F3">
        <w:rPr>
          <w:rFonts w:eastAsia="Times New Roman" w:cs="Times New Roman"/>
          <w:szCs w:val="24"/>
        </w:rPr>
        <w:t xml:space="preserve"> μόνο και μόνο για να έχει τη χαρά να </w:t>
      </w:r>
      <w:r>
        <w:rPr>
          <w:rFonts w:eastAsia="Times New Roman" w:cs="Times New Roman"/>
          <w:szCs w:val="24"/>
        </w:rPr>
        <w:t xml:space="preserve">περνάει ο χρόνος </w:t>
      </w:r>
      <w:r w:rsidRPr="009511F3">
        <w:rPr>
          <w:rFonts w:eastAsia="Times New Roman" w:cs="Times New Roman"/>
          <w:szCs w:val="24"/>
        </w:rPr>
        <w:t>και να κερδίζει χώρο</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α</w:t>
      </w:r>
      <w:r w:rsidRPr="009511F3">
        <w:rPr>
          <w:rFonts w:eastAsia="Times New Roman" w:cs="Times New Roman"/>
          <w:szCs w:val="24"/>
        </w:rPr>
        <w:t>πλώς και τίποτ</w:t>
      </w:r>
      <w:r>
        <w:rPr>
          <w:rFonts w:eastAsia="Times New Roman" w:cs="Times New Roman"/>
          <w:szCs w:val="24"/>
        </w:rPr>
        <w:t>ε</w:t>
      </w:r>
      <w:r w:rsidRPr="009511F3">
        <w:rPr>
          <w:rFonts w:eastAsia="Times New Roman" w:cs="Times New Roman"/>
          <w:szCs w:val="24"/>
        </w:rPr>
        <w:t xml:space="preserve"> άλλο</w:t>
      </w:r>
      <w:r>
        <w:rPr>
          <w:rFonts w:eastAsia="Times New Roman" w:cs="Times New Roman"/>
          <w:szCs w:val="24"/>
        </w:rPr>
        <w:t>,</w:t>
      </w:r>
      <w:r w:rsidRPr="009511F3">
        <w:rPr>
          <w:rFonts w:eastAsia="Times New Roman" w:cs="Times New Roman"/>
          <w:szCs w:val="24"/>
        </w:rPr>
        <w:t xml:space="preserve"> η </w:t>
      </w:r>
      <w:r>
        <w:rPr>
          <w:rFonts w:eastAsia="Times New Roman" w:cs="Times New Roman"/>
          <w:szCs w:val="24"/>
        </w:rPr>
        <w:t>Κ</w:t>
      </w:r>
      <w:r w:rsidRPr="009511F3">
        <w:rPr>
          <w:rFonts w:eastAsia="Times New Roman" w:cs="Times New Roman"/>
          <w:szCs w:val="24"/>
        </w:rPr>
        <w:t>υβέρνηση</w:t>
      </w:r>
      <w:r>
        <w:rPr>
          <w:rFonts w:eastAsia="Times New Roman" w:cs="Times New Roman"/>
          <w:szCs w:val="24"/>
        </w:rPr>
        <w:t>.</w:t>
      </w:r>
    </w:p>
    <w:p w14:paraId="0645306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Όμως, θ</w:t>
      </w:r>
      <w:r w:rsidRPr="009511F3">
        <w:rPr>
          <w:rFonts w:eastAsia="Times New Roman" w:cs="Times New Roman"/>
          <w:szCs w:val="24"/>
        </w:rPr>
        <w:t>α μου επιτρέψετε</w:t>
      </w:r>
      <w:r>
        <w:rPr>
          <w:rFonts w:eastAsia="Times New Roman" w:cs="Times New Roman"/>
          <w:szCs w:val="24"/>
        </w:rPr>
        <w:t>,</w:t>
      </w:r>
      <w:r w:rsidRPr="009511F3">
        <w:rPr>
          <w:rFonts w:eastAsia="Times New Roman" w:cs="Times New Roman"/>
          <w:szCs w:val="24"/>
        </w:rPr>
        <w:t xml:space="preserve"> κύριοι </w:t>
      </w:r>
      <w:r>
        <w:rPr>
          <w:rFonts w:eastAsia="Times New Roman" w:cs="Times New Roman"/>
          <w:szCs w:val="24"/>
        </w:rPr>
        <w:t>Υ</w:t>
      </w:r>
      <w:r w:rsidRPr="009511F3">
        <w:rPr>
          <w:rFonts w:eastAsia="Times New Roman" w:cs="Times New Roman"/>
          <w:szCs w:val="24"/>
        </w:rPr>
        <w:t>πουργοί</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σε εσάς</w:t>
      </w:r>
      <w:r w:rsidRPr="009511F3">
        <w:rPr>
          <w:rFonts w:eastAsia="Times New Roman" w:cs="Times New Roman"/>
          <w:szCs w:val="24"/>
        </w:rPr>
        <w:t xml:space="preserve"> που προηγουμένως λέγατε ότι δεν έχει επιχειρήματα </w:t>
      </w:r>
      <w:r>
        <w:rPr>
          <w:rFonts w:eastAsia="Times New Roman" w:cs="Times New Roman"/>
          <w:szCs w:val="24"/>
        </w:rPr>
        <w:t>η Α</w:t>
      </w:r>
      <w:r w:rsidRPr="009511F3">
        <w:rPr>
          <w:rFonts w:eastAsia="Times New Roman" w:cs="Times New Roman"/>
          <w:szCs w:val="24"/>
        </w:rPr>
        <w:t xml:space="preserve">ντιπολίτευση </w:t>
      </w:r>
      <w:r w:rsidRPr="009511F3">
        <w:rPr>
          <w:rFonts w:eastAsia="Times New Roman" w:cs="Times New Roman"/>
          <w:szCs w:val="24"/>
        </w:rPr>
        <w:lastRenderedPageBreak/>
        <w:t xml:space="preserve">να σας θέσω εγώ </w:t>
      </w:r>
      <w:r>
        <w:rPr>
          <w:rFonts w:eastAsia="Times New Roman" w:cs="Times New Roman"/>
          <w:szCs w:val="24"/>
        </w:rPr>
        <w:t xml:space="preserve">κάποια </w:t>
      </w:r>
      <w:r w:rsidRPr="009511F3">
        <w:rPr>
          <w:rFonts w:eastAsia="Times New Roman" w:cs="Times New Roman"/>
          <w:szCs w:val="24"/>
        </w:rPr>
        <w:t>ερωτήματα και θα ήθελα</w:t>
      </w:r>
      <w:r>
        <w:rPr>
          <w:rFonts w:eastAsia="Times New Roman" w:cs="Times New Roman"/>
          <w:szCs w:val="24"/>
        </w:rPr>
        <w:t xml:space="preserve"> με την μεγάλη άνεση που έχετε, α</w:t>
      </w:r>
      <w:r w:rsidRPr="009511F3">
        <w:rPr>
          <w:rFonts w:eastAsia="Times New Roman" w:cs="Times New Roman"/>
          <w:szCs w:val="24"/>
        </w:rPr>
        <w:t>ν μπορούσατε</w:t>
      </w:r>
      <w:r>
        <w:rPr>
          <w:rFonts w:eastAsia="Times New Roman" w:cs="Times New Roman"/>
          <w:szCs w:val="24"/>
        </w:rPr>
        <w:t>,</w:t>
      </w:r>
      <w:r w:rsidRPr="009511F3">
        <w:rPr>
          <w:rFonts w:eastAsia="Times New Roman" w:cs="Times New Roman"/>
          <w:szCs w:val="24"/>
        </w:rPr>
        <w:t xml:space="preserve"> ας απαντήσετε</w:t>
      </w:r>
      <w:r>
        <w:rPr>
          <w:rFonts w:eastAsia="Times New Roman" w:cs="Times New Roman"/>
          <w:szCs w:val="24"/>
        </w:rPr>
        <w:t>.</w:t>
      </w:r>
    </w:p>
    <w:p w14:paraId="0645307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Σήμερα</w:t>
      </w:r>
      <w:r w:rsidRPr="009511F3">
        <w:rPr>
          <w:rFonts w:eastAsia="Times New Roman" w:cs="Times New Roman"/>
          <w:szCs w:val="24"/>
        </w:rPr>
        <w:t xml:space="preserve"> μιλάμε</w:t>
      </w:r>
      <w:r>
        <w:rPr>
          <w:rFonts w:eastAsia="Times New Roman" w:cs="Times New Roman"/>
          <w:szCs w:val="24"/>
        </w:rPr>
        <w:t>, λοιπόν,</w:t>
      </w:r>
      <w:r w:rsidRPr="009511F3">
        <w:rPr>
          <w:rFonts w:eastAsia="Times New Roman" w:cs="Times New Roman"/>
          <w:szCs w:val="24"/>
        </w:rPr>
        <w:t xml:space="preserve"> μετά </w:t>
      </w:r>
      <w:r>
        <w:rPr>
          <w:rFonts w:eastAsia="Times New Roman" w:cs="Times New Roman"/>
          <w:szCs w:val="24"/>
        </w:rPr>
        <w:t xml:space="preserve">από </w:t>
      </w:r>
      <w:r w:rsidRPr="009511F3">
        <w:rPr>
          <w:rFonts w:eastAsia="Times New Roman" w:cs="Times New Roman"/>
          <w:szCs w:val="24"/>
        </w:rPr>
        <w:t xml:space="preserve">αίτηση του </w:t>
      </w:r>
      <w:r>
        <w:rPr>
          <w:rFonts w:eastAsia="Times New Roman" w:cs="Times New Roman"/>
          <w:szCs w:val="24"/>
        </w:rPr>
        <w:t>Π</w:t>
      </w:r>
      <w:r w:rsidRPr="009511F3">
        <w:rPr>
          <w:rFonts w:eastAsia="Times New Roman" w:cs="Times New Roman"/>
          <w:szCs w:val="24"/>
        </w:rPr>
        <w:t>ρωθυπουργού</w:t>
      </w:r>
      <w:r>
        <w:rPr>
          <w:rFonts w:eastAsia="Times New Roman" w:cs="Times New Roman"/>
          <w:szCs w:val="24"/>
        </w:rPr>
        <w:t>,</w:t>
      </w:r>
      <w:r w:rsidRPr="009511F3">
        <w:rPr>
          <w:rFonts w:eastAsia="Times New Roman" w:cs="Times New Roman"/>
          <w:szCs w:val="24"/>
        </w:rPr>
        <w:t xml:space="preserve"> για </w:t>
      </w:r>
      <w:r>
        <w:rPr>
          <w:rFonts w:eastAsia="Times New Roman" w:cs="Times New Roman"/>
          <w:szCs w:val="24"/>
        </w:rPr>
        <w:t xml:space="preserve">παροχή </w:t>
      </w:r>
      <w:r w:rsidRPr="009511F3">
        <w:rPr>
          <w:rFonts w:eastAsia="Times New Roman" w:cs="Times New Roman"/>
          <w:szCs w:val="24"/>
        </w:rPr>
        <w:t xml:space="preserve">εμπιστοσύνης της Βουλής στην </w:t>
      </w:r>
      <w:r>
        <w:rPr>
          <w:rFonts w:eastAsia="Times New Roman" w:cs="Times New Roman"/>
          <w:szCs w:val="24"/>
        </w:rPr>
        <w:t>Κ</w:t>
      </w:r>
      <w:r w:rsidRPr="009511F3">
        <w:rPr>
          <w:rFonts w:eastAsia="Times New Roman" w:cs="Times New Roman"/>
          <w:szCs w:val="24"/>
        </w:rPr>
        <w:t>υβέρνηση και το θέμα που τίθεται ως ερώτημα είναι</w:t>
      </w:r>
      <w:r>
        <w:rPr>
          <w:rFonts w:eastAsia="Times New Roman" w:cs="Times New Roman"/>
          <w:szCs w:val="24"/>
        </w:rPr>
        <w:t xml:space="preserve"> σ</w:t>
      </w:r>
      <w:r w:rsidRPr="009511F3">
        <w:rPr>
          <w:rFonts w:eastAsia="Times New Roman" w:cs="Times New Roman"/>
          <w:szCs w:val="24"/>
        </w:rPr>
        <w:t>ε ποια Κυβέρνηση και ποιο είναι το περιεχόμενο της εμπιστοσύνης</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Σ</w:t>
      </w:r>
      <w:r w:rsidRPr="009511F3">
        <w:rPr>
          <w:rFonts w:eastAsia="Times New Roman" w:cs="Times New Roman"/>
          <w:szCs w:val="24"/>
        </w:rPr>
        <w:t xml:space="preserve">ε </w:t>
      </w:r>
      <w:r>
        <w:rPr>
          <w:rFonts w:eastAsia="Times New Roman" w:cs="Times New Roman"/>
          <w:szCs w:val="24"/>
        </w:rPr>
        <w:t>α</w:t>
      </w:r>
      <w:r w:rsidRPr="009511F3">
        <w:rPr>
          <w:rFonts w:eastAsia="Times New Roman" w:cs="Times New Roman"/>
          <w:szCs w:val="24"/>
        </w:rPr>
        <w:t>υτά</w:t>
      </w:r>
      <w:r>
        <w:rPr>
          <w:rFonts w:eastAsia="Times New Roman" w:cs="Times New Roman"/>
          <w:szCs w:val="24"/>
        </w:rPr>
        <w:t>,</w:t>
      </w:r>
      <w:r w:rsidRPr="009511F3">
        <w:rPr>
          <w:rFonts w:eastAsia="Times New Roman" w:cs="Times New Roman"/>
          <w:szCs w:val="24"/>
        </w:rPr>
        <w:t xml:space="preserve"> βέβαια</w:t>
      </w:r>
      <w:r>
        <w:rPr>
          <w:rFonts w:eastAsia="Times New Roman" w:cs="Times New Roman"/>
          <w:szCs w:val="24"/>
        </w:rPr>
        <w:t>, κύριε Σταθάκη, δ</w:t>
      </w:r>
      <w:r w:rsidRPr="009511F3">
        <w:rPr>
          <w:rFonts w:eastAsia="Times New Roman" w:cs="Times New Roman"/>
          <w:szCs w:val="24"/>
        </w:rPr>
        <w:t>εν ξέρω αν είστε σε θέση να απαντήσετε</w:t>
      </w:r>
      <w:r>
        <w:rPr>
          <w:rFonts w:eastAsia="Times New Roman" w:cs="Times New Roman"/>
          <w:szCs w:val="24"/>
        </w:rPr>
        <w:t>,</w:t>
      </w:r>
      <w:r w:rsidRPr="009511F3">
        <w:rPr>
          <w:rFonts w:eastAsia="Times New Roman" w:cs="Times New Roman"/>
          <w:szCs w:val="24"/>
        </w:rPr>
        <w:t xml:space="preserve"> γιατί </w:t>
      </w:r>
      <w:r>
        <w:rPr>
          <w:rFonts w:eastAsia="Times New Roman" w:cs="Times New Roman"/>
          <w:szCs w:val="24"/>
        </w:rPr>
        <w:t>π</w:t>
      </w:r>
      <w:r w:rsidRPr="009511F3">
        <w:rPr>
          <w:rFonts w:eastAsia="Times New Roman" w:cs="Times New Roman"/>
          <w:szCs w:val="24"/>
        </w:rPr>
        <w:t xml:space="preserve">ράγματι είχατε μία πολύ υψιπετή ενατένιση των ζητημάτων του </w:t>
      </w:r>
      <w:r>
        <w:rPr>
          <w:rFonts w:eastAsia="Times New Roman" w:cs="Times New Roman"/>
          <w:szCs w:val="24"/>
        </w:rPr>
        <w:t>Κ</w:t>
      </w:r>
      <w:r w:rsidRPr="009511F3">
        <w:rPr>
          <w:rFonts w:eastAsia="Times New Roman" w:cs="Times New Roman"/>
          <w:szCs w:val="24"/>
        </w:rPr>
        <w:t>οινοβουλευτισμού προηγουμένως</w:t>
      </w:r>
      <w:r>
        <w:rPr>
          <w:rFonts w:eastAsia="Times New Roman" w:cs="Times New Roman"/>
          <w:szCs w:val="24"/>
        </w:rPr>
        <w:t>.</w:t>
      </w:r>
      <w:r w:rsidRPr="009511F3">
        <w:rPr>
          <w:rFonts w:eastAsia="Times New Roman" w:cs="Times New Roman"/>
          <w:szCs w:val="24"/>
        </w:rPr>
        <w:t xml:space="preserve"> </w:t>
      </w:r>
      <w:r>
        <w:rPr>
          <w:rFonts w:eastAsia="Times New Roman" w:cs="Times New Roman"/>
          <w:szCs w:val="24"/>
        </w:rPr>
        <w:t>Όμως, θ</w:t>
      </w:r>
      <w:r w:rsidRPr="009511F3">
        <w:rPr>
          <w:rFonts w:eastAsia="Times New Roman" w:cs="Times New Roman"/>
          <w:szCs w:val="24"/>
        </w:rPr>
        <w:t xml:space="preserve">α μου επιτρέψετε να σας πω </w:t>
      </w:r>
      <w:r>
        <w:rPr>
          <w:rFonts w:eastAsia="Times New Roman" w:cs="Times New Roman"/>
          <w:szCs w:val="24"/>
        </w:rPr>
        <w:t>το εξής:</w:t>
      </w:r>
    </w:p>
    <w:p w14:paraId="0645307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w:t>
      </w:r>
      <w:r w:rsidRPr="009511F3">
        <w:rPr>
          <w:rFonts w:eastAsia="Times New Roman" w:cs="Times New Roman"/>
          <w:szCs w:val="24"/>
        </w:rPr>
        <w:t>τις 5 Οκτωβρίου</w:t>
      </w:r>
      <w:r>
        <w:rPr>
          <w:rFonts w:eastAsia="Times New Roman" w:cs="Times New Roman"/>
          <w:szCs w:val="24"/>
        </w:rPr>
        <w:t xml:space="preserve"> </w:t>
      </w:r>
      <w:r w:rsidRPr="009511F3">
        <w:rPr>
          <w:rFonts w:eastAsia="Times New Roman" w:cs="Times New Roman"/>
          <w:szCs w:val="24"/>
        </w:rPr>
        <w:t>2015 από αυτό εδώ το Βήμα της Βουλής ο κύριος Αλέξ</w:t>
      </w:r>
      <w:r>
        <w:rPr>
          <w:rFonts w:eastAsia="Times New Roman" w:cs="Times New Roman"/>
          <w:szCs w:val="24"/>
        </w:rPr>
        <w:t xml:space="preserve">ιος </w:t>
      </w:r>
      <w:r w:rsidRPr="009511F3">
        <w:rPr>
          <w:rFonts w:eastAsia="Times New Roman" w:cs="Times New Roman"/>
          <w:szCs w:val="24"/>
        </w:rPr>
        <w:t>Τσίπρας</w:t>
      </w:r>
      <w:r>
        <w:rPr>
          <w:rFonts w:eastAsia="Times New Roman" w:cs="Times New Roman"/>
          <w:szCs w:val="24"/>
        </w:rPr>
        <w:t>,</w:t>
      </w:r>
      <w:r w:rsidRPr="009511F3">
        <w:rPr>
          <w:rFonts w:eastAsia="Times New Roman" w:cs="Times New Roman"/>
          <w:szCs w:val="24"/>
        </w:rPr>
        <w:t xml:space="preserve"> έχ</w:t>
      </w:r>
      <w:r>
        <w:rPr>
          <w:rFonts w:eastAsia="Times New Roman" w:cs="Times New Roman"/>
          <w:szCs w:val="24"/>
        </w:rPr>
        <w:t>ων</w:t>
      </w:r>
      <w:r w:rsidRPr="009511F3">
        <w:rPr>
          <w:rFonts w:eastAsia="Times New Roman" w:cs="Times New Roman"/>
          <w:szCs w:val="24"/>
        </w:rPr>
        <w:t xml:space="preserve"> τη </w:t>
      </w:r>
      <w:r>
        <w:rPr>
          <w:rFonts w:eastAsia="Times New Roman" w:cs="Times New Roman"/>
          <w:szCs w:val="24"/>
        </w:rPr>
        <w:t>δημοκρατική νομιμοποίηση και</w:t>
      </w:r>
      <w:r w:rsidRPr="009511F3">
        <w:rPr>
          <w:rFonts w:eastAsia="Times New Roman" w:cs="Times New Roman"/>
          <w:szCs w:val="24"/>
        </w:rPr>
        <w:t xml:space="preserve"> την εντολή σχηματισμού </w:t>
      </w:r>
      <w:r>
        <w:rPr>
          <w:rFonts w:eastAsia="Times New Roman" w:cs="Times New Roman"/>
          <w:szCs w:val="24"/>
        </w:rPr>
        <w:t>Κ</w:t>
      </w:r>
      <w:r w:rsidRPr="009511F3">
        <w:rPr>
          <w:rFonts w:eastAsia="Times New Roman" w:cs="Times New Roman"/>
          <w:szCs w:val="24"/>
        </w:rPr>
        <w:t>υβέρνησης</w:t>
      </w:r>
      <w:r>
        <w:rPr>
          <w:rFonts w:eastAsia="Times New Roman" w:cs="Times New Roman"/>
          <w:szCs w:val="24"/>
        </w:rPr>
        <w:t>,</w:t>
      </w:r>
      <w:r w:rsidRPr="009511F3">
        <w:rPr>
          <w:rFonts w:eastAsia="Times New Roman" w:cs="Times New Roman"/>
          <w:szCs w:val="24"/>
        </w:rPr>
        <w:t xml:space="preserve"> εμφανίστηκε στο </w:t>
      </w:r>
      <w:r>
        <w:rPr>
          <w:rFonts w:eastAsia="Times New Roman" w:cs="Times New Roman"/>
          <w:szCs w:val="24"/>
        </w:rPr>
        <w:t>Κ</w:t>
      </w:r>
      <w:r w:rsidRPr="009511F3">
        <w:rPr>
          <w:rFonts w:eastAsia="Times New Roman" w:cs="Times New Roman"/>
          <w:szCs w:val="24"/>
        </w:rPr>
        <w:t>οινοβούλιο και ζήτησε εμπιστοσύνη από τη Βουλή ως επικεφαλής ενός συναινετικού σχήματος</w:t>
      </w:r>
      <w:r>
        <w:rPr>
          <w:rFonts w:eastAsia="Times New Roman" w:cs="Times New Roman"/>
          <w:szCs w:val="24"/>
        </w:rPr>
        <w:t>,</w:t>
      </w:r>
      <w:r w:rsidRPr="009511F3">
        <w:rPr>
          <w:rFonts w:eastAsia="Times New Roman" w:cs="Times New Roman"/>
          <w:szCs w:val="24"/>
        </w:rPr>
        <w:t xml:space="preserve"> ενός </w:t>
      </w:r>
      <w:proofErr w:type="spellStart"/>
      <w:r>
        <w:rPr>
          <w:rFonts w:eastAsia="Times New Roman" w:cs="Times New Roman"/>
          <w:szCs w:val="24"/>
        </w:rPr>
        <w:t>συγ</w:t>
      </w:r>
      <w:r w:rsidRPr="009511F3">
        <w:rPr>
          <w:rFonts w:eastAsia="Times New Roman" w:cs="Times New Roman"/>
          <w:szCs w:val="24"/>
        </w:rPr>
        <w:t>κυβερνητικού</w:t>
      </w:r>
      <w:proofErr w:type="spellEnd"/>
      <w:r w:rsidRPr="009511F3">
        <w:rPr>
          <w:rFonts w:eastAsia="Times New Roman" w:cs="Times New Roman"/>
          <w:szCs w:val="24"/>
        </w:rPr>
        <w:t xml:space="preserve"> σχήματος</w:t>
      </w:r>
      <w:r>
        <w:rPr>
          <w:rFonts w:eastAsia="Times New Roman" w:cs="Times New Roman"/>
          <w:szCs w:val="24"/>
        </w:rPr>
        <w:t>,</w:t>
      </w:r>
      <w:r w:rsidRPr="009511F3">
        <w:rPr>
          <w:rFonts w:eastAsia="Times New Roman" w:cs="Times New Roman"/>
          <w:szCs w:val="24"/>
        </w:rPr>
        <w:t xml:space="preserve"> που αποτελείται από το</w:t>
      </w:r>
      <w:r>
        <w:rPr>
          <w:rFonts w:eastAsia="Times New Roman" w:cs="Times New Roman"/>
          <w:szCs w:val="24"/>
        </w:rPr>
        <w:t>ν</w:t>
      </w:r>
      <w:r w:rsidRPr="009511F3">
        <w:rPr>
          <w:rFonts w:eastAsia="Times New Roman" w:cs="Times New Roman"/>
          <w:szCs w:val="24"/>
        </w:rPr>
        <w:t xml:space="preserve"> ΣΥΡΙΖΑ και από τους ΑΝΕΛ</w:t>
      </w:r>
      <w:r>
        <w:rPr>
          <w:rFonts w:eastAsia="Times New Roman" w:cs="Times New Roman"/>
          <w:szCs w:val="24"/>
        </w:rPr>
        <w:t>. Εάν</w:t>
      </w:r>
      <w:r w:rsidRPr="009511F3">
        <w:rPr>
          <w:rFonts w:eastAsia="Times New Roman" w:cs="Times New Roman"/>
          <w:szCs w:val="24"/>
        </w:rPr>
        <w:t xml:space="preserve"> είχατε </w:t>
      </w:r>
      <w:r>
        <w:rPr>
          <w:rFonts w:eastAsia="Times New Roman" w:cs="Times New Roman"/>
          <w:szCs w:val="24"/>
        </w:rPr>
        <w:t>τουλάχιστον λίγο τη</w:t>
      </w:r>
      <w:r w:rsidRPr="009511F3">
        <w:rPr>
          <w:rFonts w:eastAsia="Times New Roman" w:cs="Times New Roman"/>
          <w:szCs w:val="24"/>
        </w:rPr>
        <w:t xml:space="preserve"> στοιχειώδη επιμέλεια να δείτε ποιες ήταν οι προγραμματικές δηλώσεις του </w:t>
      </w:r>
      <w:r>
        <w:rPr>
          <w:rFonts w:eastAsia="Times New Roman" w:cs="Times New Roman"/>
          <w:szCs w:val="24"/>
        </w:rPr>
        <w:t>Πρωθυπουργού οι ο</w:t>
      </w:r>
      <w:r>
        <w:rPr>
          <w:rFonts w:eastAsia="Times New Roman" w:cs="Times New Roman"/>
          <w:szCs w:val="24"/>
        </w:rPr>
        <w:lastRenderedPageBreak/>
        <w:t>ποίες, π</w:t>
      </w:r>
      <w:r w:rsidRPr="009511F3">
        <w:rPr>
          <w:rFonts w:eastAsia="Times New Roman" w:cs="Times New Roman"/>
          <w:szCs w:val="24"/>
        </w:rPr>
        <w:t>ροφανώς</w:t>
      </w:r>
      <w:r>
        <w:rPr>
          <w:rFonts w:eastAsia="Times New Roman" w:cs="Times New Roman"/>
          <w:szCs w:val="24"/>
        </w:rPr>
        <w:t>,</w:t>
      </w:r>
      <w:r w:rsidRPr="009511F3">
        <w:rPr>
          <w:rFonts w:eastAsia="Times New Roman" w:cs="Times New Roman"/>
          <w:szCs w:val="24"/>
        </w:rPr>
        <w:t xml:space="preserve"> θα πρέπει να θεωρηθούν και για τη συγκεκριμένη συζήτηση ότι είναι </w:t>
      </w:r>
      <w:r>
        <w:rPr>
          <w:rFonts w:eastAsia="Times New Roman" w:cs="Times New Roman"/>
          <w:szCs w:val="24"/>
        </w:rPr>
        <w:t>ενεργές,</w:t>
      </w:r>
      <w:r w:rsidRPr="009511F3">
        <w:rPr>
          <w:rFonts w:eastAsia="Times New Roman" w:cs="Times New Roman"/>
          <w:szCs w:val="24"/>
        </w:rPr>
        <w:t xml:space="preserve"> ότι ισχύουν</w:t>
      </w:r>
      <w:r>
        <w:rPr>
          <w:rFonts w:eastAsia="Times New Roman" w:cs="Times New Roman"/>
          <w:szCs w:val="24"/>
        </w:rPr>
        <w:t>,</w:t>
      </w:r>
      <w:r w:rsidRPr="009511F3">
        <w:rPr>
          <w:rFonts w:eastAsia="Times New Roman" w:cs="Times New Roman"/>
          <w:szCs w:val="24"/>
        </w:rPr>
        <w:t xml:space="preserve"> θα μπαίν</w:t>
      </w:r>
      <w:r>
        <w:rPr>
          <w:rFonts w:eastAsia="Times New Roman" w:cs="Times New Roman"/>
          <w:szCs w:val="24"/>
        </w:rPr>
        <w:t>α</w:t>
      </w:r>
      <w:r w:rsidRPr="009511F3">
        <w:rPr>
          <w:rFonts w:eastAsia="Times New Roman" w:cs="Times New Roman"/>
          <w:szCs w:val="24"/>
        </w:rPr>
        <w:t>τε στον κόπο τουλάχιστον να απαντήσετε σε ένα αυτονόητο ερώτημα</w:t>
      </w:r>
      <w:r>
        <w:rPr>
          <w:rFonts w:eastAsia="Times New Roman" w:cs="Times New Roman"/>
          <w:szCs w:val="24"/>
        </w:rPr>
        <w:t>,</w:t>
      </w:r>
      <w:r w:rsidRPr="009511F3">
        <w:rPr>
          <w:rFonts w:eastAsia="Times New Roman" w:cs="Times New Roman"/>
          <w:szCs w:val="24"/>
        </w:rPr>
        <w:t xml:space="preserve"> στο </w:t>
      </w:r>
      <w:r>
        <w:rPr>
          <w:rFonts w:eastAsia="Times New Roman" w:cs="Times New Roman"/>
          <w:szCs w:val="24"/>
        </w:rPr>
        <w:t xml:space="preserve">αν </w:t>
      </w:r>
      <w:r w:rsidRPr="009511F3">
        <w:rPr>
          <w:rFonts w:eastAsia="Times New Roman" w:cs="Times New Roman"/>
          <w:szCs w:val="24"/>
        </w:rPr>
        <w:t xml:space="preserve">πράγματι η </w:t>
      </w:r>
      <w:r>
        <w:rPr>
          <w:rFonts w:eastAsia="Times New Roman" w:cs="Times New Roman"/>
          <w:szCs w:val="24"/>
        </w:rPr>
        <w:t>Κ</w:t>
      </w:r>
      <w:r w:rsidRPr="009511F3">
        <w:rPr>
          <w:rFonts w:eastAsia="Times New Roman" w:cs="Times New Roman"/>
          <w:szCs w:val="24"/>
        </w:rPr>
        <w:t xml:space="preserve">υβέρνηση που ζητάει σήμερα την εμπιστοσύνη της Βουλής έχει ανταποκριθεί σε αυτά τα συγκεκριμένα έργα που έθεσε ως προγραμματικά καθήκοντα στον εαυτό </w:t>
      </w:r>
      <w:r>
        <w:rPr>
          <w:rFonts w:eastAsia="Times New Roman" w:cs="Times New Roman"/>
          <w:szCs w:val="24"/>
        </w:rPr>
        <w:t>της. Κ</w:t>
      </w:r>
      <w:r w:rsidRPr="009511F3">
        <w:rPr>
          <w:rFonts w:eastAsia="Times New Roman" w:cs="Times New Roman"/>
          <w:szCs w:val="24"/>
        </w:rPr>
        <w:t xml:space="preserve">αι εγώ </w:t>
      </w:r>
      <w:r>
        <w:rPr>
          <w:rFonts w:eastAsia="Times New Roman" w:cs="Times New Roman"/>
          <w:szCs w:val="24"/>
        </w:rPr>
        <w:t>α</w:t>
      </w:r>
      <w:r w:rsidRPr="009511F3">
        <w:rPr>
          <w:rFonts w:eastAsia="Times New Roman" w:cs="Times New Roman"/>
          <w:szCs w:val="24"/>
        </w:rPr>
        <w:t xml:space="preserve">πλώς θα σας θυμίσω </w:t>
      </w:r>
      <w:r>
        <w:rPr>
          <w:rFonts w:eastAsia="Times New Roman" w:cs="Times New Roman"/>
          <w:szCs w:val="24"/>
        </w:rPr>
        <w:t>τέσσερα,</w:t>
      </w:r>
      <w:r w:rsidRPr="009511F3">
        <w:rPr>
          <w:rFonts w:eastAsia="Times New Roman" w:cs="Times New Roman"/>
          <w:szCs w:val="24"/>
        </w:rPr>
        <w:t xml:space="preserve"> τα τέσσερα κυριότερα</w:t>
      </w:r>
      <w:r>
        <w:rPr>
          <w:rFonts w:eastAsia="Times New Roman" w:cs="Times New Roman"/>
          <w:szCs w:val="24"/>
        </w:rPr>
        <w:t>.</w:t>
      </w:r>
    </w:p>
    <w:p w14:paraId="0645307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Έλεγε, λ</w:t>
      </w:r>
      <w:r w:rsidRPr="009511F3">
        <w:rPr>
          <w:rFonts w:eastAsia="Times New Roman" w:cs="Times New Roman"/>
          <w:szCs w:val="24"/>
        </w:rPr>
        <w:t>οιπόν</w:t>
      </w:r>
      <w:r>
        <w:rPr>
          <w:rFonts w:eastAsia="Times New Roman" w:cs="Times New Roman"/>
          <w:szCs w:val="24"/>
        </w:rPr>
        <w:t>,</w:t>
      </w:r>
      <w:r w:rsidRPr="009511F3">
        <w:rPr>
          <w:rFonts w:eastAsia="Times New Roman" w:cs="Times New Roman"/>
          <w:szCs w:val="24"/>
        </w:rPr>
        <w:t xml:space="preserve"> τότε ο </w:t>
      </w:r>
      <w:r>
        <w:rPr>
          <w:rFonts w:eastAsia="Times New Roman" w:cs="Times New Roman"/>
          <w:szCs w:val="24"/>
        </w:rPr>
        <w:t>Π</w:t>
      </w:r>
      <w:r w:rsidRPr="009511F3">
        <w:rPr>
          <w:rFonts w:eastAsia="Times New Roman" w:cs="Times New Roman"/>
          <w:szCs w:val="24"/>
        </w:rPr>
        <w:t>ρωθυπουργός</w:t>
      </w:r>
      <w:r>
        <w:rPr>
          <w:rFonts w:eastAsia="Times New Roman" w:cs="Times New Roman"/>
          <w:szCs w:val="24"/>
        </w:rPr>
        <w:t>: Θ</w:t>
      </w:r>
      <w:r w:rsidRPr="009511F3">
        <w:rPr>
          <w:rFonts w:eastAsia="Times New Roman" w:cs="Times New Roman"/>
          <w:szCs w:val="24"/>
        </w:rPr>
        <w:t>α έχουμε να αντιμετωπίσουμε και να αναδειχ</w:t>
      </w:r>
      <w:r>
        <w:rPr>
          <w:rFonts w:eastAsia="Times New Roman" w:cs="Times New Roman"/>
          <w:szCs w:val="24"/>
        </w:rPr>
        <w:t>θούμε νικητές σε τέσσερις μάχες.</w:t>
      </w:r>
    </w:p>
    <w:p w14:paraId="0645307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 πρώτη είναι τα κόκκινα δάνεια.</w:t>
      </w:r>
    </w:p>
    <w:p w14:paraId="0645307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Αλήθεια, τι έχετε κάνει για τα κόκκινα δάνεια, κύριε Υπουργέ; Και όχι μόνο να ρυθμιστούν τα κόκκινα δάνεια, αλλά και να υπάρξει νομοθετική κατοχύρωση της πρώτης κατοικίας. Τι έχετε κάνει για όλα αυτά;</w:t>
      </w:r>
    </w:p>
    <w:p w14:paraId="0645307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Παράλληλα δε, δεσμευόταν ότι θα εμποδίσει τη μεταβίβαση των δανείων των πολιτών στα λεγόμενα </w:t>
      </w:r>
      <w:r>
        <w:rPr>
          <w:rFonts w:eastAsia="Times New Roman" w:cs="Times New Roman"/>
          <w:szCs w:val="24"/>
          <w:lang w:val="en-US"/>
        </w:rPr>
        <w:t>distress</w:t>
      </w:r>
      <w:r w:rsidRPr="00D26733">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όπως τα λέτε εσείς οι αγγλομαθείς. </w:t>
      </w:r>
    </w:p>
    <w:p w14:paraId="0645307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Τι έχετε κάνει μέχρι σήμερα, κύριε Υπουργέ; Μας λέτε τι έχετε κάνει σε μας της Αντιπολίτευσης που λέτε ότι δεν σας θέτουμε ερωτήματα;</w:t>
      </w:r>
    </w:p>
    <w:p w14:paraId="0645307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Θα σας πω εγώ τι έχετε κάνει. Έχετε παραδοθεί σε ένα τραπεζικό σύστημα το οποίο απεδείχθη ανίκανο να αντιμετωπίσει την κρίση, γιατί η Κυβέρνηση δεν του έθεσε πλαίσιο κανόνων. Αφήσατε το τραπεζικό σύστημα σε ένα καθεστώς αυτονομίας και αυτορρύθμισης. Γι’ αυτό και σήμερα τέσσερα εκατομμύρια Έλληνες στενάζουν, όταν καλούνται από εταιρείες προειδοποίησης και απειλών να πληρώνουν για καταναλωτικά δάνεια και για δάνεια από πιστωτικές κάρτες τόκους που ανέρχονται σε 25%. Κι εσείς κάθεστε και κάνετε τον τροχονόμο.</w:t>
      </w:r>
    </w:p>
    <w:p w14:paraId="0645307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Δεύτερο θέμα: Είπατε και δεσμευτήκατε ότι θα διατηρήσετε τον δημόσιο χαρακτήρα της ενέργειας και της ΔΕΗ και των δικτύων του ΑΔΜΗΕ. </w:t>
      </w:r>
    </w:p>
    <w:p w14:paraId="0645307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Τι κάνατε γι’ αυτά εσείς, κύριε Σταθάκη; Μα, δεν έπρεπε να έρθετε σήμερα εδώ και να μας πείτε έστω μία λέξη γι’ αυτό που αποτελεί κυβερνητικό καθήκον, που σας το έχει αναθέσει ο </w:t>
      </w:r>
      <w:r>
        <w:rPr>
          <w:rFonts w:eastAsia="Times New Roman" w:cs="Times New Roman"/>
          <w:szCs w:val="24"/>
        </w:rPr>
        <w:lastRenderedPageBreak/>
        <w:t>Πρωθυπουργός; Κάνατε κάτι; Μήπως κάνατε κάτι αντίθετο από αυτό που δεσμευτήκατε να κάνετε;</w:t>
      </w:r>
    </w:p>
    <w:p w14:paraId="0645307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Τρίτον, είπε και δεσμεύτηκε ο Πρωθυπουργός ότι θα δημιουργήσει και θα λειτουργήσει το Ταμείο Αξιοποίησης της Δημόσιας Ακίνητης Περιουσίας. </w:t>
      </w:r>
    </w:p>
    <w:p w14:paraId="0645307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Τι έχετε κάνει μέχρι σήμερα, κύριε Υπουργέ; Αυτό που καταφέρατε να κάνετε είναι πράγματι να μην ξεπουλήσετε με την έννοια που θεωρούσατε εσείς –γιατί δεν κάνατε τίποτα- τα ακίνητα του δημοσίου, αλλά όπως ακούσατε προηγουμένως, αυτό που πετύχατε είναι να μεταβιβάσετε ακόμα και τα μνημεία της πολιτιστικής κληρονομιάς, ώστε να είναι υπέγγυα στους δανειστές. Αυτά κάνατε. </w:t>
      </w:r>
    </w:p>
    <w:p w14:paraId="0645307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Γιατί να σας δώσουμε σήμερα, λοιπόν, την εμπιστοσύνη; Για να ολοκληρώσετε το έργο σας; Μέσα σε δύο, σε τρεις ή σε πέντε μήνες νομίζετε ότι μπορείτε να ανταποκριθείτε σ' αυτά που δεσμευτήκατε ότι θα κάνετε; Προφανώς, όχι.</w:t>
      </w:r>
    </w:p>
    <w:p w14:paraId="0645307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B30257">
        <w:rPr>
          <w:rFonts w:eastAsia="Times New Roman" w:cs="Times New Roman"/>
          <w:b/>
          <w:szCs w:val="24"/>
        </w:rPr>
        <w:t>ΔΗΜΗΤΡΙΟΣ ΚΡΕΜΑΣΤΙΝΟΣ</w:t>
      </w:r>
      <w:r>
        <w:rPr>
          <w:rFonts w:eastAsia="Times New Roman" w:cs="Times New Roman"/>
          <w:szCs w:val="24"/>
        </w:rPr>
        <w:t>)</w:t>
      </w:r>
    </w:p>
    <w:p w14:paraId="0645307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Γι’ αυτό, λοιπόν, σήμερα παραπλανάτε αυτούς τους πλανόδιους πραγματικά –δεν θα τους πω γυρολόγους, θα τους πω ανέστιους κομματικά- Βουλευτές, με δέλεαρ την πολιτική τους αυτοσυντήρηση, για να εξασφαλίσετε στην Κυβέρνησή σας την ολοκλήρωση ενός προεκλογικού πελατειακού χαρακτήρα προγράμματος που δεν έχει καμία σχέση με αυτά που είχατε δεσμευτεί. Κυρίως, όμως, αυτό που θέλετε να κάνετε είναι να εκμαυλίσετε το φρόνημα του Έλληνα πολίτη ψηφοφόρου, όπως ακριβώς κάνατε και τον Ιανουάριο και τον Σεπτέμβριο του 2015.</w:t>
      </w:r>
    </w:p>
    <w:p w14:paraId="0645307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Τελείωσαν, όμως, αυτά. </w:t>
      </w:r>
    </w:p>
    <w:p w14:paraId="06453080" w14:textId="77777777" w:rsidR="00C04CE1" w:rsidRDefault="00722F08">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0645308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Τελειώνω, κύριε Πρόεδρε. Αν θέλετε, μου δίνετε ανοχή ενός λεπτού.</w:t>
      </w:r>
    </w:p>
    <w:p w14:paraId="0645308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σπουδαιότερο, όμως, είναι το εξής: Δεν ξέρω αν έτυχε να διαβάσετε ένα άρθρο έντεκα καθηγητών πανεπιστημίου, συναδέλφων σας –βέβαια, στην ιστορία- που δημοσιεύθηκε σε μία εφημερίδα την Κυριακή. Εκεί, με επιστημονικά επιχειρήματα όλοι </w:t>
      </w:r>
      <w:r>
        <w:rPr>
          <w:rFonts w:eastAsia="Times New Roman" w:cs="Times New Roman"/>
          <w:szCs w:val="24"/>
        </w:rPr>
        <w:lastRenderedPageBreak/>
        <w:t>γνωρίζουμε ότι δεν είναι έντιμος συμβιβασμός η Συμφωνία των Πρεσπών, αλλά είναι μία παραχώρηση που κανένας δεν διανοήθηκε ποτέ να κάνει σ’ αυτόν τον τόπο, γιατί μετά την αποκάλυψη και του γεγονότος ότι από το 2006 οι Σκοπιανοί ζητούσαν μετ’ επιμονής να δοθεί όνομα μακεδονική στη γλώσσα τους και όνομα Μακεδονία στην επικράτειά τους, εσείς το συμπεριλάβατε στο άρθρο 7. Μ’ αυτήν την έννοια πετύχατε, τη στιγμή που το πρόβλημα ήταν η εξεύρεση από κοινού ονόματος για το κράτος των Σκοπίων, να αναγνωρίσετε έθνος μακεδονικό στην επικράτεια του κράτους των Σκοπίων. Αυτό το λέτε ξεκάθαρα και αυτό, βεβαίως, το λέει και η τροποποίηση του άρθρου 36 του Συντάγματος των Σκοπίων, όπου εκεί απερίφραστα αναγνωρίζεται ομογένεια Μακεδόνων σκοπιανής προέλευσης στη χώρα μας.</w:t>
      </w:r>
    </w:p>
    <w:p w14:paraId="06453083" w14:textId="77777777" w:rsidR="00C04CE1" w:rsidRDefault="00722F08">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0645308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Γι' αυτό, λοιπόν, δεν νομίζω ότι έχετε το δικαίωμα να υπερηφανεύεστε. </w:t>
      </w:r>
    </w:p>
    <w:p w14:paraId="0645308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Γι’ αυτό και θα καταλήξω, κύριε Πρόεδρε, με τα λόγια του μεγάλου ποιητή Νίκου Γκάτσου προς τον Πρωθυπουργό: «Ήρθε ο καιρός του έχε γεια. Τι να την κάνεις πια την περηφάνεια;»</w:t>
      </w:r>
    </w:p>
    <w:p w14:paraId="06453086" w14:textId="77777777" w:rsidR="00C04CE1" w:rsidRDefault="00722F08">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645308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Ευχαριστώ.</w:t>
      </w:r>
    </w:p>
    <w:p w14:paraId="0645308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Τον λόγο έχει η κ. Αλέκα Παπαρήγα για δώδεκα λεπτά.</w:t>
      </w:r>
    </w:p>
    <w:p w14:paraId="06453089"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 xml:space="preserve">Όταν ο κύριος Πρωθυπουργός βγήκε από το πρωθυπουργικό Μέγαρο του Μαξίμου μετά τη συνάντηση που είχε με τον κ. Καμμένο την Κυριακή το πρωί, έκανε μία τοποθέτηση. Βέβαια, την επανέλαβε και εδώ, αλλά ήθελα να σταθώ σ’ αυτήν την πρώτη τοποθέτηση. </w:t>
      </w:r>
    </w:p>
    <w:p w14:paraId="0645308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Κατ’ αρχάς, είχε τέσσερα-πέντε «εγώ». Δεν τα μέτρησα, αλλά περίπου τόσα ήταν. Δίπλα σε κάθε «εγώ», «εγώ», ανέφερε ότι όλη αυτή η πορεία που ακολούθησε ο «εγώ» ήταν μία πορεία τόλμης, θάρρους, ανδρείας –δεν το είπε έτσι, αλλά κυρίως γενναιότητας- ρίσκου, καθώς είπε «εγώ πήρα ρίσκο». Μάλιστα, τελείωσε με το «Εγώ δεν φοβάμαι το πολιτικό κόστος».</w:t>
      </w:r>
    </w:p>
    <w:p w14:paraId="0645308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κανείς να αναρωτιέται για το εξής: Όταν, για παράδειγμα, έχεις υπογράψει κι εσύ μνημόνιο, όπως και οι προηγούμενοι, όταν κρατάς σε ισχύ τους χιλιάδες νόμους των μνημονίων, όταν έχεις μετατρέψει την Ελλάδα σε ένα ορμητήριο μέσα στο ναρκοπέδιο στρατιωτικών εκβιαστικών επιχειρήσεων και προετοιμασίας πιο γενικευμένων πολεμικών αναμετρήσεων στην ανατολική Μεσόγειο, στη Μέση Ανατολή κ.λπ., αυτό δηλαδή είναι θέμα τόλμης; </w:t>
      </w:r>
    </w:p>
    <w:p w14:paraId="0645308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Τουλάχιστον, εμείς ξέρουμε ότι οι κομμουνιστές, οι αριστεροί, οι προοδευτικοί ριζοσπάστες, ακόμα και οι πολίτες με συντηρητικές κοινωνικές και πολιτικές αντιλήψεις, όταν μιλάνε για τόλμη, θάρρος, ανδρεία, ηρωισμό γυναικών –δεν είναι μόνο των ανδρών- το συνδέουν πάντα στο πεδίο της σύγκρουσης και της αναμέτρησης με έναν πάρα πολύ ισχυρό και επικίνδυνο αντίπαλο. Μάλιστα, καμμιά φορά φθάνεις στη σύγκρουση χωρίς να είσαι βέβαιος για το θετικό της αποτέλεσμα. Αν δεν δώσεις τη μάχη, δεν μπορείς να διαπιστώσεις και ποιος είναι ο συσχετισμός δυνάμεων.</w:t>
      </w:r>
    </w:p>
    <w:p w14:paraId="0645308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για να κάνει αυτά που έκανε η Κυβέρνηση ΣΥΡΙΖΑ - ΑΝΕΛ –και θα προσθέσω και ο Πρωθυπουργός, όχι ότι είναι σωστό να </w:t>
      </w:r>
      <w:proofErr w:type="spellStart"/>
      <w:r>
        <w:rPr>
          <w:rFonts w:eastAsia="Times New Roman" w:cs="Times New Roman"/>
          <w:szCs w:val="24"/>
        </w:rPr>
        <w:t>προσωποποιούνται</w:t>
      </w:r>
      <w:proofErr w:type="spellEnd"/>
      <w:r>
        <w:rPr>
          <w:rFonts w:eastAsia="Times New Roman" w:cs="Times New Roman"/>
          <w:szCs w:val="24"/>
        </w:rPr>
        <w:t xml:space="preserve">, αλλά το λέω λόγω των πολλών «εγώ»- δεν χρειάζεται ούτε ηρωισμός ούτε θάρρος ούτε τίποτα. Χρειάζονται κάποιες προϋποθέσεις και κάποιες ιδιότητες, τις οποίες δεν θα τις αναλύσω, γιατί ομολογώ ότι θα πάρω κοσμία διαγωγή στο Κοινοβούλιο. Όμως,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w:t>
      </w:r>
    </w:p>
    <w:p w14:paraId="0645308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Είπε το εξής πράγμα: «Εγώ έχω το θάρρος να πάρω το πολιτικό κόστος». Πού απευθυνόταν αυτό; Αυτό απευθυνόταν στον λαό. Δεν νομίζω να εννοούσε ότι όταν, παραδείγματος χάριν, συμφωνεί με ό,τι του λέει ο Σύνδεσμος Ελλήνων Βιομηχάνων και το μεγαλύτερο μέρος των επιχειρηματιών, διότι καμμιά κυβέρνηση δεν είχε το 100% των επιχειρηματιών μαζί της, όταν συμφωνεί με τις αποφάσεις της Ευρωπαϊκής Ένωσης ή της κ. </w:t>
      </w:r>
      <w:proofErr w:type="spellStart"/>
      <w:r>
        <w:rPr>
          <w:rFonts w:eastAsia="Times New Roman" w:cs="Times New Roman"/>
          <w:szCs w:val="24"/>
        </w:rPr>
        <w:t>Μέρκελ</w:t>
      </w:r>
      <w:proofErr w:type="spellEnd"/>
      <w:r>
        <w:rPr>
          <w:rFonts w:eastAsia="Times New Roman" w:cs="Times New Roman"/>
          <w:szCs w:val="24"/>
        </w:rPr>
        <w:t xml:space="preserve"> ή των Ηνωμένων Πολιτειών, έχει πολιτικό κόστος απέναντί τους. Το πολιτικό κόστος υπάρχει όσον αφορά τον λαό, είτε με τη μορφή δυσαρέσκειας είτε και ψήφου. Όταν, λέει, λοιπόν, «Εγώ δεν φοβάμαι το πολιτικό κόστος», με το δάχτυλό του απευθύνεται στον λαό. Σηκώνει το χέρι του απέναντι στον λαό.</w:t>
      </w:r>
    </w:p>
    <w:p w14:paraId="0645308F" w14:textId="77777777" w:rsidR="00C04CE1" w:rsidRDefault="00722F08">
      <w:pPr>
        <w:spacing w:line="600" w:lineRule="auto"/>
        <w:jc w:val="both"/>
        <w:rPr>
          <w:rFonts w:eastAsia="Times New Roman" w:cs="Times New Roman"/>
          <w:szCs w:val="24"/>
        </w:rPr>
      </w:pPr>
      <w:r>
        <w:rPr>
          <w:rFonts w:eastAsia="Times New Roman" w:cs="Times New Roman"/>
          <w:szCs w:val="24"/>
        </w:rPr>
        <w:lastRenderedPageBreak/>
        <w:t xml:space="preserve">Εγώ δεν θα πω ότι τον απειλεί μόνο. Και αυτό. Άλλωστε, το είδαμε με τα ΜΑΤ κ.λπ. τις τελευταίες μέρες και όχι μόνο. Ξέρετε τι του λέει; Του λέει «Άκουσε να δεις. Ναι, κινδυνεύω να έχω γενικά πολιτικό κόστος και εκλογικό, αλλά εγώ έχω την ικανότητα να σε κοροϊδεύω, να σε τουμπάρω, να σου μοιράζω αυταπάτες, να σου βάζω τρομοκρατικά διλήμματα. Μπορώ, εν πάση </w:t>
      </w:r>
      <w:proofErr w:type="spellStart"/>
      <w:r>
        <w:rPr>
          <w:rFonts w:eastAsia="Times New Roman" w:cs="Times New Roman"/>
          <w:szCs w:val="24"/>
        </w:rPr>
        <w:t>περιπτώσει</w:t>
      </w:r>
      <w:proofErr w:type="spellEnd"/>
      <w:r>
        <w:rPr>
          <w:rFonts w:eastAsia="Times New Roman" w:cs="Times New Roman"/>
          <w:szCs w:val="24"/>
        </w:rPr>
        <w:t>, να σε κουμαντάρω». Άρα το πολιτικό κόστος δεν θα είναι και τόσο μεγάλο.</w:t>
      </w:r>
    </w:p>
    <w:p w14:paraId="06453090" w14:textId="77777777" w:rsidR="00C04CE1" w:rsidRDefault="00722F08">
      <w:pPr>
        <w:spacing w:line="600" w:lineRule="auto"/>
        <w:ind w:firstLine="720"/>
        <w:jc w:val="both"/>
        <w:rPr>
          <w:rFonts w:eastAsia="Times New Roman"/>
          <w:szCs w:val="24"/>
        </w:rPr>
      </w:pPr>
      <w:r>
        <w:rPr>
          <w:rFonts w:eastAsia="Times New Roman"/>
          <w:szCs w:val="24"/>
        </w:rPr>
        <w:t>Α</w:t>
      </w:r>
      <w:r w:rsidRPr="00A8195C">
        <w:rPr>
          <w:rFonts w:eastAsia="Times New Roman"/>
          <w:szCs w:val="24"/>
        </w:rPr>
        <w:t>υτά είπε ο Πρωθυπουργός</w:t>
      </w:r>
      <w:r w:rsidRPr="00F14E75">
        <w:rPr>
          <w:rFonts w:eastAsia="Times New Roman"/>
          <w:szCs w:val="24"/>
        </w:rPr>
        <w:t>.</w:t>
      </w:r>
      <w:r w:rsidRPr="00A8195C">
        <w:rPr>
          <w:rFonts w:eastAsia="Times New Roman"/>
          <w:szCs w:val="24"/>
        </w:rPr>
        <w:t xml:space="preserve"> </w:t>
      </w:r>
      <w:r>
        <w:rPr>
          <w:rFonts w:eastAsia="Times New Roman"/>
          <w:szCs w:val="24"/>
        </w:rPr>
        <w:t>Δ</w:t>
      </w:r>
      <w:r w:rsidRPr="00A8195C">
        <w:rPr>
          <w:rFonts w:eastAsia="Times New Roman"/>
          <w:szCs w:val="24"/>
        </w:rPr>
        <w:t>εν κάνω μετάφραση</w:t>
      </w:r>
      <w:r>
        <w:rPr>
          <w:rFonts w:eastAsia="Times New Roman"/>
          <w:szCs w:val="24"/>
        </w:rPr>
        <w:t>.</w:t>
      </w:r>
      <w:r w:rsidRPr="00A8195C">
        <w:rPr>
          <w:rFonts w:eastAsia="Times New Roman"/>
          <w:szCs w:val="24"/>
        </w:rPr>
        <w:t xml:space="preserve"> </w:t>
      </w:r>
      <w:r>
        <w:rPr>
          <w:rFonts w:eastAsia="Times New Roman"/>
          <w:szCs w:val="24"/>
        </w:rPr>
        <w:t>Έ</w:t>
      </w:r>
      <w:r w:rsidRPr="00A8195C">
        <w:rPr>
          <w:rFonts w:eastAsia="Times New Roman"/>
          <w:szCs w:val="24"/>
        </w:rPr>
        <w:t>τσι βγαίνει</w:t>
      </w:r>
      <w:r>
        <w:rPr>
          <w:rFonts w:eastAsia="Times New Roman"/>
          <w:szCs w:val="24"/>
        </w:rPr>
        <w:t>.</w:t>
      </w:r>
      <w:r w:rsidRPr="00A8195C">
        <w:rPr>
          <w:rFonts w:eastAsia="Times New Roman"/>
          <w:szCs w:val="24"/>
        </w:rPr>
        <w:t xml:space="preserve"> </w:t>
      </w:r>
      <w:r>
        <w:rPr>
          <w:rFonts w:eastAsia="Times New Roman"/>
          <w:szCs w:val="24"/>
        </w:rPr>
        <w:t>Τ</w:t>
      </w:r>
      <w:r w:rsidRPr="00A8195C">
        <w:rPr>
          <w:rFonts w:eastAsia="Times New Roman"/>
          <w:szCs w:val="24"/>
        </w:rPr>
        <w:t xml:space="preserve">ι θα πει </w:t>
      </w:r>
      <w:r>
        <w:rPr>
          <w:rFonts w:eastAsia="Times New Roman"/>
          <w:szCs w:val="24"/>
        </w:rPr>
        <w:t xml:space="preserve">ότι </w:t>
      </w:r>
      <w:r w:rsidRPr="00A8195C">
        <w:rPr>
          <w:rFonts w:eastAsia="Times New Roman"/>
          <w:szCs w:val="24"/>
        </w:rPr>
        <w:t>δεν φοβάται το πολιτικό κόστος</w:t>
      </w:r>
      <w:r>
        <w:rPr>
          <w:rFonts w:eastAsia="Times New Roman"/>
          <w:szCs w:val="24"/>
        </w:rPr>
        <w:t>;</w:t>
      </w:r>
      <w:r w:rsidRPr="00A8195C">
        <w:rPr>
          <w:rFonts w:eastAsia="Times New Roman"/>
          <w:szCs w:val="24"/>
        </w:rPr>
        <w:t xml:space="preserve"> </w:t>
      </w:r>
      <w:r>
        <w:rPr>
          <w:rFonts w:eastAsia="Times New Roman"/>
          <w:szCs w:val="24"/>
        </w:rPr>
        <w:t>Ό</w:t>
      </w:r>
      <w:r w:rsidRPr="00A8195C">
        <w:rPr>
          <w:rFonts w:eastAsia="Times New Roman"/>
          <w:szCs w:val="24"/>
        </w:rPr>
        <w:t>ταν παίρνεις αντιλαϊκά μέτρα</w:t>
      </w:r>
      <w:r>
        <w:rPr>
          <w:rFonts w:eastAsia="Times New Roman"/>
          <w:szCs w:val="24"/>
        </w:rPr>
        <w:t>,</w:t>
      </w:r>
      <w:r w:rsidRPr="00A8195C">
        <w:rPr>
          <w:rFonts w:eastAsia="Times New Roman"/>
          <w:szCs w:val="24"/>
        </w:rPr>
        <w:t xml:space="preserve"> </w:t>
      </w:r>
      <w:r>
        <w:rPr>
          <w:rFonts w:eastAsia="Times New Roman"/>
          <w:szCs w:val="24"/>
        </w:rPr>
        <w:t>καταρχήν,</w:t>
      </w:r>
      <w:r w:rsidRPr="00A8195C">
        <w:rPr>
          <w:rFonts w:eastAsia="Times New Roman"/>
          <w:szCs w:val="24"/>
        </w:rPr>
        <w:t xml:space="preserve"> </w:t>
      </w:r>
      <w:r>
        <w:rPr>
          <w:rFonts w:eastAsia="Times New Roman"/>
          <w:szCs w:val="24"/>
        </w:rPr>
        <w:t>η συνείδησή σου δ</w:t>
      </w:r>
      <w:r w:rsidRPr="00A8195C">
        <w:rPr>
          <w:rFonts w:eastAsia="Times New Roman"/>
          <w:szCs w:val="24"/>
        </w:rPr>
        <w:t>εν ξέρω πού πρέπει να πάει</w:t>
      </w:r>
      <w:r>
        <w:rPr>
          <w:rFonts w:eastAsia="Times New Roman"/>
          <w:szCs w:val="24"/>
        </w:rPr>
        <w:t>.</w:t>
      </w:r>
      <w:r w:rsidRPr="00A8195C">
        <w:rPr>
          <w:rFonts w:eastAsia="Times New Roman"/>
          <w:szCs w:val="24"/>
        </w:rPr>
        <w:t xml:space="preserve"> </w:t>
      </w:r>
    </w:p>
    <w:p w14:paraId="06453091" w14:textId="77777777" w:rsidR="00C04CE1" w:rsidRDefault="00722F08">
      <w:pPr>
        <w:spacing w:line="600" w:lineRule="auto"/>
        <w:ind w:firstLine="720"/>
        <w:jc w:val="both"/>
        <w:rPr>
          <w:rFonts w:eastAsia="Times New Roman"/>
          <w:szCs w:val="24"/>
        </w:rPr>
      </w:pPr>
      <w:r>
        <w:rPr>
          <w:rFonts w:eastAsia="Times New Roman"/>
          <w:szCs w:val="24"/>
        </w:rPr>
        <w:t>Ο</w:t>
      </w:r>
      <w:r w:rsidRPr="00A8195C">
        <w:rPr>
          <w:rFonts w:eastAsia="Times New Roman"/>
          <w:szCs w:val="24"/>
        </w:rPr>
        <w:t xml:space="preserve"> κ</w:t>
      </w:r>
      <w:r>
        <w:rPr>
          <w:rFonts w:eastAsia="Times New Roman"/>
          <w:szCs w:val="24"/>
        </w:rPr>
        <w:t xml:space="preserve">. </w:t>
      </w:r>
      <w:proofErr w:type="spellStart"/>
      <w:r>
        <w:rPr>
          <w:rFonts w:eastAsia="Times New Roman"/>
          <w:szCs w:val="24"/>
        </w:rPr>
        <w:t>Τσακαλώτος</w:t>
      </w:r>
      <w:proofErr w:type="spellEnd"/>
      <w:r>
        <w:rPr>
          <w:rFonts w:eastAsia="Times New Roman"/>
          <w:szCs w:val="24"/>
        </w:rPr>
        <w:t xml:space="preserve"> είπε ότι έχουμε «</w:t>
      </w:r>
      <w:proofErr w:type="spellStart"/>
      <w:r>
        <w:rPr>
          <w:rFonts w:eastAsia="Times New Roman"/>
          <w:szCs w:val="24"/>
        </w:rPr>
        <w:t>υπερμαξιλάρι</w:t>
      </w:r>
      <w:proofErr w:type="spellEnd"/>
      <w:r>
        <w:rPr>
          <w:rFonts w:eastAsia="Times New Roman"/>
          <w:szCs w:val="24"/>
        </w:rPr>
        <w:t xml:space="preserve">» </w:t>
      </w:r>
      <w:r w:rsidRPr="00A8195C">
        <w:rPr>
          <w:rFonts w:eastAsia="Times New Roman"/>
          <w:szCs w:val="24"/>
        </w:rPr>
        <w:t xml:space="preserve">25 </w:t>
      </w:r>
      <w:r>
        <w:rPr>
          <w:rFonts w:eastAsia="Times New Roman"/>
          <w:szCs w:val="24"/>
        </w:rPr>
        <w:t xml:space="preserve">δισεκατομμυρίων ευρώ. Φυσικά το </w:t>
      </w:r>
      <w:r w:rsidRPr="00A8195C">
        <w:rPr>
          <w:rFonts w:eastAsia="Times New Roman"/>
          <w:szCs w:val="24"/>
        </w:rPr>
        <w:t>μεγαλύτερο μέρος θα πάει εκεί που πρέπει να πάει</w:t>
      </w:r>
      <w:r>
        <w:rPr>
          <w:rFonts w:eastAsia="Times New Roman"/>
          <w:szCs w:val="24"/>
        </w:rPr>
        <w:t>,</w:t>
      </w:r>
      <w:r w:rsidRPr="00A8195C">
        <w:rPr>
          <w:rFonts w:eastAsia="Times New Roman"/>
          <w:szCs w:val="24"/>
        </w:rPr>
        <w:t xml:space="preserve"> εκεί που έχει συμφωνηθεί</w:t>
      </w:r>
      <w:r>
        <w:rPr>
          <w:rFonts w:eastAsia="Times New Roman"/>
          <w:szCs w:val="24"/>
        </w:rPr>
        <w:t>.</w:t>
      </w:r>
      <w:r w:rsidRPr="00A8195C">
        <w:rPr>
          <w:rFonts w:eastAsia="Times New Roman"/>
          <w:szCs w:val="24"/>
        </w:rPr>
        <w:t xml:space="preserve"> </w:t>
      </w:r>
      <w:r>
        <w:rPr>
          <w:rFonts w:eastAsia="Times New Roman"/>
          <w:szCs w:val="24"/>
        </w:rPr>
        <w:t>Κ</w:t>
      </w:r>
      <w:r w:rsidRPr="00A8195C">
        <w:rPr>
          <w:rFonts w:eastAsia="Times New Roman"/>
          <w:szCs w:val="24"/>
        </w:rPr>
        <w:t>αι έχει συμφωνηθεί και με τις επόμενες αναδι</w:t>
      </w:r>
      <w:r>
        <w:rPr>
          <w:rFonts w:eastAsia="Times New Roman"/>
          <w:szCs w:val="24"/>
        </w:rPr>
        <w:t>αρθρώσει</w:t>
      </w:r>
      <w:r w:rsidRPr="00A8195C">
        <w:rPr>
          <w:rFonts w:eastAsia="Times New Roman"/>
          <w:szCs w:val="24"/>
        </w:rPr>
        <w:t xml:space="preserve">ς και με τις </w:t>
      </w:r>
      <w:r>
        <w:rPr>
          <w:rFonts w:eastAsia="Times New Roman"/>
          <w:szCs w:val="24"/>
        </w:rPr>
        <w:t>εποπτείες</w:t>
      </w:r>
      <w:r w:rsidRPr="00A8195C">
        <w:rPr>
          <w:rFonts w:eastAsia="Times New Roman"/>
          <w:szCs w:val="24"/>
        </w:rPr>
        <w:t xml:space="preserve"> και με τη διαχείριση του βιώσιμο</w:t>
      </w:r>
      <w:r>
        <w:rPr>
          <w:rFonts w:eastAsia="Times New Roman"/>
          <w:szCs w:val="24"/>
        </w:rPr>
        <w:t>υ</w:t>
      </w:r>
      <w:r w:rsidRPr="00A8195C">
        <w:rPr>
          <w:rFonts w:eastAsia="Times New Roman"/>
          <w:szCs w:val="24"/>
        </w:rPr>
        <w:t xml:space="preserve"> χρέο</w:t>
      </w:r>
      <w:r>
        <w:rPr>
          <w:rFonts w:eastAsia="Times New Roman"/>
          <w:szCs w:val="24"/>
        </w:rPr>
        <w:t>υ</w:t>
      </w:r>
      <w:r w:rsidRPr="00A8195C">
        <w:rPr>
          <w:rFonts w:eastAsia="Times New Roman"/>
          <w:szCs w:val="24"/>
        </w:rPr>
        <w:t>ς έως το 2060</w:t>
      </w:r>
      <w:r>
        <w:rPr>
          <w:rFonts w:eastAsia="Times New Roman"/>
          <w:szCs w:val="24"/>
        </w:rPr>
        <w:t>,</w:t>
      </w:r>
      <w:r w:rsidRPr="00A8195C">
        <w:rPr>
          <w:rFonts w:eastAsia="Times New Roman"/>
          <w:szCs w:val="24"/>
        </w:rPr>
        <w:t xml:space="preserve"> αν και το 2060 οπωσδήποτε </w:t>
      </w:r>
      <w:r>
        <w:rPr>
          <w:rFonts w:eastAsia="Times New Roman"/>
          <w:szCs w:val="24"/>
        </w:rPr>
        <w:t>δ</w:t>
      </w:r>
      <w:r w:rsidRPr="00A8195C">
        <w:rPr>
          <w:rFonts w:eastAsia="Times New Roman"/>
          <w:szCs w:val="24"/>
        </w:rPr>
        <w:t>εν θα είναι η κατάσταση που υπάρχει σήμερα</w:t>
      </w:r>
      <w:r>
        <w:rPr>
          <w:rFonts w:eastAsia="Times New Roman"/>
          <w:szCs w:val="24"/>
        </w:rPr>
        <w:t>,</w:t>
      </w:r>
      <w:r w:rsidRPr="00A8195C">
        <w:rPr>
          <w:rFonts w:eastAsia="Times New Roman"/>
          <w:szCs w:val="24"/>
        </w:rPr>
        <w:t xml:space="preserve"> αλλά αυτός είναι ο ορίζοντας</w:t>
      </w:r>
      <w:r>
        <w:rPr>
          <w:rFonts w:eastAsia="Times New Roman"/>
          <w:szCs w:val="24"/>
        </w:rPr>
        <w:t>.</w:t>
      </w:r>
      <w:r w:rsidRPr="00A8195C">
        <w:rPr>
          <w:rFonts w:eastAsia="Times New Roman"/>
          <w:szCs w:val="24"/>
        </w:rPr>
        <w:t xml:space="preserve"> </w:t>
      </w:r>
      <w:r>
        <w:rPr>
          <w:rFonts w:eastAsia="Times New Roman"/>
          <w:szCs w:val="24"/>
        </w:rPr>
        <w:t>Έ</w:t>
      </w:r>
      <w:r w:rsidRPr="00A8195C">
        <w:rPr>
          <w:rFonts w:eastAsia="Times New Roman"/>
          <w:szCs w:val="24"/>
        </w:rPr>
        <w:t xml:space="preserve">χουμε και ένα μαξιλάρι να </w:t>
      </w:r>
      <w:r w:rsidRPr="00A8195C">
        <w:rPr>
          <w:rFonts w:eastAsia="Times New Roman"/>
          <w:szCs w:val="24"/>
        </w:rPr>
        <w:lastRenderedPageBreak/>
        <w:t>πετάμε ένα τυράκι</w:t>
      </w:r>
      <w:r>
        <w:rPr>
          <w:rFonts w:eastAsia="Times New Roman"/>
          <w:szCs w:val="24"/>
        </w:rPr>
        <w:t>. «</w:t>
      </w:r>
      <w:r w:rsidRPr="00A8195C">
        <w:rPr>
          <w:rFonts w:eastAsia="Times New Roman"/>
          <w:szCs w:val="24"/>
        </w:rPr>
        <w:t xml:space="preserve">Πόσα θέλεις </w:t>
      </w:r>
      <w:r>
        <w:rPr>
          <w:rFonts w:eastAsia="Times New Roman"/>
          <w:szCs w:val="24"/>
        </w:rPr>
        <w:t>εσύ;</w:t>
      </w:r>
      <w:r w:rsidRPr="00A8195C">
        <w:rPr>
          <w:rFonts w:eastAsia="Times New Roman"/>
          <w:szCs w:val="24"/>
        </w:rPr>
        <w:t xml:space="preserve"> </w:t>
      </w:r>
      <w:r>
        <w:rPr>
          <w:rFonts w:eastAsia="Times New Roman"/>
          <w:szCs w:val="24"/>
        </w:rPr>
        <w:t xml:space="preserve">Θες 1.500, </w:t>
      </w:r>
      <w:r w:rsidRPr="00A8195C">
        <w:rPr>
          <w:rFonts w:eastAsia="Times New Roman"/>
          <w:szCs w:val="24"/>
        </w:rPr>
        <w:t>2.</w:t>
      </w:r>
      <w:r>
        <w:rPr>
          <w:rFonts w:eastAsia="Times New Roman"/>
          <w:szCs w:val="24"/>
        </w:rPr>
        <w:t>000 ευρώ στις περιοχές που έχει</w:t>
      </w:r>
      <w:r w:rsidRPr="00A8195C">
        <w:rPr>
          <w:rFonts w:eastAsia="Times New Roman"/>
          <w:szCs w:val="24"/>
        </w:rPr>
        <w:t xml:space="preserve"> έξι μήνες χιόνι</w:t>
      </w:r>
      <w:r>
        <w:rPr>
          <w:rFonts w:eastAsia="Times New Roman"/>
          <w:szCs w:val="24"/>
        </w:rPr>
        <w:t>;</w:t>
      </w:r>
      <w:r w:rsidRPr="00A8195C">
        <w:rPr>
          <w:rFonts w:eastAsia="Times New Roman"/>
          <w:szCs w:val="24"/>
        </w:rPr>
        <w:t xml:space="preserve"> </w:t>
      </w:r>
      <w:r>
        <w:rPr>
          <w:rFonts w:eastAsia="Times New Roman"/>
          <w:szCs w:val="24"/>
        </w:rPr>
        <w:t>Πάρε 300 ευρώ. Θέλεις 70 ευρώ επίδομα ενοικίου; Πάρε». Έτσι,</w:t>
      </w:r>
      <w:r w:rsidRPr="00A8195C">
        <w:rPr>
          <w:rFonts w:eastAsia="Times New Roman"/>
          <w:szCs w:val="24"/>
        </w:rPr>
        <w:t xml:space="preserve"> τον ελληνικό λαό </w:t>
      </w:r>
      <w:r>
        <w:rPr>
          <w:rFonts w:eastAsia="Times New Roman"/>
          <w:szCs w:val="24"/>
        </w:rPr>
        <w:t xml:space="preserve">θα τον </w:t>
      </w:r>
      <w:r w:rsidRPr="00A8195C">
        <w:rPr>
          <w:rFonts w:eastAsia="Times New Roman"/>
          <w:szCs w:val="24"/>
        </w:rPr>
        <w:t xml:space="preserve">διαπαιδαγωγήσουμε </w:t>
      </w:r>
      <w:r>
        <w:rPr>
          <w:rFonts w:eastAsia="Times New Roman"/>
          <w:szCs w:val="24"/>
        </w:rPr>
        <w:t>-</w:t>
      </w:r>
      <w:r w:rsidRPr="00A8195C">
        <w:rPr>
          <w:rFonts w:eastAsia="Times New Roman"/>
          <w:szCs w:val="24"/>
        </w:rPr>
        <w:t>ένα μεγάλο μέρος</w:t>
      </w:r>
      <w:r>
        <w:rPr>
          <w:rFonts w:eastAsia="Times New Roman"/>
          <w:szCs w:val="24"/>
        </w:rPr>
        <w:t>,</w:t>
      </w:r>
      <w:r w:rsidRPr="00A8195C">
        <w:rPr>
          <w:rFonts w:eastAsia="Times New Roman"/>
          <w:szCs w:val="24"/>
        </w:rPr>
        <w:t xml:space="preserve"> τους </w:t>
      </w:r>
      <w:r>
        <w:rPr>
          <w:rFonts w:eastAsia="Times New Roman"/>
          <w:szCs w:val="24"/>
        </w:rPr>
        <w:t>φτωχούς</w:t>
      </w:r>
      <w:r w:rsidRPr="00A8195C">
        <w:rPr>
          <w:rFonts w:eastAsia="Times New Roman"/>
          <w:szCs w:val="24"/>
        </w:rPr>
        <w:t xml:space="preserve"> και τους </w:t>
      </w:r>
      <w:r>
        <w:rPr>
          <w:rFonts w:eastAsia="Times New Roman"/>
          <w:szCs w:val="24"/>
        </w:rPr>
        <w:t>φτωχότερους-</w:t>
      </w:r>
      <w:r w:rsidRPr="00A8195C">
        <w:rPr>
          <w:rFonts w:eastAsia="Times New Roman"/>
          <w:szCs w:val="24"/>
        </w:rPr>
        <w:t xml:space="preserve"> στον ηλεκτρονικό υπολογιστή να πατάνε τα κουτάκια</w:t>
      </w:r>
      <w:r>
        <w:rPr>
          <w:rFonts w:eastAsia="Times New Roman"/>
          <w:szCs w:val="24"/>
        </w:rPr>
        <w:t>,</w:t>
      </w:r>
      <w:r w:rsidRPr="00A8195C">
        <w:rPr>
          <w:rFonts w:eastAsia="Times New Roman"/>
          <w:szCs w:val="24"/>
        </w:rPr>
        <w:t xml:space="preserve"> να επισημαίνουν τα τεκμήρια φτώχειας</w:t>
      </w:r>
      <w:r>
        <w:rPr>
          <w:rFonts w:eastAsia="Times New Roman"/>
          <w:szCs w:val="24"/>
        </w:rPr>
        <w:t>,</w:t>
      </w:r>
      <w:r w:rsidRPr="00A8195C">
        <w:rPr>
          <w:rFonts w:eastAsia="Times New Roman"/>
          <w:szCs w:val="24"/>
        </w:rPr>
        <w:t xml:space="preserve"> για να περιμένουν το </w:t>
      </w:r>
      <w:r>
        <w:rPr>
          <w:rFonts w:eastAsia="Times New Roman"/>
          <w:szCs w:val="24"/>
        </w:rPr>
        <w:t>α΄</w:t>
      </w:r>
      <w:r w:rsidRPr="00A8195C">
        <w:rPr>
          <w:rFonts w:eastAsia="Times New Roman"/>
          <w:szCs w:val="24"/>
        </w:rPr>
        <w:t xml:space="preserve"> ή το </w:t>
      </w:r>
      <w:r>
        <w:rPr>
          <w:rFonts w:eastAsia="Times New Roman"/>
          <w:szCs w:val="24"/>
        </w:rPr>
        <w:t>β΄</w:t>
      </w:r>
      <w:r w:rsidRPr="00A8195C">
        <w:rPr>
          <w:rFonts w:eastAsia="Times New Roman"/>
          <w:szCs w:val="24"/>
        </w:rPr>
        <w:t xml:space="preserve"> επίδομα</w:t>
      </w:r>
      <w:r>
        <w:rPr>
          <w:rFonts w:eastAsia="Times New Roman"/>
          <w:szCs w:val="24"/>
        </w:rPr>
        <w:t>.</w:t>
      </w:r>
      <w:r w:rsidRPr="00A8195C">
        <w:rPr>
          <w:rFonts w:eastAsia="Times New Roman"/>
          <w:szCs w:val="24"/>
        </w:rPr>
        <w:t xml:space="preserve"> Δηλαδή</w:t>
      </w:r>
      <w:r>
        <w:rPr>
          <w:rFonts w:eastAsia="Times New Roman"/>
          <w:szCs w:val="24"/>
        </w:rPr>
        <w:t>,</w:t>
      </w:r>
      <w:r w:rsidRPr="00A8195C">
        <w:rPr>
          <w:rFonts w:eastAsia="Times New Roman"/>
          <w:szCs w:val="24"/>
        </w:rPr>
        <w:t xml:space="preserve"> τι είπε ο κ</w:t>
      </w:r>
      <w:r>
        <w:rPr>
          <w:rFonts w:eastAsia="Times New Roman"/>
          <w:szCs w:val="24"/>
        </w:rPr>
        <w:t>.</w:t>
      </w:r>
      <w:r w:rsidRPr="00A8195C">
        <w:rPr>
          <w:rFonts w:eastAsia="Times New Roman"/>
          <w:szCs w:val="24"/>
        </w:rPr>
        <w:t xml:space="preserve"> </w:t>
      </w:r>
      <w:proofErr w:type="spellStart"/>
      <w:r w:rsidRPr="00A8195C">
        <w:rPr>
          <w:rFonts w:eastAsia="Times New Roman"/>
          <w:szCs w:val="24"/>
        </w:rPr>
        <w:t>Τσακαλώτος</w:t>
      </w:r>
      <w:proofErr w:type="spellEnd"/>
      <w:r>
        <w:rPr>
          <w:rFonts w:eastAsia="Times New Roman"/>
          <w:szCs w:val="24"/>
        </w:rPr>
        <w:t>;</w:t>
      </w:r>
      <w:r w:rsidRPr="00A8195C">
        <w:rPr>
          <w:rFonts w:eastAsia="Times New Roman"/>
          <w:szCs w:val="24"/>
        </w:rPr>
        <w:t xml:space="preserve"> </w:t>
      </w:r>
      <w:r>
        <w:rPr>
          <w:rFonts w:eastAsia="Times New Roman"/>
          <w:szCs w:val="24"/>
        </w:rPr>
        <w:t>«Ε</w:t>
      </w:r>
      <w:r w:rsidRPr="00A8195C">
        <w:rPr>
          <w:rFonts w:eastAsia="Times New Roman"/>
          <w:szCs w:val="24"/>
        </w:rPr>
        <w:t xml:space="preserve">γώ έχω τώρα το πλεονέκτημα </w:t>
      </w:r>
      <w:r>
        <w:rPr>
          <w:rFonts w:eastAsia="Times New Roman"/>
          <w:szCs w:val="24"/>
        </w:rPr>
        <w:t>-ό</w:t>
      </w:r>
      <w:r w:rsidRPr="00A8195C">
        <w:rPr>
          <w:rFonts w:eastAsia="Times New Roman"/>
          <w:szCs w:val="24"/>
        </w:rPr>
        <w:t>χι ως πρόσωπο</w:t>
      </w:r>
      <w:r>
        <w:rPr>
          <w:rFonts w:eastAsia="Times New Roman"/>
          <w:szCs w:val="24"/>
        </w:rPr>
        <w:t xml:space="preserve">, αλλά </w:t>
      </w:r>
      <w:r w:rsidRPr="00A8195C">
        <w:rPr>
          <w:rFonts w:eastAsia="Times New Roman"/>
          <w:szCs w:val="24"/>
        </w:rPr>
        <w:t>η Κυβέρνηση</w:t>
      </w:r>
      <w:r>
        <w:rPr>
          <w:rFonts w:eastAsia="Times New Roman"/>
          <w:szCs w:val="24"/>
        </w:rPr>
        <w:t>-</w:t>
      </w:r>
      <w:r w:rsidRPr="00A8195C">
        <w:rPr>
          <w:rFonts w:eastAsia="Times New Roman"/>
          <w:szCs w:val="24"/>
        </w:rPr>
        <w:t xml:space="preserve"> να έχω κάποια </w:t>
      </w:r>
      <w:r>
        <w:rPr>
          <w:rFonts w:eastAsia="Times New Roman"/>
          <w:szCs w:val="24"/>
        </w:rPr>
        <w:t xml:space="preserve">δισεκατομμύρια ευρώ </w:t>
      </w:r>
      <w:r w:rsidRPr="00A8195C">
        <w:rPr>
          <w:rFonts w:eastAsia="Times New Roman"/>
          <w:szCs w:val="24"/>
        </w:rPr>
        <w:t>όπου</w:t>
      </w:r>
      <w:r>
        <w:rPr>
          <w:rFonts w:eastAsia="Times New Roman"/>
          <w:szCs w:val="24"/>
        </w:rPr>
        <w:t>,</w:t>
      </w:r>
      <w:r w:rsidRPr="00A8195C">
        <w:rPr>
          <w:rFonts w:eastAsia="Times New Roman"/>
          <w:szCs w:val="24"/>
        </w:rPr>
        <w:t xml:space="preserve"> αντί να πάρω μέσα σε δύο χρόνια τα σκληρότερα μέτρα</w:t>
      </w:r>
      <w:r>
        <w:rPr>
          <w:rFonts w:eastAsia="Times New Roman"/>
          <w:szCs w:val="24"/>
        </w:rPr>
        <w:t xml:space="preserve">, να τα πάρω </w:t>
      </w:r>
      <w:r w:rsidRPr="00A8195C">
        <w:rPr>
          <w:rFonts w:eastAsia="Times New Roman"/>
          <w:szCs w:val="24"/>
        </w:rPr>
        <w:t xml:space="preserve">σε </w:t>
      </w:r>
      <w:r>
        <w:rPr>
          <w:rFonts w:eastAsia="Times New Roman"/>
          <w:szCs w:val="24"/>
        </w:rPr>
        <w:t>τέσσερα. Α</w:t>
      </w:r>
      <w:r w:rsidRPr="00A8195C">
        <w:rPr>
          <w:rFonts w:eastAsia="Times New Roman"/>
          <w:szCs w:val="24"/>
        </w:rPr>
        <w:t xml:space="preserve">φού </w:t>
      </w:r>
      <w:r>
        <w:rPr>
          <w:rFonts w:eastAsia="Times New Roman"/>
          <w:szCs w:val="24"/>
        </w:rPr>
        <w:t>β</w:t>
      </w:r>
      <w:r w:rsidRPr="00A8195C">
        <w:rPr>
          <w:rFonts w:eastAsia="Times New Roman"/>
          <w:szCs w:val="24"/>
        </w:rPr>
        <w:t>γήκαμε από την κρίση</w:t>
      </w:r>
      <w:r>
        <w:rPr>
          <w:rFonts w:eastAsia="Times New Roman"/>
          <w:szCs w:val="24"/>
        </w:rPr>
        <w:t>,</w:t>
      </w:r>
      <w:r w:rsidRPr="00A8195C">
        <w:rPr>
          <w:rFonts w:eastAsia="Times New Roman"/>
          <w:szCs w:val="24"/>
        </w:rPr>
        <w:t xml:space="preserve"> θα γίνει </w:t>
      </w:r>
      <w:r>
        <w:rPr>
          <w:rFonts w:eastAsia="Times New Roman"/>
          <w:szCs w:val="24"/>
        </w:rPr>
        <w:t>μία</w:t>
      </w:r>
      <w:r w:rsidRPr="00A8195C">
        <w:rPr>
          <w:rFonts w:eastAsia="Times New Roman"/>
          <w:szCs w:val="24"/>
        </w:rPr>
        <w:t xml:space="preserve"> διάχυση των αντιδραστικών μέτρων</w:t>
      </w:r>
      <w:r>
        <w:rPr>
          <w:rFonts w:eastAsia="Times New Roman"/>
          <w:szCs w:val="24"/>
        </w:rPr>
        <w:t>».</w:t>
      </w:r>
    </w:p>
    <w:p w14:paraId="06453092" w14:textId="77777777" w:rsidR="00C04CE1" w:rsidRDefault="00722F08">
      <w:pPr>
        <w:spacing w:line="600" w:lineRule="auto"/>
        <w:ind w:firstLine="720"/>
        <w:jc w:val="both"/>
        <w:rPr>
          <w:rFonts w:eastAsia="Times New Roman"/>
          <w:szCs w:val="24"/>
        </w:rPr>
      </w:pPr>
      <w:r>
        <w:rPr>
          <w:rFonts w:eastAsia="Times New Roman"/>
          <w:szCs w:val="24"/>
        </w:rPr>
        <w:t xml:space="preserve">Επίσης, λέει </w:t>
      </w:r>
      <w:r w:rsidRPr="00A8195C">
        <w:rPr>
          <w:rFonts w:eastAsia="Times New Roman"/>
          <w:szCs w:val="24"/>
        </w:rPr>
        <w:t xml:space="preserve">η </w:t>
      </w:r>
      <w:r>
        <w:rPr>
          <w:rFonts w:eastAsia="Times New Roman"/>
          <w:szCs w:val="24"/>
        </w:rPr>
        <w:t>Κ</w:t>
      </w:r>
      <w:r w:rsidRPr="00A8195C">
        <w:rPr>
          <w:rFonts w:eastAsia="Times New Roman"/>
          <w:szCs w:val="24"/>
        </w:rPr>
        <w:t>υβέρνηση</w:t>
      </w:r>
      <w:r>
        <w:rPr>
          <w:rFonts w:eastAsia="Times New Roman"/>
          <w:szCs w:val="24"/>
        </w:rPr>
        <w:t>:</w:t>
      </w:r>
      <w:r w:rsidRPr="00A8195C">
        <w:rPr>
          <w:rFonts w:eastAsia="Times New Roman"/>
          <w:szCs w:val="24"/>
        </w:rPr>
        <w:t xml:space="preserve"> </w:t>
      </w:r>
      <w:r>
        <w:rPr>
          <w:rFonts w:eastAsia="Times New Roman"/>
          <w:szCs w:val="24"/>
        </w:rPr>
        <w:t>«Τ</w:t>
      </w:r>
      <w:r w:rsidRPr="00A8195C">
        <w:rPr>
          <w:rFonts w:eastAsia="Times New Roman"/>
          <w:szCs w:val="24"/>
        </w:rPr>
        <w:t xml:space="preserve">ώρα </w:t>
      </w:r>
      <w:r>
        <w:rPr>
          <w:rFonts w:eastAsia="Times New Roman"/>
          <w:szCs w:val="24"/>
        </w:rPr>
        <w:t xml:space="preserve">είχαμε κάνει έναν </w:t>
      </w:r>
      <w:r w:rsidRPr="00A8195C">
        <w:rPr>
          <w:rFonts w:eastAsia="Times New Roman"/>
          <w:szCs w:val="24"/>
        </w:rPr>
        <w:t>συμβιβασμό με την κεντροδεξιά των ΑΝΕΛ</w:t>
      </w:r>
      <w:r>
        <w:rPr>
          <w:rFonts w:eastAsia="Times New Roman"/>
          <w:szCs w:val="24"/>
        </w:rPr>
        <w:t xml:space="preserve">, </w:t>
      </w:r>
      <w:r w:rsidRPr="00A8195C">
        <w:rPr>
          <w:rFonts w:eastAsia="Times New Roman"/>
          <w:szCs w:val="24"/>
        </w:rPr>
        <w:t>έναν ιδεολογικό συμβιβασμό</w:t>
      </w:r>
      <w:r>
        <w:rPr>
          <w:rFonts w:eastAsia="Times New Roman"/>
          <w:szCs w:val="24"/>
        </w:rPr>
        <w:t>».</w:t>
      </w:r>
      <w:r w:rsidRPr="00A8195C">
        <w:rPr>
          <w:rFonts w:eastAsia="Times New Roman"/>
          <w:szCs w:val="24"/>
        </w:rPr>
        <w:t xml:space="preserve"> </w:t>
      </w:r>
      <w:r>
        <w:rPr>
          <w:rFonts w:eastAsia="Times New Roman"/>
          <w:szCs w:val="24"/>
        </w:rPr>
        <w:t>Οι ιδεολογικοί</w:t>
      </w:r>
      <w:r w:rsidRPr="00A8195C">
        <w:rPr>
          <w:rFonts w:eastAsia="Times New Roman"/>
          <w:szCs w:val="24"/>
        </w:rPr>
        <w:t xml:space="preserve"> συμβιβασμοί έχουν σχέση με την καθημερινότητα</w:t>
      </w:r>
      <w:r>
        <w:rPr>
          <w:rFonts w:eastAsia="Times New Roman"/>
          <w:szCs w:val="24"/>
        </w:rPr>
        <w:t>,</w:t>
      </w:r>
      <w:r w:rsidRPr="00A8195C">
        <w:rPr>
          <w:rFonts w:eastAsia="Times New Roman"/>
          <w:szCs w:val="24"/>
        </w:rPr>
        <w:t xml:space="preserve"> δεν έχουν σχέση με τη σφαίρα</w:t>
      </w:r>
      <w:r>
        <w:rPr>
          <w:rFonts w:eastAsia="Times New Roman"/>
          <w:szCs w:val="24"/>
        </w:rPr>
        <w:t>,</w:t>
      </w:r>
      <w:r w:rsidRPr="00A8195C">
        <w:rPr>
          <w:rFonts w:eastAsia="Times New Roman"/>
          <w:szCs w:val="24"/>
        </w:rPr>
        <w:t xml:space="preserve"> γενικά</w:t>
      </w:r>
      <w:r>
        <w:rPr>
          <w:rFonts w:eastAsia="Times New Roman"/>
          <w:szCs w:val="24"/>
        </w:rPr>
        <w:t>,</w:t>
      </w:r>
      <w:r w:rsidRPr="00A8195C">
        <w:rPr>
          <w:rFonts w:eastAsia="Times New Roman"/>
          <w:szCs w:val="24"/>
        </w:rPr>
        <w:t xml:space="preserve"> την πνευματική</w:t>
      </w:r>
      <w:r>
        <w:rPr>
          <w:rFonts w:eastAsia="Times New Roman"/>
          <w:szCs w:val="24"/>
        </w:rPr>
        <w:t>,</w:t>
      </w:r>
      <w:r w:rsidRPr="00A8195C">
        <w:rPr>
          <w:rFonts w:eastAsia="Times New Roman"/>
          <w:szCs w:val="24"/>
        </w:rPr>
        <w:t xml:space="preserve"> αλλά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«Τ</w:t>
      </w:r>
      <w:r w:rsidRPr="00A8195C">
        <w:rPr>
          <w:rFonts w:eastAsia="Times New Roman"/>
          <w:szCs w:val="24"/>
        </w:rPr>
        <w:t>ώρα πάμε για την κεντροαριστερά</w:t>
      </w:r>
      <w:r>
        <w:rPr>
          <w:rFonts w:eastAsia="Times New Roman"/>
          <w:szCs w:val="24"/>
        </w:rPr>
        <w:t>».</w:t>
      </w:r>
    </w:p>
    <w:p w14:paraId="06453093"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Εγώ θα σας βάλω ένα ερώτημα, κύριε Σταθάκη. Όταν κάνεις συνεργασία με ένα κόμμα </w:t>
      </w:r>
      <w:r w:rsidRPr="00A8195C">
        <w:rPr>
          <w:rFonts w:eastAsia="Times New Roman"/>
          <w:szCs w:val="24"/>
        </w:rPr>
        <w:t>εθνικιστικό</w:t>
      </w:r>
      <w:r>
        <w:rPr>
          <w:rFonts w:eastAsia="Times New Roman"/>
          <w:szCs w:val="24"/>
        </w:rPr>
        <w:t>,</w:t>
      </w:r>
      <w:r w:rsidRPr="00A8195C">
        <w:rPr>
          <w:rFonts w:eastAsia="Times New Roman"/>
          <w:szCs w:val="24"/>
        </w:rPr>
        <w:t xml:space="preserve"> ακροδεξιό</w:t>
      </w:r>
      <w:r>
        <w:rPr>
          <w:rFonts w:eastAsia="Times New Roman"/>
          <w:szCs w:val="24"/>
        </w:rPr>
        <w:t>,</w:t>
      </w:r>
      <w:r w:rsidRPr="00A8195C">
        <w:rPr>
          <w:rFonts w:eastAsia="Times New Roman"/>
          <w:szCs w:val="24"/>
        </w:rPr>
        <w:t xml:space="preserve"> με εξαιρετικά παρωχημένες</w:t>
      </w:r>
      <w:r>
        <w:rPr>
          <w:rFonts w:eastAsia="Times New Roman"/>
          <w:szCs w:val="24"/>
        </w:rPr>
        <w:t>,</w:t>
      </w:r>
      <w:r w:rsidRPr="00A8195C">
        <w:rPr>
          <w:rFonts w:eastAsia="Times New Roman"/>
          <w:szCs w:val="24"/>
        </w:rPr>
        <w:t xml:space="preserve"> αντιδραστικές </w:t>
      </w:r>
      <w:r>
        <w:rPr>
          <w:rFonts w:eastAsia="Times New Roman"/>
          <w:szCs w:val="24"/>
        </w:rPr>
        <w:t>αντιλήψεις,</w:t>
      </w:r>
      <w:r w:rsidRPr="00A8195C">
        <w:rPr>
          <w:rFonts w:eastAsia="Times New Roman"/>
          <w:szCs w:val="24"/>
        </w:rPr>
        <w:t xml:space="preserve"> με το μέτρο </w:t>
      </w:r>
      <w:r>
        <w:rPr>
          <w:rFonts w:eastAsia="Times New Roman"/>
          <w:szCs w:val="24"/>
        </w:rPr>
        <w:t>-</w:t>
      </w:r>
      <w:r w:rsidRPr="00A8195C">
        <w:rPr>
          <w:rFonts w:eastAsia="Times New Roman"/>
          <w:szCs w:val="24"/>
        </w:rPr>
        <w:t>αν θέλετε</w:t>
      </w:r>
      <w:r>
        <w:rPr>
          <w:rFonts w:eastAsia="Times New Roman"/>
          <w:szCs w:val="24"/>
        </w:rPr>
        <w:t>- και του 21</w:t>
      </w:r>
      <w:r w:rsidRPr="000967CA">
        <w:rPr>
          <w:rFonts w:eastAsia="Times New Roman"/>
          <w:szCs w:val="24"/>
          <w:vertAlign w:val="superscript"/>
        </w:rPr>
        <w:t>ο</w:t>
      </w:r>
      <w:r>
        <w:rPr>
          <w:rFonts w:eastAsia="Times New Roman"/>
          <w:szCs w:val="24"/>
        </w:rPr>
        <w:t xml:space="preserve"> αιώνα, αυτό δεν σημαίνει ανοχή; Αυτό δεν σημαίνει </w:t>
      </w:r>
      <w:r w:rsidRPr="00A8195C">
        <w:rPr>
          <w:rFonts w:eastAsia="Times New Roman"/>
          <w:szCs w:val="24"/>
        </w:rPr>
        <w:t xml:space="preserve">βοήθεια </w:t>
      </w:r>
      <w:r>
        <w:rPr>
          <w:rFonts w:eastAsia="Times New Roman"/>
          <w:szCs w:val="24"/>
        </w:rPr>
        <w:t>–</w:t>
      </w:r>
      <w:r w:rsidRPr="00A8195C">
        <w:rPr>
          <w:rFonts w:eastAsia="Times New Roman"/>
          <w:szCs w:val="24"/>
        </w:rPr>
        <w:t>αντικειμενικά</w:t>
      </w:r>
      <w:r>
        <w:rPr>
          <w:rFonts w:eastAsia="Times New Roman"/>
          <w:szCs w:val="24"/>
        </w:rPr>
        <w:t>,</w:t>
      </w:r>
      <w:r w:rsidRPr="00A8195C">
        <w:rPr>
          <w:rFonts w:eastAsia="Times New Roman"/>
          <w:szCs w:val="24"/>
        </w:rPr>
        <w:t xml:space="preserve"> πέρα από τις δικές σας </w:t>
      </w:r>
      <w:r>
        <w:rPr>
          <w:rFonts w:eastAsia="Times New Roman"/>
          <w:szCs w:val="24"/>
        </w:rPr>
        <w:t>θ</w:t>
      </w:r>
      <w:r w:rsidRPr="00A8195C">
        <w:rPr>
          <w:rFonts w:eastAsia="Times New Roman"/>
          <w:szCs w:val="24"/>
        </w:rPr>
        <w:t>έσεις</w:t>
      </w:r>
      <w:r>
        <w:rPr>
          <w:rFonts w:eastAsia="Times New Roman"/>
          <w:szCs w:val="24"/>
        </w:rPr>
        <w:t>-</w:t>
      </w:r>
      <w:r w:rsidRPr="00A8195C">
        <w:rPr>
          <w:rFonts w:eastAsia="Times New Roman"/>
          <w:szCs w:val="24"/>
        </w:rPr>
        <w:t xml:space="preserve"> στη διάδοση αυτών των απόψεων</w:t>
      </w:r>
      <w:r>
        <w:rPr>
          <w:rFonts w:eastAsia="Times New Roman"/>
          <w:szCs w:val="24"/>
        </w:rPr>
        <w:t>;</w:t>
      </w:r>
      <w:r w:rsidRPr="00A8195C">
        <w:rPr>
          <w:rFonts w:eastAsia="Times New Roman"/>
          <w:szCs w:val="24"/>
        </w:rPr>
        <w:t xml:space="preserve"> </w:t>
      </w:r>
      <w:r>
        <w:rPr>
          <w:rFonts w:eastAsia="Times New Roman"/>
          <w:szCs w:val="24"/>
        </w:rPr>
        <w:t>Κ</w:t>
      </w:r>
      <w:r w:rsidRPr="00A8195C">
        <w:rPr>
          <w:rFonts w:eastAsia="Times New Roman"/>
          <w:szCs w:val="24"/>
        </w:rPr>
        <w:t>αι δεν κρίνεται η ανοχή σε ακροδεξιές απόψεις</w:t>
      </w:r>
      <w:r>
        <w:rPr>
          <w:rFonts w:eastAsia="Times New Roman"/>
          <w:szCs w:val="24"/>
        </w:rPr>
        <w:t xml:space="preserve"> από το πόση ε</w:t>
      </w:r>
      <w:r w:rsidRPr="00A8195C">
        <w:rPr>
          <w:rFonts w:eastAsia="Times New Roman"/>
          <w:szCs w:val="24"/>
        </w:rPr>
        <w:t>ίναι η κοινοβουλευτική δύναμη του κόμματος</w:t>
      </w:r>
      <w:r>
        <w:rPr>
          <w:rFonts w:eastAsia="Times New Roman"/>
          <w:szCs w:val="24"/>
        </w:rPr>
        <w:t xml:space="preserve">, </w:t>
      </w:r>
      <w:r w:rsidRPr="00A8195C">
        <w:rPr>
          <w:rFonts w:eastAsia="Times New Roman"/>
          <w:szCs w:val="24"/>
        </w:rPr>
        <w:t>ακόμα και όταν δεν υπάρχει πολιτικό μόρφωμα</w:t>
      </w:r>
      <w:r>
        <w:rPr>
          <w:rFonts w:eastAsia="Times New Roman"/>
          <w:szCs w:val="24"/>
        </w:rPr>
        <w:t>.</w:t>
      </w:r>
      <w:r w:rsidRPr="00A8195C">
        <w:rPr>
          <w:rFonts w:eastAsia="Times New Roman"/>
          <w:szCs w:val="24"/>
        </w:rPr>
        <w:t xml:space="preserve"> </w:t>
      </w:r>
      <w:r>
        <w:rPr>
          <w:rFonts w:eastAsia="Times New Roman"/>
          <w:szCs w:val="24"/>
        </w:rPr>
        <w:t>Αυτό δεν το υπολογίσατε; Α</w:t>
      </w:r>
      <w:r w:rsidRPr="00A8195C">
        <w:rPr>
          <w:rFonts w:eastAsia="Times New Roman"/>
          <w:szCs w:val="24"/>
        </w:rPr>
        <w:t>λλά το κάν</w:t>
      </w:r>
      <w:r>
        <w:rPr>
          <w:rFonts w:eastAsia="Times New Roman"/>
          <w:szCs w:val="24"/>
        </w:rPr>
        <w:t>ατε για το</w:t>
      </w:r>
      <w:r w:rsidRPr="00A8195C">
        <w:rPr>
          <w:rFonts w:eastAsia="Times New Roman"/>
          <w:szCs w:val="24"/>
        </w:rPr>
        <w:t xml:space="preserve"> καλό του τόπου</w:t>
      </w:r>
      <w:r>
        <w:rPr>
          <w:rFonts w:eastAsia="Times New Roman"/>
          <w:szCs w:val="24"/>
        </w:rPr>
        <w:t>! Τ</w:t>
      </w:r>
      <w:r w:rsidRPr="00A8195C">
        <w:rPr>
          <w:rFonts w:eastAsia="Times New Roman"/>
          <w:szCs w:val="24"/>
        </w:rPr>
        <w:t>ώρα</w:t>
      </w:r>
      <w:r>
        <w:rPr>
          <w:rFonts w:eastAsia="Times New Roman"/>
          <w:szCs w:val="24"/>
        </w:rPr>
        <w:t>,</w:t>
      </w:r>
      <w:r w:rsidRPr="00A8195C">
        <w:rPr>
          <w:rFonts w:eastAsia="Times New Roman"/>
          <w:szCs w:val="24"/>
        </w:rPr>
        <w:t xml:space="preserve"> </w:t>
      </w:r>
      <w:r>
        <w:rPr>
          <w:rFonts w:eastAsia="Times New Roman"/>
          <w:szCs w:val="24"/>
        </w:rPr>
        <w:t>α</w:t>
      </w:r>
      <w:r w:rsidRPr="00A8195C">
        <w:rPr>
          <w:rFonts w:eastAsia="Times New Roman"/>
          <w:szCs w:val="24"/>
        </w:rPr>
        <w:t xml:space="preserve">φού </w:t>
      </w:r>
      <w:r>
        <w:rPr>
          <w:rFonts w:eastAsia="Times New Roman"/>
          <w:szCs w:val="24"/>
        </w:rPr>
        <w:t>συνεργαστήκατε</w:t>
      </w:r>
      <w:r w:rsidRPr="00A8195C">
        <w:rPr>
          <w:rFonts w:eastAsia="Times New Roman"/>
          <w:szCs w:val="24"/>
        </w:rPr>
        <w:t xml:space="preserve"> με τον Καμμένο </w:t>
      </w:r>
      <w:r>
        <w:rPr>
          <w:rFonts w:eastAsia="Times New Roman"/>
          <w:szCs w:val="24"/>
        </w:rPr>
        <w:t>-μερικούς Κ</w:t>
      </w:r>
      <w:r w:rsidRPr="00A8195C">
        <w:rPr>
          <w:rFonts w:eastAsia="Times New Roman"/>
          <w:szCs w:val="24"/>
        </w:rPr>
        <w:t xml:space="preserve">αμμένους </w:t>
      </w:r>
      <w:r>
        <w:rPr>
          <w:rFonts w:eastAsia="Times New Roman"/>
          <w:szCs w:val="24"/>
        </w:rPr>
        <w:t>με ανάλογες απόψεις βέβαια</w:t>
      </w:r>
      <w:r w:rsidRPr="00A8195C">
        <w:rPr>
          <w:rFonts w:eastAsia="Times New Roman"/>
          <w:szCs w:val="24"/>
        </w:rPr>
        <w:t xml:space="preserve"> </w:t>
      </w:r>
      <w:r>
        <w:rPr>
          <w:rFonts w:eastAsia="Times New Roman"/>
          <w:szCs w:val="24"/>
        </w:rPr>
        <w:t xml:space="preserve">τους </w:t>
      </w:r>
      <w:r w:rsidRPr="00A8195C">
        <w:rPr>
          <w:rFonts w:eastAsia="Times New Roman"/>
          <w:szCs w:val="24"/>
        </w:rPr>
        <w:t>έχετε μέσα στην Κυβέρνηση</w:t>
      </w:r>
      <w:r>
        <w:rPr>
          <w:rFonts w:eastAsia="Times New Roman"/>
          <w:szCs w:val="24"/>
        </w:rPr>
        <w:t xml:space="preserve">- </w:t>
      </w:r>
      <w:r w:rsidRPr="00A8195C">
        <w:rPr>
          <w:rFonts w:eastAsia="Times New Roman"/>
          <w:szCs w:val="24"/>
        </w:rPr>
        <w:t xml:space="preserve">θα </w:t>
      </w:r>
      <w:r>
        <w:rPr>
          <w:rFonts w:eastAsia="Times New Roman"/>
          <w:szCs w:val="24"/>
        </w:rPr>
        <w:t>κάνετε</w:t>
      </w:r>
      <w:r w:rsidRPr="00A8195C">
        <w:rPr>
          <w:rFonts w:eastAsia="Times New Roman"/>
          <w:szCs w:val="24"/>
        </w:rPr>
        <w:t xml:space="preserve"> το </w:t>
      </w:r>
      <w:proofErr w:type="spellStart"/>
      <w:r>
        <w:rPr>
          <w:rFonts w:eastAsia="Times New Roman"/>
          <w:szCs w:val="24"/>
        </w:rPr>
        <w:t>αντι</w:t>
      </w:r>
      <w:proofErr w:type="spellEnd"/>
      <w:r>
        <w:rPr>
          <w:rFonts w:eastAsia="Times New Roman"/>
          <w:szCs w:val="24"/>
        </w:rPr>
        <w:t>-</w:t>
      </w:r>
      <w:r w:rsidRPr="00A8195C">
        <w:rPr>
          <w:rFonts w:eastAsia="Times New Roman"/>
          <w:szCs w:val="24"/>
        </w:rPr>
        <w:t xml:space="preserve">ακροδεξιό μέτωπο στις ευρωεκλογές </w:t>
      </w:r>
      <w:r>
        <w:rPr>
          <w:rFonts w:eastAsia="Times New Roman"/>
          <w:szCs w:val="24"/>
        </w:rPr>
        <w:t>κ.λπ..</w:t>
      </w:r>
      <w:r w:rsidRPr="00A8195C">
        <w:rPr>
          <w:rFonts w:eastAsia="Times New Roman"/>
          <w:szCs w:val="24"/>
        </w:rPr>
        <w:t xml:space="preserve"> </w:t>
      </w:r>
      <w:r>
        <w:rPr>
          <w:rFonts w:eastAsia="Times New Roman"/>
          <w:szCs w:val="24"/>
        </w:rPr>
        <w:t>Τώρα –λέει- πάμε</w:t>
      </w:r>
      <w:r w:rsidRPr="00A8195C">
        <w:rPr>
          <w:rFonts w:eastAsia="Times New Roman"/>
          <w:szCs w:val="24"/>
        </w:rPr>
        <w:t xml:space="preserve"> για την κεντροαριστερά</w:t>
      </w:r>
      <w:r>
        <w:rPr>
          <w:rFonts w:eastAsia="Times New Roman"/>
          <w:szCs w:val="24"/>
        </w:rPr>
        <w:t>.</w:t>
      </w:r>
    </w:p>
    <w:p w14:paraId="06453094" w14:textId="77777777" w:rsidR="00C04CE1" w:rsidRDefault="00722F08">
      <w:pPr>
        <w:spacing w:line="600" w:lineRule="auto"/>
        <w:ind w:firstLine="720"/>
        <w:jc w:val="both"/>
        <w:rPr>
          <w:rFonts w:eastAsia="Times New Roman"/>
          <w:szCs w:val="24"/>
        </w:rPr>
      </w:pPr>
      <w:r>
        <w:rPr>
          <w:rFonts w:eastAsia="Times New Roman"/>
          <w:szCs w:val="24"/>
        </w:rPr>
        <w:t>Δ</w:t>
      </w:r>
      <w:r w:rsidRPr="00A8195C">
        <w:rPr>
          <w:rFonts w:eastAsia="Times New Roman"/>
          <w:szCs w:val="24"/>
        </w:rPr>
        <w:t xml:space="preserve">εν θέλω τώρα να σταθώ </w:t>
      </w:r>
      <w:r>
        <w:rPr>
          <w:rFonts w:eastAsia="Times New Roman"/>
          <w:szCs w:val="24"/>
        </w:rPr>
        <w:t xml:space="preserve">σε αυτά, </w:t>
      </w:r>
      <w:r w:rsidRPr="00A8195C">
        <w:rPr>
          <w:rFonts w:eastAsia="Times New Roman"/>
          <w:szCs w:val="24"/>
        </w:rPr>
        <w:t xml:space="preserve">γιατί το </w:t>
      </w:r>
      <w:r>
        <w:rPr>
          <w:rFonts w:eastAsia="Times New Roman"/>
          <w:szCs w:val="24"/>
        </w:rPr>
        <w:t>Κ</w:t>
      </w:r>
      <w:r w:rsidRPr="00A8195C">
        <w:rPr>
          <w:rFonts w:eastAsia="Times New Roman"/>
          <w:szCs w:val="24"/>
        </w:rPr>
        <w:t xml:space="preserve">εντροδεξιά και </w:t>
      </w:r>
      <w:r>
        <w:rPr>
          <w:rFonts w:eastAsia="Times New Roman"/>
          <w:szCs w:val="24"/>
        </w:rPr>
        <w:t>το Κ</w:t>
      </w:r>
      <w:r w:rsidRPr="00A8195C">
        <w:rPr>
          <w:rFonts w:eastAsia="Times New Roman"/>
          <w:szCs w:val="24"/>
        </w:rPr>
        <w:t>εντροαριστερά</w:t>
      </w:r>
      <w:r>
        <w:rPr>
          <w:rFonts w:eastAsia="Times New Roman"/>
          <w:szCs w:val="24"/>
        </w:rPr>
        <w:t xml:space="preserve"> δεν είναι τίποτε</w:t>
      </w:r>
      <w:r w:rsidRPr="00A8195C">
        <w:rPr>
          <w:rFonts w:eastAsia="Times New Roman"/>
          <w:szCs w:val="24"/>
        </w:rPr>
        <w:t xml:space="preserve"> άλλο</w:t>
      </w:r>
      <w:r>
        <w:rPr>
          <w:rFonts w:eastAsia="Times New Roman"/>
          <w:szCs w:val="24"/>
        </w:rPr>
        <w:t>,</w:t>
      </w:r>
      <w:r w:rsidRPr="00A8195C">
        <w:rPr>
          <w:rFonts w:eastAsia="Times New Roman"/>
          <w:szCs w:val="24"/>
        </w:rPr>
        <w:t xml:space="preserve"> παρά ένα πολιτικό </w:t>
      </w:r>
      <w:r>
        <w:rPr>
          <w:rFonts w:eastAsia="Times New Roman"/>
          <w:szCs w:val="24"/>
        </w:rPr>
        <w:t>σλόγκαν,</w:t>
      </w:r>
      <w:r w:rsidRPr="00A8195C">
        <w:rPr>
          <w:rFonts w:eastAsia="Times New Roman"/>
          <w:szCs w:val="24"/>
        </w:rPr>
        <w:t xml:space="preserve"> το οποίο έχει την εξής αντικειμενική βάση</w:t>
      </w:r>
      <w:r>
        <w:rPr>
          <w:rFonts w:eastAsia="Times New Roman"/>
          <w:szCs w:val="24"/>
        </w:rPr>
        <w:t>:</w:t>
      </w:r>
      <w:r w:rsidRPr="00A8195C">
        <w:rPr>
          <w:rFonts w:eastAsia="Times New Roman"/>
          <w:szCs w:val="24"/>
        </w:rPr>
        <w:t xml:space="preserve"> </w:t>
      </w:r>
      <w:r>
        <w:rPr>
          <w:rFonts w:eastAsia="Times New Roman"/>
          <w:szCs w:val="24"/>
        </w:rPr>
        <w:t>Θ</w:t>
      </w:r>
      <w:r w:rsidRPr="00A8195C">
        <w:rPr>
          <w:rFonts w:eastAsia="Times New Roman"/>
          <w:szCs w:val="24"/>
        </w:rPr>
        <w:t xml:space="preserve">έλετε </w:t>
      </w:r>
      <w:r>
        <w:rPr>
          <w:rFonts w:eastAsia="Times New Roman"/>
          <w:szCs w:val="24"/>
        </w:rPr>
        <w:t xml:space="preserve">δύο </w:t>
      </w:r>
      <w:r w:rsidRPr="00A8195C">
        <w:rPr>
          <w:rFonts w:eastAsia="Times New Roman"/>
          <w:szCs w:val="24"/>
        </w:rPr>
        <w:t>πολιτικά ρεύματα</w:t>
      </w:r>
      <w:r>
        <w:rPr>
          <w:rFonts w:eastAsia="Times New Roman"/>
          <w:szCs w:val="24"/>
        </w:rPr>
        <w:t>,</w:t>
      </w:r>
      <w:r w:rsidRPr="00A8195C">
        <w:rPr>
          <w:rFonts w:eastAsia="Times New Roman"/>
          <w:szCs w:val="24"/>
        </w:rPr>
        <w:t xml:space="preserve"> δύο </w:t>
      </w:r>
      <w:r>
        <w:rPr>
          <w:rFonts w:eastAsia="Times New Roman"/>
          <w:szCs w:val="24"/>
        </w:rPr>
        <w:t xml:space="preserve">πόλους, </w:t>
      </w:r>
      <w:r w:rsidRPr="00A8195C">
        <w:rPr>
          <w:rFonts w:eastAsia="Times New Roman"/>
          <w:szCs w:val="24"/>
        </w:rPr>
        <w:t>δύο μεγάλα κόμματα</w:t>
      </w:r>
      <w:r>
        <w:rPr>
          <w:rFonts w:eastAsia="Times New Roman"/>
          <w:szCs w:val="24"/>
        </w:rPr>
        <w:t>.</w:t>
      </w:r>
      <w:r w:rsidRPr="00A8195C">
        <w:rPr>
          <w:rFonts w:eastAsia="Times New Roman"/>
          <w:szCs w:val="24"/>
        </w:rPr>
        <w:t xml:space="preserve"> </w:t>
      </w:r>
      <w:r>
        <w:rPr>
          <w:rFonts w:eastAsia="Times New Roman"/>
          <w:szCs w:val="24"/>
        </w:rPr>
        <w:t>Έ</w:t>
      </w:r>
      <w:r w:rsidRPr="00A8195C">
        <w:rPr>
          <w:rFonts w:eastAsia="Times New Roman"/>
          <w:szCs w:val="24"/>
        </w:rPr>
        <w:t>χουν ορισμένες επιμέρους διαφορές διαχείρισης</w:t>
      </w:r>
      <w:r>
        <w:rPr>
          <w:rFonts w:eastAsia="Times New Roman"/>
          <w:szCs w:val="24"/>
        </w:rPr>
        <w:t>,</w:t>
      </w:r>
      <w:r w:rsidRPr="00A8195C">
        <w:rPr>
          <w:rFonts w:eastAsia="Times New Roman"/>
          <w:szCs w:val="24"/>
        </w:rPr>
        <w:t xml:space="preserve"> αλλά κινούνται στην ίδια στρατηγική</w:t>
      </w:r>
      <w:r>
        <w:rPr>
          <w:rFonts w:eastAsia="Times New Roman"/>
          <w:szCs w:val="24"/>
        </w:rPr>
        <w:t xml:space="preserve"> και α</w:t>
      </w:r>
      <w:r w:rsidRPr="00A8195C">
        <w:rPr>
          <w:rFonts w:eastAsia="Times New Roman"/>
          <w:szCs w:val="24"/>
        </w:rPr>
        <w:t xml:space="preserve">ς </w:t>
      </w:r>
      <w:r>
        <w:rPr>
          <w:rFonts w:eastAsia="Times New Roman"/>
          <w:szCs w:val="24"/>
        </w:rPr>
        <w:t xml:space="preserve">το </w:t>
      </w:r>
      <w:r w:rsidRPr="00A8195C">
        <w:rPr>
          <w:rFonts w:eastAsia="Times New Roman"/>
          <w:szCs w:val="24"/>
        </w:rPr>
        <w:t>αφήσουμε αυτό</w:t>
      </w:r>
      <w:r>
        <w:rPr>
          <w:rFonts w:eastAsia="Times New Roman"/>
          <w:szCs w:val="24"/>
        </w:rPr>
        <w:t>.</w:t>
      </w:r>
    </w:p>
    <w:p w14:paraId="06453095" w14:textId="77777777" w:rsidR="00C04CE1" w:rsidRDefault="00722F08">
      <w:pPr>
        <w:spacing w:line="600" w:lineRule="auto"/>
        <w:ind w:firstLine="720"/>
        <w:jc w:val="both"/>
        <w:rPr>
          <w:rFonts w:eastAsia="Times New Roman"/>
          <w:szCs w:val="24"/>
        </w:rPr>
      </w:pPr>
      <w:r w:rsidRPr="00A8195C">
        <w:rPr>
          <w:rFonts w:eastAsia="Times New Roman"/>
          <w:szCs w:val="24"/>
        </w:rPr>
        <w:lastRenderedPageBreak/>
        <w:t xml:space="preserve">Πάμε τώρα στην </w:t>
      </w:r>
      <w:r>
        <w:rPr>
          <w:rFonts w:eastAsia="Times New Roman"/>
          <w:szCs w:val="24"/>
        </w:rPr>
        <w:t>Κ</w:t>
      </w:r>
      <w:r w:rsidRPr="00A8195C">
        <w:rPr>
          <w:rFonts w:eastAsia="Times New Roman"/>
          <w:szCs w:val="24"/>
        </w:rPr>
        <w:t>εντροαριστερά</w:t>
      </w:r>
      <w:r>
        <w:rPr>
          <w:rFonts w:eastAsia="Times New Roman"/>
          <w:szCs w:val="24"/>
        </w:rPr>
        <w:t>.</w:t>
      </w:r>
      <w:r w:rsidRPr="00A8195C">
        <w:rPr>
          <w:rFonts w:eastAsia="Times New Roman"/>
          <w:szCs w:val="24"/>
        </w:rPr>
        <w:t xml:space="preserve"> </w:t>
      </w:r>
      <w:r>
        <w:rPr>
          <w:rFonts w:eastAsia="Times New Roman"/>
          <w:szCs w:val="24"/>
        </w:rPr>
        <w:t>Από αριστερά θα πάτε τώρα πού; Δεν ξέρω. Με άλλους αριστερούς ή κεντρώους; Θα μου πείτε ότι έ</w:t>
      </w:r>
      <w:r w:rsidRPr="00A8195C">
        <w:rPr>
          <w:rFonts w:eastAsia="Times New Roman"/>
          <w:szCs w:val="24"/>
        </w:rPr>
        <w:t xml:space="preserve">χουμε πάψει να αισθανόμαστε </w:t>
      </w:r>
      <w:r>
        <w:rPr>
          <w:rFonts w:eastAsia="Times New Roman"/>
          <w:szCs w:val="24"/>
        </w:rPr>
        <w:t>έκπληξη με το</w:t>
      </w:r>
      <w:r w:rsidRPr="00A8195C">
        <w:rPr>
          <w:rFonts w:eastAsia="Times New Roman"/>
          <w:szCs w:val="24"/>
        </w:rPr>
        <w:t xml:space="preserve"> τι μπορεί να κάνουν τα στελέχη του ΣΥΡΙΖΑ</w:t>
      </w:r>
      <w:r>
        <w:rPr>
          <w:rFonts w:eastAsia="Times New Roman"/>
          <w:szCs w:val="24"/>
        </w:rPr>
        <w:t>.</w:t>
      </w:r>
      <w:r w:rsidRPr="00A8195C">
        <w:rPr>
          <w:rFonts w:eastAsia="Times New Roman"/>
          <w:szCs w:val="24"/>
        </w:rPr>
        <w:t xml:space="preserve"> </w:t>
      </w:r>
      <w:r>
        <w:rPr>
          <w:rFonts w:eastAsia="Times New Roman"/>
          <w:szCs w:val="24"/>
        </w:rPr>
        <w:t>Α</w:t>
      </w:r>
      <w:r w:rsidRPr="00A8195C">
        <w:rPr>
          <w:rFonts w:eastAsia="Times New Roman"/>
          <w:szCs w:val="24"/>
        </w:rPr>
        <w:t>λλά σε αυτή</w:t>
      </w:r>
      <w:r>
        <w:rPr>
          <w:rFonts w:eastAsia="Times New Roman"/>
          <w:szCs w:val="24"/>
        </w:rPr>
        <w:t>ν</w:t>
      </w:r>
      <w:r w:rsidRPr="00A8195C">
        <w:rPr>
          <w:rFonts w:eastAsia="Times New Roman"/>
          <w:szCs w:val="24"/>
        </w:rPr>
        <w:t xml:space="preserve"> την εκδήλωση που κάν</w:t>
      </w:r>
      <w:r>
        <w:rPr>
          <w:rFonts w:eastAsia="Times New Roman"/>
          <w:szCs w:val="24"/>
        </w:rPr>
        <w:t>α</w:t>
      </w:r>
      <w:r w:rsidRPr="00A8195C">
        <w:rPr>
          <w:rFonts w:eastAsia="Times New Roman"/>
          <w:szCs w:val="24"/>
        </w:rPr>
        <w:t>τε στο Μέγαρο Μουσικής</w:t>
      </w:r>
      <w:r>
        <w:rPr>
          <w:rFonts w:eastAsia="Times New Roman"/>
          <w:szCs w:val="24"/>
        </w:rPr>
        <w:t xml:space="preserve"> -</w:t>
      </w:r>
      <w:r w:rsidRPr="00A8195C">
        <w:rPr>
          <w:rFonts w:eastAsia="Times New Roman"/>
          <w:szCs w:val="24"/>
        </w:rPr>
        <w:t xml:space="preserve">όπου </w:t>
      </w:r>
      <w:r>
        <w:rPr>
          <w:rFonts w:eastAsia="Times New Roman"/>
          <w:szCs w:val="24"/>
        </w:rPr>
        <w:t>υπήρχαν</w:t>
      </w:r>
      <w:r w:rsidRPr="00A8195C">
        <w:rPr>
          <w:rFonts w:eastAsia="Times New Roman"/>
          <w:szCs w:val="24"/>
        </w:rPr>
        <w:t xml:space="preserve"> </w:t>
      </w:r>
      <w:r>
        <w:rPr>
          <w:rFonts w:eastAsia="Times New Roman"/>
          <w:szCs w:val="24"/>
        </w:rPr>
        <w:t xml:space="preserve">δημοσιεύματα </w:t>
      </w:r>
      <w:r w:rsidRPr="00A8195C">
        <w:rPr>
          <w:rFonts w:eastAsia="Times New Roman"/>
          <w:szCs w:val="24"/>
        </w:rPr>
        <w:t xml:space="preserve">πολλές μέρες και στην Αυγή και σε όλες </w:t>
      </w:r>
      <w:r>
        <w:rPr>
          <w:rFonts w:eastAsia="Times New Roman"/>
          <w:szCs w:val="24"/>
        </w:rPr>
        <w:t>τις</w:t>
      </w:r>
      <w:r w:rsidRPr="00A8195C">
        <w:rPr>
          <w:rFonts w:eastAsia="Times New Roman"/>
          <w:szCs w:val="24"/>
        </w:rPr>
        <w:t xml:space="preserve"> εφημερίδες</w:t>
      </w:r>
      <w:r>
        <w:rPr>
          <w:rFonts w:eastAsia="Times New Roman"/>
          <w:szCs w:val="24"/>
        </w:rPr>
        <w:t>-,</w:t>
      </w:r>
      <w:r w:rsidRPr="00A8195C">
        <w:rPr>
          <w:rFonts w:eastAsia="Times New Roman"/>
          <w:szCs w:val="24"/>
        </w:rPr>
        <w:t xml:space="preserve"> ανάμεσα στους ομιλητές και ενδεχομένως </w:t>
      </w:r>
      <w:r>
        <w:rPr>
          <w:rFonts w:eastAsia="Times New Roman"/>
          <w:szCs w:val="24"/>
        </w:rPr>
        <w:t>σ</w:t>
      </w:r>
      <w:r w:rsidRPr="00A8195C">
        <w:rPr>
          <w:rFonts w:eastAsia="Times New Roman"/>
          <w:szCs w:val="24"/>
        </w:rPr>
        <w:t xml:space="preserve">τους πρωταγωνιστές </w:t>
      </w:r>
      <w:r>
        <w:rPr>
          <w:rFonts w:eastAsia="Times New Roman"/>
          <w:szCs w:val="24"/>
        </w:rPr>
        <w:t xml:space="preserve">για αυτήν τη </w:t>
      </w:r>
      <w:r w:rsidRPr="00A8195C">
        <w:rPr>
          <w:rFonts w:eastAsia="Times New Roman"/>
          <w:szCs w:val="24"/>
        </w:rPr>
        <w:t xml:space="preserve">νέα συγκόλληση </w:t>
      </w:r>
      <w:r>
        <w:rPr>
          <w:rFonts w:eastAsia="Times New Roman"/>
          <w:szCs w:val="24"/>
        </w:rPr>
        <w:t xml:space="preserve">ή </w:t>
      </w:r>
      <w:r w:rsidRPr="00A8195C">
        <w:rPr>
          <w:rFonts w:eastAsia="Times New Roman"/>
          <w:szCs w:val="24"/>
        </w:rPr>
        <w:t>το</w:t>
      </w:r>
      <w:r>
        <w:rPr>
          <w:rFonts w:eastAsia="Times New Roman"/>
          <w:szCs w:val="24"/>
        </w:rPr>
        <w:t>ν</w:t>
      </w:r>
      <w:r w:rsidRPr="00A8195C">
        <w:rPr>
          <w:rFonts w:eastAsia="Times New Roman"/>
          <w:szCs w:val="24"/>
        </w:rPr>
        <w:t xml:space="preserve"> νέο μανδύα της </w:t>
      </w:r>
      <w:r>
        <w:rPr>
          <w:rFonts w:eastAsia="Times New Roman"/>
          <w:szCs w:val="24"/>
        </w:rPr>
        <w:t>Κ</w:t>
      </w:r>
      <w:r w:rsidRPr="00A8195C">
        <w:rPr>
          <w:rFonts w:eastAsia="Times New Roman"/>
          <w:szCs w:val="24"/>
        </w:rPr>
        <w:t xml:space="preserve">εντροαριστεράς </w:t>
      </w:r>
      <w:r>
        <w:rPr>
          <w:rFonts w:eastAsia="Times New Roman"/>
          <w:szCs w:val="24"/>
        </w:rPr>
        <w:t>ήταν</w:t>
      </w:r>
      <w:r w:rsidRPr="00A8195C">
        <w:rPr>
          <w:rFonts w:eastAsia="Times New Roman"/>
          <w:szCs w:val="24"/>
        </w:rPr>
        <w:t xml:space="preserve"> ένας γνωστός καθηγητής πανεπιστημίου</w:t>
      </w:r>
      <w:r>
        <w:rPr>
          <w:rFonts w:eastAsia="Times New Roman"/>
          <w:szCs w:val="24"/>
        </w:rPr>
        <w:t>.</w:t>
      </w:r>
      <w:r w:rsidRPr="00A8195C">
        <w:rPr>
          <w:rFonts w:eastAsia="Times New Roman"/>
          <w:szCs w:val="24"/>
        </w:rPr>
        <w:t xml:space="preserve"> </w:t>
      </w:r>
      <w:r>
        <w:rPr>
          <w:rFonts w:eastAsia="Times New Roman"/>
          <w:szCs w:val="24"/>
        </w:rPr>
        <w:t>Α</w:t>
      </w:r>
      <w:r w:rsidRPr="00A8195C">
        <w:rPr>
          <w:rFonts w:eastAsia="Times New Roman"/>
          <w:szCs w:val="24"/>
        </w:rPr>
        <w:t>ς μην πω το όνομά του</w:t>
      </w:r>
      <w:r>
        <w:rPr>
          <w:rFonts w:eastAsia="Times New Roman"/>
          <w:szCs w:val="24"/>
        </w:rPr>
        <w:t>.</w:t>
      </w:r>
      <w:r w:rsidRPr="00A8195C">
        <w:rPr>
          <w:rFonts w:eastAsia="Times New Roman"/>
          <w:szCs w:val="24"/>
        </w:rPr>
        <w:t xml:space="preserve"> </w:t>
      </w:r>
      <w:r>
        <w:rPr>
          <w:rFonts w:eastAsia="Times New Roman"/>
          <w:szCs w:val="24"/>
        </w:rPr>
        <w:t>Έ</w:t>
      </w:r>
      <w:r w:rsidRPr="00A8195C">
        <w:rPr>
          <w:rFonts w:eastAsia="Times New Roman"/>
          <w:szCs w:val="24"/>
        </w:rPr>
        <w:t>χετε διαβάσει τα βιβλία του</w:t>
      </w:r>
      <w:r>
        <w:rPr>
          <w:rFonts w:eastAsia="Times New Roman"/>
          <w:szCs w:val="24"/>
        </w:rPr>
        <w:t>; Είναι</w:t>
      </w:r>
      <w:r w:rsidRPr="00A8195C">
        <w:rPr>
          <w:rFonts w:eastAsia="Times New Roman"/>
          <w:szCs w:val="24"/>
        </w:rPr>
        <w:t xml:space="preserve"> και καθηγητής πανεπιστημίου</w:t>
      </w:r>
      <w:r>
        <w:rPr>
          <w:rFonts w:eastAsia="Times New Roman"/>
          <w:szCs w:val="24"/>
        </w:rPr>
        <w:t>!</w:t>
      </w:r>
      <w:r w:rsidRPr="00A8195C">
        <w:rPr>
          <w:rFonts w:eastAsia="Times New Roman"/>
          <w:szCs w:val="24"/>
        </w:rPr>
        <w:t xml:space="preserve"> </w:t>
      </w:r>
      <w:r>
        <w:rPr>
          <w:rFonts w:eastAsia="Times New Roman"/>
          <w:szCs w:val="24"/>
        </w:rPr>
        <w:t>Κ</w:t>
      </w:r>
      <w:r w:rsidRPr="00A8195C">
        <w:rPr>
          <w:rFonts w:eastAsia="Times New Roman"/>
          <w:szCs w:val="24"/>
        </w:rPr>
        <w:t>οιτάξτε να δείτε</w:t>
      </w:r>
      <w:r>
        <w:rPr>
          <w:rFonts w:eastAsia="Times New Roman"/>
          <w:szCs w:val="24"/>
        </w:rPr>
        <w:t>,</w:t>
      </w:r>
      <w:r w:rsidRPr="00A8195C">
        <w:rPr>
          <w:rFonts w:eastAsia="Times New Roman"/>
          <w:szCs w:val="24"/>
        </w:rPr>
        <w:t xml:space="preserve"> αν ήταν ένας απλός πολίτης</w:t>
      </w:r>
      <w:r>
        <w:rPr>
          <w:rFonts w:eastAsia="Times New Roman"/>
          <w:szCs w:val="24"/>
        </w:rPr>
        <w:t>,</w:t>
      </w:r>
      <w:r w:rsidRPr="00A8195C">
        <w:rPr>
          <w:rFonts w:eastAsia="Times New Roman"/>
          <w:szCs w:val="24"/>
        </w:rPr>
        <w:t xml:space="preserve"> δεν </w:t>
      </w:r>
      <w:r>
        <w:rPr>
          <w:rFonts w:eastAsia="Times New Roman"/>
          <w:szCs w:val="24"/>
        </w:rPr>
        <w:t xml:space="preserve">θα </w:t>
      </w:r>
      <w:r w:rsidRPr="00A8195C">
        <w:rPr>
          <w:rFonts w:eastAsia="Times New Roman"/>
          <w:szCs w:val="24"/>
        </w:rPr>
        <w:t>με πείραζε</w:t>
      </w:r>
      <w:r>
        <w:rPr>
          <w:rFonts w:eastAsia="Times New Roman"/>
          <w:szCs w:val="24"/>
        </w:rPr>
        <w:t>.</w:t>
      </w:r>
      <w:r w:rsidRPr="00A8195C">
        <w:rPr>
          <w:rFonts w:eastAsia="Times New Roman"/>
          <w:szCs w:val="24"/>
        </w:rPr>
        <w:t xml:space="preserve"> </w:t>
      </w:r>
      <w:r>
        <w:rPr>
          <w:rFonts w:eastAsia="Times New Roman"/>
          <w:szCs w:val="24"/>
        </w:rPr>
        <w:t>Τ</w:t>
      </w:r>
      <w:r w:rsidRPr="00A8195C">
        <w:rPr>
          <w:rFonts w:eastAsia="Times New Roman"/>
          <w:szCs w:val="24"/>
        </w:rPr>
        <w:t>α βιβλία του τα έχετε διαβάσει</w:t>
      </w:r>
      <w:r>
        <w:rPr>
          <w:rFonts w:eastAsia="Times New Roman"/>
          <w:szCs w:val="24"/>
        </w:rPr>
        <w:t>;</w:t>
      </w:r>
      <w:r w:rsidRPr="00A8195C">
        <w:rPr>
          <w:rFonts w:eastAsia="Times New Roman"/>
          <w:szCs w:val="24"/>
        </w:rPr>
        <w:t xml:space="preserve"> </w:t>
      </w:r>
      <w:r>
        <w:rPr>
          <w:rFonts w:eastAsia="Times New Roman"/>
          <w:szCs w:val="24"/>
        </w:rPr>
        <w:t>Δ</w:t>
      </w:r>
      <w:r w:rsidRPr="00A8195C">
        <w:rPr>
          <w:rFonts w:eastAsia="Times New Roman"/>
          <w:szCs w:val="24"/>
        </w:rPr>
        <w:t>εν λέω</w:t>
      </w:r>
      <w:r>
        <w:rPr>
          <w:rFonts w:eastAsia="Times New Roman"/>
          <w:szCs w:val="24"/>
        </w:rPr>
        <w:t>,</w:t>
      </w:r>
      <w:r w:rsidRPr="00A8195C">
        <w:rPr>
          <w:rFonts w:eastAsia="Times New Roman"/>
          <w:szCs w:val="24"/>
        </w:rPr>
        <w:t xml:space="preserve"> </w:t>
      </w:r>
      <w:r>
        <w:rPr>
          <w:rFonts w:eastAsia="Times New Roman"/>
          <w:szCs w:val="24"/>
        </w:rPr>
        <w:t>β</w:t>
      </w:r>
      <w:r w:rsidRPr="00A8195C">
        <w:rPr>
          <w:rFonts w:eastAsia="Times New Roman"/>
          <w:szCs w:val="24"/>
        </w:rPr>
        <w:t>εβαίως</w:t>
      </w:r>
      <w:r>
        <w:rPr>
          <w:rFonts w:eastAsia="Times New Roman"/>
          <w:szCs w:val="24"/>
        </w:rPr>
        <w:t>,</w:t>
      </w:r>
      <w:r w:rsidRPr="00A8195C">
        <w:rPr>
          <w:rFonts w:eastAsia="Times New Roman"/>
          <w:szCs w:val="24"/>
        </w:rPr>
        <w:t xml:space="preserve"> ούτε να κ</w:t>
      </w:r>
      <w:r>
        <w:rPr>
          <w:rFonts w:eastAsia="Times New Roman"/>
          <w:szCs w:val="24"/>
        </w:rPr>
        <w:t>αούν</w:t>
      </w:r>
      <w:r w:rsidRPr="00A8195C">
        <w:rPr>
          <w:rFonts w:eastAsia="Times New Roman"/>
          <w:szCs w:val="24"/>
        </w:rPr>
        <w:t xml:space="preserve"> τα βιβλία</w:t>
      </w:r>
      <w:r>
        <w:rPr>
          <w:rFonts w:eastAsia="Times New Roman"/>
          <w:szCs w:val="24"/>
        </w:rPr>
        <w:t>,</w:t>
      </w:r>
      <w:r w:rsidRPr="00A8195C">
        <w:rPr>
          <w:rFonts w:eastAsia="Times New Roman"/>
          <w:szCs w:val="24"/>
        </w:rPr>
        <w:t xml:space="preserve"> ούτε να δικαστεί</w:t>
      </w:r>
      <w:r>
        <w:rPr>
          <w:rFonts w:eastAsia="Times New Roman"/>
          <w:szCs w:val="24"/>
        </w:rPr>
        <w:t>, ούτε να μπει</w:t>
      </w:r>
      <w:r w:rsidRPr="00A8195C">
        <w:rPr>
          <w:rFonts w:eastAsia="Times New Roman"/>
          <w:szCs w:val="24"/>
        </w:rPr>
        <w:t xml:space="preserve"> στο πυρ το εξώτερον</w:t>
      </w:r>
      <w:r>
        <w:rPr>
          <w:rFonts w:eastAsia="Times New Roman"/>
          <w:szCs w:val="24"/>
        </w:rPr>
        <w:t>.</w:t>
      </w:r>
      <w:r w:rsidRPr="00A8195C">
        <w:rPr>
          <w:rFonts w:eastAsia="Times New Roman"/>
          <w:szCs w:val="24"/>
        </w:rPr>
        <w:t xml:space="preserve"> </w:t>
      </w:r>
    </w:p>
    <w:p w14:paraId="06453096" w14:textId="77777777" w:rsidR="00C04CE1" w:rsidRDefault="00722F08">
      <w:pPr>
        <w:spacing w:line="600" w:lineRule="auto"/>
        <w:ind w:firstLine="720"/>
        <w:jc w:val="both"/>
        <w:rPr>
          <w:rFonts w:eastAsia="Times New Roman"/>
          <w:szCs w:val="24"/>
        </w:rPr>
      </w:pPr>
      <w:r>
        <w:rPr>
          <w:rFonts w:eastAsia="Times New Roman"/>
          <w:szCs w:val="24"/>
        </w:rPr>
        <w:t>Α</w:t>
      </w:r>
      <w:r w:rsidRPr="00A8195C">
        <w:rPr>
          <w:rFonts w:eastAsia="Times New Roman"/>
          <w:szCs w:val="24"/>
        </w:rPr>
        <w:t xml:space="preserve">λλά δεν φέρνω στο Μέγαρο Μουσικής αυτόν που έχει γράψει στα βιβλία του ότι </w:t>
      </w:r>
      <w:r>
        <w:rPr>
          <w:rFonts w:eastAsia="Times New Roman"/>
          <w:szCs w:val="24"/>
        </w:rPr>
        <w:t>δεν ήταν απαραίτητο να γίνει το ΕΑΜ και ο ΕΛΑΣ, γ</w:t>
      </w:r>
      <w:r w:rsidRPr="00A8195C">
        <w:rPr>
          <w:rFonts w:eastAsia="Times New Roman"/>
          <w:szCs w:val="24"/>
        </w:rPr>
        <w:t xml:space="preserve">ιατί ήταν μεγάλες </w:t>
      </w:r>
      <w:r>
        <w:rPr>
          <w:rFonts w:eastAsia="Times New Roman"/>
          <w:szCs w:val="24"/>
        </w:rPr>
        <w:t xml:space="preserve">οι </w:t>
      </w:r>
      <w:r w:rsidRPr="00A8195C">
        <w:rPr>
          <w:rFonts w:eastAsia="Times New Roman"/>
          <w:szCs w:val="24"/>
        </w:rPr>
        <w:t>ελληνικές απώλειες</w:t>
      </w:r>
      <w:r>
        <w:rPr>
          <w:rFonts w:eastAsia="Times New Roman"/>
          <w:szCs w:val="24"/>
        </w:rPr>
        <w:t>,</w:t>
      </w:r>
      <w:r w:rsidRPr="00A8195C">
        <w:rPr>
          <w:rFonts w:eastAsia="Times New Roman"/>
          <w:szCs w:val="24"/>
        </w:rPr>
        <w:t xml:space="preserve"> εξαιτίας της δράσης του ΕΛΑΣ</w:t>
      </w:r>
      <w:r>
        <w:rPr>
          <w:rFonts w:eastAsia="Times New Roman"/>
          <w:szCs w:val="24"/>
        </w:rPr>
        <w:t>,</w:t>
      </w:r>
      <w:r w:rsidRPr="00A8195C">
        <w:rPr>
          <w:rFonts w:eastAsia="Times New Roman"/>
          <w:szCs w:val="24"/>
        </w:rPr>
        <w:t xml:space="preserve"> που οδήγησαν σε γερμανικά αντίποινα</w:t>
      </w:r>
      <w:r>
        <w:rPr>
          <w:rFonts w:eastAsia="Times New Roman"/>
          <w:szCs w:val="24"/>
        </w:rPr>
        <w:t>,</w:t>
      </w:r>
      <w:r w:rsidRPr="00A8195C">
        <w:rPr>
          <w:rFonts w:eastAsia="Times New Roman"/>
          <w:szCs w:val="24"/>
        </w:rPr>
        <w:t xml:space="preserve"> </w:t>
      </w:r>
      <w:r>
        <w:rPr>
          <w:rFonts w:eastAsia="Times New Roman"/>
          <w:szCs w:val="24"/>
        </w:rPr>
        <w:t xml:space="preserve">ή </w:t>
      </w:r>
      <w:r w:rsidRPr="00A8195C">
        <w:rPr>
          <w:rFonts w:eastAsia="Times New Roman"/>
          <w:szCs w:val="24"/>
        </w:rPr>
        <w:t xml:space="preserve">ότι η ανατίναξη του </w:t>
      </w:r>
      <w:proofErr w:type="spellStart"/>
      <w:r w:rsidRPr="00A8195C">
        <w:rPr>
          <w:rFonts w:eastAsia="Times New Roman"/>
          <w:szCs w:val="24"/>
        </w:rPr>
        <w:t>Γοργοποτάμου</w:t>
      </w:r>
      <w:proofErr w:type="spellEnd"/>
      <w:r w:rsidRPr="00A8195C">
        <w:rPr>
          <w:rFonts w:eastAsia="Times New Roman"/>
          <w:szCs w:val="24"/>
        </w:rPr>
        <w:t xml:space="preserve"> ήταν ασήμαντη</w:t>
      </w:r>
      <w:r>
        <w:rPr>
          <w:rFonts w:eastAsia="Times New Roman"/>
          <w:szCs w:val="24"/>
        </w:rPr>
        <w:t>.</w:t>
      </w:r>
    </w:p>
    <w:p w14:paraId="06453097" w14:textId="77777777" w:rsidR="00C04CE1" w:rsidRDefault="00722F08">
      <w:pPr>
        <w:spacing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06453098" w14:textId="77777777" w:rsidR="00C04CE1" w:rsidRDefault="00722F08">
      <w:pPr>
        <w:spacing w:line="600" w:lineRule="auto"/>
        <w:ind w:firstLine="720"/>
        <w:jc w:val="both"/>
        <w:rPr>
          <w:rFonts w:eastAsia="Times New Roman"/>
          <w:szCs w:val="24"/>
        </w:rPr>
      </w:pPr>
      <w:r>
        <w:rPr>
          <w:rFonts w:eastAsia="Times New Roman"/>
          <w:szCs w:val="24"/>
        </w:rPr>
        <w:t xml:space="preserve">Μη φωνάζετε τον καθηγητή σας. Ήταν ομιλητής στο Μέγαρο. Δεν ξέρω σε ποια αίθουσα ήταν. </w:t>
      </w:r>
    </w:p>
    <w:p w14:paraId="06453099" w14:textId="77777777" w:rsidR="00C04CE1" w:rsidRDefault="00722F08">
      <w:pPr>
        <w:spacing w:line="600" w:lineRule="auto"/>
        <w:ind w:firstLine="720"/>
        <w:jc w:val="both"/>
        <w:rPr>
          <w:rFonts w:eastAsia="Times New Roman"/>
          <w:szCs w:val="24"/>
        </w:rPr>
      </w:pPr>
      <w:r>
        <w:rPr>
          <w:rFonts w:eastAsia="Times New Roman"/>
          <w:szCs w:val="24"/>
        </w:rPr>
        <w:t>«Ο</w:t>
      </w:r>
      <w:r w:rsidRPr="00A8195C">
        <w:rPr>
          <w:rFonts w:eastAsia="Times New Roman"/>
          <w:szCs w:val="24"/>
        </w:rPr>
        <w:t xml:space="preserve">ι ελληνικές απώλειες εξαιτίας της δράσης του ΕΛΑΣ οδήγησαν σε γερμανικά </w:t>
      </w:r>
      <w:r>
        <w:rPr>
          <w:rFonts w:eastAsia="Times New Roman"/>
          <w:szCs w:val="24"/>
        </w:rPr>
        <w:t>αντίποινα. Ο</w:t>
      </w:r>
      <w:r w:rsidRPr="00A8195C">
        <w:rPr>
          <w:rFonts w:eastAsia="Times New Roman"/>
          <w:szCs w:val="24"/>
        </w:rPr>
        <w:t>ι Γερμανοί δεν υποχώρησ</w:t>
      </w:r>
      <w:r>
        <w:rPr>
          <w:rFonts w:eastAsia="Times New Roman"/>
          <w:szCs w:val="24"/>
        </w:rPr>
        <w:t>αν</w:t>
      </w:r>
      <w:r w:rsidRPr="00A8195C">
        <w:rPr>
          <w:rFonts w:eastAsia="Times New Roman"/>
          <w:szCs w:val="24"/>
        </w:rPr>
        <w:t xml:space="preserve"> λόγω της Ελληνικής Αντίστασης</w:t>
      </w:r>
      <w:r>
        <w:rPr>
          <w:rFonts w:eastAsia="Times New Roman"/>
          <w:szCs w:val="24"/>
        </w:rPr>
        <w:t>,</w:t>
      </w:r>
      <w:r w:rsidRPr="00A8195C">
        <w:rPr>
          <w:rFonts w:eastAsia="Times New Roman"/>
          <w:szCs w:val="24"/>
        </w:rPr>
        <w:t xml:space="preserve"> αλλά γιατί θα αποκόπτοντα</w:t>
      </w:r>
      <w:r>
        <w:rPr>
          <w:rFonts w:eastAsia="Times New Roman"/>
          <w:szCs w:val="24"/>
        </w:rPr>
        <w:t>ν</w:t>
      </w:r>
      <w:r w:rsidRPr="00A8195C">
        <w:rPr>
          <w:rFonts w:eastAsia="Times New Roman"/>
          <w:szCs w:val="24"/>
        </w:rPr>
        <w:t xml:space="preserve"> από την προέλαση των σοβιετικών</w:t>
      </w:r>
      <w:r>
        <w:rPr>
          <w:rFonts w:eastAsia="Times New Roman"/>
          <w:szCs w:val="24"/>
        </w:rPr>
        <w:t>. Α</w:t>
      </w:r>
      <w:r w:rsidRPr="00A8195C">
        <w:rPr>
          <w:rFonts w:eastAsia="Times New Roman"/>
          <w:szCs w:val="24"/>
        </w:rPr>
        <w:t>υτά που λέγονται για το</w:t>
      </w:r>
      <w:r>
        <w:rPr>
          <w:rFonts w:eastAsia="Times New Roman"/>
          <w:szCs w:val="24"/>
        </w:rPr>
        <w:t>ν</w:t>
      </w:r>
      <w:r w:rsidRPr="00A8195C">
        <w:rPr>
          <w:rFonts w:eastAsia="Times New Roman"/>
          <w:szCs w:val="24"/>
        </w:rPr>
        <w:t xml:space="preserve"> ρόλο </w:t>
      </w:r>
      <w:r>
        <w:rPr>
          <w:rFonts w:eastAsia="Times New Roman"/>
          <w:szCs w:val="24"/>
        </w:rPr>
        <w:t>της Εθνικής Αντίστασης συνιστούν</w:t>
      </w:r>
      <w:r w:rsidRPr="00A8195C">
        <w:rPr>
          <w:rFonts w:eastAsia="Times New Roman"/>
          <w:szCs w:val="24"/>
        </w:rPr>
        <w:t xml:space="preserve"> </w:t>
      </w:r>
      <w:r>
        <w:rPr>
          <w:rFonts w:eastAsia="Times New Roman"/>
          <w:szCs w:val="24"/>
        </w:rPr>
        <w:t>αγιογραφίες της</w:t>
      </w:r>
      <w:r w:rsidRPr="00A8195C">
        <w:rPr>
          <w:rFonts w:eastAsia="Times New Roman"/>
          <w:szCs w:val="24"/>
        </w:rPr>
        <w:t xml:space="preserve"> ιστορίας</w:t>
      </w:r>
      <w:r>
        <w:rPr>
          <w:rFonts w:eastAsia="Times New Roman"/>
          <w:szCs w:val="24"/>
        </w:rPr>
        <w:t>».</w:t>
      </w:r>
      <w:r w:rsidRPr="00A8195C">
        <w:rPr>
          <w:rFonts w:eastAsia="Times New Roman"/>
          <w:szCs w:val="24"/>
        </w:rPr>
        <w:t xml:space="preserve"> </w:t>
      </w:r>
      <w:r>
        <w:rPr>
          <w:rFonts w:eastAsia="Times New Roman"/>
          <w:szCs w:val="24"/>
        </w:rPr>
        <w:t>Έ</w:t>
      </w:r>
      <w:r w:rsidRPr="00A8195C">
        <w:rPr>
          <w:rFonts w:eastAsia="Times New Roman"/>
          <w:szCs w:val="24"/>
        </w:rPr>
        <w:t xml:space="preserve">χει κυκλοφορήσει βιβλίο και εμείς πριν </w:t>
      </w:r>
      <w:r>
        <w:rPr>
          <w:rFonts w:eastAsia="Times New Roman"/>
          <w:szCs w:val="24"/>
        </w:rPr>
        <w:t xml:space="preserve">δύο χρόνια εκδώσαμε απάντηση σε αυτό το βιβλίο. Δεν τα λέμε τώρα. </w:t>
      </w:r>
    </w:p>
    <w:p w14:paraId="0645309A" w14:textId="77777777" w:rsidR="00C04CE1" w:rsidRDefault="00722F08">
      <w:pPr>
        <w:spacing w:line="600" w:lineRule="auto"/>
        <w:ind w:firstLine="720"/>
        <w:jc w:val="both"/>
        <w:rPr>
          <w:rFonts w:eastAsia="Times New Roman"/>
          <w:szCs w:val="24"/>
        </w:rPr>
      </w:pPr>
      <w:r>
        <w:rPr>
          <w:rFonts w:eastAsia="Times New Roman"/>
          <w:szCs w:val="24"/>
        </w:rPr>
        <w:t xml:space="preserve">«Μάλιστα, το ΕΑΜ και ο ΕΛΑΣ </w:t>
      </w:r>
      <w:r w:rsidRPr="00A8195C">
        <w:rPr>
          <w:rFonts w:eastAsia="Times New Roman"/>
          <w:szCs w:val="24"/>
        </w:rPr>
        <w:t>δεν απέκτησ</w:t>
      </w:r>
      <w:r>
        <w:rPr>
          <w:rFonts w:eastAsia="Times New Roman"/>
          <w:szCs w:val="24"/>
        </w:rPr>
        <w:t xml:space="preserve">αν νομιμοποίηση στο </w:t>
      </w:r>
      <w:r w:rsidRPr="00A8195C">
        <w:rPr>
          <w:rFonts w:eastAsia="Times New Roman"/>
          <w:szCs w:val="24"/>
        </w:rPr>
        <w:t>σύνολο του πληθυσμού</w:t>
      </w:r>
      <w:r>
        <w:rPr>
          <w:rFonts w:eastAsia="Times New Roman"/>
          <w:szCs w:val="24"/>
        </w:rPr>
        <w:t>.</w:t>
      </w:r>
      <w:r w:rsidRPr="00A8195C">
        <w:rPr>
          <w:rFonts w:eastAsia="Times New Roman"/>
          <w:szCs w:val="24"/>
        </w:rPr>
        <w:t xml:space="preserve"> Οι σχέσεις ΕΑΜ</w:t>
      </w:r>
      <w:r>
        <w:rPr>
          <w:rFonts w:eastAsia="Times New Roman"/>
          <w:szCs w:val="24"/>
        </w:rPr>
        <w:t xml:space="preserve"> </w:t>
      </w:r>
      <w:r w:rsidRPr="00A8195C">
        <w:rPr>
          <w:rFonts w:eastAsia="Times New Roman"/>
          <w:szCs w:val="24"/>
        </w:rPr>
        <w:t>-</w:t>
      </w:r>
      <w:r>
        <w:rPr>
          <w:rFonts w:eastAsia="Times New Roman"/>
          <w:szCs w:val="24"/>
        </w:rPr>
        <w:t xml:space="preserve"> </w:t>
      </w:r>
      <w:r w:rsidRPr="00A8195C">
        <w:rPr>
          <w:rFonts w:eastAsia="Times New Roman"/>
          <w:szCs w:val="24"/>
        </w:rPr>
        <w:t xml:space="preserve">ΕΛΑΣ </w:t>
      </w:r>
      <w:r>
        <w:rPr>
          <w:rFonts w:eastAsia="Times New Roman"/>
          <w:szCs w:val="24"/>
        </w:rPr>
        <w:t>ήταν</w:t>
      </w:r>
      <w:r w:rsidRPr="00A8195C">
        <w:rPr>
          <w:rFonts w:eastAsia="Times New Roman"/>
          <w:szCs w:val="24"/>
        </w:rPr>
        <w:t xml:space="preserve"> σχέσ</w:t>
      </w:r>
      <w:r>
        <w:rPr>
          <w:rFonts w:eastAsia="Times New Roman"/>
          <w:szCs w:val="24"/>
        </w:rPr>
        <w:t>εις</w:t>
      </w:r>
      <w:r w:rsidRPr="00A8195C">
        <w:rPr>
          <w:rFonts w:eastAsia="Times New Roman"/>
          <w:szCs w:val="24"/>
        </w:rPr>
        <w:t xml:space="preserve"> έντασης με τον </w:t>
      </w:r>
      <w:r>
        <w:rPr>
          <w:rFonts w:eastAsia="Times New Roman"/>
          <w:szCs w:val="24"/>
        </w:rPr>
        <w:t>λαό, ελέγχου</w:t>
      </w:r>
      <w:r w:rsidRPr="00A8195C">
        <w:rPr>
          <w:rFonts w:eastAsia="Times New Roman"/>
          <w:szCs w:val="24"/>
        </w:rPr>
        <w:t xml:space="preserve"> και βίας</w:t>
      </w:r>
      <w:r>
        <w:rPr>
          <w:rFonts w:eastAsia="Times New Roman"/>
          <w:szCs w:val="24"/>
        </w:rPr>
        <w:t>.</w:t>
      </w:r>
      <w:r w:rsidRPr="00A8195C">
        <w:rPr>
          <w:rFonts w:eastAsia="Times New Roman"/>
          <w:szCs w:val="24"/>
        </w:rPr>
        <w:t xml:space="preserve"> Βεβαίως</w:t>
      </w:r>
      <w:r>
        <w:rPr>
          <w:rFonts w:eastAsia="Times New Roman"/>
          <w:szCs w:val="24"/>
        </w:rPr>
        <w:t>,</w:t>
      </w:r>
      <w:r w:rsidRPr="00A8195C">
        <w:rPr>
          <w:rFonts w:eastAsia="Times New Roman"/>
          <w:szCs w:val="24"/>
        </w:rPr>
        <w:t xml:space="preserve"> ταυτόχρονα</w:t>
      </w:r>
      <w:r>
        <w:rPr>
          <w:rFonts w:eastAsia="Times New Roman"/>
          <w:szCs w:val="24"/>
        </w:rPr>
        <w:t>,</w:t>
      </w:r>
      <w:r w:rsidRPr="00A8195C">
        <w:rPr>
          <w:rFonts w:eastAsia="Times New Roman"/>
          <w:szCs w:val="24"/>
        </w:rPr>
        <w:t xml:space="preserve"> </w:t>
      </w:r>
      <w:r>
        <w:rPr>
          <w:rFonts w:eastAsia="Times New Roman"/>
          <w:szCs w:val="24"/>
        </w:rPr>
        <w:t>προκαλούσαν θαυμασμό</w:t>
      </w:r>
      <w:r w:rsidRPr="00A8195C">
        <w:rPr>
          <w:rFonts w:eastAsia="Times New Roman"/>
          <w:szCs w:val="24"/>
        </w:rPr>
        <w:t xml:space="preserve"> σε νεότερες ηλικίες και πιο πολύ στις πόλεις</w:t>
      </w:r>
      <w:r>
        <w:rPr>
          <w:rFonts w:eastAsia="Times New Roman"/>
          <w:szCs w:val="24"/>
        </w:rPr>
        <w:t>.</w:t>
      </w:r>
      <w:r w:rsidRPr="00A8195C">
        <w:rPr>
          <w:rFonts w:eastAsia="Times New Roman"/>
          <w:szCs w:val="24"/>
        </w:rPr>
        <w:t xml:space="preserve"> </w:t>
      </w:r>
      <w:r>
        <w:rPr>
          <w:rFonts w:eastAsia="Times New Roman"/>
          <w:szCs w:val="24"/>
        </w:rPr>
        <w:t>Γ</w:t>
      </w:r>
      <w:r w:rsidRPr="00A8195C">
        <w:rPr>
          <w:rFonts w:eastAsia="Times New Roman"/>
          <w:szCs w:val="24"/>
        </w:rPr>
        <w:t xml:space="preserve">ενικά έπαιξε ρόλο σε ποια περιοχή ήταν ο ΕΛΑΣ </w:t>
      </w:r>
      <w:r>
        <w:rPr>
          <w:rFonts w:eastAsia="Times New Roman"/>
          <w:szCs w:val="24"/>
        </w:rPr>
        <w:t>Α</w:t>
      </w:r>
      <w:r w:rsidRPr="00A8195C">
        <w:rPr>
          <w:rFonts w:eastAsia="Times New Roman"/>
          <w:szCs w:val="24"/>
        </w:rPr>
        <w:t>ν ζούσες εκεί που ήταν ο ΕΛΑΣ</w:t>
      </w:r>
      <w:r>
        <w:rPr>
          <w:rFonts w:eastAsia="Times New Roman"/>
          <w:szCs w:val="24"/>
        </w:rPr>
        <w:t>,</w:t>
      </w:r>
      <w:r w:rsidRPr="00A8195C">
        <w:rPr>
          <w:rFonts w:eastAsia="Times New Roman"/>
          <w:szCs w:val="24"/>
        </w:rPr>
        <w:t xml:space="preserve"> μπορούσες να γίνεις </w:t>
      </w:r>
      <w:proofErr w:type="spellStart"/>
      <w:r>
        <w:rPr>
          <w:rFonts w:eastAsia="Times New Roman"/>
          <w:szCs w:val="24"/>
        </w:rPr>
        <w:t>ΕΛΑΣίτης</w:t>
      </w:r>
      <w:proofErr w:type="spellEnd"/>
      <w:r>
        <w:rPr>
          <w:rFonts w:eastAsia="Times New Roman"/>
          <w:szCs w:val="24"/>
        </w:rPr>
        <w:t>. Α</w:t>
      </w:r>
      <w:r w:rsidRPr="00A8195C">
        <w:rPr>
          <w:rFonts w:eastAsia="Times New Roman"/>
          <w:szCs w:val="24"/>
        </w:rPr>
        <w:t xml:space="preserve">ν ζούσες </w:t>
      </w:r>
      <w:r>
        <w:rPr>
          <w:rFonts w:eastAsia="Times New Roman"/>
          <w:szCs w:val="24"/>
        </w:rPr>
        <w:t>σε</w:t>
      </w:r>
      <w:r w:rsidRPr="00A8195C">
        <w:rPr>
          <w:rFonts w:eastAsia="Times New Roman"/>
          <w:szCs w:val="24"/>
        </w:rPr>
        <w:t xml:space="preserve"> άλλη πλευρά μπορούσες να γίνεις </w:t>
      </w:r>
      <w:r>
        <w:rPr>
          <w:rFonts w:eastAsia="Times New Roman"/>
          <w:szCs w:val="24"/>
        </w:rPr>
        <w:t xml:space="preserve">οπαδός και μέρος </w:t>
      </w:r>
      <w:r w:rsidRPr="00A8195C">
        <w:rPr>
          <w:rFonts w:eastAsia="Times New Roman"/>
          <w:szCs w:val="24"/>
        </w:rPr>
        <w:t>των Ταγμάτων Ασφαλείας</w:t>
      </w:r>
      <w:r>
        <w:rPr>
          <w:rFonts w:eastAsia="Times New Roman"/>
          <w:szCs w:val="24"/>
        </w:rPr>
        <w:t>.»</w:t>
      </w:r>
    </w:p>
    <w:p w14:paraId="0645309B" w14:textId="77777777" w:rsidR="00C04CE1" w:rsidRDefault="00722F08">
      <w:pPr>
        <w:spacing w:line="600" w:lineRule="auto"/>
        <w:ind w:firstLine="720"/>
        <w:jc w:val="both"/>
        <w:rPr>
          <w:rFonts w:eastAsia="Times New Roman"/>
          <w:szCs w:val="24"/>
        </w:rPr>
      </w:pPr>
      <w:r>
        <w:rPr>
          <w:rFonts w:eastAsia="Times New Roman"/>
          <w:szCs w:val="24"/>
        </w:rPr>
        <w:lastRenderedPageBreak/>
        <w:t>Κ</w:t>
      </w:r>
      <w:r w:rsidRPr="00A8195C">
        <w:rPr>
          <w:rFonts w:eastAsia="Times New Roman"/>
          <w:szCs w:val="24"/>
        </w:rPr>
        <w:t xml:space="preserve">αι ολοκληρώνει με ένα </w:t>
      </w:r>
      <w:proofErr w:type="spellStart"/>
      <w:r>
        <w:rPr>
          <w:rFonts w:eastAsia="Times New Roman"/>
          <w:szCs w:val="24"/>
        </w:rPr>
        <w:t>υποκεφάλαιο</w:t>
      </w:r>
      <w:proofErr w:type="spellEnd"/>
      <w:r w:rsidRPr="00A8195C">
        <w:rPr>
          <w:rFonts w:eastAsia="Times New Roman"/>
          <w:szCs w:val="24"/>
        </w:rPr>
        <w:t xml:space="preserve"> που έχει το εξής ερώτημα</w:t>
      </w:r>
      <w:r>
        <w:rPr>
          <w:rFonts w:eastAsia="Times New Roman"/>
          <w:szCs w:val="24"/>
        </w:rPr>
        <w:t>: «Τι</w:t>
      </w:r>
      <w:r w:rsidRPr="00A8195C">
        <w:rPr>
          <w:rFonts w:eastAsia="Times New Roman"/>
          <w:szCs w:val="24"/>
        </w:rPr>
        <w:t xml:space="preserve"> ήταν ο δ</w:t>
      </w:r>
      <w:r>
        <w:rPr>
          <w:rFonts w:eastAsia="Times New Roman"/>
          <w:szCs w:val="24"/>
        </w:rPr>
        <w:t>ω</w:t>
      </w:r>
      <w:r w:rsidRPr="00A8195C">
        <w:rPr>
          <w:rFonts w:eastAsia="Times New Roman"/>
          <w:szCs w:val="24"/>
        </w:rPr>
        <w:t>σιλογισμός και ποιοι ήταν οι δωσίλογοι</w:t>
      </w:r>
      <w:r>
        <w:rPr>
          <w:rFonts w:eastAsia="Times New Roman"/>
          <w:szCs w:val="24"/>
        </w:rPr>
        <w:t>;</w:t>
      </w:r>
      <w:r w:rsidRPr="00A8195C">
        <w:rPr>
          <w:rFonts w:eastAsia="Times New Roman"/>
          <w:szCs w:val="24"/>
        </w:rPr>
        <w:t xml:space="preserve"> </w:t>
      </w:r>
      <w:r>
        <w:rPr>
          <w:rFonts w:eastAsia="Times New Roman"/>
          <w:szCs w:val="24"/>
        </w:rPr>
        <w:t>Ο</w:t>
      </w:r>
      <w:r w:rsidRPr="00A8195C">
        <w:rPr>
          <w:rFonts w:eastAsia="Times New Roman"/>
          <w:szCs w:val="24"/>
        </w:rPr>
        <w:t xml:space="preserve"> δωσιλογισμός δεν ήταν άσχετος με τη δράση της Αριστεράς</w:t>
      </w:r>
      <w:r>
        <w:rPr>
          <w:rFonts w:eastAsia="Times New Roman"/>
          <w:szCs w:val="24"/>
        </w:rPr>
        <w:t>. Θ</w:t>
      </w:r>
      <w:r w:rsidRPr="00A8195C">
        <w:rPr>
          <w:rFonts w:eastAsia="Times New Roman"/>
          <w:szCs w:val="24"/>
        </w:rPr>
        <w:t>έτουν το ερώτημα</w:t>
      </w:r>
      <w:r>
        <w:rPr>
          <w:rFonts w:eastAsia="Times New Roman"/>
          <w:szCs w:val="24"/>
        </w:rPr>
        <w:t>:</w:t>
      </w:r>
      <w:r w:rsidRPr="00A8195C">
        <w:rPr>
          <w:rFonts w:eastAsia="Times New Roman"/>
          <w:szCs w:val="24"/>
        </w:rPr>
        <w:t xml:space="preserve"> Ήταν ιδεολόγοι </w:t>
      </w:r>
      <w:r>
        <w:rPr>
          <w:rFonts w:eastAsia="Times New Roman"/>
          <w:szCs w:val="24"/>
        </w:rPr>
        <w:t>ή</w:t>
      </w:r>
      <w:r w:rsidRPr="00A8195C">
        <w:rPr>
          <w:rFonts w:eastAsia="Times New Roman"/>
          <w:szCs w:val="24"/>
        </w:rPr>
        <w:t xml:space="preserve"> τυχοδιώκτες</w:t>
      </w:r>
      <w:r>
        <w:rPr>
          <w:rFonts w:eastAsia="Times New Roman"/>
          <w:szCs w:val="24"/>
        </w:rPr>
        <w:t>;».</w:t>
      </w:r>
      <w:r w:rsidRPr="00A8195C">
        <w:rPr>
          <w:rFonts w:eastAsia="Times New Roman"/>
          <w:szCs w:val="24"/>
        </w:rPr>
        <w:t xml:space="preserve"> </w:t>
      </w:r>
      <w:r>
        <w:rPr>
          <w:rFonts w:eastAsia="Times New Roman"/>
          <w:szCs w:val="24"/>
        </w:rPr>
        <w:t>Και δεν λέει μόνο αυτά. Λέει και άλλα.</w:t>
      </w:r>
    </w:p>
    <w:p w14:paraId="0645309C" w14:textId="77777777" w:rsidR="00C04CE1" w:rsidRDefault="00722F08">
      <w:pPr>
        <w:spacing w:line="600" w:lineRule="auto"/>
        <w:ind w:firstLine="720"/>
        <w:jc w:val="both"/>
        <w:rPr>
          <w:rFonts w:eastAsia="Times New Roman"/>
          <w:szCs w:val="24"/>
        </w:rPr>
      </w:pPr>
      <w:r>
        <w:rPr>
          <w:rFonts w:eastAsia="Times New Roman"/>
          <w:szCs w:val="24"/>
        </w:rPr>
        <w:t>Σ</w:t>
      </w:r>
      <w:r w:rsidRPr="00A8195C">
        <w:rPr>
          <w:rFonts w:eastAsia="Times New Roman"/>
          <w:szCs w:val="24"/>
        </w:rPr>
        <w:t xml:space="preserve">την τοποθέτηση του Πρωθυπουργού </w:t>
      </w:r>
      <w:r>
        <w:rPr>
          <w:rFonts w:eastAsia="Times New Roman"/>
          <w:szCs w:val="24"/>
        </w:rPr>
        <w:t>-</w:t>
      </w:r>
      <w:r w:rsidRPr="00A8195C">
        <w:rPr>
          <w:rFonts w:eastAsia="Times New Roman"/>
          <w:szCs w:val="24"/>
        </w:rPr>
        <w:t xml:space="preserve">αλλά ακριβώς δεν θυμάμαι </w:t>
      </w:r>
      <w:r>
        <w:rPr>
          <w:rFonts w:eastAsia="Times New Roman"/>
          <w:szCs w:val="24"/>
        </w:rPr>
        <w:t xml:space="preserve">τώρα αν το </w:t>
      </w:r>
      <w:r w:rsidRPr="00A8195C">
        <w:rPr>
          <w:rFonts w:eastAsia="Times New Roman"/>
          <w:szCs w:val="24"/>
        </w:rPr>
        <w:t xml:space="preserve">επανέλαβε </w:t>
      </w:r>
      <w:r>
        <w:rPr>
          <w:rFonts w:eastAsia="Times New Roman"/>
          <w:szCs w:val="24"/>
        </w:rPr>
        <w:t>στην εισήγηση του- είπε: «Ε</w:t>
      </w:r>
      <w:r w:rsidRPr="00A8195C">
        <w:rPr>
          <w:rFonts w:eastAsia="Times New Roman"/>
          <w:szCs w:val="24"/>
        </w:rPr>
        <w:t>πιδιώκου</w:t>
      </w:r>
      <w:r>
        <w:rPr>
          <w:rFonts w:eastAsia="Times New Roman"/>
          <w:szCs w:val="24"/>
        </w:rPr>
        <w:t>με</w:t>
      </w:r>
      <w:r w:rsidRPr="00A8195C">
        <w:rPr>
          <w:rFonts w:eastAsia="Times New Roman"/>
          <w:szCs w:val="24"/>
        </w:rPr>
        <w:t xml:space="preserve"> </w:t>
      </w:r>
      <w:r>
        <w:rPr>
          <w:rFonts w:eastAsia="Times New Roman"/>
          <w:szCs w:val="24"/>
        </w:rPr>
        <w:t>η</w:t>
      </w:r>
      <w:r w:rsidRPr="00A8195C">
        <w:rPr>
          <w:rFonts w:eastAsia="Times New Roman"/>
          <w:szCs w:val="24"/>
        </w:rPr>
        <w:t xml:space="preserve"> Ελ</w:t>
      </w:r>
      <w:r>
        <w:rPr>
          <w:rFonts w:eastAsia="Times New Roman"/>
          <w:szCs w:val="24"/>
        </w:rPr>
        <w:t>λάδα</w:t>
      </w:r>
      <w:r w:rsidRPr="00A8195C">
        <w:rPr>
          <w:rFonts w:eastAsia="Times New Roman"/>
          <w:szCs w:val="24"/>
        </w:rPr>
        <w:t xml:space="preserve"> να γίνει ηγετική δύναμη στα Βαλκάνια</w:t>
      </w:r>
      <w:r>
        <w:rPr>
          <w:rFonts w:eastAsia="Times New Roman"/>
          <w:szCs w:val="24"/>
        </w:rPr>
        <w:t>».</w:t>
      </w:r>
    </w:p>
    <w:p w14:paraId="0645309D" w14:textId="77777777" w:rsidR="00C04CE1" w:rsidRDefault="00722F08">
      <w:pPr>
        <w:spacing w:line="600" w:lineRule="auto"/>
        <w:ind w:firstLine="720"/>
        <w:jc w:val="both"/>
        <w:rPr>
          <w:rFonts w:eastAsia="Times New Roman"/>
          <w:szCs w:val="24"/>
        </w:rPr>
      </w:pPr>
      <w:r>
        <w:rPr>
          <w:rFonts w:eastAsia="Times New Roman"/>
          <w:szCs w:val="24"/>
        </w:rPr>
        <w:t>Κ</w:t>
      </w:r>
      <w:r w:rsidRPr="00A8195C">
        <w:rPr>
          <w:rFonts w:eastAsia="Times New Roman"/>
          <w:szCs w:val="24"/>
        </w:rPr>
        <w:t>αι εγώ σας ρωτάω</w:t>
      </w:r>
      <w:r>
        <w:rPr>
          <w:rFonts w:eastAsia="Times New Roman"/>
          <w:szCs w:val="24"/>
        </w:rPr>
        <w:t>,</w:t>
      </w:r>
      <w:r w:rsidRPr="00A8195C">
        <w:rPr>
          <w:rFonts w:eastAsia="Times New Roman"/>
          <w:szCs w:val="24"/>
        </w:rPr>
        <w:t xml:space="preserve"> </w:t>
      </w:r>
      <w:r>
        <w:rPr>
          <w:rFonts w:eastAsia="Times New Roman"/>
          <w:szCs w:val="24"/>
        </w:rPr>
        <w:t>α</w:t>
      </w:r>
      <w:r w:rsidRPr="00A8195C">
        <w:rPr>
          <w:rFonts w:eastAsia="Times New Roman"/>
          <w:szCs w:val="24"/>
        </w:rPr>
        <w:t xml:space="preserve">ν βγει </w:t>
      </w:r>
      <w:r>
        <w:rPr>
          <w:rFonts w:eastAsia="Times New Roman"/>
          <w:szCs w:val="24"/>
        </w:rPr>
        <w:t xml:space="preserve">ο </w:t>
      </w:r>
      <w:proofErr w:type="spellStart"/>
      <w:r>
        <w:rPr>
          <w:rFonts w:eastAsia="Times New Roman"/>
          <w:szCs w:val="24"/>
        </w:rPr>
        <w:t>Ράμα</w:t>
      </w:r>
      <w:proofErr w:type="spellEnd"/>
      <w:r>
        <w:rPr>
          <w:rFonts w:eastAsia="Times New Roman"/>
          <w:szCs w:val="24"/>
        </w:rPr>
        <w:t xml:space="preserve"> </w:t>
      </w:r>
      <w:r w:rsidRPr="00A8195C">
        <w:rPr>
          <w:rFonts w:eastAsia="Times New Roman"/>
          <w:szCs w:val="24"/>
        </w:rPr>
        <w:t xml:space="preserve">και </w:t>
      </w:r>
      <w:r>
        <w:rPr>
          <w:rFonts w:eastAsia="Times New Roman"/>
          <w:szCs w:val="24"/>
        </w:rPr>
        <w:t xml:space="preserve">πει «επιδιώκουμε </w:t>
      </w:r>
      <w:r w:rsidRPr="00A8195C">
        <w:rPr>
          <w:rFonts w:eastAsia="Times New Roman"/>
          <w:szCs w:val="24"/>
        </w:rPr>
        <w:t xml:space="preserve">η Αλβανία </w:t>
      </w:r>
      <w:r>
        <w:rPr>
          <w:rFonts w:eastAsia="Times New Roman"/>
          <w:szCs w:val="24"/>
        </w:rPr>
        <w:t>-ή</w:t>
      </w:r>
      <w:r w:rsidRPr="00A8195C">
        <w:rPr>
          <w:rFonts w:eastAsia="Times New Roman"/>
          <w:szCs w:val="24"/>
        </w:rPr>
        <w:t xml:space="preserve"> </w:t>
      </w:r>
      <w:r>
        <w:rPr>
          <w:rFonts w:eastAsia="Times New Roman"/>
          <w:szCs w:val="24"/>
        </w:rPr>
        <w:t xml:space="preserve">η </w:t>
      </w:r>
      <w:r w:rsidRPr="00A8195C">
        <w:rPr>
          <w:rFonts w:eastAsia="Times New Roman"/>
          <w:szCs w:val="24"/>
        </w:rPr>
        <w:t>μεγάλη Αλβανία</w:t>
      </w:r>
      <w:r>
        <w:rPr>
          <w:rFonts w:eastAsia="Times New Roman"/>
          <w:szCs w:val="24"/>
        </w:rPr>
        <w:t>,</w:t>
      </w:r>
      <w:r w:rsidRPr="00A8195C">
        <w:rPr>
          <w:rFonts w:eastAsia="Times New Roman"/>
          <w:szCs w:val="24"/>
        </w:rPr>
        <w:t xml:space="preserve"> που θέλουν να κάνουν με την αλλαγή των συνόρων</w:t>
      </w:r>
      <w:r>
        <w:rPr>
          <w:rFonts w:eastAsia="Times New Roman"/>
          <w:szCs w:val="24"/>
        </w:rPr>
        <w:t>-</w:t>
      </w:r>
      <w:r w:rsidRPr="00A8195C">
        <w:rPr>
          <w:rFonts w:eastAsia="Times New Roman"/>
          <w:szCs w:val="24"/>
        </w:rPr>
        <w:t xml:space="preserve"> να γίνει ηγετική δύναμη στα Βαλκάνια</w:t>
      </w:r>
      <w:r>
        <w:rPr>
          <w:rFonts w:eastAsia="Times New Roman"/>
          <w:szCs w:val="24"/>
        </w:rPr>
        <w:t xml:space="preserve">» ή αν βγει ο </w:t>
      </w:r>
      <w:proofErr w:type="spellStart"/>
      <w:r>
        <w:rPr>
          <w:rFonts w:eastAsia="Times New Roman"/>
          <w:szCs w:val="24"/>
        </w:rPr>
        <w:t>Βούτσιτ</w:t>
      </w:r>
      <w:r w:rsidRPr="00A8195C">
        <w:rPr>
          <w:rFonts w:eastAsia="Times New Roman"/>
          <w:szCs w:val="24"/>
        </w:rPr>
        <w:t>ς</w:t>
      </w:r>
      <w:proofErr w:type="spellEnd"/>
      <w:r w:rsidRPr="00A8195C">
        <w:rPr>
          <w:rFonts w:eastAsia="Times New Roman"/>
          <w:szCs w:val="24"/>
        </w:rPr>
        <w:t xml:space="preserve"> και </w:t>
      </w:r>
      <w:r>
        <w:rPr>
          <w:rFonts w:eastAsia="Times New Roman"/>
          <w:szCs w:val="24"/>
        </w:rPr>
        <w:t>πει «ηγετική</w:t>
      </w:r>
      <w:r w:rsidRPr="00A8195C">
        <w:rPr>
          <w:rFonts w:eastAsia="Times New Roman"/>
          <w:szCs w:val="24"/>
        </w:rPr>
        <w:t xml:space="preserve"> δύναμη </w:t>
      </w:r>
      <w:r>
        <w:rPr>
          <w:rFonts w:eastAsia="Times New Roman"/>
          <w:szCs w:val="24"/>
        </w:rPr>
        <w:t xml:space="preserve">η </w:t>
      </w:r>
      <w:r w:rsidRPr="00A8195C">
        <w:rPr>
          <w:rFonts w:eastAsia="Times New Roman"/>
          <w:szCs w:val="24"/>
        </w:rPr>
        <w:t>Σερβία στα Βαλκάνια</w:t>
      </w:r>
      <w:r>
        <w:rPr>
          <w:rFonts w:eastAsia="Times New Roman"/>
          <w:szCs w:val="24"/>
        </w:rPr>
        <w:t>»</w:t>
      </w:r>
      <w:r w:rsidRPr="00A8195C">
        <w:rPr>
          <w:rFonts w:eastAsia="Times New Roman"/>
          <w:szCs w:val="24"/>
        </w:rPr>
        <w:t xml:space="preserve"> και βγει </w:t>
      </w:r>
      <w:r>
        <w:rPr>
          <w:rFonts w:eastAsia="Times New Roman"/>
          <w:szCs w:val="24"/>
        </w:rPr>
        <w:t>ο Βούλγαρος και πει τα ίδια,</w:t>
      </w:r>
      <w:r w:rsidRPr="00A8195C">
        <w:rPr>
          <w:rFonts w:eastAsia="Times New Roman"/>
          <w:szCs w:val="24"/>
        </w:rPr>
        <w:t xml:space="preserve"> </w:t>
      </w:r>
      <w:r>
        <w:rPr>
          <w:rFonts w:eastAsia="Times New Roman"/>
          <w:szCs w:val="24"/>
        </w:rPr>
        <w:t xml:space="preserve">αυτή είναι η αριστερή έκφραση; Παλαιότερα, </w:t>
      </w:r>
      <w:r w:rsidRPr="00A8195C">
        <w:rPr>
          <w:rFonts w:eastAsia="Times New Roman"/>
          <w:szCs w:val="24"/>
        </w:rPr>
        <w:t>οι αριστεροί προοδευτικοί έλεγα</w:t>
      </w:r>
      <w:r>
        <w:rPr>
          <w:rFonts w:eastAsia="Times New Roman"/>
          <w:szCs w:val="24"/>
        </w:rPr>
        <w:t>ν:</w:t>
      </w:r>
      <w:r w:rsidRPr="00A8195C">
        <w:rPr>
          <w:rFonts w:eastAsia="Times New Roman"/>
          <w:szCs w:val="24"/>
        </w:rPr>
        <w:t xml:space="preserve"> </w:t>
      </w:r>
      <w:r>
        <w:rPr>
          <w:rFonts w:eastAsia="Times New Roman"/>
          <w:szCs w:val="24"/>
        </w:rPr>
        <w:t>«Α</w:t>
      </w:r>
      <w:r w:rsidRPr="00A8195C">
        <w:rPr>
          <w:rFonts w:eastAsia="Times New Roman"/>
          <w:szCs w:val="24"/>
        </w:rPr>
        <w:t>μοιβαί</w:t>
      </w:r>
      <w:r>
        <w:rPr>
          <w:rFonts w:eastAsia="Times New Roman"/>
          <w:szCs w:val="24"/>
        </w:rPr>
        <w:t>α</w:t>
      </w:r>
      <w:r w:rsidRPr="00A8195C">
        <w:rPr>
          <w:rFonts w:eastAsia="Times New Roman"/>
          <w:szCs w:val="24"/>
        </w:rPr>
        <w:t xml:space="preserve"> επωφελείς συνεργασίες στην ισοτιμία των λαών </w:t>
      </w:r>
      <w:r>
        <w:rPr>
          <w:rFonts w:eastAsia="Times New Roman"/>
          <w:szCs w:val="24"/>
        </w:rPr>
        <w:t>κ.λπ.». Τι θα πει ηγετική δύναμη; Όπως είναι τώρα η Γερμανία της Ε</w:t>
      </w:r>
      <w:r w:rsidRPr="00A8195C">
        <w:rPr>
          <w:rFonts w:eastAsia="Times New Roman"/>
          <w:szCs w:val="24"/>
        </w:rPr>
        <w:t xml:space="preserve">υρωπαϊκής </w:t>
      </w:r>
      <w:r>
        <w:rPr>
          <w:rFonts w:eastAsia="Times New Roman"/>
          <w:szCs w:val="24"/>
        </w:rPr>
        <w:t>Έ</w:t>
      </w:r>
      <w:r w:rsidRPr="00A8195C">
        <w:rPr>
          <w:rFonts w:eastAsia="Times New Roman"/>
          <w:szCs w:val="24"/>
        </w:rPr>
        <w:t>νωσης</w:t>
      </w:r>
      <w:r>
        <w:rPr>
          <w:rFonts w:eastAsia="Times New Roman"/>
          <w:szCs w:val="24"/>
        </w:rPr>
        <w:t>,</w:t>
      </w:r>
      <w:r w:rsidRPr="00A8195C">
        <w:rPr>
          <w:rFonts w:eastAsia="Times New Roman"/>
          <w:szCs w:val="24"/>
        </w:rPr>
        <w:t xml:space="preserve"> να γίνου</w:t>
      </w:r>
      <w:r>
        <w:rPr>
          <w:rFonts w:eastAsia="Times New Roman"/>
          <w:szCs w:val="24"/>
        </w:rPr>
        <w:t>με</w:t>
      </w:r>
      <w:r w:rsidRPr="00A8195C">
        <w:rPr>
          <w:rFonts w:eastAsia="Times New Roman"/>
          <w:szCs w:val="24"/>
        </w:rPr>
        <w:t xml:space="preserve"> </w:t>
      </w:r>
      <w:r>
        <w:rPr>
          <w:rFonts w:eastAsia="Times New Roman"/>
          <w:szCs w:val="24"/>
        </w:rPr>
        <w:t xml:space="preserve">η </w:t>
      </w:r>
      <w:r w:rsidRPr="00A8195C">
        <w:rPr>
          <w:rFonts w:eastAsia="Times New Roman"/>
          <w:szCs w:val="24"/>
        </w:rPr>
        <w:t>Γερμανία των Βαλκανίων</w:t>
      </w:r>
      <w:r>
        <w:rPr>
          <w:rFonts w:eastAsia="Times New Roman"/>
          <w:szCs w:val="24"/>
        </w:rPr>
        <w:t xml:space="preserve"> ή να γίνουμε </w:t>
      </w:r>
      <w:r w:rsidRPr="00A8195C">
        <w:rPr>
          <w:rFonts w:eastAsia="Times New Roman"/>
          <w:szCs w:val="24"/>
        </w:rPr>
        <w:t xml:space="preserve">Ηνωμένες Πολιτείες </w:t>
      </w:r>
      <w:r>
        <w:rPr>
          <w:rFonts w:eastAsia="Times New Roman"/>
          <w:szCs w:val="24"/>
        </w:rPr>
        <w:t xml:space="preserve">Αμερικής </w:t>
      </w:r>
      <w:r w:rsidRPr="00A8195C">
        <w:rPr>
          <w:rFonts w:eastAsia="Times New Roman"/>
          <w:szCs w:val="24"/>
        </w:rPr>
        <w:t xml:space="preserve">ενός μεγάλου μέρους της </w:t>
      </w:r>
      <w:r w:rsidRPr="00A8195C">
        <w:rPr>
          <w:rFonts w:eastAsia="Times New Roman"/>
          <w:szCs w:val="24"/>
        </w:rPr>
        <w:lastRenderedPageBreak/>
        <w:t xml:space="preserve">γης </w:t>
      </w:r>
      <w:r>
        <w:rPr>
          <w:rFonts w:eastAsia="Times New Roman"/>
          <w:szCs w:val="24"/>
        </w:rPr>
        <w:t>-</w:t>
      </w:r>
      <w:r w:rsidRPr="00A8195C">
        <w:rPr>
          <w:rFonts w:eastAsia="Times New Roman"/>
          <w:szCs w:val="24"/>
        </w:rPr>
        <w:t xml:space="preserve">και όχι πια </w:t>
      </w:r>
      <w:r>
        <w:rPr>
          <w:rFonts w:eastAsia="Times New Roman"/>
          <w:szCs w:val="24"/>
        </w:rPr>
        <w:t>τ</w:t>
      </w:r>
      <w:r w:rsidRPr="00A8195C">
        <w:rPr>
          <w:rFonts w:eastAsia="Times New Roman"/>
          <w:szCs w:val="24"/>
        </w:rPr>
        <w:t>ώρα</w:t>
      </w:r>
      <w:r>
        <w:rPr>
          <w:rFonts w:eastAsia="Times New Roman"/>
          <w:szCs w:val="24"/>
        </w:rPr>
        <w:t>,</w:t>
      </w:r>
      <w:r w:rsidRPr="00A8195C">
        <w:rPr>
          <w:rFonts w:eastAsia="Times New Roman"/>
          <w:szCs w:val="24"/>
        </w:rPr>
        <w:t xml:space="preserve"> </w:t>
      </w:r>
      <w:r>
        <w:rPr>
          <w:rFonts w:eastAsia="Times New Roman"/>
          <w:szCs w:val="24"/>
        </w:rPr>
        <w:t>π</w:t>
      </w:r>
      <w:r w:rsidRPr="00A8195C">
        <w:rPr>
          <w:rFonts w:eastAsia="Times New Roman"/>
          <w:szCs w:val="24"/>
        </w:rPr>
        <w:t>αγκόσμια</w:t>
      </w:r>
      <w:r>
        <w:rPr>
          <w:rFonts w:eastAsia="Times New Roman"/>
          <w:szCs w:val="24"/>
        </w:rPr>
        <w:t>.</w:t>
      </w:r>
      <w:r w:rsidRPr="00A8195C">
        <w:rPr>
          <w:rFonts w:eastAsia="Times New Roman"/>
          <w:szCs w:val="24"/>
        </w:rPr>
        <w:t xml:space="preserve"> </w:t>
      </w:r>
      <w:r>
        <w:rPr>
          <w:rFonts w:eastAsia="Times New Roman"/>
          <w:szCs w:val="24"/>
        </w:rPr>
        <w:t>Δ</w:t>
      </w:r>
      <w:r w:rsidRPr="00A8195C">
        <w:rPr>
          <w:rFonts w:eastAsia="Times New Roman"/>
          <w:szCs w:val="24"/>
        </w:rPr>
        <w:t>ηλαδή</w:t>
      </w:r>
      <w:r>
        <w:rPr>
          <w:rFonts w:eastAsia="Times New Roman"/>
          <w:szCs w:val="24"/>
        </w:rPr>
        <w:t>,</w:t>
      </w:r>
      <w:r w:rsidRPr="00A8195C">
        <w:rPr>
          <w:rFonts w:eastAsia="Times New Roman"/>
          <w:szCs w:val="24"/>
        </w:rPr>
        <w:t xml:space="preserve"> να είμαστε το στρατιωτικό</w:t>
      </w:r>
      <w:r>
        <w:rPr>
          <w:rFonts w:eastAsia="Times New Roman"/>
          <w:szCs w:val="24"/>
        </w:rPr>
        <w:t>,</w:t>
      </w:r>
      <w:r w:rsidRPr="00A8195C">
        <w:rPr>
          <w:rFonts w:eastAsia="Times New Roman"/>
          <w:szCs w:val="24"/>
        </w:rPr>
        <w:t xml:space="preserve"> το πολιτικό</w:t>
      </w:r>
      <w:r>
        <w:rPr>
          <w:rFonts w:eastAsia="Times New Roman"/>
          <w:szCs w:val="24"/>
        </w:rPr>
        <w:t>,</w:t>
      </w:r>
      <w:r w:rsidRPr="00A8195C">
        <w:rPr>
          <w:rFonts w:eastAsia="Times New Roman"/>
          <w:szCs w:val="24"/>
        </w:rPr>
        <w:t xml:space="preserve"> </w:t>
      </w:r>
      <w:r>
        <w:rPr>
          <w:rFonts w:eastAsia="Times New Roman"/>
          <w:szCs w:val="24"/>
        </w:rPr>
        <w:t>το</w:t>
      </w:r>
      <w:r w:rsidRPr="00A8195C">
        <w:rPr>
          <w:rFonts w:eastAsia="Times New Roman"/>
          <w:szCs w:val="24"/>
        </w:rPr>
        <w:t xml:space="preserve"> οικονομικό χερούλι </w:t>
      </w:r>
      <w:r>
        <w:rPr>
          <w:rFonts w:eastAsia="Times New Roman"/>
          <w:szCs w:val="24"/>
        </w:rPr>
        <w:t xml:space="preserve">–μεντεσέ μας είπε ο </w:t>
      </w:r>
      <w:proofErr w:type="spellStart"/>
      <w:r>
        <w:rPr>
          <w:rFonts w:eastAsia="Times New Roman"/>
          <w:szCs w:val="24"/>
        </w:rPr>
        <w:t>Πάιατ</w:t>
      </w:r>
      <w:proofErr w:type="spellEnd"/>
      <w:r>
        <w:rPr>
          <w:rFonts w:eastAsia="Times New Roman"/>
          <w:szCs w:val="24"/>
        </w:rPr>
        <w:t xml:space="preserve">- στα Βαλκάνια, για να γίνουμε ηγετική δύναμη. </w:t>
      </w:r>
    </w:p>
    <w:p w14:paraId="0645309E" w14:textId="77777777" w:rsidR="00C04CE1" w:rsidRDefault="00722F08">
      <w:pPr>
        <w:spacing w:line="600" w:lineRule="auto"/>
        <w:ind w:firstLine="720"/>
        <w:jc w:val="both"/>
        <w:rPr>
          <w:rFonts w:eastAsia="Times New Roman"/>
          <w:szCs w:val="24"/>
        </w:rPr>
      </w:pPr>
      <w:r>
        <w:rPr>
          <w:rFonts w:eastAsia="Times New Roman"/>
          <w:szCs w:val="24"/>
        </w:rPr>
        <w:t xml:space="preserve">Τέλος, σας θυμίζω την πολυδιάστατη πολιτική συνεργασία, Ισραήλ-Αίγυπτος-Κύπρος και </w:t>
      </w:r>
      <w:r w:rsidRPr="00A8195C">
        <w:rPr>
          <w:rFonts w:eastAsia="Times New Roman"/>
          <w:szCs w:val="24"/>
        </w:rPr>
        <w:t>έχετε βάλει και την Ιορδανία</w:t>
      </w:r>
      <w:r>
        <w:rPr>
          <w:rFonts w:eastAsia="Times New Roman"/>
          <w:szCs w:val="24"/>
        </w:rPr>
        <w:t xml:space="preserve">. Τον δε </w:t>
      </w:r>
      <w:proofErr w:type="spellStart"/>
      <w:r w:rsidRPr="00F409A1">
        <w:rPr>
          <w:rFonts w:eastAsia="Times New Roman"/>
          <w:szCs w:val="24"/>
        </w:rPr>
        <w:t>Νετανιάχου</w:t>
      </w:r>
      <w:proofErr w:type="spellEnd"/>
      <w:r w:rsidRPr="00A8195C">
        <w:rPr>
          <w:rFonts w:eastAsia="Times New Roman"/>
          <w:szCs w:val="24"/>
        </w:rPr>
        <w:t xml:space="preserve"> τον παίρνει αγκαλιά ο Πρωθυπουργός και το</w:t>
      </w:r>
      <w:r>
        <w:rPr>
          <w:rFonts w:eastAsia="Times New Roman"/>
          <w:szCs w:val="24"/>
        </w:rPr>
        <w:t>ν</w:t>
      </w:r>
      <w:r w:rsidRPr="00A8195C">
        <w:rPr>
          <w:rFonts w:eastAsia="Times New Roman"/>
          <w:szCs w:val="24"/>
        </w:rPr>
        <w:t xml:space="preserve"> φέρ</w:t>
      </w:r>
      <w:r>
        <w:rPr>
          <w:rFonts w:eastAsia="Times New Roman"/>
          <w:szCs w:val="24"/>
        </w:rPr>
        <w:t>ν</w:t>
      </w:r>
      <w:r w:rsidRPr="00A8195C">
        <w:rPr>
          <w:rFonts w:eastAsia="Times New Roman"/>
          <w:szCs w:val="24"/>
        </w:rPr>
        <w:t xml:space="preserve">ει </w:t>
      </w:r>
      <w:r>
        <w:rPr>
          <w:rFonts w:eastAsia="Times New Roman"/>
          <w:szCs w:val="24"/>
        </w:rPr>
        <w:t>μ</w:t>
      </w:r>
      <w:r w:rsidRPr="00A8195C">
        <w:rPr>
          <w:rFonts w:eastAsia="Times New Roman"/>
          <w:szCs w:val="24"/>
        </w:rPr>
        <w:t xml:space="preserve">έχρι τα Βαλκάνια </w:t>
      </w:r>
      <w:r>
        <w:rPr>
          <w:rFonts w:eastAsia="Times New Roman"/>
          <w:szCs w:val="24"/>
        </w:rPr>
        <w:t>στις</w:t>
      </w:r>
      <w:r w:rsidRPr="00A8195C">
        <w:rPr>
          <w:rFonts w:eastAsia="Times New Roman"/>
          <w:szCs w:val="24"/>
        </w:rPr>
        <w:t xml:space="preserve"> συναντήσεις των χωρών των </w:t>
      </w:r>
      <w:r>
        <w:rPr>
          <w:rFonts w:eastAsia="Times New Roman"/>
          <w:szCs w:val="24"/>
        </w:rPr>
        <w:t>Δ</w:t>
      </w:r>
      <w:r w:rsidRPr="00A8195C">
        <w:rPr>
          <w:rFonts w:eastAsia="Times New Roman"/>
          <w:szCs w:val="24"/>
        </w:rPr>
        <w:t>υτικών Βαλκανίων</w:t>
      </w:r>
      <w:r>
        <w:rPr>
          <w:rFonts w:eastAsia="Times New Roman"/>
          <w:szCs w:val="24"/>
        </w:rPr>
        <w:t>!</w:t>
      </w:r>
      <w:r w:rsidRPr="00A8195C">
        <w:rPr>
          <w:rFonts w:eastAsia="Times New Roman"/>
          <w:szCs w:val="24"/>
        </w:rPr>
        <w:t xml:space="preserve"> </w:t>
      </w:r>
      <w:r>
        <w:rPr>
          <w:rFonts w:eastAsia="Times New Roman"/>
          <w:szCs w:val="24"/>
        </w:rPr>
        <w:t>Τ</w:t>
      </w:r>
      <w:r w:rsidRPr="00A8195C">
        <w:rPr>
          <w:rFonts w:eastAsia="Times New Roman"/>
          <w:szCs w:val="24"/>
        </w:rPr>
        <w:t xml:space="preserve">ον </w:t>
      </w:r>
      <w:proofErr w:type="spellStart"/>
      <w:r w:rsidRPr="00A8195C">
        <w:rPr>
          <w:rFonts w:eastAsia="Times New Roman"/>
          <w:szCs w:val="24"/>
        </w:rPr>
        <w:t>Νετανιάχου</w:t>
      </w:r>
      <w:proofErr w:type="spellEnd"/>
      <w:r>
        <w:rPr>
          <w:rFonts w:eastAsia="Times New Roman"/>
          <w:szCs w:val="24"/>
        </w:rPr>
        <w:t>!</w:t>
      </w:r>
      <w:r w:rsidRPr="00A8195C">
        <w:rPr>
          <w:rFonts w:eastAsia="Times New Roman"/>
          <w:szCs w:val="24"/>
        </w:rPr>
        <w:t xml:space="preserve"> </w:t>
      </w:r>
      <w:r>
        <w:rPr>
          <w:rFonts w:eastAsia="Times New Roman"/>
          <w:szCs w:val="24"/>
        </w:rPr>
        <w:t>Τ</w:t>
      </w:r>
      <w:r w:rsidRPr="00A8195C">
        <w:rPr>
          <w:rFonts w:eastAsia="Times New Roman"/>
          <w:szCs w:val="24"/>
        </w:rPr>
        <w:t>ώρα</w:t>
      </w:r>
      <w:r>
        <w:rPr>
          <w:rFonts w:eastAsia="Times New Roman"/>
          <w:szCs w:val="24"/>
        </w:rPr>
        <w:t>,</w:t>
      </w:r>
      <w:r w:rsidRPr="00A8195C">
        <w:rPr>
          <w:rFonts w:eastAsia="Times New Roman"/>
          <w:szCs w:val="24"/>
        </w:rPr>
        <w:t xml:space="preserve"> θα μου πείτε</w:t>
      </w:r>
      <w:r>
        <w:rPr>
          <w:rFonts w:eastAsia="Times New Roman"/>
          <w:szCs w:val="24"/>
        </w:rPr>
        <w:t xml:space="preserve"> ότι τ</w:t>
      </w:r>
      <w:r w:rsidRPr="00A8195C">
        <w:rPr>
          <w:rFonts w:eastAsia="Times New Roman"/>
          <w:szCs w:val="24"/>
        </w:rPr>
        <w:t>ο Ισραήλ παίρνει πια μέρος στο ποδόσφαιρο</w:t>
      </w:r>
      <w:r>
        <w:rPr>
          <w:rFonts w:eastAsia="Times New Roman"/>
          <w:szCs w:val="24"/>
        </w:rPr>
        <w:t>,</w:t>
      </w:r>
      <w:r w:rsidRPr="00A8195C">
        <w:rPr>
          <w:rFonts w:eastAsia="Times New Roman"/>
          <w:szCs w:val="24"/>
        </w:rPr>
        <w:t xml:space="preserve"> στη</w:t>
      </w:r>
      <w:r>
        <w:rPr>
          <w:rFonts w:eastAsia="Times New Roman"/>
          <w:szCs w:val="24"/>
        </w:rPr>
        <w:t>ν</w:t>
      </w:r>
      <w:r w:rsidRPr="00A8195C">
        <w:rPr>
          <w:rFonts w:eastAsia="Times New Roman"/>
          <w:szCs w:val="24"/>
        </w:rPr>
        <w:t xml:space="preserve"> </w:t>
      </w:r>
      <w:proofErr w:type="spellStart"/>
      <w:r w:rsidRPr="00A8195C">
        <w:rPr>
          <w:rFonts w:eastAsia="Times New Roman"/>
          <w:szCs w:val="24"/>
        </w:rPr>
        <w:t>Eurovision</w:t>
      </w:r>
      <w:proofErr w:type="spellEnd"/>
      <w:r>
        <w:rPr>
          <w:rFonts w:eastAsia="Times New Roman"/>
          <w:szCs w:val="24"/>
        </w:rPr>
        <w:t>, παντού. Δεν με</w:t>
      </w:r>
      <w:r w:rsidRPr="00A8195C">
        <w:rPr>
          <w:rFonts w:eastAsia="Times New Roman"/>
          <w:szCs w:val="24"/>
        </w:rPr>
        <w:t xml:space="preserve"> ενδιαφέρει αυτό</w:t>
      </w:r>
      <w:r>
        <w:rPr>
          <w:rFonts w:eastAsia="Times New Roman"/>
          <w:szCs w:val="24"/>
        </w:rPr>
        <w:t>.</w:t>
      </w:r>
      <w:r w:rsidRPr="00A8195C">
        <w:rPr>
          <w:rFonts w:eastAsia="Times New Roman"/>
          <w:szCs w:val="24"/>
        </w:rPr>
        <w:t xml:space="preserve"> Τι ενδιαφέρει</w:t>
      </w:r>
      <w:r>
        <w:rPr>
          <w:rFonts w:eastAsia="Times New Roman"/>
          <w:szCs w:val="24"/>
        </w:rPr>
        <w:t>,</w:t>
      </w:r>
      <w:r w:rsidRPr="00A8195C">
        <w:rPr>
          <w:rFonts w:eastAsia="Times New Roman"/>
          <w:szCs w:val="24"/>
        </w:rPr>
        <w:t xml:space="preserve"> </w:t>
      </w:r>
      <w:r>
        <w:rPr>
          <w:rFonts w:eastAsia="Times New Roman"/>
          <w:szCs w:val="24"/>
        </w:rPr>
        <w:t>όμως;</w:t>
      </w:r>
      <w:r w:rsidRPr="00A8195C">
        <w:rPr>
          <w:rFonts w:eastAsia="Times New Roman"/>
          <w:szCs w:val="24"/>
        </w:rPr>
        <w:t xml:space="preserve"> </w:t>
      </w:r>
      <w:r>
        <w:rPr>
          <w:rFonts w:eastAsia="Times New Roman"/>
          <w:szCs w:val="24"/>
        </w:rPr>
        <w:t>Δ</w:t>
      </w:r>
      <w:r w:rsidRPr="00A8195C">
        <w:rPr>
          <w:rFonts w:eastAsia="Times New Roman"/>
          <w:szCs w:val="24"/>
        </w:rPr>
        <w:t>εν έχω κρατήσει αυτή</w:t>
      </w:r>
      <w:r>
        <w:rPr>
          <w:rFonts w:eastAsia="Times New Roman"/>
          <w:szCs w:val="24"/>
        </w:rPr>
        <w:t>ν</w:t>
      </w:r>
      <w:r w:rsidRPr="00A8195C">
        <w:rPr>
          <w:rFonts w:eastAsia="Times New Roman"/>
          <w:szCs w:val="24"/>
        </w:rPr>
        <w:t xml:space="preserve"> τη στιγμή τις ημερομηνίες</w:t>
      </w:r>
      <w:r>
        <w:rPr>
          <w:rFonts w:eastAsia="Times New Roman"/>
          <w:szCs w:val="24"/>
        </w:rPr>
        <w:t xml:space="preserve">, αλλά μία </w:t>
      </w:r>
      <w:r w:rsidRPr="00A8195C">
        <w:rPr>
          <w:rFonts w:eastAsia="Times New Roman"/>
          <w:szCs w:val="24"/>
        </w:rPr>
        <w:t>εβδ</w:t>
      </w:r>
      <w:r>
        <w:rPr>
          <w:rFonts w:eastAsia="Times New Roman"/>
          <w:szCs w:val="24"/>
        </w:rPr>
        <w:t>ομάδα μετά τη συνάντηση Ελλάδας-Ισραήλ-Κύπρου-</w:t>
      </w:r>
      <w:r w:rsidRPr="00A8195C">
        <w:rPr>
          <w:rFonts w:eastAsia="Times New Roman"/>
          <w:szCs w:val="24"/>
        </w:rPr>
        <w:t xml:space="preserve">Αιγύπτου </w:t>
      </w:r>
      <w:r>
        <w:rPr>
          <w:rFonts w:eastAsia="Times New Roman"/>
          <w:szCs w:val="24"/>
        </w:rPr>
        <w:t>-</w:t>
      </w:r>
      <w:r w:rsidRPr="00A8195C">
        <w:rPr>
          <w:rFonts w:eastAsia="Times New Roman"/>
          <w:szCs w:val="24"/>
        </w:rPr>
        <w:t xml:space="preserve">αυτή </w:t>
      </w:r>
      <w:r>
        <w:rPr>
          <w:rFonts w:eastAsia="Times New Roman"/>
          <w:szCs w:val="24"/>
        </w:rPr>
        <w:t xml:space="preserve">η </w:t>
      </w:r>
      <w:r w:rsidRPr="00A8195C">
        <w:rPr>
          <w:rFonts w:eastAsia="Times New Roman"/>
          <w:szCs w:val="24"/>
        </w:rPr>
        <w:t>μεγάλη συμμαχία</w:t>
      </w:r>
      <w:r>
        <w:rPr>
          <w:rFonts w:eastAsia="Times New Roman"/>
          <w:szCs w:val="24"/>
        </w:rPr>
        <w:t>-</w:t>
      </w:r>
      <w:r w:rsidRPr="00A8195C">
        <w:rPr>
          <w:rFonts w:eastAsia="Times New Roman"/>
          <w:szCs w:val="24"/>
        </w:rPr>
        <w:t xml:space="preserve"> ο </w:t>
      </w:r>
      <w:proofErr w:type="spellStart"/>
      <w:r w:rsidRPr="00A8195C">
        <w:rPr>
          <w:rFonts w:eastAsia="Times New Roman"/>
          <w:szCs w:val="24"/>
        </w:rPr>
        <w:t>Νετανιάχου</w:t>
      </w:r>
      <w:proofErr w:type="spellEnd"/>
      <w:r w:rsidRPr="00A8195C">
        <w:rPr>
          <w:rFonts w:eastAsia="Times New Roman"/>
          <w:szCs w:val="24"/>
        </w:rPr>
        <w:t xml:space="preserve"> </w:t>
      </w:r>
      <w:r>
        <w:rPr>
          <w:rFonts w:eastAsia="Times New Roman"/>
          <w:szCs w:val="24"/>
        </w:rPr>
        <w:t>-</w:t>
      </w:r>
      <w:r w:rsidRPr="00A8195C">
        <w:rPr>
          <w:rFonts w:eastAsia="Times New Roman"/>
          <w:szCs w:val="24"/>
        </w:rPr>
        <w:t>που βγ</w:t>
      </w:r>
      <w:r>
        <w:rPr>
          <w:rFonts w:eastAsia="Times New Roman"/>
          <w:szCs w:val="24"/>
        </w:rPr>
        <w:t xml:space="preserve">ήκαν </w:t>
      </w:r>
      <w:r w:rsidRPr="00A8195C">
        <w:rPr>
          <w:rFonts w:eastAsia="Times New Roman"/>
          <w:szCs w:val="24"/>
        </w:rPr>
        <w:t>αγκαλιά</w:t>
      </w:r>
      <w:r>
        <w:rPr>
          <w:rFonts w:eastAsia="Times New Roman"/>
          <w:szCs w:val="24"/>
        </w:rPr>
        <w:t>-</w:t>
      </w:r>
      <w:r w:rsidRPr="00A8195C">
        <w:rPr>
          <w:rFonts w:eastAsia="Times New Roman"/>
          <w:szCs w:val="24"/>
        </w:rPr>
        <w:t xml:space="preserve"> </w:t>
      </w:r>
      <w:r>
        <w:rPr>
          <w:rFonts w:eastAsia="Times New Roman"/>
          <w:szCs w:val="24"/>
        </w:rPr>
        <w:t xml:space="preserve">ανακοίνωσε ότι </w:t>
      </w:r>
      <w:r w:rsidRPr="00A8195C">
        <w:rPr>
          <w:rFonts w:eastAsia="Times New Roman"/>
          <w:szCs w:val="24"/>
        </w:rPr>
        <w:t>πρωτεύουσα του Ισραήλ είναι το Τελ Αβίβ</w:t>
      </w:r>
      <w:r>
        <w:rPr>
          <w:rFonts w:eastAsia="Times New Roman"/>
          <w:szCs w:val="24"/>
        </w:rPr>
        <w:t>.</w:t>
      </w:r>
      <w:r w:rsidRPr="00A8195C">
        <w:rPr>
          <w:rFonts w:eastAsia="Times New Roman"/>
          <w:szCs w:val="24"/>
        </w:rPr>
        <w:t xml:space="preserve"> </w:t>
      </w:r>
      <w:r>
        <w:rPr>
          <w:rFonts w:eastAsia="Times New Roman"/>
          <w:szCs w:val="24"/>
        </w:rPr>
        <w:t>Τ</w:t>
      </w:r>
      <w:r w:rsidRPr="00A8195C">
        <w:rPr>
          <w:rFonts w:eastAsia="Times New Roman"/>
          <w:szCs w:val="24"/>
        </w:rPr>
        <w:t>ην άλλη στιγμή έκανε επιδρομή στην Παλαιστίνη</w:t>
      </w:r>
      <w:r>
        <w:rPr>
          <w:rFonts w:eastAsia="Times New Roman"/>
          <w:szCs w:val="24"/>
        </w:rPr>
        <w:t>.</w:t>
      </w:r>
    </w:p>
    <w:p w14:paraId="0645309F" w14:textId="77777777" w:rsidR="00C04CE1" w:rsidRDefault="00722F08">
      <w:pPr>
        <w:spacing w:line="600" w:lineRule="auto"/>
        <w:ind w:firstLine="720"/>
        <w:jc w:val="both"/>
        <w:rPr>
          <w:rFonts w:eastAsia="Times New Roman"/>
          <w:szCs w:val="24"/>
        </w:rPr>
      </w:pPr>
      <w:r>
        <w:rPr>
          <w:rFonts w:eastAsia="Times New Roman"/>
          <w:szCs w:val="24"/>
        </w:rPr>
        <w:t>Κ</w:t>
      </w:r>
      <w:r w:rsidRPr="00A8195C">
        <w:rPr>
          <w:rFonts w:eastAsia="Times New Roman"/>
          <w:szCs w:val="24"/>
        </w:rPr>
        <w:t>οιτάξτε να δείτε</w:t>
      </w:r>
      <w:r>
        <w:rPr>
          <w:rFonts w:eastAsia="Times New Roman"/>
          <w:szCs w:val="24"/>
        </w:rPr>
        <w:t>, όχι,</w:t>
      </w:r>
      <w:r w:rsidRPr="00A8195C">
        <w:rPr>
          <w:rFonts w:eastAsia="Times New Roman"/>
          <w:szCs w:val="24"/>
        </w:rPr>
        <w:t xml:space="preserve"> ηγετικό ρόλο της Ελλάδας</w:t>
      </w:r>
      <w:r>
        <w:rPr>
          <w:rFonts w:eastAsia="Times New Roman"/>
          <w:szCs w:val="24"/>
        </w:rPr>
        <w:t xml:space="preserve"> -ούτε στα Βαλκάνια ούτε σε όλον τον κόσμο- δεν τον θέλουμε. Αυτό </w:t>
      </w:r>
      <w:r w:rsidRPr="00A8195C">
        <w:rPr>
          <w:rFonts w:eastAsia="Times New Roman"/>
          <w:szCs w:val="24"/>
        </w:rPr>
        <w:t xml:space="preserve">αν δείχνει ότι ο εθνικισμός και ο κοσμοπολιτισμός </w:t>
      </w:r>
      <w:r>
        <w:rPr>
          <w:rFonts w:eastAsia="Times New Roman"/>
          <w:szCs w:val="24"/>
        </w:rPr>
        <w:t>δεν έχουν</w:t>
      </w:r>
      <w:r w:rsidRPr="00A8195C">
        <w:rPr>
          <w:rFonts w:eastAsia="Times New Roman"/>
          <w:szCs w:val="24"/>
        </w:rPr>
        <w:t xml:space="preserve"> κόκκινη διαχωριστική γραμμή μεταξύ</w:t>
      </w:r>
      <w:r>
        <w:rPr>
          <w:rFonts w:eastAsia="Times New Roman"/>
          <w:szCs w:val="24"/>
        </w:rPr>
        <w:t xml:space="preserve"> τους. </w:t>
      </w:r>
    </w:p>
    <w:p w14:paraId="064530A0" w14:textId="77777777" w:rsidR="00C04CE1" w:rsidRDefault="00722F08">
      <w:pPr>
        <w:spacing w:line="600" w:lineRule="auto"/>
        <w:ind w:firstLine="720"/>
        <w:jc w:val="both"/>
        <w:rPr>
          <w:rFonts w:eastAsia="Times New Roman"/>
          <w:szCs w:val="24"/>
        </w:rPr>
      </w:pPr>
      <w:r>
        <w:rPr>
          <w:rFonts w:eastAsia="Times New Roman"/>
          <w:szCs w:val="24"/>
        </w:rPr>
        <w:lastRenderedPageBreak/>
        <w:t>Ε</w:t>
      </w:r>
      <w:r w:rsidRPr="00A8195C">
        <w:rPr>
          <w:rFonts w:eastAsia="Times New Roman"/>
          <w:szCs w:val="24"/>
        </w:rPr>
        <w:t xml:space="preserve">μείς αυτό που θέλουμε </w:t>
      </w:r>
      <w:r>
        <w:rPr>
          <w:rFonts w:eastAsia="Times New Roman"/>
          <w:szCs w:val="24"/>
        </w:rPr>
        <w:t>είναι η</w:t>
      </w:r>
      <w:r w:rsidRPr="00A8195C">
        <w:rPr>
          <w:rFonts w:eastAsia="Times New Roman"/>
          <w:szCs w:val="24"/>
        </w:rPr>
        <w:t xml:space="preserve"> Ελλάδα </w:t>
      </w:r>
      <w:r>
        <w:rPr>
          <w:rFonts w:eastAsia="Times New Roman"/>
          <w:szCs w:val="24"/>
        </w:rPr>
        <w:t xml:space="preserve">να είναι παράγοντας πάλης κατά του </w:t>
      </w:r>
      <w:r w:rsidRPr="00A8195C">
        <w:rPr>
          <w:rFonts w:eastAsia="Times New Roman"/>
          <w:szCs w:val="24"/>
        </w:rPr>
        <w:t>εθνικισμ</w:t>
      </w:r>
      <w:r>
        <w:rPr>
          <w:rFonts w:eastAsia="Times New Roman"/>
          <w:szCs w:val="24"/>
        </w:rPr>
        <w:t>ού,</w:t>
      </w:r>
      <w:r w:rsidRPr="00A8195C">
        <w:rPr>
          <w:rFonts w:eastAsia="Times New Roman"/>
          <w:szCs w:val="24"/>
        </w:rPr>
        <w:t xml:space="preserve"> κατά του ιμπεριαλισμού</w:t>
      </w:r>
      <w:r>
        <w:rPr>
          <w:rFonts w:eastAsia="Times New Roman"/>
          <w:szCs w:val="24"/>
        </w:rPr>
        <w:t>,</w:t>
      </w:r>
      <w:r w:rsidRPr="00A8195C">
        <w:rPr>
          <w:rFonts w:eastAsia="Times New Roman"/>
          <w:szCs w:val="24"/>
        </w:rPr>
        <w:t xml:space="preserve"> κατά του </w:t>
      </w:r>
      <w:r>
        <w:rPr>
          <w:rFonts w:eastAsia="Times New Roman"/>
          <w:szCs w:val="24"/>
        </w:rPr>
        <w:t>«</w:t>
      </w:r>
      <w:r w:rsidRPr="00A8195C">
        <w:rPr>
          <w:rFonts w:eastAsia="Times New Roman"/>
          <w:szCs w:val="24"/>
        </w:rPr>
        <w:t>διαίρει και βασίλευε</w:t>
      </w:r>
      <w:r>
        <w:rPr>
          <w:rFonts w:eastAsia="Times New Roman"/>
          <w:szCs w:val="24"/>
        </w:rPr>
        <w:t>»,</w:t>
      </w:r>
      <w:r w:rsidRPr="00A8195C">
        <w:rPr>
          <w:rFonts w:eastAsia="Times New Roman"/>
          <w:szCs w:val="24"/>
        </w:rPr>
        <w:t xml:space="preserve"> κατά όλων εκείνων που τσακώνονται για το αν θα έχουμε το</w:t>
      </w:r>
      <w:r>
        <w:rPr>
          <w:rFonts w:eastAsia="Times New Roman"/>
          <w:szCs w:val="24"/>
        </w:rPr>
        <w:t>ν</w:t>
      </w:r>
      <w:r w:rsidRPr="00A8195C">
        <w:rPr>
          <w:rFonts w:eastAsia="Times New Roman"/>
          <w:szCs w:val="24"/>
        </w:rPr>
        <w:t xml:space="preserve"> βόρειο αγωγό ή το νότιο αγωγό</w:t>
      </w:r>
      <w:r>
        <w:rPr>
          <w:rFonts w:eastAsia="Times New Roman"/>
          <w:szCs w:val="24"/>
        </w:rPr>
        <w:t xml:space="preserve"> κ.λπ.. </w:t>
      </w:r>
    </w:p>
    <w:p w14:paraId="064530A1" w14:textId="77777777" w:rsidR="00C04CE1" w:rsidRDefault="00722F08">
      <w:pPr>
        <w:spacing w:line="600" w:lineRule="auto"/>
        <w:ind w:firstLine="720"/>
        <w:jc w:val="both"/>
        <w:rPr>
          <w:rFonts w:eastAsia="Times New Roman"/>
          <w:szCs w:val="24"/>
        </w:rPr>
      </w:pPr>
      <w:r>
        <w:rPr>
          <w:rFonts w:eastAsia="Times New Roman"/>
          <w:szCs w:val="24"/>
        </w:rPr>
        <w:t>Εσείς τι λέτε στον</w:t>
      </w:r>
      <w:r w:rsidRPr="00A8195C">
        <w:rPr>
          <w:rFonts w:eastAsia="Times New Roman"/>
          <w:szCs w:val="24"/>
        </w:rPr>
        <w:t xml:space="preserve"> ελληνικό λαό</w:t>
      </w:r>
      <w:r>
        <w:rPr>
          <w:rFonts w:eastAsia="Times New Roman"/>
          <w:szCs w:val="24"/>
        </w:rPr>
        <w:t>;</w:t>
      </w:r>
      <w:r w:rsidRPr="00A8195C">
        <w:rPr>
          <w:rFonts w:eastAsia="Times New Roman"/>
          <w:szCs w:val="24"/>
        </w:rPr>
        <w:t xml:space="preserve"> </w:t>
      </w:r>
      <w:r>
        <w:rPr>
          <w:rFonts w:eastAsia="Times New Roman"/>
          <w:szCs w:val="24"/>
        </w:rPr>
        <w:t>«Θ</w:t>
      </w:r>
      <w:r w:rsidRPr="00A8195C">
        <w:rPr>
          <w:rFonts w:eastAsia="Times New Roman"/>
          <w:szCs w:val="24"/>
        </w:rPr>
        <w:t xml:space="preserve">έλεις να μείνει </w:t>
      </w:r>
      <w:r>
        <w:rPr>
          <w:rFonts w:eastAsia="Times New Roman"/>
          <w:szCs w:val="24"/>
        </w:rPr>
        <w:t xml:space="preserve">η ΕΑΒ»; Η ΕΑΒ δεν έχει κανέναν άλλον ρόλο </w:t>
      </w:r>
      <w:r w:rsidRPr="00A8195C">
        <w:rPr>
          <w:rFonts w:eastAsia="Times New Roman"/>
          <w:szCs w:val="24"/>
        </w:rPr>
        <w:t>παρά να επισκευάζει</w:t>
      </w:r>
      <w:r>
        <w:rPr>
          <w:rFonts w:eastAsia="Times New Roman"/>
          <w:szCs w:val="24"/>
        </w:rPr>
        <w:t>,</w:t>
      </w:r>
      <w:r w:rsidRPr="00A8195C">
        <w:rPr>
          <w:rFonts w:eastAsia="Times New Roman"/>
          <w:szCs w:val="24"/>
        </w:rPr>
        <w:t xml:space="preserve"> να </w:t>
      </w:r>
      <w:r>
        <w:rPr>
          <w:rFonts w:eastAsia="Times New Roman"/>
          <w:szCs w:val="24"/>
        </w:rPr>
        <w:t>βάφει,</w:t>
      </w:r>
      <w:r w:rsidRPr="003669ED">
        <w:rPr>
          <w:rFonts w:eastAsia="Times New Roman"/>
          <w:szCs w:val="24"/>
        </w:rPr>
        <w:t xml:space="preserve"> </w:t>
      </w:r>
      <w:r>
        <w:rPr>
          <w:rFonts w:eastAsia="Times New Roman"/>
          <w:szCs w:val="24"/>
        </w:rPr>
        <w:t>-</w:t>
      </w:r>
      <w:r w:rsidRPr="00A8195C">
        <w:rPr>
          <w:rFonts w:eastAsia="Times New Roman"/>
          <w:szCs w:val="24"/>
        </w:rPr>
        <w:t>δεν ξέρω</w:t>
      </w:r>
      <w:r>
        <w:rPr>
          <w:rFonts w:eastAsia="Times New Roman"/>
          <w:szCs w:val="24"/>
        </w:rPr>
        <w:t xml:space="preserve"> τι θα κάνει-</w:t>
      </w:r>
      <w:r w:rsidRPr="00A8195C">
        <w:rPr>
          <w:rFonts w:eastAsia="Times New Roman"/>
          <w:szCs w:val="24"/>
        </w:rPr>
        <w:t xml:space="preserve"> μαζί </w:t>
      </w:r>
      <w:r>
        <w:rPr>
          <w:rFonts w:eastAsia="Times New Roman"/>
          <w:szCs w:val="24"/>
        </w:rPr>
        <w:t xml:space="preserve">και </w:t>
      </w:r>
      <w:r w:rsidRPr="00A8195C">
        <w:rPr>
          <w:rFonts w:eastAsia="Times New Roman"/>
          <w:szCs w:val="24"/>
        </w:rPr>
        <w:t xml:space="preserve">με άλλους </w:t>
      </w:r>
      <w:r>
        <w:rPr>
          <w:rFonts w:eastAsia="Times New Roman"/>
          <w:szCs w:val="24"/>
        </w:rPr>
        <w:t>-</w:t>
      </w:r>
      <w:r w:rsidRPr="00A8195C">
        <w:rPr>
          <w:rFonts w:eastAsia="Times New Roman"/>
          <w:szCs w:val="24"/>
        </w:rPr>
        <w:t>βέβαια</w:t>
      </w:r>
      <w:r>
        <w:rPr>
          <w:rFonts w:eastAsia="Times New Roman"/>
          <w:szCs w:val="24"/>
        </w:rPr>
        <w:t>-</w:t>
      </w:r>
      <w:r w:rsidRPr="00A8195C">
        <w:rPr>
          <w:rFonts w:eastAsia="Times New Roman"/>
          <w:szCs w:val="24"/>
        </w:rPr>
        <w:t xml:space="preserve"> ιδιώτες</w:t>
      </w:r>
      <w:r>
        <w:rPr>
          <w:rFonts w:eastAsia="Times New Roman"/>
          <w:szCs w:val="24"/>
        </w:rPr>
        <w:t>,</w:t>
      </w:r>
      <w:r w:rsidRPr="00A8195C">
        <w:rPr>
          <w:rFonts w:eastAsia="Times New Roman"/>
          <w:szCs w:val="24"/>
        </w:rPr>
        <w:t xml:space="preserve"> φίλους ή μη</w:t>
      </w:r>
      <w:r>
        <w:rPr>
          <w:rFonts w:eastAsia="Times New Roman"/>
          <w:szCs w:val="24"/>
        </w:rPr>
        <w:t xml:space="preserve"> -</w:t>
      </w:r>
      <w:r w:rsidRPr="00A8195C">
        <w:rPr>
          <w:rFonts w:eastAsia="Times New Roman"/>
          <w:szCs w:val="24"/>
        </w:rPr>
        <w:t>δεν έχει σημασία</w:t>
      </w:r>
      <w:r>
        <w:rPr>
          <w:rFonts w:eastAsia="Times New Roman"/>
          <w:szCs w:val="24"/>
        </w:rPr>
        <w:t>-</w:t>
      </w:r>
      <w:r w:rsidRPr="00A8195C">
        <w:rPr>
          <w:rFonts w:eastAsia="Times New Roman"/>
          <w:szCs w:val="24"/>
        </w:rPr>
        <w:t xml:space="preserve"> τα αεροπλάνα των Αμερικανών</w:t>
      </w:r>
      <w:r>
        <w:rPr>
          <w:rFonts w:eastAsia="Times New Roman"/>
          <w:szCs w:val="24"/>
        </w:rPr>
        <w:t xml:space="preserve"> τα οποία θα </w:t>
      </w:r>
      <w:r w:rsidRPr="00A8195C">
        <w:rPr>
          <w:rFonts w:eastAsia="Times New Roman"/>
          <w:szCs w:val="24"/>
        </w:rPr>
        <w:t xml:space="preserve">μπορούν να κάνουν βομβαρδισμό από </w:t>
      </w:r>
      <w:r>
        <w:rPr>
          <w:rFonts w:eastAsia="Times New Roman"/>
          <w:szCs w:val="24"/>
        </w:rPr>
        <w:t>ε</w:t>
      </w:r>
      <w:r w:rsidRPr="00A8195C">
        <w:rPr>
          <w:rFonts w:eastAsia="Times New Roman"/>
          <w:szCs w:val="24"/>
        </w:rPr>
        <w:t>δ</w:t>
      </w:r>
      <w:r>
        <w:rPr>
          <w:rFonts w:eastAsia="Times New Roman"/>
          <w:szCs w:val="24"/>
        </w:rPr>
        <w:t>ώ</w:t>
      </w:r>
      <w:r w:rsidRPr="00A8195C">
        <w:rPr>
          <w:rFonts w:eastAsia="Times New Roman"/>
          <w:szCs w:val="24"/>
        </w:rPr>
        <w:t xml:space="preserve"> και από </w:t>
      </w:r>
      <w:r>
        <w:rPr>
          <w:rFonts w:eastAsia="Times New Roman"/>
          <w:szCs w:val="24"/>
        </w:rPr>
        <w:t>ε</w:t>
      </w:r>
      <w:r w:rsidRPr="00A8195C">
        <w:rPr>
          <w:rFonts w:eastAsia="Times New Roman"/>
          <w:szCs w:val="24"/>
        </w:rPr>
        <w:t>κε</w:t>
      </w:r>
      <w:r>
        <w:rPr>
          <w:rFonts w:eastAsia="Times New Roman"/>
          <w:szCs w:val="24"/>
        </w:rPr>
        <w:t>ί, ε</w:t>
      </w:r>
      <w:r w:rsidRPr="00A8195C">
        <w:rPr>
          <w:rFonts w:eastAsia="Times New Roman"/>
          <w:szCs w:val="24"/>
        </w:rPr>
        <w:t xml:space="preserve">ίτε στο Ιράν είτε στη Συρία είτε στη Λιβύη </w:t>
      </w:r>
      <w:r>
        <w:rPr>
          <w:rFonts w:eastAsia="Times New Roman"/>
          <w:szCs w:val="24"/>
        </w:rPr>
        <w:t xml:space="preserve">κ.λπ.. </w:t>
      </w:r>
    </w:p>
    <w:p w14:paraId="064530A2" w14:textId="77777777" w:rsidR="00C04CE1" w:rsidRDefault="00722F08">
      <w:pPr>
        <w:spacing w:line="600" w:lineRule="auto"/>
        <w:ind w:firstLine="720"/>
        <w:jc w:val="both"/>
        <w:rPr>
          <w:rFonts w:eastAsia="Times New Roman" w:cs="Times New Roman"/>
          <w:szCs w:val="24"/>
        </w:rPr>
      </w:pPr>
      <w:r>
        <w:rPr>
          <w:rFonts w:eastAsia="Times New Roman"/>
          <w:szCs w:val="24"/>
        </w:rPr>
        <w:t>«Θ</w:t>
      </w:r>
      <w:r w:rsidRPr="00A8195C">
        <w:rPr>
          <w:rFonts w:eastAsia="Times New Roman"/>
          <w:szCs w:val="24"/>
        </w:rPr>
        <w:t>έλετε δουλειά</w:t>
      </w:r>
      <w:r>
        <w:rPr>
          <w:rFonts w:eastAsia="Times New Roman"/>
          <w:szCs w:val="24"/>
        </w:rPr>
        <w:t>;</w:t>
      </w:r>
      <w:r w:rsidRPr="00A8195C">
        <w:rPr>
          <w:rFonts w:eastAsia="Times New Roman"/>
          <w:szCs w:val="24"/>
        </w:rPr>
        <w:t xml:space="preserve"> Πρέπει να ενισχυθεί</w:t>
      </w:r>
      <w:r>
        <w:rPr>
          <w:rFonts w:eastAsia="Times New Roman"/>
          <w:szCs w:val="24"/>
        </w:rPr>
        <w:t>,</w:t>
      </w:r>
      <w:r w:rsidRPr="00A8195C">
        <w:rPr>
          <w:rFonts w:eastAsia="Times New Roman"/>
          <w:szCs w:val="24"/>
        </w:rPr>
        <w:t xml:space="preserve"> να διευρυνθεί η Σούδα</w:t>
      </w:r>
      <w:r>
        <w:rPr>
          <w:rFonts w:eastAsia="Times New Roman"/>
          <w:szCs w:val="24"/>
        </w:rPr>
        <w:t>.</w:t>
      </w:r>
      <w:r w:rsidRPr="00A8195C">
        <w:rPr>
          <w:rFonts w:eastAsia="Times New Roman"/>
          <w:szCs w:val="24"/>
        </w:rPr>
        <w:t xml:space="preserve"> </w:t>
      </w:r>
      <w:r>
        <w:rPr>
          <w:rFonts w:eastAsia="Times New Roman"/>
          <w:szCs w:val="24"/>
        </w:rPr>
        <w:t>Π</w:t>
      </w:r>
      <w:r w:rsidRPr="00A8195C">
        <w:rPr>
          <w:rFonts w:eastAsia="Times New Roman"/>
          <w:szCs w:val="24"/>
        </w:rPr>
        <w:t xml:space="preserve">ρέπει να έρθουν </w:t>
      </w:r>
      <w:r>
        <w:rPr>
          <w:rFonts w:eastAsia="Times New Roman"/>
          <w:szCs w:val="24"/>
        </w:rPr>
        <w:t>πυρηνικά». Γ</w:t>
      </w:r>
      <w:r w:rsidRPr="00A8195C">
        <w:rPr>
          <w:rFonts w:eastAsia="Times New Roman"/>
          <w:szCs w:val="24"/>
        </w:rPr>
        <w:t xml:space="preserve">ιατί </w:t>
      </w:r>
      <w:r>
        <w:rPr>
          <w:rFonts w:eastAsia="Times New Roman"/>
          <w:szCs w:val="24"/>
        </w:rPr>
        <w:t>-</w:t>
      </w:r>
      <w:r w:rsidRPr="00A8195C">
        <w:rPr>
          <w:rFonts w:eastAsia="Times New Roman"/>
          <w:szCs w:val="24"/>
        </w:rPr>
        <w:t>αν θέλετε</w:t>
      </w:r>
      <w:r>
        <w:rPr>
          <w:rFonts w:eastAsia="Times New Roman"/>
          <w:szCs w:val="24"/>
        </w:rPr>
        <w:t>-</w:t>
      </w:r>
      <w:r w:rsidRPr="00A8195C">
        <w:rPr>
          <w:rFonts w:eastAsia="Times New Roman"/>
          <w:szCs w:val="24"/>
        </w:rPr>
        <w:t xml:space="preserve"> έ</w:t>
      </w:r>
      <w:r>
        <w:rPr>
          <w:rFonts w:eastAsia="Times New Roman"/>
          <w:szCs w:val="24"/>
        </w:rPr>
        <w:t>τσι είναι: Η</w:t>
      </w:r>
      <w:r w:rsidRPr="00A8195C">
        <w:rPr>
          <w:rFonts w:eastAsia="Times New Roman"/>
          <w:szCs w:val="24"/>
        </w:rPr>
        <w:t xml:space="preserve"> στρατιωτικ</w:t>
      </w:r>
      <w:r>
        <w:rPr>
          <w:rFonts w:eastAsia="Times New Roman"/>
          <w:szCs w:val="24"/>
        </w:rPr>
        <w:t>ή,</w:t>
      </w:r>
      <w:r w:rsidRPr="00A8195C">
        <w:rPr>
          <w:rFonts w:eastAsia="Times New Roman"/>
          <w:szCs w:val="24"/>
        </w:rPr>
        <w:t xml:space="preserve"> επιθετική βιομηχανία </w:t>
      </w:r>
      <w:r>
        <w:rPr>
          <w:rFonts w:eastAsia="Times New Roman"/>
          <w:szCs w:val="24"/>
        </w:rPr>
        <w:t>-δ</w:t>
      </w:r>
      <w:r w:rsidRPr="00A8195C">
        <w:rPr>
          <w:rFonts w:eastAsia="Times New Roman"/>
          <w:szCs w:val="24"/>
        </w:rPr>
        <w:t>εν μιλάμε για την αμυντική</w:t>
      </w:r>
      <w:r>
        <w:rPr>
          <w:rFonts w:eastAsia="Times New Roman"/>
          <w:szCs w:val="24"/>
        </w:rPr>
        <w:t>-</w:t>
      </w:r>
      <w:r w:rsidRPr="00A8195C">
        <w:rPr>
          <w:rFonts w:eastAsia="Times New Roman"/>
          <w:szCs w:val="24"/>
        </w:rPr>
        <w:t xml:space="preserve"> δημιουργεί θέσεις εργασίας</w:t>
      </w:r>
      <w:r>
        <w:rPr>
          <w:rFonts w:eastAsia="Times New Roman"/>
          <w:szCs w:val="24"/>
        </w:rPr>
        <w:t>.</w:t>
      </w:r>
      <w:r w:rsidRPr="00A8195C">
        <w:rPr>
          <w:rFonts w:eastAsia="Times New Roman"/>
          <w:szCs w:val="24"/>
        </w:rPr>
        <w:t xml:space="preserve"> </w:t>
      </w:r>
      <w:r>
        <w:rPr>
          <w:rFonts w:eastAsia="Times New Roman"/>
          <w:szCs w:val="24"/>
        </w:rPr>
        <w:t>Και η</w:t>
      </w:r>
      <w:r w:rsidRPr="00A8195C">
        <w:rPr>
          <w:rFonts w:eastAsia="Times New Roman"/>
          <w:szCs w:val="24"/>
        </w:rPr>
        <w:t xml:space="preserve"> προετοιμασία του πολέμου </w:t>
      </w:r>
      <w:r>
        <w:rPr>
          <w:rFonts w:eastAsia="Times New Roman"/>
          <w:szCs w:val="24"/>
        </w:rPr>
        <w:t xml:space="preserve">δημιουργεί ακόμα </w:t>
      </w:r>
      <w:r w:rsidRPr="00A8195C">
        <w:rPr>
          <w:rFonts w:eastAsia="Times New Roman"/>
          <w:szCs w:val="24"/>
        </w:rPr>
        <w:t>περισσότερες</w:t>
      </w:r>
      <w:r>
        <w:rPr>
          <w:rFonts w:eastAsia="Times New Roman"/>
          <w:szCs w:val="24"/>
        </w:rPr>
        <w:t>.</w:t>
      </w:r>
      <w:r w:rsidRPr="00A8195C">
        <w:rPr>
          <w:rFonts w:eastAsia="Times New Roman"/>
          <w:szCs w:val="24"/>
        </w:rPr>
        <w:t xml:space="preserve"> </w:t>
      </w:r>
      <w:r>
        <w:rPr>
          <w:rFonts w:eastAsia="Times New Roman"/>
          <w:szCs w:val="24"/>
        </w:rPr>
        <w:t>Υ</w:t>
      </w:r>
      <w:r w:rsidRPr="00A8195C">
        <w:rPr>
          <w:rFonts w:eastAsia="Times New Roman"/>
          <w:szCs w:val="24"/>
        </w:rPr>
        <w:t>πάρχουν χώρες που νίκησαν την ανεργία μέσω της προετοιμασίας</w:t>
      </w:r>
      <w:r>
        <w:rPr>
          <w:rFonts w:eastAsia="Times New Roman"/>
          <w:szCs w:val="24"/>
        </w:rPr>
        <w:t xml:space="preserve"> και της συμμετοχής σε Παγκόσμιο Πόλεμο.</w:t>
      </w:r>
    </w:p>
    <w:p w14:paraId="064530A3" w14:textId="77777777" w:rsidR="00C04CE1" w:rsidRDefault="00722F08">
      <w:pPr>
        <w:spacing w:line="600" w:lineRule="auto"/>
        <w:ind w:firstLine="720"/>
        <w:jc w:val="both"/>
        <w:rPr>
          <w:rFonts w:eastAsia="Times New Roman"/>
          <w:szCs w:val="24"/>
        </w:rPr>
      </w:pPr>
      <w:r>
        <w:rPr>
          <w:rFonts w:eastAsia="Times New Roman"/>
          <w:szCs w:val="24"/>
        </w:rPr>
        <w:lastRenderedPageBreak/>
        <w:t>Επομένως, αυτή η δίκαιη ανάπτυξη έχει και φθηνή εργατική δύναμη και πολύ μπαρούτι.</w:t>
      </w:r>
    </w:p>
    <w:p w14:paraId="064530A4" w14:textId="77777777" w:rsidR="00C04CE1" w:rsidRDefault="00722F08">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(Δημήτριος </w:t>
      </w:r>
      <w:proofErr w:type="spellStart"/>
      <w:r>
        <w:rPr>
          <w:rFonts w:eastAsia="Times New Roman" w:cs="Times New Roman"/>
          <w:b/>
          <w:bCs/>
          <w:szCs w:val="24"/>
        </w:rPr>
        <w:t>Κρεμαστινός</w:t>
      </w:r>
      <w:proofErr w:type="spellEnd"/>
      <w:r>
        <w:rPr>
          <w:rFonts w:eastAsia="Times New Roman" w:cs="Times New Roman"/>
          <w:b/>
          <w:bCs/>
          <w:szCs w:val="24"/>
        </w:rPr>
        <w:t>):</w:t>
      </w:r>
      <w:r w:rsidRPr="00A25CF5">
        <w:rPr>
          <w:rFonts w:eastAsia="Times New Roman" w:cs="Times New Roman"/>
          <w:bCs/>
          <w:szCs w:val="24"/>
        </w:rPr>
        <w:t xml:space="preserve"> Προχωρούμε με τον κ. Βίτσα, Υπουργό Μεταναστευτικής Πολιτικής</w:t>
      </w:r>
      <w:r>
        <w:rPr>
          <w:rFonts w:eastAsia="Times New Roman" w:cs="Times New Roman"/>
          <w:bCs/>
          <w:szCs w:val="24"/>
        </w:rPr>
        <w:t>.</w:t>
      </w:r>
    </w:p>
    <w:p w14:paraId="064530A5" w14:textId="77777777" w:rsidR="00C04CE1" w:rsidRDefault="00722F08">
      <w:pPr>
        <w:spacing w:line="600" w:lineRule="auto"/>
        <w:ind w:firstLine="720"/>
        <w:jc w:val="both"/>
        <w:rPr>
          <w:rFonts w:eastAsia="Times New Roman"/>
          <w:szCs w:val="24"/>
        </w:rPr>
      </w:pPr>
      <w:r>
        <w:rPr>
          <w:rFonts w:eastAsia="Times New Roman" w:cs="Times New Roman"/>
          <w:b/>
          <w:bCs/>
          <w:szCs w:val="24"/>
        </w:rPr>
        <w:t>ΔΗΜΗΤΡΙΟΣ ΒΙΤΣΑΣ (Υπουργός Μεταναστευτικής Πολιτικής)</w:t>
      </w:r>
      <w:r w:rsidRPr="00A25CF5">
        <w:rPr>
          <w:rFonts w:eastAsia="Times New Roman" w:cs="Times New Roman"/>
          <w:b/>
          <w:bCs/>
          <w:szCs w:val="24"/>
        </w:rPr>
        <w:t>:</w:t>
      </w:r>
      <w:r>
        <w:rPr>
          <w:rFonts w:eastAsia="Times New Roman" w:cs="Times New Roman"/>
          <w:b/>
          <w:bCs/>
          <w:szCs w:val="24"/>
        </w:rPr>
        <w:t xml:space="preserve"> </w:t>
      </w:r>
      <w:r>
        <w:rPr>
          <w:rFonts w:eastAsia="Times New Roman"/>
          <w:szCs w:val="24"/>
        </w:rPr>
        <w:t>Ευχαριστώ, κύριε Πρόεδρε.</w:t>
      </w:r>
    </w:p>
    <w:p w14:paraId="064530A6" w14:textId="77777777" w:rsidR="00C04CE1" w:rsidRDefault="00722F08">
      <w:pPr>
        <w:spacing w:line="600" w:lineRule="auto"/>
        <w:ind w:firstLine="720"/>
        <w:jc w:val="both"/>
        <w:rPr>
          <w:rFonts w:eastAsia="Times New Roman"/>
          <w:szCs w:val="24"/>
        </w:rPr>
      </w:pPr>
      <w:r>
        <w:rPr>
          <w:rFonts w:eastAsia="Times New Roman"/>
          <w:szCs w:val="24"/>
        </w:rPr>
        <w:t>Σ</w:t>
      </w:r>
      <w:r w:rsidRPr="00A25CF5">
        <w:rPr>
          <w:rFonts w:eastAsia="Times New Roman"/>
          <w:szCs w:val="24"/>
        </w:rPr>
        <w:t xml:space="preserve">τις 9 Φεβρουαρίου του 2015 ο ΣΥΡΙΖΑ με τίμησε και μου ανέθεσε να είμαι </w:t>
      </w:r>
      <w:r>
        <w:rPr>
          <w:rFonts w:eastAsia="Times New Roman"/>
          <w:szCs w:val="24"/>
        </w:rPr>
        <w:t xml:space="preserve">ο αγορητής </w:t>
      </w:r>
      <w:r w:rsidRPr="00A25CF5">
        <w:rPr>
          <w:rFonts w:eastAsia="Times New Roman"/>
          <w:szCs w:val="24"/>
        </w:rPr>
        <w:t>του στις πρώτες προγραμματικές δηλώσεις</w:t>
      </w:r>
      <w:r>
        <w:rPr>
          <w:rFonts w:eastAsia="Times New Roman"/>
          <w:szCs w:val="24"/>
        </w:rPr>
        <w:t>.</w:t>
      </w:r>
      <w:r w:rsidRPr="00A25CF5">
        <w:rPr>
          <w:rFonts w:eastAsia="Times New Roman"/>
          <w:szCs w:val="24"/>
        </w:rPr>
        <w:t xml:space="preserve"> Τότε έκλεισα την ομιλία μου</w:t>
      </w:r>
      <w:r>
        <w:rPr>
          <w:rFonts w:eastAsia="Times New Roman"/>
          <w:szCs w:val="24"/>
        </w:rPr>
        <w:t>,</w:t>
      </w:r>
      <w:r w:rsidRPr="00A25CF5">
        <w:rPr>
          <w:rFonts w:eastAsia="Times New Roman"/>
          <w:szCs w:val="24"/>
        </w:rPr>
        <w:t xml:space="preserve"> εκφράζοντας θεωρώ όλο</w:t>
      </w:r>
      <w:r>
        <w:rPr>
          <w:rFonts w:eastAsia="Times New Roman"/>
          <w:szCs w:val="24"/>
        </w:rPr>
        <w:t>ν</w:t>
      </w:r>
      <w:r w:rsidRPr="00A25CF5">
        <w:rPr>
          <w:rFonts w:eastAsia="Times New Roman"/>
          <w:szCs w:val="24"/>
        </w:rPr>
        <w:t xml:space="preserve"> το</w:t>
      </w:r>
      <w:r>
        <w:rPr>
          <w:rFonts w:eastAsia="Times New Roman"/>
          <w:szCs w:val="24"/>
        </w:rPr>
        <w:t>ν</w:t>
      </w:r>
      <w:r w:rsidRPr="00A25CF5">
        <w:rPr>
          <w:rFonts w:eastAsia="Times New Roman"/>
          <w:szCs w:val="24"/>
        </w:rPr>
        <w:t xml:space="preserve"> ΣΥΡΙΖΑ</w:t>
      </w:r>
      <w:r>
        <w:rPr>
          <w:rFonts w:eastAsia="Times New Roman"/>
          <w:szCs w:val="24"/>
        </w:rPr>
        <w:t>,</w:t>
      </w:r>
      <w:r w:rsidRPr="00A25CF5">
        <w:rPr>
          <w:rFonts w:eastAsia="Times New Roman"/>
          <w:szCs w:val="24"/>
        </w:rPr>
        <w:t xml:space="preserve"> με τα εξής</w:t>
      </w:r>
      <w:r w:rsidRPr="00275E71">
        <w:rPr>
          <w:rFonts w:eastAsia="Times New Roman"/>
          <w:szCs w:val="24"/>
        </w:rPr>
        <w:t>:</w:t>
      </w:r>
      <w:r w:rsidRPr="00A25CF5">
        <w:rPr>
          <w:rFonts w:eastAsia="Times New Roman"/>
          <w:szCs w:val="24"/>
        </w:rPr>
        <w:t xml:space="preserve"> Η Κυβέρνηση κοινωνικής σωτηρίας</w:t>
      </w:r>
      <w:r w:rsidRPr="00275E71">
        <w:rPr>
          <w:rFonts w:eastAsia="Times New Roman"/>
          <w:szCs w:val="24"/>
        </w:rPr>
        <w:t>,</w:t>
      </w:r>
      <w:r w:rsidRPr="00A25CF5">
        <w:rPr>
          <w:rFonts w:eastAsia="Times New Roman"/>
          <w:szCs w:val="24"/>
        </w:rPr>
        <w:t xml:space="preserve"> αλλά και ο ΣΥΡΙΖΑ </w:t>
      </w:r>
      <w:r>
        <w:rPr>
          <w:rFonts w:eastAsia="Times New Roman"/>
          <w:szCs w:val="24"/>
        </w:rPr>
        <w:t>δ</w:t>
      </w:r>
      <w:r w:rsidRPr="00A25CF5">
        <w:rPr>
          <w:rFonts w:eastAsia="Times New Roman"/>
          <w:szCs w:val="24"/>
        </w:rPr>
        <w:t xml:space="preserve">εν ήρθε για να δώσει </w:t>
      </w:r>
      <w:r>
        <w:rPr>
          <w:rFonts w:eastAsia="Times New Roman"/>
          <w:szCs w:val="24"/>
        </w:rPr>
        <w:t>α</w:t>
      </w:r>
      <w:r w:rsidRPr="00A25CF5">
        <w:rPr>
          <w:rFonts w:eastAsia="Times New Roman"/>
          <w:szCs w:val="24"/>
        </w:rPr>
        <w:t>πλά μία μάχη</w:t>
      </w:r>
      <w:r>
        <w:rPr>
          <w:rFonts w:eastAsia="Times New Roman"/>
          <w:szCs w:val="24"/>
        </w:rPr>
        <w:t xml:space="preserve">, ήρθε </w:t>
      </w:r>
      <w:r w:rsidRPr="00A25CF5">
        <w:rPr>
          <w:rFonts w:eastAsia="Times New Roman"/>
          <w:szCs w:val="24"/>
        </w:rPr>
        <w:t xml:space="preserve">για να </w:t>
      </w:r>
      <w:r>
        <w:rPr>
          <w:rFonts w:eastAsia="Times New Roman"/>
          <w:szCs w:val="24"/>
        </w:rPr>
        <w:t>μείνει, για να μείνει</w:t>
      </w:r>
      <w:r w:rsidRPr="00A25CF5">
        <w:rPr>
          <w:rFonts w:eastAsia="Times New Roman"/>
          <w:szCs w:val="24"/>
        </w:rPr>
        <w:t xml:space="preserve"> η αξιοπρέπεια</w:t>
      </w:r>
      <w:r>
        <w:rPr>
          <w:rFonts w:eastAsia="Times New Roman"/>
          <w:szCs w:val="24"/>
        </w:rPr>
        <w:t>,</w:t>
      </w:r>
      <w:r w:rsidRPr="00A25CF5">
        <w:rPr>
          <w:rFonts w:eastAsia="Times New Roman"/>
          <w:szCs w:val="24"/>
        </w:rPr>
        <w:t xml:space="preserve"> η δημοκρατία</w:t>
      </w:r>
      <w:r>
        <w:rPr>
          <w:rFonts w:eastAsia="Times New Roman"/>
          <w:szCs w:val="24"/>
        </w:rPr>
        <w:t>,</w:t>
      </w:r>
      <w:r w:rsidRPr="00A25CF5">
        <w:rPr>
          <w:rFonts w:eastAsia="Times New Roman"/>
          <w:szCs w:val="24"/>
        </w:rPr>
        <w:t xml:space="preserve"> η ανάπτυξη στη βάση των κοινωνικών αναγκών</w:t>
      </w:r>
      <w:r>
        <w:rPr>
          <w:rFonts w:eastAsia="Times New Roman"/>
          <w:szCs w:val="24"/>
        </w:rPr>
        <w:t>,</w:t>
      </w:r>
      <w:r w:rsidRPr="00A25CF5">
        <w:rPr>
          <w:rFonts w:eastAsia="Times New Roman"/>
          <w:szCs w:val="24"/>
        </w:rPr>
        <w:t xml:space="preserve"> για να μείνει η κοινωνική συνοχή και η ενότητα</w:t>
      </w:r>
      <w:r>
        <w:rPr>
          <w:rFonts w:eastAsia="Times New Roman"/>
          <w:szCs w:val="24"/>
        </w:rPr>
        <w:t>.</w:t>
      </w:r>
      <w:r w:rsidRPr="00A25CF5">
        <w:rPr>
          <w:rFonts w:eastAsia="Times New Roman"/>
          <w:szCs w:val="24"/>
        </w:rPr>
        <w:t xml:space="preserve"> Η ελπίδα είναι εδώ και το μέλλον δηλώνει την παρουσία</w:t>
      </w:r>
      <w:r>
        <w:rPr>
          <w:rFonts w:eastAsia="Times New Roman"/>
          <w:szCs w:val="24"/>
        </w:rPr>
        <w:t xml:space="preserve"> του.</w:t>
      </w:r>
    </w:p>
    <w:p w14:paraId="064530A7" w14:textId="77777777" w:rsidR="00C04CE1" w:rsidRDefault="00722F08">
      <w:pPr>
        <w:spacing w:line="600" w:lineRule="auto"/>
        <w:ind w:firstLine="720"/>
        <w:jc w:val="both"/>
        <w:rPr>
          <w:rFonts w:eastAsia="Times New Roman"/>
          <w:szCs w:val="24"/>
        </w:rPr>
      </w:pPr>
      <w:r>
        <w:rPr>
          <w:rFonts w:eastAsia="Times New Roman"/>
          <w:szCs w:val="24"/>
        </w:rPr>
        <w:t>Τότε κάποιοι χαμογέλασαν από</w:t>
      </w:r>
      <w:r w:rsidRPr="00A25CF5">
        <w:rPr>
          <w:rFonts w:eastAsia="Times New Roman"/>
          <w:szCs w:val="24"/>
        </w:rPr>
        <w:t xml:space="preserve"> </w:t>
      </w:r>
      <w:r>
        <w:rPr>
          <w:rFonts w:eastAsia="Times New Roman"/>
          <w:szCs w:val="24"/>
        </w:rPr>
        <w:t>τη</w:t>
      </w:r>
      <w:r w:rsidRPr="00A25CF5">
        <w:rPr>
          <w:rFonts w:eastAsia="Times New Roman"/>
          <w:szCs w:val="24"/>
        </w:rPr>
        <w:t xml:space="preserve"> δεξιά </w:t>
      </w:r>
      <w:r>
        <w:rPr>
          <w:rFonts w:eastAsia="Times New Roman"/>
          <w:szCs w:val="24"/>
        </w:rPr>
        <w:t>π</w:t>
      </w:r>
      <w:r w:rsidRPr="00A25CF5">
        <w:rPr>
          <w:rFonts w:eastAsia="Times New Roman"/>
          <w:szCs w:val="24"/>
        </w:rPr>
        <w:t>τέρυγα</w:t>
      </w:r>
      <w:r>
        <w:rPr>
          <w:rFonts w:eastAsia="Times New Roman"/>
          <w:szCs w:val="24"/>
        </w:rPr>
        <w:t>,</w:t>
      </w:r>
      <w:r w:rsidRPr="00A25CF5">
        <w:rPr>
          <w:rFonts w:eastAsia="Times New Roman"/>
          <w:szCs w:val="24"/>
        </w:rPr>
        <w:t xml:space="preserve"> αλλά </w:t>
      </w:r>
      <w:r>
        <w:rPr>
          <w:rFonts w:eastAsia="Times New Roman"/>
          <w:szCs w:val="24"/>
        </w:rPr>
        <w:t xml:space="preserve">τέσσερα χρόνια </w:t>
      </w:r>
      <w:r w:rsidRPr="00A25CF5">
        <w:rPr>
          <w:rFonts w:eastAsia="Times New Roman"/>
          <w:szCs w:val="24"/>
        </w:rPr>
        <w:t>μετά είμαστε εδώ</w:t>
      </w:r>
      <w:r>
        <w:rPr>
          <w:rFonts w:eastAsia="Times New Roman"/>
          <w:szCs w:val="24"/>
        </w:rPr>
        <w:t>,</w:t>
      </w:r>
      <w:r w:rsidRPr="00A25CF5">
        <w:rPr>
          <w:rFonts w:eastAsia="Times New Roman"/>
          <w:szCs w:val="24"/>
        </w:rPr>
        <w:t xml:space="preserve"> </w:t>
      </w:r>
      <w:r>
        <w:rPr>
          <w:rFonts w:eastAsia="Times New Roman"/>
          <w:szCs w:val="24"/>
        </w:rPr>
        <w:t>αφού</w:t>
      </w:r>
      <w:r w:rsidRPr="00A25CF5">
        <w:rPr>
          <w:rFonts w:eastAsia="Times New Roman"/>
          <w:szCs w:val="24"/>
        </w:rPr>
        <w:t xml:space="preserve"> περάσαμε μέσα από </w:t>
      </w:r>
      <w:r w:rsidRPr="00A25CF5">
        <w:rPr>
          <w:rFonts w:eastAsia="Times New Roman"/>
          <w:szCs w:val="24"/>
        </w:rPr>
        <w:lastRenderedPageBreak/>
        <w:t>την επαναβεβαίωση της εμπιστοσύνης από τις εκλογές του Σεπτέμβρη του 2015</w:t>
      </w:r>
      <w:r>
        <w:rPr>
          <w:rFonts w:eastAsia="Times New Roman"/>
          <w:szCs w:val="24"/>
        </w:rPr>
        <w:t>, όταν ο λαός μα</w:t>
      </w:r>
      <w:r w:rsidRPr="00A25CF5">
        <w:rPr>
          <w:rFonts w:eastAsia="Times New Roman"/>
          <w:szCs w:val="24"/>
        </w:rPr>
        <w:t>ς επέλεξε να περάσει τα δύσκολα με το</w:t>
      </w:r>
      <w:r>
        <w:rPr>
          <w:rFonts w:eastAsia="Times New Roman"/>
          <w:szCs w:val="24"/>
        </w:rPr>
        <w:t>ν</w:t>
      </w:r>
      <w:r w:rsidRPr="00A25CF5">
        <w:rPr>
          <w:rFonts w:eastAsia="Times New Roman"/>
          <w:szCs w:val="24"/>
        </w:rPr>
        <w:t xml:space="preserve"> ΣΥΡΙΖΑ</w:t>
      </w:r>
      <w:r>
        <w:rPr>
          <w:rFonts w:eastAsia="Times New Roman"/>
          <w:szCs w:val="24"/>
        </w:rPr>
        <w:t>. Διαλύσαμε κάθε σενάριο παρένθεση</w:t>
      </w:r>
      <w:r w:rsidRPr="00A25CF5">
        <w:rPr>
          <w:rFonts w:eastAsia="Times New Roman"/>
          <w:szCs w:val="24"/>
        </w:rPr>
        <w:t>ς</w:t>
      </w:r>
      <w:r>
        <w:rPr>
          <w:rFonts w:eastAsia="Times New Roman"/>
          <w:szCs w:val="24"/>
        </w:rPr>
        <w:t>,</w:t>
      </w:r>
      <w:r w:rsidRPr="00A25CF5">
        <w:rPr>
          <w:rFonts w:eastAsia="Times New Roman"/>
          <w:szCs w:val="24"/>
        </w:rPr>
        <w:t xml:space="preserve"> σβήσα</w:t>
      </w:r>
      <w:r>
        <w:rPr>
          <w:rFonts w:eastAsia="Times New Roman"/>
          <w:szCs w:val="24"/>
        </w:rPr>
        <w:t>μ</w:t>
      </w:r>
      <w:r w:rsidRPr="00A25CF5">
        <w:rPr>
          <w:rFonts w:eastAsia="Times New Roman"/>
          <w:szCs w:val="24"/>
        </w:rPr>
        <w:t>ε τα φώτα από το πάρτι της διαπλοκής</w:t>
      </w:r>
      <w:r>
        <w:rPr>
          <w:rFonts w:eastAsia="Times New Roman"/>
          <w:szCs w:val="24"/>
        </w:rPr>
        <w:t>,</w:t>
      </w:r>
      <w:r w:rsidRPr="00A25CF5">
        <w:rPr>
          <w:rFonts w:eastAsia="Times New Roman"/>
          <w:szCs w:val="24"/>
        </w:rPr>
        <w:t xml:space="preserve"> πετύχαμε εκεί όπου όλοι οι άλλοι απέτυχαν</w:t>
      </w:r>
      <w:r>
        <w:rPr>
          <w:rFonts w:eastAsia="Times New Roman"/>
          <w:szCs w:val="24"/>
        </w:rPr>
        <w:t>,</w:t>
      </w:r>
      <w:r w:rsidRPr="00A25CF5">
        <w:rPr>
          <w:rFonts w:eastAsia="Times New Roman"/>
          <w:szCs w:val="24"/>
        </w:rPr>
        <w:t xml:space="preserve"> σταθεροπο</w:t>
      </w:r>
      <w:r>
        <w:rPr>
          <w:rFonts w:eastAsia="Times New Roman"/>
          <w:szCs w:val="24"/>
        </w:rPr>
        <w:t>ιήσαμε</w:t>
      </w:r>
      <w:r w:rsidRPr="00A25CF5">
        <w:rPr>
          <w:rFonts w:eastAsia="Times New Roman"/>
          <w:szCs w:val="24"/>
        </w:rPr>
        <w:t xml:space="preserve"> την οικονομία</w:t>
      </w:r>
      <w:r>
        <w:rPr>
          <w:rFonts w:eastAsia="Times New Roman"/>
          <w:szCs w:val="24"/>
        </w:rPr>
        <w:t>,</w:t>
      </w:r>
      <w:r w:rsidRPr="00A25CF5">
        <w:rPr>
          <w:rFonts w:eastAsia="Times New Roman"/>
          <w:szCs w:val="24"/>
        </w:rPr>
        <w:t xml:space="preserve"> φροντίσαμε τους πιο αδύνατους</w:t>
      </w:r>
      <w:r>
        <w:rPr>
          <w:rFonts w:eastAsia="Times New Roman"/>
          <w:szCs w:val="24"/>
        </w:rPr>
        <w:t xml:space="preserve">, </w:t>
      </w:r>
      <w:r w:rsidRPr="00A25CF5">
        <w:rPr>
          <w:rFonts w:eastAsia="Times New Roman"/>
          <w:szCs w:val="24"/>
        </w:rPr>
        <w:t xml:space="preserve">μειώσαμε κατά </w:t>
      </w:r>
      <w:r>
        <w:rPr>
          <w:rFonts w:eastAsia="Times New Roman"/>
          <w:szCs w:val="24"/>
        </w:rPr>
        <w:t>εννιά</w:t>
      </w:r>
      <w:r w:rsidRPr="00A25CF5">
        <w:rPr>
          <w:rFonts w:eastAsia="Times New Roman"/>
          <w:szCs w:val="24"/>
        </w:rPr>
        <w:t xml:space="preserve"> μονάδες την ανεργία</w:t>
      </w:r>
      <w:r>
        <w:rPr>
          <w:rFonts w:eastAsia="Times New Roman"/>
          <w:szCs w:val="24"/>
        </w:rPr>
        <w:t>,</w:t>
      </w:r>
      <w:r w:rsidRPr="00A25CF5">
        <w:rPr>
          <w:rFonts w:eastAsia="Times New Roman"/>
          <w:szCs w:val="24"/>
        </w:rPr>
        <w:t xml:space="preserve"> δώσα</w:t>
      </w:r>
      <w:r>
        <w:rPr>
          <w:rFonts w:eastAsia="Times New Roman"/>
          <w:szCs w:val="24"/>
        </w:rPr>
        <w:t>μ</w:t>
      </w:r>
      <w:r w:rsidRPr="00A25CF5">
        <w:rPr>
          <w:rFonts w:eastAsia="Times New Roman"/>
          <w:szCs w:val="24"/>
        </w:rPr>
        <w:t xml:space="preserve">ε πρόσβαση στη δημόσια υγεία σε εκατομμύρια συμπολίτες </w:t>
      </w:r>
      <w:r>
        <w:rPr>
          <w:rFonts w:eastAsia="Times New Roman"/>
          <w:szCs w:val="24"/>
        </w:rPr>
        <w:t>μας,</w:t>
      </w:r>
      <w:r w:rsidRPr="00A25CF5">
        <w:rPr>
          <w:rFonts w:eastAsia="Times New Roman"/>
          <w:szCs w:val="24"/>
        </w:rPr>
        <w:t xml:space="preserve"> απέκτησε η Ελλάδα </w:t>
      </w:r>
      <w:r>
        <w:rPr>
          <w:rFonts w:eastAsia="Times New Roman"/>
          <w:szCs w:val="24"/>
        </w:rPr>
        <w:t>φωνή, ι</w:t>
      </w:r>
      <w:r w:rsidRPr="00A25CF5">
        <w:rPr>
          <w:rFonts w:eastAsia="Times New Roman"/>
          <w:szCs w:val="24"/>
        </w:rPr>
        <w:t xml:space="preserve">σχυρή φωνή στις </w:t>
      </w:r>
      <w:r>
        <w:rPr>
          <w:rFonts w:eastAsia="Times New Roman"/>
          <w:szCs w:val="24"/>
        </w:rPr>
        <w:t>ε</w:t>
      </w:r>
      <w:r w:rsidRPr="00A25CF5">
        <w:rPr>
          <w:rFonts w:eastAsia="Times New Roman"/>
          <w:szCs w:val="24"/>
        </w:rPr>
        <w:t xml:space="preserve">υρωπαϊκές εξελίξεις </w:t>
      </w:r>
      <w:r>
        <w:rPr>
          <w:rFonts w:eastAsia="Times New Roman"/>
          <w:szCs w:val="24"/>
        </w:rPr>
        <w:t>κ</w:t>
      </w:r>
      <w:r w:rsidRPr="00A25CF5">
        <w:rPr>
          <w:rFonts w:eastAsia="Times New Roman"/>
          <w:szCs w:val="24"/>
        </w:rPr>
        <w:t xml:space="preserve">αι βέβαια βγάλαμε τη χώρα τη μαύρη </w:t>
      </w:r>
      <w:proofErr w:type="spellStart"/>
      <w:r w:rsidRPr="00A25CF5">
        <w:rPr>
          <w:rFonts w:eastAsia="Times New Roman"/>
          <w:szCs w:val="24"/>
        </w:rPr>
        <w:t>μνημονιακή</w:t>
      </w:r>
      <w:proofErr w:type="spellEnd"/>
      <w:r w:rsidRPr="00A25CF5">
        <w:rPr>
          <w:rFonts w:eastAsia="Times New Roman"/>
          <w:szCs w:val="24"/>
        </w:rPr>
        <w:t xml:space="preserve"> περίοδο</w:t>
      </w:r>
      <w:r>
        <w:rPr>
          <w:rFonts w:eastAsia="Times New Roman"/>
          <w:szCs w:val="24"/>
        </w:rPr>
        <w:t>.</w:t>
      </w:r>
      <w:r w:rsidRPr="00A25CF5">
        <w:rPr>
          <w:rFonts w:eastAsia="Times New Roman"/>
          <w:szCs w:val="24"/>
        </w:rPr>
        <w:t xml:space="preserve"> </w:t>
      </w:r>
    </w:p>
    <w:p w14:paraId="064530A8" w14:textId="77777777" w:rsidR="00C04CE1" w:rsidRDefault="00722F08">
      <w:pPr>
        <w:spacing w:line="600" w:lineRule="auto"/>
        <w:ind w:firstLine="720"/>
        <w:jc w:val="both"/>
        <w:rPr>
          <w:rFonts w:eastAsia="Times New Roman"/>
          <w:szCs w:val="24"/>
        </w:rPr>
      </w:pPr>
      <w:r w:rsidRPr="00A25CF5">
        <w:rPr>
          <w:rFonts w:eastAsia="Times New Roman"/>
          <w:szCs w:val="24"/>
        </w:rPr>
        <w:t>Και όχι μόνο αυτό</w:t>
      </w:r>
      <w:r>
        <w:rPr>
          <w:rFonts w:eastAsia="Times New Roman"/>
          <w:szCs w:val="24"/>
        </w:rPr>
        <w:t>,</w:t>
      </w:r>
      <w:r w:rsidRPr="00A25CF5">
        <w:rPr>
          <w:rFonts w:eastAsia="Times New Roman"/>
          <w:szCs w:val="24"/>
        </w:rPr>
        <w:t xml:space="preserve"> </w:t>
      </w:r>
      <w:r>
        <w:rPr>
          <w:rFonts w:eastAsia="Times New Roman"/>
          <w:szCs w:val="24"/>
        </w:rPr>
        <w:t>ήδη</w:t>
      </w:r>
      <w:r w:rsidRPr="00A25CF5">
        <w:rPr>
          <w:rFonts w:eastAsia="Times New Roman"/>
          <w:szCs w:val="24"/>
        </w:rPr>
        <w:t xml:space="preserve"> εφαρμόζουμε νέα σταθερά μέτρα βελτίωσης της ζωής των πολιτών </w:t>
      </w:r>
      <w:r>
        <w:rPr>
          <w:rFonts w:eastAsia="Times New Roman"/>
          <w:szCs w:val="24"/>
        </w:rPr>
        <w:t>μας,</w:t>
      </w:r>
      <w:r w:rsidRPr="00A25CF5">
        <w:rPr>
          <w:rFonts w:eastAsia="Times New Roman"/>
          <w:szCs w:val="24"/>
        </w:rPr>
        <w:t xml:space="preserve"> βελτίωσης της δημοκρατίας</w:t>
      </w:r>
      <w:r>
        <w:rPr>
          <w:rFonts w:eastAsia="Times New Roman"/>
          <w:szCs w:val="24"/>
        </w:rPr>
        <w:t>,</w:t>
      </w:r>
      <w:r w:rsidRPr="00A25CF5">
        <w:rPr>
          <w:rFonts w:eastAsia="Times New Roman"/>
          <w:szCs w:val="24"/>
        </w:rPr>
        <w:t xml:space="preserve"> αναβάθμισης του κοινωνικού κράτους και σχεδιάζουμε το μέλλον με τη </w:t>
      </w:r>
      <w:r>
        <w:rPr>
          <w:rFonts w:eastAsia="Times New Roman"/>
          <w:szCs w:val="24"/>
        </w:rPr>
        <w:t>σ</w:t>
      </w:r>
      <w:r w:rsidRPr="00A25CF5">
        <w:rPr>
          <w:rFonts w:eastAsia="Times New Roman"/>
          <w:szCs w:val="24"/>
        </w:rPr>
        <w:t>υνταγματική Αναθεώρηση</w:t>
      </w:r>
      <w:r>
        <w:rPr>
          <w:rFonts w:eastAsia="Times New Roman"/>
          <w:szCs w:val="24"/>
        </w:rPr>
        <w:t>,</w:t>
      </w:r>
      <w:r w:rsidRPr="00A25CF5">
        <w:rPr>
          <w:rFonts w:eastAsia="Times New Roman"/>
          <w:szCs w:val="24"/>
        </w:rPr>
        <w:t xml:space="preserve"> τη </w:t>
      </w:r>
      <w:r>
        <w:rPr>
          <w:rFonts w:eastAsia="Times New Roman"/>
          <w:szCs w:val="24"/>
        </w:rPr>
        <w:t>Σ</w:t>
      </w:r>
      <w:r w:rsidRPr="00A25CF5">
        <w:rPr>
          <w:rFonts w:eastAsia="Times New Roman"/>
          <w:szCs w:val="24"/>
        </w:rPr>
        <w:t>υμφωνία με την Εκκλησία</w:t>
      </w:r>
      <w:r>
        <w:rPr>
          <w:rFonts w:eastAsia="Times New Roman"/>
          <w:szCs w:val="24"/>
        </w:rPr>
        <w:t>,</w:t>
      </w:r>
      <w:r w:rsidRPr="00A25CF5">
        <w:rPr>
          <w:rFonts w:eastAsia="Times New Roman"/>
          <w:szCs w:val="24"/>
        </w:rPr>
        <w:t xml:space="preserve"> το</w:t>
      </w:r>
      <w:r>
        <w:rPr>
          <w:rFonts w:eastAsia="Times New Roman"/>
          <w:szCs w:val="24"/>
        </w:rPr>
        <w:t>ν</w:t>
      </w:r>
      <w:r w:rsidRPr="00A25CF5">
        <w:rPr>
          <w:rFonts w:eastAsia="Times New Roman"/>
          <w:szCs w:val="24"/>
        </w:rPr>
        <w:t xml:space="preserve"> νέο κατώτατο μισθό που συμπαρασύρει και την αύξηση της κατώτατης σύνταξης</w:t>
      </w:r>
      <w:r>
        <w:rPr>
          <w:rFonts w:eastAsia="Times New Roman"/>
          <w:szCs w:val="24"/>
        </w:rPr>
        <w:t>,</w:t>
      </w:r>
      <w:r w:rsidRPr="00A25CF5">
        <w:rPr>
          <w:rFonts w:eastAsia="Times New Roman"/>
          <w:szCs w:val="24"/>
        </w:rPr>
        <w:t xml:space="preserve"> τη δομή ενίσχυσης των μικρομεσαίων </w:t>
      </w:r>
      <w:r>
        <w:rPr>
          <w:rFonts w:eastAsia="Times New Roman"/>
          <w:szCs w:val="24"/>
        </w:rPr>
        <w:t>επιχειρήσεων,</w:t>
      </w:r>
      <w:r w:rsidRPr="00A25CF5">
        <w:rPr>
          <w:rFonts w:eastAsia="Times New Roman"/>
          <w:szCs w:val="24"/>
        </w:rPr>
        <w:t xml:space="preserve"> την αναπτυξιακή τράπεζα </w:t>
      </w:r>
      <w:r>
        <w:rPr>
          <w:rFonts w:eastAsia="Times New Roman"/>
          <w:szCs w:val="24"/>
        </w:rPr>
        <w:t>κ</w:t>
      </w:r>
      <w:r w:rsidRPr="00A25CF5">
        <w:rPr>
          <w:rFonts w:eastAsia="Times New Roman"/>
          <w:szCs w:val="24"/>
        </w:rPr>
        <w:t>αι βέβαια τη Συμφωνία των Πρεσπών</w:t>
      </w:r>
      <w:r>
        <w:rPr>
          <w:rFonts w:eastAsia="Times New Roman"/>
          <w:szCs w:val="24"/>
        </w:rPr>
        <w:t>,</w:t>
      </w:r>
      <w:r w:rsidRPr="00A25CF5">
        <w:rPr>
          <w:rFonts w:eastAsia="Times New Roman"/>
          <w:szCs w:val="24"/>
        </w:rPr>
        <w:t xml:space="preserve"> ένα μεγάλο βήμα για την </w:t>
      </w:r>
      <w:r>
        <w:rPr>
          <w:rFonts w:eastAsia="Times New Roman"/>
          <w:szCs w:val="24"/>
        </w:rPr>
        <w:t>ε</w:t>
      </w:r>
      <w:r w:rsidRPr="00A25CF5">
        <w:rPr>
          <w:rFonts w:eastAsia="Times New Roman"/>
          <w:szCs w:val="24"/>
        </w:rPr>
        <w:t>ιρήνη</w:t>
      </w:r>
      <w:r>
        <w:rPr>
          <w:rFonts w:eastAsia="Times New Roman"/>
          <w:szCs w:val="24"/>
        </w:rPr>
        <w:t>,</w:t>
      </w:r>
      <w:r w:rsidRPr="00A25CF5">
        <w:rPr>
          <w:rFonts w:eastAsia="Times New Roman"/>
          <w:szCs w:val="24"/>
        </w:rPr>
        <w:t xml:space="preserve"> τη συνεργασία και την αλληλεγγύη στα Βαλκάνια</w:t>
      </w:r>
      <w:r>
        <w:rPr>
          <w:rFonts w:eastAsia="Times New Roman"/>
          <w:szCs w:val="24"/>
        </w:rPr>
        <w:t>.</w:t>
      </w:r>
    </w:p>
    <w:p w14:paraId="064530A9" w14:textId="77777777" w:rsidR="00C04CE1" w:rsidRDefault="00722F08">
      <w:pPr>
        <w:spacing w:line="600" w:lineRule="auto"/>
        <w:ind w:firstLine="720"/>
        <w:jc w:val="both"/>
        <w:rPr>
          <w:rFonts w:eastAsia="Times New Roman"/>
          <w:szCs w:val="24"/>
        </w:rPr>
      </w:pPr>
      <w:r>
        <w:rPr>
          <w:rFonts w:eastAsia="Times New Roman"/>
          <w:szCs w:val="24"/>
        </w:rPr>
        <w:lastRenderedPageBreak/>
        <w:t>Τ</w:t>
      </w:r>
      <w:r w:rsidRPr="00A25CF5">
        <w:rPr>
          <w:rFonts w:eastAsia="Times New Roman"/>
          <w:szCs w:val="24"/>
        </w:rPr>
        <w:t>ην ίδια ώρα που εμείς σχε</w:t>
      </w:r>
      <w:r>
        <w:rPr>
          <w:rFonts w:eastAsia="Times New Roman"/>
          <w:szCs w:val="24"/>
        </w:rPr>
        <w:t xml:space="preserve">διάζουμε το παρόν και το μέλλον, </w:t>
      </w:r>
      <w:r w:rsidRPr="00A25CF5">
        <w:rPr>
          <w:rFonts w:eastAsia="Times New Roman"/>
          <w:szCs w:val="24"/>
        </w:rPr>
        <w:t xml:space="preserve">εσείς από την Αξιωματική Αντιπολίτευση </w:t>
      </w:r>
      <w:r>
        <w:rPr>
          <w:rFonts w:eastAsia="Times New Roman"/>
          <w:szCs w:val="24"/>
        </w:rPr>
        <w:t>-</w:t>
      </w:r>
      <w:r w:rsidRPr="00A25CF5">
        <w:rPr>
          <w:rFonts w:eastAsia="Times New Roman"/>
          <w:szCs w:val="24"/>
        </w:rPr>
        <w:t>και όχι μόνο</w:t>
      </w:r>
      <w:r>
        <w:rPr>
          <w:rFonts w:eastAsia="Times New Roman"/>
          <w:szCs w:val="24"/>
        </w:rPr>
        <w:t>-</w:t>
      </w:r>
      <w:r w:rsidRPr="00A25CF5">
        <w:rPr>
          <w:rFonts w:eastAsia="Times New Roman"/>
          <w:szCs w:val="24"/>
        </w:rPr>
        <w:t xml:space="preserve"> κάνετε </w:t>
      </w:r>
      <w:r>
        <w:rPr>
          <w:rFonts w:eastAsia="Times New Roman"/>
          <w:szCs w:val="24"/>
        </w:rPr>
        <w:t>τ</w:t>
      </w:r>
      <w:r w:rsidRPr="00A25CF5">
        <w:rPr>
          <w:rFonts w:eastAsia="Times New Roman"/>
          <w:szCs w:val="24"/>
        </w:rPr>
        <w:t xml:space="preserve">α δικά σας σχέδια με βάση τις δεξιότητες και τις ικανότητές </w:t>
      </w:r>
      <w:r>
        <w:rPr>
          <w:rFonts w:eastAsia="Times New Roman"/>
          <w:szCs w:val="24"/>
        </w:rPr>
        <w:t>σας.</w:t>
      </w:r>
      <w:r w:rsidRPr="00A25CF5">
        <w:rPr>
          <w:rFonts w:eastAsia="Times New Roman"/>
          <w:szCs w:val="24"/>
        </w:rPr>
        <w:t xml:space="preserve"> Και οι δεξιότητές </w:t>
      </w:r>
      <w:r>
        <w:rPr>
          <w:rFonts w:eastAsia="Times New Roman"/>
          <w:szCs w:val="24"/>
        </w:rPr>
        <w:t>σας,</w:t>
      </w:r>
      <w:r w:rsidRPr="00A25CF5">
        <w:rPr>
          <w:rFonts w:eastAsia="Times New Roman"/>
          <w:szCs w:val="24"/>
        </w:rPr>
        <w:t xml:space="preserve"> οι ικανότητές σας είναι μοναδικές πραγματικά</w:t>
      </w:r>
      <w:r>
        <w:rPr>
          <w:rFonts w:eastAsia="Times New Roman"/>
          <w:szCs w:val="24"/>
        </w:rPr>
        <w:t>.</w:t>
      </w:r>
      <w:r w:rsidRPr="00A25CF5">
        <w:rPr>
          <w:rFonts w:eastAsia="Times New Roman"/>
          <w:szCs w:val="24"/>
        </w:rPr>
        <w:t xml:space="preserve"> Σχεδιάζετε την καταστροφή</w:t>
      </w:r>
      <w:r>
        <w:rPr>
          <w:rFonts w:eastAsia="Times New Roman"/>
          <w:szCs w:val="24"/>
        </w:rPr>
        <w:t>. Π</w:t>
      </w:r>
      <w:r w:rsidRPr="00A25CF5">
        <w:rPr>
          <w:rFonts w:eastAsia="Times New Roman"/>
          <w:szCs w:val="24"/>
        </w:rPr>
        <w:t xml:space="preserve">ρώτα και κύρια την καταστροφή των αντιπάλων </w:t>
      </w:r>
      <w:r>
        <w:rPr>
          <w:rFonts w:eastAsia="Times New Roman"/>
          <w:szCs w:val="24"/>
        </w:rPr>
        <w:t>σας,</w:t>
      </w:r>
      <w:r w:rsidRPr="00A25CF5">
        <w:rPr>
          <w:rFonts w:eastAsia="Times New Roman"/>
          <w:szCs w:val="24"/>
        </w:rPr>
        <w:t xml:space="preserve"> πράγμα που κανένας δεν μπορεί να σας πει</w:t>
      </w:r>
      <w:r>
        <w:rPr>
          <w:rFonts w:eastAsia="Times New Roman"/>
          <w:szCs w:val="24"/>
        </w:rPr>
        <w:t xml:space="preserve"> να</w:t>
      </w:r>
      <w:r w:rsidRPr="00A25CF5">
        <w:rPr>
          <w:rFonts w:eastAsia="Times New Roman"/>
          <w:szCs w:val="24"/>
        </w:rPr>
        <w:t xml:space="preserve"> μην το κάνετε</w:t>
      </w:r>
      <w:r>
        <w:rPr>
          <w:rFonts w:eastAsia="Times New Roman"/>
          <w:szCs w:val="24"/>
        </w:rPr>
        <w:t>,</w:t>
      </w:r>
      <w:r w:rsidRPr="00A25CF5">
        <w:rPr>
          <w:rFonts w:eastAsia="Times New Roman"/>
          <w:szCs w:val="24"/>
        </w:rPr>
        <w:t xml:space="preserve"> αλλά δυστυχώς δεν έχετε κανένα</w:t>
      </w:r>
      <w:r>
        <w:rPr>
          <w:rFonts w:eastAsia="Times New Roman"/>
          <w:szCs w:val="24"/>
        </w:rPr>
        <w:t xml:space="preserve">ν ενδοιασμό να χτυπήσετε για αυτόν </w:t>
      </w:r>
      <w:r w:rsidRPr="00A25CF5">
        <w:rPr>
          <w:rFonts w:eastAsia="Times New Roman"/>
          <w:szCs w:val="24"/>
        </w:rPr>
        <w:t xml:space="preserve"> το</w:t>
      </w:r>
      <w:r>
        <w:rPr>
          <w:rFonts w:eastAsia="Times New Roman"/>
          <w:szCs w:val="24"/>
        </w:rPr>
        <w:t>ν</w:t>
      </w:r>
      <w:r w:rsidRPr="00A25CF5">
        <w:rPr>
          <w:rFonts w:eastAsia="Times New Roman"/>
          <w:szCs w:val="24"/>
        </w:rPr>
        <w:t xml:space="preserve"> σκοπό την ίδια τη χώρα</w:t>
      </w:r>
      <w:r>
        <w:rPr>
          <w:rFonts w:eastAsia="Times New Roman"/>
          <w:szCs w:val="24"/>
        </w:rPr>
        <w:t>,</w:t>
      </w:r>
      <w:r w:rsidRPr="00A25CF5">
        <w:rPr>
          <w:rFonts w:eastAsia="Times New Roman"/>
          <w:szCs w:val="24"/>
        </w:rPr>
        <w:t xml:space="preserve"> την ίδια την κοινωνία</w:t>
      </w:r>
      <w:r>
        <w:rPr>
          <w:rFonts w:eastAsia="Times New Roman"/>
          <w:szCs w:val="24"/>
        </w:rPr>
        <w:t>. Ω</w:t>
      </w:r>
      <w:r w:rsidRPr="00A25CF5">
        <w:rPr>
          <w:rFonts w:eastAsia="Times New Roman"/>
          <w:szCs w:val="24"/>
        </w:rPr>
        <w:t xml:space="preserve">ς </w:t>
      </w:r>
      <w:proofErr w:type="spellStart"/>
      <w:r w:rsidRPr="00A25CF5">
        <w:rPr>
          <w:rFonts w:eastAsia="Times New Roman"/>
          <w:szCs w:val="24"/>
        </w:rPr>
        <w:t>Κασσάνδρες</w:t>
      </w:r>
      <w:proofErr w:type="spellEnd"/>
      <w:r>
        <w:rPr>
          <w:rFonts w:eastAsia="Times New Roman"/>
          <w:szCs w:val="24"/>
        </w:rPr>
        <w:t>,</w:t>
      </w:r>
      <w:r w:rsidRPr="00A25CF5">
        <w:rPr>
          <w:rFonts w:eastAsia="Times New Roman"/>
          <w:szCs w:val="24"/>
        </w:rPr>
        <w:t xml:space="preserve"> </w:t>
      </w:r>
      <w:r>
        <w:rPr>
          <w:rFonts w:eastAsia="Times New Roman"/>
          <w:szCs w:val="24"/>
        </w:rPr>
        <w:t>όμως,</w:t>
      </w:r>
      <w:r w:rsidRPr="00A25CF5">
        <w:rPr>
          <w:rFonts w:eastAsia="Times New Roman"/>
          <w:szCs w:val="24"/>
        </w:rPr>
        <w:t xml:space="preserve"> έχετε αποτύχει πλήρως και </w:t>
      </w:r>
      <w:r>
        <w:rPr>
          <w:rFonts w:eastAsia="Times New Roman"/>
          <w:szCs w:val="24"/>
        </w:rPr>
        <w:t xml:space="preserve">ο </w:t>
      </w:r>
      <w:r w:rsidRPr="00A25CF5">
        <w:rPr>
          <w:rFonts w:eastAsia="Times New Roman"/>
          <w:szCs w:val="24"/>
        </w:rPr>
        <w:t>ελληνικός λαός δεν θα σας καλέσει για επανεξέταση</w:t>
      </w:r>
      <w:r>
        <w:rPr>
          <w:rFonts w:eastAsia="Times New Roman"/>
          <w:szCs w:val="24"/>
        </w:rPr>
        <w:t>.</w:t>
      </w:r>
      <w:r w:rsidRPr="00A25CF5">
        <w:rPr>
          <w:rFonts w:eastAsia="Times New Roman"/>
          <w:szCs w:val="24"/>
        </w:rPr>
        <w:t xml:space="preserve"> </w:t>
      </w:r>
      <w:r>
        <w:rPr>
          <w:rFonts w:eastAsia="Times New Roman"/>
          <w:szCs w:val="24"/>
        </w:rPr>
        <w:t xml:space="preserve">Οι αξιολογήσεις πέτυχαν, ο κόφτης </w:t>
      </w:r>
      <w:r w:rsidRPr="00A25CF5">
        <w:rPr>
          <w:rFonts w:eastAsia="Times New Roman"/>
          <w:szCs w:val="24"/>
        </w:rPr>
        <w:t xml:space="preserve">δεν δρομολογήθηκε </w:t>
      </w:r>
      <w:r>
        <w:rPr>
          <w:rFonts w:eastAsia="Times New Roman"/>
          <w:szCs w:val="24"/>
        </w:rPr>
        <w:t>π</w:t>
      </w:r>
      <w:r w:rsidRPr="00A25CF5">
        <w:rPr>
          <w:rFonts w:eastAsia="Times New Roman"/>
          <w:szCs w:val="24"/>
        </w:rPr>
        <w:t>οτέ</w:t>
      </w:r>
      <w:r>
        <w:rPr>
          <w:rFonts w:eastAsia="Times New Roman"/>
          <w:szCs w:val="24"/>
        </w:rPr>
        <w:t>,</w:t>
      </w:r>
      <w:r w:rsidRPr="00A25CF5">
        <w:rPr>
          <w:rFonts w:eastAsia="Times New Roman"/>
          <w:szCs w:val="24"/>
        </w:rPr>
        <w:t xml:space="preserve"> η έξοδος ήταν πεντακάθαρη και το οικονομικό απόθεμα είναι ισχυρό</w:t>
      </w:r>
      <w:r>
        <w:rPr>
          <w:rFonts w:eastAsia="Times New Roman"/>
          <w:szCs w:val="24"/>
        </w:rPr>
        <w:t xml:space="preserve">. </w:t>
      </w:r>
    </w:p>
    <w:p w14:paraId="064530AA" w14:textId="77777777" w:rsidR="00C04CE1" w:rsidRDefault="00722F08">
      <w:pPr>
        <w:spacing w:line="600" w:lineRule="auto"/>
        <w:ind w:firstLine="720"/>
        <w:jc w:val="both"/>
        <w:rPr>
          <w:rFonts w:eastAsia="Times New Roman"/>
          <w:szCs w:val="24"/>
        </w:rPr>
      </w:pPr>
      <w:r>
        <w:rPr>
          <w:rFonts w:eastAsia="Times New Roman"/>
          <w:szCs w:val="24"/>
        </w:rPr>
        <w:t>Αυτό, όμως,</w:t>
      </w:r>
      <w:r w:rsidRPr="00A25CF5">
        <w:rPr>
          <w:rFonts w:eastAsia="Times New Roman"/>
          <w:szCs w:val="24"/>
        </w:rPr>
        <w:t xml:space="preserve"> που δεν θέλετε να καταλάβετε είναι πως κάθε πράξη </w:t>
      </w:r>
      <w:r>
        <w:rPr>
          <w:rFonts w:eastAsia="Times New Roman"/>
          <w:szCs w:val="24"/>
        </w:rPr>
        <w:t>μας,</w:t>
      </w:r>
      <w:r w:rsidRPr="00A25CF5">
        <w:rPr>
          <w:rFonts w:eastAsia="Times New Roman"/>
          <w:szCs w:val="24"/>
        </w:rPr>
        <w:t xml:space="preserve"> κάθε προσπάθειά </w:t>
      </w:r>
      <w:r>
        <w:rPr>
          <w:rFonts w:eastAsia="Times New Roman"/>
          <w:szCs w:val="24"/>
        </w:rPr>
        <w:t>μας,</w:t>
      </w:r>
      <w:r w:rsidRPr="00A25CF5">
        <w:rPr>
          <w:rFonts w:eastAsia="Times New Roman"/>
          <w:szCs w:val="24"/>
        </w:rPr>
        <w:t xml:space="preserve"> να</w:t>
      </w:r>
      <w:r>
        <w:rPr>
          <w:rFonts w:eastAsia="Times New Roman"/>
          <w:szCs w:val="24"/>
        </w:rPr>
        <w:t>ι,</w:t>
      </w:r>
      <w:r w:rsidRPr="00A25CF5">
        <w:rPr>
          <w:rFonts w:eastAsia="Times New Roman"/>
          <w:szCs w:val="24"/>
        </w:rPr>
        <w:t xml:space="preserve"> </w:t>
      </w:r>
      <w:r>
        <w:rPr>
          <w:rFonts w:eastAsia="Times New Roman"/>
          <w:szCs w:val="24"/>
        </w:rPr>
        <w:t>με</w:t>
      </w:r>
      <w:r w:rsidRPr="00A25CF5">
        <w:rPr>
          <w:rFonts w:eastAsia="Times New Roman"/>
          <w:szCs w:val="24"/>
        </w:rPr>
        <w:t xml:space="preserve"> δυσκολίες</w:t>
      </w:r>
      <w:r>
        <w:rPr>
          <w:rFonts w:eastAsia="Times New Roman"/>
          <w:szCs w:val="24"/>
        </w:rPr>
        <w:t>,</w:t>
      </w:r>
      <w:r w:rsidRPr="00A25CF5">
        <w:rPr>
          <w:rFonts w:eastAsia="Times New Roman"/>
          <w:szCs w:val="24"/>
        </w:rPr>
        <w:t xml:space="preserve"> με αστοχίες</w:t>
      </w:r>
      <w:r>
        <w:rPr>
          <w:rFonts w:eastAsia="Times New Roman"/>
          <w:szCs w:val="24"/>
        </w:rPr>
        <w:t>,</w:t>
      </w:r>
      <w:r w:rsidRPr="00A25CF5">
        <w:rPr>
          <w:rFonts w:eastAsia="Times New Roman"/>
          <w:szCs w:val="24"/>
        </w:rPr>
        <w:t xml:space="preserve"> αλλά και πολλές επιτυχίες</w:t>
      </w:r>
      <w:r>
        <w:rPr>
          <w:rFonts w:eastAsia="Times New Roman"/>
          <w:szCs w:val="24"/>
        </w:rPr>
        <w:t>,</w:t>
      </w:r>
      <w:r w:rsidRPr="00A25CF5">
        <w:rPr>
          <w:rFonts w:eastAsia="Times New Roman"/>
          <w:szCs w:val="24"/>
        </w:rPr>
        <w:t xml:space="preserve"> είναι συγχ</w:t>
      </w:r>
      <w:r>
        <w:rPr>
          <w:rFonts w:eastAsia="Times New Roman"/>
          <w:szCs w:val="24"/>
        </w:rPr>
        <w:t xml:space="preserve">ρόνως και ένα βαρύ κατηγορώ στον τρόπο </w:t>
      </w:r>
      <w:r w:rsidRPr="00A25CF5">
        <w:rPr>
          <w:rFonts w:eastAsia="Times New Roman"/>
          <w:szCs w:val="24"/>
        </w:rPr>
        <w:t xml:space="preserve">που </w:t>
      </w:r>
      <w:r>
        <w:rPr>
          <w:rFonts w:eastAsia="Times New Roman"/>
          <w:szCs w:val="24"/>
        </w:rPr>
        <w:t>διοικήσατε τη χώρα,</w:t>
      </w:r>
      <w:r w:rsidRPr="00A25CF5">
        <w:rPr>
          <w:rFonts w:eastAsia="Times New Roman"/>
          <w:szCs w:val="24"/>
        </w:rPr>
        <w:t xml:space="preserve"> ένα </w:t>
      </w:r>
      <w:r>
        <w:rPr>
          <w:rFonts w:eastAsia="Times New Roman"/>
          <w:szCs w:val="24"/>
        </w:rPr>
        <w:t>κατηγορώ</w:t>
      </w:r>
      <w:r w:rsidRPr="00A25CF5">
        <w:rPr>
          <w:rFonts w:eastAsia="Times New Roman"/>
          <w:szCs w:val="24"/>
        </w:rPr>
        <w:t xml:space="preserve"> </w:t>
      </w:r>
      <w:r>
        <w:rPr>
          <w:rFonts w:eastAsia="Times New Roman"/>
          <w:szCs w:val="24"/>
        </w:rPr>
        <w:t>σ</w:t>
      </w:r>
      <w:r w:rsidRPr="00A25CF5">
        <w:rPr>
          <w:rFonts w:eastAsia="Times New Roman"/>
          <w:szCs w:val="24"/>
        </w:rPr>
        <w:t>το σύστημα που οικοδομήσα</w:t>
      </w:r>
      <w:r>
        <w:rPr>
          <w:rFonts w:eastAsia="Times New Roman"/>
          <w:szCs w:val="24"/>
        </w:rPr>
        <w:t>τ</w:t>
      </w:r>
      <w:r w:rsidRPr="00A25CF5">
        <w:rPr>
          <w:rFonts w:eastAsia="Times New Roman"/>
          <w:szCs w:val="24"/>
        </w:rPr>
        <w:t>ε και υπηρετείτ</w:t>
      </w:r>
      <w:r>
        <w:rPr>
          <w:rFonts w:eastAsia="Times New Roman"/>
          <w:szCs w:val="24"/>
        </w:rPr>
        <w:t xml:space="preserve">ε, </w:t>
      </w:r>
      <w:r w:rsidRPr="00A25CF5">
        <w:rPr>
          <w:rFonts w:eastAsia="Times New Roman"/>
          <w:szCs w:val="24"/>
        </w:rPr>
        <w:t xml:space="preserve">ένα κατηγορώ για ένα </w:t>
      </w:r>
      <w:r>
        <w:rPr>
          <w:rFonts w:eastAsia="Times New Roman"/>
          <w:szCs w:val="24"/>
        </w:rPr>
        <w:t>δ</w:t>
      </w:r>
      <w:r w:rsidRPr="00A25CF5">
        <w:rPr>
          <w:rFonts w:eastAsia="Times New Roman"/>
          <w:szCs w:val="24"/>
        </w:rPr>
        <w:t xml:space="preserve">ημόσιο υποτελή και υπάλληλο μεγάλων </w:t>
      </w:r>
      <w:r>
        <w:rPr>
          <w:rFonts w:eastAsia="Times New Roman"/>
          <w:szCs w:val="24"/>
        </w:rPr>
        <w:t>ο</w:t>
      </w:r>
      <w:r w:rsidRPr="00A25CF5">
        <w:rPr>
          <w:rFonts w:eastAsia="Times New Roman"/>
          <w:szCs w:val="24"/>
        </w:rPr>
        <w:t xml:space="preserve">ικονομικών </w:t>
      </w:r>
      <w:r w:rsidRPr="00A25CF5">
        <w:rPr>
          <w:rFonts w:eastAsia="Times New Roman"/>
          <w:szCs w:val="24"/>
        </w:rPr>
        <w:lastRenderedPageBreak/>
        <w:t>συμφερόντων</w:t>
      </w:r>
      <w:r>
        <w:rPr>
          <w:rFonts w:eastAsia="Times New Roman"/>
          <w:szCs w:val="24"/>
        </w:rPr>
        <w:t xml:space="preserve">, ένα κατηγορώ ενάντια σε μία εξουσία που, </w:t>
      </w:r>
      <w:r w:rsidRPr="00A25CF5">
        <w:rPr>
          <w:rFonts w:eastAsia="Times New Roman"/>
          <w:szCs w:val="24"/>
        </w:rPr>
        <w:t xml:space="preserve">αντί να </w:t>
      </w:r>
      <w:r>
        <w:rPr>
          <w:rFonts w:eastAsia="Times New Roman"/>
          <w:szCs w:val="24"/>
        </w:rPr>
        <w:t>φροντίζει</w:t>
      </w:r>
      <w:r w:rsidRPr="00A25CF5">
        <w:rPr>
          <w:rFonts w:eastAsia="Times New Roman"/>
          <w:szCs w:val="24"/>
        </w:rPr>
        <w:t xml:space="preserve"> την πατρίδα και την κοινωνία</w:t>
      </w:r>
      <w:r>
        <w:rPr>
          <w:rFonts w:eastAsia="Times New Roman"/>
          <w:szCs w:val="24"/>
        </w:rPr>
        <w:t xml:space="preserve">, βάζει </w:t>
      </w:r>
      <w:r w:rsidRPr="00A25CF5">
        <w:rPr>
          <w:rFonts w:eastAsia="Times New Roman"/>
          <w:szCs w:val="24"/>
        </w:rPr>
        <w:t xml:space="preserve">σαν πρώτο και κύριο καθήκον στον εαυτό της να </w:t>
      </w:r>
      <w:proofErr w:type="spellStart"/>
      <w:r>
        <w:rPr>
          <w:rFonts w:eastAsia="Times New Roman"/>
          <w:szCs w:val="24"/>
        </w:rPr>
        <w:t>α</w:t>
      </w:r>
      <w:r w:rsidRPr="00A25CF5">
        <w:rPr>
          <w:rFonts w:eastAsia="Times New Roman"/>
          <w:szCs w:val="24"/>
        </w:rPr>
        <w:t>υτ</w:t>
      </w:r>
      <w:r>
        <w:rPr>
          <w:rFonts w:eastAsia="Times New Roman"/>
          <w:szCs w:val="24"/>
        </w:rPr>
        <w:t>ο</w:t>
      </w:r>
      <w:r w:rsidRPr="00A25CF5">
        <w:rPr>
          <w:rFonts w:eastAsia="Times New Roman"/>
          <w:szCs w:val="24"/>
        </w:rPr>
        <w:t>αναπαραχθεί</w:t>
      </w:r>
      <w:proofErr w:type="spellEnd"/>
      <w:r>
        <w:rPr>
          <w:rFonts w:eastAsia="Times New Roman"/>
          <w:szCs w:val="24"/>
        </w:rPr>
        <w:t>.</w:t>
      </w:r>
    </w:p>
    <w:p w14:paraId="064530AB" w14:textId="77777777" w:rsidR="00C04CE1" w:rsidRDefault="00722F08">
      <w:pPr>
        <w:spacing w:line="600" w:lineRule="auto"/>
        <w:ind w:firstLine="720"/>
        <w:jc w:val="both"/>
        <w:rPr>
          <w:rFonts w:eastAsia="Times New Roman"/>
          <w:szCs w:val="24"/>
        </w:rPr>
      </w:pPr>
      <w:r>
        <w:rPr>
          <w:rFonts w:eastAsia="Times New Roman"/>
          <w:szCs w:val="24"/>
        </w:rPr>
        <w:t>Α</w:t>
      </w:r>
      <w:r w:rsidRPr="00A25CF5">
        <w:rPr>
          <w:rFonts w:eastAsia="Times New Roman"/>
          <w:szCs w:val="24"/>
        </w:rPr>
        <w:t>ς είμαστε καθαροί</w:t>
      </w:r>
      <w:r>
        <w:rPr>
          <w:rFonts w:eastAsia="Times New Roman"/>
          <w:szCs w:val="24"/>
        </w:rPr>
        <w:t>.</w:t>
      </w:r>
      <w:r w:rsidRPr="00A25CF5">
        <w:rPr>
          <w:rFonts w:eastAsia="Times New Roman"/>
          <w:szCs w:val="24"/>
        </w:rPr>
        <w:t xml:space="preserve"> Κατηγορείστε για τον </w:t>
      </w:r>
      <w:proofErr w:type="spellStart"/>
      <w:r w:rsidRPr="00A25CF5">
        <w:rPr>
          <w:rFonts w:eastAsia="Times New Roman"/>
          <w:szCs w:val="24"/>
        </w:rPr>
        <w:t>υπερδανεισμό</w:t>
      </w:r>
      <w:proofErr w:type="spellEnd"/>
      <w:r w:rsidRPr="00A25CF5">
        <w:rPr>
          <w:rFonts w:eastAsia="Times New Roman"/>
          <w:szCs w:val="24"/>
        </w:rPr>
        <w:t xml:space="preserve"> της χώρας</w:t>
      </w:r>
      <w:r>
        <w:rPr>
          <w:rFonts w:eastAsia="Times New Roman"/>
          <w:szCs w:val="24"/>
        </w:rPr>
        <w:t>,</w:t>
      </w:r>
      <w:r w:rsidRPr="00A25CF5">
        <w:rPr>
          <w:rFonts w:eastAsia="Times New Roman"/>
          <w:szCs w:val="24"/>
        </w:rPr>
        <w:t xml:space="preserve"> για τη διάλυση του παραγωγικού της </w:t>
      </w:r>
      <w:r>
        <w:rPr>
          <w:rFonts w:eastAsia="Times New Roman"/>
          <w:szCs w:val="24"/>
        </w:rPr>
        <w:t>ιστού,</w:t>
      </w:r>
      <w:r w:rsidRPr="00A25CF5">
        <w:rPr>
          <w:rFonts w:eastAsia="Times New Roman"/>
          <w:szCs w:val="24"/>
        </w:rPr>
        <w:t xml:space="preserve"> για τη δημιουργία μιας κουλτούρας κοινωνικού ανταγωνισμού με όλα τα μέσα</w:t>
      </w:r>
      <w:r>
        <w:rPr>
          <w:rFonts w:eastAsia="Times New Roman"/>
          <w:szCs w:val="24"/>
        </w:rPr>
        <w:t>,</w:t>
      </w:r>
      <w:r w:rsidRPr="00A25CF5">
        <w:rPr>
          <w:rFonts w:eastAsia="Times New Roman"/>
          <w:szCs w:val="24"/>
        </w:rPr>
        <w:t xml:space="preserve"> για τη διάλυση της ιδέας της </w:t>
      </w:r>
      <w:r>
        <w:rPr>
          <w:rFonts w:eastAsia="Times New Roman"/>
          <w:szCs w:val="24"/>
        </w:rPr>
        <w:t>συλλογικότητας</w:t>
      </w:r>
      <w:r w:rsidRPr="00A25CF5">
        <w:rPr>
          <w:rFonts w:eastAsia="Times New Roman"/>
          <w:szCs w:val="24"/>
        </w:rPr>
        <w:t xml:space="preserve"> και της κοινωνικής προσφ</w:t>
      </w:r>
      <w:r>
        <w:rPr>
          <w:rFonts w:eastAsia="Times New Roman"/>
          <w:szCs w:val="24"/>
        </w:rPr>
        <w:t>οράς και στο τέλος - τέλος για τη</w:t>
      </w:r>
      <w:r w:rsidRPr="00A25CF5">
        <w:rPr>
          <w:rFonts w:eastAsia="Times New Roman"/>
          <w:szCs w:val="24"/>
        </w:rPr>
        <w:t xml:space="preserve"> λογική του ωχαδερφισμού</w:t>
      </w:r>
      <w:r>
        <w:rPr>
          <w:rFonts w:eastAsia="Times New Roman"/>
          <w:szCs w:val="24"/>
        </w:rPr>
        <w:t>.</w:t>
      </w:r>
    </w:p>
    <w:p w14:paraId="064530AC" w14:textId="77777777" w:rsidR="00C04CE1" w:rsidRDefault="00722F08">
      <w:pPr>
        <w:spacing w:line="600" w:lineRule="auto"/>
        <w:ind w:firstLine="720"/>
        <w:jc w:val="both"/>
        <w:rPr>
          <w:rFonts w:eastAsia="Times New Roman"/>
          <w:szCs w:val="24"/>
        </w:rPr>
      </w:pPr>
      <w:r>
        <w:rPr>
          <w:rFonts w:eastAsia="Times New Roman"/>
          <w:szCs w:val="24"/>
        </w:rPr>
        <w:t>Π</w:t>
      </w:r>
      <w:r w:rsidRPr="00A25CF5">
        <w:rPr>
          <w:rFonts w:eastAsia="Times New Roman"/>
          <w:szCs w:val="24"/>
        </w:rPr>
        <w:t>άνω σε αυτή</w:t>
      </w:r>
      <w:r>
        <w:rPr>
          <w:rFonts w:eastAsia="Times New Roman"/>
          <w:szCs w:val="24"/>
        </w:rPr>
        <w:t>ν</w:t>
      </w:r>
      <w:r w:rsidRPr="00A25CF5">
        <w:rPr>
          <w:rFonts w:eastAsia="Times New Roman"/>
          <w:szCs w:val="24"/>
        </w:rPr>
        <w:t xml:space="preserve"> την κατηγορία ανακαλούμε συνεχώς </w:t>
      </w:r>
      <w:r>
        <w:rPr>
          <w:rFonts w:eastAsia="Times New Roman"/>
          <w:szCs w:val="24"/>
        </w:rPr>
        <w:t>τ</w:t>
      </w:r>
      <w:r w:rsidRPr="00A25CF5">
        <w:rPr>
          <w:rFonts w:eastAsia="Times New Roman"/>
          <w:szCs w:val="24"/>
        </w:rPr>
        <w:t xml:space="preserve">ο σύνθημα στη μνήμη </w:t>
      </w:r>
      <w:r>
        <w:rPr>
          <w:rFonts w:eastAsia="Times New Roman"/>
          <w:szCs w:val="24"/>
        </w:rPr>
        <w:t>μας,</w:t>
      </w:r>
      <w:r w:rsidRPr="00A25CF5">
        <w:rPr>
          <w:rFonts w:eastAsia="Times New Roman"/>
          <w:szCs w:val="24"/>
        </w:rPr>
        <w:t xml:space="preserve"> αλλά και στην πράξη μας</w:t>
      </w:r>
      <w:r w:rsidRPr="000A69A1">
        <w:rPr>
          <w:rFonts w:eastAsia="Times New Roman"/>
          <w:szCs w:val="24"/>
        </w:rPr>
        <w:t>:</w:t>
      </w:r>
      <w:r w:rsidRPr="00A25CF5">
        <w:rPr>
          <w:rFonts w:eastAsia="Times New Roman"/>
          <w:szCs w:val="24"/>
        </w:rPr>
        <w:t xml:space="preserve"> </w:t>
      </w:r>
      <w:r>
        <w:rPr>
          <w:rFonts w:eastAsia="Times New Roman"/>
          <w:szCs w:val="24"/>
        </w:rPr>
        <w:t>Ή εμείς,</w:t>
      </w:r>
      <w:r w:rsidRPr="00A25CF5">
        <w:rPr>
          <w:rFonts w:eastAsia="Times New Roman"/>
          <w:szCs w:val="24"/>
        </w:rPr>
        <w:t xml:space="preserve"> η κοινωνία και οι ανάγκες της με σταθερό προσανατολισμό και με βάση το εφικτό ή αυτοί με τις πρακτικές του</w:t>
      </w:r>
      <w:r>
        <w:rPr>
          <w:rFonts w:eastAsia="Times New Roman"/>
          <w:szCs w:val="24"/>
        </w:rPr>
        <w:t xml:space="preserve"> παρελθόντος και τα μεγάλα αντι</w:t>
      </w:r>
      <w:r w:rsidRPr="00A25CF5">
        <w:rPr>
          <w:rFonts w:eastAsia="Times New Roman"/>
          <w:szCs w:val="24"/>
        </w:rPr>
        <w:t>κοινωνικά συμφέροντα</w:t>
      </w:r>
      <w:r>
        <w:rPr>
          <w:rFonts w:eastAsia="Times New Roman"/>
          <w:szCs w:val="24"/>
        </w:rPr>
        <w:t>.</w:t>
      </w:r>
    </w:p>
    <w:p w14:paraId="064530AD" w14:textId="77777777" w:rsidR="00C04CE1" w:rsidRDefault="00722F08">
      <w:pPr>
        <w:spacing w:line="600" w:lineRule="auto"/>
        <w:ind w:firstLine="720"/>
        <w:jc w:val="both"/>
        <w:rPr>
          <w:rFonts w:eastAsia="Times New Roman"/>
          <w:szCs w:val="24"/>
        </w:rPr>
      </w:pPr>
      <w:r>
        <w:rPr>
          <w:rFonts w:eastAsia="Times New Roman"/>
          <w:szCs w:val="24"/>
        </w:rPr>
        <w:t>Σ</w:t>
      </w:r>
      <w:r w:rsidRPr="00A25CF5">
        <w:rPr>
          <w:rFonts w:eastAsia="Times New Roman"/>
          <w:szCs w:val="24"/>
        </w:rPr>
        <w:t>ήμερα κανείς</w:t>
      </w:r>
      <w:r>
        <w:rPr>
          <w:rFonts w:eastAsia="Times New Roman"/>
          <w:szCs w:val="24"/>
        </w:rPr>
        <w:t xml:space="preserve"> δεν</w:t>
      </w:r>
      <w:r w:rsidRPr="00A25CF5">
        <w:rPr>
          <w:rFonts w:eastAsia="Times New Roman"/>
          <w:szCs w:val="24"/>
        </w:rPr>
        <w:t xml:space="preserve"> αμφιβάλλει</w:t>
      </w:r>
      <w:r>
        <w:rPr>
          <w:rFonts w:eastAsia="Times New Roman"/>
          <w:szCs w:val="24"/>
        </w:rPr>
        <w:t>, ο</w:t>
      </w:r>
      <w:r w:rsidRPr="00A25CF5">
        <w:rPr>
          <w:rFonts w:eastAsia="Times New Roman"/>
          <w:szCs w:val="24"/>
        </w:rPr>
        <w:t xml:space="preserve">ύτε </w:t>
      </w:r>
      <w:r>
        <w:rPr>
          <w:rFonts w:eastAsia="Times New Roman"/>
          <w:szCs w:val="24"/>
        </w:rPr>
        <w:t>εσείς.</w:t>
      </w:r>
      <w:r w:rsidRPr="00A25CF5">
        <w:rPr>
          <w:rFonts w:eastAsia="Times New Roman"/>
          <w:szCs w:val="24"/>
        </w:rPr>
        <w:t xml:space="preserve"> Σήμερα τα πράγματα είναι καλύτερα και είναι σίγουρο ότι θα πάνε καλύτερα</w:t>
      </w:r>
      <w:r>
        <w:rPr>
          <w:rFonts w:eastAsia="Times New Roman"/>
          <w:szCs w:val="24"/>
        </w:rPr>
        <w:t>.</w:t>
      </w:r>
      <w:r w:rsidRPr="00A25CF5">
        <w:rPr>
          <w:rFonts w:eastAsia="Times New Roman"/>
          <w:szCs w:val="24"/>
        </w:rPr>
        <w:t xml:space="preserve"> Το δείχνει η ίδια η ζωή</w:t>
      </w:r>
      <w:r>
        <w:rPr>
          <w:rFonts w:eastAsia="Times New Roman"/>
          <w:szCs w:val="24"/>
        </w:rPr>
        <w:t>,</w:t>
      </w:r>
      <w:r w:rsidRPr="00A25CF5">
        <w:rPr>
          <w:rFonts w:eastAsia="Times New Roman"/>
          <w:szCs w:val="24"/>
        </w:rPr>
        <w:t xml:space="preserve"> το δείχνει ακόμα και ο τρόπος </w:t>
      </w:r>
      <w:r>
        <w:rPr>
          <w:rFonts w:eastAsia="Times New Roman"/>
          <w:szCs w:val="24"/>
        </w:rPr>
        <w:t>κ</w:t>
      </w:r>
      <w:r w:rsidRPr="00A25CF5">
        <w:rPr>
          <w:rFonts w:eastAsia="Times New Roman"/>
          <w:szCs w:val="24"/>
        </w:rPr>
        <w:t xml:space="preserve">αι </w:t>
      </w:r>
      <w:r>
        <w:rPr>
          <w:rFonts w:eastAsia="Times New Roman"/>
          <w:szCs w:val="24"/>
        </w:rPr>
        <w:t xml:space="preserve">το </w:t>
      </w:r>
      <w:r w:rsidRPr="00A25CF5">
        <w:rPr>
          <w:rFonts w:eastAsia="Times New Roman"/>
          <w:szCs w:val="24"/>
        </w:rPr>
        <w:t>γιατί συζητάμε σήμερα</w:t>
      </w:r>
      <w:r>
        <w:rPr>
          <w:rFonts w:eastAsia="Times New Roman"/>
          <w:szCs w:val="24"/>
        </w:rPr>
        <w:t xml:space="preserve">. Ακούστε τις ομιλίες σας. Ακούστε τα </w:t>
      </w:r>
      <w:r>
        <w:rPr>
          <w:rFonts w:eastAsia="Times New Roman"/>
          <w:szCs w:val="24"/>
        </w:rPr>
        <w:lastRenderedPageBreak/>
        <w:t xml:space="preserve">ζητήματα </w:t>
      </w:r>
      <w:r w:rsidRPr="00A25CF5">
        <w:rPr>
          <w:rFonts w:eastAsia="Times New Roman"/>
          <w:szCs w:val="24"/>
        </w:rPr>
        <w:t>τα οποία βάζετε</w:t>
      </w:r>
      <w:r>
        <w:rPr>
          <w:rFonts w:eastAsia="Times New Roman"/>
          <w:szCs w:val="24"/>
        </w:rPr>
        <w:t>. Έ</w:t>
      </w:r>
      <w:r w:rsidRPr="00A25CF5">
        <w:rPr>
          <w:rFonts w:eastAsia="Times New Roman"/>
          <w:szCs w:val="24"/>
        </w:rPr>
        <w:t>χουν κα</w:t>
      </w:r>
      <w:r>
        <w:rPr>
          <w:rFonts w:eastAsia="Times New Roman"/>
          <w:szCs w:val="24"/>
        </w:rPr>
        <w:t>μ</w:t>
      </w:r>
      <w:r w:rsidRPr="00A25CF5">
        <w:rPr>
          <w:rFonts w:eastAsia="Times New Roman"/>
          <w:szCs w:val="24"/>
        </w:rPr>
        <w:t>μία σχέση με ό</w:t>
      </w:r>
      <w:r>
        <w:rPr>
          <w:rFonts w:eastAsia="Times New Roman"/>
          <w:szCs w:val="24"/>
        </w:rPr>
        <w:t>,</w:t>
      </w:r>
      <w:r w:rsidRPr="00A25CF5">
        <w:rPr>
          <w:rFonts w:eastAsia="Times New Roman"/>
          <w:szCs w:val="24"/>
        </w:rPr>
        <w:t>τι γινόταν στην Ελλάδα από το 2009 μέχρι το 2014</w:t>
      </w:r>
      <w:r>
        <w:rPr>
          <w:rFonts w:eastAsia="Times New Roman"/>
          <w:szCs w:val="24"/>
        </w:rPr>
        <w:t>;</w:t>
      </w:r>
      <w:r w:rsidRPr="00A25CF5">
        <w:rPr>
          <w:rFonts w:eastAsia="Times New Roman"/>
          <w:szCs w:val="24"/>
        </w:rPr>
        <w:t xml:space="preserve"> Έχει κα</w:t>
      </w:r>
      <w:r>
        <w:rPr>
          <w:rFonts w:eastAsia="Times New Roman"/>
          <w:szCs w:val="24"/>
        </w:rPr>
        <w:t>μ</w:t>
      </w:r>
      <w:r w:rsidRPr="00A25CF5">
        <w:rPr>
          <w:rFonts w:eastAsia="Times New Roman"/>
          <w:szCs w:val="24"/>
        </w:rPr>
        <w:t xml:space="preserve">μία σχέση με αυτά </w:t>
      </w:r>
      <w:r>
        <w:rPr>
          <w:rFonts w:eastAsia="Times New Roman"/>
          <w:szCs w:val="24"/>
        </w:rPr>
        <w:t xml:space="preserve">που </w:t>
      </w:r>
      <w:r w:rsidRPr="00A25CF5">
        <w:rPr>
          <w:rFonts w:eastAsia="Times New Roman"/>
          <w:szCs w:val="24"/>
        </w:rPr>
        <w:t>συζητούσαμε τότε</w:t>
      </w:r>
      <w:r>
        <w:rPr>
          <w:rFonts w:eastAsia="Times New Roman"/>
          <w:szCs w:val="24"/>
        </w:rPr>
        <w:t xml:space="preserve">; </w:t>
      </w:r>
      <w:r w:rsidRPr="00A25CF5">
        <w:rPr>
          <w:rFonts w:eastAsia="Times New Roman"/>
          <w:szCs w:val="24"/>
        </w:rPr>
        <w:t>Βεβαίως</w:t>
      </w:r>
      <w:r>
        <w:rPr>
          <w:rFonts w:eastAsia="Times New Roman"/>
          <w:szCs w:val="24"/>
        </w:rPr>
        <w:t>,</w:t>
      </w:r>
      <w:r w:rsidRPr="00A25CF5">
        <w:rPr>
          <w:rFonts w:eastAsia="Times New Roman"/>
          <w:szCs w:val="24"/>
        </w:rPr>
        <w:t xml:space="preserve"> όχι</w:t>
      </w:r>
      <w:r>
        <w:rPr>
          <w:rFonts w:eastAsia="Times New Roman"/>
          <w:szCs w:val="24"/>
        </w:rPr>
        <w:t>.</w:t>
      </w:r>
      <w:r w:rsidRPr="00A25CF5">
        <w:rPr>
          <w:rFonts w:eastAsia="Times New Roman"/>
          <w:szCs w:val="24"/>
        </w:rPr>
        <w:t xml:space="preserve"> Στην πλάτη μας συζητάμε όλοι από καλύτερη θέση και από καλύτερη κοινωνική θέση</w:t>
      </w:r>
      <w:r>
        <w:rPr>
          <w:rFonts w:eastAsia="Times New Roman"/>
          <w:szCs w:val="24"/>
        </w:rPr>
        <w:t>.</w:t>
      </w:r>
    </w:p>
    <w:p w14:paraId="064530AE" w14:textId="77777777" w:rsidR="00C04CE1" w:rsidRDefault="00722F08">
      <w:pPr>
        <w:spacing w:line="600" w:lineRule="auto"/>
        <w:ind w:firstLine="720"/>
        <w:jc w:val="both"/>
        <w:rPr>
          <w:rFonts w:eastAsia="Times New Roman"/>
          <w:szCs w:val="24"/>
        </w:rPr>
      </w:pPr>
      <w:r>
        <w:rPr>
          <w:rFonts w:eastAsia="Times New Roman"/>
          <w:szCs w:val="24"/>
        </w:rPr>
        <w:t>Τα τριάμισι τελευταία</w:t>
      </w:r>
      <w:r w:rsidRPr="00A25CF5">
        <w:rPr>
          <w:rFonts w:eastAsia="Times New Roman"/>
          <w:szCs w:val="24"/>
        </w:rPr>
        <w:t xml:space="preserve"> χρόνια </w:t>
      </w:r>
      <w:r>
        <w:rPr>
          <w:rFonts w:eastAsia="Times New Roman"/>
          <w:szCs w:val="24"/>
        </w:rPr>
        <w:t xml:space="preserve">ο </w:t>
      </w:r>
      <w:r w:rsidRPr="00A25CF5">
        <w:rPr>
          <w:rFonts w:eastAsia="Times New Roman"/>
          <w:szCs w:val="24"/>
        </w:rPr>
        <w:t>Πρωθυπουργός και ο ΣΥΡΙΖΑ με τίμησε αναθέτοντας μου καθήκοντα σε δύο Υπουργεία</w:t>
      </w:r>
      <w:r>
        <w:rPr>
          <w:rFonts w:eastAsia="Times New Roman"/>
          <w:szCs w:val="24"/>
        </w:rPr>
        <w:t>. Σας πληροφορώ πως κοιμάμαι</w:t>
      </w:r>
      <w:r w:rsidRPr="00A25CF5">
        <w:rPr>
          <w:rFonts w:eastAsia="Times New Roman"/>
          <w:szCs w:val="24"/>
        </w:rPr>
        <w:t xml:space="preserve"> ήσυχος και συνεχώς </w:t>
      </w:r>
      <w:r>
        <w:rPr>
          <w:rFonts w:eastAsia="Times New Roman"/>
          <w:szCs w:val="24"/>
        </w:rPr>
        <w:t>ψ</w:t>
      </w:r>
      <w:r w:rsidRPr="00A25CF5">
        <w:rPr>
          <w:rFonts w:eastAsia="Times New Roman"/>
          <w:szCs w:val="24"/>
        </w:rPr>
        <w:t>άχνω ένα νέο επίπεδο επάρκειας</w:t>
      </w:r>
      <w:r>
        <w:rPr>
          <w:rFonts w:eastAsia="Times New Roman"/>
          <w:szCs w:val="24"/>
        </w:rPr>
        <w:t>,</w:t>
      </w:r>
      <w:r w:rsidRPr="00A25CF5">
        <w:rPr>
          <w:rFonts w:eastAsia="Times New Roman"/>
          <w:szCs w:val="24"/>
        </w:rPr>
        <w:t xml:space="preserve"> αισθανόμενος ότι κάτι ακόμα μπορεί να γίνει</w:t>
      </w:r>
      <w:r>
        <w:rPr>
          <w:rFonts w:eastAsia="Times New Roman"/>
          <w:szCs w:val="24"/>
        </w:rPr>
        <w:t>,</w:t>
      </w:r>
      <w:r w:rsidRPr="00A25CF5">
        <w:rPr>
          <w:rFonts w:eastAsia="Times New Roman"/>
          <w:szCs w:val="24"/>
        </w:rPr>
        <w:t xml:space="preserve"> κάτι ακόμα περισσότερο μπορούμε να κάνουμε</w:t>
      </w:r>
      <w:r>
        <w:rPr>
          <w:rFonts w:eastAsia="Times New Roman"/>
          <w:szCs w:val="24"/>
        </w:rPr>
        <w:t>.</w:t>
      </w:r>
    </w:p>
    <w:p w14:paraId="064530AF" w14:textId="77777777" w:rsidR="00C04CE1" w:rsidRDefault="00722F08">
      <w:pPr>
        <w:spacing w:line="600" w:lineRule="auto"/>
        <w:ind w:firstLine="720"/>
        <w:jc w:val="both"/>
        <w:rPr>
          <w:rFonts w:eastAsia="Times New Roman"/>
          <w:szCs w:val="24"/>
        </w:rPr>
      </w:pPr>
      <w:r>
        <w:rPr>
          <w:rFonts w:eastAsia="Times New Roman"/>
          <w:szCs w:val="24"/>
        </w:rPr>
        <w:t>Σ</w:t>
      </w:r>
      <w:r w:rsidRPr="00A25CF5">
        <w:rPr>
          <w:rFonts w:eastAsia="Times New Roman"/>
          <w:szCs w:val="24"/>
        </w:rPr>
        <w:t>το Υπουργείο Εθνικής Άμυνας καταφέραμε</w:t>
      </w:r>
      <w:r>
        <w:rPr>
          <w:rFonts w:eastAsia="Times New Roman"/>
          <w:szCs w:val="24"/>
        </w:rPr>
        <w:t>,</w:t>
      </w:r>
      <w:r w:rsidRPr="00A25CF5">
        <w:rPr>
          <w:rFonts w:eastAsia="Times New Roman"/>
          <w:szCs w:val="24"/>
        </w:rPr>
        <w:t xml:space="preserve"> σε πείσμα των δυσκολιών</w:t>
      </w:r>
      <w:r>
        <w:rPr>
          <w:rFonts w:eastAsia="Times New Roman"/>
          <w:szCs w:val="24"/>
        </w:rPr>
        <w:t>,</w:t>
      </w:r>
      <w:r w:rsidRPr="00A25CF5">
        <w:rPr>
          <w:rFonts w:eastAsia="Times New Roman"/>
          <w:szCs w:val="24"/>
        </w:rPr>
        <w:t xml:space="preserve"> να διατηρήσουμε και να αυξήσουμε το αξιόμαχο των Ενόπλων Δυνάμεων με λίγα χρήματα ή ακόμα και με καθόλου χρήματα</w:t>
      </w:r>
      <w:r>
        <w:rPr>
          <w:rFonts w:eastAsia="Times New Roman"/>
          <w:szCs w:val="24"/>
        </w:rPr>
        <w:t>.</w:t>
      </w:r>
      <w:r w:rsidRPr="00A25CF5">
        <w:rPr>
          <w:rFonts w:eastAsia="Times New Roman"/>
          <w:szCs w:val="24"/>
        </w:rPr>
        <w:t xml:space="preserve"> Αναβαθμίσαμε και </w:t>
      </w:r>
      <w:r>
        <w:rPr>
          <w:rFonts w:eastAsia="Times New Roman"/>
          <w:szCs w:val="24"/>
        </w:rPr>
        <w:t>συντηρήσαμε τα</w:t>
      </w:r>
      <w:r w:rsidRPr="00A25CF5">
        <w:rPr>
          <w:rFonts w:eastAsia="Times New Roman"/>
          <w:szCs w:val="24"/>
        </w:rPr>
        <w:t xml:space="preserve"> </w:t>
      </w:r>
      <w:r>
        <w:rPr>
          <w:rFonts w:eastAsia="Times New Roman"/>
          <w:szCs w:val="24"/>
        </w:rPr>
        <w:t>οπλικά</w:t>
      </w:r>
      <w:r w:rsidRPr="00A25CF5">
        <w:rPr>
          <w:rFonts w:eastAsia="Times New Roman"/>
          <w:szCs w:val="24"/>
        </w:rPr>
        <w:t xml:space="preserve"> μας συστήματα με 500 εκατομμύρια ευρώ κάθε χρόνο</w:t>
      </w:r>
      <w:r>
        <w:rPr>
          <w:rFonts w:eastAsia="Times New Roman"/>
          <w:szCs w:val="24"/>
        </w:rPr>
        <w:t>.</w:t>
      </w:r>
    </w:p>
    <w:p w14:paraId="064530B0" w14:textId="77777777" w:rsidR="00C04CE1" w:rsidRDefault="00722F08">
      <w:pPr>
        <w:spacing w:line="600" w:lineRule="auto"/>
        <w:ind w:firstLine="720"/>
        <w:jc w:val="both"/>
        <w:rPr>
          <w:rFonts w:eastAsia="Times New Roman"/>
          <w:szCs w:val="24"/>
        </w:rPr>
      </w:pPr>
      <w:r>
        <w:rPr>
          <w:rFonts w:eastAsia="Times New Roman"/>
          <w:szCs w:val="24"/>
        </w:rPr>
        <w:t>Κ</w:t>
      </w:r>
      <w:r w:rsidRPr="00A25CF5">
        <w:rPr>
          <w:rFonts w:eastAsia="Times New Roman"/>
          <w:szCs w:val="24"/>
        </w:rPr>
        <w:t xml:space="preserve">αι </w:t>
      </w:r>
      <w:r>
        <w:rPr>
          <w:rFonts w:eastAsia="Times New Roman"/>
          <w:szCs w:val="24"/>
        </w:rPr>
        <w:t>ε</w:t>
      </w:r>
      <w:r w:rsidRPr="00A25CF5">
        <w:rPr>
          <w:rFonts w:eastAsia="Times New Roman"/>
          <w:szCs w:val="24"/>
        </w:rPr>
        <w:t>πιτέλους</w:t>
      </w:r>
      <w:r>
        <w:rPr>
          <w:rFonts w:eastAsia="Times New Roman"/>
          <w:szCs w:val="24"/>
        </w:rPr>
        <w:t>, θέλοντας να απευθυνθώ στον κ.</w:t>
      </w:r>
      <w:r w:rsidRPr="00A25CF5">
        <w:rPr>
          <w:rFonts w:eastAsia="Times New Roman"/>
          <w:szCs w:val="24"/>
        </w:rPr>
        <w:t xml:space="preserve"> </w:t>
      </w:r>
      <w:proofErr w:type="spellStart"/>
      <w:r w:rsidRPr="00A25CF5">
        <w:rPr>
          <w:rFonts w:eastAsia="Times New Roman"/>
          <w:szCs w:val="24"/>
        </w:rPr>
        <w:t>Κουτσούμπα</w:t>
      </w:r>
      <w:proofErr w:type="spellEnd"/>
      <w:r>
        <w:rPr>
          <w:rFonts w:eastAsia="Times New Roman"/>
          <w:szCs w:val="24"/>
        </w:rPr>
        <w:t>,</w:t>
      </w:r>
      <w:r w:rsidRPr="00A25CF5">
        <w:rPr>
          <w:rFonts w:eastAsia="Times New Roman"/>
          <w:szCs w:val="24"/>
        </w:rPr>
        <w:t xml:space="preserve"> </w:t>
      </w:r>
      <w:r>
        <w:rPr>
          <w:rFonts w:eastAsia="Times New Roman"/>
          <w:szCs w:val="24"/>
        </w:rPr>
        <w:t>σ</w:t>
      </w:r>
      <w:r w:rsidRPr="00A25CF5">
        <w:rPr>
          <w:rFonts w:eastAsia="Times New Roman"/>
          <w:szCs w:val="24"/>
        </w:rPr>
        <w:t xml:space="preserve">ταματήστε να </w:t>
      </w:r>
      <w:r>
        <w:rPr>
          <w:rFonts w:eastAsia="Times New Roman"/>
          <w:szCs w:val="24"/>
        </w:rPr>
        <w:t>παίρνετε</w:t>
      </w:r>
      <w:r w:rsidRPr="00A25CF5">
        <w:rPr>
          <w:rFonts w:eastAsia="Times New Roman"/>
          <w:szCs w:val="24"/>
        </w:rPr>
        <w:t xml:space="preserve"> και να αξιοποιείτ</w:t>
      </w:r>
      <w:r>
        <w:rPr>
          <w:rFonts w:eastAsia="Times New Roman"/>
          <w:szCs w:val="24"/>
        </w:rPr>
        <w:t>ε</w:t>
      </w:r>
      <w:r w:rsidRPr="00A25CF5">
        <w:rPr>
          <w:rFonts w:eastAsia="Times New Roman"/>
          <w:szCs w:val="24"/>
        </w:rPr>
        <w:t xml:space="preserve"> στοιχεία από το ΝΑΤΟ</w:t>
      </w:r>
      <w:r>
        <w:rPr>
          <w:rFonts w:eastAsia="Times New Roman"/>
          <w:szCs w:val="24"/>
        </w:rPr>
        <w:t xml:space="preserve">, γιατί μόνο το ΝΑΤΟ </w:t>
      </w:r>
      <w:r w:rsidRPr="00A25CF5">
        <w:rPr>
          <w:rFonts w:eastAsia="Times New Roman"/>
          <w:szCs w:val="24"/>
        </w:rPr>
        <w:t>λέει ότι χαλά</w:t>
      </w:r>
      <w:r>
        <w:rPr>
          <w:rFonts w:eastAsia="Times New Roman"/>
          <w:szCs w:val="24"/>
        </w:rPr>
        <w:t>μ</w:t>
      </w:r>
      <w:r w:rsidRPr="00A25CF5">
        <w:rPr>
          <w:rFonts w:eastAsia="Times New Roman"/>
          <w:szCs w:val="24"/>
        </w:rPr>
        <w:t>ε 4,5 δισεκατομμύρια</w:t>
      </w:r>
      <w:r>
        <w:rPr>
          <w:rFonts w:eastAsia="Times New Roman"/>
          <w:szCs w:val="24"/>
        </w:rPr>
        <w:t>,</w:t>
      </w:r>
      <w:r w:rsidRPr="00A25CF5">
        <w:rPr>
          <w:rFonts w:eastAsia="Times New Roman"/>
          <w:szCs w:val="24"/>
        </w:rPr>
        <w:t xml:space="preserve"> </w:t>
      </w:r>
      <w:r w:rsidRPr="00A25CF5">
        <w:rPr>
          <w:rFonts w:eastAsia="Times New Roman"/>
          <w:szCs w:val="24"/>
        </w:rPr>
        <w:lastRenderedPageBreak/>
        <w:t>προσθέτοντας τις συντάξεις στα 3,2 δισεκατομμύρια του προϋπολογισμού στην Εθνική Άμυνα</w:t>
      </w:r>
      <w:r>
        <w:rPr>
          <w:rFonts w:eastAsia="Times New Roman"/>
          <w:szCs w:val="24"/>
        </w:rPr>
        <w:t>. Τα</w:t>
      </w:r>
      <w:r w:rsidRPr="00A25CF5">
        <w:rPr>
          <w:rFonts w:eastAsia="Times New Roman"/>
          <w:szCs w:val="24"/>
        </w:rPr>
        <w:t xml:space="preserve"> 500 εκατομμύρια είναι για συντήρηση</w:t>
      </w:r>
      <w:r>
        <w:rPr>
          <w:rFonts w:eastAsia="Times New Roman"/>
          <w:szCs w:val="24"/>
        </w:rPr>
        <w:t>, αγορές κ.λπ.</w:t>
      </w:r>
      <w:r w:rsidRPr="00A25CF5">
        <w:rPr>
          <w:rFonts w:eastAsia="Times New Roman"/>
          <w:szCs w:val="24"/>
        </w:rPr>
        <w:t xml:space="preserve"> του εξοπλισμού</w:t>
      </w:r>
      <w:r>
        <w:rPr>
          <w:rFonts w:eastAsia="Times New Roman"/>
          <w:szCs w:val="24"/>
        </w:rPr>
        <w:t>.</w:t>
      </w:r>
      <w:r w:rsidRPr="00A25CF5">
        <w:rPr>
          <w:rFonts w:eastAsia="Times New Roman"/>
          <w:szCs w:val="24"/>
        </w:rPr>
        <w:t xml:space="preserve"> Τα </w:t>
      </w:r>
      <w:r>
        <w:rPr>
          <w:rFonts w:eastAsia="Times New Roman"/>
          <w:szCs w:val="24"/>
        </w:rPr>
        <w:t>3,</w:t>
      </w:r>
      <w:r w:rsidRPr="00A25CF5">
        <w:rPr>
          <w:rFonts w:eastAsia="Times New Roman"/>
          <w:szCs w:val="24"/>
        </w:rPr>
        <w:t>5 δισεκατομμύρια είναι οι μισθοί</w:t>
      </w:r>
      <w:r>
        <w:rPr>
          <w:rFonts w:eastAsia="Times New Roman"/>
          <w:szCs w:val="24"/>
        </w:rPr>
        <w:t>,</w:t>
      </w:r>
      <w:r w:rsidRPr="00A25CF5">
        <w:rPr>
          <w:rFonts w:eastAsia="Times New Roman"/>
          <w:szCs w:val="24"/>
        </w:rPr>
        <w:t xml:space="preserve"> οι συντάξεις και 600 εκατομμύρια από αυτά είναι λειτουργικά έξοδα των Ενόπλων Δυνάμεων</w:t>
      </w:r>
      <w:r>
        <w:rPr>
          <w:rFonts w:eastAsia="Times New Roman"/>
          <w:szCs w:val="24"/>
        </w:rPr>
        <w:t>.</w:t>
      </w:r>
    </w:p>
    <w:p w14:paraId="064530B1" w14:textId="77777777" w:rsidR="00C04CE1" w:rsidRDefault="00722F08">
      <w:pPr>
        <w:spacing w:line="600" w:lineRule="auto"/>
        <w:ind w:firstLine="720"/>
        <w:jc w:val="both"/>
        <w:rPr>
          <w:rFonts w:eastAsia="Times New Roman"/>
          <w:szCs w:val="24"/>
        </w:rPr>
      </w:pPr>
      <w:r w:rsidRPr="00A25CF5">
        <w:rPr>
          <w:rFonts w:eastAsia="Times New Roman"/>
          <w:szCs w:val="24"/>
        </w:rPr>
        <w:t>Τι να κάνουμε</w:t>
      </w:r>
      <w:r>
        <w:rPr>
          <w:rFonts w:eastAsia="Times New Roman"/>
          <w:szCs w:val="24"/>
        </w:rPr>
        <w:t>,</w:t>
      </w:r>
      <w:r w:rsidRPr="00A25CF5">
        <w:rPr>
          <w:rFonts w:eastAsia="Times New Roman"/>
          <w:szCs w:val="24"/>
        </w:rPr>
        <w:t xml:space="preserve"> δηλαδή</w:t>
      </w:r>
      <w:r>
        <w:rPr>
          <w:rFonts w:eastAsia="Times New Roman"/>
          <w:szCs w:val="24"/>
        </w:rPr>
        <w:t>;</w:t>
      </w:r>
      <w:r w:rsidRPr="00A25CF5">
        <w:rPr>
          <w:rFonts w:eastAsia="Times New Roman"/>
          <w:szCs w:val="24"/>
        </w:rPr>
        <w:t xml:space="preserve"> Τι προτείνετε</w:t>
      </w:r>
      <w:r>
        <w:rPr>
          <w:rFonts w:eastAsia="Times New Roman"/>
          <w:szCs w:val="24"/>
        </w:rPr>
        <w:t>;</w:t>
      </w:r>
      <w:r w:rsidRPr="00A25CF5">
        <w:rPr>
          <w:rFonts w:eastAsia="Times New Roman"/>
          <w:szCs w:val="24"/>
        </w:rPr>
        <w:t xml:space="preserve"> Δεν είναι δυνατόν να προτείνετε να μη δίνουμε μισθούς και συντάξεις ή να κόψουμε το φως και το νερό από τα στρατόπεδα και τα </w:t>
      </w:r>
      <w:r>
        <w:rPr>
          <w:rFonts w:eastAsia="Times New Roman"/>
          <w:szCs w:val="24"/>
        </w:rPr>
        <w:t>φυλάκια. Τ</w:t>
      </w:r>
      <w:r w:rsidRPr="00A25CF5">
        <w:rPr>
          <w:rFonts w:eastAsia="Times New Roman"/>
          <w:szCs w:val="24"/>
        </w:rPr>
        <w:t>ο έχουμε πει εκατό χιλιάδες φορές</w:t>
      </w:r>
      <w:r>
        <w:rPr>
          <w:rFonts w:eastAsia="Times New Roman"/>
          <w:szCs w:val="24"/>
        </w:rPr>
        <w:t>.</w:t>
      </w:r>
      <w:r w:rsidRPr="00A25CF5">
        <w:rPr>
          <w:rFonts w:eastAsia="Times New Roman"/>
          <w:szCs w:val="24"/>
        </w:rPr>
        <w:t xml:space="preserve"> </w:t>
      </w:r>
      <w:r>
        <w:rPr>
          <w:rFonts w:eastAsia="Times New Roman"/>
          <w:szCs w:val="24"/>
        </w:rPr>
        <w:t>Επιμένετε σε αυτό το πράγμα.</w:t>
      </w:r>
    </w:p>
    <w:p w14:paraId="064530B2" w14:textId="77777777" w:rsidR="00C04CE1" w:rsidRDefault="00722F08">
      <w:pPr>
        <w:spacing w:line="600" w:lineRule="auto"/>
        <w:ind w:firstLine="720"/>
        <w:jc w:val="both"/>
        <w:rPr>
          <w:rFonts w:eastAsia="Times New Roman"/>
          <w:szCs w:val="24"/>
        </w:rPr>
      </w:pPr>
      <w:r>
        <w:rPr>
          <w:rFonts w:eastAsia="Times New Roman"/>
          <w:szCs w:val="24"/>
        </w:rPr>
        <w:t xml:space="preserve">Συγχρόνως, εμείς </w:t>
      </w:r>
      <w:r w:rsidRPr="00A25CF5">
        <w:rPr>
          <w:rFonts w:eastAsia="Times New Roman"/>
          <w:szCs w:val="24"/>
        </w:rPr>
        <w:t xml:space="preserve">στηριχθήκαμε </w:t>
      </w:r>
      <w:r>
        <w:rPr>
          <w:rFonts w:eastAsia="Times New Roman"/>
          <w:szCs w:val="24"/>
        </w:rPr>
        <w:t xml:space="preserve">στα </w:t>
      </w:r>
      <w:r w:rsidRPr="00A25CF5">
        <w:rPr>
          <w:rFonts w:eastAsia="Times New Roman"/>
          <w:szCs w:val="24"/>
        </w:rPr>
        <w:t>στελέχη των Ενόπλων Δυνάμεων και αυτά το ανταπέδωσαν με τον υψηλό επ</w:t>
      </w:r>
      <w:r>
        <w:rPr>
          <w:rFonts w:eastAsia="Times New Roman"/>
          <w:szCs w:val="24"/>
        </w:rPr>
        <w:t>αγγελματισμό τους και το φρόνημά</w:t>
      </w:r>
      <w:r w:rsidRPr="00A25CF5">
        <w:rPr>
          <w:rFonts w:eastAsia="Times New Roman"/>
          <w:szCs w:val="24"/>
        </w:rPr>
        <w:t xml:space="preserve"> του</w:t>
      </w:r>
      <w:r>
        <w:rPr>
          <w:rFonts w:eastAsia="Times New Roman"/>
          <w:szCs w:val="24"/>
        </w:rPr>
        <w:t>ς</w:t>
      </w:r>
      <w:r w:rsidRPr="00A25CF5">
        <w:rPr>
          <w:rFonts w:eastAsia="Times New Roman"/>
          <w:szCs w:val="24"/>
        </w:rPr>
        <w:t xml:space="preserve"> στην πατρίδα και </w:t>
      </w:r>
      <w:r>
        <w:rPr>
          <w:rFonts w:eastAsia="Times New Roman"/>
          <w:szCs w:val="24"/>
        </w:rPr>
        <w:t>σ</w:t>
      </w:r>
      <w:r w:rsidRPr="00A25CF5">
        <w:rPr>
          <w:rFonts w:eastAsia="Times New Roman"/>
          <w:szCs w:val="24"/>
        </w:rPr>
        <w:t>το</w:t>
      </w:r>
      <w:r>
        <w:rPr>
          <w:rFonts w:eastAsia="Times New Roman"/>
          <w:szCs w:val="24"/>
        </w:rPr>
        <w:t>ν</w:t>
      </w:r>
      <w:r w:rsidRPr="00A25CF5">
        <w:rPr>
          <w:rFonts w:eastAsia="Times New Roman"/>
          <w:szCs w:val="24"/>
        </w:rPr>
        <w:t xml:space="preserve"> λαό </w:t>
      </w:r>
      <w:r>
        <w:rPr>
          <w:rFonts w:eastAsia="Times New Roman"/>
          <w:szCs w:val="24"/>
        </w:rPr>
        <w:t>μας. Κ</w:t>
      </w:r>
      <w:r w:rsidRPr="00A25CF5">
        <w:rPr>
          <w:rFonts w:eastAsia="Times New Roman"/>
          <w:szCs w:val="24"/>
        </w:rPr>
        <w:t xml:space="preserve">αι </w:t>
      </w:r>
      <w:r>
        <w:rPr>
          <w:rFonts w:eastAsia="Times New Roman"/>
          <w:szCs w:val="24"/>
        </w:rPr>
        <w:t xml:space="preserve">όλα αυτά </w:t>
      </w:r>
      <w:r w:rsidRPr="00A25CF5">
        <w:rPr>
          <w:rFonts w:eastAsia="Times New Roman"/>
          <w:szCs w:val="24"/>
        </w:rPr>
        <w:t>τα έγιναν με φροντίδα</w:t>
      </w:r>
      <w:r>
        <w:rPr>
          <w:rFonts w:eastAsia="Times New Roman"/>
          <w:szCs w:val="24"/>
        </w:rPr>
        <w:t>.</w:t>
      </w:r>
      <w:r w:rsidRPr="00A25CF5">
        <w:rPr>
          <w:rFonts w:eastAsia="Times New Roman"/>
          <w:szCs w:val="24"/>
        </w:rPr>
        <w:t xml:space="preserve"> </w:t>
      </w:r>
      <w:r>
        <w:rPr>
          <w:rFonts w:eastAsia="Times New Roman"/>
          <w:szCs w:val="24"/>
        </w:rPr>
        <w:t>Νοιαστήκαμε</w:t>
      </w:r>
      <w:r w:rsidRPr="00A25CF5">
        <w:rPr>
          <w:rFonts w:eastAsia="Times New Roman"/>
          <w:szCs w:val="24"/>
        </w:rPr>
        <w:t xml:space="preserve"> για αυτούς που νοιάζονται για όλους</w:t>
      </w:r>
      <w:r>
        <w:rPr>
          <w:rFonts w:eastAsia="Times New Roman"/>
          <w:szCs w:val="24"/>
        </w:rPr>
        <w:t>,</w:t>
      </w:r>
      <w:r w:rsidRPr="00A25CF5">
        <w:rPr>
          <w:rFonts w:eastAsia="Times New Roman"/>
          <w:szCs w:val="24"/>
        </w:rPr>
        <w:t xml:space="preserve"> δημιουργήσαμε εκατοντάδες στρατιωτικές κατοικίες</w:t>
      </w:r>
      <w:r>
        <w:rPr>
          <w:rFonts w:eastAsia="Times New Roman"/>
          <w:szCs w:val="24"/>
        </w:rPr>
        <w:t>,</w:t>
      </w:r>
      <w:r w:rsidRPr="00A25CF5">
        <w:rPr>
          <w:rFonts w:eastAsia="Times New Roman"/>
          <w:szCs w:val="24"/>
        </w:rPr>
        <w:t xml:space="preserve"> δημιουργήσαμε νέες κλινικές και υπηρεσίες στα στρατιωτικά νοσοκομεία</w:t>
      </w:r>
      <w:r>
        <w:rPr>
          <w:rFonts w:eastAsia="Times New Roman"/>
          <w:szCs w:val="24"/>
        </w:rPr>
        <w:t>, πλουτίσαμε</w:t>
      </w:r>
      <w:r w:rsidRPr="00A25CF5">
        <w:rPr>
          <w:rFonts w:eastAsia="Times New Roman"/>
          <w:szCs w:val="24"/>
        </w:rPr>
        <w:t xml:space="preserve"> την κοινωνική προσφορά σε κάθε έκτακτη ανάγκη</w:t>
      </w:r>
      <w:r>
        <w:rPr>
          <w:rFonts w:eastAsia="Times New Roman"/>
          <w:szCs w:val="24"/>
        </w:rPr>
        <w:t>,</w:t>
      </w:r>
      <w:r w:rsidRPr="00A25CF5">
        <w:rPr>
          <w:rFonts w:eastAsia="Times New Roman"/>
          <w:szCs w:val="24"/>
        </w:rPr>
        <w:t xml:space="preserve"> παλέψαμε και πετύχαμε ένα ικανοποιητικό νέο ειδικό </w:t>
      </w:r>
      <w:r>
        <w:rPr>
          <w:rFonts w:eastAsia="Times New Roman"/>
          <w:szCs w:val="24"/>
        </w:rPr>
        <w:t>μ</w:t>
      </w:r>
      <w:r w:rsidRPr="00A25CF5">
        <w:rPr>
          <w:rFonts w:eastAsia="Times New Roman"/>
          <w:szCs w:val="24"/>
        </w:rPr>
        <w:t>ισθολόγιο</w:t>
      </w:r>
      <w:r>
        <w:rPr>
          <w:rFonts w:eastAsia="Times New Roman"/>
          <w:szCs w:val="24"/>
        </w:rPr>
        <w:t xml:space="preserve"> και βέβαια, </w:t>
      </w:r>
      <w:r w:rsidRPr="00A25CF5">
        <w:rPr>
          <w:rFonts w:eastAsia="Times New Roman"/>
          <w:szCs w:val="24"/>
        </w:rPr>
        <w:t>ως γνωστό</w:t>
      </w:r>
      <w:r>
        <w:rPr>
          <w:rFonts w:eastAsia="Times New Roman"/>
          <w:szCs w:val="24"/>
        </w:rPr>
        <w:t>ν,</w:t>
      </w:r>
      <w:r w:rsidRPr="00A25CF5">
        <w:rPr>
          <w:rFonts w:eastAsia="Times New Roman"/>
          <w:szCs w:val="24"/>
        </w:rPr>
        <w:t xml:space="preserve"> πληρώσαμε όλα τα αναδρομικά</w:t>
      </w:r>
      <w:r>
        <w:rPr>
          <w:rFonts w:eastAsia="Times New Roman"/>
          <w:szCs w:val="24"/>
        </w:rPr>
        <w:t>.</w:t>
      </w:r>
    </w:p>
    <w:p w14:paraId="064530B3"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Βεβαίως, </w:t>
      </w:r>
      <w:r w:rsidRPr="00A25CF5">
        <w:rPr>
          <w:rFonts w:eastAsia="Times New Roman"/>
          <w:szCs w:val="24"/>
        </w:rPr>
        <w:t xml:space="preserve">στο Υπουργείο Εθνικής Άμυνας </w:t>
      </w:r>
      <w:r>
        <w:rPr>
          <w:rFonts w:eastAsia="Times New Roman"/>
          <w:szCs w:val="24"/>
        </w:rPr>
        <w:t>π</w:t>
      </w:r>
      <w:r w:rsidRPr="00A25CF5">
        <w:rPr>
          <w:rFonts w:eastAsia="Times New Roman"/>
          <w:szCs w:val="24"/>
        </w:rPr>
        <w:t>ήραμε και το μεγάλο πρακτικό βάρος στην προσφυγική και μεταναστευτική κρίση</w:t>
      </w:r>
      <w:r>
        <w:rPr>
          <w:rFonts w:eastAsia="Times New Roman"/>
          <w:szCs w:val="24"/>
        </w:rPr>
        <w:t>.</w:t>
      </w:r>
      <w:r w:rsidRPr="00A25CF5">
        <w:rPr>
          <w:rFonts w:eastAsia="Times New Roman"/>
          <w:szCs w:val="24"/>
        </w:rPr>
        <w:t xml:space="preserve"> Η συμμετοχή και η προσφορά σε αυτά και άλλα του Πάνου του Καμμένου</w:t>
      </w:r>
      <w:r>
        <w:rPr>
          <w:rFonts w:eastAsia="Times New Roman"/>
          <w:szCs w:val="24"/>
        </w:rPr>
        <w:t>,</w:t>
      </w:r>
      <w:r w:rsidRPr="00A25CF5">
        <w:rPr>
          <w:rFonts w:eastAsia="Times New Roman"/>
          <w:szCs w:val="24"/>
        </w:rPr>
        <w:t xml:space="preserve"> παρά τις τεράστιες ιδεολογικές διαφορές</w:t>
      </w:r>
      <w:r>
        <w:rPr>
          <w:rFonts w:eastAsia="Times New Roman"/>
          <w:szCs w:val="24"/>
        </w:rPr>
        <w:t>,</w:t>
      </w:r>
      <w:r w:rsidRPr="00A25CF5">
        <w:rPr>
          <w:rFonts w:eastAsia="Times New Roman"/>
          <w:szCs w:val="24"/>
        </w:rPr>
        <w:t xml:space="preserve"> του μέχρι χθες Α</w:t>
      </w:r>
      <w:r>
        <w:rPr>
          <w:rFonts w:eastAsia="Times New Roman"/>
          <w:szCs w:val="24"/>
        </w:rPr>
        <w:t>/</w:t>
      </w:r>
      <w:r w:rsidRPr="00A25CF5">
        <w:rPr>
          <w:rFonts w:eastAsia="Times New Roman"/>
          <w:szCs w:val="24"/>
        </w:rPr>
        <w:t>ΓΕΕΘΑ και σήμερα Υπουργού Άμυνας</w:t>
      </w:r>
      <w:r>
        <w:rPr>
          <w:rFonts w:eastAsia="Times New Roman"/>
          <w:szCs w:val="24"/>
        </w:rPr>
        <w:t>,</w:t>
      </w:r>
      <w:r w:rsidRPr="00A25CF5">
        <w:rPr>
          <w:rFonts w:eastAsia="Times New Roman"/>
          <w:szCs w:val="24"/>
        </w:rPr>
        <w:t xml:space="preserve"> Ναυάρχο</w:t>
      </w:r>
      <w:r>
        <w:rPr>
          <w:rFonts w:eastAsia="Times New Roman"/>
          <w:szCs w:val="24"/>
        </w:rPr>
        <w:t>υ</w:t>
      </w:r>
      <w:r w:rsidRPr="00A25CF5">
        <w:rPr>
          <w:rFonts w:eastAsia="Times New Roman"/>
          <w:szCs w:val="24"/>
        </w:rPr>
        <w:t xml:space="preserve"> Αποστολάκη</w:t>
      </w:r>
      <w:r>
        <w:rPr>
          <w:rFonts w:eastAsia="Times New Roman"/>
          <w:szCs w:val="24"/>
        </w:rPr>
        <w:t>,</w:t>
      </w:r>
      <w:r w:rsidRPr="00A25CF5">
        <w:rPr>
          <w:rFonts w:eastAsia="Times New Roman"/>
          <w:szCs w:val="24"/>
        </w:rPr>
        <w:t xml:space="preserve"> </w:t>
      </w:r>
      <w:r>
        <w:rPr>
          <w:rFonts w:eastAsia="Times New Roman"/>
          <w:szCs w:val="24"/>
        </w:rPr>
        <w:t xml:space="preserve">ήταν </w:t>
      </w:r>
      <w:r w:rsidRPr="00A25CF5">
        <w:rPr>
          <w:rFonts w:eastAsia="Times New Roman"/>
          <w:szCs w:val="24"/>
        </w:rPr>
        <w:t>πολύ μεγάλη</w:t>
      </w:r>
      <w:r>
        <w:rPr>
          <w:rFonts w:eastAsia="Times New Roman"/>
          <w:szCs w:val="24"/>
        </w:rPr>
        <w:t>. Πολύ μεγάλη, όμως, ήταν</w:t>
      </w:r>
      <w:r w:rsidRPr="00A25CF5">
        <w:rPr>
          <w:rFonts w:eastAsia="Times New Roman"/>
          <w:szCs w:val="24"/>
        </w:rPr>
        <w:t xml:space="preserve"> και η συμμετοχή του Κώστα του </w:t>
      </w:r>
      <w:r>
        <w:rPr>
          <w:rFonts w:eastAsia="Times New Roman"/>
          <w:szCs w:val="24"/>
        </w:rPr>
        <w:t>Ήσυχου,</w:t>
      </w:r>
      <w:r w:rsidRPr="00A25CF5">
        <w:rPr>
          <w:rFonts w:eastAsia="Times New Roman"/>
          <w:szCs w:val="24"/>
        </w:rPr>
        <w:t xml:space="preserve"> του Νίκου </w:t>
      </w:r>
      <w:r>
        <w:rPr>
          <w:rFonts w:eastAsia="Times New Roman"/>
          <w:szCs w:val="24"/>
        </w:rPr>
        <w:t xml:space="preserve">του </w:t>
      </w:r>
      <w:proofErr w:type="spellStart"/>
      <w:r w:rsidRPr="00A25CF5">
        <w:rPr>
          <w:rFonts w:eastAsia="Times New Roman"/>
          <w:szCs w:val="24"/>
        </w:rPr>
        <w:t>Τόσκα</w:t>
      </w:r>
      <w:proofErr w:type="spellEnd"/>
      <w:r>
        <w:rPr>
          <w:rFonts w:eastAsia="Times New Roman"/>
          <w:szCs w:val="24"/>
        </w:rPr>
        <w:t>,</w:t>
      </w:r>
      <w:r w:rsidRPr="00A25CF5">
        <w:rPr>
          <w:rFonts w:eastAsia="Times New Roman"/>
          <w:szCs w:val="24"/>
        </w:rPr>
        <w:t xml:space="preserve"> του Πάνου του Ρήγα</w:t>
      </w:r>
      <w:r>
        <w:rPr>
          <w:rFonts w:eastAsia="Times New Roman"/>
          <w:szCs w:val="24"/>
        </w:rPr>
        <w:t>,</w:t>
      </w:r>
      <w:r w:rsidRPr="00A25CF5">
        <w:rPr>
          <w:rFonts w:eastAsia="Times New Roman"/>
          <w:szCs w:val="24"/>
        </w:rPr>
        <w:t xml:space="preserve"> της Μαρίας </w:t>
      </w:r>
      <w:r>
        <w:rPr>
          <w:rFonts w:eastAsia="Times New Roman"/>
          <w:szCs w:val="24"/>
        </w:rPr>
        <w:t xml:space="preserve">της </w:t>
      </w:r>
      <w:r w:rsidRPr="00A25CF5">
        <w:rPr>
          <w:rFonts w:eastAsia="Times New Roman"/>
          <w:szCs w:val="24"/>
        </w:rPr>
        <w:t>Κόλλια</w:t>
      </w:r>
      <w:r>
        <w:rPr>
          <w:rFonts w:eastAsia="Times New Roman"/>
          <w:szCs w:val="24"/>
        </w:rPr>
        <w:t>.</w:t>
      </w:r>
      <w:r w:rsidRPr="00A25CF5">
        <w:rPr>
          <w:rFonts w:eastAsia="Times New Roman"/>
          <w:szCs w:val="24"/>
        </w:rPr>
        <w:t xml:space="preserve"> Είναι αναμφισβήτητη η συμμετοχή σε αυτά</w:t>
      </w:r>
      <w:r>
        <w:rPr>
          <w:rFonts w:eastAsia="Times New Roman"/>
          <w:szCs w:val="24"/>
        </w:rPr>
        <w:t>,</w:t>
      </w:r>
      <w:r w:rsidRPr="00A25CF5">
        <w:rPr>
          <w:rFonts w:eastAsia="Times New Roman"/>
          <w:szCs w:val="24"/>
        </w:rPr>
        <w:t xml:space="preserve"> όπως και όλων των αρχηγών και στελεχών των Ενόπλων Δυνάμεων</w:t>
      </w:r>
      <w:r>
        <w:rPr>
          <w:rFonts w:eastAsia="Times New Roman"/>
          <w:szCs w:val="24"/>
        </w:rPr>
        <w:t>.</w:t>
      </w:r>
    </w:p>
    <w:p w14:paraId="064530B4" w14:textId="77777777" w:rsidR="00C04CE1" w:rsidRDefault="00722F08">
      <w:pPr>
        <w:spacing w:line="600" w:lineRule="auto"/>
        <w:ind w:firstLine="720"/>
        <w:jc w:val="both"/>
        <w:rPr>
          <w:rFonts w:eastAsia="Times New Roman"/>
          <w:szCs w:val="24"/>
        </w:rPr>
      </w:pPr>
      <w:r w:rsidRPr="00A25CF5">
        <w:rPr>
          <w:rFonts w:eastAsia="Times New Roman"/>
          <w:szCs w:val="24"/>
        </w:rPr>
        <w:t>Γιατί ανέφερα αυτά τα ονόματα</w:t>
      </w:r>
      <w:r>
        <w:rPr>
          <w:rFonts w:eastAsia="Times New Roman"/>
          <w:szCs w:val="24"/>
        </w:rPr>
        <w:t>;</w:t>
      </w:r>
      <w:r w:rsidRPr="00A25CF5">
        <w:rPr>
          <w:rFonts w:eastAsia="Times New Roman"/>
          <w:szCs w:val="24"/>
        </w:rPr>
        <w:t xml:space="preserve"> Γιατί οι Ένοπλες Δυνάμεις</w:t>
      </w:r>
      <w:r>
        <w:rPr>
          <w:rFonts w:eastAsia="Times New Roman"/>
          <w:szCs w:val="24"/>
        </w:rPr>
        <w:t>,</w:t>
      </w:r>
      <w:r w:rsidRPr="00A25CF5">
        <w:rPr>
          <w:rFonts w:eastAsia="Times New Roman"/>
          <w:szCs w:val="24"/>
        </w:rPr>
        <w:t xml:space="preserve"> </w:t>
      </w:r>
      <w:r>
        <w:rPr>
          <w:rFonts w:eastAsia="Times New Roman"/>
          <w:szCs w:val="24"/>
        </w:rPr>
        <w:t>η διαδικασία της Άμυνας ως μί</w:t>
      </w:r>
      <w:r w:rsidRPr="00A25CF5">
        <w:rPr>
          <w:rFonts w:eastAsia="Times New Roman"/>
          <w:szCs w:val="24"/>
        </w:rPr>
        <w:t>α δια</w:t>
      </w:r>
      <w:r>
        <w:rPr>
          <w:rFonts w:eastAsia="Times New Roman"/>
          <w:szCs w:val="24"/>
        </w:rPr>
        <w:t>δικασία κοινωνική δεν είναι ξένη</w:t>
      </w:r>
      <w:r w:rsidRPr="00A25CF5">
        <w:rPr>
          <w:rFonts w:eastAsia="Times New Roman"/>
          <w:szCs w:val="24"/>
        </w:rPr>
        <w:t xml:space="preserve"> από την Αριστερά</w:t>
      </w:r>
      <w:r>
        <w:rPr>
          <w:rFonts w:eastAsia="Times New Roman"/>
          <w:szCs w:val="24"/>
        </w:rPr>
        <w:t>.</w:t>
      </w:r>
      <w:r w:rsidRPr="00A25CF5">
        <w:rPr>
          <w:rFonts w:eastAsia="Times New Roman"/>
          <w:szCs w:val="24"/>
        </w:rPr>
        <w:t xml:space="preserve"> Η Αριστερά μπορεί να τη διαχειριστεί με βαθμό λίαν καλώς</w:t>
      </w:r>
      <w:r>
        <w:rPr>
          <w:rFonts w:eastAsia="Times New Roman"/>
          <w:szCs w:val="24"/>
        </w:rPr>
        <w:t>.</w:t>
      </w:r>
    </w:p>
    <w:p w14:paraId="064530B5" w14:textId="77777777" w:rsidR="00C04CE1" w:rsidRDefault="00722F08">
      <w:pPr>
        <w:spacing w:line="600" w:lineRule="auto"/>
        <w:ind w:firstLine="720"/>
        <w:jc w:val="both"/>
        <w:rPr>
          <w:rFonts w:eastAsia="Times New Roman"/>
          <w:szCs w:val="24"/>
        </w:rPr>
      </w:pPr>
      <w:r>
        <w:rPr>
          <w:rFonts w:eastAsia="Times New Roman"/>
          <w:szCs w:val="24"/>
        </w:rPr>
        <w:t xml:space="preserve">Τον τελευταίο χρόνο η ζωή και η επιλογή </w:t>
      </w:r>
      <w:r w:rsidRPr="00A25CF5">
        <w:rPr>
          <w:rFonts w:eastAsia="Times New Roman"/>
          <w:szCs w:val="24"/>
        </w:rPr>
        <w:t xml:space="preserve">του Πρωθυπουργού </w:t>
      </w:r>
      <w:r>
        <w:rPr>
          <w:rFonts w:eastAsia="Times New Roman"/>
          <w:szCs w:val="24"/>
        </w:rPr>
        <w:t>μού</w:t>
      </w:r>
      <w:r w:rsidRPr="00A25CF5">
        <w:rPr>
          <w:rFonts w:eastAsia="Times New Roman"/>
          <w:szCs w:val="24"/>
        </w:rPr>
        <w:t xml:space="preserve"> ανέθεσε το βαρύ καθήκον του Υπουργού Μεταναστευτικής Πολιτικής</w:t>
      </w:r>
      <w:r>
        <w:rPr>
          <w:rFonts w:eastAsia="Times New Roman"/>
          <w:szCs w:val="24"/>
        </w:rPr>
        <w:t>.</w:t>
      </w:r>
      <w:r w:rsidRPr="00A25CF5">
        <w:rPr>
          <w:rFonts w:eastAsia="Times New Roman"/>
          <w:szCs w:val="24"/>
        </w:rPr>
        <w:t xml:space="preserve"> </w:t>
      </w:r>
      <w:r>
        <w:rPr>
          <w:rFonts w:eastAsia="Times New Roman"/>
          <w:szCs w:val="24"/>
        </w:rPr>
        <w:t>Η Τασία Χριστοδουλοπούλου, ο</w:t>
      </w:r>
      <w:r w:rsidRPr="00A25CF5">
        <w:rPr>
          <w:rFonts w:eastAsia="Times New Roman"/>
          <w:szCs w:val="24"/>
        </w:rPr>
        <w:t xml:space="preserve"> Γιάννης ο </w:t>
      </w:r>
      <w:proofErr w:type="spellStart"/>
      <w:r w:rsidRPr="00A25CF5">
        <w:rPr>
          <w:rFonts w:eastAsia="Times New Roman"/>
          <w:szCs w:val="24"/>
        </w:rPr>
        <w:t>Μουζάλας</w:t>
      </w:r>
      <w:proofErr w:type="spellEnd"/>
      <w:r w:rsidRPr="00A25CF5">
        <w:rPr>
          <w:rFonts w:eastAsia="Times New Roman"/>
          <w:szCs w:val="24"/>
        </w:rPr>
        <w:t xml:space="preserve"> και εγώ </w:t>
      </w:r>
      <w:r>
        <w:rPr>
          <w:rFonts w:eastAsia="Times New Roman"/>
          <w:szCs w:val="24"/>
        </w:rPr>
        <w:t>ε</w:t>
      </w:r>
      <w:r w:rsidRPr="00A25CF5">
        <w:rPr>
          <w:rFonts w:eastAsia="Times New Roman"/>
          <w:szCs w:val="24"/>
        </w:rPr>
        <w:t>ίχαμε την πολύ με</w:t>
      </w:r>
      <w:r>
        <w:rPr>
          <w:rFonts w:eastAsia="Times New Roman"/>
          <w:szCs w:val="24"/>
        </w:rPr>
        <w:t>γάλη τιμή να προσωπο</w:t>
      </w:r>
      <w:r>
        <w:rPr>
          <w:rFonts w:eastAsia="Times New Roman"/>
          <w:szCs w:val="24"/>
        </w:rPr>
        <w:lastRenderedPageBreak/>
        <w:t>ποιού</w:t>
      </w:r>
      <w:r w:rsidRPr="00A25CF5">
        <w:rPr>
          <w:rFonts w:eastAsia="Times New Roman"/>
          <w:szCs w:val="24"/>
        </w:rPr>
        <w:t>με στο εξωτερικό την προσπάθεια</w:t>
      </w:r>
      <w:r>
        <w:rPr>
          <w:rFonts w:eastAsia="Times New Roman"/>
          <w:szCs w:val="24"/>
        </w:rPr>
        <w:t>,</w:t>
      </w:r>
      <w:r w:rsidRPr="00A25CF5">
        <w:rPr>
          <w:rFonts w:eastAsia="Times New Roman"/>
          <w:szCs w:val="24"/>
        </w:rPr>
        <w:t xml:space="preserve"> τη φιλοξενία</w:t>
      </w:r>
      <w:r>
        <w:rPr>
          <w:rFonts w:eastAsia="Times New Roman"/>
          <w:szCs w:val="24"/>
        </w:rPr>
        <w:t>,</w:t>
      </w:r>
      <w:r w:rsidRPr="00A25CF5">
        <w:rPr>
          <w:rFonts w:eastAsia="Times New Roman"/>
          <w:szCs w:val="24"/>
        </w:rPr>
        <w:t xml:space="preserve"> την αλληλεγγύη ενός λαού</w:t>
      </w:r>
      <w:r>
        <w:rPr>
          <w:rFonts w:eastAsia="Times New Roman"/>
          <w:szCs w:val="24"/>
        </w:rPr>
        <w:t>,</w:t>
      </w:r>
      <w:r w:rsidRPr="00A25CF5">
        <w:rPr>
          <w:rFonts w:eastAsia="Times New Roman"/>
          <w:szCs w:val="24"/>
        </w:rPr>
        <w:t xml:space="preserve"> </w:t>
      </w:r>
      <w:r>
        <w:rPr>
          <w:rFonts w:eastAsia="Times New Roman"/>
          <w:szCs w:val="24"/>
        </w:rPr>
        <w:t>ενός λαού που η δημοκρατικότητά</w:t>
      </w:r>
      <w:r w:rsidRPr="00A25CF5">
        <w:rPr>
          <w:rFonts w:eastAsia="Times New Roman"/>
          <w:szCs w:val="24"/>
        </w:rPr>
        <w:t xml:space="preserve"> του και η ιστορία του έσωσε και σώζει την τιμή της Ευρώπης και του δυτικού πολιτισμού</w:t>
      </w:r>
      <w:r>
        <w:rPr>
          <w:rFonts w:eastAsia="Times New Roman"/>
          <w:szCs w:val="24"/>
        </w:rPr>
        <w:t>.</w:t>
      </w:r>
    </w:p>
    <w:p w14:paraId="064530B6"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Ενάμιση εκατομμύριο άνθρωποι πέρασαν από αυτήν τη χώρα και βρήκαν φροντίδα και προσπάθεια. Σήμερα είκοσι πέντε χιλιάδες άνθρωποι μένουν σε διαμερίσματα, είκοσι χιλιάδες πρόσφυγες και μετανάστες σε κέντρα φιλοξενίας, επτά χιλιάδες άνθρωποι σε τουριστικά καταλύματα και έντεκα χιλιάδες πεντακόσιοι σε κέντρα υποδοχής και ταυτοποίησης στα νησιά.</w:t>
      </w:r>
    </w:p>
    <w:p w14:paraId="064530B7"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Ναι, υπάρχουν προβλήματα, ειδικά αυτήν τη στιγμή στη Σάμο. Ναι, δουλεύουμε νυχθημερόν για να τα λύσουμε, όπως επιλύσαμε τα αντίστοιχα προβλήματα στην </w:t>
      </w:r>
      <w:proofErr w:type="spellStart"/>
      <w:r>
        <w:rPr>
          <w:rFonts w:eastAsia="Times New Roman"/>
          <w:color w:val="000000"/>
          <w:szCs w:val="24"/>
          <w:shd w:val="clear" w:color="auto" w:fill="FFFFFF"/>
        </w:rPr>
        <w:t>Ειδομένη</w:t>
      </w:r>
      <w:proofErr w:type="spellEnd"/>
      <w:r>
        <w:rPr>
          <w:rFonts w:eastAsia="Times New Roman"/>
          <w:color w:val="000000"/>
          <w:szCs w:val="24"/>
          <w:shd w:val="clear" w:color="auto" w:fill="FFFFFF"/>
        </w:rPr>
        <w:t>, τον Πειραιά, το Ελληνικό</w:t>
      </w:r>
      <w:r w:rsidRPr="00F85C85">
        <w:rPr>
          <w:rFonts w:eastAsia="Times New Roman"/>
          <w:color w:val="000000"/>
          <w:szCs w:val="24"/>
          <w:shd w:val="clear" w:color="auto" w:fill="FFFFFF"/>
        </w:rPr>
        <w:t xml:space="preserve">, </w:t>
      </w:r>
      <w:r>
        <w:rPr>
          <w:rFonts w:eastAsia="Times New Roman"/>
          <w:color w:val="000000"/>
          <w:szCs w:val="24"/>
          <w:shd w:val="clear" w:color="auto" w:fill="FFFFFF"/>
        </w:rPr>
        <w:t>την Πάτρα και ίσως βρεθούμε αύριο, αφού λύσουμε και το πρόβλημα της Σάμου, μπροστά και σε άλλα.</w:t>
      </w:r>
    </w:p>
    <w:p w14:paraId="064530B8"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Συνάδελφοι του ΣΥΡΙΖΑ, πρέπει να είστε υπερήφανοι, γιατί συμμετέχετε ενεργά σε κάτι πανανθρώπινο που αφορά και </w:t>
      </w:r>
      <w:r>
        <w:rPr>
          <w:rFonts w:eastAsia="Times New Roman"/>
          <w:color w:val="000000"/>
          <w:szCs w:val="24"/>
          <w:shd w:val="clear" w:color="auto" w:fill="FFFFFF"/>
        </w:rPr>
        <w:lastRenderedPageBreak/>
        <w:t>το διεθνές δίκαιο και την αλληλεγγύη, αλλά και σήμερα και τη δημοκρατία στην Ελλάδα και στην Ευρώπη.</w:t>
      </w:r>
    </w:p>
    <w:p w14:paraId="064530B9"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φοβόμαστε, δεν λιποψυχούμε, δεν υποχωρούμε. Δεν υποχωρούμε, κύριε Μητσοτάκη. Ακούγοντας την ομιλία σας, μου ήρθε στο μυαλό ένα παλιό σύνθημα του ΠΑΣΟΚ: «Ο λαός δεν ξεχνά τι σημαίνει Δεξιά!». Το πρόβλημα δεν είναι αυτό. Το πρόβλημα είναι πως η Δεξιά δεν ξεχνά τι σημαίνει Δεξιά και όποτε στριμώχνεται, γυρίζει πίσω στις πρακτικές και τις ρίζες της.</w:t>
      </w:r>
    </w:p>
    <w:p w14:paraId="064530BA"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Γιατί άραγε, κύριε Πρωθυπουργέ -δεν είστε εδώ αυτήν τη στιγμή- κατηγορείτε στελέχη της Νέας Δημοκρατίας ότι πιέζουν και προσπαθούν να τρομοκρατήσουν Βουλευτές με μηνύματα, τηλεφωνήματα, αφίσες στους δρόμους; Γιατί τους κατηγορείτε; Το έκανε σήμερα ο ίδιος -και μάλιστα σε πανελλήνια μετάδοση- ο Αρχηγός της Νέας Δημοκρατίας. Έδειχνε με το δάχτυλο. Ονομάτιζε χωρίς ντροπή και έκανε και τη μέγιστη ύβρι απέναντι στον κ. Αποστολάκη, ο οποίος σήμερα μπορεί να είναι πολιτικός του αντίπαλος, αλλά θα πρέπει να συγκρατηθεί ο κ. Μητσοτάκης και να αποδώσει την οφειλόμενη τιμή στον ναύτη, που πάνω του στηρίζουμε εν πολλοίς τα σύνορά μας.</w:t>
      </w:r>
    </w:p>
    <w:p w14:paraId="064530BB" w14:textId="77777777" w:rsidR="00C04CE1" w:rsidRDefault="00722F08">
      <w:pPr>
        <w:spacing w:line="600" w:lineRule="auto"/>
        <w:ind w:firstLine="720"/>
        <w:jc w:val="both"/>
        <w:rPr>
          <w:rFonts w:eastAsia="Times New Roman"/>
          <w:color w:val="000000"/>
          <w:szCs w:val="24"/>
          <w:shd w:val="clear" w:color="auto" w:fill="FFFFFF"/>
        </w:rPr>
      </w:pPr>
      <w:r w:rsidRPr="00F85C85">
        <w:rPr>
          <w:rFonts w:eastAsia="Times New Roman"/>
          <w:b/>
          <w:color w:val="000000"/>
          <w:szCs w:val="24"/>
          <w:shd w:val="clear" w:color="auto" w:fill="FFFFFF"/>
        </w:rPr>
        <w:lastRenderedPageBreak/>
        <w:t>ΚΩΝΣΤΑΝΤΙΝΟΣ ΤΖΑΒΑΡΑΣ:</w:t>
      </w:r>
      <w:r>
        <w:rPr>
          <w:rFonts w:eastAsia="Times New Roman"/>
          <w:color w:val="000000"/>
          <w:szCs w:val="24"/>
          <w:shd w:val="clear" w:color="auto" w:fill="FFFFFF"/>
        </w:rPr>
        <w:t xml:space="preserve"> Έγινε και ΣΥΡΙΖΑ ο κ. Αποστολάκης;</w:t>
      </w:r>
    </w:p>
    <w:p w14:paraId="064530BC" w14:textId="77777777" w:rsidR="00C04CE1" w:rsidRDefault="00722F08">
      <w:pPr>
        <w:spacing w:line="600" w:lineRule="auto"/>
        <w:ind w:firstLine="720"/>
        <w:jc w:val="both"/>
        <w:rPr>
          <w:rFonts w:eastAsia="Times New Roman"/>
          <w:color w:val="000000"/>
          <w:szCs w:val="24"/>
          <w:shd w:val="clear" w:color="auto" w:fill="FFFFFF"/>
        </w:rPr>
      </w:pPr>
      <w:r w:rsidRPr="00F85C85">
        <w:rPr>
          <w:rFonts w:eastAsia="Times New Roman"/>
          <w:b/>
          <w:color w:val="000000"/>
          <w:szCs w:val="24"/>
          <w:shd w:val="clear" w:color="auto" w:fill="FFFFFF"/>
        </w:rPr>
        <w:t xml:space="preserve">ΔΗΜΗΤΡΙΟΣ ΒΙΤΣΑΣ (Υπουργός Μεταναστευτικής Πολιτικής): </w:t>
      </w:r>
      <w:r>
        <w:rPr>
          <w:rFonts w:eastAsia="Times New Roman"/>
          <w:color w:val="000000"/>
          <w:szCs w:val="24"/>
          <w:shd w:val="clear" w:color="auto" w:fill="FFFFFF"/>
        </w:rPr>
        <w:t xml:space="preserve">Έχετε εσείς, κύριε Τζαβάρα, κάποιο απαγορευτικό, ότι κάποιοι άνθρωποι μπορεί να γίνουν το ένα ή το άλλο; Θα τα πούμε αμέσως μετά γιατί είστε από εκείνο το κομμάτι της Νέας Δημοκρατίας, εσείς ο ίδιος, ο κ. Τζαβάρας, που δεν νομίζω ότι μπορεί κανείς να σας χαρακτηρίσει ως ακραία συντηρητικό. Εγώ τουλάχιστον θα σας ενέτασσα στην Κεντροδεξιά, οπότε ακούστε το παρακάτω. </w:t>
      </w:r>
    </w:p>
    <w:p w14:paraId="064530BD"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Όσον αφορά τα περί Μακεδονίας και βόρειας Μακεδονίας -όπως θέλετε πείτε την- μπορεί να συζητώ με όσους πολίτες από ευαισθησία επιμένουν ή φοβούνται -ποιον άραγε φοβούνται;- για το όνομα, τους προτρέπω όμως πρώτα απ’ όλα να κοιτάξουν το παρελθόν σας. Όταν το 1948 η Λαϊκή Δημοκρατία της Γιουγκοσλαβίας ονόμαζε ένα από τα κράτη Μακεδονία, ο ΣΥΡΙΖΑ ήταν κυβέρνηση; Όταν το 1963 η Ομοσπονδία Σοσιαλιστικών Δημοκρατιών της Γιουγκοσλαβίας, μιας χώρας που διαλύθηκε, όπως διαλύθηκε, ο ΣΥΡΙΖΑ ήταν κυβέρνηση; Και δεν καταλαβαίνετε ότι </w:t>
      </w:r>
      <w:r>
        <w:rPr>
          <w:rFonts w:eastAsia="Times New Roman"/>
          <w:color w:val="000000"/>
          <w:szCs w:val="24"/>
          <w:shd w:val="clear" w:color="auto" w:fill="FFFFFF"/>
        </w:rPr>
        <w:lastRenderedPageBreak/>
        <w:t xml:space="preserve">από τη διάλυση αυτής της χώρας όπως έγινε -και έχω πολλά να κρίνω πάνω σε αυτό- έξι από τις επτά χώρες διατηρούν το όνομά τους. Η Κροατία λέγεται Κροατία, η Βοσνία – Ερζεγοβίνη λέγεται Βοσνία – Ερζεγοβίνη κ.λπ. και μία χώρα κάτω από μία συζήτηση και μία ιστορική συμφωνία αλλάζει το όνομά της και αποδέχεται όνομα με γεωγραφικό προσδιορισμό, συμφωνεί πως η ιστορία και ο πολιτισμός της αρχαίας Μακεδονίας είναι ελληνικός και ανοίγει τολμηρά μαζί μας τον δρόμο της συνεργασίας. </w:t>
      </w:r>
    </w:p>
    <w:p w14:paraId="064530BE"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Εδώ έχω ένα ερώτημα, μια και όπως είπε προηγουμένως ο κ. Τζαβάρας είναι ένα ζήτημα αν η Αντιπολίτευση έχει επιχειρήματα, αλλά έχει ερωτήματα. Ας πούμε, λοιπόν, ότι και η Συμπολίτευση έχει ερωτήματα. </w:t>
      </w:r>
    </w:p>
    <w:p w14:paraId="064530BF"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Ποιοι είναι αποστάτες πραγματικά; Όσοι αλλάζουν θέση και στάση γιατί νομίζουν πως θα έχουν μικροκομματικά οφέλη ή αυτοί οι οποίοι μένουν και επιμένουν ότι εθνικό είναι ό,τι είναι αληθινό και αναγνωρίζουν ότι σήμερα πρέπει να πάμε με τη διπλωματία του εδάφους και όχι με τη διπλωματία του αίματος </w:t>
      </w:r>
      <w:r w:rsidRPr="00F10873">
        <w:rPr>
          <w:rFonts w:eastAsia="Times New Roman"/>
          <w:color w:val="000000"/>
          <w:szCs w:val="24"/>
          <w:shd w:val="clear" w:color="auto" w:fill="FFFFFF"/>
        </w:rPr>
        <w:t>και κρύβονται;</w:t>
      </w:r>
    </w:p>
    <w:p w14:paraId="064530C0"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Άκουσα προχθές κάτι ωραίο και θέλω να το μεταφέρω. Αν σας ρωτήσω αν βλέπετε τον ελέφαντα που κυκλοφορεί αυτήν τη στιγμή μέσα στη Βουλή και μου πείτε «όχι» και σας πω «είδατε τι καλά που κρύβεται;», έτσι μπαίνει και το άλλο ζήτημα. Αν σας πω: Πάρτε τη συμφωνία και δείτε σε ποιες διαδικασίες ευνοεί τον αλυτρωτισμό</w:t>
      </w:r>
      <w:r>
        <w:rPr>
          <w:rFonts w:eastAsia="Times New Roman"/>
          <w:b/>
          <w:color w:val="000000"/>
          <w:szCs w:val="24"/>
          <w:shd w:val="clear" w:color="auto" w:fill="FFFFFF"/>
        </w:rPr>
        <w:t>.</w:t>
      </w:r>
      <w:r w:rsidRPr="00CB1CCF">
        <w:rPr>
          <w:rFonts w:eastAsia="Times New Roman"/>
          <w:b/>
          <w:color w:val="000000"/>
          <w:szCs w:val="24"/>
          <w:shd w:val="clear" w:color="auto" w:fill="FFFFFF"/>
        </w:rPr>
        <w:t xml:space="preserve"> </w:t>
      </w:r>
      <w:r w:rsidRPr="006F1EC1">
        <w:rPr>
          <w:rFonts w:eastAsia="Times New Roman"/>
          <w:color w:val="000000"/>
          <w:szCs w:val="24"/>
          <w:shd w:val="clear" w:color="auto" w:fill="FFFFFF"/>
        </w:rPr>
        <w:t>Ευνοεί το γεγονός ότι θα λέγονται εθνότητα Μακεδόνων; Και οι Αλβανοί που λένε ότι είναι Αλβανοί, θα είναι εθνότητα Μακεδόνων Αλβανών κ.λπ.</w:t>
      </w:r>
      <w:r>
        <w:rPr>
          <w:rFonts w:eastAsia="Times New Roman"/>
          <w:color w:val="000000"/>
          <w:szCs w:val="24"/>
          <w:shd w:val="clear" w:color="auto" w:fill="FFFFFF"/>
        </w:rPr>
        <w:t>.</w:t>
      </w:r>
      <w:r w:rsidRPr="006F1EC1">
        <w:rPr>
          <w:rFonts w:eastAsia="Times New Roman"/>
          <w:color w:val="000000"/>
          <w:szCs w:val="24"/>
          <w:shd w:val="clear" w:color="auto" w:fill="FFFFFF"/>
        </w:rPr>
        <w:t>; Και αν όλοι πουν «όχι, δεν γράφει κάτι τέτοιο η συμφωνία», θα μου πείτε «είδατε τι καλά που το κρύβουν αυτό από τη συμφωνία;».</w:t>
      </w:r>
    </w:p>
    <w:p w14:paraId="064530C1"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Εδώ έχουμε να κάνουμε με την περίπτωση που τίθεται το κομματικό όφελος πάνω από πατριωτικό και θλίβομαι πραγματικά που σε αυτήν τη στάση προσχωρούν και αριστερά κόμματα. Από πότε η διεθνιστική αλληλεγγύη και η ταξική πάλη επιβάλλουν να αξιοποιούμε ακόμα και ζητήματα που ξεπερνούν το εθνικό </w:t>
      </w:r>
      <w:r w:rsidRPr="006F1EC1">
        <w:rPr>
          <w:rFonts w:eastAsia="Times New Roman"/>
          <w:color w:val="000000"/>
          <w:szCs w:val="24"/>
          <w:shd w:val="clear" w:color="auto" w:fill="FFFFFF"/>
        </w:rPr>
        <w:t>-δεν θέλω να πω την επόμενη θέση-</w:t>
      </w:r>
      <w:r w:rsidRPr="00CB1CCF">
        <w:rPr>
          <w:rFonts w:eastAsia="Times New Roman"/>
          <w:b/>
          <w:color w:val="000000"/>
          <w:szCs w:val="24"/>
          <w:shd w:val="clear" w:color="auto" w:fill="FFFFFF"/>
        </w:rPr>
        <w:t xml:space="preserve"> </w:t>
      </w:r>
      <w:r>
        <w:rPr>
          <w:rFonts w:eastAsia="Times New Roman"/>
          <w:color w:val="000000"/>
          <w:szCs w:val="24"/>
          <w:shd w:val="clear" w:color="auto" w:fill="FFFFFF"/>
        </w:rPr>
        <w:t xml:space="preserve">για να απαγορεύσουμε σε έναν άλλο λαό να επιλέξει κάτι διαφορετικό στο οποίο </w:t>
      </w:r>
      <w:r>
        <w:rPr>
          <w:rFonts w:eastAsia="Times New Roman"/>
          <w:color w:val="000000"/>
          <w:szCs w:val="24"/>
          <w:shd w:val="clear" w:color="auto" w:fill="FFFFFF"/>
        </w:rPr>
        <w:lastRenderedPageBreak/>
        <w:t>δεν συμφωνούμε; Αν οι αριστεροί στη βόρεια Μακεδονία δεν θέλουν τη χώρα τους στο ΝΑΤΟ ή στην Ευρωπαϊκή Ένωση, τότε να τους δώσετε βοήθεια, αλλά όχι με κόλπο, από άλλη χώρα.</w:t>
      </w:r>
    </w:p>
    <w:p w14:paraId="064530C2"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της Νέας Δημοκρατίας, η εμπειρία σας πρέπει να σας έχει διδάξει πως αυτοί οι </w:t>
      </w:r>
      <w:proofErr w:type="spellStart"/>
      <w:r>
        <w:rPr>
          <w:rFonts w:eastAsia="Times New Roman"/>
          <w:color w:val="000000"/>
          <w:szCs w:val="24"/>
          <w:shd w:val="clear" w:color="auto" w:fill="FFFFFF"/>
        </w:rPr>
        <w:t>Συριζαίοι</w:t>
      </w:r>
      <w:proofErr w:type="spellEnd"/>
      <w:r>
        <w:rPr>
          <w:rFonts w:eastAsia="Times New Roman"/>
          <w:color w:val="000000"/>
          <w:szCs w:val="24"/>
          <w:shd w:val="clear" w:color="auto" w:fill="FFFFFF"/>
        </w:rPr>
        <w:t>, άνδρες και γυναίκες, αυτοί οι αριστεροί, άνδρες και γυναίκες, είμαστε σκληρά «καρύδια». Είναι σίγουρο ότι οι εκλογές θα γίνουν το 2019, στη συνταγματική τους ώρα. Εμείς έχουμε εμπιστοσύνη στον ελληνικό λαό και ο ελληνικός λαός που αναγνωρίζει και συμμετέχει στην προσπάθειά μας για ένα μέλλον που του αξίζει, θα ακουμπήσει για άλλη μία φορά με εμπιστοσύνη στον ΣΥΡΙΖΑ.</w:t>
      </w:r>
    </w:p>
    <w:p w14:paraId="064530C3"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064530C4" w14:textId="77777777" w:rsidR="00C04CE1" w:rsidRDefault="00722F08">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64530C5" w14:textId="77777777" w:rsidR="00C04CE1" w:rsidRDefault="00722F08">
      <w:pPr>
        <w:spacing w:line="600" w:lineRule="auto"/>
        <w:ind w:firstLine="720"/>
        <w:jc w:val="both"/>
        <w:rPr>
          <w:rFonts w:eastAsia="Times New Roman"/>
          <w:color w:val="000000"/>
          <w:szCs w:val="24"/>
          <w:shd w:val="clear" w:color="auto" w:fill="FFFFFF"/>
        </w:rPr>
      </w:pPr>
      <w:r w:rsidRPr="00CB1CCF">
        <w:rPr>
          <w:rFonts w:eastAsia="Times New Roman"/>
          <w:b/>
          <w:color w:val="000000"/>
          <w:szCs w:val="24"/>
          <w:shd w:val="clear" w:color="auto" w:fill="FFFFFF"/>
        </w:rPr>
        <w:t xml:space="preserve">ΠΡΟΕΔΡΕΥΩΝ (Δημήτριος </w:t>
      </w:r>
      <w:proofErr w:type="spellStart"/>
      <w:r w:rsidRPr="00CB1CCF">
        <w:rPr>
          <w:rFonts w:eastAsia="Times New Roman"/>
          <w:b/>
          <w:color w:val="000000"/>
          <w:szCs w:val="24"/>
          <w:shd w:val="clear" w:color="auto" w:fill="FFFFFF"/>
        </w:rPr>
        <w:t>Κρεμαστινός</w:t>
      </w:r>
      <w:proofErr w:type="spellEnd"/>
      <w:r w:rsidRPr="00CB1CCF">
        <w:rPr>
          <w:rFonts w:eastAsia="Times New Roman"/>
          <w:b/>
          <w:color w:val="000000"/>
          <w:szCs w:val="24"/>
          <w:shd w:val="clear" w:color="auto" w:fill="FFFFFF"/>
        </w:rPr>
        <w:t>):</w:t>
      </w:r>
      <w:r>
        <w:rPr>
          <w:rFonts w:eastAsia="Times New Roman"/>
          <w:color w:val="000000"/>
          <w:szCs w:val="24"/>
          <w:shd w:val="clear" w:color="auto" w:fill="FFFFFF"/>
        </w:rPr>
        <w:t xml:space="preserve"> Και εμείς ευχαριστούμε.</w:t>
      </w:r>
    </w:p>
    <w:p w14:paraId="064530C6" w14:textId="77777777" w:rsidR="00C04CE1" w:rsidRDefault="00722F08">
      <w:pPr>
        <w:spacing w:line="600" w:lineRule="auto"/>
        <w:ind w:firstLine="720"/>
        <w:jc w:val="both"/>
        <w:rPr>
          <w:rFonts w:eastAsia="Times New Roman"/>
          <w:color w:val="000000"/>
          <w:szCs w:val="24"/>
          <w:shd w:val="clear" w:color="auto" w:fill="FFFFFF"/>
        </w:rPr>
      </w:pPr>
      <w:r w:rsidRPr="00CB1CCF">
        <w:rPr>
          <w:rFonts w:eastAsia="Times New Roman"/>
          <w:b/>
          <w:color w:val="000000"/>
          <w:szCs w:val="24"/>
          <w:shd w:val="clear" w:color="auto" w:fill="FFFFFF"/>
        </w:rPr>
        <w:t>ΑΝΔΡΕΑΣ ΛΟΒΕΡΔΟΣ:</w:t>
      </w:r>
      <w:r>
        <w:rPr>
          <w:rFonts w:eastAsia="Times New Roman"/>
          <w:color w:val="000000"/>
          <w:szCs w:val="24"/>
          <w:shd w:val="clear" w:color="auto" w:fill="FFFFFF"/>
        </w:rPr>
        <w:t xml:space="preserve"> Κύριε Πρόεδρε, θα ήθελα τον λόγο για ένα λεπτό ως Κοινοβουλευτικός Εκπρόσωπος.</w:t>
      </w:r>
    </w:p>
    <w:p w14:paraId="064530C7" w14:textId="77777777" w:rsidR="00C04CE1" w:rsidRDefault="00722F08">
      <w:pPr>
        <w:spacing w:line="600" w:lineRule="auto"/>
        <w:ind w:firstLine="720"/>
        <w:jc w:val="both"/>
        <w:rPr>
          <w:rFonts w:eastAsia="Times New Roman"/>
          <w:color w:val="000000"/>
          <w:szCs w:val="24"/>
          <w:shd w:val="clear" w:color="auto" w:fill="FFFFFF"/>
        </w:rPr>
      </w:pPr>
      <w:r w:rsidRPr="00CB1CCF">
        <w:rPr>
          <w:rFonts w:eastAsia="Times New Roman"/>
          <w:b/>
          <w:color w:val="000000"/>
          <w:szCs w:val="24"/>
          <w:shd w:val="clear" w:color="auto" w:fill="FFFFFF"/>
        </w:rPr>
        <w:lastRenderedPageBreak/>
        <w:t xml:space="preserve">ΠΡΟΕΔΡΕΥΩΝ (Δημήτριος </w:t>
      </w:r>
      <w:proofErr w:type="spellStart"/>
      <w:r w:rsidRPr="00CB1CCF">
        <w:rPr>
          <w:rFonts w:eastAsia="Times New Roman"/>
          <w:b/>
          <w:color w:val="000000"/>
          <w:szCs w:val="24"/>
          <w:shd w:val="clear" w:color="auto" w:fill="FFFFFF"/>
        </w:rPr>
        <w:t>Κρεμαστινός</w:t>
      </w:r>
      <w:proofErr w:type="spellEnd"/>
      <w:r w:rsidRPr="00CB1CCF">
        <w:rPr>
          <w:rFonts w:eastAsia="Times New Roman"/>
          <w:b/>
          <w:color w:val="000000"/>
          <w:szCs w:val="24"/>
          <w:shd w:val="clear" w:color="auto" w:fill="FFFFFF"/>
        </w:rPr>
        <w:t xml:space="preserve">): </w:t>
      </w:r>
      <w:r>
        <w:rPr>
          <w:rFonts w:eastAsia="Times New Roman"/>
          <w:color w:val="000000"/>
          <w:szCs w:val="24"/>
          <w:shd w:val="clear" w:color="auto" w:fill="FFFFFF"/>
        </w:rPr>
        <w:t>Ορίστε, έχετε τον λόγο.</w:t>
      </w:r>
    </w:p>
    <w:p w14:paraId="064530C8" w14:textId="77777777" w:rsidR="00C04CE1" w:rsidRDefault="00722F08">
      <w:pPr>
        <w:spacing w:line="600" w:lineRule="auto"/>
        <w:ind w:firstLine="720"/>
        <w:jc w:val="both"/>
        <w:rPr>
          <w:rFonts w:eastAsia="Times New Roman"/>
          <w:color w:val="000000"/>
          <w:szCs w:val="24"/>
          <w:shd w:val="clear" w:color="auto" w:fill="FFFFFF"/>
        </w:rPr>
      </w:pPr>
      <w:r w:rsidRPr="00CB1CCF">
        <w:rPr>
          <w:rFonts w:eastAsia="Times New Roman"/>
          <w:b/>
          <w:color w:val="000000"/>
          <w:szCs w:val="24"/>
          <w:shd w:val="clear" w:color="auto" w:fill="FFFFFF"/>
        </w:rPr>
        <w:t>ΑΝΔΡΕΑΣ ΛΟΒΕΡΔΟΣ:</w:t>
      </w:r>
      <w:r>
        <w:rPr>
          <w:rFonts w:eastAsia="Times New Roman"/>
          <w:color w:val="000000"/>
          <w:szCs w:val="24"/>
          <w:shd w:val="clear" w:color="auto" w:fill="FFFFFF"/>
        </w:rPr>
        <w:t xml:space="preserve"> Η Ελλάδα κατηγορείται από «συμμάχους» της -κυρίως εξ ανατολών- ότι από τα χρήματα τα οποία ο προϋπολογισμός της δίνει ετησίως για την άμυνα, τα πιο πολλά πηγαίνουν για μισθούς και συντάξεις και δεν εκπληρώνει έτσι την υποχρέωσή της, 20% τουλάχιστον εξ αυτών να πηγαίνουν στην έρευνα και στους εξοπλισμούς. </w:t>
      </w:r>
    </w:p>
    <w:p w14:paraId="064530C9"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Όλοι όσοι συμμετέχουμε σε διεθνή </w:t>
      </w:r>
      <w:r>
        <w:rPr>
          <w:rFonts w:eastAsia="Times New Roman"/>
          <w:color w:val="000000"/>
          <w:szCs w:val="24"/>
          <w:shd w:val="clear" w:color="auto" w:fill="FFFFFF"/>
          <w:lang w:val="en-US"/>
        </w:rPr>
        <w:t>fora</w:t>
      </w:r>
      <w:r>
        <w:rPr>
          <w:rFonts w:eastAsia="Times New Roman"/>
          <w:color w:val="000000"/>
          <w:szCs w:val="24"/>
          <w:shd w:val="clear" w:color="auto" w:fill="FFFFFF"/>
        </w:rPr>
        <w:t xml:space="preserve"> δίνουμε αγώνα, τροφοδοτούμενοι με στοιχεία από το δικό σας Υπουργείο, από τους δικούς σας Υπουργούς, από τον δικό σας -εννοώ επί των ημερών σας- ΑΓΕΕΘΑ να αποδείξουμε ότι ανταποκρινόμαστε στα στοιχεία αυτά. Και έρχεται, τώρα, εδώ, πρώην Υπουργός Άμυνας για να απαντήσει στο Κομμουνιστικό Κόμμα, για να απαντήσει, δηλαδή, σε επιχειρήματα που έρχονται από τα αριστερά, να αλλοιώσει αριθμούς που όλη η Εθνική Αντιπροσωπεία δίνει παντού, σε όλον τον πλανήτη για να αποδείξει ότι ό,τι υπογράφουμε το τηρούμε. Αυτό είναι ατόπημα, αν δεν έγινε ασυνείδητα. </w:t>
      </w:r>
      <w:r>
        <w:rPr>
          <w:rFonts w:eastAsia="Times New Roman"/>
          <w:color w:val="000000"/>
          <w:szCs w:val="24"/>
          <w:shd w:val="clear" w:color="auto" w:fill="FFFFFF"/>
        </w:rPr>
        <w:lastRenderedPageBreak/>
        <w:t>Να δοθεί απολύτως ακριβής εξήγηση από αρμόδιο Υπουργό, όχι από αναρμόδιο.</w:t>
      </w:r>
    </w:p>
    <w:p w14:paraId="064530CA" w14:textId="77777777" w:rsidR="00C04CE1" w:rsidRDefault="00722F08">
      <w:pPr>
        <w:spacing w:line="600" w:lineRule="auto"/>
        <w:ind w:firstLine="720"/>
        <w:jc w:val="both"/>
        <w:rPr>
          <w:rFonts w:eastAsia="Times New Roman"/>
          <w:color w:val="000000"/>
          <w:szCs w:val="24"/>
          <w:shd w:val="clear" w:color="auto" w:fill="FFFFFF"/>
        </w:rPr>
      </w:pPr>
      <w:r w:rsidRPr="006B684E">
        <w:rPr>
          <w:rFonts w:eastAsia="Times New Roman"/>
          <w:b/>
          <w:color w:val="000000"/>
          <w:szCs w:val="24"/>
          <w:shd w:val="clear" w:color="auto" w:fill="FFFFFF"/>
        </w:rPr>
        <w:t xml:space="preserve">ΠΡΟΕΔΡΕΥΩΝ (Δημήτριος </w:t>
      </w:r>
      <w:proofErr w:type="spellStart"/>
      <w:r w:rsidRPr="006B684E">
        <w:rPr>
          <w:rFonts w:eastAsia="Times New Roman"/>
          <w:b/>
          <w:color w:val="000000"/>
          <w:szCs w:val="24"/>
          <w:shd w:val="clear" w:color="auto" w:fill="FFFFFF"/>
        </w:rPr>
        <w:t>Κρεμαστινός</w:t>
      </w:r>
      <w:proofErr w:type="spellEnd"/>
      <w:r w:rsidRPr="006B684E">
        <w:rPr>
          <w:rFonts w:eastAsia="Times New Roman"/>
          <w:b/>
          <w:color w:val="000000"/>
          <w:szCs w:val="24"/>
          <w:shd w:val="clear" w:color="auto" w:fill="FFFFFF"/>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δύο εκπαιδευτικοί συνοδοί τους από το </w:t>
      </w:r>
      <w:r w:rsidRPr="006B684E">
        <w:rPr>
          <w:rFonts w:eastAsia="Times New Roman" w:cs="Times New Roman"/>
        </w:rPr>
        <w:t>2</w:t>
      </w:r>
      <w:r w:rsidRPr="008B52CC">
        <w:rPr>
          <w:rFonts w:eastAsia="Times New Roman" w:cs="Times New Roman"/>
          <w:vertAlign w:val="superscript"/>
        </w:rPr>
        <w:t>ο</w:t>
      </w:r>
      <w:r w:rsidRPr="006B684E">
        <w:rPr>
          <w:rFonts w:eastAsia="Times New Roman" w:cs="Times New Roman"/>
        </w:rPr>
        <w:t xml:space="preserve"> </w:t>
      </w:r>
      <w:r>
        <w:rPr>
          <w:rFonts w:eastAsia="Times New Roman" w:cs="Times New Roman"/>
        </w:rPr>
        <w:t xml:space="preserve">Γυμνάσιο Κορίνθου. </w:t>
      </w:r>
    </w:p>
    <w:p w14:paraId="064530CB" w14:textId="77777777" w:rsidR="00C04CE1" w:rsidRDefault="00722F0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64530CC" w14:textId="77777777" w:rsidR="00C04CE1" w:rsidRDefault="00722F08">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064530CD" w14:textId="77777777" w:rsidR="00C04CE1" w:rsidRDefault="00722F08">
      <w:pPr>
        <w:spacing w:line="600" w:lineRule="auto"/>
        <w:ind w:left="357"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ΔΗΜΗΤΡΙΟΣ ΒΙΤΣΑΣ (Υπουργός Μεταναστευτικής Πολιτικής): </w:t>
      </w:r>
      <w:r>
        <w:rPr>
          <w:rFonts w:eastAsia="Times New Roman"/>
          <w:color w:val="000000"/>
          <w:szCs w:val="24"/>
          <w:shd w:val="clear" w:color="auto" w:fill="FFFFFF"/>
        </w:rPr>
        <w:t>Κύριε Πρόεδρε, θα ήθελα τον λόγο.</w:t>
      </w:r>
    </w:p>
    <w:p w14:paraId="064530CE" w14:textId="77777777" w:rsidR="00C04CE1" w:rsidRDefault="00722F08">
      <w:pPr>
        <w:spacing w:line="600" w:lineRule="auto"/>
        <w:ind w:firstLine="720"/>
        <w:jc w:val="both"/>
        <w:rPr>
          <w:rFonts w:eastAsia="Times New Roman"/>
          <w:color w:val="000000"/>
          <w:szCs w:val="24"/>
          <w:shd w:val="clear" w:color="auto" w:fill="FFFFFF"/>
        </w:rPr>
      </w:pPr>
      <w:r w:rsidRPr="006B684E">
        <w:rPr>
          <w:rFonts w:eastAsia="Times New Roman"/>
          <w:b/>
          <w:color w:val="000000"/>
          <w:szCs w:val="24"/>
          <w:shd w:val="clear" w:color="auto" w:fill="FFFFFF"/>
        </w:rPr>
        <w:t xml:space="preserve">ΠΡΟΕΔΡΕΥΩΝ (Δημήτριος </w:t>
      </w:r>
      <w:proofErr w:type="spellStart"/>
      <w:r w:rsidRPr="006B684E">
        <w:rPr>
          <w:rFonts w:eastAsia="Times New Roman"/>
          <w:b/>
          <w:color w:val="000000"/>
          <w:szCs w:val="24"/>
          <w:shd w:val="clear" w:color="auto" w:fill="FFFFFF"/>
        </w:rPr>
        <w:t>Κρεμαστινός</w:t>
      </w:r>
      <w:proofErr w:type="spellEnd"/>
      <w:r w:rsidRPr="006B684E">
        <w:rPr>
          <w:rFonts w:eastAsia="Times New Roman"/>
          <w:b/>
          <w:color w:val="000000"/>
          <w:szCs w:val="24"/>
          <w:shd w:val="clear" w:color="auto" w:fill="FFFFFF"/>
        </w:rPr>
        <w:t xml:space="preserve">): </w:t>
      </w:r>
      <w:r>
        <w:rPr>
          <w:rFonts w:eastAsia="Times New Roman"/>
          <w:color w:val="000000"/>
          <w:szCs w:val="24"/>
          <w:shd w:val="clear" w:color="auto" w:fill="FFFFFF"/>
        </w:rPr>
        <w:t>Ορίστε, κύριε Υπουργέ.</w:t>
      </w:r>
    </w:p>
    <w:p w14:paraId="064530CF" w14:textId="77777777" w:rsidR="00C04CE1" w:rsidRDefault="00722F08">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ΒΙΤΣΑΣ (Υπουργός Μεταναστευτικής Πολιτικής):</w:t>
      </w:r>
      <w:r>
        <w:rPr>
          <w:rFonts w:eastAsia="Times New Roman"/>
          <w:color w:val="000000"/>
          <w:szCs w:val="24"/>
          <w:shd w:val="clear" w:color="auto" w:fill="FFFFFF"/>
        </w:rPr>
        <w:t xml:space="preserve"> Κατ’ αρχάς, κύριε Λοβέρδο, το Κομμουνιστικό </w:t>
      </w:r>
      <w:r>
        <w:rPr>
          <w:rFonts w:eastAsia="Times New Roman"/>
          <w:color w:val="000000"/>
          <w:szCs w:val="24"/>
          <w:shd w:val="clear" w:color="auto" w:fill="FFFFFF"/>
        </w:rPr>
        <w:lastRenderedPageBreak/>
        <w:t>Κόμμα Ελλάδας δεν χρειάζεται συνήγορο. Μπορεί να απαντήσει σε εμένα, αν και εγώ δεν το κατηγόρησα. Αυτό είναι το ένα.</w:t>
      </w:r>
    </w:p>
    <w:p w14:paraId="064530D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δεύτερο που πρέπει να σας θυμίσω είναι αυτό που ξέρει όλος ο κόσμος και εσείς, δηλαδή ότι ο προϋπολογισμός της χώρας δημοσιεύεται, είναι δημόσιος και τον ξέρουν όλοι. Σ’ αυτόν, λοιπόν, τον προϋπολογισμό της χώρας, όσον αφορά το Υπουργείο Εθνικής Άμυνας </w:t>
      </w:r>
      <w:r w:rsidRPr="00F56A5B">
        <w:rPr>
          <w:rFonts w:eastAsia="Times New Roman" w:cs="Times New Roman"/>
          <w:szCs w:val="24"/>
        </w:rPr>
        <w:t>-</w:t>
      </w:r>
      <w:r>
        <w:rPr>
          <w:rFonts w:eastAsia="Times New Roman" w:cs="Times New Roman"/>
          <w:szCs w:val="24"/>
        </w:rPr>
        <w:t>και δεν χρειάζεται να είναι κάποιος στο Υπουργείο Εθνικής Άμυνας για να το ξέρει, εσείς για παράδειγμα δεν νομίζω ότι υπήρξατε ποτέ εκεί, δεν θυμάμαι τουλάχιστον</w:t>
      </w:r>
      <w:r w:rsidRPr="00F56A5B">
        <w:rPr>
          <w:rFonts w:eastAsia="Times New Roman" w:cs="Times New Roman"/>
          <w:szCs w:val="24"/>
        </w:rPr>
        <w:t>-</w:t>
      </w:r>
      <w:r>
        <w:rPr>
          <w:rFonts w:eastAsia="Times New Roman" w:cs="Times New Roman"/>
          <w:szCs w:val="24"/>
        </w:rPr>
        <w:t xml:space="preserve"> ο προϋπολογισμός είναι 3,2 δισεκατομμύρια εκ των οποίων τα 600 εκατομμύρια είναι λειτουργικά έξοδα, 500 εκατομμύρια αφορούν τα εξοπλιστικά προγράμματα και από εκεί και πέρα είναι μισθοί</w:t>
      </w:r>
      <w:r w:rsidRPr="00F56A5B">
        <w:rPr>
          <w:rFonts w:eastAsia="Times New Roman" w:cs="Times New Roman"/>
          <w:szCs w:val="24"/>
        </w:rPr>
        <w:t xml:space="preserve"> </w:t>
      </w:r>
      <w:r>
        <w:rPr>
          <w:rFonts w:eastAsia="Times New Roman" w:cs="Times New Roman"/>
          <w:szCs w:val="24"/>
        </w:rPr>
        <w:t xml:space="preserve">και άλλα έξοδα, ταξίδια κ.λπ.. Αυτό είναι γνωστό. </w:t>
      </w:r>
    </w:p>
    <w:p w14:paraId="064530D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Μην μου λέτε, λοιπόν -γιατί αυτό λέτε- ότι προδίδω εγώ κάποια </w:t>
      </w:r>
      <w:proofErr w:type="spellStart"/>
      <w:r>
        <w:rPr>
          <w:rFonts w:eastAsia="Times New Roman" w:cs="Times New Roman"/>
          <w:szCs w:val="24"/>
          <w:lang w:val="en-US"/>
        </w:rPr>
        <w:t>omerta</w:t>
      </w:r>
      <w:proofErr w:type="spellEnd"/>
      <w:r>
        <w:rPr>
          <w:rFonts w:eastAsia="Times New Roman" w:cs="Times New Roman"/>
          <w:szCs w:val="24"/>
        </w:rPr>
        <w:t xml:space="preserve"> της Βουλής προς τους έξω μηχανισμούς. Δείχνετε ότι είστε χριστιανός καλός, αλλά κάνετε τραγικό λάθος. Τα έχουμε πει εκατό χιλιάδες φορές και εδώ και στην Επιτροπή Ε</w:t>
      </w:r>
      <w:r>
        <w:rPr>
          <w:rFonts w:eastAsia="Times New Roman" w:cs="Times New Roman"/>
          <w:szCs w:val="24"/>
        </w:rPr>
        <w:lastRenderedPageBreak/>
        <w:t xml:space="preserve">ξοπλισμών. Και το ΝΑΤΟ αυτό που λέει είναι ότι η Ελλάδα ξεπερνάει –και πάνω σ’ αυτό στηρίχθηκε και ο κ. </w:t>
      </w:r>
      <w:proofErr w:type="spellStart"/>
      <w:r>
        <w:rPr>
          <w:rFonts w:eastAsia="Times New Roman" w:cs="Times New Roman"/>
          <w:szCs w:val="24"/>
        </w:rPr>
        <w:t>Κουτσούμπας</w:t>
      </w:r>
      <w:proofErr w:type="spellEnd"/>
      <w:r>
        <w:rPr>
          <w:rFonts w:eastAsia="Times New Roman" w:cs="Times New Roman"/>
          <w:szCs w:val="24"/>
        </w:rPr>
        <w:t xml:space="preserve">- το 2%, το οποίο θα πρέπει να αφορά το Υπουργείο Εθνικής Άμυνας. Και ξέρετε ότι είμαστε στο 2,2%, είμαστε, –δυστυχώς, θα έλεγα εγώ- η δεύτερη χώρα, αλλά έχουμε συγκεκριμένη απειλή, μετά τις Ηνωμένες Πολιτείες Αμερικής. </w:t>
      </w:r>
    </w:p>
    <w:p w14:paraId="064530D2" w14:textId="77777777" w:rsidR="00C04CE1" w:rsidRDefault="00722F08">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064530D3" w14:textId="77777777" w:rsidR="00C04CE1" w:rsidRDefault="00722F08">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Να μην κάνουμε διαλογική συζήτηση, κύριε Λοβέρδο, σας παρακαλώ. </w:t>
      </w:r>
    </w:p>
    <w:p w14:paraId="064530D4" w14:textId="77777777" w:rsidR="00C04CE1" w:rsidRDefault="00722F08">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Κύριε Πρόεδρε, πρέπει να γίνει απολύτως κατανοητό, όχι για εμένα, δεν έχω κανένα πρόβλημα προσωπικό.</w:t>
      </w:r>
    </w:p>
    <w:p w14:paraId="064530D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έχω πρόβλημα να πάρω τον λόγο για να υπερασπιστώ το Κομμουνιστικό Κόμμα, ούτε διάθεση έχω, ούτε ανάγκη με έχουν, αλλά αφορά την πατρίδα μου αυτό που λέτε και τη δική σας πατρίδα. Πράγματι, έχουμε δαπάνες εξοπλισμών άνω του 2%, 2,29% για την ακρίβεια. Και ενώ απέναντι </w:t>
      </w:r>
      <w:r>
        <w:rPr>
          <w:rFonts w:eastAsia="Times New Roman" w:cs="Times New Roman"/>
          <w:szCs w:val="24"/>
        </w:rPr>
        <w:lastRenderedPageBreak/>
        <w:t xml:space="preserve">στους συμμάχους μας έχουμε επιχείρημα ότι παρ’ όλη την κρίση η Ελλάδα είναι εντάξει στις υποχρεώσεις της, μας αντιτείνουν, με πρωτοβουλία που έρχεται από τα ανατολικά μας, ότι οι Έλληνες τα λένε αυτά, αλλά τα λεφτά τα δίνουν για μισθούς και συντάξεις, δεν τα δίνουν για τις υποχρεώσεις τους και άρα, η ταξινόμηση του προϋπολογισμού υφίσταται αλλοιώσεις κατά την ερμηνεία της. Και την υπεράσπιση της χώρας μας την έχουμε όλοι μας, δεν την έχετε μόνο εσείς ή οι εκάστοτε κυβερνώντες. </w:t>
      </w:r>
    </w:p>
    <w:p w14:paraId="064530D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τρόπος που τοποθετηθήκατε αλλοιώνει τους δικούς σας αριθμούς, γι’ αυτό έκανα την παρέμβαση. Ούτε αυτό, όμως, καταλάβατε. </w:t>
      </w:r>
    </w:p>
    <w:p w14:paraId="064530D7" w14:textId="77777777" w:rsidR="00C04CE1" w:rsidRDefault="00722F08">
      <w:pPr>
        <w:spacing w:line="600" w:lineRule="auto"/>
        <w:ind w:firstLine="720"/>
        <w:jc w:val="both"/>
        <w:rPr>
          <w:rFonts w:eastAsia="Times New Roman" w:cs="Times New Roman"/>
          <w:szCs w:val="24"/>
        </w:rPr>
      </w:pPr>
      <w:r w:rsidRPr="003140B8">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Πρόεδρε, θα παρακαλούσα να λάβω τον λόγο. </w:t>
      </w:r>
    </w:p>
    <w:p w14:paraId="064530D8" w14:textId="77777777" w:rsidR="00C04CE1" w:rsidRDefault="00722F08">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Δεν γίνεται να γίνει διάλογος, κύριε Υπουργέ. </w:t>
      </w:r>
    </w:p>
    <w:p w14:paraId="064530D9" w14:textId="77777777" w:rsidR="00C04CE1" w:rsidRDefault="00722F08">
      <w:pPr>
        <w:spacing w:line="600" w:lineRule="auto"/>
        <w:ind w:firstLine="720"/>
        <w:jc w:val="both"/>
        <w:rPr>
          <w:rFonts w:eastAsia="Times New Roman" w:cs="Times New Roman"/>
          <w:szCs w:val="24"/>
        </w:rPr>
      </w:pPr>
      <w:r w:rsidRPr="003140B8">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αλλά ο κ. Λοβέρδος </w:t>
      </w:r>
      <w:r>
        <w:rPr>
          <w:rFonts w:eastAsia="Times New Roman" w:cs="Times New Roman"/>
          <w:szCs w:val="24"/>
        </w:rPr>
        <w:lastRenderedPageBreak/>
        <w:t>με κατηγορεί ότι αποκαλύπτω μυστικά της χώρας. Δεν το καταλαβαίνετε αυτό;</w:t>
      </w:r>
    </w:p>
    <w:p w14:paraId="064530DA" w14:textId="77777777" w:rsidR="00C04CE1" w:rsidRDefault="00722F08">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Λάθος κάνετε. </w:t>
      </w:r>
    </w:p>
    <w:p w14:paraId="064530DB" w14:textId="77777777" w:rsidR="00C04CE1" w:rsidRDefault="00722F08">
      <w:pPr>
        <w:spacing w:line="600" w:lineRule="auto"/>
        <w:ind w:firstLine="720"/>
        <w:jc w:val="both"/>
        <w:rPr>
          <w:rFonts w:eastAsia="Times New Roman" w:cs="Times New Roman"/>
          <w:szCs w:val="24"/>
        </w:rPr>
      </w:pPr>
      <w:r w:rsidRPr="003140B8">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Εγώ κάνω λάθος; Τέλος πάντων, σας απάντησα ό,τι σας απάντησα. Κρατήστε το.</w:t>
      </w:r>
    </w:p>
    <w:p w14:paraId="064530DC" w14:textId="77777777" w:rsidR="00C04CE1" w:rsidRDefault="00722F08">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Προχωρούμε με τον Βουλευτή του ΣΥΡΙΖΑ τον κ. </w:t>
      </w:r>
      <w:proofErr w:type="spellStart"/>
      <w:r>
        <w:rPr>
          <w:rFonts w:eastAsia="Times New Roman" w:cs="Times New Roman"/>
          <w:szCs w:val="24"/>
        </w:rPr>
        <w:t>Ουρσουζίδη</w:t>
      </w:r>
      <w:proofErr w:type="spellEnd"/>
      <w:r>
        <w:rPr>
          <w:rFonts w:eastAsia="Times New Roman" w:cs="Times New Roman"/>
          <w:szCs w:val="24"/>
        </w:rPr>
        <w:t>.</w:t>
      </w:r>
    </w:p>
    <w:p w14:paraId="064530D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Ορίστε, έχετε τον λόγο για επτά λεπτά.</w:t>
      </w:r>
    </w:p>
    <w:p w14:paraId="064530DE"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Ευχαριστώ πολύ, κύριε Πρόεδρε. </w:t>
      </w:r>
    </w:p>
    <w:p w14:paraId="064530D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Πρώτα απ’ όλα θέλω να δώσω συγχαρητήρια στον Σπύρο τον </w:t>
      </w:r>
      <w:proofErr w:type="spellStart"/>
      <w:r>
        <w:rPr>
          <w:rFonts w:eastAsia="Times New Roman" w:cs="Times New Roman"/>
          <w:szCs w:val="24"/>
        </w:rPr>
        <w:t>Δανέλλη</w:t>
      </w:r>
      <w:proofErr w:type="spellEnd"/>
      <w:r>
        <w:rPr>
          <w:rFonts w:eastAsia="Times New Roman" w:cs="Times New Roman"/>
          <w:szCs w:val="24"/>
        </w:rPr>
        <w:t xml:space="preserve"> για την ευθυκρισία του ως προς την αξιολόγηση της αλήθειας της συγκεκριμένης συγκυρίας. </w:t>
      </w:r>
    </w:p>
    <w:p w14:paraId="064530E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για παροχή ψήφου εμπιστοσύνης στην Κυβέρνηση διεξάγεται με πρωτοβουλία του Πρωθυπουργού μας, του Αλέξη Τσίπρα, προκειμένου να ολοκληρώσει το </w:t>
      </w:r>
      <w:r>
        <w:rPr>
          <w:rFonts w:eastAsia="Times New Roman" w:cs="Times New Roman"/>
          <w:szCs w:val="24"/>
        </w:rPr>
        <w:lastRenderedPageBreak/>
        <w:t xml:space="preserve">έργο του, σε μια σειρά από ζητήματα που αφορούν στην σκληρή προσπάθεια που κατέβαλε ο ελληνικός λαός τα τελευταία τέσσερα χρόνια, γιατί ήρθε η ώρα να υλοποιηθούν μέτρα που προφανώς θα ελαφρύνουν και θα βελτιώσουν την καθημερινότητά του. </w:t>
      </w:r>
    </w:p>
    <w:p w14:paraId="064530E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Όμως, για να είμαστε ειλικρινείς, η αφορμή είναι η επικείμενη κύρωση της συμφωνίας συνεννόησης και συνεργασίας μεταξύ του λαού μας και των βορείων γειτόνων μας. Αρκετά κράτησε η υποκρισία, η υστεροβουλία και η πολιτική σκοπιμότητα. Όλοι ενώπιον των ευθυνών μας. Από την αρχή θέλω να ξεκαθαρίσω ότι θεωρώ ότι η Συμφωνία των Πρεσπών, κορυφαία πολιτική πράξη ευθύνης απέναντι στους Έλληνες πολίτες και ιδιαίτερα σε όσους μου εμπιστεύτηκαν την απολύτως τιμητική θέση στη Βουλή των Ελλήνων. </w:t>
      </w:r>
    </w:p>
    <w:p w14:paraId="064530E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Στο χρέος να χυθεί άπλετο φως σε κάθε πλευρά που αφορά στο Μακεδονικό ζήτημα, ψάχνοντας για αξιόπιστη απάντηση στο βασανιστικό και αδυσώπητο ερώτημα γιατί το μακεδονικό να ερίζει τον ελληνικό λαό με τόση ένταση, για τόσα πολλά χρόνια, δύο είναι οι πηγές που επικαλούμαι:</w:t>
      </w:r>
    </w:p>
    <w:p w14:paraId="064530E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αφορά στη μαρτυρία ενός πολύ σημαντικού πολιτικού άνδρα που έζησε τα πράγματα από πρώτο χέρι και τα περιέγραψε με σαφήνεια, ευθυκρισία. Αναφέρομαι στον Λεωνίδα τον Κύρκο και στο πόνημά του «Το αδιέξοδο βήμα του εθνικισμού», γραμμένο το 1994, στην καρδιά των γεγονότων. Διαβάζω το κείμενο, που ο ίδιος επέλεξε να διαβάζουμε πρώτα: </w:t>
      </w:r>
    </w:p>
    <w:p w14:paraId="064530E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Επί ενάμιση χρόνο το θέμα της αναγνώρισης των Σκοπίων κυριάρχησε στην εθνική μας ζωή. Το ίδιο διάστημα στα Βαλκάνια συντελούνταν βαθιές αλλαγές και η Ελλάδα διέθετε όλες τις προϋποθέσεις να διαδραματίσει εξέχοντα ρόλο. Επρόκειτο για μία ιστορική ευκαιρία, που εάν την άρπαζε η χώρα μας, θα μπορούσε να αναβαθμίσει τη διεθνή της θέση για δεκαετίες. Αντί γι’ αυτό, οι προσπάθειες που καταβλήθηκαν έμειναν σε ένα και μόνο, να μην αναγνωριστεί η γειτονική δημοκρατία με όνομα Μακεδονία ή οποιοδήποτε παράγωγό του. </w:t>
      </w:r>
    </w:p>
    <w:p w14:paraId="064530E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βαδίζοντας βήμα-βήμα οδήγησε την χώρα σε ασφυκτική απομόνωση και επέτρεψε στην Άγκυρα να εγκαταστήσει τον βόρειο βραχίονα του ισλαμικού τόξου κατά μήκος των συνόρων μας από την Αλβανία έως </w:t>
      </w:r>
      <w:r>
        <w:rPr>
          <w:rFonts w:eastAsia="Times New Roman" w:cs="Times New Roman"/>
          <w:szCs w:val="24"/>
        </w:rPr>
        <w:lastRenderedPageBreak/>
        <w:t xml:space="preserve">τη Βουλγαρία. Στην εθνικιστική έξαρση που κατηύθυνε τα βήματα, μετείχε και το ΠΑΣΟΚ με την ασυλλόγιστη πλειοδοσία στην απολυτοποίηση του ονόματος. Καμμία εθνική προσπάθεια δεν θα μπορούσε να κάνει τόση ζημιά, όσο η παρορμητική και λαθεμένη πολιτική που εφαρμόστηκε. Μέσα σε συνθήκες γενικής κρίσης και γενικευμένης αναξιοπιστίας ο λαός έδωσε στην υπόθεση την ψυχή του και συμμετείχε στις μεγάλες κινητοποιήσεις, για να πεισθούν οι ξένοι, όσοι δεν είχαν επαρκώς ενημερωθεί. </w:t>
      </w:r>
    </w:p>
    <w:p w14:paraId="064530E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ο μόνος μη ενημερωμένος και </w:t>
      </w:r>
      <w:proofErr w:type="spellStart"/>
      <w:r>
        <w:rPr>
          <w:rFonts w:eastAsia="Times New Roman" w:cs="Times New Roman"/>
          <w:szCs w:val="24"/>
        </w:rPr>
        <w:t>παραπληροφορημένος</w:t>
      </w:r>
      <w:proofErr w:type="spellEnd"/>
      <w:r>
        <w:rPr>
          <w:rFonts w:eastAsia="Times New Roman" w:cs="Times New Roman"/>
          <w:szCs w:val="24"/>
        </w:rPr>
        <w:t xml:space="preserve"> ήταν εκείνος, γιατί η ηγεσία του αποδείχθηκε απίστευτα κατώτερη από την αλήθεια της στιγμής. Αυτός ο λαός δεν πρέπει να βγει από τη δοκιμασία με το αίσθημα της ήττας. Δεν θα πρόκειται για ήττα του έθνους, αλλά για ήττα μιας συγκεκριμένης αδιέξοδης πολιτικής που θυσίασε πάρα πολλά στο βωμό κομματικών ανταγωνισμών, εύκολης δημαγωγίας και εκλογικών υπολογισμών. Όταν περάσει η σημερινή παραζάλη, αυτό δεν θα πρέπει να το ξεχάσει κανείς.</w:t>
      </w:r>
    </w:p>
    <w:p w14:paraId="064530E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Δυστυχώς, η ιστορία επαναλαμβάνεται σαν κακόγουστη φάρσα. Μετά από ένα τέταρτο του αιώνα επιχειρεί και πάλι να </w:t>
      </w:r>
      <w:r>
        <w:rPr>
          <w:rFonts w:eastAsia="Times New Roman" w:cs="Times New Roman"/>
          <w:szCs w:val="24"/>
        </w:rPr>
        <w:lastRenderedPageBreak/>
        <w:t xml:space="preserve">μας ξεγελάσει, επιχειρεί και πάλι με δημαγωγία και εκλογικά τερτίπια να μας στείλει άλλο μισό αιώνα πίσω στη διχόνοια και τις έριδες. Ε, όχι, αυτό δεν πρέπει να το επιτρέψουμε. Εξάλλου έχουμε πάρει πλέον όλοι το μάθημά μας. </w:t>
      </w:r>
    </w:p>
    <w:p w14:paraId="064530E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δεύτερη πηγή αφορά στο Υπουργείο Εξωτερικών στην ημερίδα που διοργάνωσε με θέμα «Τις νομικές πτυχές της Συμφωνίας των Πρεσπών». Κλήθηκαν ειδικές επιστήμονες με διαφορετικές προσεγγίσεις πάνω στο ζήτημα να καταθέσουν ισότιμα τις απόψεις τους, προκειμένου να γίνει κατανοητό το περιεχόμενο της συμφωνίας και οι συνέπειες που παράγει για τους δυο λαούς και όχι μόνο. </w:t>
      </w:r>
    </w:p>
    <w:p w14:paraId="064530E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«Εάν δεν ξέρεις τα ιστορικά γεγονότα, δεν είναι εύκολο να καταλάβεις», ανέφερε στην ημερίδα ο έμπειρος ιστορικός σλαβολόγος του ΑΠΘ, Σπύρος </w:t>
      </w:r>
      <w:proofErr w:type="spellStart"/>
      <w:r>
        <w:rPr>
          <w:rFonts w:eastAsia="Times New Roman" w:cs="Times New Roman"/>
          <w:szCs w:val="24"/>
        </w:rPr>
        <w:t>Σφέτας</w:t>
      </w:r>
      <w:proofErr w:type="spellEnd"/>
      <w:r>
        <w:rPr>
          <w:rFonts w:eastAsia="Times New Roman" w:cs="Times New Roman"/>
          <w:szCs w:val="24"/>
        </w:rPr>
        <w:t xml:space="preserve"> που παρακολουθεί το ζήτημα για πάνω από τριάντα χρόνια και δηλώνει ότι η συμφωνία είναι η καλύτερη που θα μπορούσε να επιτευχθεί. Τα αρνητικά της συμφωνίας δεν είναι τόσο επώδυνα που να εγκυμονούν εθνικούς κινδύνους, ενώ καλύφθηκαν οι βασικές γραμμές που είχαμε στο θέμα. </w:t>
      </w:r>
    </w:p>
    <w:p w14:paraId="064530E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Ο όρος «Μακεδών» λόγω της αρχαιότητας είναι συνυφασμένος με τον ελληνισμό. Επιθυμούμε οριοθέτηση ταυτοτήτων μεταξύ ελληνισμού και σλαβισμού, χωρίς να αναγνωρίζουμε μακεδονικό έθνος. Αυτή η οριοθέτηση του προσωνυμίου «Μακεδονία» είναι το πνεύμα που διαχέεται σε όλη τη Συμφωνία». Άλλο η αρχαία Μακεδονία, εννοείται ότι εκεί όλα συνδέονται με τον ελληνισμό και άλλο ο 19</w:t>
      </w:r>
      <w:r w:rsidRPr="00614FBD">
        <w:rPr>
          <w:rFonts w:eastAsia="Times New Roman" w:cs="Times New Roman"/>
          <w:szCs w:val="24"/>
          <w:vertAlign w:val="superscript"/>
        </w:rPr>
        <w:t>ος</w:t>
      </w:r>
      <w:r>
        <w:rPr>
          <w:rFonts w:eastAsia="Times New Roman" w:cs="Times New Roman"/>
          <w:szCs w:val="24"/>
        </w:rPr>
        <w:t xml:space="preserve"> και ο 20</w:t>
      </w:r>
      <w:r w:rsidRPr="00614FBD">
        <w:rPr>
          <w:rFonts w:eastAsia="Times New Roman" w:cs="Times New Roman"/>
          <w:szCs w:val="24"/>
          <w:vertAlign w:val="superscript"/>
        </w:rPr>
        <w:t>ος</w:t>
      </w:r>
      <w:r>
        <w:rPr>
          <w:rFonts w:eastAsia="Times New Roman" w:cs="Times New Roman"/>
          <w:szCs w:val="24"/>
        </w:rPr>
        <w:t xml:space="preserve"> αιώνας. </w:t>
      </w:r>
    </w:p>
    <w:p w14:paraId="064530E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Ως προς τη γλώσσα, η γλώσσα τους επίσημα, στην επιστήμη της </w:t>
      </w:r>
      <w:proofErr w:type="spellStart"/>
      <w:r>
        <w:rPr>
          <w:rFonts w:eastAsia="Times New Roman" w:cs="Times New Roman"/>
          <w:szCs w:val="24"/>
        </w:rPr>
        <w:t>σλαβολογίας</w:t>
      </w:r>
      <w:proofErr w:type="spellEnd"/>
      <w:r>
        <w:rPr>
          <w:rFonts w:eastAsia="Times New Roman" w:cs="Times New Roman"/>
          <w:szCs w:val="24"/>
        </w:rPr>
        <w:t xml:space="preserve">, χαρακτηρίζεται «μακεδονική» και είναι αυτονόητο ότι είναι σλάβικη. Γι’ αυτόν τον λόγο, η συμφωνία στη συγκεκριμένη διατύπωση αναφέρει ότι ανήκει στην οικογένεια των νότιων σλαβικών γλωσσών, άρθρο 7 παράγραφος 4. Συνεπώς, η γλώσσα των βορείων γειτόνων δεν έχει καμμία σχέση με την αρχαία γλώσσα των Μακεδόνων, είναι σλάβικη και ανήκει στην οικογένεια που προανέφερα. </w:t>
      </w:r>
    </w:p>
    <w:p w14:paraId="064530E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Ως προς την ταυτότητα, δεν συζητάμε για αλλαγή ταυτότητας σε εξάλειψη, αλλά οριοθέτηση μεταξύ ελληνισμού και σλαβισμού. Νομίζω ότι αυτό είναι το πνεύμα της Συμφωνίας των </w:t>
      </w:r>
      <w:r>
        <w:rPr>
          <w:rFonts w:eastAsia="Times New Roman" w:cs="Times New Roman"/>
          <w:szCs w:val="24"/>
        </w:rPr>
        <w:lastRenderedPageBreak/>
        <w:t xml:space="preserve">Πρεσπών, η διάκριση του ενός από του άλλου. Οριοθέτηση γεωγραφική και οριοθέτηση ταυτοτήτων. Δεν αναγνωρίζουμε εθνότητα, οριοθετούμε τη σλαβική τους ταυτότητα από τον ελληνισμό. Για εμάς δεν αλλάζει τίποτα. Μακεδόνες θα συνεχίσουμε να αυτοαποκαλούμαστε. Ούτε το αεροδρόμιο της Μακεδονίας, ούτε το Πανεπιστήμιο Μακεδονία θα αλλάξει όνομα. </w:t>
      </w:r>
    </w:p>
    <w:p w14:paraId="064530E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Όσον αφορά στον όρο «ιθαγένεια», οι ίδιοι στη μετάφραση της Συμφωνίας των Πρεσπών στη δική τους γλώσσα την αποδίδουν ξεκάθαρα με τη λέξη «</w:t>
      </w:r>
      <w:proofErr w:type="spellStart"/>
      <w:r>
        <w:rPr>
          <w:rFonts w:eastAsia="Times New Roman" w:cs="Times New Roman"/>
          <w:szCs w:val="24"/>
        </w:rPr>
        <w:t>Dr</w:t>
      </w:r>
      <w:r>
        <w:rPr>
          <w:rFonts w:eastAsia="Times New Roman" w:cs="Times New Roman"/>
          <w:szCs w:val="24"/>
          <w:lang w:val="en-US"/>
        </w:rPr>
        <w:t>zavjanstvo</w:t>
      </w:r>
      <w:proofErr w:type="spellEnd"/>
      <w:r>
        <w:rPr>
          <w:rFonts w:eastAsia="Times New Roman" w:cs="Times New Roman"/>
          <w:szCs w:val="24"/>
        </w:rPr>
        <w:t>», που στα ελληνικά αποδίδεται με τη λέξη «ιθαγένεια», υπηκοότητα, ενώ στα αγγλικά με τη λέξη «</w:t>
      </w:r>
      <w:r>
        <w:rPr>
          <w:rFonts w:eastAsia="Times New Roman" w:cs="Times New Roman"/>
          <w:szCs w:val="24"/>
          <w:lang w:val="en-US"/>
        </w:rPr>
        <w:t>citizenship</w:t>
      </w:r>
      <w:r>
        <w:rPr>
          <w:rFonts w:eastAsia="Times New Roman" w:cs="Times New Roman"/>
          <w:szCs w:val="24"/>
        </w:rPr>
        <w:t>». Δεν χρησιμοποιούν τον όρο «</w:t>
      </w:r>
      <w:r>
        <w:rPr>
          <w:rFonts w:eastAsia="Times New Roman" w:cs="Times New Roman"/>
          <w:szCs w:val="24"/>
          <w:lang w:val="en-US"/>
        </w:rPr>
        <w:t>nationality</w:t>
      </w:r>
      <w:r>
        <w:rPr>
          <w:rFonts w:eastAsia="Times New Roman" w:cs="Times New Roman"/>
          <w:szCs w:val="24"/>
        </w:rPr>
        <w:t>»</w:t>
      </w:r>
      <w:r w:rsidRPr="007E050E">
        <w:rPr>
          <w:rFonts w:eastAsia="Times New Roman" w:cs="Times New Roman"/>
          <w:szCs w:val="24"/>
        </w:rPr>
        <w:t xml:space="preserve"> </w:t>
      </w:r>
      <w:r>
        <w:rPr>
          <w:rFonts w:eastAsia="Times New Roman" w:cs="Times New Roman"/>
          <w:szCs w:val="24"/>
        </w:rPr>
        <w:t xml:space="preserve">που θα μπορούσαν, το αποφεύγουν, γιατί άραγε; </w:t>
      </w:r>
    </w:p>
    <w:p w14:paraId="064530E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Μετά τη σχετική τροπολογία που κατατέθηκε στη διαδικασία Αναθεώρησης του Συντάγματος από τους επτά Βουλευτές της Πρώην Γιουγκοσλαβικής Δημοκρατίας της Μακεδονίας, γίνεται απολύτως ξεκάθαρο η ιθαγένεια δεν προκαταβάλει τον </w:t>
      </w:r>
      <w:proofErr w:type="spellStart"/>
      <w:r>
        <w:rPr>
          <w:rFonts w:eastAsia="Times New Roman" w:cs="Times New Roman"/>
          <w:szCs w:val="24"/>
        </w:rPr>
        <w:t>εθνοτικό</w:t>
      </w:r>
      <w:proofErr w:type="spellEnd"/>
      <w:r>
        <w:rPr>
          <w:rFonts w:eastAsia="Times New Roman" w:cs="Times New Roman"/>
          <w:szCs w:val="24"/>
        </w:rPr>
        <w:t xml:space="preserve"> προσδιορισμό των πολιτών της βορείου </w:t>
      </w:r>
      <w:proofErr w:type="spellStart"/>
      <w:r>
        <w:rPr>
          <w:rFonts w:eastAsia="Times New Roman" w:cs="Times New Roman"/>
          <w:szCs w:val="24"/>
        </w:rPr>
        <w:t>γείτονος</w:t>
      </w:r>
      <w:proofErr w:type="spellEnd"/>
      <w:r>
        <w:rPr>
          <w:rFonts w:eastAsia="Times New Roman" w:cs="Times New Roman"/>
          <w:szCs w:val="24"/>
        </w:rPr>
        <w:t xml:space="preserve"> και επομένως εθνότητα και ιθαγένεια διαχωρίζονται πλήρως, χωρίς καμμία αμφιβολία και μάλιστα με συνταγματική κατοχύρωση. </w:t>
      </w:r>
    </w:p>
    <w:p w14:paraId="064530EF" w14:textId="77777777" w:rsidR="00C04CE1" w:rsidRDefault="00722F08">
      <w:pPr>
        <w:spacing w:line="600" w:lineRule="auto"/>
        <w:jc w:val="both"/>
        <w:rPr>
          <w:rFonts w:eastAsia="Times New Roman" w:cs="Times New Roman"/>
          <w:szCs w:val="24"/>
        </w:rPr>
      </w:pPr>
      <w:r w:rsidRPr="00F26BAC">
        <w:rPr>
          <w:rFonts w:eastAsia="Times New Roman" w:cs="Times New Roman"/>
          <w:szCs w:val="24"/>
        </w:rPr>
        <w:lastRenderedPageBreak/>
        <w:t>Πλέον μόνο όσοι δεν θέλουν</w:t>
      </w:r>
      <w:r>
        <w:rPr>
          <w:rFonts w:eastAsia="Times New Roman" w:cs="Times New Roman"/>
          <w:szCs w:val="24"/>
        </w:rPr>
        <w:t>,</w:t>
      </w:r>
      <w:r w:rsidRPr="00F26BAC">
        <w:rPr>
          <w:rFonts w:eastAsia="Times New Roman" w:cs="Times New Roman"/>
          <w:szCs w:val="24"/>
        </w:rPr>
        <w:t xml:space="preserve"> δεν καταλαβαίνουν</w:t>
      </w:r>
      <w:r>
        <w:rPr>
          <w:rFonts w:eastAsia="Times New Roman" w:cs="Times New Roman"/>
          <w:szCs w:val="24"/>
        </w:rPr>
        <w:t>.</w:t>
      </w:r>
      <w:r w:rsidRPr="00F26BAC">
        <w:rPr>
          <w:rFonts w:eastAsia="Times New Roman" w:cs="Times New Roman"/>
          <w:szCs w:val="24"/>
        </w:rPr>
        <w:t xml:space="preserve"> </w:t>
      </w:r>
    </w:p>
    <w:p w14:paraId="064530F0" w14:textId="77777777" w:rsidR="00C04CE1" w:rsidRDefault="00722F08">
      <w:pPr>
        <w:spacing w:line="600" w:lineRule="auto"/>
        <w:ind w:firstLine="720"/>
        <w:jc w:val="both"/>
        <w:rPr>
          <w:rFonts w:eastAsia="Times New Roman" w:cs="Times New Roman"/>
          <w:szCs w:val="24"/>
        </w:rPr>
      </w:pPr>
      <w:r w:rsidRPr="00F26BAC">
        <w:rPr>
          <w:rFonts w:eastAsia="Times New Roman" w:cs="Times New Roman"/>
          <w:szCs w:val="24"/>
        </w:rPr>
        <w:t>Υπάρχει</w:t>
      </w:r>
      <w:r>
        <w:rPr>
          <w:rFonts w:eastAsia="Times New Roman" w:cs="Times New Roman"/>
          <w:szCs w:val="24"/>
        </w:rPr>
        <w:t>,</w:t>
      </w:r>
      <w:r w:rsidRPr="00F26BAC">
        <w:rPr>
          <w:rFonts w:eastAsia="Times New Roman" w:cs="Times New Roman"/>
          <w:szCs w:val="24"/>
        </w:rPr>
        <w:t xml:space="preserve"> </w:t>
      </w:r>
      <w:r>
        <w:rPr>
          <w:rFonts w:eastAsia="Times New Roman" w:cs="Times New Roman"/>
          <w:szCs w:val="24"/>
        </w:rPr>
        <w:t xml:space="preserve">όμως, μία θλιβερή, </w:t>
      </w:r>
      <w:r w:rsidRPr="00F26BAC">
        <w:rPr>
          <w:rFonts w:eastAsia="Times New Roman" w:cs="Times New Roman"/>
          <w:szCs w:val="24"/>
        </w:rPr>
        <w:t>ιδιαίτερα επικίνδυνη κατηγορία πολιτικών</w:t>
      </w:r>
      <w:r>
        <w:rPr>
          <w:rFonts w:eastAsia="Times New Roman" w:cs="Times New Roman"/>
          <w:szCs w:val="24"/>
        </w:rPr>
        <w:t xml:space="preserve">, που ενώ άσκησαν εξουσία από θέσεις </w:t>
      </w:r>
      <w:r w:rsidRPr="00F26BAC">
        <w:rPr>
          <w:rFonts w:eastAsia="Times New Roman" w:cs="Times New Roman"/>
          <w:szCs w:val="24"/>
        </w:rPr>
        <w:t xml:space="preserve">ευθύνης στην πατρίδα </w:t>
      </w:r>
      <w:r>
        <w:rPr>
          <w:rFonts w:eastAsia="Times New Roman" w:cs="Times New Roman"/>
          <w:szCs w:val="24"/>
        </w:rPr>
        <w:t>μας -μιλώ</w:t>
      </w:r>
      <w:r w:rsidRPr="00F26BAC">
        <w:rPr>
          <w:rFonts w:eastAsia="Times New Roman" w:cs="Times New Roman"/>
          <w:szCs w:val="24"/>
        </w:rPr>
        <w:t xml:space="preserve"> για Πρωθυπουργούς</w:t>
      </w:r>
      <w:r>
        <w:rPr>
          <w:rFonts w:eastAsia="Times New Roman" w:cs="Times New Roman"/>
          <w:szCs w:val="24"/>
        </w:rPr>
        <w:t>,</w:t>
      </w:r>
      <w:r w:rsidRPr="00F26BAC">
        <w:rPr>
          <w:rFonts w:eastAsia="Times New Roman" w:cs="Times New Roman"/>
          <w:szCs w:val="24"/>
        </w:rPr>
        <w:t xml:space="preserve"> Υπουργούς Εξωτερικών</w:t>
      </w:r>
      <w:r>
        <w:rPr>
          <w:rFonts w:eastAsia="Times New Roman" w:cs="Times New Roman"/>
          <w:szCs w:val="24"/>
        </w:rPr>
        <w:t>,</w:t>
      </w:r>
      <w:r w:rsidRPr="00F26BAC">
        <w:rPr>
          <w:rFonts w:eastAsia="Times New Roman" w:cs="Times New Roman"/>
          <w:szCs w:val="24"/>
        </w:rPr>
        <w:t xml:space="preserve"> Αναπληρωτές Υπουργούς Εξωτερικών</w:t>
      </w:r>
      <w:r>
        <w:rPr>
          <w:rFonts w:eastAsia="Times New Roman" w:cs="Times New Roman"/>
          <w:szCs w:val="24"/>
        </w:rPr>
        <w:t>-</w:t>
      </w:r>
      <w:r w:rsidRPr="00F26BAC">
        <w:rPr>
          <w:rFonts w:eastAsia="Times New Roman" w:cs="Times New Roman"/>
          <w:szCs w:val="24"/>
        </w:rPr>
        <w:t xml:space="preserve"> συνεχίζουν να </w:t>
      </w:r>
      <w:r>
        <w:rPr>
          <w:rFonts w:eastAsia="Times New Roman" w:cs="Times New Roman"/>
          <w:szCs w:val="24"/>
        </w:rPr>
        <w:t xml:space="preserve">προτάσσουν το κομματικό, το </w:t>
      </w:r>
      <w:r w:rsidRPr="00F26BAC">
        <w:rPr>
          <w:rFonts w:eastAsia="Times New Roman" w:cs="Times New Roman"/>
          <w:szCs w:val="24"/>
        </w:rPr>
        <w:t xml:space="preserve">προσωπικό </w:t>
      </w:r>
      <w:r>
        <w:rPr>
          <w:rFonts w:eastAsia="Times New Roman" w:cs="Times New Roman"/>
          <w:szCs w:val="24"/>
        </w:rPr>
        <w:t>συμφέρον</w:t>
      </w:r>
      <w:r w:rsidRPr="00F26BAC">
        <w:rPr>
          <w:rFonts w:eastAsia="Times New Roman" w:cs="Times New Roman"/>
          <w:szCs w:val="24"/>
        </w:rPr>
        <w:t xml:space="preserve"> απέναντι σε αυτό που υποτίθεται υπηρετούν</w:t>
      </w:r>
      <w:r>
        <w:rPr>
          <w:rFonts w:eastAsia="Times New Roman" w:cs="Times New Roman"/>
          <w:szCs w:val="24"/>
        </w:rPr>
        <w:t>,</w:t>
      </w:r>
      <w:r w:rsidRPr="00F26BAC">
        <w:rPr>
          <w:rFonts w:eastAsia="Times New Roman" w:cs="Times New Roman"/>
          <w:szCs w:val="24"/>
        </w:rPr>
        <w:t xml:space="preserve"> το εθνικό</w:t>
      </w:r>
      <w:r>
        <w:rPr>
          <w:rFonts w:eastAsia="Times New Roman" w:cs="Times New Roman"/>
          <w:szCs w:val="24"/>
        </w:rPr>
        <w:t>.</w:t>
      </w:r>
    </w:p>
    <w:p w14:paraId="064530F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συμφωνία </w:t>
      </w:r>
      <w:r w:rsidRPr="00F26BAC">
        <w:rPr>
          <w:rFonts w:eastAsia="Times New Roman" w:cs="Times New Roman"/>
          <w:szCs w:val="24"/>
        </w:rPr>
        <w:t>είναι ισορροπημένη</w:t>
      </w:r>
      <w:r>
        <w:rPr>
          <w:rFonts w:eastAsia="Times New Roman" w:cs="Times New Roman"/>
          <w:szCs w:val="24"/>
        </w:rPr>
        <w:t>.</w:t>
      </w:r>
      <w:r w:rsidRPr="00F26BAC">
        <w:rPr>
          <w:rFonts w:eastAsia="Times New Roman" w:cs="Times New Roman"/>
          <w:szCs w:val="24"/>
        </w:rPr>
        <w:t xml:space="preserve"> </w:t>
      </w:r>
      <w:proofErr w:type="spellStart"/>
      <w:r>
        <w:rPr>
          <w:rFonts w:eastAsia="Times New Roman" w:cs="Times New Roman"/>
          <w:szCs w:val="24"/>
        </w:rPr>
        <w:t>Οριοθετούν</w:t>
      </w:r>
      <w:r w:rsidRPr="00F26BAC">
        <w:rPr>
          <w:rFonts w:eastAsia="Times New Roman" w:cs="Times New Roman"/>
          <w:szCs w:val="24"/>
        </w:rPr>
        <w:t>τα</w:t>
      </w:r>
      <w:r>
        <w:rPr>
          <w:rFonts w:eastAsia="Times New Roman" w:cs="Times New Roman"/>
          <w:szCs w:val="24"/>
        </w:rPr>
        <w:t>ι</w:t>
      </w:r>
      <w:proofErr w:type="spellEnd"/>
      <w:r>
        <w:rPr>
          <w:rFonts w:eastAsia="Times New Roman" w:cs="Times New Roman"/>
          <w:szCs w:val="24"/>
        </w:rPr>
        <w:t xml:space="preserve"> τα</w:t>
      </w:r>
      <w:r w:rsidRPr="00F26BAC">
        <w:rPr>
          <w:rFonts w:eastAsia="Times New Roman" w:cs="Times New Roman"/>
          <w:szCs w:val="24"/>
        </w:rPr>
        <w:t xml:space="preserve"> ζητήματα ταυτότητας και δεν υπάρχουν εθνικοί κίνδυνοι</w:t>
      </w:r>
      <w:r>
        <w:rPr>
          <w:rFonts w:eastAsia="Times New Roman" w:cs="Times New Roman"/>
          <w:szCs w:val="24"/>
        </w:rPr>
        <w:t>.</w:t>
      </w:r>
      <w:r w:rsidRPr="00F26BAC">
        <w:rPr>
          <w:rFonts w:eastAsia="Times New Roman" w:cs="Times New Roman"/>
          <w:szCs w:val="24"/>
        </w:rPr>
        <w:t xml:space="preserve"> Βάζει τέλος στην παραχάραξη της ιστορίας</w:t>
      </w:r>
      <w:r>
        <w:rPr>
          <w:rFonts w:eastAsia="Times New Roman" w:cs="Times New Roman"/>
          <w:szCs w:val="24"/>
        </w:rPr>
        <w:t xml:space="preserve">. Η συμφωνία πατάσσει τον </w:t>
      </w:r>
      <w:r w:rsidRPr="00F26BAC">
        <w:rPr>
          <w:rFonts w:eastAsia="Times New Roman" w:cs="Times New Roman"/>
          <w:szCs w:val="24"/>
        </w:rPr>
        <w:t>αλυτρωτι</w:t>
      </w:r>
      <w:r>
        <w:rPr>
          <w:rFonts w:eastAsia="Times New Roman" w:cs="Times New Roman"/>
          <w:szCs w:val="24"/>
        </w:rPr>
        <w:t xml:space="preserve">σμό </w:t>
      </w:r>
      <w:r w:rsidRPr="00F26BAC">
        <w:rPr>
          <w:rFonts w:eastAsia="Times New Roman" w:cs="Times New Roman"/>
          <w:szCs w:val="24"/>
        </w:rPr>
        <w:t xml:space="preserve">και </w:t>
      </w:r>
      <w:r>
        <w:rPr>
          <w:rFonts w:eastAsia="Times New Roman" w:cs="Times New Roman"/>
          <w:szCs w:val="24"/>
        </w:rPr>
        <w:t xml:space="preserve">εγγυάται </w:t>
      </w:r>
      <w:r w:rsidRPr="00F26BAC">
        <w:rPr>
          <w:rFonts w:eastAsia="Times New Roman" w:cs="Times New Roman"/>
          <w:szCs w:val="24"/>
        </w:rPr>
        <w:t xml:space="preserve">τα σύνορα ανάμεσα στις δύο </w:t>
      </w:r>
      <w:r>
        <w:rPr>
          <w:rFonts w:eastAsia="Times New Roman" w:cs="Times New Roman"/>
          <w:szCs w:val="24"/>
        </w:rPr>
        <w:t>χώρες. Γίναμε από μέρο</w:t>
      </w:r>
      <w:r w:rsidRPr="00F26BAC">
        <w:rPr>
          <w:rFonts w:eastAsia="Times New Roman" w:cs="Times New Roman"/>
          <w:szCs w:val="24"/>
        </w:rPr>
        <w:t>ς του βαλκανικού προβλήματος</w:t>
      </w:r>
      <w:r>
        <w:rPr>
          <w:rFonts w:eastAsia="Times New Roman" w:cs="Times New Roman"/>
          <w:szCs w:val="24"/>
        </w:rPr>
        <w:t>,</w:t>
      </w:r>
      <w:r w:rsidRPr="00F26BAC">
        <w:rPr>
          <w:rFonts w:eastAsia="Times New Roman" w:cs="Times New Roman"/>
          <w:szCs w:val="24"/>
        </w:rPr>
        <w:t xml:space="preserve"> μέρος της </w:t>
      </w:r>
      <w:r>
        <w:rPr>
          <w:rFonts w:eastAsia="Times New Roman" w:cs="Times New Roman"/>
          <w:szCs w:val="24"/>
        </w:rPr>
        <w:t>λύσης.</w:t>
      </w:r>
      <w:r w:rsidRPr="00F26BAC">
        <w:rPr>
          <w:rFonts w:eastAsia="Times New Roman" w:cs="Times New Roman"/>
          <w:szCs w:val="24"/>
        </w:rPr>
        <w:t xml:space="preserve"> </w:t>
      </w:r>
    </w:p>
    <w:p w14:paraId="064530F2" w14:textId="77777777" w:rsidR="00C04CE1" w:rsidRDefault="00722F08">
      <w:pPr>
        <w:spacing w:line="600" w:lineRule="auto"/>
        <w:ind w:firstLine="720"/>
        <w:jc w:val="both"/>
        <w:rPr>
          <w:rFonts w:eastAsia="Times New Roman" w:cs="Times New Roman"/>
          <w:szCs w:val="24"/>
        </w:rPr>
      </w:pPr>
      <w:r w:rsidRPr="00F26BAC">
        <w:rPr>
          <w:rFonts w:eastAsia="Times New Roman" w:cs="Times New Roman"/>
          <w:szCs w:val="24"/>
        </w:rPr>
        <w:t>Ο Κωνσταντίνος Καραμανλής</w:t>
      </w:r>
      <w:r>
        <w:rPr>
          <w:rFonts w:eastAsia="Times New Roman" w:cs="Times New Roman"/>
          <w:szCs w:val="24"/>
        </w:rPr>
        <w:t xml:space="preserve"> και ο</w:t>
      </w:r>
      <w:r w:rsidRPr="00F26BAC">
        <w:rPr>
          <w:rFonts w:eastAsia="Times New Roman" w:cs="Times New Roman"/>
          <w:szCs w:val="24"/>
        </w:rPr>
        <w:t xml:space="preserve"> Κωνσταντίνος Μητσοτάκης </w:t>
      </w:r>
      <w:r>
        <w:rPr>
          <w:rFonts w:eastAsia="Times New Roman" w:cs="Times New Roman"/>
          <w:szCs w:val="24"/>
        </w:rPr>
        <w:t>είχαν εστιάσει σε τρία ζητήματα.</w:t>
      </w:r>
      <w:r w:rsidRPr="00F26BAC">
        <w:rPr>
          <w:rFonts w:eastAsia="Times New Roman" w:cs="Times New Roman"/>
          <w:szCs w:val="24"/>
        </w:rPr>
        <w:t xml:space="preserve"> Το ένα είναι το όνομα</w:t>
      </w:r>
      <w:r>
        <w:rPr>
          <w:rFonts w:eastAsia="Times New Roman" w:cs="Times New Roman"/>
          <w:szCs w:val="24"/>
        </w:rPr>
        <w:t>.</w:t>
      </w:r>
      <w:r w:rsidRPr="00F26BAC">
        <w:rPr>
          <w:rFonts w:eastAsia="Times New Roman" w:cs="Times New Roman"/>
          <w:szCs w:val="24"/>
        </w:rPr>
        <w:t xml:space="preserve"> Το όνομα άλλαξε</w:t>
      </w:r>
      <w:r>
        <w:rPr>
          <w:rFonts w:eastAsia="Times New Roman" w:cs="Times New Roman"/>
          <w:szCs w:val="24"/>
        </w:rPr>
        <w:t>, έγινε γεωγραφικός προσδιορισμός</w:t>
      </w:r>
      <w:r w:rsidRPr="00F26BAC">
        <w:rPr>
          <w:rFonts w:eastAsia="Times New Roman" w:cs="Times New Roman"/>
          <w:szCs w:val="24"/>
        </w:rPr>
        <w:t xml:space="preserve"> </w:t>
      </w:r>
      <w:r>
        <w:rPr>
          <w:rFonts w:eastAsia="Times New Roman" w:cs="Times New Roman"/>
          <w:szCs w:val="24"/>
        </w:rPr>
        <w:t>«</w:t>
      </w:r>
      <w:r w:rsidRPr="00F26BAC">
        <w:rPr>
          <w:rFonts w:eastAsia="Times New Roman" w:cs="Times New Roman"/>
          <w:szCs w:val="24"/>
        </w:rPr>
        <w:t>Βόρεια Μακεδονία</w:t>
      </w:r>
      <w:r>
        <w:rPr>
          <w:rFonts w:eastAsia="Times New Roman" w:cs="Times New Roman"/>
          <w:szCs w:val="24"/>
        </w:rPr>
        <w:t>»,</w:t>
      </w:r>
      <w:r w:rsidRPr="00F26BAC">
        <w:rPr>
          <w:rFonts w:eastAsia="Times New Roman" w:cs="Times New Roman"/>
          <w:szCs w:val="24"/>
        </w:rPr>
        <w:t xml:space="preserve"> με κατοίκους </w:t>
      </w:r>
      <w:r>
        <w:rPr>
          <w:rFonts w:eastAsia="Times New Roman" w:cs="Times New Roman"/>
          <w:szCs w:val="24"/>
        </w:rPr>
        <w:t>Σλάβους</w:t>
      </w:r>
      <w:r w:rsidRPr="00F26BAC">
        <w:rPr>
          <w:rFonts w:eastAsia="Times New Roman" w:cs="Times New Roman"/>
          <w:szCs w:val="24"/>
        </w:rPr>
        <w:t xml:space="preserve"> που κατοικούν στη Βόρεια Μακεδονία</w:t>
      </w:r>
      <w:r>
        <w:rPr>
          <w:rFonts w:eastAsia="Times New Roman" w:cs="Times New Roman"/>
          <w:szCs w:val="24"/>
        </w:rPr>
        <w:t xml:space="preserve">. </w:t>
      </w:r>
    </w:p>
    <w:p w14:paraId="064530F3" w14:textId="77777777" w:rsidR="00C04CE1" w:rsidRDefault="00722F08">
      <w:pPr>
        <w:spacing w:line="600" w:lineRule="auto"/>
        <w:ind w:firstLine="720"/>
        <w:jc w:val="both"/>
        <w:rPr>
          <w:rFonts w:eastAsia="Times New Roman" w:cs="Times New Roman"/>
          <w:szCs w:val="24"/>
        </w:rPr>
      </w:pPr>
      <w:r w:rsidRPr="00F26BAC">
        <w:rPr>
          <w:rFonts w:eastAsia="Times New Roman" w:cs="Times New Roman"/>
          <w:szCs w:val="24"/>
        </w:rPr>
        <w:lastRenderedPageBreak/>
        <w:t xml:space="preserve">Το δεύτερο </w:t>
      </w:r>
      <w:r>
        <w:rPr>
          <w:rFonts w:eastAsia="Times New Roman" w:cs="Times New Roman"/>
          <w:szCs w:val="24"/>
        </w:rPr>
        <w:t xml:space="preserve">είναι </w:t>
      </w:r>
      <w:r w:rsidRPr="00F26BAC">
        <w:rPr>
          <w:rFonts w:eastAsia="Times New Roman" w:cs="Times New Roman"/>
          <w:szCs w:val="24"/>
        </w:rPr>
        <w:t>το απαραβίαστο συνόρων</w:t>
      </w:r>
      <w:r>
        <w:rPr>
          <w:rFonts w:eastAsia="Times New Roman" w:cs="Times New Roman"/>
          <w:szCs w:val="24"/>
        </w:rPr>
        <w:t>.</w:t>
      </w:r>
      <w:r w:rsidRPr="00F26BAC">
        <w:rPr>
          <w:rFonts w:eastAsia="Times New Roman" w:cs="Times New Roman"/>
          <w:szCs w:val="24"/>
        </w:rPr>
        <w:t xml:space="preserve"> </w:t>
      </w:r>
      <w:r>
        <w:rPr>
          <w:rFonts w:eastAsia="Times New Roman" w:cs="Times New Roman"/>
          <w:szCs w:val="24"/>
        </w:rPr>
        <w:t>Η σ</w:t>
      </w:r>
      <w:r w:rsidRPr="00F26BAC">
        <w:rPr>
          <w:rFonts w:eastAsia="Times New Roman" w:cs="Times New Roman"/>
          <w:szCs w:val="24"/>
        </w:rPr>
        <w:t xml:space="preserve">υμφωνία </w:t>
      </w:r>
      <w:r>
        <w:rPr>
          <w:rFonts w:eastAsia="Times New Roman" w:cs="Times New Roman"/>
          <w:szCs w:val="24"/>
        </w:rPr>
        <w:t>έχει</w:t>
      </w:r>
      <w:r w:rsidRPr="00F26BAC">
        <w:rPr>
          <w:rFonts w:eastAsia="Times New Roman" w:cs="Times New Roman"/>
          <w:szCs w:val="24"/>
        </w:rPr>
        <w:t xml:space="preserve"> ένα ολόκληρο κεφάλαιο για το απαραβίαστο </w:t>
      </w:r>
      <w:r>
        <w:rPr>
          <w:rFonts w:eastAsia="Times New Roman" w:cs="Times New Roman"/>
          <w:szCs w:val="24"/>
        </w:rPr>
        <w:t xml:space="preserve">των </w:t>
      </w:r>
      <w:r w:rsidRPr="00F26BAC">
        <w:rPr>
          <w:rFonts w:eastAsia="Times New Roman" w:cs="Times New Roman"/>
          <w:szCs w:val="24"/>
        </w:rPr>
        <w:t>συνόρων</w:t>
      </w:r>
      <w:r>
        <w:rPr>
          <w:rFonts w:eastAsia="Times New Roman" w:cs="Times New Roman"/>
          <w:szCs w:val="24"/>
        </w:rPr>
        <w:t>.</w:t>
      </w:r>
      <w:r w:rsidRPr="00F26BAC">
        <w:rPr>
          <w:rFonts w:eastAsia="Times New Roman" w:cs="Times New Roman"/>
          <w:szCs w:val="24"/>
        </w:rPr>
        <w:t xml:space="preserve"> </w:t>
      </w:r>
    </w:p>
    <w:p w14:paraId="064530F4" w14:textId="77777777" w:rsidR="00C04CE1" w:rsidRDefault="00722F08">
      <w:pPr>
        <w:spacing w:line="600" w:lineRule="auto"/>
        <w:ind w:firstLine="720"/>
        <w:jc w:val="both"/>
        <w:rPr>
          <w:rFonts w:eastAsia="Times New Roman" w:cs="Times New Roman"/>
          <w:szCs w:val="24"/>
        </w:rPr>
      </w:pPr>
      <w:r w:rsidRPr="00F26BAC">
        <w:rPr>
          <w:rFonts w:eastAsia="Times New Roman" w:cs="Times New Roman"/>
          <w:szCs w:val="24"/>
        </w:rPr>
        <w:t xml:space="preserve">Το τρίτο είναι </w:t>
      </w:r>
      <w:r>
        <w:rPr>
          <w:rFonts w:eastAsia="Times New Roman" w:cs="Times New Roman"/>
          <w:szCs w:val="24"/>
        </w:rPr>
        <w:t xml:space="preserve">η </w:t>
      </w:r>
      <w:r w:rsidRPr="00F26BAC">
        <w:rPr>
          <w:rFonts w:eastAsia="Times New Roman" w:cs="Times New Roman"/>
          <w:szCs w:val="24"/>
        </w:rPr>
        <w:t xml:space="preserve">υπόθεση της ύπαρξης </w:t>
      </w:r>
      <w:r>
        <w:rPr>
          <w:rFonts w:eastAsia="Times New Roman" w:cs="Times New Roman"/>
          <w:szCs w:val="24"/>
        </w:rPr>
        <w:t xml:space="preserve">ή μη μειονότητας </w:t>
      </w:r>
      <w:r w:rsidRPr="00F26BAC">
        <w:rPr>
          <w:rFonts w:eastAsia="Times New Roman" w:cs="Times New Roman"/>
          <w:szCs w:val="24"/>
        </w:rPr>
        <w:t>στην Ελλάδα</w:t>
      </w:r>
      <w:r>
        <w:rPr>
          <w:rFonts w:eastAsia="Times New Roman" w:cs="Times New Roman"/>
          <w:szCs w:val="24"/>
        </w:rPr>
        <w:t>.</w:t>
      </w:r>
      <w:r w:rsidRPr="00F26BAC">
        <w:rPr>
          <w:rFonts w:eastAsia="Times New Roman" w:cs="Times New Roman"/>
          <w:szCs w:val="24"/>
        </w:rPr>
        <w:t xml:space="preserve"> Γίνεται ξεκάθαρο και ήδη έχει περάσει</w:t>
      </w:r>
      <w:r>
        <w:rPr>
          <w:rFonts w:eastAsia="Times New Roman" w:cs="Times New Roman"/>
          <w:szCs w:val="24"/>
        </w:rPr>
        <w:t xml:space="preserve"> σ</w:t>
      </w:r>
      <w:r w:rsidRPr="00F26BAC">
        <w:rPr>
          <w:rFonts w:eastAsia="Times New Roman" w:cs="Times New Roman"/>
          <w:szCs w:val="24"/>
        </w:rPr>
        <w:t xml:space="preserve">το </w:t>
      </w:r>
      <w:r>
        <w:rPr>
          <w:rFonts w:eastAsia="Times New Roman" w:cs="Times New Roman"/>
          <w:szCs w:val="24"/>
        </w:rPr>
        <w:t xml:space="preserve">Σύνταγμά τους </w:t>
      </w:r>
      <w:r w:rsidRPr="00F26BAC">
        <w:rPr>
          <w:rFonts w:eastAsia="Times New Roman" w:cs="Times New Roman"/>
          <w:szCs w:val="24"/>
        </w:rPr>
        <w:t xml:space="preserve">ότι αλλάζει το άρθρο 41 και ουσιαστικά </w:t>
      </w:r>
      <w:r>
        <w:rPr>
          <w:rFonts w:eastAsia="Times New Roman" w:cs="Times New Roman"/>
          <w:szCs w:val="24"/>
        </w:rPr>
        <w:t>λέει</w:t>
      </w:r>
      <w:r w:rsidRPr="00F26BAC">
        <w:rPr>
          <w:rFonts w:eastAsia="Times New Roman" w:cs="Times New Roman"/>
          <w:szCs w:val="24"/>
        </w:rPr>
        <w:t xml:space="preserve"> </w:t>
      </w:r>
      <w:r>
        <w:rPr>
          <w:rFonts w:eastAsia="Times New Roman" w:cs="Times New Roman"/>
          <w:szCs w:val="24"/>
        </w:rPr>
        <w:t xml:space="preserve">τα </w:t>
      </w:r>
      <w:r w:rsidRPr="00F26BAC">
        <w:rPr>
          <w:rFonts w:eastAsia="Times New Roman" w:cs="Times New Roman"/>
          <w:szCs w:val="24"/>
        </w:rPr>
        <w:t xml:space="preserve">ίδια πράγματα </w:t>
      </w:r>
      <w:r>
        <w:rPr>
          <w:rFonts w:eastAsia="Times New Roman" w:cs="Times New Roman"/>
          <w:szCs w:val="24"/>
        </w:rPr>
        <w:t>που λέει το αντίστοιχο άρθρο 118</w:t>
      </w:r>
      <w:r w:rsidRPr="00F26BAC">
        <w:rPr>
          <w:rFonts w:eastAsia="Times New Roman" w:cs="Times New Roman"/>
          <w:szCs w:val="24"/>
        </w:rPr>
        <w:t xml:space="preserve"> του Ελληνικού Συντάγματος</w:t>
      </w:r>
      <w:r>
        <w:rPr>
          <w:rFonts w:eastAsia="Times New Roman" w:cs="Times New Roman"/>
          <w:szCs w:val="24"/>
        </w:rPr>
        <w:t>,</w:t>
      </w:r>
      <w:r w:rsidRPr="00F26BAC">
        <w:rPr>
          <w:rFonts w:eastAsia="Times New Roman" w:cs="Times New Roman"/>
          <w:szCs w:val="24"/>
        </w:rPr>
        <w:t xml:space="preserve"> που </w:t>
      </w:r>
      <w:r>
        <w:rPr>
          <w:rFonts w:eastAsia="Times New Roman" w:cs="Times New Roman"/>
          <w:szCs w:val="24"/>
        </w:rPr>
        <w:t xml:space="preserve">αφορά </w:t>
      </w:r>
      <w:r w:rsidRPr="00F26BAC">
        <w:rPr>
          <w:rFonts w:eastAsia="Times New Roman" w:cs="Times New Roman"/>
          <w:szCs w:val="24"/>
        </w:rPr>
        <w:t>στον απόδημο ελληνισμό</w:t>
      </w:r>
      <w:r>
        <w:rPr>
          <w:rFonts w:eastAsia="Times New Roman" w:cs="Times New Roman"/>
          <w:szCs w:val="24"/>
        </w:rPr>
        <w:t>.</w:t>
      </w:r>
      <w:r w:rsidRPr="00F26BAC">
        <w:rPr>
          <w:rFonts w:eastAsia="Times New Roman" w:cs="Times New Roman"/>
          <w:szCs w:val="24"/>
        </w:rPr>
        <w:t xml:space="preserve"> Δηλαδή δεν υπάρχουν πια μειονότητες</w:t>
      </w:r>
      <w:r>
        <w:rPr>
          <w:rFonts w:eastAsia="Times New Roman" w:cs="Times New Roman"/>
          <w:szCs w:val="24"/>
        </w:rPr>
        <w:t>, τι</w:t>
      </w:r>
      <w:r w:rsidRPr="00F26BAC">
        <w:rPr>
          <w:rFonts w:eastAsia="Times New Roman" w:cs="Times New Roman"/>
          <w:szCs w:val="24"/>
        </w:rPr>
        <w:t>ς κατήργησαν</w:t>
      </w:r>
      <w:r>
        <w:rPr>
          <w:rFonts w:eastAsia="Times New Roman" w:cs="Times New Roman"/>
          <w:szCs w:val="24"/>
        </w:rPr>
        <w:t>.</w:t>
      </w:r>
      <w:r w:rsidRPr="00F26BAC">
        <w:rPr>
          <w:rFonts w:eastAsia="Times New Roman" w:cs="Times New Roman"/>
          <w:szCs w:val="24"/>
        </w:rPr>
        <w:t xml:space="preserve"> </w:t>
      </w:r>
    </w:p>
    <w:p w14:paraId="064530F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Τέλος, </w:t>
      </w:r>
      <w:r w:rsidRPr="00F26BAC">
        <w:rPr>
          <w:rFonts w:eastAsia="Times New Roman" w:cs="Times New Roman"/>
          <w:szCs w:val="24"/>
        </w:rPr>
        <w:t xml:space="preserve">στο εξωτερικό αντιλαμβάνονται πλέον ότι η Πρώην </w:t>
      </w:r>
      <w:r>
        <w:rPr>
          <w:rFonts w:eastAsia="Times New Roman" w:cs="Times New Roman"/>
          <w:szCs w:val="24"/>
        </w:rPr>
        <w:t>Γιουγκοσλαβική Δημοκρατία</w:t>
      </w:r>
      <w:r w:rsidRPr="00F26BAC">
        <w:rPr>
          <w:rFonts w:eastAsia="Times New Roman" w:cs="Times New Roman"/>
          <w:szCs w:val="24"/>
        </w:rPr>
        <w:t xml:space="preserve"> </w:t>
      </w:r>
      <w:r>
        <w:rPr>
          <w:rFonts w:eastAsia="Times New Roman" w:cs="Times New Roman"/>
          <w:szCs w:val="24"/>
        </w:rPr>
        <w:t xml:space="preserve">της Μακεδονίας </w:t>
      </w:r>
      <w:r w:rsidRPr="00F26BAC">
        <w:rPr>
          <w:rFonts w:eastAsia="Times New Roman" w:cs="Times New Roman"/>
          <w:szCs w:val="24"/>
        </w:rPr>
        <w:t>και η αρχαία Μακεδονία είναι δ</w:t>
      </w:r>
      <w:r>
        <w:rPr>
          <w:rFonts w:eastAsia="Times New Roman" w:cs="Times New Roman"/>
          <w:szCs w:val="24"/>
        </w:rPr>
        <w:t xml:space="preserve">ύο τελείως διαφορετικά πράγματα. </w:t>
      </w:r>
      <w:r w:rsidRPr="00F26BAC">
        <w:rPr>
          <w:rFonts w:eastAsia="Times New Roman" w:cs="Times New Roman"/>
          <w:szCs w:val="24"/>
        </w:rPr>
        <w:t xml:space="preserve">Οι </w:t>
      </w:r>
      <w:proofErr w:type="spellStart"/>
      <w:r>
        <w:rPr>
          <w:rFonts w:eastAsia="Times New Roman" w:cs="Times New Roman"/>
          <w:szCs w:val="24"/>
        </w:rPr>
        <w:t>προηγηθείσες</w:t>
      </w:r>
      <w:proofErr w:type="spellEnd"/>
      <w:r w:rsidRPr="00F26BAC">
        <w:rPr>
          <w:rFonts w:eastAsia="Times New Roman" w:cs="Times New Roman"/>
          <w:szCs w:val="24"/>
        </w:rPr>
        <w:t xml:space="preserve"> </w:t>
      </w:r>
      <w:r>
        <w:rPr>
          <w:rFonts w:eastAsia="Times New Roman" w:cs="Times New Roman"/>
          <w:szCs w:val="24"/>
        </w:rPr>
        <w:t>αναγνωρίσεις</w:t>
      </w:r>
      <w:r w:rsidRPr="00F26BAC">
        <w:rPr>
          <w:rFonts w:eastAsia="Times New Roman" w:cs="Times New Roman"/>
          <w:szCs w:val="24"/>
        </w:rPr>
        <w:t xml:space="preserve"> </w:t>
      </w:r>
      <w:r>
        <w:rPr>
          <w:rFonts w:eastAsia="Times New Roman" w:cs="Times New Roman"/>
          <w:szCs w:val="24"/>
        </w:rPr>
        <w:t xml:space="preserve">των </w:t>
      </w:r>
      <w:proofErr w:type="spellStart"/>
      <w:r>
        <w:rPr>
          <w:rFonts w:eastAsia="Times New Roman" w:cs="Times New Roman"/>
          <w:szCs w:val="24"/>
        </w:rPr>
        <w:t>εκατόν</w:t>
      </w:r>
      <w:proofErr w:type="spellEnd"/>
      <w:r>
        <w:rPr>
          <w:rFonts w:eastAsia="Times New Roman" w:cs="Times New Roman"/>
          <w:szCs w:val="24"/>
        </w:rPr>
        <w:t xml:space="preserve"> σαράντα κρατών της β</w:t>
      </w:r>
      <w:r w:rsidRPr="00F26BAC">
        <w:rPr>
          <w:rFonts w:eastAsia="Times New Roman" w:cs="Times New Roman"/>
          <w:szCs w:val="24"/>
        </w:rPr>
        <w:t xml:space="preserve">όρειας </w:t>
      </w:r>
      <w:proofErr w:type="spellStart"/>
      <w:r w:rsidRPr="00F26BAC">
        <w:rPr>
          <w:rFonts w:eastAsia="Times New Roman" w:cs="Times New Roman"/>
          <w:szCs w:val="24"/>
        </w:rPr>
        <w:t>γείτονος</w:t>
      </w:r>
      <w:proofErr w:type="spellEnd"/>
      <w:r w:rsidRPr="00F26BAC">
        <w:rPr>
          <w:rFonts w:eastAsia="Times New Roman" w:cs="Times New Roman"/>
          <w:szCs w:val="24"/>
        </w:rPr>
        <w:t xml:space="preserve"> με το όνομα </w:t>
      </w:r>
      <w:r>
        <w:rPr>
          <w:rFonts w:eastAsia="Times New Roman" w:cs="Times New Roman"/>
          <w:szCs w:val="24"/>
        </w:rPr>
        <w:t xml:space="preserve">«Μακεδονία», </w:t>
      </w:r>
      <w:r w:rsidRPr="00F26BAC">
        <w:rPr>
          <w:rFonts w:eastAsia="Times New Roman" w:cs="Times New Roman"/>
          <w:szCs w:val="24"/>
        </w:rPr>
        <w:t xml:space="preserve">εφόσον η </w:t>
      </w:r>
      <w:r>
        <w:rPr>
          <w:rFonts w:eastAsia="Times New Roman" w:cs="Times New Roman"/>
          <w:szCs w:val="24"/>
        </w:rPr>
        <w:t>σ</w:t>
      </w:r>
      <w:r w:rsidRPr="00F26BAC">
        <w:rPr>
          <w:rFonts w:eastAsia="Times New Roman" w:cs="Times New Roman"/>
          <w:szCs w:val="24"/>
        </w:rPr>
        <w:t>υμφωνία τεθεί σε ισχύ</w:t>
      </w:r>
      <w:r>
        <w:rPr>
          <w:rFonts w:eastAsia="Times New Roman" w:cs="Times New Roman"/>
          <w:szCs w:val="24"/>
        </w:rPr>
        <w:t>,</w:t>
      </w:r>
      <w:r w:rsidRPr="00F26BAC">
        <w:rPr>
          <w:rFonts w:eastAsia="Times New Roman" w:cs="Times New Roman"/>
          <w:szCs w:val="24"/>
        </w:rPr>
        <w:t xml:space="preserve"> θα ανήκουν στην ιστορία</w:t>
      </w:r>
      <w:r>
        <w:rPr>
          <w:rFonts w:eastAsia="Times New Roman" w:cs="Times New Roman"/>
          <w:szCs w:val="24"/>
        </w:rPr>
        <w:t>.</w:t>
      </w:r>
      <w:r w:rsidRPr="00F26BAC">
        <w:rPr>
          <w:rFonts w:eastAsia="Times New Roman" w:cs="Times New Roman"/>
          <w:szCs w:val="24"/>
        </w:rPr>
        <w:t xml:space="preserve"> </w:t>
      </w:r>
    </w:p>
    <w:p w14:paraId="064530F6" w14:textId="77777777" w:rsidR="00C04CE1" w:rsidRDefault="00722F08">
      <w:pPr>
        <w:spacing w:line="600" w:lineRule="auto"/>
        <w:ind w:firstLine="720"/>
        <w:jc w:val="both"/>
        <w:rPr>
          <w:rFonts w:eastAsia="Times New Roman" w:cs="Times New Roman"/>
          <w:szCs w:val="24"/>
        </w:rPr>
      </w:pPr>
      <w:r w:rsidRPr="00F26BAC">
        <w:rPr>
          <w:rFonts w:eastAsia="Times New Roman" w:cs="Times New Roman"/>
          <w:szCs w:val="24"/>
        </w:rPr>
        <w:t>Κλείνοντας</w:t>
      </w:r>
      <w:r>
        <w:rPr>
          <w:rFonts w:eastAsia="Times New Roman" w:cs="Times New Roman"/>
          <w:szCs w:val="24"/>
        </w:rPr>
        <w:t>,</w:t>
      </w:r>
      <w:r w:rsidRPr="00F26BAC">
        <w:rPr>
          <w:rFonts w:eastAsia="Times New Roman" w:cs="Times New Roman"/>
          <w:szCs w:val="24"/>
        </w:rPr>
        <w:t xml:space="preserve"> θέλω να ευχαριστήσω όλους τους ει</w:t>
      </w:r>
      <w:r>
        <w:rPr>
          <w:rFonts w:eastAsia="Times New Roman" w:cs="Times New Roman"/>
          <w:szCs w:val="24"/>
        </w:rPr>
        <w:t>δικούς επιστήμονες που δούλεψαν με</w:t>
      </w:r>
      <w:r w:rsidRPr="00F26BAC">
        <w:rPr>
          <w:rFonts w:eastAsia="Times New Roman" w:cs="Times New Roman"/>
          <w:szCs w:val="24"/>
        </w:rPr>
        <w:t xml:space="preserve"> υπευθυνότητα και ευθυκρισία</w:t>
      </w:r>
      <w:r>
        <w:rPr>
          <w:rFonts w:eastAsia="Times New Roman" w:cs="Times New Roman"/>
          <w:szCs w:val="24"/>
        </w:rPr>
        <w:t>, προκειμένου να φέρ</w:t>
      </w:r>
      <w:r w:rsidRPr="00F26BAC">
        <w:rPr>
          <w:rFonts w:eastAsia="Times New Roman" w:cs="Times New Roman"/>
          <w:szCs w:val="24"/>
        </w:rPr>
        <w:t xml:space="preserve">ουν τους δύο λαούς σε συμφωνία αλληλοκατανόησης </w:t>
      </w:r>
      <w:r>
        <w:rPr>
          <w:rFonts w:eastAsia="Times New Roman" w:cs="Times New Roman"/>
          <w:szCs w:val="24"/>
        </w:rPr>
        <w:t xml:space="preserve">και </w:t>
      </w:r>
      <w:r w:rsidRPr="00F26BAC">
        <w:rPr>
          <w:rFonts w:eastAsia="Times New Roman" w:cs="Times New Roman"/>
          <w:szCs w:val="24"/>
        </w:rPr>
        <w:t>ευημερίας</w:t>
      </w:r>
      <w:r>
        <w:rPr>
          <w:rFonts w:eastAsia="Times New Roman" w:cs="Times New Roman"/>
          <w:szCs w:val="24"/>
        </w:rPr>
        <w:t>,</w:t>
      </w:r>
      <w:r w:rsidRPr="00F26BAC">
        <w:rPr>
          <w:rFonts w:eastAsia="Times New Roman" w:cs="Times New Roman"/>
          <w:szCs w:val="24"/>
        </w:rPr>
        <w:t xml:space="preserve"> ιδιαίτερα τον καθηγητή Αρχαιολογίας </w:t>
      </w:r>
      <w:r w:rsidRPr="00F26BAC">
        <w:rPr>
          <w:rFonts w:eastAsia="Times New Roman" w:cs="Times New Roman"/>
          <w:szCs w:val="24"/>
        </w:rPr>
        <w:lastRenderedPageBreak/>
        <w:t xml:space="preserve">και Ιστορίας </w:t>
      </w:r>
      <w:r>
        <w:rPr>
          <w:rFonts w:eastAsia="Times New Roman" w:cs="Times New Roman"/>
          <w:szCs w:val="24"/>
        </w:rPr>
        <w:t xml:space="preserve">κ. </w:t>
      </w:r>
      <w:r w:rsidRPr="00F26BAC">
        <w:rPr>
          <w:rFonts w:eastAsia="Times New Roman" w:cs="Times New Roman"/>
          <w:szCs w:val="24"/>
        </w:rPr>
        <w:t>Μιχαηλίδη και το</w:t>
      </w:r>
      <w:r>
        <w:rPr>
          <w:rFonts w:eastAsia="Times New Roman" w:cs="Times New Roman"/>
          <w:szCs w:val="24"/>
        </w:rPr>
        <w:t>ν</w:t>
      </w:r>
      <w:r w:rsidRPr="00F26BAC">
        <w:rPr>
          <w:rFonts w:eastAsia="Times New Roman" w:cs="Times New Roman"/>
          <w:szCs w:val="24"/>
        </w:rPr>
        <w:t xml:space="preserve"> κ</w:t>
      </w:r>
      <w:r>
        <w:rPr>
          <w:rFonts w:eastAsia="Times New Roman" w:cs="Times New Roman"/>
          <w:szCs w:val="24"/>
        </w:rPr>
        <w:t>.</w:t>
      </w:r>
      <w:r w:rsidRPr="00F26BAC">
        <w:rPr>
          <w:rFonts w:eastAsia="Times New Roman" w:cs="Times New Roman"/>
          <w:szCs w:val="24"/>
        </w:rPr>
        <w:t xml:space="preserve"> Μιλτιάδη Σαρηγιαννίδη για την παρουσία </w:t>
      </w:r>
      <w:r>
        <w:rPr>
          <w:rFonts w:eastAsia="Times New Roman" w:cs="Times New Roman"/>
          <w:szCs w:val="24"/>
        </w:rPr>
        <w:t>τους,</w:t>
      </w:r>
      <w:r w:rsidRPr="00F26BAC">
        <w:rPr>
          <w:rFonts w:eastAsia="Times New Roman" w:cs="Times New Roman"/>
          <w:szCs w:val="24"/>
        </w:rPr>
        <w:t xml:space="preserve"> </w:t>
      </w:r>
      <w:r>
        <w:rPr>
          <w:rFonts w:eastAsia="Times New Roman" w:cs="Times New Roman"/>
          <w:szCs w:val="24"/>
        </w:rPr>
        <w:t xml:space="preserve">προκειμένου </w:t>
      </w:r>
      <w:r w:rsidRPr="00F26BAC">
        <w:rPr>
          <w:rFonts w:eastAsia="Times New Roman" w:cs="Times New Roman"/>
          <w:szCs w:val="24"/>
        </w:rPr>
        <w:t>να πουν ακριβώς τα ίδια πράγματα ενώπιον δ</w:t>
      </w:r>
      <w:r>
        <w:rPr>
          <w:rFonts w:eastAsia="Times New Roman" w:cs="Times New Roman"/>
          <w:szCs w:val="24"/>
        </w:rPr>
        <w:t>ύο εντελώς</w:t>
      </w:r>
      <w:r w:rsidRPr="00F26BAC">
        <w:rPr>
          <w:rFonts w:eastAsia="Times New Roman" w:cs="Times New Roman"/>
          <w:szCs w:val="24"/>
        </w:rPr>
        <w:t xml:space="preserve"> διαφορετικών ακροατηρίων</w:t>
      </w:r>
      <w:r>
        <w:rPr>
          <w:rFonts w:eastAsia="Times New Roman" w:cs="Times New Roman"/>
          <w:szCs w:val="24"/>
        </w:rPr>
        <w:t>,</w:t>
      </w:r>
      <w:r w:rsidRPr="00F26BAC">
        <w:rPr>
          <w:rFonts w:eastAsia="Times New Roman" w:cs="Times New Roman"/>
          <w:szCs w:val="24"/>
        </w:rPr>
        <w:t xml:space="preserve"> αυτού της ημερίδας </w:t>
      </w:r>
      <w:r>
        <w:rPr>
          <w:rFonts w:eastAsia="Times New Roman" w:cs="Times New Roman"/>
          <w:szCs w:val="24"/>
        </w:rPr>
        <w:t xml:space="preserve">των ΥΠΕΞ και της ημερίδας της </w:t>
      </w:r>
      <w:r w:rsidRPr="00F26BAC">
        <w:rPr>
          <w:rFonts w:eastAsia="Times New Roman" w:cs="Times New Roman"/>
          <w:szCs w:val="24"/>
        </w:rPr>
        <w:t>Εταιρείας Μακε</w:t>
      </w:r>
      <w:r>
        <w:rPr>
          <w:rFonts w:eastAsia="Times New Roman" w:cs="Times New Roman"/>
          <w:szCs w:val="24"/>
        </w:rPr>
        <w:t>δονικών Σπουδών στη Θεσσαλονίκη. Συγχαρητήρια!</w:t>
      </w:r>
    </w:p>
    <w:p w14:paraId="064530F7" w14:textId="77777777" w:rsidR="00C04CE1" w:rsidRDefault="00722F08">
      <w:pPr>
        <w:spacing w:line="600" w:lineRule="auto"/>
        <w:ind w:firstLine="720"/>
        <w:jc w:val="both"/>
        <w:rPr>
          <w:rFonts w:eastAsia="Times New Roman" w:cs="Times New Roman"/>
          <w:szCs w:val="24"/>
        </w:rPr>
      </w:pPr>
      <w:r w:rsidRPr="00F26BAC">
        <w:rPr>
          <w:rFonts w:eastAsia="Times New Roman" w:cs="Times New Roman"/>
          <w:szCs w:val="24"/>
        </w:rPr>
        <w:t>Ευχαριστώ πολύ</w:t>
      </w:r>
      <w:r>
        <w:rPr>
          <w:rFonts w:eastAsia="Times New Roman" w:cs="Times New Roman"/>
          <w:szCs w:val="24"/>
        </w:rPr>
        <w:t>.</w:t>
      </w:r>
    </w:p>
    <w:p w14:paraId="064530F8" w14:textId="77777777" w:rsidR="00C04CE1" w:rsidRDefault="00722F08">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064530F9" w14:textId="77777777" w:rsidR="00C04CE1" w:rsidRDefault="00722F08">
      <w:pPr>
        <w:spacing w:line="600" w:lineRule="auto"/>
        <w:ind w:firstLine="720"/>
        <w:jc w:val="both"/>
        <w:rPr>
          <w:rFonts w:eastAsia="Times New Roman" w:cs="Times New Roman"/>
          <w:szCs w:val="24"/>
        </w:rPr>
      </w:pPr>
      <w:r w:rsidRPr="00486A88">
        <w:rPr>
          <w:rFonts w:eastAsia="Times New Roman" w:cs="Times New Roman"/>
          <w:b/>
          <w:szCs w:val="24"/>
        </w:rPr>
        <w:t xml:space="preserve">ΠΡΟΕΔΡΕΥΩΝ (Δημήτριος </w:t>
      </w:r>
      <w:proofErr w:type="spellStart"/>
      <w:r w:rsidRPr="00486A88">
        <w:rPr>
          <w:rFonts w:eastAsia="Times New Roman" w:cs="Times New Roman"/>
          <w:b/>
          <w:szCs w:val="24"/>
        </w:rPr>
        <w:t>Κρεμαστινός</w:t>
      </w:r>
      <w:proofErr w:type="spellEnd"/>
      <w:r w:rsidRPr="00486A88">
        <w:rPr>
          <w:rFonts w:eastAsia="Times New Roman" w:cs="Times New Roman"/>
          <w:b/>
          <w:szCs w:val="24"/>
        </w:rPr>
        <w:t xml:space="preserve">): </w:t>
      </w:r>
      <w:r>
        <w:rPr>
          <w:rFonts w:eastAsia="Times New Roman" w:cs="Times New Roman"/>
          <w:szCs w:val="24"/>
        </w:rPr>
        <w:t>Προχωρούμε με τον Βουλευτή της Χρυσής Αυγής κ.</w:t>
      </w:r>
      <w:r w:rsidRPr="00F26BAC">
        <w:rPr>
          <w:rFonts w:eastAsia="Times New Roman" w:cs="Times New Roman"/>
          <w:szCs w:val="24"/>
        </w:rPr>
        <w:t xml:space="preserve"> Κασιδιάρη</w:t>
      </w:r>
      <w:r>
        <w:rPr>
          <w:rFonts w:eastAsia="Times New Roman" w:cs="Times New Roman"/>
          <w:szCs w:val="24"/>
        </w:rPr>
        <w:t>.</w:t>
      </w:r>
    </w:p>
    <w:p w14:paraId="064530F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Ορίστε, κύριε Κασιδιάρη.</w:t>
      </w:r>
    </w:p>
    <w:p w14:paraId="064530FB"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Βιώνουμε στιγμές εθνικά κρίσιμες. </w:t>
      </w:r>
      <w:r w:rsidRPr="00F26BAC">
        <w:rPr>
          <w:rFonts w:eastAsia="Times New Roman" w:cs="Times New Roman"/>
          <w:szCs w:val="24"/>
        </w:rPr>
        <w:t xml:space="preserve">Βρισκόμαστε </w:t>
      </w:r>
      <w:r>
        <w:rPr>
          <w:rFonts w:eastAsia="Times New Roman" w:cs="Times New Roman"/>
          <w:szCs w:val="24"/>
        </w:rPr>
        <w:t>σε μία ιστορική κ</w:t>
      </w:r>
      <w:r w:rsidRPr="00F26BAC">
        <w:rPr>
          <w:rFonts w:eastAsia="Times New Roman" w:cs="Times New Roman"/>
          <w:szCs w:val="24"/>
        </w:rPr>
        <w:t>αμπή εξίσου κρίσιμη με αυτή που βρέθηκαν ο</w:t>
      </w:r>
      <w:r>
        <w:rPr>
          <w:rFonts w:eastAsia="Times New Roman" w:cs="Times New Roman"/>
          <w:szCs w:val="24"/>
        </w:rPr>
        <w:t>ι Έλληνες τον Οκτώβριο του 1912, όταν ο στρατηλάτης Βασιλέας</w:t>
      </w:r>
      <w:r w:rsidRPr="00F26BAC">
        <w:rPr>
          <w:rFonts w:eastAsia="Times New Roman" w:cs="Times New Roman"/>
          <w:szCs w:val="24"/>
        </w:rPr>
        <w:t xml:space="preserve"> Κωνσταντίνος</w:t>
      </w:r>
      <w:r>
        <w:rPr>
          <w:rFonts w:eastAsia="Times New Roman" w:cs="Times New Roman"/>
          <w:szCs w:val="24"/>
        </w:rPr>
        <w:t xml:space="preserve"> βρέθηκε προ ενός πολύ μεγάλου διλή</w:t>
      </w:r>
      <w:r w:rsidRPr="00F26BAC">
        <w:rPr>
          <w:rFonts w:eastAsia="Times New Roman" w:cs="Times New Roman"/>
          <w:szCs w:val="24"/>
        </w:rPr>
        <w:t>μματος</w:t>
      </w:r>
      <w:r>
        <w:rPr>
          <w:rFonts w:eastAsia="Times New Roman" w:cs="Times New Roman"/>
          <w:szCs w:val="24"/>
        </w:rPr>
        <w:t xml:space="preserve">. </w:t>
      </w:r>
      <w:r w:rsidRPr="00F26BAC">
        <w:rPr>
          <w:rFonts w:eastAsia="Times New Roman" w:cs="Times New Roman"/>
          <w:szCs w:val="24"/>
        </w:rPr>
        <w:t xml:space="preserve">Ο ελληνικός στρατός είχε συντρίψει τα οχυρά των Τούρκων στο </w:t>
      </w:r>
      <w:r>
        <w:rPr>
          <w:rFonts w:eastAsia="Times New Roman" w:cs="Times New Roman"/>
          <w:szCs w:val="24"/>
        </w:rPr>
        <w:t xml:space="preserve">Σαραντάπορο, είχε </w:t>
      </w:r>
      <w:proofErr w:type="spellStart"/>
      <w:r>
        <w:rPr>
          <w:rFonts w:eastAsia="Times New Roman" w:cs="Times New Roman"/>
          <w:szCs w:val="24"/>
        </w:rPr>
        <w:t>προελάσει</w:t>
      </w:r>
      <w:proofErr w:type="spellEnd"/>
      <w:r>
        <w:rPr>
          <w:rFonts w:eastAsia="Times New Roman" w:cs="Times New Roman"/>
          <w:szCs w:val="24"/>
        </w:rPr>
        <w:t>, είχε συντρίψει είκοσι πέντε</w:t>
      </w:r>
      <w:r w:rsidRPr="00F26BAC">
        <w:rPr>
          <w:rFonts w:eastAsia="Times New Roman" w:cs="Times New Roman"/>
          <w:szCs w:val="24"/>
        </w:rPr>
        <w:t xml:space="preserve"> χιλιάδες Τούρκους στην πόλη των Γιαννιτσών</w:t>
      </w:r>
      <w:r>
        <w:rPr>
          <w:rFonts w:eastAsia="Times New Roman" w:cs="Times New Roman"/>
          <w:szCs w:val="24"/>
        </w:rPr>
        <w:t>,</w:t>
      </w:r>
      <w:r w:rsidRPr="00F26BAC">
        <w:rPr>
          <w:rFonts w:eastAsia="Times New Roman" w:cs="Times New Roman"/>
          <w:szCs w:val="24"/>
        </w:rPr>
        <w:t xml:space="preserve"> ο </w:t>
      </w:r>
      <w:r>
        <w:rPr>
          <w:rFonts w:eastAsia="Times New Roman" w:cs="Times New Roman"/>
          <w:szCs w:val="24"/>
        </w:rPr>
        <w:lastRenderedPageBreak/>
        <w:t>τ</w:t>
      </w:r>
      <w:r w:rsidRPr="00F26BAC">
        <w:rPr>
          <w:rFonts w:eastAsia="Times New Roman" w:cs="Times New Roman"/>
          <w:szCs w:val="24"/>
        </w:rPr>
        <w:t xml:space="preserve">ουρκικός </w:t>
      </w:r>
      <w:r>
        <w:rPr>
          <w:rFonts w:eastAsia="Times New Roman" w:cs="Times New Roman"/>
          <w:szCs w:val="24"/>
        </w:rPr>
        <w:t>στρατός αποχωρού</w:t>
      </w:r>
      <w:r w:rsidRPr="00F26BAC">
        <w:rPr>
          <w:rFonts w:eastAsia="Times New Roman" w:cs="Times New Roman"/>
          <w:szCs w:val="24"/>
        </w:rPr>
        <w:t xml:space="preserve">σε </w:t>
      </w:r>
      <w:r>
        <w:rPr>
          <w:rFonts w:eastAsia="Times New Roman" w:cs="Times New Roman"/>
          <w:szCs w:val="24"/>
        </w:rPr>
        <w:t xml:space="preserve">τρέχοντας προς </w:t>
      </w:r>
      <w:r w:rsidRPr="00F26BAC">
        <w:rPr>
          <w:rFonts w:eastAsia="Times New Roman" w:cs="Times New Roman"/>
          <w:szCs w:val="24"/>
        </w:rPr>
        <w:t>τη Θεσσαλονίκ</w:t>
      </w:r>
      <w:r>
        <w:rPr>
          <w:rFonts w:eastAsia="Times New Roman" w:cs="Times New Roman"/>
          <w:szCs w:val="24"/>
        </w:rPr>
        <w:t>η και τότε τέθηκε ένα τεράστιο δίλημμα στον Κωνσταντίνο: Αν θα</w:t>
      </w:r>
      <w:r w:rsidRPr="00F26BAC">
        <w:rPr>
          <w:rFonts w:eastAsia="Times New Roman" w:cs="Times New Roman"/>
          <w:szCs w:val="24"/>
        </w:rPr>
        <w:t xml:space="preserve"> </w:t>
      </w:r>
      <w:proofErr w:type="spellStart"/>
      <w:r w:rsidRPr="00F26BAC">
        <w:rPr>
          <w:rFonts w:eastAsia="Times New Roman" w:cs="Times New Roman"/>
          <w:szCs w:val="24"/>
        </w:rPr>
        <w:t>προελάσει</w:t>
      </w:r>
      <w:proofErr w:type="spellEnd"/>
      <w:r w:rsidRPr="00F26BAC">
        <w:rPr>
          <w:rFonts w:eastAsia="Times New Roman" w:cs="Times New Roman"/>
          <w:szCs w:val="24"/>
        </w:rPr>
        <w:t xml:space="preserve"> ανατολικά</w:t>
      </w:r>
      <w:r>
        <w:rPr>
          <w:rFonts w:eastAsia="Times New Roman" w:cs="Times New Roman"/>
          <w:szCs w:val="24"/>
        </w:rPr>
        <w:t>, για να καταλάβει το μεγαλύτερο γεωπολιτικά</w:t>
      </w:r>
      <w:r w:rsidRPr="00F26BAC">
        <w:rPr>
          <w:rFonts w:eastAsia="Times New Roman" w:cs="Times New Roman"/>
          <w:szCs w:val="24"/>
        </w:rPr>
        <w:t xml:space="preserve"> κέντρο του </w:t>
      </w:r>
      <w:r>
        <w:rPr>
          <w:rFonts w:eastAsia="Times New Roman" w:cs="Times New Roman"/>
          <w:szCs w:val="24"/>
        </w:rPr>
        <w:t>β</w:t>
      </w:r>
      <w:r w:rsidRPr="00F26BAC">
        <w:rPr>
          <w:rFonts w:eastAsia="Times New Roman" w:cs="Times New Roman"/>
          <w:szCs w:val="24"/>
        </w:rPr>
        <w:t>ορρά</w:t>
      </w:r>
      <w:r>
        <w:rPr>
          <w:rFonts w:eastAsia="Times New Roman" w:cs="Times New Roman"/>
          <w:szCs w:val="24"/>
        </w:rPr>
        <w:t>,</w:t>
      </w:r>
      <w:r w:rsidRPr="00F26BAC">
        <w:rPr>
          <w:rFonts w:eastAsia="Times New Roman" w:cs="Times New Roman"/>
          <w:szCs w:val="24"/>
        </w:rPr>
        <w:t xml:space="preserve"> την πόλη της Θεσσαλονίκης</w:t>
      </w:r>
      <w:r>
        <w:rPr>
          <w:rFonts w:eastAsia="Times New Roman" w:cs="Times New Roman"/>
          <w:szCs w:val="24"/>
        </w:rPr>
        <w:t>,</w:t>
      </w:r>
      <w:r w:rsidRPr="00F26BAC">
        <w:rPr>
          <w:rFonts w:eastAsia="Times New Roman" w:cs="Times New Roman"/>
          <w:szCs w:val="24"/>
        </w:rPr>
        <w:t xml:space="preserve"> ή αν θα στραφεί προς το ελληνικό Μοναστήρι</w:t>
      </w:r>
      <w:r>
        <w:rPr>
          <w:rFonts w:eastAsia="Times New Roman" w:cs="Times New Roman"/>
          <w:szCs w:val="24"/>
        </w:rPr>
        <w:t>.</w:t>
      </w:r>
      <w:r w:rsidRPr="00F26BAC">
        <w:rPr>
          <w:rFonts w:eastAsia="Times New Roman" w:cs="Times New Roman"/>
          <w:szCs w:val="24"/>
        </w:rPr>
        <w:t xml:space="preserve"> Και λέω ελληνικό Μοναστήρι</w:t>
      </w:r>
      <w:r>
        <w:rPr>
          <w:rFonts w:eastAsia="Times New Roman" w:cs="Times New Roman"/>
          <w:szCs w:val="24"/>
        </w:rPr>
        <w:t>,</w:t>
      </w:r>
      <w:r w:rsidRPr="00F26BAC">
        <w:rPr>
          <w:rFonts w:eastAsia="Times New Roman" w:cs="Times New Roman"/>
          <w:szCs w:val="24"/>
        </w:rPr>
        <w:t xml:space="preserve"> γιατί το Μοναστήρι και όλη η επαρχία του</w:t>
      </w:r>
      <w:r>
        <w:rPr>
          <w:rFonts w:eastAsia="Times New Roman" w:cs="Times New Roman"/>
          <w:szCs w:val="24"/>
        </w:rPr>
        <w:t>,</w:t>
      </w:r>
      <w:r w:rsidRPr="00F26BAC">
        <w:rPr>
          <w:rFonts w:eastAsia="Times New Roman" w:cs="Times New Roman"/>
          <w:szCs w:val="24"/>
        </w:rPr>
        <w:t xml:space="preserve"> ήταν βαθιά ελληνική</w:t>
      </w:r>
      <w:r>
        <w:rPr>
          <w:rFonts w:eastAsia="Times New Roman" w:cs="Times New Roman"/>
          <w:szCs w:val="24"/>
        </w:rPr>
        <w:t>.</w:t>
      </w:r>
      <w:r w:rsidRPr="00F26BAC">
        <w:rPr>
          <w:rFonts w:eastAsia="Times New Roman" w:cs="Times New Roman"/>
          <w:szCs w:val="24"/>
        </w:rPr>
        <w:t xml:space="preserve"> Μιλούσαν </w:t>
      </w:r>
      <w:r>
        <w:rPr>
          <w:rFonts w:eastAsia="Times New Roman" w:cs="Times New Roman"/>
          <w:szCs w:val="24"/>
        </w:rPr>
        <w:t>μόνο την ε</w:t>
      </w:r>
      <w:r w:rsidRPr="00F26BAC">
        <w:rPr>
          <w:rFonts w:eastAsia="Times New Roman" w:cs="Times New Roman"/>
          <w:szCs w:val="24"/>
        </w:rPr>
        <w:t>λληνική γλώσσα οι κάτοικοι του</w:t>
      </w:r>
      <w:r>
        <w:rPr>
          <w:rFonts w:eastAsia="Times New Roman" w:cs="Times New Roman"/>
          <w:szCs w:val="24"/>
        </w:rPr>
        <w:t>.</w:t>
      </w:r>
      <w:r w:rsidRPr="00F26BAC">
        <w:rPr>
          <w:rFonts w:eastAsia="Times New Roman" w:cs="Times New Roman"/>
          <w:szCs w:val="24"/>
        </w:rPr>
        <w:t xml:space="preserve"> Στις επίσημες τουρκικές απογραφές υπήρχαν </w:t>
      </w:r>
      <w:r>
        <w:rPr>
          <w:rFonts w:eastAsia="Times New Roman" w:cs="Times New Roman"/>
          <w:szCs w:val="24"/>
        </w:rPr>
        <w:t>διακόσιες εξήντα</w:t>
      </w:r>
      <w:r w:rsidRPr="00F26BAC">
        <w:rPr>
          <w:rFonts w:eastAsia="Times New Roman" w:cs="Times New Roman"/>
          <w:szCs w:val="24"/>
        </w:rPr>
        <w:t xml:space="preserve"> χιλιάδες Έλληνες στην επαρχία Μοναστηριού</w:t>
      </w:r>
      <w:r>
        <w:rPr>
          <w:rFonts w:eastAsia="Times New Roman" w:cs="Times New Roman"/>
          <w:szCs w:val="24"/>
        </w:rPr>
        <w:t>,</w:t>
      </w:r>
      <w:r w:rsidRPr="00F26BAC">
        <w:rPr>
          <w:rFonts w:eastAsia="Times New Roman" w:cs="Times New Roman"/>
          <w:szCs w:val="24"/>
        </w:rPr>
        <w:t xml:space="preserve"> </w:t>
      </w:r>
      <w:r>
        <w:rPr>
          <w:rFonts w:eastAsia="Times New Roman" w:cs="Times New Roman"/>
          <w:szCs w:val="24"/>
        </w:rPr>
        <w:t>οι οποίοι</w:t>
      </w:r>
      <w:r w:rsidRPr="00F26BAC">
        <w:rPr>
          <w:rFonts w:eastAsia="Times New Roman" w:cs="Times New Roman"/>
          <w:szCs w:val="24"/>
        </w:rPr>
        <w:t xml:space="preserve"> στην πραγματικότητα ήταν πάνω από</w:t>
      </w:r>
      <w:r>
        <w:rPr>
          <w:rFonts w:eastAsia="Times New Roman" w:cs="Times New Roman"/>
          <w:szCs w:val="24"/>
        </w:rPr>
        <w:t xml:space="preserve"> τριακόσιες δέκα χιλιάδες</w:t>
      </w:r>
      <w:r w:rsidRPr="00F26BAC">
        <w:rPr>
          <w:rFonts w:eastAsia="Times New Roman" w:cs="Times New Roman"/>
          <w:szCs w:val="24"/>
        </w:rPr>
        <w:t xml:space="preserve"> το 1912</w:t>
      </w:r>
      <w:r>
        <w:rPr>
          <w:rFonts w:eastAsia="Times New Roman" w:cs="Times New Roman"/>
          <w:szCs w:val="24"/>
        </w:rPr>
        <w:t>.</w:t>
      </w:r>
    </w:p>
    <w:p w14:paraId="064530FC" w14:textId="77777777" w:rsidR="00C04CE1" w:rsidRDefault="00722F08">
      <w:pPr>
        <w:spacing w:line="600" w:lineRule="auto"/>
        <w:ind w:firstLine="720"/>
        <w:jc w:val="both"/>
        <w:rPr>
          <w:rFonts w:eastAsia="Times New Roman" w:cs="Times New Roman"/>
          <w:szCs w:val="24"/>
        </w:rPr>
      </w:pPr>
      <w:r w:rsidRPr="00F26BAC">
        <w:rPr>
          <w:rFonts w:eastAsia="Times New Roman" w:cs="Times New Roman"/>
          <w:szCs w:val="24"/>
        </w:rPr>
        <w:t xml:space="preserve">Και </w:t>
      </w:r>
      <w:r>
        <w:rPr>
          <w:rFonts w:eastAsia="Times New Roman" w:cs="Times New Roman"/>
          <w:szCs w:val="24"/>
        </w:rPr>
        <w:t>ερωτά κανείς σήμερα πού</w:t>
      </w:r>
      <w:r w:rsidRPr="00F26BAC">
        <w:rPr>
          <w:rFonts w:eastAsia="Times New Roman" w:cs="Times New Roman"/>
          <w:szCs w:val="24"/>
        </w:rPr>
        <w:t xml:space="preserve"> είναι αυτοί οι Έλληνες</w:t>
      </w:r>
      <w:r>
        <w:rPr>
          <w:rFonts w:eastAsia="Times New Roman" w:cs="Times New Roman"/>
          <w:szCs w:val="24"/>
        </w:rPr>
        <w:t>. Οι</w:t>
      </w:r>
      <w:r w:rsidRPr="00F26BAC">
        <w:rPr>
          <w:rFonts w:eastAsia="Times New Roman" w:cs="Times New Roman"/>
          <w:szCs w:val="24"/>
        </w:rPr>
        <w:t xml:space="preserve"> Έλληνες αυτοί παραμένουν στη σκλαβωμένη Μακεδονία</w:t>
      </w:r>
      <w:r>
        <w:rPr>
          <w:rFonts w:eastAsia="Times New Roman" w:cs="Times New Roman"/>
          <w:szCs w:val="24"/>
        </w:rPr>
        <w:t>, στο βόρειο τμήμα της Μακεδονίας,</w:t>
      </w:r>
      <w:r w:rsidRPr="00F26BAC">
        <w:rPr>
          <w:rFonts w:eastAsia="Times New Roman" w:cs="Times New Roman"/>
          <w:szCs w:val="24"/>
        </w:rPr>
        <w:t xml:space="preserve"> το οποίο σήμερα κατέχεται από ξένη δύναμη και έχουν υποστεί προπαγάνδα</w:t>
      </w:r>
      <w:r>
        <w:rPr>
          <w:rFonts w:eastAsia="Times New Roman" w:cs="Times New Roman"/>
          <w:szCs w:val="24"/>
        </w:rPr>
        <w:t>,</w:t>
      </w:r>
      <w:r w:rsidRPr="00F26BAC">
        <w:rPr>
          <w:rFonts w:eastAsia="Times New Roman" w:cs="Times New Roman"/>
          <w:szCs w:val="24"/>
        </w:rPr>
        <w:t xml:space="preserve"> έχουν υποστεί διωγμούς</w:t>
      </w:r>
      <w:r>
        <w:rPr>
          <w:rFonts w:eastAsia="Times New Roman" w:cs="Times New Roman"/>
          <w:szCs w:val="24"/>
        </w:rPr>
        <w:t xml:space="preserve">. Αλλά οι </w:t>
      </w:r>
      <w:r w:rsidRPr="00F26BAC">
        <w:rPr>
          <w:rFonts w:eastAsia="Times New Roman" w:cs="Times New Roman"/>
          <w:szCs w:val="24"/>
        </w:rPr>
        <w:t xml:space="preserve">Έλληνες </w:t>
      </w:r>
      <w:r>
        <w:rPr>
          <w:rFonts w:eastAsia="Times New Roman" w:cs="Times New Roman"/>
          <w:szCs w:val="24"/>
        </w:rPr>
        <w:t>α</w:t>
      </w:r>
      <w:r w:rsidRPr="00F26BAC">
        <w:rPr>
          <w:rFonts w:eastAsia="Times New Roman" w:cs="Times New Roman"/>
          <w:szCs w:val="24"/>
        </w:rPr>
        <w:t>υτοί δεν έχουν χάσει την εθνική τους ταυτότητα και είναι εγκληματικό και προδοτικό να λέγεται στη Βουλή των Ελλήνων πως δεν υπάρχου</w:t>
      </w:r>
      <w:r>
        <w:rPr>
          <w:rFonts w:eastAsia="Times New Roman" w:cs="Times New Roman"/>
          <w:szCs w:val="24"/>
        </w:rPr>
        <w:t>ν Έλληνες στην περιοχή των Σκοπίων.</w:t>
      </w:r>
    </w:p>
    <w:p w14:paraId="064530F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Εξίσου κρίσιμη ιστορική καμπή με </w:t>
      </w:r>
      <w:r w:rsidRPr="00F26BAC">
        <w:rPr>
          <w:rFonts w:eastAsia="Times New Roman" w:cs="Times New Roman"/>
          <w:szCs w:val="24"/>
        </w:rPr>
        <w:t>αυτή που προανέφερα</w:t>
      </w:r>
      <w:r>
        <w:rPr>
          <w:rFonts w:eastAsia="Times New Roman" w:cs="Times New Roman"/>
          <w:szCs w:val="24"/>
        </w:rPr>
        <w:t>,</w:t>
      </w:r>
      <w:r w:rsidRPr="00F26BAC">
        <w:rPr>
          <w:rFonts w:eastAsia="Times New Roman" w:cs="Times New Roman"/>
          <w:szCs w:val="24"/>
        </w:rPr>
        <w:t xml:space="preserve"> βίωσε το έθνος</w:t>
      </w:r>
      <w:r>
        <w:rPr>
          <w:rFonts w:eastAsia="Times New Roman" w:cs="Times New Roman"/>
          <w:szCs w:val="24"/>
        </w:rPr>
        <w:t xml:space="preserve"> και το 1991, όταν είχαμε μία δεύτερη </w:t>
      </w:r>
      <w:r w:rsidRPr="00F26BAC">
        <w:rPr>
          <w:rFonts w:eastAsia="Times New Roman" w:cs="Times New Roman"/>
          <w:szCs w:val="24"/>
        </w:rPr>
        <w:t xml:space="preserve">ευκαιρία να καταλάβουμε αυτά τα </w:t>
      </w:r>
      <w:r>
        <w:rPr>
          <w:rFonts w:eastAsia="Times New Roman" w:cs="Times New Roman"/>
          <w:szCs w:val="24"/>
        </w:rPr>
        <w:t>προαιώνια</w:t>
      </w:r>
      <w:r w:rsidRPr="00F26BAC">
        <w:rPr>
          <w:rFonts w:eastAsia="Times New Roman" w:cs="Times New Roman"/>
          <w:szCs w:val="24"/>
        </w:rPr>
        <w:t xml:space="preserve"> ελληνικά εδάφη</w:t>
      </w:r>
      <w:r>
        <w:rPr>
          <w:rFonts w:eastAsia="Times New Roman" w:cs="Times New Roman"/>
          <w:szCs w:val="24"/>
        </w:rPr>
        <w:t>,</w:t>
      </w:r>
      <w:r w:rsidRPr="00F26BAC">
        <w:rPr>
          <w:rFonts w:eastAsia="Times New Roman" w:cs="Times New Roman"/>
          <w:szCs w:val="24"/>
        </w:rPr>
        <w:t xml:space="preserve"> όταν </w:t>
      </w:r>
      <w:r>
        <w:rPr>
          <w:rFonts w:eastAsia="Times New Roman" w:cs="Times New Roman"/>
          <w:szCs w:val="24"/>
        </w:rPr>
        <w:t xml:space="preserve">ο ίδιος ο </w:t>
      </w:r>
      <w:r w:rsidRPr="00F26BAC">
        <w:rPr>
          <w:rFonts w:eastAsia="Times New Roman" w:cs="Times New Roman"/>
          <w:szCs w:val="24"/>
        </w:rPr>
        <w:t>Μιλόσεβιτς</w:t>
      </w:r>
      <w:r>
        <w:rPr>
          <w:rFonts w:eastAsia="Times New Roman" w:cs="Times New Roman"/>
          <w:szCs w:val="24"/>
        </w:rPr>
        <w:t>, ω</w:t>
      </w:r>
      <w:r w:rsidRPr="00F26BAC">
        <w:rPr>
          <w:rFonts w:eastAsia="Times New Roman" w:cs="Times New Roman"/>
          <w:szCs w:val="24"/>
        </w:rPr>
        <w:t>ς Πρόεδρος της ακόμα ενωμένης Γιουγκοσλαβίας</w:t>
      </w:r>
      <w:r>
        <w:rPr>
          <w:rFonts w:eastAsia="Times New Roman" w:cs="Times New Roman"/>
          <w:szCs w:val="24"/>
        </w:rPr>
        <w:t>, είχε προτείνει στις</w:t>
      </w:r>
      <w:r w:rsidRPr="00F26BAC">
        <w:rPr>
          <w:rFonts w:eastAsia="Times New Roman" w:cs="Times New Roman"/>
          <w:szCs w:val="24"/>
        </w:rPr>
        <w:t xml:space="preserve"> τότε ελληνικές κυβερνήσεις</w:t>
      </w:r>
      <w:r>
        <w:rPr>
          <w:rFonts w:eastAsia="Times New Roman" w:cs="Times New Roman"/>
          <w:szCs w:val="24"/>
        </w:rPr>
        <w:t>,</w:t>
      </w:r>
      <w:r w:rsidRPr="00F26BAC">
        <w:rPr>
          <w:rFonts w:eastAsia="Times New Roman" w:cs="Times New Roman"/>
          <w:szCs w:val="24"/>
        </w:rPr>
        <w:t xml:space="preserve"> σε Μητσοτάκη αλλά και Παπανδρέου</w:t>
      </w:r>
      <w:r>
        <w:rPr>
          <w:rFonts w:eastAsia="Times New Roman" w:cs="Times New Roman"/>
          <w:szCs w:val="24"/>
        </w:rPr>
        <w:t>,</w:t>
      </w:r>
      <w:r w:rsidRPr="00F26BAC">
        <w:rPr>
          <w:rFonts w:eastAsia="Times New Roman" w:cs="Times New Roman"/>
          <w:szCs w:val="24"/>
        </w:rPr>
        <w:t xml:space="preserve"> να διαμελισ</w:t>
      </w:r>
      <w:r>
        <w:rPr>
          <w:rFonts w:eastAsia="Times New Roman" w:cs="Times New Roman"/>
          <w:szCs w:val="24"/>
        </w:rPr>
        <w:t>τ</w:t>
      </w:r>
      <w:r w:rsidRPr="00F26BAC">
        <w:rPr>
          <w:rFonts w:eastAsia="Times New Roman" w:cs="Times New Roman"/>
          <w:szCs w:val="24"/>
        </w:rPr>
        <w:t xml:space="preserve">ούν τα Σκόπια και να τα μοιραστούν </w:t>
      </w:r>
      <w:r>
        <w:rPr>
          <w:rFonts w:eastAsia="Times New Roman" w:cs="Times New Roman"/>
          <w:szCs w:val="24"/>
        </w:rPr>
        <w:t>α</w:t>
      </w:r>
      <w:r w:rsidRPr="00F26BAC">
        <w:rPr>
          <w:rFonts w:eastAsia="Times New Roman" w:cs="Times New Roman"/>
          <w:szCs w:val="24"/>
        </w:rPr>
        <w:t xml:space="preserve">πό κοινού </w:t>
      </w:r>
      <w:r>
        <w:rPr>
          <w:rFonts w:eastAsia="Times New Roman" w:cs="Times New Roman"/>
          <w:szCs w:val="24"/>
        </w:rPr>
        <w:t>Ελλάς και Σερβία.</w:t>
      </w:r>
      <w:r w:rsidRPr="00F26BAC">
        <w:rPr>
          <w:rFonts w:eastAsia="Times New Roman" w:cs="Times New Roman"/>
          <w:szCs w:val="24"/>
        </w:rPr>
        <w:t xml:space="preserve"> Και τότε είχαμε μία εξίσου προδοτική ηγεσία</w:t>
      </w:r>
      <w:r>
        <w:rPr>
          <w:rFonts w:eastAsia="Times New Roman" w:cs="Times New Roman"/>
          <w:szCs w:val="24"/>
        </w:rPr>
        <w:t>,</w:t>
      </w:r>
      <w:r w:rsidRPr="00F26BAC">
        <w:rPr>
          <w:rFonts w:eastAsia="Times New Roman" w:cs="Times New Roman"/>
          <w:szCs w:val="24"/>
        </w:rPr>
        <w:t xml:space="preserve"> </w:t>
      </w:r>
      <w:r>
        <w:rPr>
          <w:rFonts w:eastAsia="Times New Roman" w:cs="Times New Roman"/>
          <w:szCs w:val="24"/>
        </w:rPr>
        <w:t>ό</w:t>
      </w:r>
      <w:r w:rsidRPr="00F26BAC">
        <w:rPr>
          <w:rFonts w:eastAsia="Times New Roman" w:cs="Times New Roman"/>
          <w:szCs w:val="24"/>
        </w:rPr>
        <w:t>πως έχουμε και σήμερα</w:t>
      </w:r>
      <w:r>
        <w:rPr>
          <w:rFonts w:eastAsia="Times New Roman" w:cs="Times New Roman"/>
          <w:szCs w:val="24"/>
        </w:rPr>
        <w:t>.</w:t>
      </w:r>
    </w:p>
    <w:p w14:paraId="064530F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w:t>
      </w:r>
      <w:r w:rsidRPr="00F26BAC">
        <w:rPr>
          <w:rFonts w:eastAsia="Times New Roman" w:cs="Times New Roman"/>
          <w:szCs w:val="24"/>
        </w:rPr>
        <w:t xml:space="preserve">ελληνικός </w:t>
      </w:r>
      <w:r>
        <w:rPr>
          <w:rFonts w:eastAsia="Times New Roman" w:cs="Times New Roman"/>
          <w:szCs w:val="24"/>
        </w:rPr>
        <w:t xml:space="preserve">λαός </w:t>
      </w:r>
      <w:r w:rsidRPr="00F26BAC">
        <w:rPr>
          <w:rFonts w:eastAsia="Times New Roman" w:cs="Times New Roman"/>
          <w:szCs w:val="24"/>
        </w:rPr>
        <w:t xml:space="preserve">φαίνεται ότι δεν </w:t>
      </w:r>
      <w:r>
        <w:rPr>
          <w:rFonts w:eastAsia="Times New Roman" w:cs="Times New Roman"/>
          <w:szCs w:val="24"/>
        </w:rPr>
        <w:t>μαθαίνει</w:t>
      </w:r>
      <w:r w:rsidRPr="00F26BAC">
        <w:rPr>
          <w:rFonts w:eastAsia="Times New Roman" w:cs="Times New Roman"/>
          <w:szCs w:val="24"/>
        </w:rPr>
        <w:t xml:space="preserve"> ποτέ</w:t>
      </w:r>
      <w:r>
        <w:rPr>
          <w:rFonts w:eastAsia="Times New Roman" w:cs="Times New Roman"/>
          <w:szCs w:val="24"/>
        </w:rPr>
        <w:t xml:space="preserve">, διότι και τότε ένας </w:t>
      </w:r>
      <w:r w:rsidRPr="00F26BAC">
        <w:rPr>
          <w:rFonts w:eastAsia="Times New Roman" w:cs="Times New Roman"/>
          <w:szCs w:val="24"/>
        </w:rPr>
        <w:t xml:space="preserve">Μητσοτάκης </w:t>
      </w:r>
      <w:r>
        <w:rPr>
          <w:rFonts w:eastAsia="Times New Roman" w:cs="Times New Roman"/>
          <w:szCs w:val="24"/>
        </w:rPr>
        <w:t>ήταν σ</w:t>
      </w:r>
      <w:r w:rsidRPr="00F26BAC">
        <w:rPr>
          <w:rFonts w:eastAsia="Times New Roman" w:cs="Times New Roman"/>
          <w:szCs w:val="24"/>
        </w:rPr>
        <w:t>τα πράγματα</w:t>
      </w:r>
      <w:r>
        <w:rPr>
          <w:rFonts w:eastAsia="Times New Roman" w:cs="Times New Roman"/>
          <w:szCs w:val="24"/>
        </w:rPr>
        <w:t>,</w:t>
      </w:r>
      <w:r w:rsidRPr="00F26BAC">
        <w:rPr>
          <w:rFonts w:eastAsia="Times New Roman" w:cs="Times New Roman"/>
          <w:szCs w:val="24"/>
        </w:rPr>
        <w:t xml:space="preserve"> όπως και σήμερα ένας Μητσοτάκης προαλείφεται να είναι στα πράγματα</w:t>
      </w:r>
      <w:r>
        <w:rPr>
          <w:rFonts w:eastAsia="Times New Roman" w:cs="Times New Roman"/>
          <w:szCs w:val="24"/>
        </w:rPr>
        <w:t xml:space="preserve">. </w:t>
      </w:r>
      <w:r w:rsidRPr="00F26BAC">
        <w:rPr>
          <w:rFonts w:eastAsia="Times New Roman" w:cs="Times New Roman"/>
          <w:szCs w:val="24"/>
        </w:rPr>
        <w:t>Τότε ήταν Πρωθυπουργός ένας Παπανδρέου</w:t>
      </w:r>
      <w:r>
        <w:rPr>
          <w:rFonts w:eastAsia="Times New Roman" w:cs="Times New Roman"/>
          <w:szCs w:val="24"/>
        </w:rPr>
        <w:t>. Σ</w:t>
      </w:r>
      <w:r w:rsidRPr="00F26BAC">
        <w:rPr>
          <w:rFonts w:eastAsia="Times New Roman" w:cs="Times New Roman"/>
          <w:szCs w:val="24"/>
        </w:rPr>
        <w:t>ήμερα ένα κακέκτυπο του Παπανδρέου</w:t>
      </w:r>
      <w:r>
        <w:rPr>
          <w:rFonts w:eastAsia="Times New Roman" w:cs="Times New Roman"/>
          <w:szCs w:val="24"/>
        </w:rPr>
        <w:t>, ο</w:t>
      </w:r>
      <w:r w:rsidRPr="00F26BAC">
        <w:rPr>
          <w:rFonts w:eastAsia="Times New Roman" w:cs="Times New Roman"/>
          <w:szCs w:val="24"/>
        </w:rPr>
        <w:t xml:space="preserve"> Αλέξης Τσίπρας</w:t>
      </w:r>
      <w:r>
        <w:rPr>
          <w:rFonts w:eastAsia="Times New Roman" w:cs="Times New Roman"/>
          <w:szCs w:val="24"/>
        </w:rPr>
        <w:t>, έ</w:t>
      </w:r>
      <w:r w:rsidRPr="00F26BAC">
        <w:rPr>
          <w:rFonts w:eastAsia="Times New Roman" w:cs="Times New Roman"/>
          <w:szCs w:val="24"/>
        </w:rPr>
        <w:t>χουμε</w:t>
      </w:r>
      <w:r>
        <w:rPr>
          <w:rFonts w:eastAsia="Times New Roman" w:cs="Times New Roman"/>
          <w:szCs w:val="24"/>
        </w:rPr>
        <w:t xml:space="preserve"> την ατυχία να διοικεί τη χώρα –με </w:t>
      </w:r>
      <w:proofErr w:type="spellStart"/>
      <w:r>
        <w:rPr>
          <w:rFonts w:eastAsia="Times New Roman" w:cs="Times New Roman"/>
          <w:szCs w:val="24"/>
        </w:rPr>
        <w:t>συγχωρείτε</w:t>
      </w:r>
      <w:proofErr w:type="spellEnd"/>
      <w:r>
        <w:rPr>
          <w:rFonts w:eastAsia="Times New Roman" w:cs="Times New Roman"/>
          <w:szCs w:val="24"/>
        </w:rPr>
        <w:t>.</w:t>
      </w:r>
    </w:p>
    <w:p w14:paraId="064530FF" w14:textId="77777777" w:rsidR="00C04CE1" w:rsidRDefault="00722F08">
      <w:pPr>
        <w:spacing w:line="600" w:lineRule="auto"/>
        <w:ind w:firstLine="720"/>
        <w:jc w:val="both"/>
        <w:rPr>
          <w:rFonts w:eastAsia="Times New Roman" w:cs="Times New Roman"/>
          <w:szCs w:val="24"/>
        </w:rPr>
      </w:pPr>
      <w:r w:rsidRPr="00F26BAC">
        <w:rPr>
          <w:rFonts w:eastAsia="Times New Roman" w:cs="Times New Roman"/>
          <w:szCs w:val="24"/>
        </w:rPr>
        <w:t>Έχουμε</w:t>
      </w:r>
      <w:r>
        <w:rPr>
          <w:rFonts w:eastAsia="Times New Roman" w:cs="Times New Roman"/>
          <w:szCs w:val="24"/>
        </w:rPr>
        <w:t>,</w:t>
      </w:r>
      <w:r w:rsidRPr="00F26BAC">
        <w:rPr>
          <w:rFonts w:eastAsia="Times New Roman" w:cs="Times New Roman"/>
          <w:szCs w:val="24"/>
        </w:rPr>
        <w:t xml:space="preserve"> λοιπόν</w:t>
      </w:r>
      <w:r>
        <w:rPr>
          <w:rFonts w:eastAsia="Times New Roman" w:cs="Times New Roman"/>
          <w:szCs w:val="24"/>
        </w:rPr>
        <w:t>,</w:t>
      </w:r>
      <w:r w:rsidRPr="00F26BAC">
        <w:rPr>
          <w:rFonts w:eastAsia="Times New Roman" w:cs="Times New Roman"/>
          <w:szCs w:val="24"/>
        </w:rPr>
        <w:t xml:space="preserve"> μία προδοτική συμφωνία</w:t>
      </w:r>
      <w:r>
        <w:rPr>
          <w:rFonts w:eastAsia="Times New Roman" w:cs="Times New Roman"/>
          <w:szCs w:val="24"/>
        </w:rPr>
        <w:t>,</w:t>
      </w:r>
      <w:r w:rsidRPr="00F26BAC">
        <w:rPr>
          <w:rFonts w:eastAsia="Times New Roman" w:cs="Times New Roman"/>
          <w:szCs w:val="24"/>
        </w:rPr>
        <w:t xml:space="preserve"> η οποία δεν εκχωρεί μόνο το όνομα</w:t>
      </w:r>
      <w:r>
        <w:rPr>
          <w:rFonts w:eastAsia="Times New Roman" w:cs="Times New Roman"/>
          <w:szCs w:val="24"/>
        </w:rPr>
        <w:t xml:space="preserve">, εκχωρεί το όνομα </w:t>
      </w:r>
      <w:r w:rsidRPr="00F26BAC">
        <w:rPr>
          <w:rFonts w:eastAsia="Times New Roman" w:cs="Times New Roman"/>
          <w:szCs w:val="24"/>
        </w:rPr>
        <w:t>μιας περιφέ</w:t>
      </w:r>
      <w:r>
        <w:rPr>
          <w:rFonts w:eastAsia="Times New Roman" w:cs="Times New Roman"/>
          <w:szCs w:val="24"/>
        </w:rPr>
        <w:t>ρειας της ε</w:t>
      </w:r>
      <w:r w:rsidRPr="00F26BAC">
        <w:rPr>
          <w:rFonts w:eastAsia="Times New Roman" w:cs="Times New Roman"/>
          <w:szCs w:val="24"/>
        </w:rPr>
        <w:t>λληνικής επικράτειας</w:t>
      </w:r>
      <w:r>
        <w:rPr>
          <w:rFonts w:eastAsia="Times New Roman" w:cs="Times New Roman"/>
          <w:szCs w:val="24"/>
        </w:rPr>
        <w:t>,</w:t>
      </w:r>
      <w:r w:rsidRPr="00F26BAC">
        <w:rPr>
          <w:rFonts w:eastAsia="Times New Roman" w:cs="Times New Roman"/>
          <w:szCs w:val="24"/>
        </w:rPr>
        <w:t xml:space="preserve"> δίνοντας </w:t>
      </w:r>
      <w:r>
        <w:rPr>
          <w:rFonts w:eastAsia="Times New Roman" w:cs="Times New Roman"/>
          <w:szCs w:val="24"/>
        </w:rPr>
        <w:t>έτσι το δικαίωμα στους</w:t>
      </w:r>
      <w:r w:rsidRPr="00F26BAC">
        <w:rPr>
          <w:rFonts w:eastAsia="Times New Roman" w:cs="Times New Roman"/>
          <w:szCs w:val="24"/>
        </w:rPr>
        <w:t xml:space="preserve"> Σκοπιανούς στην πορεία </w:t>
      </w:r>
      <w:r>
        <w:rPr>
          <w:rFonts w:eastAsia="Times New Roman" w:cs="Times New Roman"/>
          <w:szCs w:val="24"/>
        </w:rPr>
        <w:t xml:space="preserve">να </w:t>
      </w:r>
      <w:r w:rsidRPr="00F26BAC">
        <w:rPr>
          <w:rFonts w:eastAsia="Times New Roman" w:cs="Times New Roman"/>
          <w:szCs w:val="24"/>
        </w:rPr>
        <w:t xml:space="preserve">έχουν άλλες </w:t>
      </w:r>
      <w:r>
        <w:rPr>
          <w:rFonts w:eastAsia="Times New Roman" w:cs="Times New Roman"/>
          <w:szCs w:val="24"/>
        </w:rPr>
        <w:t xml:space="preserve">αιτιάσεις στον αλυτρωτισμό </w:t>
      </w:r>
      <w:r w:rsidRPr="00F26BAC">
        <w:rPr>
          <w:rFonts w:eastAsia="Times New Roman" w:cs="Times New Roman"/>
          <w:szCs w:val="24"/>
        </w:rPr>
        <w:t>τους.</w:t>
      </w:r>
    </w:p>
    <w:p w14:paraId="06453100"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Όταν εκχωρείται </w:t>
      </w:r>
      <w:r w:rsidRPr="00EA359B">
        <w:rPr>
          <w:rFonts w:eastAsia="Times New Roman" w:cs="Times New Roman"/>
          <w:szCs w:val="24"/>
        </w:rPr>
        <w:t>όνομα μιας ελληνικής περιφέρειας</w:t>
      </w:r>
      <w:r>
        <w:rPr>
          <w:rFonts w:eastAsia="Times New Roman" w:cs="Times New Roman"/>
          <w:szCs w:val="24"/>
        </w:rPr>
        <w:t>,</w:t>
      </w:r>
      <w:r w:rsidRPr="00EA359B">
        <w:rPr>
          <w:rFonts w:eastAsia="Times New Roman" w:cs="Times New Roman"/>
          <w:szCs w:val="24"/>
        </w:rPr>
        <w:t xml:space="preserve"> μιας περιφέρει</w:t>
      </w:r>
      <w:r>
        <w:rPr>
          <w:rFonts w:eastAsia="Times New Roman" w:cs="Times New Roman"/>
          <w:szCs w:val="24"/>
        </w:rPr>
        <w:t>ας της ε</w:t>
      </w:r>
      <w:r w:rsidRPr="00EA359B">
        <w:rPr>
          <w:rFonts w:eastAsia="Times New Roman" w:cs="Times New Roman"/>
          <w:szCs w:val="24"/>
        </w:rPr>
        <w:t>λληνικής επικράτειας</w:t>
      </w:r>
      <w:r>
        <w:rPr>
          <w:rFonts w:eastAsia="Times New Roman" w:cs="Times New Roman"/>
          <w:szCs w:val="24"/>
        </w:rPr>
        <w:t xml:space="preserve"> είστε ένα βήμα προς της εκχωρήσεως ελληνικού εδάφους.</w:t>
      </w:r>
      <w:r w:rsidRPr="00EA359B">
        <w:rPr>
          <w:rFonts w:eastAsia="Times New Roman" w:cs="Times New Roman"/>
          <w:szCs w:val="24"/>
        </w:rPr>
        <w:t xml:space="preserve"> </w:t>
      </w:r>
      <w:r>
        <w:rPr>
          <w:rFonts w:eastAsia="Times New Roman" w:cs="Times New Roman"/>
          <w:szCs w:val="24"/>
        </w:rPr>
        <w:t>Γι’</w:t>
      </w:r>
      <w:r w:rsidRPr="00EA359B">
        <w:rPr>
          <w:rFonts w:eastAsia="Times New Roman" w:cs="Times New Roman"/>
          <w:szCs w:val="24"/>
        </w:rPr>
        <w:t xml:space="preserve"> αυτό</w:t>
      </w:r>
      <w:r>
        <w:rPr>
          <w:rFonts w:eastAsia="Times New Roman" w:cs="Times New Roman"/>
          <w:szCs w:val="24"/>
        </w:rPr>
        <w:t>,</w:t>
      </w:r>
      <w:r w:rsidRPr="00EA359B">
        <w:rPr>
          <w:rFonts w:eastAsia="Times New Roman" w:cs="Times New Roman"/>
          <w:szCs w:val="24"/>
        </w:rPr>
        <w:t xml:space="preserve"> αυτή η προδοτική </w:t>
      </w:r>
      <w:r>
        <w:rPr>
          <w:rFonts w:eastAsia="Times New Roman" w:cs="Times New Roman"/>
          <w:szCs w:val="24"/>
        </w:rPr>
        <w:t>σ</w:t>
      </w:r>
      <w:r w:rsidRPr="00EA359B">
        <w:rPr>
          <w:rFonts w:eastAsia="Times New Roman" w:cs="Times New Roman"/>
          <w:szCs w:val="24"/>
        </w:rPr>
        <w:t>υμφωνία είναι παράνομη</w:t>
      </w:r>
      <w:r>
        <w:rPr>
          <w:rFonts w:eastAsia="Times New Roman" w:cs="Times New Roman"/>
          <w:szCs w:val="24"/>
        </w:rPr>
        <w:t>,</w:t>
      </w:r>
      <w:r w:rsidRPr="00EA359B">
        <w:rPr>
          <w:rFonts w:eastAsia="Times New Roman" w:cs="Times New Roman"/>
          <w:szCs w:val="24"/>
        </w:rPr>
        <w:t xml:space="preserve"> είναι ενάντια στο Σύνταγμα των Ελλήνων</w:t>
      </w:r>
      <w:r>
        <w:rPr>
          <w:rFonts w:eastAsia="Times New Roman" w:cs="Times New Roman"/>
          <w:szCs w:val="24"/>
        </w:rPr>
        <w:t>,</w:t>
      </w:r>
      <w:r w:rsidRPr="00EA359B">
        <w:rPr>
          <w:rFonts w:eastAsia="Times New Roman" w:cs="Times New Roman"/>
          <w:szCs w:val="24"/>
        </w:rPr>
        <w:t xml:space="preserve"> ακόμα και αν την ψηφίσουν </w:t>
      </w:r>
      <w:proofErr w:type="spellStart"/>
      <w:r>
        <w:rPr>
          <w:rFonts w:eastAsia="Times New Roman" w:cs="Times New Roman"/>
          <w:szCs w:val="24"/>
        </w:rPr>
        <w:t>εκατόν</w:t>
      </w:r>
      <w:proofErr w:type="spellEnd"/>
      <w:r>
        <w:rPr>
          <w:rFonts w:eastAsia="Times New Roman" w:cs="Times New Roman"/>
          <w:szCs w:val="24"/>
        </w:rPr>
        <w:t xml:space="preserve"> πενήντα ένας,</w:t>
      </w:r>
      <w:r w:rsidRPr="00EA359B">
        <w:rPr>
          <w:rFonts w:eastAsia="Times New Roman" w:cs="Times New Roman"/>
          <w:szCs w:val="24"/>
        </w:rPr>
        <w:t xml:space="preserve"> ακόμα και αν την ψηφίσουν </w:t>
      </w:r>
      <w:proofErr w:type="spellStart"/>
      <w:r>
        <w:rPr>
          <w:rFonts w:eastAsia="Times New Roman" w:cs="Times New Roman"/>
          <w:szCs w:val="24"/>
        </w:rPr>
        <w:t>εκατόν</w:t>
      </w:r>
      <w:proofErr w:type="spellEnd"/>
      <w:r>
        <w:rPr>
          <w:rFonts w:eastAsia="Times New Roman" w:cs="Times New Roman"/>
          <w:szCs w:val="24"/>
        </w:rPr>
        <w:t xml:space="preserve"> ογδόντα,</w:t>
      </w:r>
      <w:r w:rsidRPr="00EA359B">
        <w:rPr>
          <w:rFonts w:eastAsia="Times New Roman" w:cs="Times New Roman"/>
          <w:szCs w:val="24"/>
        </w:rPr>
        <w:t xml:space="preserve"> ακόμα και αν την ψηφίσουν </w:t>
      </w:r>
      <w:r>
        <w:rPr>
          <w:rFonts w:eastAsia="Times New Roman" w:cs="Times New Roman"/>
          <w:szCs w:val="24"/>
        </w:rPr>
        <w:t>διακόσιοι ογδόντα ή τριακόσιοι</w:t>
      </w:r>
      <w:r w:rsidRPr="00EA359B">
        <w:rPr>
          <w:rFonts w:eastAsia="Times New Roman" w:cs="Times New Roman"/>
          <w:szCs w:val="24"/>
        </w:rPr>
        <w:t xml:space="preserve"> Βουλευτές</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Η συμφωνία αυτή ε</w:t>
      </w:r>
      <w:r w:rsidRPr="00EA359B">
        <w:rPr>
          <w:rFonts w:eastAsia="Times New Roman" w:cs="Times New Roman"/>
          <w:szCs w:val="24"/>
        </w:rPr>
        <w:t>ίναι παράνομη</w:t>
      </w:r>
      <w:r>
        <w:rPr>
          <w:rFonts w:eastAsia="Times New Roman" w:cs="Times New Roman"/>
          <w:szCs w:val="24"/>
        </w:rPr>
        <w:t xml:space="preserve">, ιστορικά απαράδεκτη, </w:t>
      </w:r>
      <w:r w:rsidRPr="00EA359B">
        <w:rPr>
          <w:rFonts w:eastAsia="Times New Roman" w:cs="Times New Roman"/>
          <w:szCs w:val="24"/>
        </w:rPr>
        <w:t>αντισυνταγματική και ενάντια στα ελληνικά συμφέροντα</w:t>
      </w:r>
      <w:r>
        <w:rPr>
          <w:rFonts w:eastAsia="Times New Roman" w:cs="Times New Roman"/>
          <w:szCs w:val="24"/>
        </w:rPr>
        <w:t>.</w:t>
      </w:r>
    </w:p>
    <w:p w14:paraId="06453101"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Ο</w:t>
      </w:r>
      <w:r w:rsidRPr="00EA359B">
        <w:rPr>
          <w:rFonts w:eastAsia="Times New Roman" w:cs="Times New Roman"/>
          <w:szCs w:val="24"/>
        </w:rPr>
        <w:t xml:space="preserve"> ΣΥΡΙΖΑ αναζητά εναγωνίως </w:t>
      </w:r>
      <w:proofErr w:type="spellStart"/>
      <w:r>
        <w:rPr>
          <w:rFonts w:eastAsia="Times New Roman" w:cs="Times New Roman"/>
          <w:szCs w:val="24"/>
        </w:rPr>
        <w:t>εκατόν</w:t>
      </w:r>
      <w:proofErr w:type="spellEnd"/>
      <w:r>
        <w:rPr>
          <w:rFonts w:eastAsia="Times New Roman" w:cs="Times New Roman"/>
          <w:szCs w:val="24"/>
        </w:rPr>
        <w:t xml:space="preserve"> πενήντα έναν</w:t>
      </w:r>
      <w:r w:rsidRPr="00EA359B">
        <w:rPr>
          <w:rFonts w:eastAsia="Times New Roman" w:cs="Times New Roman"/>
          <w:szCs w:val="24"/>
        </w:rPr>
        <w:t xml:space="preserve"> Βουλευτές για</w:t>
      </w:r>
      <w:r>
        <w:rPr>
          <w:rFonts w:eastAsia="Times New Roman" w:cs="Times New Roman"/>
          <w:szCs w:val="24"/>
        </w:rPr>
        <w:t xml:space="preserve"> να δώσουν σήμερα μία ψήφο</w:t>
      </w:r>
      <w:r w:rsidRPr="00EA359B">
        <w:rPr>
          <w:rFonts w:eastAsia="Times New Roman" w:cs="Times New Roman"/>
          <w:szCs w:val="24"/>
        </w:rPr>
        <w:t xml:space="preserve"> εμπιστοσύνης</w:t>
      </w:r>
      <w:r>
        <w:rPr>
          <w:rFonts w:eastAsia="Times New Roman" w:cs="Times New Roman"/>
          <w:szCs w:val="24"/>
        </w:rPr>
        <w:t>,</w:t>
      </w:r>
      <w:r w:rsidRPr="00EA359B">
        <w:rPr>
          <w:rFonts w:eastAsia="Times New Roman" w:cs="Times New Roman"/>
          <w:szCs w:val="24"/>
        </w:rPr>
        <w:t xml:space="preserve"> για να δώσουν αύριο μία ψήφο για την επαίσχυντη Συμφωνία των Πρεσπών</w:t>
      </w:r>
      <w:r>
        <w:rPr>
          <w:rFonts w:eastAsia="Times New Roman" w:cs="Times New Roman"/>
          <w:szCs w:val="24"/>
        </w:rPr>
        <w:t>.</w:t>
      </w:r>
      <w:r w:rsidRPr="00EA359B">
        <w:rPr>
          <w:rFonts w:eastAsia="Times New Roman" w:cs="Times New Roman"/>
          <w:szCs w:val="24"/>
        </w:rPr>
        <w:t xml:space="preserve"> Οι Βουλευτές αυτοί που θα πράξουν αυτό το εθνικό έγκλημα θα γραφτο</w:t>
      </w:r>
      <w:r>
        <w:rPr>
          <w:rFonts w:eastAsia="Times New Roman" w:cs="Times New Roman"/>
          <w:szCs w:val="24"/>
        </w:rPr>
        <w:t>ύν στις πιο μαύρες σελίδες της ε</w:t>
      </w:r>
      <w:r w:rsidRPr="00EA359B">
        <w:rPr>
          <w:rFonts w:eastAsia="Times New Roman" w:cs="Times New Roman"/>
          <w:szCs w:val="24"/>
        </w:rPr>
        <w:t>λληνικής ιστορίας ως προδότες του ελληνικού έθνους</w:t>
      </w:r>
      <w:r>
        <w:rPr>
          <w:rFonts w:eastAsia="Times New Roman" w:cs="Times New Roman"/>
          <w:szCs w:val="24"/>
        </w:rPr>
        <w:t>.</w:t>
      </w:r>
    </w:p>
    <w:p w14:paraId="06453102"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 xml:space="preserve"> Και θα </w:t>
      </w:r>
      <w:r>
        <w:rPr>
          <w:rFonts w:eastAsia="Times New Roman" w:cs="Times New Roman"/>
          <w:szCs w:val="24"/>
        </w:rPr>
        <w:t xml:space="preserve">απευθυνθώ στον Τσίπρα </w:t>
      </w:r>
      <w:r w:rsidRPr="00EA359B">
        <w:rPr>
          <w:rFonts w:eastAsia="Times New Roman" w:cs="Times New Roman"/>
          <w:szCs w:val="24"/>
        </w:rPr>
        <w:t>και θα του πω αυτό που λέει σήμερα σύσσωμος ο λαός</w:t>
      </w:r>
      <w:r>
        <w:rPr>
          <w:rFonts w:eastAsia="Times New Roman" w:cs="Times New Roman"/>
          <w:szCs w:val="24"/>
        </w:rPr>
        <w:t>:</w:t>
      </w:r>
      <w:r w:rsidRPr="00EA359B">
        <w:rPr>
          <w:rFonts w:eastAsia="Times New Roman" w:cs="Times New Roman"/>
          <w:szCs w:val="24"/>
        </w:rPr>
        <w:t xml:space="preserve"> Είσαι ένας προδότης</w:t>
      </w:r>
      <w:r>
        <w:rPr>
          <w:rFonts w:eastAsia="Times New Roman" w:cs="Times New Roman"/>
          <w:szCs w:val="24"/>
        </w:rPr>
        <w:t>,</w:t>
      </w:r>
      <w:r w:rsidRPr="00EA359B">
        <w:rPr>
          <w:rFonts w:eastAsia="Times New Roman" w:cs="Times New Roman"/>
          <w:szCs w:val="24"/>
        </w:rPr>
        <w:t xml:space="preserve"> ένας ολετήρας</w:t>
      </w:r>
      <w:r>
        <w:rPr>
          <w:rFonts w:eastAsia="Times New Roman" w:cs="Times New Roman"/>
          <w:szCs w:val="24"/>
        </w:rPr>
        <w:t>,</w:t>
      </w:r>
      <w:r w:rsidRPr="00EA359B">
        <w:rPr>
          <w:rFonts w:eastAsia="Times New Roman" w:cs="Times New Roman"/>
          <w:szCs w:val="24"/>
        </w:rPr>
        <w:t xml:space="preserve"> ένας εκμαυλιστής του ελληνικού έθνους</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Α</w:t>
      </w:r>
      <w:r w:rsidRPr="00EA359B">
        <w:rPr>
          <w:rFonts w:eastAsia="Times New Roman" w:cs="Times New Roman"/>
          <w:szCs w:val="24"/>
        </w:rPr>
        <w:t xml:space="preserve">υτό </w:t>
      </w:r>
      <w:r>
        <w:rPr>
          <w:rFonts w:eastAsia="Times New Roman" w:cs="Times New Roman"/>
          <w:szCs w:val="24"/>
        </w:rPr>
        <w:t xml:space="preserve">το άθλιο και προδοτικό </w:t>
      </w:r>
      <w:r w:rsidRPr="00EA359B">
        <w:rPr>
          <w:rFonts w:eastAsia="Times New Roman" w:cs="Times New Roman"/>
          <w:szCs w:val="24"/>
        </w:rPr>
        <w:t xml:space="preserve">Σύμφωνο των Πρεσπών μπορεί να συγκριθεί </w:t>
      </w:r>
      <w:r w:rsidRPr="00EA359B">
        <w:rPr>
          <w:rFonts w:eastAsia="Times New Roman" w:cs="Times New Roman"/>
          <w:szCs w:val="24"/>
        </w:rPr>
        <w:lastRenderedPageBreak/>
        <w:t>μόνο με αυτά τα εγκλήματα που έκαναν οι πολιτικοί σας πρόγονοι</w:t>
      </w:r>
      <w:r>
        <w:rPr>
          <w:rFonts w:eastAsia="Times New Roman" w:cs="Times New Roman"/>
          <w:szCs w:val="24"/>
        </w:rPr>
        <w:t>,</w:t>
      </w:r>
      <w:r w:rsidRPr="00EA359B">
        <w:rPr>
          <w:rFonts w:eastAsia="Times New Roman" w:cs="Times New Roman"/>
          <w:szCs w:val="24"/>
        </w:rPr>
        <w:t xml:space="preserve"> οι κομμουνιστές και συμμορίτες το 1949</w:t>
      </w:r>
      <w:r>
        <w:rPr>
          <w:rFonts w:eastAsia="Times New Roman" w:cs="Times New Roman"/>
          <w:szCs w:val="24"/>
        </w:rPr>
        <w:t>, όταν κ</w:t>
      </w:r>
      <w:r w:rsidRPr="00EA359B">
        <w:rPr>
          <w:rFonts w:eastAsia="Times New Roman" w:cs="Times New Roman"/>
          <w:szCs w:val="24"/>
        </w:rPr>
        <w:t xml:space="preserve">αι πάλι σε συνεργασία με τους </w:t>
      </w:r>
      <w:r>
        <w:rPr>
          <w:rFonts w:eastAsia="Times New Roman" w:cs="Times New Roman"/>
          <w:szCs w:val="24"/>
        </w:rPr>
        <w:t xml:space="preserve">Σλάβους </w:t>
      </w:r>
      <w:r w:rsidRPr="00EA359B">
        <w:rPr>
          <w:rFonts w:eastAsia="Times New Roman" w:cs="Times New Roman"/>
          <w:szCs w:val="24"/>
        </w:rPr>
        <w:t>των Σκοπίων</w:t>
      </w:r>
      <w:r>
        <w:rPr>
          <w:rFonts w:eastAsia="Times New Roman" w:cs="Times New Roman"/>
          <w:szCs w:val="24"/>
        </w:rPr>
        <w:t xml:space="preserve"> πολέμησαν, σήκωσαν τα όπλα</w:t>
      </w:r>
      <w:r w:rsidRPr="00EA359B">
        <w:rPr>
          <w:rFonts w:eastAsia="Times New Roman" w:cs="Times New Roman"/>
          <w:szCs w:val="24"/>
        </w:rPr>
        <w:t xml:space="preserve"> σε βάρος του ελληνικού έθνους για να αποσχιστεί από την </w:t>
      </w:r>
      <w:r>
        <w:rPr>
          <w:rFonts w:eastAsia="Times New Roman" w:cs="Times New Roman"/>
          <w:szCs w:val="24"/>
        </w:rPr>
        <w:t>ε</w:t>
      </w:r>
      <w:r w:rsidRPr="00EA359B">
        <w:rPr>
          <w:rFonts w:eastAsia="Times New Roman" w:cs="Times New Roman"/>
          <w:szCs w:val="24"/>
        </w:rPr>
        <w:t>λληνική επικράτεια</w:t>
      </w:r>
      <w:r>
        <w:rPr>
          <w:rFonts w:eastAsia="Times New Roman" w:cs="Times New Roman"/>
          <w:szCs w:val="24"/>
        </w:rPr>
        <w:t xml:space="preserve"> η</w:t>
      </w:r>
      <w:r w:rsidRPr="00EA359B">
        <w:rPr>
          <w:rFonts w:eastAsia="Times New Roman" w:cs="Times New Roman"/>
          <w:szCs w:val="24"/>
        </w:rPr>
        <w:t xml:space="preserve"> Μακεδονία</w:t>
      </w:r>
      <w:r>
        <w:rPr>
          <w:rFonts w:eastAsia="Times New Roman" w:cs="Times New Roman"/>
          <w:szCs w:val="24"/>
        </w:rPr>
        <w:t>.</w:t>
      </w:r>
      <w:r w:rsidRPr="00EA359B">
        <w:rPr>
          <w:rFonts w:eastAsia="Times New Roman" w:cs="Times New Roman"/>
          <w:szCs w:val="24"/>
        </w:rPr>
        <w:t xml:space="preserve"> Και τότε</w:t>
      </w:r>
      <w:r>
        <w:rPr>
          <w:rFonts w:eastAsia="Times New Roman" w:cs="Times New Roman"/>
          <w:szCs w:val="24"/>
        </w:rPr>
        <w:t>,</w:t>
      </w:r>
      <w:r w:rsidRPr="00EA359B">
        <w:rPr>
          <w:rFonts w:eastAsia="Times New Roman" w:cs="Times New Roman"/>
          <w:szCs w:val="24"/>
        </w:rPr>
        <w:t xml:space="preserve"> όπως </w:t>
      </w:r>
      <w:r>
        <w:rPr>
          <w:rFonts w:eastAsia="Times New Roman" w:cs="Times New Roman"/>
          <w:szCs w:val="24"/>
        </w:rPr>
        <w:t>θυμάστε</w:t>
      </w:r>
      <w:r w:rsidRPr="00EA359B">
        <w:rPr>
          <w:rFonts w:eastAsia="Times New Roman" w:cs="Times New Roman"/>
          <w:szCs w:val="24"/>
        </w:rPr>
        <w:t xml:space="preserve"> πολύ καλά</w:t>
      </w:r>
      <w:r>
        <w:rPr>
          <w:rFonts w:eastAsia="Times New Roman" w:cs="Times New Roman"/>
          <w:szCs w:val="24"/>
        </w:rPr>
        <w:t>, ο ελληνικός σ</w:t>
      </w:r>
      <w:r w:rsidRPr="00EA359B">
        <w:rPr>
          <w:rFonts w:eastAsia="Times New Roman" w:cs="Times New Roman"/>
          <w:szCs w:val="24"/>
        </w:rPr>
        <w:t>τρατός</w:t>
      </w:r>
      <w:r>
        <w:rPr>
          <w:rFonts w:eastAsia="Times New Roman" w:cs="Times New Roman"/>
          <w:szCs w:val="24"/>
        </w:rPr>
        <w:t>, ο εθνικός</w:t>
      </w:r>
      <w:r w:rsidRPr="00EA359B">
        <w:rPr>
          <w:rFonts w:eastAsia="Times New Roman" w:cs="Times New Roman"/>
          <w:szCs w:val="24"/>
        </w:rPr>
        <w:t xml:space="preserve"> στρατός </w:t>
      </w:r>
      <w:r>
        <w:rPr>
          <w:rFonts w:eastAsia="Times New Roman" w:cs="Times New Roman"/>
          <w:szCs w:val="24"/>
        </w:rPr>
        <w:t xml:space="preserve">τους </w:t>
      </w:r>
      <w:r w:rsidRPr="00EA359B">
        <w:rPr>
          <w:rFonts w:eastAsia="Times New Roman" w:cs="Times New Roman"/>
          <w:szCs w:val="24"/>
        </w:rPr>
        <w:t xml:space="preserve">συνέτριψε και τους έθαψε στο </w:t>
      </w:r>
      <w:r>
        <w:rPr>
          <w:rFonts w:eastAsia="Times New Roman" w:cs="Times New Roman"/>
          <w:szCs w:val="24"/>
        </w:rPr>
        <w:t xml:space="preserve">Γράμμο </w:t>
      </w:r>
      <w:r w:rsidRPr="00EA359B">
        <w:rPr>
          <w:rFonts w:eastAsia="Times New Roman" w:cs="Times New Roman"/>
          <w:szCs w:val="24"/>
        </w:rPr>
        <w:t>και στο Βίτσι</w:t>
      </w:r>
      <w:r>
        <w:rPr>
          <w:rFonts w:eastAsia="Times New Roman" w:cs="Times New Roman"/>
          <w:szCs w:val="24"/>
        </w:rPr>
        <w:t>.</w:t>
      </w:r>
    </w:p>
    <w:p w14:paraId="06453103"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Δεν θα κάνω κα</w:t>
      </w:r>
      <w:r>
        <w:rPr>
          <w:rFonts w:eastAsia="Times New Roman" w:cs="Times New Roman"/>
          <w:szCs w:val="24"/>
        </w:rPr>
        <w:t>μ</w:t>
      </w:r>
      <w:r w:rsidRPr="00EA359B">
        <w:rPr>
          <w:rFonts w:eastAsia="Times New Roman" w:cs="Times New Roman"/>
          <w:szCs w:val="24"/>
        </w:rPr>
        <w:t>μία ιδιαίτερη αναφορά στον Καμμένο</w:t>
      </w:r>
      <w:r>
        <w:rPr>
          <w:rFonts w:eastAsia="Times New Roman" w:cs="Times New Roman"/>
          <w:szCs w:val="24"/>
        </w:rPr>
        <w:t>.</w:t>
      </w:r>
      <w:r w:rsidRPr="00EA359B">
        <w:rPr>
          <w:rFonts w:eastAsia="Times New Roman" w:cs="Times New Roman"/>
          <w:szCs w:val="24"/>
        </w:rPr>
        <w:t xml:space="preserve"> Αυτός ο άνθρωπος θα ήταν απλά ένας ευτραφής</w:t>
      </w:r>
      <w:r>
        <w:rPr>
          <w:rFonts w:eastAsia="Times New Roman" w:cs="Times New Roman"/>
          <w:szCs w:val="24"/>
        </w:rPr>
        <w:t>,</w:t>
      </w:r>
      <w:r w:rsidRPr="00EA359B">
        <w:rPr>
          <w:rFonts w:eastAsia="Times New Roman" w:cs="Times New Roman"/>
          <w:szCs w:val="24"/>
        </w:rPr>
        <w:t xml:space="preserve"> ένας φαιδρός γελωτοποιός</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Ήταν και αυτός έ</w:t>
      </w:r>
      <w:r w:rsidRPr="00EA359B">
        <w:rPr>
          <w:rFonts w:eastAsia="Times New Roman" w:cs="Times New Roman"/>
          <w:szCs w:val="24"/>
        </w:rPr>
        <w:t>νας αισχρός προδότης</w:t>
      </w:r>
      <w:r>
        <w:rPr>
          <w:rFonts w:eastAsia="Times New Roman" w:cs="Times New Roman"/>
          <w:szCs w:val="24"/>
        </w:rPr>
        <w:t>,</w:t>
      </w:r>
      <w:r w:rsidRPr="00EA359B">
        <w:rPr>
          <w:rFonts w:eastAsia="Times New Roman" w:cs="Times New Roman"/>
          <w:szCs w:val="24"/>
        </w:rPr>
        <w:t xml:space="preserve"> ο οποίος με τη στάση του έδωσε ανάσα σε αυτό το ανθελληνικό</w:t>
      </w:r>
      <w:r>
        <w:rPr>
          <w:rFonts w:eastAsia="Times New Roman" w:cs="Times New Roman"/>
          <w:szCs w:val="24"/>
        </w:rPr>
        <w:t>,</w:t>
      </w:r>
      <w:r w:rsidRPr="00EA359B">
        <w:rPr>
          <w:rFonts w:eastAsia="Times New Roman" w:cs="Times New Roman"/>
          <w:szCs w:val="24"/>
        </w:rPr>
        <w:t xml:space="preserve"> σε αυτό το </w:t>
      </w:r>
      <w:proofErr w:type="spellStart"/>
      <w:r>
        <w:rPr>
          <w:rFonts w:eastAsia="Times New Roman" w:cs="Times New Roman"/>
          <w:szCs w:val="24"/>
        </w:rPr>
        <w:t>εθνομηδενιστικό</w:t>
      </w:r>
      <w:proofErr w:type="spellEnd"/>
      <w:r>
        <w:rPr>
          <w:rFonts w:eastAsia="Times New Roman" w:cs="Times New Roman"/>
          <w:szCs w:val="24"/>
        </w:rPr>
        <w:t xml:space="preserve"> μόρφωμα του</w:t>
      </w:r>
      <w:r w:rsidRPr="00EA359B">
        <w:rPr>
          <w:rFonts w:eastAsia="Times New Roman" w:cs="Times New Roman"/>
          <w:szCs w:val="24"/>
        </w:rPr>
        <w:t xml:space="preserve"> ΣΥΡΙΖΑ και των ΑΝΕΛ που διέλυσε την Ελλάδα τα τελευταία τέσσερα χρόνια</w:t>
      </w:r>
      <w:r>
        <w:rPr>
          <w:rFonts w:eastAsia="Times New Roman" w:cs="Times New Roman"/>
          <w:szCs w:val="24"/>
        </w:rPr>
        <w:t>.</w:t>
      </w:r>
      <w:r w:rsidRPr="00EA359B">
        <w:rPr>
          <w:rFonts w:eastAsia="Times New Roman" w:cs="Times New Roman"/>
          <w:szCs w:val="24"/>
        </w:rPr>
        <w:t xml:space="preserve"> </w:t>
      </w:r>
    </w:p>
    <w:p w14:paraId="06453104"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Οφείλω</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όμως,</w:t>
      </w:r>
      <w:r w:rsidRPr="00EA359B">
        <w:rPr>
          <w:rFonts w:eastAsia="Times New Roman" w:cs="Times New Roman"/>
          <w:szCs w:val="24"/>
        </w:rPr>
        <w:t xml:space="preserve"> να μιλήσω για την πολιτική απάτη της Νέας Δημοκρατίας</w:t>
      </w:r>
      <w:r>
        <w:rPr>
          <w:rFonts w:eastAsia="Times New Roman" w:cs="Times New Roman"/>
          <w:szCs w:val="24"/>
        </w:rPr>
        <w:t>.</w:t>
      </w:r>
      <w:r w:rsidRPr="00EA359B">
        <w:rPr>
          <w:rFonts w:eastAsia="Times New Roman" w:cs="Times New Roman"/>
          <w:szCs w:val="24"/>
        </w:rPr>
        <w:t xml:space="preserve"> Θα πω τα λόγια που έχουν πει οι εκπρόσωποι της Νέας Δημοκρατίας</w:t>
      </w:r>
      <w:r>
        <w:rPr>
          <w:rFonts w:eastAsia="Times New Roman" w:cs="Times New Roman"/>
          <w:szCs w:val="24"/>
        </w:rPr>
        <w:t>,</w:t>
      </w:r>
      <w:r w:rsidRPr="00EA359B">
        <w:rPr>
          <w:rFonts w:eastAsia="Times New Roman" w:cs="Times New Roman"/>
          <w:szCs w:val="24"/>
        </w:rPr>
        <w:t xml:space="preserve"> οι οποίοι τηρούν την ίδια ακριβώς προδοτική στάση για το ζήτημα της Μακεδονίας με τους </w:t>
      </w:r>
      <w:proofErr w:type="spellStart"/>
      <w:r>
        <w:rPr>
          <w:rFonts w:eastAsia="Times New Roman" w:cs="Times New Roman"/>
          <w:szCs w:val="24"/>
        </w:rPr>
        <w:t>έτερους</w:t>
      </w:r>
      <w:proofErr w:type="spellEnd"/>
      <w:r>
        <w:rPr>
          <w:rFonts w:eastAsia="Times New Roman" w:cs="Times New Roman"/>
          <w:szCs w:val="24"/>
        </w:rPr>
        <w:t xml:space="preserve"> </w:t>
      </w:r>
      <w:proofErr w:type="spellStart"/>
      <w:r w:rsidRPr="00EA359B">
        <w:rPr>
          <w:rFonts w:eastAsia="Times New Roman" w:cs="Times New Roman"/>
          <w:szCs w:val="24"/>
        </w:rPr>
        <w:t>εθνοπροδότες</w:t>
      </w:r>
      <w:proofErr w:type="spellEnd"/>
      <w:r w:rsidRPr="00EA359B">
        <w:rPr>
          <w:rFonts w:eastAsia="Times New Roman" w:cs="Times New Roman"/>
          <w:szCs w:val="24"/>
        </w:rPr>
        <w:t xml:space="preserve"> </w:t>
      </w:r>
      <w:r>
        <w:rPr>
          <w:rFonts w:eastAsia="Times New Roman" w:cs="Times New Roman"/>
          <w:szCs w:val="24"/>
        </w:rPr>
        <w:t>τους,</w:t>
      </w:r>
      <w:r w:rsidRPr="00EA359B">
        <w:rPr>
          <w:rFonts w:eastAsia="Times New Roman" w:cs="Times New Roman"/>
          <w:szCs w:val="24"/>
        </w:rPr>
        <w:t xml:space="preserve"> του ΣΥΡΙΖΑ και του Καμμένου</w:t>
      </w:r>
      <w:r>
        <w:rPr>
          <w:rFonts w:eastAsia="Times New Roman" w:cs="Times New Roman"/>
          <w:szCs w:val="24"/>
        </w:rPr>
        <w:t>.</w:t>
      </w:r>
      <w:r w:rsidRPr="00EA359B">
        <w:rPr>
          <w:rFonts w:eastAsia="Times New Roman" w:cs="Times New Roman"/>
          <w:szCs w:val="24"/>
        </w:rPr>
        <w:t xml:space="preserve"> </w:t>
      </w:r>
    </w:p>
    <w:p w14:paraId="06453105"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lastRenderedPageBreak/>
        <w:t xml:space="preserve">Η </w:t>
      </w:r>
      <w:r>
        <w:rPr>
          <w:rFonts w:eastAsia="Times New Roman" w:cs="Times New Roman"/>
          <w:szCs w:val="24"/>
        </w:rPr>
        <w:t>Ντόρα Μπακογιάννη, λ</w:t>
      </w:r>
      <w:r w:rsidRPr="00EA359B">
        <w:rPr>
          <w:rFonts w:eastAsia="Times New Roman" w:cs="Times New Roman"/>
          <w:szCs w:val="24"/>
        </w:rPr>
        <w:t>οιπόν</w:t>
      </w:r>
      <w:r>
        <w:rPr>
          <w:rFonts w:eastAsia="Times New Roman" w:cs="Times New Roman"/>
          <w:szCs w:val="24"/>
        </w:rPr>
        <w:t>,</w:t>
      </w:r>
      <w:r w:rsidRPr="00EA359B">
        <w:rPr>
          <w:rFonts w:eastAsia="Times New Roman" w:cs="Times New Roman"/>
          <w:szCs w:val="24"/>
        </w:rPr>
        <w:t xml:space="preserve"> δήλωσε πρόσφατα</w:t>
      </w:r>
      <w:r>
        <w:rPr>
          <w:rFonts w:eastAsia="Times New Roman" w:cs="Times New Roman"/>
          <w:szCs w:val="24"/>
        </w:rPr>
        <w:t>: «</w:t>
      </w:r>
      <w:r w:rsidRPr="00EA359B">
        <w:rPr>
          <w:rFonts w:eastAsia="Times New Roman" w:cs="Times New Roman"/>
          <w:szCs w:val="24"/>
        </w:rPr>
        <w:t xml:space="preserve">Δεν έχω αλλάξει θέση στο </w:t>
      </w:r>
      <w:r>
        <w:rPr>
          <w:rFonts w:eastAsia="Times New Roman" w:cs="Times New Roman"/>
          <w:szCs w:val="24"/>
        </w:rPr>
        <w:t>σ</w:t>
      </w:r>
      <w:r w:rsidRPr="00EA359B">
        <w:rPr>
          <w:rFonts w:eastAsia="Times New Roman" w:cs="Times New Roman"/>
          <w:szCs w:val="24"/>
        </w:rPr>
        <w:t>κοπιανό από το 2000</w:t>
      </w:r>
      <w:r>
        <w:rPr>
          <w:rFonts w:eastAsia="Times New Roman" w:cs="Times New Roman"/>
          <w:szCs w:val="24"/>
        </w:rPr>
        <w:t>.</w:t>
      </w:r>
      <w:r w:rsidRPr="00EA359B">
        <w:rPr>
          <w:rFonts w:eastAsia="Times New Roman" w:cs="Times New Roman"/>
          <w:szCs w:val="24"/>
        </w:rPr>
        <w:t xml:space="preserve"> Λέω </w:t>
      </w:r>
      <w:r>
        <w:rPr>
          <w:rFonts w:eastAsia="Times New Roman" w:cs="Times New Roman"/>
          <w:szCs w:val="24"/>
        </w:rPr>
        <w:t>«</w:t>
      </w:r>
      <w:r w:rsidRPr="00EA359B">
        <w:rPr>
          <w:rFonts w:eastAsia="Times New Roman" w:cs="Times New Roman"/>
          <w:szCs w:val="24"/>
        </w:rPr>
        <w:t>ναι</w:t>
      </w:r>
      <w:r>
        <w:rPr>
          <w:rFonts w:eastAsia="Times New Roman" w:cs="Times New Roman"/>
          <w:szCs w:val="24"/>
        </w:rPr>
        <w:t>»</w:t>
      </w:r>
      <w:r w:rsidRPr="00EA359B">
        <w:rPr>
          <w:rFonts w:eastAsia="Times New Roman" w:cs="Times New Roman"/>
          <w:szCs w:val="24"/>
        </w:rPr>
        <w:t xml:space="preserve"> στο Βόρεια Μακεδονία</w:t>
      </w:r>
      <w:r>
        <w:rPr>
          <w:rFonts w:eastAsia="Times New Roman" w:cs="Times New Roman"/>
          <w:szCs w:val="24"/>
        </w:rPr>
        <w:t xml:space="preserve">». Αυτό δήλωσε </w:t>
      </w:r>
      <w:r w:rsidRPr="00EA359B">
        <w:rPr>
          <w:rFonts w:eastAsia="Times New Roman" w:cs="Times New Roman"/>
          <w:szCs w:val="24"/>
        </w:rPr>
        <w:t>στο</w:t>
      </w:r>
      <w:r>
        <w:rPr>
          <w:rFonts w:eastAsia="Times New Roman" w:cs="Times New Roman"/>
          <w:szCs w:val="24"/>
        </w:rPr>
        <w:t>ν</w:t>
      </w:r>
      <w:r w:rsidRPr="00EA359B">
        <w:rPr>
          <w:rFonts w:eastAsia="Times New Roman" w:cs="Times New Roman"/>
          <w:szCs w:val="24"/>
        </w:rPr>
        <w:t xml:space="preserve"> ρ</w:t>
      </w:r>
      <w:r>
        <w:rPr>
          <w:rFonts w:eastAsia="Times New Roman" w:cs="Times New Roman"/>
          <w:szCs w:val="24"/>
        </w:rPr>
        <w:t>αδιοφωνικό σταθμό του ΣΥΡΙΖΑ στις 24 Ιουλίου.</w:t>
      </w:r>
      <w:r w:rsidRPr="00EA359B">
        <w:rPr>
          <w:rFonts w:eastAsia="Times New Roman" w:cs="Times New Roman"/>
          <w:szCs w:val="24"/>
        </w:rPr>
        <w:t xml:space="preserve"> </w:t>
      </w:r>
    </w:p>
    <w:p w14:paraId="06453106"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Ομοίως</w:t>
      </w:r>
      <w:r>
        <w:rPr>
          <w:rFonts w:eastAsia="Times New Roman" w:cs="Times New Roman"/>
          <w:szCs w:val="24"/>
        </w:rPr>
        <w:t>, δήλωσε</w:t>
      </w:r>
      <w:r w:rsidRPr="00EA359B">
        <w:rPr>
          <w:rFonts w:eastAsia="Times New Roman" w:cs="Times New Roman"/>
          <w:szCs w:val="24"/>
        </w:rPr>
        <w:t xml:space="preserve"> και ο </w:t>
      </w:r>
      <w:proofErr w:type="spellStart"/>
      <w:r w:rsidRPr="00EA359B">
        <w:rPr>
          <w:rFonts w:eastAsia="Times New Roman" w:cs="Times New Roman"/>
          <w:szCs w:val="24"/>
        </w:rPr>
        <w:t>Δένδιας</w:t>
      </w:r>
      <w:proofErr w:type="spellEnd"/>
      <w:r>
        <w:rPr>
          <w:rFonts w:eastAsia="Times New Roman" w:cs="Times New Roman"/>
          <w:szCs w:val="24"/>
        </w:rPr>
        <w:t>,</w:t>
      </w:r>
      <w:r w:rsidRPr="00EA359B">
        <w:rPr>
          <w:rFonts w:eastAsia="Times New Roman" w:cs="Times New Roman"/>
          <w:szCs w:val="24"/>
        </w:rPr>
        <w:t xml:space="preserve"> Κοινοβουλευτικός Εκπρόσωπος σήμερα</w:t>
      </w:r>
      <w:r>
        <w:rPr>
          <w:rFonts w:eastAsia="Times New Roman" w:cs="Times New Roman"/>
          <w:szCs w:val="24"/>
        </w:rPr>
        <w:t>,</w:t>
      </w:r>
      <w:r w:rsidRPr="00EA359B">
        <w:rPr>
          <w:rFonts w:eastAsia="Times New Roman" w:cs="Times New Roman"/>
          <w:szCs w:val="24"/>
        </w:rPr>
        <w:t xml:space="preserve"> επίσημη γραμμή της Νέας Δημοκρατίας</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w:t>
      </w:r>
      <w:r w:rsidRPr="00EA359B">
        <w:rPr>
          <w:rFonts w:eastAsia="Times New Roman" w:cs="Times New Roman"/>
          <w:szCs w:val="24"/>
        </w:rPr>
        <w:t xml:space="preserve">Θέση της Νέας Δημοκρατίας είναι σύνθετη ονομασία με τον όρο </w:t>
      </w:r>
      <w:r>
        <w:rPr>
          <w:rFonts w:eastAsia="Times New Roman" w:cs="Times New Roman"/>
          <w:szCs w:val="24"/>
        </w:rPr>
        <w:t>«</w:t>
      </w:r>
      <w:r w:rsidRPr="00EA359B">
        <w:rPr>
          <w:rFonts w:eastAsia="Times New Roman" w:cs="Times New Roman"/>
          <w:szCs w:val="24"/>
        </w:rPr>
        <w:t>Μακεδονία</w:t>
      </w:r>
      <w:r>
        <w:rPr>
          <w:rFonts w:eastAsia="Times New Roman" w:cs="Times New Roman"/>
          <w:szCs w:val="24"/>
        </w:rPr>
        <w:t>»».</w:t>
      </w:r>
      <w:r w:rsidRPr="00EA359B">
        <w:rPr>
          <w:rFonts w:eastAsia="Times New Roman" w:cs="Times New Roman"/>
          <w:szCs w:val="24"/>
        </w:rPr>
        <w:t xml:space="preserve"> Αυτά για να ξεκαθαρίσει στην Αίθουσα της Εθνικής Αντιπροσωπείας</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π</w:t>
      </w:r>
      <w:r w:rsidRPr="00EA359B">
        <w:rPr>
          <w:rFonts w:eastAsia="Times New Roman" w:cs="Times New Roman"/>
          <w:szCs w:val="24"/>
        </w:rPr>
        <w:t>οιοι είναι οι πατριώτες και ποιοι είναι οι προδότες</w:t>
      </w:r>
      <w:r>
        <w:rPr>
          <w:rFonts w:eastAsia="Times New Roman" w:cs="Times New Roman"/>
          <w:szCs w:val="24"/>
        </w:rPr>
        <w:t xml:space="preserve">, ποιοι έχουν </w:t>
      </w:r>
      <w:r w:rsidRPr="00EA359B">
        <w:rPr>
          <w:rFonts w:eastAsia="Times New Roman" w:cs="Times New Roman"/>
          <w:szCs w:val="24"/>
        </w:rPr>
        <w:t>δικαίωμα να μ</w:t>
      </w:r>
      <w:r>
        <w:rPr>
          <w:rFonts w:eastAsia="Times New Roman" w:cs="Times New Roman"/>
          <w:szCs w:val="24"/>
        </w:rPr>
        <w:t>ιλάνε για τα εθνικά δίκαια και ποιοι</w:t>
      </w:r>
      <w:r w:rsidRPr="00EA359B">
        <w:rPr>
          <w:rFonts w:eastAsia="Times New Roman" w:cs="Times New Roman"/>
          <w:szCs w:val="24"/>
        </w:rPr>
        <w:t xml:space="preserve"> πρέπει να σωπαίνουν</w:t>
      </w:r>
      <w:r>
        <w:rPr>
          <w:rFonts w:eastAsia="Times New Roman" w:cs="Times New Roman"/>
          <w:szCs w:val="24"/>
        </w:rPr>
        <w:t>.</w:t>
      </w:r>
    </w:p>
    <w:p w14:paraId="06453107"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 xml:space="preserve">Βρισκόμαστε στον πυρήνα μιας </w:t>
      </w:r>
      <w:r>
        <w:rPr>
          <w:rFonts w:eastAsia="Times New Roman" w:cs="Times New Roman"/>
          <w:szCs w:val="24"/>
        </w:rPr>
        <w:t xml:space="preserve">σφοδρής γεωπολιτικής διαμάχης. </w:t>
      </w:r>
      <w:r w:rsidRPr="00EA359B">
        <w:rPr>
          <w:rFonts w:eastAsia="Times New Roman" w:cs="Times New Roman"/>
          <w:szCs w:val="24"/>
        </w:rPr>
        <w:t xml:space="preserve">Όλες </w:t>
      </w:r>
      <w:r>
        <w:rPr>
          <w:rFonts w:eastAsia="Times New Roman" w:cs="Times New Roman"/>
          <w:szCs w:val="24"/>
        </w:rPr>
        <w:t xml:space="preserve">οι </w:t>
      </w:r>
      <w:r w:rsidRPr="00EA359B">
        <w:rPr>
          <w:rFonts w:eastAsia="Times New Roman" w:cs="Times New Roman"/>
          <w:szCs w:val="24"/>
        </w:rPr>
        <w:t>μεγάλες δυνάμεις ερίζουν</w:t>
      </w:r>
      <w:r>
        <w:rPr>
          <w:rFonts w:eastAsia="Times New Roman" w:cs="Times New Roman"/>
          <w:szCs w:val="24"/>
        </w:rPr>
        <w:t xml:space="preserve">, τα συμφέροντά τους συγκρούονται </w:t>
      </w:r>
      <w:r w:rsidRPr="00EA359B">
        <w:rPr>
          <w:rFonts w:eastAsia="Times New Roman" w:cs="Times New Roman"/>
          <w:szCs w:val="24"/>
        </w:rPr>
        <w:t>στην περιοχή του Αίμου</w:t>
      </w:r>
      <w:r>
        <w:rPr>
          <w:rFonts w:eastAsia="Times New Roman" w:cs="Times New Roman"/>
          <w:szCs w:val="24"/>
        </w:rPr>
        <w:t>.</w:t>
      </w:r>
      <w:r w:rsidRPr="00EA359B">
        <w:rPr>
          <w:rFonts w:eastAsia="Times New Roman" w:cs="Times New Roman"/>
          <w:szCs w:val="24"/>
        </w:rPr>
        <w:t xml:space="preserve"> Στην Ελλάδα</w:t>
      </w:r>
      <w:r>
        <w:rPr>
          <w:rFonts w:eastAsia="Times New Roman" w:cs="Times New Roman"/>
          <w:szCs w:val="24"/>
        </w:rPr>
        <w:t>, λ</w:t>
      </w:r>
      <w:r w:rsidRPr="00EA359B">
        <w:rPr>
          <w:rFonts w:eastAsia="Times New Roman" w:cs="Times New Roman"/>
          <w:szCs w:val="24"/>
        </w:rPr>
        <w:t>οιπόν</w:t>
      </w:r>
      <w:r>
        <w:rPr>
          <w:rFonts w:eastAsia="Times New Roman" w:cs="Times New Roman"/>
          <w:szCs w:val="24"/>
        </w:rPr>
        <w:t>, απαιτείται μία ε</w:t>
      </w:r>
      <w:r w:rsidRPr="00EA359B">
        <w:rPr>
          <w:rFonts w:eastAsia="Times New Roman" w:cs="Times New Roman"/>
          <w:szCs w:val="24"/>
        </w:rPr>
        <w:t xml:space="preserve">θνική </w:t>
      </w:r>
      <w:r>
        <w:rPr>
          <w:rFonts w:eastAsia="Times New Roman" w:cs="Times New Roman"/>
          <w:szCs w:val="24"/>
        </w:rPr>
        <w:t>ηγεσία,</w:t>
      </w:r>
      <w:r w:rsidRPr="00EA359B">
        <w:rPr>
          <w:rFonts w:eastAsia="Times New Roman" w:cs="Times New Roman"/>
          <w:szCs w:val="24"/>
        </w:rPr>
        <w:t xml:space="preserve"> γιατί το </w:t>
      </w:r>
      <w:r>
        <w:rPr>
          <w:rFonts w:eastAsia="Times New Roman" w:cs="Times New Roman"/>
          <w:szCs w:val="24"/>
        </w:rPr>
        <w:t>σ</w:t>
      </w:r>
      <w:r w:rsidRPr="00EA359B">
        <w:rPr>
          <w:rFonts w:eastAsia="Times New Roman" w:cs="Times New Roman"/>
          <w:szCs w:val="24"/>
        </w:rPr>
        <w:t>κοπιανό είναι ένα τεράστιο εθνικό θέμα</w:t>
      </w:r>
      <w:r>
        <w:rPr>
          <w:rFonts w:eastAsia="Times New Roman" w:cs="Times New Roman"/>
          <w:szCs w:val="24"/>
        </w:rPr>
        <w:t>.</w:t>
      </w:r>
      <w:r w:rsidRPr="00EA359B">
        <w:rPr>
          <w:rFonts w:eastAsia="Times New Roman" w:cs="Times New Roman"/>
          <w:szCs w:val="24"/>
        </w:rPr>
        <w:t xml:space="preserve"> Μόνο </w:t>
      </w:r>
      <w:r>
        <w:rPr>
          <w:rFonts w:eastAsia="Times New Roman" w:cs="Times New Roman"/>
          <w:szCs w:val="24"/>
        </w:rPr>
        <w:t>μία ε</w:t>
      </w:r>
      <w:r w:rsidRPr="00EA359B">
        <w:rPr>
          <w:rFonts w:eastAsia="Times New Roman" w:cs="Times New Roman"/>
          <w:szCs w:val="24"/>
        </w:rPr>
        <w:t>θνική ηγεσία της Χρυσής Αυγής θα μπο</w:t>
      </w:r>
      <w:r>
        <w:rPr>
          <w:rFonts w:eastAsia="Times New Roman" w:cs="Times New Roman"/>
          <w:szCs w:val="24"/>
        </w:rPr>
        <w:t>ρούσε να λύσει μ</w:t>
      </w:r>
      <w:r w:rsidRPr="00EA359B">
        <w:rPr>
          <w:rFonts w:eastAsia="Times New Roman" w:cs="Times New Roman"/>
          <w:szCs w:val="24"/>
        </w:rPr>
        <w:t xml:space="preserve">ε τρόπο που έχω </w:t>
      </w:r>
      <w:r>
        <w:rPr>
          <w:rFonts w:eastAsia="Times New Roman" w:cs="Times New Roman"/>
          <w:szCs w:val="24"/>
        </w:rPr>
        <w:t>επ</w:t>
      </w:r>
      <w:r w:rsidRPr="00EA359B">
        <w:rPr>
          <w:rFonts w:eastAsia="Times New Roman" w:cs="Times New Roman"/>
          <w:szCs w:val="24"/>
        </w:rPr>
        <w:t>εξηγήσει λεπτομερώς σε αυτή</w:t>
      </w:r>
      <w:r>
        <w:rPr>
          <w:rFonts w:eastAsia="Times New Roman" w:cs="Times New Roman"/>
          <w:szCs w:val="24"/>
        </w:rPr>
        <w:t>ν</w:t>
      </w:r>
      <w:r w:rsidRPr="00EA359B">
        <w:rPr>
          <w:rFonts w:eastAsia="Times New Roman" w:cs="Times New Roman"/>
          <w:szCs w:val="24"/>
        </w:rPr>
        <w:t xml:space="preserve"> την Αίθουσα</w:t>
      </w:r>
      <w:r>
        <w:rPr>
          <w:rFonts w:eastAsia="Times New Roman" w:cs="Times New Roman"/>
          <w:szCs w:val="24"/>
        </w:rPr>
        <w:t>, αφήνοντας</w:t>
      </w:r>
      <w:r w:rsidRPr="00EA359B">
        <w:rPr>
          <w:rFonts w:eastAsia="Times New Roman" w:cs="Times New Roman"/>
          <w:szCs w:val="24"/>
        </w:rPr>
        <w:t xml:space="preserve"> </w:t>
      </w:r>
      <w:r>
        <w:rPr>
          <w:rFonts w:eastAsia="Times New Roman" w:cs="Times New Roman"/>
          <w:szCs w:val="24"/>
        </w:rPr>
        <w:t>τα Σκόπια ν</w:t>
      </w:r>
      <w:r w:rsidRPr="00EA359B">
        <w:rPr>
          <w:rFonts w:eastAsia="Times New Roman" w:cs="Times New Roman"/>
          <w:szCs w:val="24"/>
        </w:rPr>
        <w:t>α διαλυθούν</w:t>
      </w:r>
      <w:r>
        <w:rPr>
          <w:rFonts w:eastAsia="Times New Roman" w:cs="Times New Roman"/>
          <w:szCs w:val="24"/>
        </w:rPr>
        <w:t>,</w:t>
      </w:r>
      <w:r w:rsidRPr="00EA359B">
        <w:rPr>
          <w:rFonts w:eastAsia="Times New Roman" w:cs="Times New Roman"/>
          <w:szCs w:val="24"/>
        </w:rPr>
        <w:t xml:space="preserve"> αφήνοντας τη διαμάχη Σλάβων και Αλβανών να επεκταθεί</w:t>
      </w:r>
      <w:r>
        <w:rPr>
          <w:rFonts w:eastAsia="Times New Roman" w:cs="Times New Roman"/>
          <w:szCs w:val="24"/>
        </w:rPr>
        <w:t>.</w:t>
      </w:r>
      <w:r w:rsidRPr="00EA359B">
        <w:rPr>
          <w:rFonts w:eastAsia="Times New Roman" w:cs="Times New Roman"/>
          <w:szCs w:val="24"/>
        </w:rPr>
        <w:t xml:space="preserve"> Αυτό </w:t>
      </w:r>
      <w:r w:rsidRPr="00EA359B">
        <w:rPr>
          <w:rFonts w:eastAsia="Times New Roman" w:cs="Times New Roman"/>
          <w:szCs w:val="24"/>
        </w:rPr>
        <w:lastRenderedPageBreak/>
        <w:t xml:space="preserve">θα γινόταν εάν θέτοντας το δικαίωμά μας στην </w:t>
      </w:r>
      <w:r>
        <w:rPr>
          <w:rFonts w:eastAsia="Times New Roman" w:cs="Times New Roman"/>
          <w:szCs w:val="24"/>
        </w:rPr>
        <w:t xml:space="preserve">αρνησικυρία </w:t>
      </w:r>
      <w:r w:rsidRPr="00EA359B">
        <w:rPr>
          <w:rFonts w:eastAsia="Times New Roman" w:cs="Times New Roman"/>
          <w:szCs w:val="24"/>
        </w:rPr>
        <w:t xml:space="preserve">για την είσοδο των Σκοπίων στο ΝΑΤΟ και </w:t>
      </w:r>
      <w:r>
        <w:rPr>
          <w:rFonts w:eastAsia="Times New Roman" w:cs="Times New Roman"/>
          <w:szCs w:val="24"/>
        </w:rPr>
        <w:t>σ</w:t>
      </w:r>
      <w:r w:rsidRPr="00EA359B">
        <w:rPr>
          <w:rFonts w:eastAsia="Times New Roman" w:cs="Times New Roman"/>
          <w:szCs w:val="24"/>
        </w:rPr>
        <w:t>την Ευρωπαϊκή Ένωση</w:t>
      </w:r>
      <w:r>
        <w:rPr>
          <w:rFonts w:eastAsia="Times New Roman" w:cs="Times New Roman"/>
          <w:szCs w:val="24"/>
        </w:rPr>
        <w:t>,</w:t>
      </w:r>
      <w:r w:rsidRPr="00EA359B">
        <w:rPr>
          <w:rFonts w:eastAsia="Times New Roman" w:cs="Times New Roman"/>
          <w:szCs w:val="24"/>
        </w:rPr>
        <w:t xml:space="preserve"> μπλοκάραμε όλες τις ενταξιακές διαπραγματεύσεις και οδηγούσα</w:t>
      </w:r>
      <w:r>
        <w:rPr>
          <w:rFonts w:eastAsia="Times New Roman" w:cs="Times New Roman"/>
          <w:szCs w:val="24"/>
        </w:rPr>
        <w:t>με</w:t>
      </w:r>
      <w:r w:rsidRPr="00EA359B">
        <w:rPr>
          <w:rFonts w:eastAsia="Times New Roman" w:cs="Times New Roman"/>
          <w:szCs w:val="24"/>
        </w:rPr>
        <w:t xml:space="preserve"> τα Σκόπια σε μία διαμάχη που σίγουρα θα μας </w:t>
      </w:r>
      <w:r>
        <w:rPr>
          <w:rFonts w:eastAsia="Times New Roman" w:cs="Times New Roman"/>
          <w:szCs w:val="24"/>
        </w:rPr>
        <w:t xml:space="preserve">ξαναπήγαινε </w:t>
      </w:r>
      <w:r w:rsidRPr="00EA359B">
        <w:rPr>
          <w:rFonts w:eastAsia="Times New Roman" w:cs="Times New Roman"/>
          <w:szCs w:val="24"/>
        </w:rPr>
        <w:t>πίσω σε αυτό που ανέφερα</w:t>
      </w:r>
      <w:r>
        <w:rPr>
          <w:rFonts w:eastAsia="Times New Roman" w:cs="Times New Roman"/>
          <w:szCs w:val="24"/>
        </w:rPr>
        <w:t>,</w:t>
      </w:r>
      <w:r w:rsidRPr="00EA359B">
        <w:rPr>
          <w:rFonts w:eastAsia="Times New Roman" w:cs="Times New Roman"/>
          <w:szCs w:val="24"/>
        </w:rPr>
        <w:t xml:space="preserve"> στο </w:t>
      </w:r>
      <w:r>
        <w:rPr>
          <w:rFonts w:eastAsia="Times New Roman" w:cs="Times New Roman"/>
          <w:szCs w:val="24"/>
        </w:rPr>
        <w:t>’</w:t>
      </w:r>
      <w:r w:rsidRPr="00EA359B">
        <w:rPr>
          <w:rFonts w:eastAsia="Times New Roman" w:cs="Times New Roman"/>
          <w:szCs w:val="24"/>
        </w:rPr>
        <w:t>91</w:t>
      </w:r>
      <w:r>
        <w:rPr>
          <w:rFonts w:eastAsia="Times New Roman" w:cs="Times New Roman"/>
          <w:szCs w:val="24"/>
        </w:rPr>
        <w:t>, όταν θα ήταν ε</w:t>
      </w:r>
      <w:r w:rsidRPr="00EA359B">
        <w:rPr>
          <w:rFonts w:eastAsia="Times New Roman" w:cs="Times New Roman"/>
          <w:szCs w:val="24"/>
        </w:rPr>
        <w:t xml:space="preserve">υκαιρία για την Ελλάδα να μπει ακόμα και με στρατιωτικές δυνάμεις </w:t>
      </w:r>
      <w:r>
        <w:rPr>
          <w:rFonts w:eastAsia="Times New Roman" w:cs="Times New Roman"/>
          <w:szCs w:val="24"/>
        </w:rPr>
        <w:t>σ</w:t>
      </w:r>
      <w:r w:rsidRPr="00EA359B">
        <w:rPr>
          <w:rFonts w:eastAsia="Times New Roman" w:cs="Times New Roman"/>
          <w:szCs w:val="24"/>
        </w:rPr>
        <w:t xml:space="preserve">τα Σκόπια ως δύναμη ειρηνευτική </w:t>
      </w:r>
      <w:r>
        <w:rPr>
          <w:rFonts w:eastAsia="Times New Roman" w:cs="Times New Roman"/>
          <w:szCs w:val="24"/>
        </w:rPr>
        <w:t xml:space="preserve">και να κάνει </w:t>
      </w:r>
      <w:r w:rsidRPr="00EA359B">
        <w:rPr>
          <w:rFonts w:eastAsia="Times New Roman" w:cs="Times New Roman"/>
          <w:szCs w:val="24"/>
        </w:rPr>
        <w:t>ξανά ελληνικά αυτά τα εδάφη που μας ανήκουν εδώ και αιώνες</w:t>
      </w:r>
      <w:r>
        <w:rPr>
          <w:rFonts w:eastAsia="Times New Roman" w:cs="Times New Roman"/>
          <w:szCs w:val="24"/>
        </w:rPr>
        <w:t>.</w:t>
      </w:r>
      <w:r w:rsidRPr="00EA359B">
        <w:rPr>
          <w:rFonts w:eastAsia="Times New Roman" w:cs="Times New Roman"/>
          <w:szCs w:val="24"/>
        </w:rPr>
        <w:t xml:space="preserve"> </w:t>
      </w:r>
    </w:p>
    <w:p w14:paraId="06453108"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 xml:space="preserve">Υπάρχει μία προφητεία </w:t>
      </w:r>
      <w:r>
        <w:rPr>
          <w:rFonts w:eastAsia="Times New Roman" w:cs="Times New Roman"/>
          <w:szCs w:val="24"/>
        </w:rPr>
        <w:t xml:space="preserve">–γιατί </w:t>
      </w:r>
      <w:r w:rsidRPr="00EA359B">
        <w:rPr>
          <w:rFonts w:eastAsia="Times New Roman" w:cs="Times New Roman"/>
          <w:szCs w:val="24"/>
        </w:rPr>
        <w:t xml:space="preserve">οι προφητείες είναι αυτές που μιλάνε </w:t>
      </w:r>
      <w:r>
        <w:rPr>
          <w:rFonts w:eastAsia="Times New Roman" w:cs="Times New Roman"/>
          <w:szCs w:val="24"/>
        </w:rPr>
        <w:t xml:space="preserve">στην ψυχή του λαού και όχι τα κούφια </w:t>
      </w:r>
      <w:r w:rsidRPr="00EA359B">
        <w:rPr>
          <w:rFonts w:eastAsia="Times New Roman" w:cs="Times New Roman"/>
          <w:szCs w:val="24"/>
        </w:rPr>
        <w:t>λόγια των πολιτικών</w:t>
      </w:r>
      <w:r>
        <w:rPr>
          <w:rFonts w:eastAsia="Times New Roman" w:cs="Times New Roman"/>
          <w:szCs w:val="24"/>
        </w:rPr>
        <w:t>-</w:t>
      </w:r>
      <w:r w:rsidRPr="00EA359B">
        <w:rPr>
          <w:rFonts w:eastAsia="Times New Roman" w:cs="Times New Roman"/>
          <w:szCs w:val="24"/>
        </w:rPr>
        <w:t xml:space="preserve"> του </w:t>
      </w:r>
      <w:proofErr w:type="spellStart"/>
      <w:r w:rsidRPr="00EA359B">
        <w:rPr>
          <w:rFonts w:eastAsia="Times New Roman" w:cs="Times New Roman"/>
          <w:szCs w:val="24"/>
        </w:rPr>
        <w:t>Πατροκοσμά</w:t>
      </w:r>
      <w:proofErr w:type="spellEnd"/>
      <w:r w:rsidRPr="00EA359B">
        <w:rPr>
          <w:rFonts w:eastAsia="Times New Roman" w:cs="Times New Roman"/>
          <w:szCs w:val="24"/>
        </w:rPr>
        <w:t xml:space="preserve"> </w:t>
      </w:r>
      <w:r>
        <w:rPr>
          <w:rFonts w:eastAsia="Times New Roman" w:cs="Times New Roman"/>
          <w:szCs w:val="24"/>
        </w:rPr>
        <w:t>π</w:t>
      </w:r>
      <w:r w:rsidRPr="00EA359B">
        <w:rPr>
          <w:rFonts w:eastAsia="Times New Roman" w:cs="Times New Roman"/>
          <w:szCs w:val="24"/>
        </w:rPr>
        <w:t>ου λέει</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w:t>
      </w:r>
      <w:r w:rsidRPr="00EA359B">
        <w:rPr>
          <w:rFonts w:eastAsia="Times New Roman" w:cs="Times New Roman"/>
          <w:szCs w:val="24"/>
        </w:rPr>
        <w:t xml:space="preserve">Θα έρθει πρώτα ένα </w:t>
      </w:r>
      <w:proofErr w:type="spellStart"/>
      <w:r w:rsidRPr="00EA359B">
        <w:rPr>
          <w:rFonts w:eastAsia="Times New Roman" w:cs="Times New Roman"/>
          <w:szCs w:val="24"/>
        </w:rPr>
        <w:t>ψευτορωμαίικο</w:t>
      </w:r>
      <w:proofErr w:type="spellEnd"/>
      <w:r>
        <w:rPr>
          <w:rFonts w:eastAsia="Times New Roman" w:cs="Times New Roman"/>
          <w:szCs w:val="24"/>
        </w:rPr>
        <w:t>.</w:t>
      </w:r>
      <w:r w:rsidRPr="00EA359B">
        <w:rPr>
          <w:rFonts w:eastAsia="Times New Roman" w:cs="Times New Roman"/>
          <w:szCs w:val="24"/>
        </w:rPr>
        <w:t xml:space="preserve"> Να μην το πιστέψετε</w:t>
      </w:r>
      <w:r>
        <w:rPr>
          <w:rFonts w:eastAsia="Times New Roman" w:cs="Times New Roman"/>
          <w:szCs w:val="24"/>
        </w:rPr>
        <w:t>.</w:t>
      </w:r>
      <w:r w:rsidRPr="00EA359B">
        <w:rPr>
          <w:rFonts w:eastAsia="Times New Roman" w:cs="Times New Roman"/>
          <w:szCs w:val="24"/>
        </w:rPr>
        <w:t xml:space="preserve"> Θα φύγει πίσω</w:t>
      </w:r>
      <w:r>
        <w:rPr>
          <w:rFonts w:eastAsia="Times New Roman" w:cs="Times New Roman"/>
          <w:szCs w:val="24"/>
        </w:rPr>
        <w:t>».</w:t>
      </w:r>
      <w:r w:rsidRPr="00EA359B">
        <w:rPr>
          <w:rFonts w:eastAsia="Times New Roman" w:cs="Times New Roman"/>
          <w:szCs w:val="24"/>
        </w:rPr>
        <w:t xml:space="preserve"> Αυτό το </w:t>
      </w:r>
      <w:proofErr w:type="spellStart"/>
      <w:r w:rsidRPr="00EA359B">
        <w:rPr>
          <w:rFonts w:eastAsia="Times New Roman" w:cs="Times New Roman"/>
          <w:szCs w:val="24"/>
        </w:rPr>
        <w:t>ψευτορωμαίικο</w:t>
      </w:r>
      <w:proofErr w:type="spellEnd"/>
      <w:r w:rsidRPr="00EA359B">
        <w:rPr>
          <w:rFonts w:eastAsia="Times New Roman" w:cs="Times New Roman"/>
          <w:szCs w:val="24"/>
        </w:rPr>
        <w:t xml:space="preserve"> είναι αυτές οι </w:t>
      </w:r>
      <w:r>
        <w:rPr>
          <w:rFonts w:eastAsia="Times New Roman" w:cs="Times New Roman"/>
          <w:szCs w:val="24"/>
        </w:rPr>
        <w:t xml:space="preserve">άθλιες </w:t>
      </w:r>
      <w:proofErr w:type="spellStart"/>
      <w:r w:rsidRPr="00EA359B">
        <w:rPr>
          <w:rFonts w:eastAsia="Times New Roman" w:cs="Times New Roman"/>
          <w:szCs w:val="24"/>
        </w:rPr>
        <w:t>μνημονιακές</w:t>
      </w:r>
      <w:proofErr w:type="spellEnd"/>
      <w:r>
        <w:rPr>
          <w:rFonts w:eastAsia="Times New Roman" w:cs="Times New Roman"/>
          <w:szCs w:val="24"/>
        </w:rPr>
        <w:t xml:space="preserve">, </w:t>
      </w:r>
      <w:proofErr w:type="spellStart"/>
      <w:r>
        <w:rPr>
          <w:rFonts w:eastAsia="Times New Roman" w:cs="Times New Roman"/>
          <w:szCs w:val="24"/>
        </w:rPr>
        <w:t>εθνομηδενιστικές</w:t>
      </w:r>
      <w:proofErr w:type="spellEnd"/>
      <w:r w:rsidRPr="00EA359B">
        <w:rPr>
          <w:rFonts w:eastAsia="Times New Roman" w:cs="Times New Roman"/>
          <w:szCs w:val="24"/>
        </w:rPr>
        <w:t xml:space="preserve"> </w:t>
      </w:r>
      <w:r>
        <w:rPr>
          <w:rFonts w:eastAsia="Times New Roman" w:cs="Times New Roman"/>
          <w:szCs w:val="24"/>
        </w:rPr>
        <w:t xml:space="preserve">κυβερνήσεις </w:t>
      </w:r>
      <w:r w:rsidRPr="00EA359B">
        <w:rPr>
          <w:rFonts w:eastAsia="Times New Roman" w:cs="Times New Roman"/>
          <w:szCs w:val="24"/>
        </w:rPr>
        <w:t>των τελευταίων ετών</w:t>
      </w:r>
      <w:r>
        <w:rPr>
          <w:rFonts w:eastAsia="Times New Roman" w:cs="Times New Roman"/>
          <w:szCs w:val="24"/>
        </w:rPr>
        <w:t>.</w:t>
      </w:r>
      <w:r w:rsidRPr="00EA359B">
        <w:rPr>
          <w:rFonts w:eastAsia="Times New Roman" w:cs="Times New Roman"/>
          <w:szCs w:val="24"/>
        </w:rPr>
        <w:t xml:space="preserve"> </w:t>
      </w:r>
    </w:p>
    <w:p w14:paraId="06453109"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 xml:space="preserve">Θα φύγει πίσω το </w:t>
      </w:r>
      <w:proofErr w:type="spellStart"/>
      <w:r w:rsidRPr="00EA359B">
        <w:rPr>
          <w:rFonts w:eastAsia="Times New Roman" w:cs="Times New Roman"/>
          <w:szCs w:val="24"/>
        </w:rPr>
        <w:t>ψευτορωμα</w:t>
      </w:r>
      <w:r>
        <w:rPr>
          <w:rFonts w:eastAsia="Times New Roman" w:cs="Times New Roman"/>
          <w:szCs w:val="24"/>
        </w:rPr>
        <w:t>ίικο</w:t>
      </w:r>
      <w:proofErr w:type="spellEnd"/>
      <w:r>
        <w:rPr>
          <w:rFonts w:eastAsia="Times New Roman" w:cs="Times New Roman"/>
          <w:szCs w:val="24"/>
        </w:rPr>
        <w:t xml:space="preserve"> και θα έρθει μία πραγματικά ε</w:t>
      </w:r>
      <w:r w:rsidRPr="00EA359B">
        <w:rPr>
          <w:rFonts w:eastAsia="Times New Roman" w:cs="Times New Roman"/>
          <w:szCs w:val="24"/>
        </w:rPr>
        <w:t>θνική ηγεσία της Χρυσής Αυγής στην Ελλάδα</w:t>
      </w:r>
      <w:r>
        <w:rPr>
          <w:rFonts w:eastAsia="Times New Roman" w:cs="Times New Roman"/>
          <w:szCs w:val="24"/>
        </w:rPr>
        <w:t>,</w:t>
      </w:r>
      <w:r w:rsidRPr="00EA359B">
        <w:rPr>
          <w:rFonts w:eastAsia="Times New Roman" w:cs="Times New Roman"/>
          <w:szCs w:val="24"/>
        </w:rPr>
        <w:t xml:space="preserve"> η οποία θα ανατρέψει </w:t>
      </w:r>
      <w:r>
        <w:rPr>
          <w:rFonts w:eastAsia="Times New Roman" w:cs="Times New Roman"/>
          <w:szCs w:val="24"/>
        </w:rPr>
        <w:t>-</w:t>
      </w:r>
      <w:r w:rsidRPr="00EA359B">
        <w:rPr>
          <w:rFonts w:eastAsia="Times New Roman" w:cs="Times New Roman"/>
          <w:szCs w:val="24"/>
        </w:rPr>
        <w:t>και το τονίζω αυτό</w:t>
      </w:r>
      <w:r>
        <w:rPr>
          <w:rFonts w:eastAsia="Times New Roman" w:cs="Times New Roman"/>
          <w:szCs w:val="24"/>
        </w:rPr>
        <w:t>,</w:t>
      </w:r>
      <w:r w:rsidRPr="00EA359B">
        <w:rPr>
          <w:rFonts w:eastAsia="Times New Roman" w:cs="Times New Roman"/>
          <w:szCs w:val="24"/>
        </w:rPr>
        <w:t xml:space="preserve"> γιατί είναι πολλά τα ψέματα που ακούει ο ελληνικός λαός</w:t>
      </w:r>
      <w:r>
        <w:rPr>
          <w:rFonts w:eastAsia="Times New Roman" w:cs="Times New Roman"/>
          <w:szCs w:val="24"/>
        </w:rPr>
        <w:t xml:space="preserve"> από συγκυβέρνηση και από δήθεν Αντιπολίτευση, ότι λέει δεν ανατρέπεται το προδοτικό Σύμφωνο </w:t>
      </w:r>
      <w:r>
        <w:rPr>
          <w:rFonts w:eastAsia="Times New Roman" w:cs="Times New Roman"/>
          <w:szCs w:val="24"/>
        </w:rPr>
        <w:lastRenderedPageBreak/>
        <w:t>των Πρεσπών-</w:t>
      </w:r>
      <w:r w:rsidRPr="00EA359B">
        <w:rPr>
          <w:rFonts w:eastAsia="Times New Roman" w:cs="Times New Roman"/>
          <w:szCs w:val="24"/>
        </w:rPr>
        <w:t xml:space="preserve"> αυτό το προδοτικό </w:t>
      </w:r>
      <w:r>
        <w:rPr>
          <w:rFonts w:eastAsia="Times New Roman" w:cs="Times New Roman"/>
          <w:szCs w:val="24"/>
        </w:rPr>
        <w:t>σ</w:t>
      </w:r>
      <w:r w:rsidRPr="00EA359B">
        <w:rPr>
          <w:rFonts w:eastAsia="Times New Roman" w:cs="Times New Roman"/>
          <w:szCs w:val="24"/>
        </w:rPr>
        <w:t>ύμφωνο</w:t>
      </w:r>
      <w:r>
        <w:rPr>
          <w:rFonts w:eastAsia="Times New Roman" w:cs="Times New Roman"/>
          <w:szCs w:val="24"/>
        </w:rPr>
        <w:t>,</w:t>
      </w:r>
      <w:r w:rsidRPr="00EA359B">
        <w:rPr>
          <w:rFonts w:eastAsia="Times New Roman" w:cs="Times New Roman"/>
          <w:szCs w:val="24"/>
        </w:rPr>
        <w:t xml:space="preserve"> θα κάνει κο</w:t>
      </w:r>
      <w:r>
        <w:rPr>
          <w:rFonts w:eastAsia="Times New Roman" w:cs="Times New Roman"/>
          <w:szCs w:val="24"/>
        </w:rPr>
        <w:t>υρελόπανο αυτό το προδοτικό σύμφωνο με έναν νόμο.</w:t>
      </w:r>
      <w:r w:rsidRPr="00EA359B">
        <w:rPr>
          <w:rFonts w:eastAsia="Times New Roman" w:cs="Times New Roman"/>
          <w:szCs w:val="24"/>
        </w:rPr>
        <w:t xml:space="preserve"> Θα σταματήσει το ελληνικό κράτος να αναγνωρίζει το δικαίωμα στο κρατίδιο των Σκοπίων να χρησιμοποιεί τον όρο </w:t>
      </w:r>
      <w:r>
        <w:rPr>
          <w:rFonts w:eastAsia="Times New Roman" w:cs="Times New Roman"/>
          <w:szCs w:val="24"/>
        </w:rPr>
        <w:t>«</w:t>
      </w:r>
      <w:r w:rsidRPr="00EA359B">
        <w:rPr>
          <w:rFonts w:eastAsia="Times New Roman" w:cs="Times New Roman"/>
          <w:szCs w:val="24"/>
        </w:rPr>
        <w:t>Μακεδονία</w:t>
      </w:r>
      <w:r>
        <w:rPr>
          <w:rFonts w:eastAsia="Times New Roman" w:cs="Times New Roman"/>
          <w:szCs w:val="24"/>
        </w:rPr>
        <w:t xml:space="preserve">». Και με βάση το </w:t>
      </w:r>
      <w:r w:rsidRPr="00EA359B">
        <w:rPr>
          <w:rFonts w:eastAsia="Times New Roman" w:cs="Times New Roman"/>
          <w:szCs w:val="24"/>
        </w:rPr>
        <w:t>έγγραφο</w:t>
      </w:r>
      <w:r>
        <w:rPr>
          <w:rFonts w:eastAsia="Times New Roman" w:cs="Times New Roman"/>
          <w:szCs w:val="24"/>
        </w:rPr>
        <w:t>,</w:t>
      </w:r>
      <w:r w:rsidRPr="00EA359B">
        <w:rPr>
          <w:rFonts w:eastAsia="Times New Roman" w:cs="Times New Roman"/>
          <w:szCs w:val="24"/>
        </w:rPr>
        <w:t xml:space="preserve"> το οποίο έχει αποστείλει ο </w:t>
      </w:r>
      <w:r>
        <w:rPr>
          <w:rFonts w:eastAsia="Times New Roman" w:cs="Times New Roman"/>
          <w:szCs w:val="24"/>
        </w:rPr>
        <w:t>Γενικός Γραμματέας τ</w:t>
      </w:r>
      <w:r w:rsidRPr="00EA359B">
        <w:rPr>
          <w:rFonts w:eastAsia="Times New Roman" w:cs="Times New Roman"/>
          <w:szCs w:val="24"/>
        </w:rPr>
        <w:t>ου Λαϊκού Συνδέσμου</w:t>
      </w:r>
      <w:r>
        <w:rPr>
          <w:rFonts w:eastAsia="Times New Roman" w:cs="Times New Roman"/>
          <w:szCs w:val="24"/>
        </w:rPr>
        <w:t xml:space="preserve"> -</w:t>
      </w:r>
      <w:r w:rsidRPr="00EA359B">
        <w:rPr>
          <w:rFonts w:eastAsia="Times New Roman" w:cs="Times New Roman"/>
          <w:szCs w:val="24"/>
        </w:rPr>
        <w:t xml:space="preserve"> Χρυσή Αυγή στον Οργανισμό Ηνωμένων Εθνών</w:t>
      </w:r>
      <w:r>
        <w:rPr>
          <w:rFonts w:eastAsia="Times New Roman" w:cs="Times New Roman"/>
          <w:szCs w:val="24"/>
        </w:rPr>
        <w:t>,</w:t>
      </w:r>
      <w:r w:rsidRPr="00EA359B">
        <w:rPr>
          <w:rFonts w:eastAsia="Times New Roman" w:cs="Times New Roman"/>
          <w:szCs w:val="24"/>
        </w:rPr>
        <w:t xml:space="preserve"> στο ΝΑΤΟ</w:t>
      </w:r>
      <w:r>
        <w:rPr>
          <w:rFonts w:eastAsia="Times New Roman" w:cs="Times New Roman"/>
          <w:szCs w:val="24"/>
        </w:rPr>
        <w:t>,</w:t>
      </w:r>
      <w:r w:rsidRPr="00EA359B">
        <w:rPr>
          <w:rFonts w:eastAsia="Times New Roman" w:cs="Times New Roman"/>
          <w:szCs w:val="24"/>
        </w:rPr>
        <w:t xml:space="preserve"> αλλά και στα Σκόπια</w:t>
      </w:r>
      <w:r>
        <w:rPr>
          <w:rFonts w:eastAsia="Times New Roman" w:cs="Times New Roman"/>
          <w:szCs w:val="24"/>
        </w:rPr>
        <w:t>,</w:t>
      </w:r>
      <w:r w:rsidRPr="00EA359B">
        <w:rPr>
          <w:rFonts w:eastAsia="Times New Roman" w:cs="Times New Roman"/>
          <w:szCs w:val="24"/>
        </w:rPr>
        <w:t xml:space="preserve"> θα πάψει να ισχύει μονομερώς το Σύμφωνο των Πρεσπών</w:t>
      </w:r>
      <w:r>
        <w:rPr>
          <w:rFonts w:eastAsia="Times New Roman" w:cs="Times New Roman"/>
          <w:szCs w:val="24"/>
        </w:rPr>
        <w:t>.</w:t>
      </w:r>
      <w:r w:rsidRPr="00EA359B">
        <w:rPr>
          <w:rFonts w:eastAsia="Times New Roman" w:cs="Times New Roman"/>
          <w:szCs w:val="24"/>
        </w:rPr>
        <w:t xml:space="preserve"> Από </w:t>
      </w:r>
      <w:r>
        <w:rPr>
          <w:rFonts w:eastAsia="Times New Roman" w:cs="Times New Roman"/>
          <w:szCs w:val="24"/>
        </w:rPr>
        <w:t>ε</w:t>
      </w:r>
      <w:r w:rsidRPr="00EA359B">
        <w:rPr>
          <w:rFonts w:eastAsia="Times New Roman" w:cs="Times New Roman"/>
          <w:szCs w:val="24"/>
        </w:rPr>
        <w:t>κεί και πέρα</w:t>
      </w:r>
      <w:r>
        <w:rPr>
          <w:rFonts w:eastAsia="Times New Roman" w:cs="Times New Roman"/>
          <w:szCs w:val="24"/>
        </w:rPr>
        <w:t>,</w:t>
      </w:r>
      <w:r w:rsidRPr="00EA359B">
        <w:rPr>
          <w:rFonts w:eastAsia="Times New Roman" w:cs="Times New Roman"/>
          <w:szCs w:val="24"/>
        </w:rPr>
        <w:t xml:space="preserve"> ο χρόνος θα είναι δικός μας και θα θέσουμε βέτο</w:t>
      </w:r>
      <w:r>
        <w:rPr>
          <w:rFonts w:eastAsia="Times New Roman" w:cs="Times New Roman"/>
          <w:szCs w:val="24"/>
        </w:rPr>
        <w:t>,</w:t>
      </w:r>
      <w:r w:rsidRPr="00EA359B">
        <w:rPr>
          <w:rFonts w:eastAsia="Times New Roman" w:cs="Times New Roman"/>
          <w:szCs w:val="24"/>
        </w:rPr>
        <w:t xml:space="preserve"> θα θέσουμε το δικαίωμα της αρνησικυρίας </w:t>
      </w:r>
      <w:r>
        <w:rPr>
          <w:rFonts w:eastAsia="Times New Roman" w:cs="Times New Roman"/>
          <w:szCs w:val="24"/>
        </w:rPr>
        <w:t xml:space="preserve">σε κάθε στάδιο </w:t>
      </w:r>
      <w:r w:rsidRPr="00EA359B">
        <w:rPr>
          <w:rFonts w:eastAsia="Times New Roman" w:cs="Times New Roman"/>
          <w:szCs w:val="24"/>
        </w:rPr>
        <w:t>ενταξιακών διαπραγματεύσεων των Σκοπίων με ΝΑΤΟ και Ευρωπαϊκή Ένωση</w:t>
      </w:r>
      <w:r>
        <w:rPr>
          <w:rFonts w:eastAsia="Times New Roman" w:cs="Times New Roman"/>
          <w:szCs w:val="24"/>
        </w:rPr>
        <w:t>.</w:t>
      </w:r>
    </w:p>
    <w:p w14:paraId="0645310A"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Ο ΣΥΡΙΖΑ πρέπει να πέσει</w:t>
      </w:r>
      <w:r>
        <w:rPr>
          <w:rFonts w:eastAsia="Times New Roman" w:cs="Times New Roman"/>
          <w:szCs w:val="24"/>
        </w:rPr>
        <w:t>. Ασφαλώς, και η Χρυσή Αυγή</w:t>
      </w:r>
      <w:r w:rsidRPr="00EA359B">
        <w:rPr>
          <w:rFonts w:eastAsia="Times New Roman" w:cs="Times New Roman"/>
          <w:szCs w:val="24"/>
        </w:rPr>
        <w:t xml:space="preserve"> θα καταψηφίσει την πρόταση εμπιστοσύνης αυτής της άθλιας συγκυβέρνησης</w:t>
      </w:r>
      <w:r>
        <w:rPr>
          <w:rFonts w:eastAsia="Times New Roman" w:cs="Times New Roman"/>
          <w:szCs w:val="24"/>
        </w:rPr>
        <w:t>.</w:t>
      </w:r>
      <w:r w:rsidRPr="00EA359B">
        <w:rPr>
          <w:rFonts w:eastAsia="Times New Roman" w:cs="Times New Roman"/>
          <w:szCs w:val="24"/>
        </w:rPr>
        <w:t xml:space="preserve"> Ο ΣΥΡΙΖΑ πρέπει να πέσει</w:t>
      </w:r>
      <w:r>
        <w:rPr>
          <w:rFonts w:eastAsia="Times New Roman" w:cs="Times New Roman"/>
          <w:szCs w:val="24"/>
        </w:rPr>
        <w:t>,</w:t>
      </w:r>
      <w:r w:rsidRPr="00EA359B">
        <w:rPr>
          <w:rFonts w:eastAsia="Times New Roman" w:cs="Times New Roman"/>
          <w:szCs w:val="24"/>
        </w:rPr>
        <w:t xml:space="preserve"> γιατί είναι η αιτία της καταστροφής του έθνους</w:t>
      </w:r>
      <w:r>
        <w:rPr>
          <w:rFonts w:eastAsia="Times New Roman" w:cs="Times New Roman"/>
          <w:szCs w:val="24"/>
        </w:rPr>
        <w:t>, γ</w:t>
      </w:r>
      <w:r w:rsidRPr="00EA359B">
        <w:rPr>
          <w:rFonts w:eastAsia="Times New Roman" w:cs="Times New Roman"/>
          <w:szCs w:val="24"/>
        </w:rPr>
        <w:t>ιατί μαζί με τη Νέα Δημοκρατία</w:t>
      </w:r>
      <w:r>
        <w:rPr>
          <w:rFonts w:eastAsia="Times New Roman" w:cs="Times New Roman"/>
          <w:szCs w:val="24"/>
        </w:rPr>
        <w:t>,</w:t>
      </w:r>
      <w:r w:rsidRPr="00EA359B">
        <w:rPr>
          <w:rFonts w:eastAsia="Times New Roman" w:cs="Times New Roman"/>
          <w:szCs w:val="24"/>
        </w:rPr>
        <w:t xml:space="preserve"> για να είμαστε ειλικρινείς</w:t>
      </w:r>
      <w:r>
        <w:rPr>
          <w:rFonts w:eastAsia="Times New Roman" w:cs="Times New Roman"/>
          <w:szCs w:val="24"/>
        </w:rPr>
        <w:t>,</w:t>
      </w:r>
      <w:r w:rsidRPr="00EA359B">
        <w:rPr>
          <w:rFonts w:eastAsia="Times New Roman" w:cs="Times New Roman"/>
          <w:szCs w:val="24"/>
        </w:rPr>
        <w:t xml:space="preserve"> ψήφισε όλα τα </w:t>
      </w:r>
      <w:proofErr w:type="spellStart"/>
      <w:r>
        <w:rPr>
          <w:rFonts w:eastAsia="Times New Roman" w:cs="Times New Roman"/>
          <w:szCs w:val="24"/>
        </w:rPr>
        <w:t>εθνομηδενιστικά</w:t>
      </w:r>
      <w:proofErr w:type="spellEnd"/>
      <w:r>
        <w:rPr>
          <w:rFonts w:eastAsia="Times New Roman" w:cs="Times New Roman"/>
          <w:szCs w:val="24"/>
        </w:rPr>
        <w:t xml:space="preserve"> </w:t>
      </w:r>
      <w:r w:rsidRPr="00EA359B">
        <w:rPr>
          <w:rFonts w:eastAsia="Times New Roman" w:cs="Times New Roman"/>
          <w:szCs w:val="24"/>
        </w:rPr>
        <w:t>νομοσχέδια</w:t>
      </w:r>
      <w:r>
        <w:rPr>
          <w:rFonts w:eastAsia="Times New Roman" w:cs="Times New Roman"/>
          <w:szCs w:val="24"/>
        </w:rPr>
        <w:t>, το τρίτο</w:t>
      </w:r>
      <w:r w:rsidRPr="00EA359B">
        <w:rPr>
          <w:rFonts w:eastAsia="Times New Roman" w:cs="Times New Roman"/>
          <w:szCs w:val="24"/>
        </w:rPr>
        <w:t xml:space="preserve"> μνημόνιο</w:t>
      </w:r>
      <w:r>
        <w:rPr>
          <w:rFonts w:eastAsia="Times New Roman" w:cs="Times New Roman"/>
          <w:szCs w:val="24"/>
        </w:rPr>
        <w:t>,</w:t>
      </w:r>
      <w:r w:rsidRPr="00EA359B">
        <w:rPr>
          <w:rFonts w:eastAsia="Times New Roman" w:cs="Times New Roman"/>
          <w:szCs w:val="24"/>
        </w:rPr>
        <w:t xml:space="preserve"> την </w:t>
      </w:r>
      <w:proofErr w:type="spellStart"/>
      <w:r>
        <w:rPr>
          <w:rFonts w:eastAsia="Times New Roman" w:cs="Times New Roman"/>
          <w:szCs w:val="24"/>
        </w:rPr>
        <w:t>ι</w:t>
      </w:r>
      <w:r w:rsidRPr="00EA359B">
        <w:rPr>
          <w:rFonts w:eastAsia="Times New Roman" w:cs="Times New Roman"/>
          <w:szCs w:val="24"/>
        </w:rPr>
        <w:t>σλαμοποίηση</w:t>
      </w:r>
      <w:proofErr w:type="spellEnd"/>
      <w:r w:rsidRPr="00EA359B">
        <w:rPr>
          <w:rFonts w:eastAsia="Times New Roman" w:cs="Times New Roman"/>
          <w:szCs w:val="24"/>
        </w:rPr>
        <w:t xml:space="preserve"> της Ελλάδος </w:t>
      </w:r>
      <w:r>
        <w:rPr>
          <w:rFonts w:eastAsia="Times New Roman" w:cs="Times New Roman"/>
          <w:szCs w:val="24"/>
        </w:rPr>
        <w:t xml:space="preserve">μέσω </w:t>
      </w:r>
      <w:r>
        <w:rPr>
          <w:rFonts w:eastAsia="Times New Roman" w:cs="Times New Roman"/>
          <w:szCs w:val="24"/>
        </w:rPr>
        <w:lastRenderedPageBreak/>
        <w:t>της δημιουργίας ισλαμικού τ</w:t>
      </w:r>
      <w:r w:rsidRPr="00EA359B">
        <w:rPr>
          <w:rFonts w:eastAsia="Times New Roman" w:cs="Times New Roman"/>
          <w:szCs w:val="24"/>
        </w:rPr>
        <w:t>εμένους</w:t>
      </w:r>
      <w:r>
        <w:rPr>
          <w:rFonts w:eastAsia="Times New Roman" w:cs="Times New Roman"/>
          <w:szCs w:val="24"/>
        </w:rPr>
        <w:t xml:space="preserve">,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για </w:t>
      </w:r>
      <w:r w:rsidRPr="00EA359B">
        <w:rPr>
          <w:rFonts w:eastAsia="Times New Roman" w:cs="Times New Roman"/>
          <w:szCs w:val="24"/>
        </w:rPr>
        <w:t>τους λαθρομετανάστες</w:t>
      </w:r>
      <w:r>
        <w:rPr>
          <w:rFonts w:eastAsia="Times New Roman" w:cs="Times New Roman"/>
          <w:szCs w:val="24"/>
        </w:rPr>
        <w:t xml:space="preserve"> και</w:t>
      </w:r>
      <w:r w:rsidRPr="00EA359B">
        <w:rPr>
          <w:rFonts w:eastAsia="Times New Roman" w:cs="Times New Roman"/>
          <w:szCs w:val="24"/>
        </w:rPr>
        <w:t xml:space="preserve"> παρέδωσε τη χώρα στην αναρχία και στην τρομοκρατία</w:t>
      </w:r>
      <w:r>
        <w:rPr>
          <w:rFonts w:eastAsia="Times New Roman" w:cs="Times New Roman"/>
          <w:szCs w:val="24"/>
        </w:rPr>
        <w:t>.</w:t>
      </w:r>
    </w:p>
    <w:p w14:paraId="0645310B"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Ο ΣΥΡΙΖΑ</w:t>
      </w:r>
      <w:r>
        <w:rPr>
          <w:rFonts w:eastAsia="Times New Roman" w:cs="Times New Roman"/>
          <w:szCs w:val="24"/>
        </w:rPr>
        <w:t>, λ</w:t>
      </w:r>
      <w:r w:rsidRPr="00EA359B">
        <w:rPr>
          <w:rFonts w:eastAsia="Times New Roman" w:cs="Times New Roman"/>
          <w:szCs w:val="24"/>
        </w:rPr>
        <w:t>οιπόν</w:t>
      </w:r>
      <w:r>
        <w:rPr>
          <w:rFonts w:eastAsia="Times New Roman" w:cs="Times New Roman"/>
          <w:szCs w:val="24"/>
        </w:rPr>
        <w:t>,</w:t>
      </w:r>
      <w:r w:rsidRPr="00EA359B">
        <w:rPr>
          <w:rFonts w:eastAsia="Times New Roman" w:cs="Times New Roman"/>
          <w:szCs w:val="24"/>
        </w:rPr>
        <w:t xml:space="preserve"> πρέπει να </w:t>
      </w:r>
      <w:r>
        <w:rPr>
          <w:rFonts w:eastAsia="Times New Roman" w:cs="Times New Roman"/>
          <w:szCs w:val="24"/>
        </w:rPr>
        <w:t xml:space="preserve">πέσει </w:t>
      </w:r>
      <w:r w:rsidRPr="00EA359B">
        <w:rPr>
          <w:rFonts w:eastAsia="Times New Roman" w:cs="Times New Roman"/>
          <w:szCs w:val="24"/>
        </w:rPr>
        <w:t xml:space="preserve">και να ανατείλει μία νέα Χρυσή Αυγή </w:t>
      </w:r>
      <w:r>
        <w:rPr>
          <w:rFonts w:eastAsia="Times New Roman" w:cs="Times New Roman"/>
          <w:szCs w:val="24"/>
        </w:rPr>
        <w:t>του ε</w:t>
      </w:r>
      <w:r w:rsidRPr="00EA359B">
        <w:rPr>
          <w:rFonts w:eastAsia="Times New Roman" w:cs="Times New Roman"/>
          <w:szCs w:val="24"/>
        </w:rPr>
        <w:t>λληνισμού</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 xml:space="preserve">Διότι </w:t>
      </w:r>
      <w:r w:rsidRPr="00EA359B">
        <w:rPr>
          <w:rFonts w:eastAsia="Times New Roman" w:cs="Times New Roman"/>
          <w:szCs w:val="24"/>
        </w:rPr>
        <w:t>μόνο έτσι θα διαφυλάξουμε τα ιερά και τα όσια της Ελλάδος</w:t>
      </w:r>
      <w:r>
        <w:rPr>
          <w:rFonts w:eastAsia="Times New Roman" w:cs="Times New Roman"/>
          <w:szCs w:val="24"/>
        </w:rPr>
        <w:t>,</w:t>
      </w:r>
      <w:r w:rsidRPr="00EA359B">
        <w:rPr>
          <w:rFonts w:eastAsia="Times New Roman" w:cs="Times New Roman"/>
          <w:szCs w:val="24"/>
        </w:rPr>
        <w:t xml:space="preserve"> θα διασώσουμε το όνομα της Μακεδονίας</w:t>
      </w:r>
      <w:r>
        <w:rPr>
          <w:rFonts w:eastAsia="Times New Roman" w:cs="Times New Roman"/>
          <w:szCs w:val="24"/>
        </w:rPr>
        <w:t>.</w:t>
      </w:r>
    </w:p>
    <w:p w14:paraId="0645310C" w14:textId="77777777" w:rsidR="00C04CE1" w:rsidRDefault="00722F08">
      <w:pPr>
        <w:tabs>
          <w:tab w:val="left" w:pos="6168"/>
        </w:tabs>
        <w:spacing w:line="600" w:lineRule="auto"/>
        <w:ind w:firstLine="720"/>
        <w:jc w:val="both"/>
        <w:rPr>
          <w:rFonts w:eastAsia="Times New Roman" w:cs="Times New Roman"/>
          <w:szCs w:val="24"/>
        </w:rPr>
      </w:pPr>
      <w:r w:rsidRPr="00EA359B">
        <w:rPr>
          <w:rFonts w:eastAsia="Times New Roman" w:cs="Times New Roman"/>
          <w:szCs w:val="24"/>
        </w:rPr>
        <w:t>Ευχαριστώ</w:t>
      </w:r>
      <w:r>
        <w:rPr>
          <w:rFonts w:eastAsia="Times New Roman" w:cs="Times New Roman"/>
          <w:szCs w:val="24"/>
        </w:rPr>
        <w:t>.</w:t>
      </w:r>
    </w:p>
    <w:p w14:paraId="0645310D" w14:textId="77777777" w:rsidR="00C04CE1" w:rsidRDefault="00722F08">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645310E"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ΝΙΚΟΛΑΟΣ ΒΟΥΤΣΗΣ</w:t>
      </w:r>
      <w:r w:rsidRPr="006B2A85">
        <w:rPr>
          <w:rFonts w:eastAsia="Times New Roman" w:cs="Times New Roman"/>
          <w:b/>
          <w:szCs w:val="24"/>
        </w:rPr>
        <w:t xml:space="preserve"> (Πρόεδρος της Βουλής): </w:t>
      </w:r>
      <w:r>
        <w:rPr>
          <w:rFonts w:eastAsia="Times New Roman" w:cs="Times New Roman"/>
          <w:szCs w:val="24"/>
        </w:rPr>
        <w:t xml:space="preserve">Κύριε Πρόεδρε, θα ήθελα να λάβω τον λόγο για μία παρέμβαση. </w:t>
      </w:r>
    </w:p>
    <w:p w14:paraId="0645310F"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Τον λόγο έχει ο Πρόεδρος της Βουλής κ. Νικόλαος </w:t>
      </w:r>
      <w:proofErr w:type="spellStart"/>
      <w:r>
        <w:rPr>
          <w:rFonts w:eastAsia="Times New Roman" w:cs="Times New Roman"/>
          <w:szCs w:val="24"/>
        </w:rPr>
        <w:t>Βούτσης</w:t>
      </w:r>
      <w:proofErr w:type="spellEnd"/>
      <w:r>
        <w:rPr>
          <w:rFonts w:eastAsia="Times New Roman" w:cs="Times New Roman"/>
          <w:szCs w:val="24"/>
        </w:rPr>
        <w:t xml:space="preserve">. </w:t>
      </w:r>
    </w:p>
    <w:p w14:paraId="06453110"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ΝΙΚΟΛΑΟΣ ΒΟΥΤΣΗΣ</w:t>
      </w:r>
      <w:r w:rsidRPr="006B2A85">
        <w:rPr>
          <w:rFonts w:eastAsia="Times New Roman" w:cs="Times New Roman"/>
          <w:b/>
          <w:szCs w:val="24"/>
        </w:rPr>
        <w:t xml:space="preserve"> (Πρόεδρος της Βουλής): </w:t>
      </w:r>
      <w:r w:rsidRPr="00EA359B">
        <w:rPr>
          <w:rFonts w:eastAsia="Times New Roman" w:cs="Times New Roman"/>
          <w:szCs w:val="24"/>
        </w:rPr>
        <w:t>Δεν είναι δυνατόν σε αυτή την Αίθουσα να ακούγεται αυτό το παραλήρημα περί</w:t>
      </w:r>
      <w:r>
        <w:rPr>
          <w:rFonts w:eastAsia="Times New Roman" w:cs="Times New Roman"/>
          <w:szCs w:val="24"/>
        </w:rPr>
        <w:t xml:space="preserve"> προδοσίας και περί</w:t>
      </w:r>
      <w:r w:rsidRPr="00EA359B">
        <w:rPr>
          <w:rFonts w:eastAsia="Times New Roman" w:cs="Times New Roman"/>
          <w:szCs w:val="24"/>
        </w:rPr>
        <w:t xml:space="preserve"> προδοτών</w:t>
      </w:r>
      <w:r>
        <w:rPr>
          <w:rFonts w:eastAsia="Times New Roman" w:cs="Times New Roman"/>
          <w:szCs w:val="24"/>
        </w:rPr>
        <w:t>, όταν μ</w:t>
      </w:r>
      <w:r w:rsidRPr="00EA359B">
        <w:rPr>
          <w:rFonts w:eastAsia="Times New Roman" w:cs="Times New Roman"/>
          <w:szCs w:val="24"/>
        </w:rPr>
        <w:t xml:space="preserve">άλιστα </w:t>
      </w:r>
      <w:r>
        <w:rPr>
          <w:rFonts w:eastAsia="Times New Roman" w:cs="Times New Roman"/>
          <w:szCs w:val="24"/>
        </w:rPr>
        <w:t>-και ήταν</w:t>
      </w:r>
      <w:r w:rsidRPr="00EA359B">
        <w:rPr>
          <w:rFonts w:eastAsia="Times New Roman" w:cs="Times New Roman"/>
          <w:szCs w:val="24"/>
        </w:rPr>
        <w:t xml:space="preserve"> πολύ επεξηγηματικός</w:t>
      </w:r>
      <w:r>
        <w:rPr>
          <w:rFonts w:eastAsia="Times New Roman" w:cs="Times New Roman"/>
          <w:szCs w:val="24"/>
        </w:rPr>
        <w:t xml:space="preserve"> ο</w:t>
      </w:r>
      <w:r w:rsidRPr="00EA359B">
        <w:rPr>
          <w:rFonts w:eastAsia="Times New Roman" w:cs="Times New Roman"/>
          <w:szCs w:val="24"/>
        </w:rPr>
        <w:t xml:space="preserve"> ομιλητής</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 xml:space="preserve">αυτό </w:t>
      </w:r>
      <w:r w:rsidRPr="00EA359B">
        <w:rPr>
          <w:rFonts w:eastAsia="Times New Roman" w:cs="Times New Roman"/>
          <w:szCs w:val="24"/>
        </w:rPr>
        <w:t xml:space="preserve">εδράζεται όχι σε μία ρητορική ακραίου διχασμού </w:t>
      </w:r>
      <w:r>
        <w:rPr>
          <w:rFonts w:eastAsia="Times New Roman" w:cs="Times New Roman"/>
          <w:szCs w:val="24"/>
        </w:rPr>
        <w:t>ή</w:t>
      </w:r>
      <w:r w:rsidRPr="00EA359B">
        <w:rPr>
          <w:rFonts w:eastAsia="Times New Roman" w:cs="Times New Roman"/>
          <w:szCs w:val="24"/>
        </w:rPr>
        <w:t xml:space="preserve"> απόψεων ή οτιδήποτε άλλο</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 xml:space="preserve">αλλά </w:t>
      </w:r>
      <w:r>
        <w:rPr>
          <w:rFonts w:eastAsia="Times New Roman" w:cs="Times New Roman"/>
          <w:szCs w:val="24"/>
        </w:rPr>
        <w:lastRenderedPageBreak/>
        <w:t xml:space="preserve">σε μία λογική έγκλησης για </w:t>
      </w:r>
      <w:proofErr w:type="spellStart"/>
      <w:r>
        <w:rPr>
          <w:rFonts w:eastAsia="Times New Roman" w:cs="Times New Roman"/>
          <w:szCs w:val="24"/>
        </w:rPr>
        <w:t>αλυτρωτική</w:t>
      </w:r>
      <w:proofErr w:type="spellEnd"/>
      <w:r>
        <w:rPr>
          <w:rFonts w:eastAsia="Times New Roman" w:cs="Times New Roman"/>
          <w:szCs w:val="24"/>
        </w:rPr>
        <w:t xml:space="preserve"> </w:t>
      </w:r>
      <w:r w:rsidRPr="00EA359B">
        <w:rPr>
          <w:rFonts w:eastAsia="Times New Roman" w:cs="Times New Roman"/>
          <w:szCs w:val="24"/>
        </w:rPr>
        <w:t>από μέρους μας πλέον</w:t>
      </w:r>
      <w:r>
        <w:rPr>
          <w:rFonts w:eastAsia="Times New Roman" w:cs="Times New Roman"/>
          <w:szCs w:val="24"/>
        </w:rPr>
        <w:t>, αντίληψη, διαχρονική μ</w:t>
      </w:r>
      <w:r w:rsidRPr="00EA359B">
        <w:rPr>
          <w:rFonts w:eastAsia="Times New Roman" w:cs="Times New Roman"/>
          <w:szCs w:val="24"/>
        </w:rPr>
        <w:t>άλιστα</w:t>
      </w:r>
      <w:r>
        <w:rPr>
          <w:rFonts w:eastAsia="Times New Roman" w:cs="Times New Roman"/>
          <w:szCs w:val="24"/>
        </w:rPr>
        <w:t>,</w:t>
      </w:r>
      <w:r w:rsidRPr="00EA359B">
        <w:rPr>
          <w:rFonts w:eastAsia="Times New Roman" w:cs="Times New Roman"/>
          <w:szCs w:val="24"/>
        </w:rPr>
        <w:t xml:space="preserve"> ιστορική</w:t>
      </w:r>
      <w:r>
        <w:rPr>
          <w:rFonts w:eastAsia="Times New Roman" w:cs="Times New Roman"/>
          <w:szCs w:val="24"/>
        </w:rPr>
        <w:t>,</w:t>
      </w:r>
      <w:r w:rsidRPr="00EA359B">
        <w:rPr>
          <w:rFonts w:eastAsia="Times New Roman" w:cs="Times New Roman"/>
          <w:szCs w:val="24"/>
        </w:rPr>
        <w:t xml:space="preserve"> σε τρεις φάσεις</w:t>
      </w:r>
      <w:r>
        <w:rPr>
          <w:rFonts w:eastAsia="Times New Roman" w:cs="Times New Roman"/>
          <w:szCs w:val="24"/>
        </w:rPr>
        <w:t>, όπως μας αναλύθηκε προηγούμενα</w:t>
      </w:r>
      <w:r w:rsidRPr="00EA359B">
        <w:rPr>
          <w:rFonts w:eastAsia="Times New Roman" w:cs="Times New Roman"/>
          <w:szCs w:val="24"/>
        </w:rPr>
        <w:t xml:space="preserve"> και για </w:t>
      </w:r>
      <w:r>
        <w:rPr>
          <w:rFonts w:eastAsia="Times New Roman" w:cs="Times New Roman"/>
          <w:szCs w:val="24"/>
        </w:rPr>
        <w:t xml:space="preserve">παρέμβαση, προφανώς στρατιωτική και στις </w:t>
      </w:r>
      <w:r w:rsidRPr="00EA359B">
        <w:rPr>
          <w:rFonts w:eastAsia="Times New Roman" w:cs="Times New Roman"/>
          <w:szCs w:val="24"/>
        </w:rPr>
        <w:t>τ</w:t>
      </w:r>
      <w:r>
        <w:rPr>
          <w:rFonts w:eastAsia="Times New Roman" w:cs="Times New Roman"/>
          <w:szCs w:val="24"/>
        </w:rPr>
        <w:t xml:space="preserve">ρεις αυτές φάσεις που </w:t>
      </w:r>
      <w:proofErr w:type="spellStart"/>
      <w:r>
        <w:rPr>
          <w:rFonts w:eastAsia="Times New Roman" w:cs="Times New Roman"/>
          <w:szCs w:val="24"/>
        </w:rPr>
        <w:t>παρενέβη</w:t>
      </w:r>
      <w:proofErr w:type="spellEnd"/>
      <w:r>
        <w:rPr>
          <w:rFonts w:eastAsia="Times New Roman" w:cs="Times New Roman"/>
          <w:szCs w:val="24"/>
        </w:rPr>
        <w:t xml:space="preserve"> γ</w:t>
      </w:r>
      <w:r w:rsidRPr="00EA359B">
        <w:rPr>
          <w:rFonts w:eastAsia="Times New Roman" w:cs="Times New Roman"/>
          <w:szCs w:val="24"/>
        </w:rPr>
        <w:t>ια να διαλυθεί η γείτονα χώρα</w:t>
      </w:r>
      <w:r>
        <w:rPr>
          <w:rFonts w:eastAsia="Times New Roman" w:cs="Times New Roman"/>
          <w:szCs w:val="24"/>
        </w:rPr>
        <w:t>.</w:t>
      </w:r>
      <w:r w:rsidRPr="00EA359B">
        <w:rPr>
          <w:rFonts w:eastAsia="Times New Roman" w:cs="Times New Roman"/>
          <w:szCs w:val="24"/>
        </w:rPr>
        <w:t xml:space="preserve"> Πρόκειται περί πρόκλησης δεν θα </w:t>
      </w:r>
      <w:r>
        <w:rPr>
          <w:rFonts w:eastAsia="Times New Roman" w:cs="Times New Roman"/>
          <w:szCs w:val="24"/>
        </w:rPr>
        <w:t xml:space="preserve">έλεγα άνευ προηγουμένου. Διότι </w:t>
      </w:r>
      <w:r w:rsidRPr="00EA359B">
        <w:rPr>
          <w:rFonts w:eastAsia="Times New Roman" w:cs="Times New Roman"/>
          <w:szCs w:val="24"/>
        </w:rPr>
        <w:t>τουλάχιστον υπάρχουν προηγούμενα από αυτή την πλευρά ως προς αυτό το ζήτημα</w:t>
      </w:r>
      <w:r>
        <w:rPr>
          <w:rFonts w:eastAsia="Times New Roman" w:cs="Times New Roman"/>
          <w:szCs w:val="24"/>
        </w:rPr>
        <w:t>.</w:t>
      </w:r>
      <w:r w:rsidRPr="00EA359B">
        <w:rPr>
          <w:rFonts w:eastAsia="Times New Roman" w:cs="Times New Roman"/>
          <w:szCs w:val="24"/>
        </w:rPr>
        <w:t xml:space="preserve"> </w:t>
      </w:r>
    </w:p>
    <w:p w14:paraId="0645311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Επειδή, όμως, ε</w:t>
      </w:r>
      <w:r w:rsidRPr="00EA359B">
        <w:rPr>
          <w:rFonts w:eastAsia="Times New Roman" w:cs="Times New Roman"/>
          <w:szCs w:val="24"/>
        </w:rPr>
        <w:t>ίναι ένα θέμα</w:t>
      </w:r>
      <w:r>
        <w:rPr>
          <w:rFonts w:eastAsia="Times New Roman" w:cs="Times New Roman"/>
          <w:szCs w:val="24"/>
        </w:rPr>
        <w:t>,</w:t>
      </w:r>
      <w:r w:rsidRPr="00EA359B">
        <w:rPr>
          <w:rFonts w:eastAsia="Times New Roman" w:cs="Times New Roman"/>
          <w:szCs w:val="24"/>
        </w:rPr>
        <w:t xml:space="preserve"> το οποίο </w:t>
      </w:r>
      <w:r>
        <w:rPr>
          <w:rFonts w:eastAsia="Times New Roman" w:cs="Times New Roman"/>
          <w:szCs w:val="24"/>
        </w:rPr>
        <w:t xml:space="preserve">ομολογημένα </w:t>
      </w:r>
      <w:r w:rsidRPr="00EA359B">
        <w:rPr>
          <w:rFonts w:eastAsia="Times New Roman" w:cs="Times New Roman"/>
          <w:szCs w:val="24"/>
        </w:rPr>
        <w:t>από ορισμένες πλευρές στο παρελθόν</w:t>
      </w:r>
      <w:r>
        <w:rPr>
          <w:rFonts w:eastAsia="Times New Roman" w:cs="Times New Roman"/>
          <w:szCs w:val="24"/>
        </w:rPr>
        <w:t>,</w:t>
      </w:r>
      <w:r w:rsidRPr="00EA359B">
        <w:rPr>
          <w:rFonts w:eastAsia="Times New Roman" w:cs="Times New Roman"/>
          <w:szCs w:val="24"/>
        </w:rPr>
        <w:t xml:space="preserve"> στο </w:t>
      </w:r>
      <w:r>
        <w:rPr>
          <w:rFonts w:eastAsia="Times New Roman"/>
          <w:szCs w:val="24"/>
        </w:rPr>
        <w:t>ʼ</w:t>
      </w:r>
      <w:r w:rsidRPr="00EA359B">
        <w:rPr>
          <w:rFonts w:eastAsia="Times New Roman" w:cs="Times New Roman"/>
          <w:szCs w:val="24"/>
        </w:rPr>
        <w:t>91 και άλλου</w:t>
      </w:r>
      <w:r>
        <w:rPr>
          <w:rFonts w:eastAsia="Times New Roman" w:cs="Times New Roman"/>
          <w:szCs w:val="24"/>
        </w:rPr>
        <w:t>, α</w:t>
      </w:r>
      <w:r w:rsidRPr="00EA359B">
        <w:rPr>
          <w:rFonts w:eastAsia="Times New Roman" w:cs="Times New Roman"/>
          <w:szCs w:val="24"/>
        </w:rPr>
        <w:t>νομολόγητα και από άλλες πλευρές</w:t>
      </w:r>
      <w:r>
        <w:rPr>
          <w:rFonts w:eastAsia="Times New Roman" w:cs="Times New Roman"/>
          <w:szCs w:val="24"/>
        </w:rPr>
        <w:t xml:space="preserve"> που δεν έχουν</w:t>
      </w:r>
      <w:r w:rsidRPr="00EA359B">
        <w:rPr>
          <w:rFonts w:eastAsia="Times New Roman" w:cs="Times New Roman"/>
          <w:szCs w:val="24"/>
        </w:rPr>
        <w:t xml:space="preserve"> το θράσος</w:t>
      </w:r>
      <w:r>
        <w:rPr>
          <w:rFonts w:eastAsia="Times New Roman" w:cs="Times New Roman"/>
          <w:szCs w:val="24"/>
        </w:rPr>
        <w:t>,</w:t>
      </w:r>
      <w:r w:rsidRPr="00EA359B">
        <w:rPr>
          <w:rFonts w:eastAsia="Times New Roman" w:cs="Times New Roman"/>
          <w:szCs w:val="24"/>
        </w:rPr>
        <w:t xml:space="preserve"> το θάρρος </w:t>
      </w:r>
      <w:r>
        <w:rPr>
          <w:rFonts w:eastAsia="Times New Roman" w:cs="Times New Roman"/>
          <w:szCs w:val="24"/>
        </w:rPr>
        <w:t xml:space="preserve">το </w:t>
      </w:r>
      <w:r w:rsidRPr="00EA359B">
        <w:rPr>
          <w:rFonts w:eastAsia="Times New Roman" w:cs="Times New Roman"/>
          <w:szCs w:val="24"/>
        </w:rPr>
        <w:t xml:space="preserve">οτιδήποτε </w:t>
      </w:r>
      <w:r>
        <w:rPr>
          <w:rFonts w:eastAsia="Times New Roman" w:cs="Times New Roman"/>
          <w:szCs w:val="24"/>
        </w:rPr>
        <w:t>-δ</w:t>
      </w:r>
      <w:r w:rsidRPr="00EA359B">
        <w:rPr>
          <w:rFonts w:eastAsia="Times New Roman" w:cs="Times New Roman"/>
          <w:szCs w:val="24"/>
        </w:rPr>
        <w:t>εν με ενδιαφέρει</w:t>
      </w:r>
      <w:r>
        <w:rPr>
          <w:rFonts w:eastAsia="Times New Roman" w:cs="Times New Roman"/>
          <w:szCs w:val="24"/>
        </w:rPr>
        <w:t>- του κ. Κασιδιάρη</w:t>
      </w:r>
      <w:r w:rsidRPr="00EA359B">
        <w:rPr>
          <w:rFonts w:eastAsia="Times New Roman" w:cs="Times New Roman"/>
          <w:szCs w:val="24"/>
        </w:rPr>
        <w:t xml:space="preserve"> </w:t>
      </w:r>
      <w:r>
        <w:rPr>
          <w:rFonts w:eastAsia="Times New Roman" w:cs="Times New Roman"/>
          <w:szCs w:val="24"/>
        </w:rPr>
        <w:t xml:space="preserve">να το θέτει εδώ </w:t>
      </w:r>
      <w:r w:rsidRPr="00EA359B">
        <w:rPr>
          <w:rFonts w:eastAsia="Times New Roman" w:cs="Times New Roman"/>
          <w:szCs w:val="24"/>
        </w:rPr>
        <w:t>μέσα</w:t>
      </w:r>
      <w:r>
        <w:rPr>
          <w:rFonts w:eastAsia="Times New Roman" w:cs="Times New Roman"/>
          <w:szCs w:val="24"/>
        </w:rPr>
        <w:t>, δ</w:t>
      </w:r>
      <w:r w:rsidRPr="00EA359B">
        <w:rPr>
          <w:rFonts w:eastAsia="Times New Roman" w:cs="Times New Roman"/>
          <w:szCs w:val="24"/>
        </w:rPr>
        <w:t xml:space="preserve">ηλαδή </w:t>
      </w:r>
      <w:r>
        <w:rPr>
          <w:rFonts w:eastAsia="Times New Roman" w:cs="Times New Roman"/>
          <w:szCs w:val="24"/>
        </w:rPr>
        <w:t>το ζήτημα ενός ε</w:t>
      </w:r>
      <w:r w:rsidRPr="00EA359B">
        <w:rPr>
          <w:rFonts w:eastAsia="Times New Roman" w:cs="Times New Roman"/>
          <w:szCs w:val="24"/>
        </w:rPr>
        <w:t>λληνικού αλυτρωτισμού για στρατιωτικές ε</w:t>
      </w:r>
      <w:r>
        <w:rPr>
          <w:rFonts w:eastAsia="Times New Roman" w:cs="Times New Roman"/>
          <w:szCs w:val="24"/>
        </w:rPr>
        <w:t>πεμβάσεις και για στρατιωτικές π</w:t>
      </w:r>
      <w:r w:rsidRPr="00EA359B">
        <w:rPr>
          <w:rFonts w:eastAsia="Times New Roman" w:cs="Times New Roman"/>
          <w:szCs w:val="24"/>
        </w:rPr>
        <w:t xml:space="preserve">εριπέτειες στην περιοχή </w:t>
      </w:r>
      <w:r>
        <w:rPr>
          <w:rFonts w:eastAsia="Times New Roman" w:cs="Times New Roman"/>
          <w:szCs w:val="24"/>
        </w:rPr>
        <w:t>μας,</w:t>
      </w:r>
      <w:r w:rsidRPr="00EA359B">
        <w:rPr>
          <w:rFonts w:eastAsia="Times New Roman" w:cs="Times New Roman"/>
          <w:szCs w:val="24"/>
        </w:rPr>
        <w:t xml:space="preserve"> </w:t>
      </w:r>
      <w:r>
        <w:rPr>
          <w:rFonts w:eastAsia="Times New Roman" w:cs="Times New Roman"/>
          <w:szCs w:val="24"/>
        </w:rPr>
        <w:t>το αναφέρω.</w:t>
      </w:r>
    </w:p>
    <w:p w14:paraId="06453112" w14:textId="77777777" w:rsidR="00C04CE1" w:rsidRDefault="00722F08">
      <w:pPr>
        <w:spacing w:line="600" w:lineRule="auto"/>
        <w:ind w:firstLine="720"/>
        <w:jc w:val="both"/>
        <w:rPr>
          <w:rFonts w:eastAsia="Times New Roman" w:cs="Times New Roman"/>
          <w:szCs w:val="24"/>
        </w:rPr>
      </w:pPr>
      <w:r w:rsidRPr="00EA359B">
        <w:rPr>
          <w:rFonts w:eastAsia="Times New Roman" w:cs="Times New Roman"/>
          <w:szCs w:val="24"/>
        </w:rPr>
        <w:t xml:space="preserve">Θεωρώ ότι </w:t>
      </w:r>
      <w:r>
        <w:rPr>
          <w:rFonts w:eastAsia="Times New Roman" w:cs="Times New Roman"/>
          <w:szCs w:val="24"/>
        </w:rPr>
        <w:t xml:space="preserve">αυτό </w:t>
      </w:r>
      <w:r w:rsidRPr="00EA359B">
        <w:rPr>
          <w:rFonts w:eastAsia="Times New Roman" w:cs="Times New Roman"/>
          <w:szCs w:val="24"/>
        </w:rPr>
        <w:t>αποτελεί ακραία πρόκληση</w:t>
      </w:r>
      <w:r>
        <w:rPr>
          <w:rFonts w:eastAsia="Times New Roman" w:cs="Times New Roman"/>
          <w:szCs w:val="24"/>
        </w:rPr>
        <w:t>.</w:t>
      </w:r>
      <w:r w:rsidRPr="00EA359B">
        <w:rPr>
          <w:rFonts w:eastAsia="Times New Roman" w:cs="Times New Roman"/>
          <w:szCs w:val="24"/>
        </w:rPr>
        <w:t xml:space="preserve"> Σας επαναλαμβάνω</w:t>
      </w:r>
      <w:r>
        <w:rPr>
          <w:rFonts w:eastAsia="Times New Roman" w:cs="Times New Roman"/>
          <w:szCs w:val="24"/>
        </w:rPr>
        <w:t>,</w:t>
      </w:r>
      <w:r w:rsidRPr="00EA359B">
        <w:rPr>
          <w:rFonts w:eastAsia="Times New Roman" w:cs="Times New Roman"/>
          <w:szCs w:val="24"/>
        </w:rPr>
        <w:t xml:space="preserve"> δεν είναι τόσο οι χαρακτηρισμοί περί προδοσίας</w:t>
      </w:r>
      <w:r>
        <w:rPr>
          <w:rFonts w:eastAsia="Times New Roman" w:cs="Times New Roman"/>
          <w:szCs w:val="24"/>
        </w:rPr>
        <w:t>,</w:t>
      </w:r>
      <w:r w:rsidRPr="00EA359B">
        <w:rPr>
          <w:rFonts w:eastAsia="Times New Roman" w:cs="Times New Roman"/>
          <w:szCs w:val="24"/>
        </w:rPr>
        <w:t xml:space="preserve"> προδοτών και τα λοιπά</w:t>
      </w:r>
      <w:r>
        <w:rPr>
          <w:rFonts w:eastAsia="Times New Roman" w:cs="Times New Roman"/>
          <w:szCs w:val="24"/>
        </w:rPr>
        <w:t>,</w:t>
      </w:r>
      <w:r w:rsidRPr="00EA359B">
        <w:rPr>
          <w:rFonts w:eastAsia="Times New Roman" w:cs="Times New Roman"/>
          <w:szCs w:val="24"/>
        </w:rPr>
        <w:t xml:space="preserve"> τα οποία τα ακούμε τόσο καιρό </w:t>
      </w:r>
      <w:r>
        <w:rPr>
          <w:rFonts w:eastAsia="Times New Roman" w:cs="Times New Roman"/>
          <w:szCs w:val="24"/>
        </w:rPr>
        <w:t xml:space="preserve">και </w:t>
      </w:r>
      <w:r w:rsidRPr="00EA359B">
        <w:rPr>
          <w:rFonts w:eastAsia="Times New Roman" w:cs="Times New Roman"/>
          <w:szCs w:val="24"/>
        </w:rPr>
        <w:t xml:space="preserve">τα έχει αποτιμήσει ο ελληνικός λαός </w:t>
      </w:r>
      <w:r>
        <w:rPr>
          <w:rFonts w:eastAsia="Times New Roman" w:cs="Times New Roman"/>
          <w:szCs w:val="24"/>
        </w:rPr>
        <w:t xml:space="preserve">και </w:t>
      </w:r>
      <w:r w:rsidRPr="00EA359B">
        <w:rPr>
          <w:rFonts w:eastAsia="Times New Roman" w:cs="Times New Roman"/>
          <w:szCs w:val="24"/>
        </w:rPr>
        <w:t>θα τα ξανακούσουμε</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Αυτά χ</w:t>
      </w:r>
      <w:r w:rsidRPr="00EA359B">
        <w:rPr>
          <w:rFonts w:eastAsia="Times New Roman" w:cs="Times New Roman"/>
          <w:szCs w:val="24"/>
        </w:rPr>
        <w:t>α</w:t>
      </w:r>
      <w:r w:rsidRPr="00EA359B">
        <w:rPr>
          <w:rFonts w:eastAsia="Times New Roman" w:cs="Times New Roman"/>
          <w:szCs w:val="24"/>
        </w:rPr>
        <w:lastRenderedPageBreak/>
        <w:t>ρακτηρίζουν αυτούς που τα λένε</w:t>
      </w:r>
      <w:r>
        <w:rPr>
          <w:rFonts w:eastAsia="Times New Roman" w:cs="Times New Roman"/>
          <w:szCs w:val="24"/>
        </w:rPr>
        <w:t>.</w:t>
      </w:r>
      <w:r w:rsidRPr="00EA359B">
        <w:rPr>
          <w:rFonts w:eastAsia="Times New Roman" w:cs="Times New Roman"/>
          <w:szCs w:val="24"/>
        </w:rPr>
        <w:t xml:space="preserve"> Κυρίως</w:t>
      </w:r>
      <w:r>
        <w:rPr>
          <w:rFonts w:eastAsia="Times New Roman" w:cs="Times New Roman"/>
          <w:szCs w:val="24"/>
        </w:rPr>
        <w:t>, όμως,</w:t>
      </w:r>
      <w:r w:rsidRPr="00EA359B">
        <w:rPr>
          <w:rFonts w:eastAsia="Times New Roman" w:cs="Times New Roman"/>
          <w:szCs w:val="24"/>
        </w:rPr>
        <w:t xml:space="preserve"> είναι η επένδυση </w:t>
      </w:r>
      <w:r>
        <w:rPr>
          <w:rFonts w:eastAsia="Times New Roman" w:cs="Times New Roman"/>
          <w:szCs w:val="24"/>
        </w:rPr>
        <w:t xml:space="preserve">η </w:t>
      </w:r>
      <w:r w:rsidRPr="00EA359B">
        <w:rPr>
          <w:rFonts w:eastAsia="Times New Roman" w:cs="Times New Roman"/>
          <w:szCs w:val="24"/>
        </w:rPr>
        <w:t>ιστορική</w:t>
      </w:r>
      <w:r>
        <w:rPr>
          <w:rFonts w:eastAsia="Times New Roman" w:cs="Times New Roman"/>
          <w:szCs w:val="24"/>
        </w:rPr>
        <w:t>, η</w:t>
      </w:r>
      <w:r w:rsidRPr="00EA359B">
        <w:rPr>
          <w:rFonts w:eastAsia="Times New Roman" w:cs="Times New Roman"/>
          <w:szCs w:val="24"/>
        </w:rPr>
        <w:t xml:space="preserve"> φιλοσοφική</w:t>
      </w:r>
      <w:r>
        <w:rPr>
          <w:rFonts w:eastAsia="Times New Roman" w:cs="Times New Roman"/>
          <w:szCs w:val="24"/>
        </w:rPr>
        <w:t xml:space="preserve">, η </w:t>
      </w:r>
      <w:proofErr w:type="spellStart"/>
      <w:r>
        <w:rPr>
          <w:rFonts w:eastAsia="Times New Roman" w:cs="Times New Roman"/>
          <w:szCs w:val="24"/>
        </w:rPr>
        <w:t>γεωστρατηγική</w:t>
      </w:r>
      <w:proofErr w:type="spellEnd"/>
      <w:r>
        <w:rPr>
          <w:rFonts w:eastAsia="Times New Roman" w:cs="Times New Roman"/>
          <w:szCs w:val="24"/>
        </w:rPr>
        <w:t xml:space="preserve"> και η π</w:t>
      </w:r>
      <w:r w:rsidRPr="00EA359B">
        <w:rPr>
          <w:rFonts w:eastAsia="Times New Roman" w:cs="Times New Roman"/>
          <w:szCs w:val="24"/>
        </w:rPr>
        <w:t>ολιτική</w:t>
      </w:r>
      <w:r>
        <w:rPr>
          <w:rFonts w:eastAsia="Times New Roman" w:cs="Times New Roman"/>
          <w:szCs w:val="24"/>
        </w:rPr>
        <w:t xml:space="preserve">, η οποία μας </w:t>
      </w:r>
      <w:proofErr w:type="spellStart"/>
      <w:r>
        <w:rPr>
          <w:rFonts w:eastAsia="Times New Roman" w:cs="Times New Roman"/>
          <w:szCs w:val="24"/>
        </w:rPr>
        <w:t>ανελύθη</w:t>
      </w:r>
      <w:proofErr w:type="spellEnd"/>
      <w:r>
        <w:rPr>
          <w:rFonts w:eastAsia="Times New Roman" w:cs="Times New Roman"/>
          <w:szCs w:val="24"/>
        </w:rPr>
        <w:t xml:space="preserve"> </w:t>
      </w:r>
      <w:r w:rsidRPr="00EA359B">
        <w:rPr>
          <w:rFonts w:eastAsia="Times New Roman" w:cs="Times New Roman"/>
          <w:szCs w:val="24"/>
        </w:rPr>
        <w:t>για πρώτη φορά τόσο ενεργά μέσα σε αυτή την Αίθουσα και η οποία αποτελεί ανοιχτή πρόκληση</w:t>
      </w:r>
      <w:r>
        <w:rPr>
          <w:rFonts w:eastAsia="Times New Roman" w:cs="Times New Roman"/>
          <w:szCs w:val="24"/>
        </w:rPr>
        <w:t>.</w:t>
      </w:r>
    </w:p>
    <w:p w14:paraId="06453113" w14:textId="77777777" w:rsidR="00C04CE1" w:rsidRDefault="00722F08">
      <w:pPr>
        <w:spacing w:line="600" w:lineRule="auto"/>
        <w:ind w:firstLine="720"/>
        <w:jc w:val="both"/>
        <w:rPr>
          <w:rFonts w:eastAsia="Times New Roman" w:cs="Times New Roman"/>
          <w:szCs w:val="24"/>
        </w:rPr>
      </w:pPr>
      <w:r w:rsidRPr="00EA359B">
        <w:rPr>
          <w:rFonts w:eastAsia="Times New Roman" w:cs="Times New Roman"/>
          <w:szCs w:val="24"/>
        </w:rPr>
        <w:t xml:space="preserve">Όλοι είμαστε </w:t>
      </w:r>
      <w:r>
        <w:rPr>
          <w:rFonts w:eastAsia="Times New Roman" w:cs="Times New Roman"/>
          <w:szCs w:val="24"/>
        </w:rPr>
        <w:t>–</w:t>
      </w:r>
      <w:r w:rsidRPr="00EA359B">
        <w:rPr>
          <w:rFonts w:eastAsia="Times New Roman" w:cs="Times New Roman"/>
          <w:szCs w:val="24"/>
        </w:rPr>
        <w:t>νομίζω</w:t>
      </w:r>
      <w:r>
        <w:rPr>
          <w:rFonts w:eastAsia="Times New Roman" w:cs="Times New Roman"/>
          <w:szCs w:val="24"/>
        </w:rPr>
        <w:t>-</w:t>
      </w:r>
      <w:r w:rsidRPr="00EA359B">
        <w:rPr>
          <w:rFonts w:eastAsia="Times New Roman" w:cs="Times New Roman"/>
          <w:szCs w:val="24"/>
        </w:rPr>
        <w:t xml:space="preserve"> νοήμονες εδώ </w:t>
      </w:r>
      <w:r>
        <w:rPr>
          <w:rFonts w:eastAsia="Times New Roman" w:cs="Times New Roman"/>
          <w:szCs w:val="24"/>
        </w:rPr>
        <w:t xml:space="preserve">μέσα. </w:t>
      </w:r>
      <w:r w:rsidRPr="00EA359B">
        <w:rPr>
          <w:rFonts w:eastAsia="Times New Roman" w:cs="Times New Roman"/>
          <w:szCs w:val="24"/>
        </w:rPr>
        <w:t xml:space="preserve">Το μεσημέρι </w:t>
      </w:r>
      <w:r>
        <w:rPr>
          <w:rFonts w:eastAsia="Times New Roman" w:cs="Times New Roman"/>
          <w:szCs w:val="24"/>
        </w:rPr>
        <w:t xml:space="preserve">ακούσαμε </w:t>
      </w:r>
      <w:r w:rsidRPr="00EA359B">
        <w:rPr>
          <w:rFonts w:eastAsia="Times New Roman" w:cs="Times New Roman"/>
          <w:szCs w:val="24"/>
        </w:rPr>
        <w:t>τον Αρχηγό του Λαϊκού Συνδέσμου</w:t>
      </w:r>
      <w:r>
        <w:rPr>
          <w:rFonts w:eastAsia="Times New Roman" w:cs="Times New Roman"/>
          <w:szCs w:val="24"/>
        </w:rPr>
        <w:t xml:space="preserve"> -</w:t>
      </w:r>
      <w:r w:rsidRPr="00EA359B">
        <w:rPr>
          <w:rFonts w:eastAsia="Times New Roman" w:cs="Times New Roman"/>
          <w:szCs w:val="24"/>
        </w:rPr>
        <w:t xml:space="preserve"> Χρυσής Αυγής</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Θέλω να πω ότι ε</w:t>
      </w:r>
      <w:r w:rsidRPr="00EA359B">
        <w:rPr>
          <w:rFonts w:eastAsia="Times New Roman" w:cs="Times New Roman"/>
          <w:szCs w:val="24"/>
        </w:rPr>
        <w:t>ίναι η δεύτερη</w:t>
      </w:r>
      <w:r>
        <w:rPr>
          <w:rFonts w:eastAsia="Times New Roman" w:cs="Times New Roman"/>
          <w:szCs w:val="24"/>
        </w:rPr>
        <w:t>,</w:t>
      </w:r>
      <w:r w:rsidRPr="00EA359B">
        <w:rPr>
          <w:rFonts w:eastAsia="Times New Roman" w:cs="Times New Roman"/>
          <w:szCs w:val="24"/>
        </w:rPr>
        <w:t xml:space="preserve"> τρίτη φορά που κρ</w:t>
      </w:r>
      <w:r>
        <w:rPr>
          <w:rFonts w:eastAsia="Times New Roman" w:cs="Times New Roman"/>
          <w:szCs w:val="24"/>
        </w:rPr>
        <w:t xml:space="preserve">ατιούνται κάποια προσχήματα μεν </w:t>
      </w:r>
      <w:r w:rsidRPr="00EA359B">
        <w:rPr>
          <w:rFonts w:eastAsia="Times New Roman" w:cs="Times New Roman"/>
          <w:szCs w:val="24"/>
        </w:rPr>
        <w:t>στο επίπεδο της συζήτησης</w:t>
      </w:r>
      <w:r>
        <w:rPr>
          <w:rFonts w:eastAsia="Times New Roman" w:cs="Times New Roman"/>
          <w:szCs w:val="24"/>
        </w:rPr>
        <w:t>,</w:t>
      </w:r>
      <w:r w:rsidRPr="00EA359B">
        <w:rPr>
          <w:rFonts w:eastAsia="Times New Roman" w:cs="Times New Roman"/>
          <w:szCs w:val="24"/>
        </w:rPr>
        <w:t xml:space="preserve"> όταν </w:t>
      </w:r>
      <w:r>
        <w:rPr>
          <w:rFonts w:eastAsia="Times New Roman" w:cs="Times New Roman"/>
          <w:szCs w:val="24"/>
        </w:rPr>
        <w:t xml:space="preserve">είναι </w:t>
      </w:r>
      <w:r w:rsidRPr="00EA359B">
        <w:rPr>
          <w:rFonts w:eastAsia="Times New Roman" w:cs="Times New Roman"/>
          <w:szCs w:val="24"/>
        </w:rPr>
        <w:t>σε επίπεδο αρχηγών</w:t>
      </w:r>
      <w:r>
        <w:rPr>
          <w:rFonts w:eastAsia="Times New Roman" w:cs="Times New Roman"/>
          <w:szCs w:val="24"/>
        </w:rPr>
        <w:t>.</w:t>
      </w:r>
      <w:r w:rsidRPr="00EA359B">
        <w:rPr>
          <w:rFonts w:eastAsia="Times New Roman" w:cs="Times New Roman"/>
          <w:szCs w:val="24"/>
        </w:rPr>
        <w:t xml:space="preserve"> Ύστερα</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όμως,</w:t>
      </w:r>
      <w:r w:rsidRPr="00EA359B">
        <w:rPr>
          <w:rFonts w:eastAsia="Times New Roman" w:cs="Times New Roman"/>
          <w:szCs w:val="24"/>
        </w:rPr>
        <w:t xml:space="preserve"> αμέσως</w:t>
      </w:r>
      <w:r>
        <w:rPr>
          <w:rFonts w:eastAsia="Times New Roman" w:cs="Times New Roman"/>
          <w:szCs w:val="24"/>
        </w:rPr>
        <w:t>,</w:t>
      </w:r>
      <w:r w:rsidRPr="00EA359B">
        <w:rPr>
          <w:rFonts w:eastAsia="Times New Roman" w:cs="Times New Roman"/>
          <w:szCs w:val="24"/>
        </w:rPr>
        <w:t xml:space="preserve"> ένας εκπρόσ</w:t>
      </w:r>
      <w:r>
        <w:rPr>
          <w:rFonts w:eastAsia="Times New Roman" w:cs="Times New Roman"/>
          <w:szCs w:val="24"/>
        </w:rPr>
        <w:t xml:space="preserve">ωπος αυτού του κόμματος λέει το </w:t>
      </w:r>
      <w:r w:rsidRPr="00EA359B">
        <w:rPr>
          <w:rFonts w:eastAsia="Times New Roman" w:cs="Times New Roman"/>
          <w:szCs w:val="24"/>
        </w:rPr>
        <w:t>100% της άποψης του</w:t>
      </w:r>
      <w:r>
        <w:rPr>
          <w:rFonts w:eastAsia="Times New Roman" w:cs="Times New Roman"/>
          <w:szCs w:val="24"/>
        </w:rPr>
        <w:t>,</w:t>
      </w:r>
      <w:r w:rsidRPr="00EA359B">
        <w:rPr>
          <w:rFonts w:eastAsia="Times New Roman" w:cs="Times New Roman"/>
          <w:szCs w:val="24"/>
        </w:rPr>
        <w:t xml:space="preserve"> το οποίο εν προκειμένω</w:t>
      </w:r>
      <w:r>
        <w:rPr>
          <w:rFonts w:eastAsia="Times New Roman" w:cs="Times New Roman"/>
          <w:szCs w:val="24"/>
        </w:rPr>
        <w:t>, ε</w:t>
      </w:r>
      <w:r w:rsidRPr="00EA359B">
        <w:rPr>
          <w:rFonts w:eastAsia="Times New Roman" w:cs="Times New Roman"/>
          <w:szCs w:val="24"/>
        </w:rPr>
        <w:t>ίναι άκρως επικίνδυνο</w:t>
      </w:r>
      <w:r>
        <w:rPr>
          <w:rFonts w:eastAsia="Times New Roman" w:cs="Times New Roman"/>
          <w:szCs w:val="24"/>
        </w:rPr>
        <w:t>,</w:t>
      </w:r>
      <w:r w:rsidRPr="00EA359B">
        <w:rPr>
          <w:rFonts w:eastAsia="Times New Roman" w:cs="Times New Roman"/>
          <w:szCs w:val="24"/>
        </w:rPr>
        <w:t xml:space="preserve"> διχαστικό</w:t>
      </w:r>
      <w:r>
        <w:rPr>
          <w:rFonts w:eastAsia="Times New Roman" w:cs="Times New Roman"/>
          <w:szCs w:val="24"/>
        </w:rPr>
        <w:t>,</w:t>
      </w:r>
      <w:r w:rsidRPr="00EA359B">
        <w:rPr>
          <w:rFonts w:eastAsia="Times New Roman" w:cs="Times New Roman"/>
          <w:szCs w:val="24"/>
        </w:rPr>
        <w:t xml:space="preserve"> αντιλαϊκό για όλη την περιοχή </w:t>
      </w:r>
      <w:r>
        <w:rPr>
          <w:rFonts w:eastAsia="Times New Roman" w:cs="Times New Roman"/>
          <w:szCs w:val="24"/>
        </w:rPr>
        <w:t>μας,</w:t>
      </w:r>
      <w:r w:rsidRPr="00EA359B">
        <w:rPr>
          <w:rFonts w:eastAsia="Times New Roman" w:cs="Times New Roman"/>
          <w:szCs w:val="24"/>
        </w:rPr>
        <w:t xml:space="preserve"> ανιστόρητο και εξα</w:t>
      </w:r>
      <w:r>
        <w:rPr>
          <w:rFonts w:eastAsia="Times New Roman" w:cs="Times New Roman"/>
          <w:szCs w:val="24"/>
        </w:rPr>
        <w:t>ιρετικά επικίνδυνο και για τις διεθνείς σ</w:t>
      </w:r>
      <w:r w:rsidRPr="00EA359B">
        <w:rPr>
          <w:rFonts w:eastAsia="Times New Roman" w:cs="Times New Roman"/>
          <w:szCs w:val="24"/>
        </w:rPr>
        <w:t>χέσεις της χώρας</w:t>
      </w:r>
      <w:r>
        <w:rPr>
          <w:rFonts w:eastAsia="Times New Roman" w:cs="Times New Roman"/>
          <w:szCs w:val="24"/>
        </w:rPr>
        <w:t>.</w:t>
      </w:r>
      <w:r w:rsidRPr="00EA359B">
        <w:rPr>
          <w:rFonts w:eastAsia="Times New Roman" w:cs="Times New Roman"/>
          <w:szCs w:val="24"/>
        </w:rPr>
        <w:t xml:space="preserve"> </w:t>
      </w:r>
      <w:r>
        <w:rPr>
          <w:rFonts w:eastAsia="Times New Roman" w:cs="Times New Roman"/>
          <w:szCs w:val="24"/>
        </w:rPr>
        <w:t>Είμαι</w:t>
      </w:r>
      <w:r w:rsidRPr="00EA359B">
        <w:rPr>
          <w:rFonts w:eastAsia="Times New Roman" w:cs="Times New Roman"/>
          <w:szCs w:val="24"/>
        </w:rPr>
        <w:t xml:space="preserve"> υποχρεωμένος να κάνω αυτή τη δήλωση με βάση τις απόψεις που ακούστηκαν</w:t>
      </w:r>
      <w:r>
        <w:rPr>
          <w:rFonts w:eastAsia="Times New Roman" w:cs="Times New Roman"/>
          <w:szCs w:val="24"/>
        </w:rPr>
        <w:t>.</w:t>
      </w:r>
    </w:p>
    <w:p w14:paraId="06453114"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6453115"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κύριε Πρόεδρε. </w:t>
      </w:r>
    </w:p>
    <w:p w14:paraId="06453116"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 xml:space="preserve">ΗΛΙΑΣ ΚΑΣΙΔΙΑΡΗΣ: </w:t>
      </w:r>
      <w:r>
        <w:rPr>
          <w:rFonts w:eastAsia="Times New Roman" w:cs="Times New Roman"/>
          <w:szCs w:val="24"/>
        </w:rPr>
        <w:t xml:space="preserve">Κύριε Πρόεδρε, θα ήθελα τον λόγο επί προσωπικού για ένα λεπτό. </w:t>
      </w:r>
    </w:p>
    <w:p w14:paraId="0645311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Κύριε Κασιδιάρη, πολιτικά ανέλυσε ο Πρόεδρος. </w:t>
      </w:r>
    </w:p>
    <w:p w14:paraId="0645311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Όχι, κύριε Πρόεδρε. Αναφέρθηκε το όνομά μου και βάσει Κανονισμού δικαιούμαι τον λόγο για ένα λεπτό. </w:t>
      </w:r>
    </w:p>
    <w:p w14:paraId="06453119"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Σύμφωνοι. Δεν είπε κάτι για εσάς. Εγώ δεν κατάλαβα. </w:t>
      </w:r>
    </w:p>
    <w:p w14:paraId="0645311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Πολύ ήπια θα απαντήσω και σε επίπεδο ιστορίας. </w:t>
      </w:r>
    </w:p>
    <w:p w14:paraId="0645311B"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Να σας παρακαλέσω να μην αρχίσει αντίλογος. </w:t>
      </w:r>
    </w:p>
    <w:p w14:paraId="0645311C"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Δεν θα κάνω καμμία αντιπαράθεση. Ιστορικά, όμως, οφείλω μία απάντηση. </w:t>
      </w:r>
    </w:p>
    <w:p w14:paraId="0645311D"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Ορίστε, κύριε Κασιδιάρη, έχετε τον λόγο για ένα λεπτό. </w:t>
      </w:r>
    </w:p>
    <w:p w14:paraId="0645311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Α</w:t>
      </w:r>
      <w:r w:rsidRPr="00EA359B">
        <w:rPr>
          <w:rFonts w:eastAsia="Times New Roman" w:cs="Times New Roman"/>
          <w:szCs w:val="24"/>
        </w:rPr>
        <w:t>ναφέρθηκε το όνομά μου και γνωρίζω ότι με βάση τον Κανονισμό δικαιούμαι</w:t>
      </w:r>
      <w:r>
        <w:rPr>
          <w:rFonts w:eastAsia="Times New Roman" w:cs="Times New Roman"/>
          <w:szCs w:val="24"/>
        </w:rPr>
        <w:t xml:space="preserve"> τον</w:t>
      </w:r>
      <w:r w:rsidRPr="00EA359B">
        <w:rPr>
          <w:rFonts w:eastAsia="Times New Roman" w:cs="Times New Roman"/>
          <w:szCs w:val="24"/>
        </w:rPr>
        <w:t xml:space="preserve"> λόγο</w:t>
      </w:r>
      <w:r>
        <w:rPr>
          <w:rFonts w:eastAsia="Times New Roman" w:cs="Times New Roman"/>
          <w:szCs w:val="24"/>
        </w:rPr>
        <w:t>.</w:t>
      </w:r>
    </w:p>
    <w:p w14:paraId="0645311F" w14:textId="77777777" w:rsidR="00C04CE1" w:rsidRDefault="00722F08">
      <w:pPr>
        <w:spacing w:line="600" w:lineRule="auto"/>
        <w:ind w:firstLine="720"/>
        <w:jc w:val="both"/>
        <w:rPr>
          <w:rFonts w:eastAsia="Times New Roman" w:cs="Times New Roman"/>
          <w:szCs w:val="24"/>
        </w:rPr>
      </w:pPr>
      <w:r w:rsidRPr="00EA359B">
        <w:rPr>
          <w:rFonts w:eastAsia="Times New Roman" w:cs="Times New Roman"/>
          <w:szCs w:val="24"/>
        </w:rPr>
        <w:t>Λοιπόν</w:t>
      </w:r>
      <w:r>
        <w:rPr>
          <w:rFonts w:eastAsia="Times New Roman" w:cs="Times New Roman"/>
          <w:szCs w:val="24"/>
        </w:rPr>
        <w:t>,</w:t>
      </w:r>
      <w:r w:rsidRPr="00EA359B">
        <w:rPr>
          <w:rFonts w:eastAsia="Times New Roman" w:cs="Times New Roman"/>
          <w:szCs w:val="24"/>
        </w:rPr>
        <w:t xml:space="preserve"> δύο τινά συμβαίνουν</w:t>
      </w:r>
      <w:r>
        <w:rPr>
          <w:rFonts w:eastAsia="Times New Roman" w:cs="Times New Roman"/>
          <w:szCs w:val="24"/>
        </w:rPr>
        <w:t>:</w:t>
      </w:r>
      <w:r w:rsidRPr="00EA359B">
        <w:rPr>
          <w:rFonts w:eastAsia="Times New Roman" w:cs="Times New Roman"/>
          <w:szCs w:val="24"/>
        </w:rPr>
        <w:t xml:space="preserve"> Ή ο Πρόεδρος τη</w:t>
      </w:r>
      <w:r>
        <w:rPr>
          <w:rFonts w:eastAsia="Times New Roman" w:cs="Times New Roman"/>
          <w:szCs w:val="24"/>
        </w:rPr>
        <w:t>ς</w:t>
      </w:r>
      <w:r w:rsidRPr="00EA359B">
        <w:rPr>
          <w:rFonts w:eastAsia="Times New Roman" w:cs="Times New Roman"/>
          <w:szCs w:val="24"/>
        </w:rPr>
        <w:t xml:space="preserve"> Βουλή</w:t>
      </w:r>
      <w:r>
        <w:rPr>
          <w:rFonts w:eastAsia="Times New Roman" w:cs="Times New Roman"/>
          <w:szCs w:val="24"/>
        </w:rPr>
        <w:t>ς</w:t>
      </w:r>
      <w:r w:rsidRPr="00EA359B">
        <w:rPr>
          <w:rFonts w:eastAsia="Times New Roman" w:cs="Times New Roman"/>
          <w:szCs w:val="24"/>
        </w:rPr>
        <w:t xml:space="preserve"> δεν παρακολούθησε τα λεγόμε</w:t>
      </w:r>
      <w:r>
        <w:rPr>
          <w:rFonts w:eastAsia="Times New Roman" w:cs="Times New Roman"/>
          <w:szCs w:val="24"/>
        </w:rPr>
        <w:t>νά μου ή δεν είναι γνώστης της ε</w:t>
      </w:r>
      <w:r w:rsidRPr="00EA359B">
        <w:rPr>
          <w:rFonts w:eastAsia="Times New Roman" w:cs="Times New Roman"/>
          <w:szCs w:val="24"/>
        </w:rPr>
        <w:t>λληνικής ιστορίας και της ελληνικής γλώσσας</w:t>
      </w:r>
      <w:r>
        <w:rPr>
          <w:rFonts w:eastAsia="Times New Roman" w:cs="Times New Roman"/>
          <w:szCs w:val="24"/>
        </w:rPr>
        <w:t>.</w:t>
      </w:r>
    </w:p>
    <w:p w14:paraId="0645312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Μίλησε, κατ’ αρχάς, </w:t>
      </w:r>
      <w:r w:rsidRPr="00EA359B">
        <w:rPr>
          <w:rFonts w:eastAsia="Times New Roman" w:cs="Times New Roman"/>
          <w:szCs w:val="24"/>
        </w:rPr>
        <w:t>για χρήση του στρατού</w:t>
      </w:r>
      <w:r>
        <w:rPr>
          <w:rFonts w:eastAsia="Times New Roman" w:cs="Times New Roman"/>
          <w:szCs w:val="24"/>
        </w:rPr>
        <w:t>.</w:t>
      </w:r>
      <w:r w:rsidRPr="00EA359B">
        <w:rPr>
          <w:rFonts w:eastAsia="Times New Roman" w:cs="Times New Roman"/>
          <w:szCs w:val="24"/>
        </w:rPr>
        <w:t xml:space="preserve"> Ως γνωστόν</w:t>
      </w:r>
      <w:r>
        <w:rPr>
          <w:rFonts w:eastAsia="Times New Roman" w:cs="Times New Roman"/>
          <w:szCs w:val="24"/>
        </w:rPr>
        <w:t>,</w:t>
      </w:r>
      <w:r w:rsidRPr="00EA359B">
        <w:rPr>
          <w:rFonts w:eastAsia="Times New Roman" w:cs="Times New Roman"/>
          <w:szCs w:val="24"/>
        </w:rPr>
        <w:t xml:space="preserve"> το 1912</w:t>
      </w:r>
      <w:r>
        <w:rPr>
          <w:rFonts w:eastAsia="Times New Roman" w:cs="Times New Roman"/>
          <w:szCs w:val="24"/>
        </w:rPr>
        <w:t>,</w:t>
      </w:r>
      <w:r w:rsidRPr="00EA359B">
        <w:rPr>
          <w:rFonts w:eastAsia="Times New Roman" w:cs="Times New Roman"/>
          <w:szCs w:val="24"/>
        </w:rPr>
        <w:t xml:space="preserve"> περίοδος που αναφέρθηκα</w:t>
      </w:r>
      <w:r>
        <w:rPr>
          <w:rFonts w:eastAsia="Times New Roman" w:cs="Times New Roman"/>
          <w:szCs w:val="24"/>
        </w:rPr>
        <w:t>,</w:t>
      </w:r>
      <w:r w:rsidRPr="00EA359B">
        <w:rPr>
          <w:rFonts w:eastAsia="Times New Roman" w:cs="Times New Roman"/>
          <w:szCs w:val="24"/>
        </w:rPr>
        <w:t xml:space="preserve"> την περίοδο των Βαλκανικών Πολέμων</w:t>
      </w:r>
      <w:r>
        <w:rPr>
          <w:rFonts w:eastAsia="Times New Roman" w:cs="Times New Roman"/>
          <w:szCs w:val="24"/>
        </w:rPr>
        <w:t>,</w:t>
      </w:r>
      <w:r w:rsidRPr="00EA359B">
        <w:rPr>
          <w:rFonts w:eastAsia="Times New Roman" w:cs="Times New Roman"/>
          <w:szCs w:val="24"/>
        </w:rPr>
        <w:t xml:space="preserve"> η</w:t>
      </w:r>
      <w:r>
        <w:rPr>
          <w:rFonts w:eastAsia="Times New Roman" w:cs="Times New Roman"/>
          <w:szCs w:val="24"/>
        </w:rPr>
        <w:t xml:space="preserve"> </w:t>
      </w:r>
      <w:r w:rsidRPr="00EA359B">
        <w:rPr>
          <w:rFonts w:eastAsia="Times New Roman" w:cs="Times New Roman"/>
          <w:szCs w:val="24"/>
        </w:rPr>
        <w:t>Ελλάς επεκτάθηκε</w:t>
      </w:r>
      <w:r>
        <w:rPr>
          <w:rFonts w:eastAsia="Times New Roman" w:cs="Times New Roman"/>
          <w:szCs w:val="24"/>
        </w:rPr>
        <w:t>.</w:t>
      </w:r>
      <w:r w:rsidRPr="00EA359B">
        <w:rPr>
          <w:rFonts w:eastAsia="Times New Roman" w:cs="Times New Roman"/>
          <w:szCs w:val="24"/>
        </w:rPr>
        <w:t xml:space="preserve"> Απελευθερώθηκε </w:t>
      </w:r>
      <w:r>
        <w:rPr>
          <w:rFonts w:eastAsia="Times New Roman" w:cs="Times New Roman"/>
          <w:szCs w:val="24"/>
        </w:rPr>
        <w:t>η</w:t>
      </w:r>
      <w:r w:rsidRPr="00EA359B">
        <w:rPr>
          <w:rFonts w:eastAsia="Times New Roman" w:cs="Times New Roman"/>
          <w:szCs w:val="24"/>
        </w:rPr>
        <w:t xml:space="preserve"> Ήπειρος</w:t>
      </w:r>
      <w:r>
        <w:rPr>
          <w:rFonts w:eastAsia="Times New Roman" w:cs="Times New Roman"/>
          <w:szCs w:val="24"/>
        </w:rPr>
        <w:t>,</w:t>
      </w:r>
      <w:r w:rsidRPr="00EA359B">
        <w:rPr>
          <w:rFonts w:eastAsia="Times New Roman" w:cs="Times New Roman"/>
          <w:szCs w:val="24"/>
        </w:rPr>
        <w:t xml:space="preserve"> η Μακεδονία</w:t>
      </w:r>
      <w:r>
        <w:rPr>
          <w:rFonts w:eastAsia="Times New Roman" w:cs="Times New Roman"/>
          <w:szCs w:val="24"/>
        </w:rPr>
        <w:t xml:space="preserve">, </w:t>
      </w:r>
      <w:r w:rsidRPr="00EA359B">
        <w:rPr>
          <w:rFonts w:eastAsia="Times New Roman" w:cs="Times New Roman"/>
          <w:szCs w:val="24"/>
        </w:rPr>
        <w:t>η Θράκη</w:t>
      </w:r>
      <w:r>
        <w:rPr>
          <w:rFonts w:eastAsia="Times New Roman" w:cs="Times New Roman"/>
          <w:szCs w:val="24"/>
        </w:rPr>
        <w:t>,</w:t>
      </w:r>
      <w:r w:rsidRPr="00EA359B">
        <w:rPr>
          <w:rFonts w:eastAsia="Times New Roman" w:cs="Times New Roman"/>
          <w:szCs w:val="24"/>
        </w:rPr>
        <w:t xml:space="preserve"> τα νησιά του Αιγαίου με τη χρήση των όπλων</w:t>
      </w:r>
      <w:r>
        <w:rPr>
          <w:rFonts w:eastAsia="Times New Roman" w:cs="Times New Roman"/>
          <w:szCs w:val="24"/>
        </w:rPr>
        <w:t>.</w:t>
      </w:r>
      <w:r w:rsidRPr="00EA359B">
        <w:rPr>
          <w:rFonts w:eastAsia="Times New Roman" w:cs="Times New Roman"/>
          <w:szCs w:val="24"/>
        </w:rPr>
        <w:t xml:space="preserve"> Ο ελληνικός στρατός απελευθέρωσε αυτά τα εδάφη που είναι σήμερα ελεύθερα και ελληνικά</w:t>
      </w:r>
      <w:r>
        <w:rPr>
          <w:rFonts w:eastAsia="Times New Roman" w:cs="Times New Roman"/>
          <w:szCs w:val="24"/>
        </w:rPr>
        <w:t>.</w:t>
      </w:r>
      <w:r w:rsidRPr="00EA359B">
        <w:rPr>
          <w:rFonts w:eastAsia="Times New Roman" w:cs="Times New Roman"/>
          <w:szCs w:val="24"/>
        </w:rPr>
        <w:t xml:space="preserve"> </w:t>
      </w:r>
    </w:p>
    <w:p w14:paraId="06453121" w14:textId="77777777" w:rsidR="00C04CE1" w:rsidRDefault="00722F08">
      <w:pPr>
        <w:spacing w:line="600" w:lineRule="auto"/>
        <w:ind w:firstLine="720"/>
        <w:jc w:val="both"/>
        <w:rPr>
          <w:rFonts w:eastAsia="Times New Roman" w:cs="Times New Roman"/>
          <w:szCs w:val="24"/>
        </w:rPr>
      </w:pPr>
      <w:r w:rsidRPr="00A47F4C">
        <w:rPr>
          <w:rFonts w:eastAsia="Times New Roman" w:cs="Times New Roman"/>
          <w:b/>
          <w:szCs w:val="24"/>
        </w:rPr>
        <w:t>ΝΙΚΟΛΑΟΣ ΒΟΥΤΣΗΣ (Πρόεδρος της Βουλής):</w:t>
      </w:r>
      <w:r>
        <w:rPr>
          <w:rFonts w:eastAsia="Times New Roman" w:cs="Times New Roman"/>
          <w:b/>
          <w:szCs w:val="24"/>
        </w:rPr>
        <w:t xml:space="preserve"> </w:t>
      </w:r>
      <w:r>
        <w:rPr>
          <w:rFonts w:eastAsia="Times New Roman" w:cs="Times New Roman"/>
          <w:szCs w:val="24"/>
        </w:rPr>
        <w:t>Και υπεγράφησαν συμφωνίες.</w:t>
      </w:r>
    </w:p>
    <w:p w14:paraId="06453122" w14:textId="77777777" w:rsidR="00C04CE1" w:rsidRDefault="00722F08">
      <w:pPr>
        <w:spacing w:line="600" w:lineRule="auto"/>
        <w:ind w:firstLine="720"/>
        <w:jc w:val="both"/>
        <w:rPr>
          <w:rFonts w:eastAsia="Times New Roman" w:cs="Times New Roman"/>
          <w:szCs w:val="24"/>
        </w:rPr>
      </w:pPr>
      <w:r w:rsidRPr="00A47F4C">
        <w:rPr>
          <w:rFonts w:eastAsia="Times New Roman" w:cs="Times New Roman"/>
          <w:b/>
          <w:szCs w:val="24"/>
        </w:rPr>
        <w:t>ΗΛΙΑΣ ΚΑΣΙΔΙΑΡΗΣ: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κύριε Πρόεδρε. Θα έχετε τον χρόνο να απαντήσετε μετά. Επιτρέψτε μου, όμως. Δεν είναι πρέπον να διακόπτετε έναν Βουλευτή, ένα μέλος της εθνικής αντιπροσωπείας την ώρα που αγορεύει.</w:t>
      </w:r>
    </w:p>
    <w:p w14:paraId="0645312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Το 1991 υπήρξε πρόταση του</w:t>
      </w:r>
      <w:r w:rsidRPr="00A47F4C">
        <w:rPr>
          <w:rFonts w:eastAsia="Times New Roman" w:cs="Times New Roman"/>
          <w:szCs w:val="24"/>
        </w:rPr>
        <w:t xml:space="preserve"> Μιλόσεβιτς να γίνει διαμελισμός του κρατιδίου των Σκοπίων και να μοιραστούν </w:t>
      </w:r>
      <w:r>
        <w:rPr>
          <w:rFonts w:eastAsia="Times New Roman" w:cs="Times New Roman"/>
          <w:szCs w:val="24"/>
        </w:rPr>
        <w:t xml:space="preserve">τα </w:t>
      </w:r>
      <w:r w:rsidRPr="00A47F4C">
        <w:rPr>
          <w:rFonts w:eastAsia="Times New Roman" w:cs="Times New Roman"/>
          <w:szCs w:val="24"/>
        </w:rPr>
        <w:t>δύο κομμάτια</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το ένα στη Σερβία και το άλλο</w:t>
      </w:r>
      <w:r w:rsidRPr="00A47F4C">
        <w:rPr>
          <w:rFonts w:eastAsia="Times New Roman" w:cs="Times New Roman"/>
          <w:szCs w:val="24"/>
        </w:rPr>
        <w:t xml:space="preserve"> στην Ελλάδα</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Αυτό</w:t>
      </w:r>
      <w:r w:rsidRPr="00A47F4C">
        <w:rPr>
          <w:rFonts w:eastAsia="Times New Roman" w:cs="Times New Roman"/>
          <w:szCs w:val="24"/>
        </w:rPr>
        <w:t xml:space="preserve"> είναι ένα ιστορικό γεγονός</w:t>
      </w:r>
      <w:r>
        <w:rPr>
          <w:rFonts w:eastAsia="Times New Roman" w:cs="Times New Roman"/>
          <w:szCs w:val="24"/>
        </w:rPr>
        <w:t>,</w:t>
      </w:r>
      <w:r w:rsidRPr="00A47F4C">
        <w:rPr>
          <w:rFonts w:eastAsia="Times New Roman" w:cs="Times New Roman"/>
          <w:szCs w:val="24"/>
        </w:rPr>
        <w:t xml:space="preserve"> που δεν μπορεί να το αμφισβητήσει</w:t>
      </w:r>
      <w:r>
        <w:rPr>
          <w:rFonts w:eastAsia="Times New Roman" w:cs="Times New Roman"/>
          <w:szCs w:val="24"/>
        </w:rPr>
        <w:t xml:space="preserve"> κανείς. Και εγώ</w:t>
      </w:r>
      <w:r w:rsidRPr="00A47F4C">
        <w:rPr>
          <w:rFonts w:eastAsia="Times New Roman" w:cs="Times New Roman"/>
          <w:szCs w:val="24"/>
        </w:rPr>
        <w:t xml:space="preserve"> δεν παίρνω κα</w:t>
      </w:r>
      <w:r>
        <w:rPr>
          <w:rFonts w:eastAsia="Times New Roman" w:cs="Times New Roman"/>
          <w:szCs w:val="24"/>
        </w:rPr>
        <w:t>μ</w:t>
      </w:r>
      <w:r w:rsidRPr="00A47F4C">
        <w:rPr>
          <w:rFonts w:eastAsia="Times New Roman" w:cs="Times New Roman"/>
          <w:szCs w:val="24"/>
        </w:rPr>
        <w:t>μία θέση</w:t>
      </w:r>
      <w:r>
        <w:rPr>
          <w:rFonts w:eastAsia="Times New Roman" w:cs="Times New Roman"/>
          <w:szCs w:val="24"/>
        </w:rPr>
        <w:t>.</w:t>
      </w:r>
    </w:p>
    <w:p w14:paraId="0645312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w:t>
      </w:r>
      <w:r w:rsidRPr="00A47F4C">
        <w:rPr>
          <w:rFonts w:eastAsia="Times New Roman" w:cs="Times New Roman"/>
          <w:szCs w:val="24"/>
        </w:rPr>
        <w:t>πό κει και πέρα</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εις ό,τι αφορά την αναφορά μου στο σήμερα, πράγματι τα Σκόπια θα οδηγούνταν σε εμφύλια διαμάχη, εάν δεν υπήρχε η παρέμβαση αυτή προς ένταξή τους</w:t>
      </w:r>
      <w:r w:rsidRPr="00A47F4C">
        <w:rPr>
          <w:rFonts w:eastAsia="Times New Roman" w:cs="Times New Roman"/>
          <w:szCs w:val="24"/>
        </w:rPr>
        <w:t xml:space="preserve"> στο ΝΑΤΟ</w:t>
      </w:r>
      <w:r>
        <w:rPr>
          <w:rFonts w:eastAsia="Times New Roman" w:cs="Times New Roman"/>
          <w:szCs w:val="24"/>
        </w:rPr>
        <w:t>. Κ</w:t>
      </w:r>
      <w:r w:rsidRPr="00A47F4C">
        <w:rPr>
          <w:rFonts w:eastAsia="Times New Roman" w:cs="Times New Roman"/>
          <w:szCs w:val="24"/>
        </w:rPr>
        <w:t xml:space="preserve">αι τότε είπα </w:t>
      </w:r>
      <w:r>
        <w:rPr>
          <w:rFonts w:eastAsia="Times New Roman" w:cs="Times New Roman"/>
          <w:szCs w:val="24"/>
        </w:rPr>
        <w:t>-πρόσεξε μ</w:t>
      </w:r>
      <w:r w:rsidRPr="00A47F4C">
        <w:rPr>
          <w:rFonts w:eastAsia="Times New Roman" w:cs="Times New Roman"/>
          <w:szCs w:val="24"/>
        </w:rPr>
        <w:t>ε</w:t>
      </w:r>
      <w:r>
        <w:rPr>
          <w:rFonts w:eastAsia="Times New Roman" w:cs="Times New Roman"/>
          <w:szCs w:val="24"/>
        </w:rPr>
        <w:t>- ότι η Ελλάς θα μπορούσε να παρέμβει ως ειρηνευτική δύναμη. Ακούσατε τα λεγόμενά μου. Έχουν καταγραφεί στα Πρακτικά της Βουλής.</w:t>
      </w:r>
    </w:p>
    <w:p w14:paraId="06453125" w14:textId="77777777" w:rsidR="00C04CE1" w:rsidRDefault="00722F08">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Κύριε Κασιδιάρη, με </w:t>
      </w:r>
      <w:proofErr w:type="spellStart"/>
      <w:r>
        <w:rPr>
          <w:rFonts w:eastAsia="Times New Roman"/>
          <w:bCs/>
          <w:szCs w:val="24"/>
        </w:rPr>
        <w:t>συγχωρείτε</w:t>
      </w:r>
      <w:proofErr w:type="spellEnd"/>
      <w:r>
        <w:rPr>
          <w:rFonts w:eastAsia="Times New Roman"/>
          <w:bCs/>
          <w:szCs w:val="24"/>
        </w:rPr>
        <w:t>. Είναι πολιτική ανάλυση αυτό. Δεν είναι προσωπικό. Παρακαλώ, ολοκληρώνετε.</w:t>
      </w:r>
    </w:p>
    <w:p w14:paraId="06453126" w14:textId="77777777" w:rsidR="00C04CE1" w:rsidRDefault="00722F08">
      <w:pPr>
        <w:spacing w:line="600" w:lineRule="auto"/>
        <w:ind w:firstLine="720"/>
        <w:jc w:val="both"/>
        <w:rPr>
          <w:rFonts w:eastAsia="Times New Roman" w:cs="Times New Roman"/>
          <w:szCs w:val="24"/>
        </w:rPr>
      </w:pPr>
      <w:r w:rsidRPr="00A47F4C">
        <w:rPr>
          <w:rFonts w:eastAsia="Times New Roman" w:cs="Times New Roman"/>
          <w:b/>
          <w:szCs w:val="24"/>
        </w:rPr>
        <w:t>ΗΛΙΑΣ ΚΑΣΙΔΙΑΡΗΣ:</w:t>
      </w:r>
      <w:r>
        <w:rPr>
          <w:rFonts w:eastAsia="Times New Roman" w:cs="Times New Roman"/>
          <w:szCs w:val="24"/>
        </w:rPr>
        <w:t xml:space="preserve"> Ομιλώ για την παρέμβαση της Ελλάδος ως ειρηνευτικής δύναμης και εσείς λέτε ότι είμαι πολεμοχαρής.</w:t>
      </w:r>
    </w:p>
    <w:p w14:paraId="0645312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Δεν έχω να απαντήσω τίποτε άλλο, κύριε Πρόεδρε. Στην κρίση του ελληνικού λαού τα λεγόμενα και οι πράξεις όλων μας.</w:t>
      </w:r>
    </w:p>
    <w:p w14:paraId="0645312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Ευχαριστώ.</w:t>
      </w:r>
    </w:p>
    <w:p w14:paraId="06453129" w14:textId="77777777" w:rsidR="00C04CE1" w:rsidRDefault="00722F08">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Ζητήσατε τον λόγο επί προσωπικού. Ήταν πολιτική ανάλυση αυτό που κάνατε. Να έχετε παρακαλώ τις απόψεις σας, οι οποίες κρίνονται από τον κόσμο.</w:t>
      </w:r>
    </w:p>
    <w:p w14:paraId="0645312A" w14:textId="77777777" w:rsidR="00C04CE1" w:rsidRDefault="00722F08">
      <w:pPr>
        <w:spacing w:line="600" w:lineRule="auto"/>
        <w:ind w:firstLine="720"/>
        <w:jc w:val="both"/>
        <w:rPr>
          <w:rFonts w:eastAsia="Times New Roman"/>
          <w:bCs/>
          <w:szCs w:val="24"/>
        </w:rPr>
      </w:pPr>
      <w:r>
        <w:rPr>
          <w:rFonts w:eastAsia="Times New Roman"/>
          <w:bCs/>
          <w:szCs w:val="24"/>
        </w:rPr>
        <w:t>Προχωρούμε τώρα στον κ. Αμανατίδη, Βουλευτή του ΣΥΡΙΖΑ.</w:t>
      </w:r>
    </w:p>
    <w:p w14:paraId="0645312B" w14:textId="77777777" w:rsidR="00C04CE1" w:rsidRDefault="00722F08">
      <w:pPr>
        <w:spacing w:line="600" w:lineRule="auto"/>
        <w:ind w:firstLine="720"/>
        <w:jc w:val="both"/>
        <w:rPr>
          <w:rFonts w:eastAsia="Times New Roman" w:cs="Times New Roman"/>
          <w:szCs w:val="24"/>
        </w:rPr>
      </w:pPr>
      <w:r>
        <w:rPr>
          <w:rFonts w:eastAsia="Times New Roman"/>
          <w:bCs/>
          <w:szCs w:val="24"/>
        </w:rPr>
        <w:t>Ορίστε, έχετε τον λόγο, κύριε Αμανατίδη.</w:t>
      </w:r>
    </w:p>
    <w:p w14:paraId="0645312C" w14:textId="77777777" w:rsidR="00C04CE1" w:rsidRDefault="00722F08">
      <w:pPr>
        <w:spacing w:line="600" w:lineRule="auto"/>
        <w:ind w:firstLine="720"/>
        <w:jc w:val="both"/>
        <w:rPr>
          <w:rFonts w:eastAsia="Times New Roman" w:cs="Times New Roman"/>
          <w:szCs w:val="24"/>
        </w:rPr>
      </w:pPr>
      <w:r w:rsidRPr="00F94C74">
        <w:rPr>
          <w:rFonts w:eastAsia="Times New Roman" w:cs="Times New Roman"/>
          <w:b/>
          <w:szCs w:val="24"/>
        </w:rPr>
        <w:t>ΙΩΑΝΝΗΣ ΑΜΑΝΑΤΙΔΗΣ:</w:t>
      </w:r>
      <w:r w:rsidRPr="00A47F4C">
        <w:rPr>
          <w:rFonts w:eastAsia="Times New Roman" w:cs="Times New Roman"/>
          <w:szCs w:val="24"/>
        </w:rPr>
        <w:t xml:space="preserve"> </w:t>
      </w:r>
      <w:r>
        <w:rPr>
          <w:rFonts w:eastAsia="Times New Roman" w:cs="Times New Roman"/>
          <w:szCs w:val="24"/>
        </w:rPr>
        <w:t>Ευχαριστώ πολύ.</w:t>
      </w:r>
    </w:p>
    <w:p w14:paraId="0645312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w:t>
      </w:r>
      <w:r w:rsidRPr="00A47F4C">
        <w:rPr>
          <w:rFonts w:eastAsia="Times New Roman" w:cs="Times New Roman"/>
          <w:szCs w:val="24"/>
        </w:rPr>
        <w:t>προδοσία του φασισμού και του ναζισμού είναι η προδοσία απέναντι στον άνθρωπο</w:t>
      </w:r>
      <w:r>
        <w:rPr>
          <w:rFonts w:eastAsia="Times New Roman" w:cs="Times New Roman"/>
          <w:szCs w:val="24"/>
        </w:rPr>
        <w:t>,</w:t>
      </w:r>
      <w:r w:rsidRPr="00A47F4C">
        <w:rPr>
          <w:rFonts w:eastAsia="Times New Roman" w:cs="Times New Roman"/>
          <w:szCs w:val="24"/>
        </w:rPr>
        <w:t xml:space="preserve"> είναι η προδοσία απέναντι στις ανθρώπινες αξίες</w:t>
      </w:r>
      <w:r>
        <w:rPr>
          <w:rFonts w:eastAsia="Times New Roman" w:cs="Times New Roman"/>
          <w:szCs w:val="24"/>
        </w:rPr>
        <w:t>. Κ</w:t>
      </w:r>
      <w:r w:rsidRPr="00A47F4C">
        <w:rPr>
          <w:rFonts w:eastAsia="Times New Roman" w:cs="Times New Roman"/>
          <w:szCs w:val="24"/>
        </w:rPr>
        <w:t>αι δυστυχώ</w:t>
      </w:r>
      <w:r>
        <w:rPr>
          <w:rFonts w:eastAsia="Times New Roman" w:cs="Times New Roman"/>
          <w:szCs w:val="24"/>
        </w:rPr>
        <w:t>ς, ακούστηκαν αυτά σε μία ημέρα ό</w:t>
      </w:r>
      <w:r w:rsidRPr="00A47F4C">
        <w:rPr>
          <w:rFonts w:eastAsia="Times New Roman" w:cs="Times New Roman"/>
          <w:szCs w:val="24"/>
        </w:rPr>
        <w:t xml:space="preserve">που </w:t>
      </w:r>
      <w:proofErr w:type="spellStart"/>
      <w:r w:rsidRPr="00A47F4C">
        <w:rPr>
          <w:rFonts w:eastAsia="Times New Roman" w:cs="Times New Roman"/>
          <w:szCs w:val="24"/>
        </w:rPr>
        <w:t>εκοιμήθη</w:t>
      </w:r>
      <w:proofErr w:type="spellEnd"/>
      <w:r w:rsidRPr="00A47F4C">
        <w:rPr>
          <w:rFonts w:eastAsia="Times New Roman" w:cs="Times New Roman"/>
          <w:szCs w:val="24"/>
        </w:rPr>
        <w:t xml:space="preserve"> ο Μακαριστός Παύλος </w:t>
      </w:r>
      <w:r>
        <w:rPr>
          <w:rFonts w:eastAsia="Times New Roman" w:cs="Times New Roman"/>
          <w:szCs w:val="24"/>
        </w:rPr>
        <w:t>πλέον, ο οποίος με τον λόγο του</w:t>
      </w:r>
      <w:r w:rsidRPr="00A47F4C">
        <w:rPr>
          <w:rFonts w:eastAsia="Times New Roman" w:cs="Times New Roman"/>
          <w:szCs w:val="24"/>
        </w:rPr>
        <w:t xml:space="preserve"> στάθηκε ανάχωμα σε αυτό που ακριβώς </w:t>
      </w:r>
      <w:r>
        <w:rPr>
          <w:rFonts w:eastAsia="Times New Roman" w:cs="Times New Roman"/>
          <w:szCs w:val="24"/>
        </w:rPr>
        <w:t>προηγουμένως</w:t>
      </w:r>
      <w:r w:rsidRPr="00A47F4C">
        <w:rPr>
          <w:rFonts w:eastAsia="Times New Roman" w:cs="Times New Roman"/>
          <w:szCs w:val="24"/>
        </w:rPr>
        <w:t xml:space="preserve"> ακούσαμε από τη</w:t>
      </w:r>
      <w:r>
        <w:rPr>
          <w:rFonts w:eastAsia="Times New Roman" w:cs="Times New Roman"/>
          <w:szCs w:val="24"/>
        </w:rPr>
        <w:t>ν</w:t>
      </w:r>
      <w:r w:rsidRPr="00A47F4C">
        <w:rPr>
          <w:rFonts w:eastAsia="Times New Roman" w:cs="Times New Roman"/>
          <w:szCs w:val="24"/>
        </w:rPr>
        <w:t xml:space="preserve"> Χρυσή Αυγή</w:t>
      </w:r>
      <w:r>
        <w:rPr>
          <w:rFonts w:eastAsia="Times New Roman" w:cs="Times New Roman"/>
          <w:szCs w:val="24"/>
        </w:rPr>
        <w:t>.</w:t>
      </w:r>
    </w:p>
    <w:p w14:paraId="0645312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Κ</w:t>
      </w:r>
      <w:r w:rsidRPr="00A47F4C">
        <w:rPr>
          <w:rFonts w:eastAsia="Times New Roman" w:cs="Times New Roman"/>
          <w:szCs w:val="24"/>
        </w:rPr>
        <w:t>ύριε πρόεδρε</w:t>
      </w:r>
      <w:r>
        <w:rPr>
          <w:rFonts w:eastAsia="Times New Roman" w:cs="Times New Roman"/>
          <w:szCs w:val="24"/>
        </w:rPr>
        <w:t>,</w:t>
      </w:r>
      <w:r w:rsidRPr="00A47F4C">
        <w:rPr>
          <w:rFonts w:eastAsia="Times New Roman" w:cs="Times New Roman"/>
          <w:szCs w:val="24"/>
        </w:rPr>
        <w:t xml:space="preserve"> κύριοι </w:t>
      </w:r>
      <w:r>
        <w:rPr>
          <w:rFonts w:eastAsia="Times New Roman" w:cs="Times New Roman"/>
          <w:szCs w:val="24"/>
        </w:rPr>
        <w:t>Β</w:t>
      </w:r>
      <w:r w:rsidRPr="00A47F4C">
        <w:rPr>
          <w:rFonts w:eastAsia="Times New Roman" w:cs="Times New Roman"/>
          <w:szCs w:val="24"/>
        </w:rPr>
        <w:t>ουλευτές</w:t>
      </w:r>
      <w:r>
        <w:rPr>
          <w:rFonts w:eastAsia="Times New Roman" w:cs="Times New Roman"/>
          <w:szCs w:val="24"/>
        </w:rPr>
        <w:t>,</w:t>
      </w:r>
      <w:r w:rsidRPr="00A47F4C">
        <w:rPr>
          <w:rFonts w:eastAsia="Times New Roman" w:cs="Times New Roman"/>
          <w:szCs w:val="24"/>
        </w:rPr>
        <w:t xml:space="preserve"> είχα την τιμή να υπηρετήσω επί τρία χρόνια στο Υπουργείο Εξωτερικών</w:t>
      </w:r>
      <w:r>
        <w:rPr>
          <w:rFonts w:eastAsia="Times New Roman" w:cs="Times New Roman"/>
          <w:szCs w:val="24"/>
        </w:rPr>
        <w:t>,</w:t>
      </w:r>
      <w:r w:rsidRPr="00A47F4C">
        <w:rPr>
          <w:rFonts w:eastAsia="Times New Roman" w:cs="Times New Roman"/>
          <w:szCs w:val="24"/>
        </w:rPr>
        <w:t xml:space="preserve"> ασκώντας αυτό που ο Υπουργός Εξωτερικών κ</w:t>
      </w:r>
      <w:r>
        <w:rPr>
          <w:rFonts w:eastAsia="Times New Roman" w:cs="Times New Roman"/>
          <w:szCs w:val="24"/>
        </w:rPr>
        <w:t>.</w:t>
      </w:r>
      <w:r w:rsidRPr="00A47F4C">
        <w:rPr>
          <w:rFonts w:eastAsia="Times New Roman" w:cs="Times New Roman"/>
          <w:szCs w:val="24"/>
        </w:rPr>
        <w:t xml:space="preserve"> Νίκος Κοτζιάς</w:t>
      </w:r>
      <w:r>
        <w:rPr>
          <w:rFonts w:eastAsia="Times New Roman" w:cs="Times New Roman"/>
          <w:szCs w:val="24"/>
        </w:rPr>
        <w:t>,</w:t>
      </w:r>
      <w:r w:rsidRPr="00A47F4C">
        <w:rPr>
          <w:rFonts w:eastAsia="Times New Roman" w:cs="Times New Roman"/>
          <w:szCs w:val="24"/>
        </w:rPr>
        <w:t xml:space="preserve"> και ο πρωθυπουργός κ</w:t>
      </w:r>
      <w:r>
        <w:rPr>
          <w:rFonts w:eastAsia="Times New Roman" w:cs="Times New Roman"/>
          <w:szCs w:val="24"/>
        </w:rPr>
        <w:t>.</w:t>
      </w:r>
      <w:r w:rsidRPr="00A47F4C">
        <w:rPr>
          <w:rFonts w:eastAsia="Times New Roman" w:cs="Times New Roman"/>
          <w:szCs w:val="24"/>
        </w:rPr>
        <w:t xml:space="preserve"> Αλέξης Τσίπρας</w:t>
      </w:r>
      <w:r>
        <w:rPr>
          <w:rFonts w:eastAsia="Times New Roman" w:cs="Times New Roman"/>
          <w:szCs w:val="24"/>
        </w:rPr>
        <w:t>,</w:t>
      </w:r>
      <w:r w:rsidRPr="00A47F4C">
        <w:rPr>
          <w:rFonts w:eastAsia="Times New Roman" w:cs="Times New Roman"/>
          <w:szCs w:val="24"/>
        </w:rPr>
        <w:t xml:space="preserve"> έθεσαν από την αρχή</w:t>
      </w:r>
      <w:r>
        <w:rPr>
          <w:rFonts w:eastAsia="Times New Roman" w:cs="Times New Roman"/>
          <w:szCs w:val="24"/>
        </w:rPr>
        <w:t>: ε</w:t>
      </w:r>
      <w:r w:rsidRPr="00A47F4C">
        <w:rPr>
          <w:rFonts w:eastAsia="Times New Roman" w:cs="Times New Roman"/>
          <w:szCs w:val="24"/>
        </w:rPr>
        <w:t>νεργητική</w:t>
      </w:r>
      <w:r>
        <w:rPr>
          <w:rFonts w:eastAsia="Times New Roman" w:cs="Times New Roman"/>
          <w:szCs w:val="24"/>
        </w:rPr>
        <w:t xml:space="preserve">, πολυδιάστατη, ανεξάρτητη </w:t>
      </w:r>
      <w:r w:rsidRPr="00A47F4C">
        <w:rPr>
          <w:rFonts w:eastAsia="Times New Roman" w:cs="Times New Roman"/>
          <w:szCs w:val="24"/>
        </w:rPr>
        <w:t>εξωτερική πολιτική</w:t>
      </w:r>
      <w:r>
        <w:rPr>
          <w:rFonts w:eastAsia="Times New Roman" w:cs="Times New Roman"/>
          <w:szCs w:val="24"/>
        </w:rPr>
        <w:t>.</w:t>
      </w:r>
    </w:p>
    <w:p w14:paraId="0645312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w:t>
      </w:r>
      <w:r w:rsidRPr="00A47F4C">
        <w:rPr>
          <w:rFonts w:eastAsia="Times New Roman" w:cs="Times New Roman"/>
          <w:szCs w:val="24"/>
        </w:rPr>
        <w:t>ύριε πρόεδρε</w:t>
      </w:r>
      <w:r>
        <w:rPr>
          <w:rFonts w:eastAsia="Times New Roman" w:cs="Times New Roman"/>
          <w:szCs w:val="24"/>
        </w:rPr>
        <w:t xml:space="preserve">, θα προσπαθήσω να μιλήσω για θέματα, </w:t>
      </w:r>
      <w:r w:rsidRPr="00A47F4C">
        <w:rPr>
          <w:rFonts w:eastAsia="Times New Roman" w:cs="Times New Roman"/>
          <w:szCs w:val="24"/>
        </w:rPr>
        <w:t>τα οποία δεν έχουν ακουστεί μέχρι τώρα</w:t>
      </w:r>
      <w:r>
        <w:rPr>
          <w:rFonts w:eastAsia="Times New Roman" w:cs="Times New Roman"/>
          <w:szCs w:val="24"/>
        </w:rPr>
        <w:t>.</w:t>
      </w:r>
    </w:p>
    <w:p w14:paraId="0645313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 εκτίμησή μου</w:t>
      </w:r>
      <w:r w:rsidRPr="00A47F4C">
        <w:rPr>
          <w:rFonts w:eastAsia="Times New Roman" w:cs="Times New Roman"/>
          <w:szCs w:val="24"/>
        </w:rPr>
        <w:t xml:space="preserve"> είναι η εξής</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Η</w:t>
      </w:r>
      <w:r w:rsidRPr="00A47F4C">
        <w:rPr>
          <w:rFonts w:eastAsia="Times New Roman" w:cs="Times New Roman"/>
          <w:szCs w:val="24"/>
        </w:rPr>
        <w:t xml:space="preserve"> Νέα Δημοκρατία κυριαρχείται αυτή τη στιγμή </w:t>
      </w:r>
      <w:r>
        <w:rPr>
          <w:rFonts w:eastAsia="Times New Roman" w:cs="Times New Roman"/>
          <w:szCs w:val="24"/>
        </w:rPr>
        <w:t>–και έ</w:t>
      </w:r>
      <w:r w:rsidRPr="00A47F4C">
        <w:rPr>
          <w:rFonts w:eastAsia="Times New Roman" w:cs="Times New Roman"/>
          <w:szCs w:val="24"/>
        </w:rPr>
        <w:t xml:space="preserve">χει ειπωθεί από </w:t>
      </w:r>
      <w:r>
        <w:rPr>
          <w:rFonts w:eastAsia="Times New Roman" w:cs="Times New Roman"/>
          <w:szCs w:val="24"/>
        </w:rPr>
        <w:t xml:space="preserve">πολλούς </w:t>
      </w:r>
      <w:r w:rsidRPr="00A47F4C">
        <w:rPr>
          <w:rFonts w:eastAsia="Times New Roman" w:cs="Times New Roman"/>
          <w:szCs w:val="24"/>
        </w:rPr>
        <w:t>ομιλητές</w:t>
      </w:r>
      <w:r>
        <w:rPr>
          <w:rFonts w:eastAsia="Times New Roman" w:cs="Times New Roman"/>
          <w:szCs w:val="24"/>
        </w:rPr>
        <w:t>-</w:t>
      </w:r>
      <w:r w:rsidRPr="00A47F4C">
        <w:rPr>
          <w:rFonts w:eastAsia="Times New Roman" w:cs="Times New Roman"/>
          <w:szCs w:val="24"/>
        </w:rPr>
        <w:t xml:space="preserve"> από την </w:t>
      </w:r>
      <w:r>
        <w:rPr>
          <w:rFonts w:eastAsia="Times New Roman" w:cs="Times New Roman"/>
          <w:szCs w:val="24"/>
        </w:rPr>
        <w:t>ακροδεξιά π</w:t>
      </w:r>
      <w:r w:rsidRPr="00A47F4C">
        <w:rPr>
          <w:rFonts w:eastAsia="Times New Roman" w:cs="Times New Roman"/>
          <w:szCs w:val="24"/>
        </w:rPr>
        <w:t xml:space="preserve">τέρυγα </w:t>
      </w:r>
      <w:r>
        <w:rPr>
          <w:rFonts w:eastAsia="Times New Roman" w:cs="Times New Roman"/>
          <w:szCs w:val="24"/>
        </w:rPr>
        <w:t>και</w:t>
      </w:r>
      <w:r w:rsidRPr="00A47F4C">
        <w:rPr>
          <w:rFonts w:eastAsia="Times New Roman" w:cs="Times New Roman"/>
          <w:szCs w:val="24"/>
        </w:rPr>
        <w:t xml:space="preserve"> συνισταμένη </w:t>
      </w:r>
      <w:r>
        <w:rPr>
          <w:rFonts w:eastAsia="Times New Roman" w:cs="Times New Roman"/>
          <w:szCs w:val="24"/>
        </w:rPr>
        <w:t>της. Α</w:t>
      </w:r>
      <w:r w:rsidRPr="00A47F4C">
        <w:rPr>
          <w:rFonts w:eastAsia="Times New Roman" w:cs="Times New Roman"/>
          <w:szCs w:val="24"/>
        </w:rPr>
        <w:t>υτό</w:t>
      </w:r>
      <w:r>
        <w:rPr>
          <w:rFonts w:eastAsia="Times New Roman" w:cs="Times New Roman"/>
          <w:szCs w:val="24"/>
        </w:rPr>
        <w:t>, όμως,</w:t>
      </w:r>
      <w:r w:rsidRPr="00A47F4C">
        <w:rPr>
          <w:rFonts w:eastAsia="Times New Roman" w:cs="Times New Roman"/>
          <w:szCs w:val="24"/>
        </w:rPr>
        <w:t xml:space="preserve"> που συμβαίνει στη Νέα Δημοκρατία</w:t>
      </w:r>
      <w:r>
        <w:rPr>
          <w:rFonts w:eastAsia="Times New Roman" w:cs="Times New Roman"/>
          <w:szCs w:val="24"/>
        </w:rPr>
        <w:t>,</w:t>
      </w:r>
      <w:r w:rsidRPr="00A47F4C">
        <w:rPr>
          <w:rFonts w:eastAsia="Times New Roman" w:cs="Times New Roman"/>
          <w:szCs w:val="24"/>
        </w:rPr>
        <w:t xml:space="preserve"> συνειδητά προσπαθεί να το ο</w:t>
      </w:r>
      <w:r>
        <w:rPr>
          <w:rFonts w:eastAsia="Times New Roman" w:cs="Times New Roman"/>
          <w:szCs w:val="24"/>
        </w:rPr>
        <w:t>δηγήσει και να επικρατήσει στη χ</w:t>
      </w:r>
      <w:r w:rsidRPr="00A47F4C">
        <w:rPr>
          <w:rFonts w:eastAsia="Times New Roman" w:cs="Times New Roman"/>
          <w:szCs w:val="24"/>
        </w:rPr>
        <w:t>ώρα</w:t>
      </w:r>
      <w:r>
        <w:rPr>
          <w:rFonts w:eastAsia="Times New Roman" w:cs="Times New Roman"/>
          <w:szCs w:val="24"/>
        </w:rPr>
        <w:t>. Ο</w:t>
      </w:r>
      <w:r w:rsidRPr="00A47F4C">
        <w:rPr>
          <w:rFonts w:eastAsia="Times New Roman" w:cs="Times New Roman"/>
          <w:szCs w:val="24"/>
        </w:rPr>
        <w:t>δηγεί συνειδητά τη χώρα στα άκρα</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Έ</w:t>
      </w:r>
      <w:r w:rsidRPr="00A47F4C">
        <w:rPr>
          <w:rFonts w:eastAsia="Times New Roman" w:cs="Times New Roman"/>
          <w:szCs w:val="24"/>
        </w:rPr>
        <w:t xml:space="preserve">χει </w:t>
      </w:r>
      <w:r>
        <w:rPr>
          <w:rFonts w:eastAsia="Times New Roman" w:cs="Times New Roman"/>
          <w:szCs w:val="24"/>
        </w:rPr>
        <w:t>μ</w:t>
      </w:r>
      <w:r w:rsidRPr="00A47F4C">
        <w:rPr>
          <w:rFonts w:eastAsia="Times New Roman" w:cs="Times New Roman"/>
          <w:szCs w:val="24"/>
        </w:rPr>
        <w:t>άλιστα ανθρώπους στον κόλπο της που δεν απολογήθηκαν</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 xml:space="preserve">Απλώς τότε </w:t>
      </w:r>
      <w:r w:rsidRPr="00A47F4C">
        <w:rPr>
          <w:rFonts w:eastAsia="Times New Roman" w:cs="Times New Roman"/>
          <w:szCs w:val="24"/>
        </w:rPr>
        <w:t xml:space="preserve">δικαιολογήθηκαν </w:t>
      </w:r>
      <w:r>
        <w:rPr>
          <w:rFonts w:eastAsia="Times New Roman" w:cs="Times New Roman"/>
          <w:szCs w:val="24"/>
        </w:rPr>
        <w:t>ότι ήταν ακτιβιστές της Δεξιάς κ</w:t>
      </w:r>
      <w:r w:rsidRPr="00A47F4C">
        <w:rPr>
          <w:rFonts w:eastAsia="Times New Roman" w:cs="Times New Roman"/>
          <w:szCs w:val="24"/>
        </w:rPr>
        <w:t xml:space="preserve">αι </w:t>
      </w:r>
      <w:r>
        <w:rPr>
          <w:rFonts w:eastAsia="Times New Roman" w:cs="Times New Roman"/>
          <w:szCs w:val="24"/>
        </w:rPr>
        <w:t xml:space="preserve">ότι </w:t>
      </w:r>
      <w:r w:rsidRPr="00A47F4C">
        <w:rPr>
          <w:rFonts w:eastAsia="Times New Roman" w:cs="Times New Roman"/>
          <w:szCs w:val="24"/>
        </w:rPr>
        <w:t xml:space="preserve">εκείνη η περίοδος </w:t>
      </w:r>
      <w:r>
        <w:rPr>
          <w:rFonts w:eastAsia="Times New Roman" w:cs="Times New Roman"/>
          <w:szCs w:val="24"/>
        </w:rPr>
        <w:t>ήταν</w:t>
      </w:r>
      <w:r w:rsidRPr="00A47F4C">
        <w:rPr>
          <w:rFonts w:eastAsia="Times New Roman" w:cs="Times New Roman"/>
          <w:szCs w:val="24"/>
        </w:rPr>
        <w:t xml:space="preserve"> περίοδος με φασαρίες</w:t>
      </w:r>
      <w:r>
        <w:rPr>
          <w:rFonts w:eastAsia="Times New Roman" w:cs="Times New Roman"/>
          <w:szCs w:val="24"/>
        </w:rPr>
        <w:t>.</w:t>
      </w:r>
      <w:r w:rsidRPr="00A47F4C">
        <w:rPr>
          <w:rFonts w:eastAsia="Times New Roman" w:cs="Times New Roman"/>
          <w:szCs w:val="24"/>
        </w:rPr>
        <w:t xml:space="preserve"> </w:t>
      </w:r>
    </w:p>
    <w:p w14:paraId="0645313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Η</w:t>
      </w:r>
      <w:r w:rsidRPr="00A47F4C">
        <w:rPr>
          <w:rFonts w:eastAsia="Times New Roman" w:cs="Times New Roman"/>
          <w:szCs w:val="24"/>
        </w:rPr>
        <w:t xml:space="preserve"> Νέα Δημοκρατία και ο κ</w:t>
      </w:r>
      <w:r>
        <w:rPr>
          <w:rFonts w:eastAsia="Times New Roman" w:cs="Times New Roman"/>
          <w:szCs w:val="24"/>
        </w:rPr>
        <w:t>.</w:t>
      </w:r>
      <w:r w:rsidRPr="00A47F4C">
        <w:rPr>
          <w:rFonts w:eastAsia="Times New Roman" w:cs="Times New Roman"/>
          <w:szCs w:val="24"/>
        </w:rPr>
        <w:t xml:space="preserve"> Μητσοτάκης εγκάλεσε τον Πρωθυπουργό της χώρας ότι υπέγραψε εκεί που άλλοι έξι </w:t>
      </w:r>
      <w:r>
        <w:rPr>
          <w:rFonts w:eastAsia="Times New Roman" w:cs="Times New Roman"/>
          <w:szCs w:val="24"/>
        </w:rPr>
        <w:t>Πρωθυπουργοί δεν υπέγραψαν. Η απάντηση είναι απλή. Δ</w:t>
      </w:r>
      <w:r w:rsidRPr="00A47F4C">
        <w:rPr>
          <w:rFonts w:eastAsia="Times New Roman" w:cs="Times New Roman"/>
          <w:szCs w:val="24"/>
        </w:rPr>
        <w:t xml:space="preserve">εν υπέγραψαν οι άλλοι έξι </w:t>
      </w:r>
      <w:r>
        <w:rPr>
          <w:rFonts w:eastAsia="Times New Roman" w:cs="Times New Roman"/>
          <w:szCs w:val="24"/>
        </w:rPr>
        <w:t>Πρωθυπουργοί, γιατί ακριβώς δ</w:t>
      </w:r>
      <w:r w:rsidRPr="00A47F4C">
        <w:rPr>
          <w:rFonts w:eastAsia="Times New Roman" w:cs="Times New Roman"/>
          <w:szCs w:val="24"/>
        </w:rPr>
        <w:t>εν κατάφεραν τους εθνικούς στόχους και την εθνική γραμμή</w:t>
      </w:r>
      <w:r>
        <w:rPr>
          <w:rFonts w:eastAsia="Times New Roman" w:cs="Times New Roman"/>
          <w:szCs w:val="24"/>
        </w:rPr>
        <w:t>, γ</w:t>
      </w:r>
      <w:r w:rsidRPr="00A47F4C">
        <w:rPr>
          <w:rFonts w:eastAsia="Times New Roman" w:cs="Times New Roman"/>
          <w:szCs w:val="24"/>
        </w:rPr>
        <w:t xml:space="preserve">ιατί τους </w:t>
      </w:r>
      <w:r>
        <w:rPr>
          <w:rFonts w:eastAsia="Times New Roman" w:cs="Times New Roman"/>
          <w:szCs w:val="24"/>
        </w:rPr>
        <w:t xml:space="preserve">την </w:t>
      </w:r>
      <w:r w:rsidRPr="00A47F4C">
        <w:rPr>
          <w:rFonts w:eastAsia="Times New Roman" w:cs="Times New Roman"/>
          <w:szCs w:val="24"/>
        </w:rPr>
        <w:t xml:space="preserve">αρνιόντουσαν και ποτέ δεν την </w:t>
      </w:r>
      <w:r>
        <w:rPr>
          <w:rFonts w:eastAsia="Times New Roman" w:cs="Times New Roman"/>
          <w:szCs w:val="24"/>
        </w:rPr>
        <w:t>δέχτηκαν,</w:t>
      </w:r>
      <w:r w:rsidRPr="00A47F4C">
        <w:rPr>
          <w:rFonts w:eastAsia="Times New Roman" w:cs="Times New Roman"/>
          <w:szCs w:val="24"/>
        </w:rPr>
        <w:t xml:space="preserve"> ποτέ δεν είχαν αυτή την επιτυχία</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Ή μήπως δεν υπήρχε ε</w:t>
      </w:r>
      <w:r w:rsidRPr="00A47F4C">
        <w:rPr>
          <w:rFonts w:eastAsia="Times New Roman" w:cs="Times New Roman"/>
          <w:szCs w:val="24"/>
        </w:rPr>
        <w:t>θνική θέση</w:t>
      </w:r>
      <w:r>
        <w:rPr>
          <w:rFonts w:eastAsia="Times New Roman" w:cs="Times New Roman"/>
          <w:szCs w:val="24"/>
        </w:rPr>
        <w:t>,</w:t>
      </w:r>
      <w:r w:rsidRPr="00A47F4C">
        <w:rPr>
          <w:rFonts w:eastAsia="Times New Roman" w:cs="Times New Roman"/>
          <w:szCs w:val="24"/>
        </w:rPr>
        <w:t xml:space="preserve"> αυτό που τώρα προσπαθεί να αποφύγει ο κ</w:t>
      </w:r>
      <w:r>
        <w:rPr>
          <w:rFonts w:eastAsia="Times New Roman" w:cs="Times New Roman"/>
          <w:szCs w:val="24"/>
        </w:rPr>
        <w:t>.</w:t>
      </w:r>
      <w:r w:rsidRPr="00A47F4C">
        <w:rPr>
          <w:rFonts w:eastAsia="Times New Roman" w:cs="Times New Roman"/>
          <w:szCs w:val="24"/>
        </w:rPr>
        <w:t xml:space="preserve"> Μητσοτάκης</w:t>
      </w:r>
      <w:r>
        <w:rPr>
          <w:rFonts w:eastAsia="Times New Roman" w:cs="Times New Roman"/>
          <w:szCs w:val="24"/>
        </w:rPr>
        <w:t>;</w:t>
      </w:r>
    </w:p>
    <w:p w14:paraId="0645313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w:t>
      </w:r>
      <w:r w:rsidRPr="00A47F4C">
        <w:rPr>
          <w:rFonts w:eastAsia="Times New Roman" w:cs="Times New Roman"/>
          <w:szCs w:val="24"/>
        </w:rPr>
        <w:t>τις 11</w:t>
      </w:r>
      <w:r>
        <w:rPr>
          <w:rFonts w:eastAsia="Times New Roman" w:cs="Times New Roman"/>
          <w:szCs w:val="24"/>
        </w:rPr>
        <w:t>-7-2017 σε επίκαιρη ερώτηση εδώ στο Κ</w:t>
      </w:r>
      <w:r w:rsidRPr="00A47F4C">
        <w:rPr>
          <w:rFonts w:eastAsia="Times New Roman" w:cs="Times New Roman"/>
          <w:szCs w:val="24"/>
        </w:rPr>
        <w:t>οινοβούλιο ο κ</w:t>
      </w:r>
      <w:r>
        <w:rPr>
          <w:rFonts w:eastAsia="Times New Roman" w:cs="Times New Roman"/>
          <w:szCs w:val="24"/>
        </w:rPr>
        <w:t xml:space="preserve">. </w:t>
      </w:r>
      <w:r w:rsidRPr="00A47F4C">
        <w:rPr>
          <w:rFonts w:eastAsia="Times New Roman" w:cs="Times New Roman"/>
          <w:szCs w:val="24"/>
        </w:rPr>
        <w:t xml:space="preserve"> Μητσοτάκης </w:t>
      </w:r>
      <w:r>
        <w:rPr>
          <w:rFonts w:eastAsia="Times New Roman" w:cs="Times New Roman"/>
          <w:szCs w:val="24"/>
        </w:rPr>
        <w:t xml:space="preserve">–ήταν </w:t>
      </w:r>
      <w:r w:rsidRPr="00A47F4C">
        <w:rPr>
          <w:rFonts w:eastAsia="Times New Roman" w:cs="Times New Roman"/>
          <w:szCs w:val="24"/>
        </w:rPr>
        <w:t xml:space="preserve">μπροστά και όλη η πολιτική ηγεσία του Υπουργείου Εξωτερικών και </w:t>
      </w:r>
      <w:r>
        <w:rPr>
          <w:rFonts w:eastAsia="Times New Roman" w:cs="Times New Roman"/>
          <w:szCs w:val="24"/>
        </w:rPr>
        <w:t>ο Π</w:t>
      </w:r>
      <w:r w:rsidRPr="00A47F4C">
        <w:rPr>
          <w:rFonts w:eastAsia="Times New Roman" w:cs="Times New Roman"/>
          <w:szCs w:val="24"/>
        </w:rPr>
        <w:t>ρωθυπουργός</w:t>
      </w:r>
      <w:r>
        <w:rPr>
          <w:rFonts w:eastAsia="Times New Roman" w:cs="Times New Roman"/>
          <w:szCs w:val="24"/>
        </w:rPr>
        <w:t xml:space="preserve"> και μπορείτε να ανατρέξετε στο βίντεο-</w:t>
      </w:r>
      <w:r w:rsidRPr="00A47F4C">
        <w:rPr>
          <w:rFonts w:eastAsia="Times New Roman" w:cs="Times New Roman"/>
          <w:szCs w:val="24"/>
        </w:rPr>
        <w:t xml:space="preserve"> αναρωτήθηκε </w:t>
      </w:r>
      <w:r>
        <w:rPr>
          <w:rFonts w:eastAsia="Times New Roman" w:cs="Times New Roman"/>
          <w:szCs w:val="24"/>
        </w:rPr>
        <w:t>και απάντησε απέναντι στον κ. Λεβέντη,</w:t>
      </w:r>
      <w:r w:rsidRPr="00A47F4C">
        <w:rPr>
          <w:rFonts w:eastAsia="Times New Roman" w:cs="Times New Roman"/>
          <w:szCs w:val="24"/>
        </w:rPr>
        <w:t xml:space="preserve"> λέγοντας </w:t>
      </w:r>
      <w:r>
        <w:rPr>
          <w:rFonts w:eastAsia="Times New Roman" w:cs="Times New Roman"/>
          <w:szCs w:val="24"/>
        </w:rPr>
        <w:t>ότι η Βουλή έχει εθνική θέση. Δύο φορές διατυπώθηκε.</w:t>
      </w:r>
      <w:r w:rsidRPr="00A47F4C">
        <w:rPr>
          <w:rFonts w:eastAsia="Times New Roman" w:cs="Times New Roman"/>
          <w:szCs w:val="24"/>
        </w:rPr>
        <w:t xml:space="preserve"> </w:t>
      </w:r>
      <w:r>
        <w:rPr>
          <w:rFonts w:eastAsia="Times New Roman" w:cs="Times New Roman"/>
          <w:szCs w:val="24"/>
        </w:rPr>
        <w:t>Πρώτα απ’</w:t>
      </w:r>
      <w:r w:rsidRPr="00A47F4C">
        <w:rPr>
          <w:rFonts w:eastAsia="Times New Roman" w:cs="Times New Roman"/>
          <w:szCs w:val="24"/>
        </w:rPr>
        <w:t xml:space="preserve"> όλα στις προγραμματικές δηλώσεις της Νέας Δημοκρατίας το</w:t>
      </w:r>
      <w:r>
        <w:rPr>
          <w:rFonts w:eastAsia="Times New Roman" w:cs="Times New Roman"/>
          <w:szCs w:val="24"/>
        </w:rPr>
        <w:t>υ</w:t>
      </w:r>
      <w:r w:rsidRPr="00A47F4C">
        <w:rPr>
          <w:rFonts w:eastAsia="Times New Roman" w:cs="Times New Roman"/>
          <w:szCs w:val="24"/>
        </w:rPr>
        <w:t xml:space="preserve"> 2007</w:t>
      </w:r>
      <w:r>
        <w:rPr>
          <w:rFonts w:eastAsia="Times New Roman" w:cs="Times New Roman"/>
          <w:szCs w:val="24"/>
        </w:rPr>
        <w:t>. Α</w:t>
      </w:r>
      <w:r w:rsidRPr="00A47F4C">
        <w:rPr>
          <w:rFonts w:eastAsia="Times New Roman" w:cs="Times New Roman"/>
          <w:szCs w:val="24"/>
        </w:rPr>
        <w:t>νατρέξτε στην ιστοσελίδα του Υπουργείου Εξωτερικών</w:t>
      </w:r>
      <w:r>
        <w:rPr>
          <w:rFonts w:eastAsia="Times New Roman" w:cs="Times New Roman"/>
          <w:szCs w:val="24"/>
        </w:rPr>
        <w:t>. Στις</w:t>
      </w:r>
      <w:r w:rsidRPr="00A47F4C">
        <w:rPr>
          <w:rFonts w:eastAsia="Times New Roman" w:cs="Times New Roman"/>
          <w:szCs w:val="24"/>
        </w:rPr>
        <w:t xml:space="preserve"> 30 Οκτωβρίου του 2007 </w:t>
      </w:r>
      <w:r>
        <w:rPr>
          <w:rFonts w:eastAsia="Times New Roman" w:cs="Times New Roman"/>
          <w:szCs w:val="24"/>
        </w:rPr>
        <w:t xml:space="preserve">στις προγραμματικές θέσεις της </w:t>
      </w:r>
      <w:r w:rsidRPr="00A47F4C">
        <w:rPr>
          <w:rFonts w:eastAsia="Times New Roman" w:cs="Times New Roman"/>
          <w:szCs w:val="24"/>
        </w:rPr>
        <w:t xml:space="preserve">Νέας Δημοκρατίας </w:t>
      </w:r>
      <w:r>
        <w:rPr>
          <w:rFonts w:eastAsia="Times New Roman" w:cs="Times New Roman"/>
          <w:szCs w:val="24"/>
        </w:rPr>
        <w:t>με Πρωθυ</w:t>
      </w:r>
      <w:r>
        <w:rPr>
          <w:rFonts w:eastAsia="Times New Roman" w:cs="Times New Roman"/>
          <w:szCs w:val="24"/>
        </w:rPr>
        <w:lastRenderedPageBreak/>
        <w:t>πουργό τον κ. Κωνσταντίνο Καραμανλή και Υπουργό</w:t>
      </w:r>
      <w:r w:rsidRPr="00A47F4C">
        <w:rPr>
          <w:rFonts w:eastAsia="Times New Roman" w:cs="Times New Roman"/>
          <w:szCs w:val="24"/>
        </w:rPr>
        <w:t xml:space="preserve"> Εξωτερικών</w:t>
      </w:r>
      <w:r>
        <w:rPr>
          <w:rFonts w:eastAsia="Times New Roman" w:cs="Times New Roman"/>
          <w:szCs w:val="24"/>
        </w:rPr>
        <w:t xml:space="preserve"> την κ.</w:t>
      </w:r>
      <w:r w:rsidRPr="00A47F4C">
        <w:rPr>
          <w:rFonts w:eastAsia="Times New Roman" w:cs="Times New Roman"/>
          <w:szCs w:val="24"/>
        </w:rPr>
        <w:t xml:space="preserve"> Ντόρα Μπακογιάννη </w:t>
      </w:r>
      <w:r>
        <w:rPr>
          <w:rFonts w:eastAsia="Times New Roman" w:cs="Times New Roman"/>
          <w:szCs w:val="24"/>
        </w:rPr>
        <w:t>υπήρχε η εξής διατύπωση: α</w:t>
      </w:r>
      <w:r w:rsidRPr="00A47F4C">
        <w:rPr>
          <w:rFonts w:eastAsia="Times New Roman" w:cs="Times New Roman"/>
          <w:szCs w:val="24"/>
        </w:rPr>
        <w:t>μοιβαία αποδεκτή λύση στη βάση της σύνθετης ονομασίας</w:t>
      </w:r>
      <w:r>
        <w:rPr>
          <w:rFonts w:eastAsia="Times New Roman" w:cs="Times New Roman"/>
          <w:szCs w:val="24"/>
        </w:rPr>
        <w:t>.</w:t>
      </w:r>
    </w:p>
    <w:p w14:paraId="0645313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Να μην ανατρέξουμε στον πατέρα Κωνσταντίνο Μ</w:t>
      </w:r>
      <w:r w:rsidRPr="00A47F4C">
        <w:rPr>
          <w:rFonts w:eastAsia="Times New Roman" w:cs="Times New Roman"/>
          <w:szCs w:val="24"/>
        </w:rPr>
        <w:t>ητσοτάκη</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Σ</w:t>
      </w:r>
      <w:r w:rsidRPr="00A47F4C">
        <w:rPr>
          <w:rFonts w:eastAsia="Times New Roman" w:cs="Times New Roman"/>
          <w:szCs w:val="24"/>
        </w:rPr>
        <w:t>τα βίντεο που κυκλοφορούν λέει</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«Ν</w:t>
      </w:r>
      <w:r w:rsidRPr="00A47F4C">
        <w:rPr>
          <w:rFonts w:eastAsia="Times New Roman" w:cs="Times New Roman"/>
          <w:szCs w:val="24"/>
        </w:rPr>
        <w:t>αι στη σύνθετη ονομασία</w:t>
      </w:r>
      <w:r>
        <w:rPr>
          <w:rFonts w:eastAsia="Times New Roman" w:cs="Times New Roman"/>
          <w:szCs w:val="24"/>
        </w:rPr>
        <w:t>,</w:t>
      </w:r>
      <w:r w:rsidRPr="00A47F4C">
        <w:rPr>
          <w:rFonts w:eastAsia="Times New Roman" w:cs="Times New Roman"/>
          <w:szCs w:val="24"/>
        </w:rPr>
        <w:t xml:space="preserve"> αλλιώς θα πάμε στο σκέτο Μακεδονία</w:t>
      </w:r>
      <w:r>
        <w:rPr>
          <w:rFonts w:eastAsia="Times New Roman" w:cs="Times New Roman"/>
          <w:szCs w:val="24"/>
        </w:rPr>
        <w:t>».</w:t>
      </w:r>
    </w:p>
    <w:p w14:paraId="0645313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w:t>
      </w:r>
      <w:r w:rsidRPr="00A47F4C">
        <w:rPr>
          <w:rFonts w:eastAsia="Times New Roman" w:cs="Times New Roman"/>
          <w:szCs w:val="24"/>
        </w:rPr>
        <w:t xml:space="preserve">ο 1995 </w:t>
      </w:r>
      <w:r>
        <w:rPr>
          <w:rFonts w:eastAsia="Times New Roman" w:cs="Times New Roman"/>
          <w:szCs w:val="24"/>
        </w:rPr>
        <w:t xml:space="preserve">με </w:t>
      </w:r>
      <w:r w:rsidRPr="00A47F4C">
        <w:rPr>
          <w:rFonts w:eastAsia="Times New Roman" w:cs="Times New Roman"/>
          <w:szCs w:val="24"/>
        </w:rPr>
        <w:t xml:space="preserve">κυβέρνηση Παπανδρέου </w:t>
      </w:r>
      <w:r>
        <w:rPr>
          <w:rFonts w:eastAsia="Times New Roman" w:cs="Times New Roman"/>
          <w:szCs w:val="24"/>
        </w:rPr>
        <w:t xml:space="preserve">έγινε η </w:t>
      </w:r>
      <w:r w:rsidRPr="00A47F4C">
        <w:rPr>
          <w:rFonts w:eastAsia="Times New Roman" w:cs="Times New Roman"/>
          <w:szCs w:val="24"/>
        </w:rPr>
        <w:t>Ενδιάμεση Συμφωνία</w:t>
      </w:r>
      <w:r>
        <w:rPr>
          <w:rFonts w:eastAsia="Times New Roman" w:cs="Times New Roman"/>
          <w:szCs w:val="24"/>
        </w:rPr>
        <w:t xml:space="preserve"> με την</w:t>
      </w:r>
      <w:r w:rsidRPr="00A47F4C">
        <w:rPr>
          <w:rFonts w:eastAsia="Times New Roman" w:cs="Times New Roman"/>
          <w:szCs w:val="24"/>
        </w:rPr>
        <w:t xml:space="preserve"> υπογραφή </w:t>
      </w:r>
      <w:r>
        <w:rPr>
          <w:rFonts w:eastAsia="Times New Roman" w:cs="Times New Roman"/>
          <w:szCs w:val="24"/>
        </w:rPr>
        <w:t>του Κάρολου Παπούλια. Ήταν</w:t>
      </w:r>
      <w:r w:rsidRPr="00A47F4C">
        <w:rPr>
          <w:rFonts w:eastAsia="Times New Roman" w:cs="Times New Roman"/>
          <w:szCs w:val="24"/>
        </w:rPr>
        <w:t xml:space="preserve"> μία συμφωνία</w:t>
      </w:r>
      <w:r>
        <w:rPr>
          <w:rFonts w:eastAsia="Times New Roman" w:cs="Times New Roman"/>
          <w:szCs w:val="24"/>
        </w:rPr>
        <w:t>,</w:t>
      </w:r>
      <w:r w:rsidRPr="00A47F4C">
        <w:rPr>
          <w:rFonts w:eastAsia="Times New Roman" w:cs="Times New Roman"/>
          <w:szCs w:val="24"/>
        </w:rPr>
        <w:t xml:space="preserve"> η οποία ποτέ δεν ήρθε από το ελληνικό </w:t>
      </w:r>
      <w:r>
        <w:rPr>
          <w:rFonts w:eastAsia="Times New Roman" w:cs="Times New Roman"/>
          <w:szCs w:val="24"/>
        </w:rPr>
        <w:t>Κ</w:t>
      </w:r>
      <w:r w:rsidRPr="00A47F4C">
        <w:rPr>
          <w:rFonts w:eastAsia="Times New Roman" w:cs="Times New Roman"/>
          <w:szCs w:val="24"/>
        </w:rPr>
        <w:t>οινοβούλιο</w:t>
      </w:r>
      <w:r>
        <w:rPr>
          <w:rFonts w:eastAsia="Times New Roman" w:cs="Times New Roman"/>
          <w:szCs w:val="24"/>
        </w:rPr>
        <w:t>.</w:t>
      </w:r>
    </w:p>
    <w:p w14:paraId="0645313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 Κυριάκος Μ</w:t>
      </w:r>
      <w:r w:rsidRPr="00A47F4C">
        <w:rPr>
          <w:rFonts w:eastAsia="Times New Roman" w:cs="Times New Roman"/>
          <w:szCs w:val="24"/>
        </w:rPr>
        <w:t>ητσοτάκης κάνε</w:t>
      </w:r>
      <w:r>
        <w:rPr>
          <w:rFonts w:eastAsia="Times New Roman" w:cs="Times New Roman"/>
          <w:szCs w:val="24"/>
        </w:rPr>
        <w:t>ι</w:t>
      </w:r>
      <w:r w:rsidRPr="00A47F4C">
        <w:rPr>
          <w:rFonts w:eastAsia="Times New Roman" w:cs="Times New Roman"/>
          <w:szCs w:val="24"/>
        </w:rPr>
        <w:t xml:space="preserve"> ότι δεν γνωρίζ</w:t>
      </w:r>
      <w:r>
        <w:rPr>
          <w:rFonts w:eastAsia="Times New Roman" w:cs="Times New Roman"/>
          <w:szCs w:val="24"/>
        </w:rPr>
        <w:t>ει</w:t>
      </w:r>
      <w:r w:rsidRPr="00A47F4C">
        <w:rPr>
          <w:rFonts w:eastAsia="Times New Roman" w:cs="Times New Roman"/>
          <w:szCs w:val="24"/>
        </w:rPr>
        <w:t xml:space="preserve"> </w:t>
      </w:r>
      <w:r>
        <w:rPr>
          <w:rFonts w:eastAsia="Times New Roman" w:cs="Times New Roman"/>
          <w:szCs w:val="24"/>
        </w:rPr>
        <w:t>πως</w:t>
      </w:r>
      <w:r w:rsidRPr="00A47F4C">
        <w:rPr>
          <w:rFonts w:eastAsia="Times New Roman" w:cs="Times New Roman"/>
          <w:szCs w:val="24"/>
        </w:rPr>
        <w:t xml:space="preserve"> υπάρχει </w:t>
      </w:r>
      <w:r>
        <w:rPr>
          <w:rFonts w:eastAsia="Times New Roman" w:cs="Times New Roman"/>
          <w:szCs w:val="24"/>
        </w:rPr>
        <w:t xml:space="preserve">εθνική </w:t>
      </w:r>
      <w:r w:rsidRPr="00A47F4C">
        <w:rPr>
          <w:rFonts w:eastAsia="Times New Roman" w:cs="Times New Roman"/>
          <w:szCs w:val="24"/>
        </w:rPr>
        <w:t>θέση</w:t>
      </w:r>
      <w:r>
        <w:rPr>
          <w:rFonts w:eastAsia="Times New Roman" w:cs="Times New Roman"/>
          <w:szCs w:val="24"/>
        </w:rPr>
        <w:t>.</w:t>
      </w:r>
      <w:r w:rsidRPr="00A47F4C">
        <w:rPr>
          <w:rFonts w:eastAsia="Times New Roman" w:cs="Times New Roman"/>
          <w:szCs w:val="24"/>
        </w:rPr>
        <w:t xml:space="preserve"> </w:t>
      </w:r>
    </w:p>
    <w:p w14:paraId="06453136"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645313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sidRPr="00A47F4C">
        <w:rPr>
          <w:rFonts w:eastAsia="Times New Roman" w:cs="Times New Roman"/>
          <w:szCs w:val="24"/>
        </w:rPr>
        <w:t>Δένδια</w:t>
      </w:r>
      <w:proofErr w:type="spellEnd"/>
      <w:r>
        <w:rPr>
          <w:rFonts w:eastAsia="Times New Roman" w:cs="Times New Roman"/>
          <w:szCs w:val="24"/>
        </w:rPr>
        <w:t>,</w:t>
      </w:r>
      <w:r w:rsidRPr="00A47F4C">
        <w:rPr>
          <w:rFonts w:eastAsia="Times New Roman" w:cs="Times New Roman"/>
          <w:szCs w:val="24"/>
        </w:rPr>
        <w:t xml:space="preserve"> είναι πολύ εύκολο να μπορείτε να αστειεύεστε </w:t>
      </w:r>
      <w:r>
        <w:rPr>
          <w:rFonts w:eastAsia="Times New Roman" w:cs="Times New Roman"/>
          <w:szCs w:val="24"/>
        </w:rPr>
        <w:t xml:space="preserve">με </w:t>
      </w:r>
      <w:r w:rsidRPr="00A47F4C">
        <w:rPr>
          <w:rFonts w:eastAsia="Times New Roman" w:cs="Times New Roman"/>
          <w:szCs w:val="24"/>
        </w:rPr>
        <w:t>τέτοια θέματα</w:t>
      </w:r>
      <w:r>
        <w:rPr>
          <w:rFonts w:eastAsia="Times New Roman" w:cs="Times New Roman"/>
          <w:szCs w:val="24"/>
        </w:rPr>
        <w:t>. Α</w:t>
      </w:r>
      <w:r w:rsidRPr="00A47F4C">
        <w:rPr>
          <w:rFonts w:eastAsia="Times New Roman" w:cs="Times New Roman"/>
          <w:szCs w:val="24"/>
        </w:rPr>
        <w:t xml:space="preserve">λλά όταν πάτε </w:t>
      </w:r>
      <w:r>
        <w:rPr>
          <w:rFonts w:eastAsia="Times New Roman" w:cs="Times New Roman"/>
          <w:szCs w:val="24"/>
        </w:rPr>
        <w:t xml:space="preserve">να διχάσετε </w:t>
      </w:r>
      <w:r w:rsidRPr="00A47F4C">
        <w:rPr>
          <w:rFonts w:eastAsia="Times New Roman" w:cs="Times New Roman"/>
          <w:szCs w:val="24"/>
        </w:rPr>
        <w:t>τον ελληνικό λαό σε εθνικά θέματα</w:t>
      </w:r>
      <w:r>
        <w:rPr>
          <w:rFonts w:eastAsia="Times New Roman" w:cs="Times New Roman"/>
          <w:szCs w:val="24"/>
        </w:rPr>
        <w:t>…</w:t>
      </w:r>
    </w:p>
    <w:p w14:paraId="06453138" w14:textId="77777777" w:rsidR="00C04CE1" w:rsidRDefault="00722F08">
      <w:pPr>
        <w:spacing w:line="600" w:lineRule="auto"/>
        <w:ind w:firstLine="720"/>
        <w:jc w:val="both"/>
        <w:rPr>
          <w:rFonts w:eastAsia="Times New Roman" w:cs="Times New Roman"/>
          <w:szCs w:val="24"/>
        </w:rPr>
      </w:pPr>
      <w:r w:rsidRPr="00CE2180">
        <w:rPr>
          <w:rFonts w:eastAsia="Times New Roman" w:cs="Times New Roman"/>
          <w:b/>
          <w:szCs w:val="24"/>
        </w:rPr>
        <w:t xml:space="preserve">ΝΙΚΟΛΑΟΣ </w:t>
      </w:r>
      <w:r>
        <w:rPr>
          <w:rFonts w:eastAsia="Times New Roman" w:cs="Times New Roman"/>
          <w:b/>
          <w:szCs w:val="24"/>
        </w:rPr>
        <w:t>- ΓΕΩΡΓΙΟΣ</w:t>
      </w:r>
      <w:r w:rsidRPr="00CE2180">
        <w:rPr>
          <w:rFonts w:eastAsia="Times New Roman" w:cs="Times New Roman"/>
          <w:b/>
          <w:szCs w:val="24"/>
        </w:rPr>
        <w:t xml:space="preserve"> ΔΕΝΔΙΑΣ:</w:t>
      </w:r>
      <w:r>
        <w:rPr>
          <w:rFonts w:eastAsia="Times New Roman" w:cs="Times New Roman"/>
          <w:szCs w:val="24"/>
        </w:rPr>
        <w:t xml:space="preserve"> Έχετε παραφρονήσει; Εάν πάσχετε από βαρηκοΐα, δεν φταίω εγώ. Εγώ έκανα ένα αστείο στη συνάδελφο, κ. </w:t>
      </w:r>
      <w:proofErr w:type="spellStart"/>
      <w:r>
        <w:rPr>
          <w:rFonts w:eastAsia="Times New Roman" w:cs="Times New Roman"/>
          <w:szCs w:val="24"/>
        </w:rPr>
        <w:t>Βάκη</w:t>
      </w:r>
      <w:proofErr w:type="spellEnd"/>
      <w:r>
        <w:rPr>
          <w:rFonts w:eastAsia="Times New Roman" w:cs="Times New Roman"/>
          <w:szCs w:val="24"/>
        </w:rPr>
        <w:t>.</w:t>
      </w:r>
    </w:p>
    <w:p w14:paraId="06453139" w14:textId="77777777" w:rsidR="00C04CE1" w:rsidRDefault="00722F08">
      <w:pPr>
        <w:spacing w:line="600" w:lineRule="auto"/>
        <w:ind w:firstLine="720"/>
        <w:jc w:val="both"/>
        <w:rPr>
          <w:rFonts w:eastAsia="Times New Roman" w:cs="Times New Roman"/>
          <w:szCs w:val="24"/>
        </w:rPr>
      </w:pPr>
      <w:r w:rsidRPr="00F94C74">
        <w:rPr>
          <w:rFonts w:eastAsia="Times New Roman" w:cs="Times New Roman"/>
          <w:b/>
          <w:szCs w:val="24"/>
        </w:rPr>
        <w:lastRenderedPageBreak/>
        <w:t>ΙΩΑΝΝΗΣ ΑΜΑΝΑΤΙΔΗΣ: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πολύ.</w:t>
      </w:r>
    </w:p>
    <w:p w14:paraId="0645313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Στις 09-01-2018 ο Κυριάκος Μητσοτάκης έλεγε ότι η χώρα έχει εθνική γραμμή το Βουκουρέστι του 2008, που είναι κεκτημένο στο σύνολό του. Στις 4-4-</w:t>
      </w:r>
      <w:r w:rsidRPr="00A47F4C">
        <w:rPr>
          <w:rFonts w:eastAsia="Times New Roman" w:cs="Times New Roman"/>
          <w:szCs w:val="24"/>
        </w:rPr>
        <w:t xml:space="preserve">2008 </w:t>
      </w:r>
      <w:r>
        <w:rPr>
          <w:rFonts w:eastAsia="Times New Roman" w:cs="Times New Roman"/>
          <w:szCs w:val="24"/>
        </w:rPr>
        <w:t xml:space="preserve">ο </w:t>
      </w:r>
      <w:r w:rsidRPr="00A47F4C">
        <w:rPr>
          <w:rFonts w:eastAsia="Times New Roman" w:cs="Times New Roman"/>
          <w:szCs w:val="24"/>
        </w:rPr>
        <w:t>Κωνσ</w:t>
      </w:r>
      <w:r>
        <w:rPr>
          <w:rFonts w:eastAsia="Times New Roman" w:cs="Times New Roman"/>
          <w:szCs w:val="24"/>
        </w:rPr>
        <w:t>ταντίνος Καραμανλής απάντησε σ</w:t>
      </w:r>
      <w:r w:rsidRPr="00A47F4C">
        <w:rPr>
          <w:rFonts w:eastAsia="Times New Roman" w:cs="Times New Roman"/>
          <w:szCs w:val="24"/>
        </w:rPr>
        <w:t>ε ερώτηση του δημοσιογράφου</w:t>
      </w:r>
      <w:r>
        <w:rPr>
          <w:rFonts w:eastAsia="Times New Roman" w:cs="Times New Roman"/>
          <w:szCs w:val="24"/>
        </w:rPr>
        <w:t>,</w:t>
      </w:r>
      <w:r w:rsidRPr="00A47F4C">
        <w:rPr>
          <w:rFonts w:eastAsia="Times New Roman" w:cs="Times New Roman"/>
          <w:szCs w:val="24"/>
        </w:rPr>
        <w:t xml:space="preserve"> Νίκου Μελέτη</w:t>
      </w:r>
      <w:r>
        <w:rPr>
          <w:rFonts w:eastAsia="Times New Roman" w:cs="Times New Roman"/>
          <w:szCs w:val="24"/>
        </w:rPr>
        <w:t>. Η ερώτηση ήταν:</w:t>
      </w:r>
      <w:r w:rsidRPr="00A47F4C">
        <w:rPr>
          <w:rFonts w:eastAsia="Times New Roman" w:cs="Times New Roman"/>
          <w:szCs w:val="24"/>
        </w:rPr>
        <w:t xml:space="preserve"> </w:t>
      </w:r>
      <w:r>
        <w:rPr>
          <w:rFonts w:eastAsia="Times New Roman" w:cs="Times New Roman"/>
          <w:szCs w:val="24"/>
        </w:rPr>
        <w:t>«Ά</w:t>
      </w:r>
      <w:r w:rsidRPr="00A47F4C">
        <w:rPr>
          <w:rFonts w:eastAsia="Times New Roman" w:cs="Times New Roman"/>
          <w:szCs w:val="24"/>
        </w:rPr>
        <w:t xml:space="preserve">λλαξε κάτι για τη γεωγραφική ονομασία </w:t>
      </w:r>
      <w:r>
        <w:rPr>
          <w:rFonts w:eastAsia="Times New Roman" w:cs="Times New Roman"/>
          <w:szCs w:val="24"/>
        </w:rPr>
        <w:t xml:space="preserve">και για το </w:t>
      </w:r>
      <w:proofErr w:type="spellStart"/>
      <w:r>
        <w:rPr>
          <w:rFonts w:eastAsia="Times New Roman" w:cs="Times New Roman"/>
          <w:szCs w:val="24"/>
          <w:lang w:val="en-US"/>
        </w:rPr>
        <w:t>erga</w:t>
      </w:r>
      <w:proofErr w:type="spellEnd"/>
      <w:r w:rsidRPr="00CE2180">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Και η α</w:t>
      </w:r>
      <w:r w:rsidRPr="00A47F4C">
        <w:rPr>
          <w:rFonts w:eastAsia="Times New Roman" w:cs="Times New Roman"/>
          <w:szCs w:val="24"/>
        </w:rPr>
        <w:t>πάντηση</w:t>
      </w:r>
      <w:r>
        <w:rPr>
          <w:rFonts w:eastAsia="Times New Roman" w:cs="Times New Roman"/>
          <w:szCs w:val="24"/>
        </w:rPr>
        <w:t>: «Μιλάμε για μία καθαρή,</w:t>
      </w:r>
      <w:r w:rsidRPr="00A47F4C">
        <w:rPr>
          <w:rFonts w:eastAsia="Times New Roman" w:cs="Times New Roman"/>
          <w:szCs w:val="24"/>
        </w:rPr>
        <w:t xml:space="preserve"> σύνθετη ονομασία</w:t>
      </w:r>
      <w:r>
        <w:rPr>
          <w:rFonts w:eastAsia="Times New Roman" w:cs="Times New Roman"/>
          <w:szCs w:val="24"/>
        </w:rPr>
        <w:t>».</w:t>
      </w:r>
    </w:p>
    <w:p w14:paraId="0645313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Ήταν και η περίοδος όπου Π</w:t>
      </w:r>
      <w:r w:rsidRPr="00A47F4C">
        <w:rPr>
          <w:rFonts w:eastAsia="Times New Roman" w:cs="Times New Roman"/>
          <w:szCs w:val="24"/>
        </w:rPr>
        <w:t xml:space="preserve">ρωθυπουργός </w:t>
      </w:r>
      <w:r>
        <w:rPr>
          <w:rFonts w:eastAsia="Times New Roman" w:cs="Times New Roman"/>
          <w:szCs w:val="24"/>
        </w:rPr>
        <w:t xml:space="preserve">ήταν ο κ. </w:t>
      </w:r>
      <w:r w:rsidRPr="00A47F4C">
        <w:rPr>
          <w:rFonts w:eastAsia="Times New Roman" w:cs="Times New Roman"/>
          <w:szCs w:val="24"/>
        </w:rPr>
        <w:t>Αντώνης Σαμαράς</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και Α</w:t>
      </w:r>
      <w:r w:rsidRPr="00A47F4C">
        <w:rPr>
          <w:rFonts w:eastAsia="Times New Roman" w:cs="Times New Roman"/>
          <w:szCs w:val="24"/>
        </w:rPr>
        <w:t xml:space="preserve">ντιπρόεδρος και Υπουργός Εξωτερικών </w:t>
      </w:r>
      <w:r>
        <w:rPr>
          <w:rFonts w:eastAsia="Times New Roman" w:cs="Times New Roman"/>
          <w:szCs w:val="24"/>
        </w:rPr>
        <w:t xml:space="preserve">ο κ. </w:t>
      </w:r>
      <w:r w:rsidRPr="00A47F4C">
        <w:rPr>
          <w:rFonts w:eastAsia="Times New Roman" w:cs="Times New Roman"/>
          <w:szCs w:val="24"/>
        </w:rPr>
        <w:t>Ε</w:t>
      </w:r>
      <w:r>
        <w:rPr>
          <w:rFonts w:eastAsia="Times New Roman" w:cs="Times New Roman"/>
          <w:szCs w:val="24"/>
        </w:rPr>
        <w:t>υάγγελος</w:t>
      </w:r>
      <w:r w:rsidRPr="00A47F4C">
        <w:rPr>
          <w:rFonts w:eastAsia="Times New Roman" w:cs="Times New Roman"/>
          <w:szCs w:val="24"/>
        </w:rPr>
        <w:t xml:space="preserve"> Βενιζέλος</w:t>
      </w:r>
      <w:r>
        <w:rPr>
          <w:rFonts w:eastAsia="Times New Roman" w:cs="Times New Roman"/>
          <w:szCs w:val="24"/>
        </w:rPr>
        <w:t>. Στις</w:t>
      </w:r>
      <w:r w:rsidRPr="00A47F4C">
        <w:rPr>
          <w:rFonts w:eastAsia="Times New Roman" w:cs="Times New Roman"/>
          <w:szCs w:val="24"/>
        </w:rPr>
        <w:t xml:space="preserve"> 28</w:t>
      </w:r>
      <w:r>
        <w:rPr>
          <w:rFonts w:eastAsia="Times New Roman" w:cs="Times New Roman"/>
          <w:szCs w:val="24"/>
        </w:rPr>
        <w:t>-09-2014 στην 69</w:t>
      </w:r>
      <w:r w:rsidRPr="004C07B8">
        <w:rPr>
          <w:rFonts w:eastAsia="Times New Roman" w:cs="Times New Roman"/>
          <w:szCs w:val="24"/>
          <w:vertAlign w:val="superscript"/>
        </w:rPr>
        <w:t>η</w:t>
      </w:r>
      <w:r>
        <w:rPr>
          <w:rFonts w:eastAsia="Times New Roman" w:cs="Times New Roman"/>
          <w:szCs w:val="24"/>
        </w:rPr>
        <w:t xml:space="preserve"> Γ</w:t>
      </w:r>
      <w:r w:rsidRPr="00A47F4C">
        <w:rPr>
          <w:rFonts w:eastAsia="Times New Roman" w:cs="Times New Roman"/>
          <w:szCs w:val="24"/>
        </w:rPr>
        <w:t xml:space="preserve">ενική </w:t>
      </w:r>
      <w:r>
        <w:rPr>
          <w:rFonts w:eastAsia="Times New Roman" w:cs="Times New Roman"/>
          <w:szCs w:val="24"/>
        </w:rPr>
        <w:t>Σ</w:t>
      </w:r>
      <w:r w:rsidRPr="00A47F4C">
        <w:rPr>
          <w:rFonts w:eastAsia="Times New Roman" w:cs="Times New Roman"/>
          <w:szCs w:val="24"/>
        </w:rPr>
        <w:t xml:space="preserve">υνέλευση </w:t>
      </w:r>
      <w:r>
        <w:rPr>
          <w:rFonts w:eastAsia="Times New Roman" w:cs="Times New Roman"/>
          <w:szCs w:val="24"/>
        </w:rPr>
        <w:t xml:space="preserve">του </w:t>
      </w:r>
      <w:r w:rsidRPr="00A47F4C">
        <w:rPr>
          <w:rFonts w:eastAsia="Times New Roman" w:cs="Times New Roman"/>
          <w:szCs w:val="24"/>
        </w:rPr>
        <w:t xml:space="preserve">ΟΗΕ </w:t>
      </w:r>
      <w:r>
        <w:rPr>
          <w:rFonts w:eastAsia="Times New Roman" w:cs="Times New Roman"/>
          <w:szCs w:val="24"/>
        </w:rPr>
        <w:t>ο κ. Βενιζέλος απευθυνόμενος από το Βήμα της Γενικής Σ</w:t>
      </w:r>
      <w:r w:rsidRPr="00A47F4C">
        <w:rPr>
          <w:rFonts w:eastAsia="Times New Roman" w:cs="Times New Roman"/>
          <w:szCs w:val="24"/>
        </w:rPr>
        <w:t xml:space="preserve">υνέλευσης του ΟΗΕ </w:t>
      </w:r>
      <w:r>
        <w:rPr>
          <w:rFonts w:eastAsia="Times New Roman" w:cs="Times New Roman"/>
          <w:szCs w:val="24"/>
        </w:rPr>
        <w:t xml:space="preserve">έλεγε ότι </w:t>
      </w:r>
      <w:r w:rsidRPr="00A47F4C">
        <w:rPr>
          <w:rFonts w:eastAsia="Times New Roman" w:cs="Times New Roman"/>
          <w:szCs w:val="24"/>
        </w:rPr>
        <w:t>η ελληνική θέση είναι σύνθετη γεωγραφική ονομασία</w:t>
      </w:r>
      <w:r>
        <w:rPr>
          <w:rFonts w:eastAsia="Times New Roman" w:cs="Times New Roman"/>
          <w:szCs w:val="24"/>
        </w:rPr>
        <w:t>.</w:t>
      </w:r>
    </w:p>
    <w:p w14:paraId="0645313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Γιατί, λοιπόν, δεν υπογράψατε; Γιατί ακριβώς π</w:t>
      </w:r>
      <w:r w:rsidRPr="00A47F4C">
        <w:rPr>
          <w:rFonts w:eastAsia="Times New Roman" w:cs="Times New Roman"/>
          <w:szCs w:val="24"/>
        </w:rPr>
        <w:t>οτέ δεν είχα</w:t>
      </w:r>
      <w:r>
        <w:rPr>
          <w:rFonts w:eastAsia="Times New Roman" w:cs="Times New Roman"/>
          <w:szCs w:val="24"/>
        </w:rPr>
        <w:t>τε την επιτυχία που είχε η σ</w:t>
      </w:r>
      <w:r w:rsidRPr="00A47F4C">
        <w:rPr>
          <w:rFonts w:eastAsia="Times New Roman" w:cs="Times New Roman"/>
          <w:szCs w:val="24"/>
        </w:rPr>
        <w:t>υμφωνία αυτή</w:t>
      </w:r>
      <w:r>
        <w:rPr>
          <w:rFonts w:eastAsia="Times New Roman" w:cs="Times New Roman"/>
          <w:szCs w:val="24"/>
        </w:rPr>
        <w:t>,</w:t>
      </w:r>
      <w:r w:rsidRPr="00A47F4C">
        <w:rPr>
          <w:rFonts w:eastAsia="Times New Roman" w:cs="Times New Roman"/>
          <w:szCs w:val="24"/>
        </w:rPr>
        <w:t xml:space="preserve"> δηλαδή σύνθετη γεωγραφική ονομασία</w:t>
      </w:r>
      <w:r>
        <w:rPr>
          <w:rFonts w:eastAsia="Times New Roman" w:cs="Times New Roman"/>
          <w:szCs w:val="24"/>
        </w:rPr>
        <w:t xml:space="preserve">, </w:t>
      </w:r>
      <w:proofErr w:type="spellStart"/>
      <w:r>
        <w:rPr>
          <w:rFonts w:eastAsia="Times New Roman" w:cs="Times New Roman"/>
          <w:szCs w:val="24"/>
          <w:lang w:val="en-US"/>
        </w:rPr>
        <w:t>erga</w:t>
      </w:r>
      <w:proofErr w:type="spellEnd"/>
      <w:r w:rsidRPr="004564BC">
        <w:rPr>
          <w:rFonts w:eastAsia="Times New Roman" w:cs="Times New Roman"/>
          <w:szCs w:val="24"/>
        </w:rPr>
        <w:t xml:space="preserve"> </w:t>
      </w:r>
      <w:proofErr w:type="spellStart"/>
      <w:r>
        <w:rPr>
          <w:rFonts w:eastAsia="Times New Roman" w:cs="Times New Roman"/>
          <w:szCs w:val="24"/>
          <w:lang w:val="en-US"/>
        </w:rPr>
        <w:t>omnes</w:t>
      </w:r>
      <w:proofErr w:type="spellEnd"/>
      <w:r w:rsidRPr="004564BC">
        <w:rPr>
          <w:rFonts w:eastAsia="Times New Roman" w:cs="Times New Roman"/>
          <w:szCs w:val="24"/>
        </w:rPr>
        <w:t>,</w:t>
      </w:r>
      <w:r w:rsidRPr="00A47F4C">
        <w:rPr>
          <w:rFonts w:eastAsia="Times New Roman" w:cs="Times New Roman"/>
          <w:szCs w:val="24"/>
        </w:rPr>
        <w:t xml:space="preserve"> με συνταγματικές αλλαγές </w:t>
      </w:r>
      <w:r>
        <w:rPr>
          <w:rFonts w:eastAsia="Times New Roman" w:cs="Times New Roman"/>
          <w:szCs w:val="24"/>
        </w:rPr>
        <w:t>-</w:t>
      </w:r>
      <w:r w:rsidRPr="00A47F4C">
        <w:rPr>
          <w:rFonts w:eastAsia="Times New Roman" w:cs="Times New Roman"/>
          <w:szCs w:val="24"/>
        </w:rPr>
        <w:t>που προσθέσαμε</w:t>
      </w:r>
      <w:r>
        <w:rPr>
          <w:rFonts w:eastAsia="Times New Roman" w:cs="Times New Roman"/>
          <w:szCs w:val="24"/>
        </w:rPr>
        <w:t>-</w:t>
      </w:r>
      <w:r w:rsidRPr="00A47F4C">
        <w:rPr>
          <w:rFonts w:eastAsia="Times New Roman" w:cs="Times New Roman"/>
          <w:szCs w:val="24"/>
        </w:rPr>
        <w:t xml:space="preserve"> για κατάλυση του α</w:t>
      </w:r>
      <w:r>
        <w:rPr>
          <w:rFonts w:eastAsia="Times New Roman" w:cs="Times New Roman"/>
          <w:szCs w:val="24"/>
        </w:rPr>
        <w:t>λυτρωτισμού</w:t>
      </w:r>
      <w:r w:rsidRPr="00A47F4C">
        <w:rPr>
          <w:rFonts w:eastAsia="Times New Roman" w:cs="Times New Roman"/>
          <w:szCs w:val="24"/>
        </w:rPr>
        <w:t xml:space="preserve"> και για όλες </w:t>
      </w:r>
      <w:r w:rsidRPr="00A47F4C">
        <w:rPr>
          <w:rFonts w:eastAsia="Times New Roman" w:cs="Times New Roman"/>
          <w:szCs w:val="24"/>
        </w:rPr>
        <w:lastRenderedPageBreak/>
        <w:t xml:space="preserve">τις </w:t>
      </w:r>
      <w:r>
        <w:rPr>
          <w:rFonts w:eastAsia="Times New Roman" w:cs="Times New Roman"/>
          <w:szCs w:val="24"/>
        </w:rPr>
        <w:t>χρήσεις. Και μη μου πείτε</w:t>
      </w:r>
      <w:r w:rsidRPr="00A47F4C">
        <w:rPr>
          <w:rFonts w:eastAsia="Times New Roman" w:cs="Times New Roman"/>
          <w:szCs w:val="24"/>
        </w:rPr>
        <w:t xml:space="preserve"> ότι</w:t>
      </w:r>
      <w:r>
        <w:rPr>
          <w:rFonts w:eastAsia="Times New Roman" w:cs="Times New Roman"/>
          <w:szCs w:val="24"/>
        </w:rPr>
        <w:t xml:space="preserve"> οι διαπραγματεύσεις γίνον</w:t>
      </w:r>
      <w:r w:rsidRPr="00A47F4C">
        <w:rPr>
          <w:rFonts w:eastAsia="Times New Roman" w:cs="Times New Roman"/>
          <w:szCs w:val="24"/>
        </w:rPr>
        <w:t>ταν τότε</w:t>
      </w:r>
      <w:r>
        <w:rPr>
          <w:rFonts w:eastAsia="Times New Roman" w:cs="Times New Roman"/>
          <w:szCs w:val="24"/>
        </w:rPr>
        <w:t xml:space="preserve"> από τους Π</w:t>
      </w:r>
      <w:r w:rsidRPr="00A47F4C">
        <w:rPr>
          <w:rFonts w:eastAsia="Times New Roman" w:cs="Times New Roman"/>
          <w:szCs w:val="24"/>
        </w:rPr>
        <w:t>ρωθυπουργούς</w:t>
      </w:r>
      <w:r>
        <w:rPr>
          <w:rFonts w:eastAsia="Times New Roman" w:cs="Times New Roman"/>
          <w:szCs w:val="24"/>
        </w:rPr>
        <w:t>, Υπουργούς Ε</w:t>
      </w:r>
      <w:r w:rsidRPr="00A47F4C">
        <w:rPr>
          <w:rFonts w:eastAsia="Times New Roman" w:cs="Times New Roman"/>
          <w:szCs w:val="24"/>
        </w:rPr>
        <w:t xml:space="preserve">ξωτερικών </w:t>
      </w:r>
      <w:r>
        <w:rPr>
          <w:rFonts w:eastAsia="Times New Roman" w:cs="Times New Roman"/>
          <w:szCs w:val="24"/>
        </w:rPr>
        <w:t xml:space="preserve">έτσι για πλάκα και ότι αν αύριο ή </w:t>
      </w:r>
      <w:r w:rsidRPr="00A47F4C">
        <w:rPr>
          <w:rFonts w:eastAsia="Times New Roman" w:cs="Times New Roman"/>
          <w:szCs w:val="24"/>
        </w:rPr>
        <w:t>μεθαύριο τους έλεγαν τότε ότι δεχόμαστε τη σ</w:t>
      </w:r>
      <w:r>
        <w:rPr>
          <w:rFonts w:eastAsia="Times New Roman" w:cs="Times New Roman"/>
          <w:szCs w:val="24"/>
        </w:rPr>
        <w:t>ύνθετη γεωγραφική</w:t>
      </w:r>
      <w:r w:rsidRPr="00A47F4C">
        <w:rPr>
          <w:rFonts w:eastAsia="Times New Roman" w:cs="Times New Roman"/>
          <w:szCs w:val="24"/>
        </w:rPr>
        <w:t xml:space="preserve"> ονομασία</w:t>
      </w:r>
      <w:r>
        <w:rPr>
          <w:rFonts w:eastAsia="Times New Roman" w:cs="Times New Roman"/>
          <w:szCs w:val="24"/>
        </w:rPr>
        <w:t>,</w:t>
      </w:r>
      <w:r w:rsidRPr="00A47F4C">
        <w:rPr>
          <w:rFonts w:eastAsia="Times New Roman" w:cs="Times New Roman"/>
          <w:szCs w:val="24"/>
        </w:rPr>
        <w:t xml:space="preserve"> δεν θα υπέγραφαν</w:t>
      </w:r>
      <w:r>
        <w:rPr>
          <w:rFonts w:eastAsia="Times New Roman" w:cs="Times New Roman"/>
          <w:szCs w:val="24"/>
        </w:rPr>
        <w:t>. Αποτύχατε και σε αυτό, λοιπόν, το θέμα.</w:t>
      </w:r>
    </w:p>
    <w:p w14:paraId="0645313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w:t>
      </w:r>
      <w:r w:rsidRPr="00A47F4C">
        <w:rPr>
          <w:rFonts w:eastAsia="Times New Roman" w:cs="Times New Roman"/>
          <w:szCs w:val="24"/>
        </w:rPr>
        <w:t>τις 11</w:t>
      </w:r>
      <w:r>
        <w:rPr>
          <w:rFonts w:eastAsia="Times New Roman" w:cs="Times New Roman"/>
          <w:szCs w:val="24"/>
        </w:rPr>
        <w:t>-06-2018</w:t>
      </w:r>
      <w:r w:rsidRPr="00A47F4C">
        <w:rPr>
          <w:rFonts w:eastAsia="Times New Roman" w:cs="Times New Roman"/>
          <w:szCs w:val="24"/>
        </w:rPr>
        <w:t xml:space="preserve"> μας κατηγορήσατε για μυστική διπλωματία</w:t>
      </w:r>
      <w:r>
        <w:rPr>
          <w:rFonts w:eastAsia="Times New Roman" w:cs="Times New Roman"/>
          <w:szCs w:val="24"/>
        </w:rPr>
        <w:t>. Σ</w:t>
      </w:r>
      <w:r w:rsidRPr="00A47F4C">
        <w:rPr>
          <w:rFonts w:eastAsia="Times New Roman" w:cs="Times New Roman"/>
          <w:szCs w:val="24"/>
        </w:rPr>
        <w:t>τις 2</w:t>
      </w:r>
      <w:r>
        <w:rPr>
          <w:rFonts w:eastAsia="Times New Roman" w:cs="Times New Roman"/>
          <w:szCs w:val="24"/>
        </w:rPr>
        <w:t>-10-2018</w:t>
      </w:r>
      <w:r w:rsidRPr="00A47F4C">
        <w:rPr>
          <w:rFonts w:eastAsia="Times New Roman" w:cs="Times New Roman"/>
          <w:szCs w:val="24"/>
        </w:rPr>
        <w:t xml:space="preserve"> </w:t>
      </w:r>
      <w:r>
        <w:rPr>
          <w:rFonts w:eastAsia="Times New Roman" w:cs="Times New Roman"/>
          <w:szCs w:val="24"/>
        </w:rPr>
        <w:t xml:space="preserve">η κ. Σπυράκη συναντιόταν με τον κ. </w:t>
      </w:r>
      <w:proofErr w:type="spellStart"/>
      <w:r>
        <w:rPr>
          <w:rFonts w:eastAsia="Times New Roman" w:cs="Times New Roman"/>
          <w:szCs w:val="24"/>
        </w:rPr>
        <w:t>Ζάεφ</w:t>
      </w:r>
      <w:proofErr w:type="spellEnd"/>
      <w:r>
        <w:rPr>
          <w:rFonts w:eastAsia="Times New Roman" w:cs="Times New Roman"/>
          <w:szCs w:val="24"/>
        </w:rPr>
        <w:t xml:space="preserve">. Η συμφωνία </w:t>
      </w:r>
      <w:r w:rsidRPr="00A47F4C">
        <w:rPr>
          <w:rFonts w:eastAsia="Times New Roman" w:cs="Times New Roman"/>
          <w:szCs w:val="24"/>
        </w:rPr>
        <w:t>ανατρέπει τα αρνητικά δεδομένα</w:t>
      </w:r>
      <w:r>
        <w:rPr>
          <w:rFonts w:eastAsia="Times New Roman" w:cs="Times New Roman"/>
          <w:szCs w:val="24"/>
        </w:rPr>
        <w:t>,</w:t>
      </w:r>
      <w:r w:rsidRPr="00A47F4C">
        <w:rPr>
          <w:rFonts w:eastAsia="Times New Roman" w:cs="Times New Roman"/>
          <w:szCs w:val="24"/>
        </w:rPr>
        <w:t xml:space="preserve"> τα οποία είχαν διαμορφωθεί για τη χώρα μας όλο αυτό το προηγούμενο διάστημα</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Θ</w:t>
      </w:r>
      <w:r w:rsidRPr="00A47F4C">
        <w:rPr>
          <w:rFonts w:eastAsia="Times New Roman" w:cs="Times New Roman"/>
          <w:szCs w:val="24"/>
        </w:rPr>
        <w:t xml:space="preserve">έλω να καλέσω </w:t>
      </w:r>
      <w:r>
        <w:rPr>
          <w:rFonts w:eastAsia="Times New Roman" w:cs="Times New Roman"/>
          <w:szCs w:val="24"/>
        </w:rPr>
        <w:t>και απ’ αυτό το Β</w:t>
      </w:r>
      <w:r w:rsidRPr="00A47F4C">
        <w:rPr>
          <w:rFonts w:eastAsia="Times New Roman" w:cs="Times New Roman"/>
          <w:szCs w:val="24"/>
        </w:rPr>
        <w:t xml:space="preserve">ήμα τους φορείς αλλά και όλους εκείνους που καλόπιστα αντιδρούν να μην ενδώσουν και να μην πέσουν στην </w:t>
      </w:r>
      <w:r>
        <w:rPr>
          <w:rFonts w:eastAsia="Times New Roman" w:cs="Times New Roman"/>
          <w:szCs w:val="24"/>
        </w:rPr>
        <w:t xml:space="preserve">παγίδα του εθνικισμού, η </w:t>
      </w:r>
      <w:r w:rsidRPr="00A47F4C">
        <w:rPr>
          <w:rFonts w:eastAsia="Times New Roman" w:cs="Times New Roman"/>
          <w:szCs w:val="24"/>
        </w:rPr>
        <w:t>οποία οδηγεί σε επικίνδυνους ατραπούς</w:t>
      </w:r>
      <w:r>
        <w:rPr>
          <w:rFonts w:eastAsia="Times New Roman" w:cs="Times New Roman"/>
          <w:szCs w:val="24"/>
        </w:rPr>
        <w:t>.</w:t>
      </w:r>
    </w:p>
    <w:p w14:paraId="0645313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w:t>
      </w:r>
      <w:r w:rsidRPr="00A47F4C">
        <w:rPr>
          <w:rFonts w:eastAsia="Times New Roman" w:cs="Times New Roman"/>
          <w:szCs w:val="24"/>
        </w:rPr>
        <w:t>σο</w:t>
      </w:r>
      <w:r>
        <w:rPr>
          <w:rFonts w:eastAsia="Times New Roman" w:cs="Times New Roman"/>
          <w:szCs w:val="24"/>
        </w:rPr>
        <w:t>ν</w:t>
      </w:r>
      <w:r w:rsidRPr="00A47F4C">
        <w:rPr>
          <w:rFonts w:eastAsia="Times New Roman" w:cs="Times New Roman"/>
          <w:szCs w:val="24"/>
        </w:rPr>
        <w:t xml:space="preserve"> αφορά το εκκλησιαστικό</w:t>
      </w:r>
      <w:r>
        <w:rPr>
          <w:rFonts w:eastAsia="Times New Roman" w:cs="Times New Roman"/>
          <w:szCs w:val="24"/>
        </w:rPr>
        <w:t xml:space="preserve"> τώρα. Στις 30-04-2018</w:t>
      </w:r>
      <w:r w:rsidRPr="00A47F4C">
        <w:rPr>
          <w:rFonts w:eastAsia="Times New Roman" w:cs="Times New Roman"/>
          <w:szCs w:val="24"/>
        </w:rPr>
        <w:t xml:space="preserve"> </w:t>
      </w:r>
      <w:r>
        <w:rPr>
          <w:rFonts w:eastAsia="Times New Roman" w:cs="Times New Roman"/>
          <w:szCs w:val="24"/>
        </w:rPr>
        <w:t xml:space="preserve">με </w:t>
      </w:r>
      <w:r w:rsidRPr="00A47F4C">
        <w:rPr>
          <w:rFonts w:eastAsia="Times New Roman" w:cs="Times New Roman"/>
          <w:szCs w:val="24"/>
        </w:rPr>
        <w:t>ανακοίνωση του Οικουμενικού Πατριαρχείου</w:t>
      </w:r>
      <w:r>
        <w:rPr>
          <w:rFonts w:eastAsia="Times New Roman" w:cs="Times New Roman"/>
          <w:szCs w:val="24"/>
        </w:rPr>
        <w:t xml:space="preserve">, ο Πρωθυπουργός κ. </w:t>
      </w:r>
      <w:proofErr w:type="spellStart"/>
      <w:r>
        <w:rPr>
          <w:rFonts w:eastAsia="Times New Roman" w:cs="Times New Roman"/>
          <w:szCs w:val="24"/>
        </w:rPr>
        <w:t>Ζάεφ</w:t>
      </w:r>
      <w:proofErr w:type="spellEnd"/>
      <w:r>
        <w:rPr>
          <w:rFonts w:eastAsia="Times New Roman" w:cs="Times New Roman"/>
          <w:szCs w:val="24"/>
        </w:rPr>
        <w:t xml:space="preserve"> και δέκα επίσκοποι της γειτονικής χώρας καταθέτουν αίτημα στο Οικουμενικό Πατριαρχείο </w:t>
      </w:r>
      <w:r w:rsidRPr="00A47F4C">
        <w:rPr>
          <w:rFonts w:eastAsia="Times New Roman" w:cs="Times New Roman"/>
          <w:szCs w:val="24"/>
        </w:rPr>
        <w:t xml:space="preserve">με το οποίο ζητούν αυτονομία </w:t>
      </w:r>
      <w:r>
        <w:rPr>
          <w:rFonts w:eastAsia="Times New Roman" w:cs="Times New Roman"/>
          <w:szCs w:val="24"/>
        </w:rPr>
        <w:t>ή</w:t>
      </w:r>
      <w:r w:rsidRPr="00A47F4C">
        <w:rPr>
          <w:rFonts w:eastAsia="Times New Roman" w:cs="Times New Roman"/>
          <w:szCs w:val="24"/>
        </w:rPr>
        <w:t xml:space="preserve"> </w:t>
      </w:r>
      <w:proofErr w:type="spellStart"/>
      <w:r w:rsidRPr="00A47F4C">
        <w:rPr>
          <w:rFonts w:eastAsia="Times New Roman" w:cs="Times New Roman"/>
          <w:szCs w:val="24"/>
        </w:rPr>
        <w:t>αυτοκεφαλία</w:t>
      </w:r>
      <w:proofErr w:type="spellEnd"/>
      <w:r w:rsidRPr="00A47F4C">
        <w:rPr>
          <w:rFonts w:eastAsia="Times New Roman" w:cs="Times New Roman"/>
          <w:szCs w:val="24"/>
        </w:rPr>
        <w:t xml:space="preserve"> με </w:t>
      </w:r>
      <w:r>
        <w:rPr>
          <w:rFonts w:eastAsia="Times New Roman" w:cs="Times New Roman"/>
          <w:szCs w:val="24"/>
        </w:rPr>
        <w:t>το όνομα:</w:t>
      </w:r>
      <w:r w:rsidRPr="00A47F4C">
        <w:rPr>
          <w:rFonts w:eastAsia="Times New Roman" w:cs="Times New Roman"/>
          <w:szCs w:val="24"/>
        </w:rPr>
        <w:t xml:space="preserve"> </w:t>
      </w:r>
      <w:r>
        <w:rPr>
          <w:rFonts w:eastAsia="Times New Roman" w:cs="Times New Roman"/>
          <w:szCs w:val="24"/>
        </w:rPr>
        <w:t>«</w:t>
      </w:r>
      <w:r w:rsidRPr="00A47F4C">
        <w:rPr>
          <w:rFonts w:eastAsia="Times New Roman" w:cs="Times New Roman"/>
          <w:szCs w:val="24"/>
        </w:rPr>
        <w:t xml:space="preserve">Αρχιεπισκοπή </w:t>
      </w:r>
      <w:proofErr w:type="spellStart"/>
      <w:r>
        <w:rPr>
          <w:rFonts w:eastAsia="Times New Roman" w:cs="Times New Roman"/>
          <w:szCs w:val="24"/>
        </w:rPr>
        <w:t>Αχριδών</w:t>
      </w:r>
      <w:proofErr w:type="spellEnd"/>
      <w:r>
        <w:rPr>
          <w:rFonts w:eastAsia="Times New Roman" w:cs="Times New Roman"/>
          <w:szCs w:val="24"/>
        </w:rPr>
        <w:t xml:space="preserve"> και πά</w:t>
      </w:r>
      <w:r>
        <w:rPr>
          <w:rFonts w:eastAsia="Times New Roman" w:cs="Times New Roman"/>
          <w:szCs w:val="24"/>
        </w:rPr>
        <w:lastRenderedPageBreak/>
        <w:t>σης</w:t>
      </w:r>
      <w:r w:rsidRPr="00A47F4C">
        <w:rPr>
          <w:rFonts w:eastAsia="Times New Roman" w:cs="Times New Roman"/>
          <w:szCs w:val="24"/>
        </w:rPr>
        <w:t xml:space="preserve"> </w:t>
      </w:r>
      <w:proofErr w:type="spellStart"/>
      <w:r>
        <w:rPr>
          <w:rFonts w:eastAsia="Times New Roman" w:cs="Times New Roman"/>
          <w:szCs w:val="24"/>
        </w:rPr>
        <w:t>Ι</w:t>
      </w:r>
      <w:r w:rsidRPr="00A47F4C">
        <w:rPr>
          <w:rFonts w:eastAsia="Times New Roman" w:cs="Times New Roman"/>
          <w:szCs w:val="24"/>
        </w:rPr>
        <w:t>ουστινιάνης</w:t>
      </w:r>
      <w:proofErr w:type="spellEnd"/>
      <w:r>
        <w:rPr>
          <w:rFonts w:eastAsia="Times New Roman" w:cs="Times New Roman"/>
          <w:szCs w:val="24"/>
        </w:rPr>
        <w:t>»</w:t>
      </w:r>
      <w:r w:rsidRPr="00A47F4C">
        <w:rPr>
          <w:rFonts w:eastAsia="Times New Roman" w:cs="Times New Roman"/>
          <w:szCs w:val="24"/>
        </w:rPr>
        <w:t xml:space="preserve"> Αυτό απο</w:t>
      </w:r>
      <w:r>
        <w:rPr>
          <w:rFonts w:eastAsia="Times New Roman" w:cs="Times New Roman"/>
          <w:szCs w:val="24"/>
        </w:rPr>
        <w:t>κρύβεται</w:t>
      </w:r>
      <w:r w:rsidRPr="00A47F4C">
        <w:rPr>
          <w:rFonts w:eastAsia="Times New Roman" w:cs="Times New Roman"/>
          <w:szCs w:val="24"/>
        </w:rPr>
        <w:t xml:space="preserve"> </w:t>
      </w:r>
      <w:r>
        <w:rPr>
          <w:rFonts w:eastAsia="Times New Roman" w:cs="Times New Roman"/>
          <w:szCs w:val="24"/>
        </w:rPr>
        <w:t>εσκεμμένα. Και αποκρύβεται μάλιστα και</w:t>
      </w:r>
      <w:r w:rsidRPr="00A47F4C">
        <w:rPr>
          <w:rFonts w:eastAsia="Times New Roman" w:cs="Times New Roman"/>
          <w:szCs w:val="24"/>
        </w:rPr>
        <w:t xml:space="preserve"> από κληρικούς</w:t>
      </w:r>
      <w:r>
        <w:rPr>
          <w:rFonts w:eastAsia="Times New Roman" w:cs="Times New Roman"/>
          <w:szCs w:val="24"/>
        </w:rPr>
        <w:t>,</w:t>
      </w:r>
      <w:r w:rsidRPr="00A47F4C">
        <w:rPr>
          <w:rFonts w:eastAsia="Times New Roman" w:cs="Times New Roman"/>
          <w:szCs w:val="24"/>
        </w:rPr>
        <w:t xml:space="preserve"> οι οποίοι γνωρίζουν ακριβώς το </w:t>
      </w:r>
      <w:r>
        <w:rPr>
          <w:rFonts w:eastAsia="Times New Roman" w:cs="Times New Roman"/>
          <w:szCs w:val="24"/>
        </w:rPr>
        <w:t>τι</w:t>
      </w:r>
      <w:r w:rsidRPr="00A47F4C">
        <w:rPr>
          <w:rFonts w:eastAsia="Times New Roman" w:cs="Times New Roman"/>
          <w:szCs w:val="24"/>
        </w:rPr>
        <w:t xml:space="preserve"> υπάρχ</w:t>
      </w:r>
      <w:r>
        <w:rPr>
          <w:rFonts w:eastAsia="Times New Roman" w:cs="Times New Roman"/>
          <w:szCs w:val="24"/>
        </w:rPr>
        <w:t>ει. Δεν θα πρέπει, λ</w:t>
      </w:r>
      <w:r w:rsidRPr="00A47F4C">
        <w:rPr>
          <w:rFonts w:eastAsia="Times New Roman" w:cs="Times New Roman"/>
          <w:szCs w:val="24"/>
        </w:rPr>
        <w:t>οιπόν</w:t>
      </w:r>
      <w:r>
        <w:rPr>
          <w:rFonts w:eastAsia="Times New Roman" w:cs="Times New Roman"/>
          <w:szCs w:val="24"/>
        </w:rPr>
        <w:t>, να πέφτουν</w:t>
      </w:r>
      <w:r w:rsidRPr="00A47F4C">
        <w:rPr>
          <w:rFonts w:eastAsia="Times New Roman" w:cs="Times New Roman"/>
          <w:szCs w:val="24"/>
        </w:rPr>
        <w:t>ε καλόπιστα σε αυτό που προσπαθούν να κρύψουν</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Ε</w:t>
      </w:r>
      <w:r w:rsidRPr="00A47F4C">
        <w:rPr>
          <w:rFonts w:eastAsia="Times New Roman" w:cs="Times New Roman"/>
          <w:szCs w:val="24"/>
        </w:rPr>
        <w:t>ίναι η ελπίδα απέναντι στο φόβο</w:t>
      </w:r>
      <w:r>
        <w:rPr>
          <w:rFonts w:eastAsia="Times New Roman" w:cs="Times New Roman"/>
          <w:szCs w:val="24"/>
        </w:rPr>
        <w:t>.</w:t>
      </w:r>
    </w:p>
    <w:p w14:paraId="0645313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Προσπαθούν να φοβίσουν και να πουν ότι </w:t>
      </w:r>
      <w:r w:rsidRPr="00A47F4C">
        <w:rPr>
          <w:rFonts w:eastAsia="Times New Roman" w:cs="Times New Roman"/>
          <w:szCs w:val="24"/>
        </w:rPr>
        <w:t xml:space="preserve">δεν θα υπάρχουν πλέον </w:t>
      </w:r>
      <w:r>
        <w:rPr>
          <w:rFonts w:eastAsia="Times New Roman" w:cs="Times New Roman"/>
          <w:szCs w:val="24"/>
        </w:rPr>
        <w:t>ο Παύλος Μελάς, ο Μακεδονικός Α</w:t>
      </w:r>
      <w:r w:rsidRPr="00A47F4C">
        <w:rPr>
          <w:rFonts w:eastAsia="Times New Roman" w:cs="Times New Roman"/>
          <w:szCs w:val="24"/>
        </w:rPr>
        <w:t>γώνας</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οι Βαλκανικοί Πόλεμοι. Ν</w:t>
      </w:r>
      <w:r w:rsidRPr="00A47F4C">
        <w:rPr>
          <w:rFonts w:eastAsia="Times New Roman" w:cs="Times New Roman"/>
          <w:szCs w:val="24"/>
        </w:rPr>
        <w:t>α μη Στεναχωρι</w:t>
      </w:r>
      <w:r>
        <w:rPr>
          <w:rFonts w:eastAsia="Times New Roman" w:cs="Times New Roman"/>
          <w:szCs w:val="24"/>
        </w:rPr>
        <w:t>ούνται. Ήδη στους χάρτες</w:t>
      </w:r>
      <w:r w:rsidRPr="00A47F4C">
        <w:rPr>
          <w:rFonts w:eastAsia="Times New Roman" w:cs="Times New Roman"/>
          <w:szCs w:val="24"/>
        </w:rPr>
        <w:t xml:space="preserve"> </w:t>
      </w:r>
      <w:r>
        <w:rPr>
          <w:rFonts w:eastAsia="Times New Roman" w:cs="Times New Roman"/>
          <w:szCs w:val="24"/>
        </w:rPr>
        <w:t>έχει αλλάξει. Τ</w:t>
      </w:r>
      <w:r w:rsidRPr="00A47F4C">
        <w:rPr>
          <w:rFonts w:eastAsia="Times New Roman" w:cs="Times New Roman"/>
          <w:szCs w:val="24"/>
        </w:rPr>
        <w:t xml:space="preserve">ο </w:t>
      </w:r>
      <w:r>
        <w:rPr>
          <w:rFonts w:eastAsia="Times New Roman" w:cs="Times New Roman"/>
          <w:szCs w:val="24"/>
        </w:rPr>
        <w:t>«</w:t>
      </w:r>
      <w:r w:rsidRPr="00A47F4C">
        <w:rPr>
          <w:rFonts w:eastAsia="Times New Roman" w:cs="Times New Roman"/>
          <w:szCs w:val="24"/>
          <w:lang w:val="en-US"/>
        </w:rPr>
        <w:t>BBC</w:t>
      </w:r>
      <w:r>
        <w:rPr>
          <w:rFonts w:eastAsia="Times New Roman" w:cs="Times New Roman"/>
          <w:szCs w:val="24"/>
        </w:rPr>
        <w:t>»</w:t>
      </w:r>
      <w:r w:rsidRPr="00A47F4C">
        <w:rPr>
          <w:rFonts w:eastAsia="Times New Roman" w:cs="Times New Roman"/>
          <w:szCs w:val="24"/>
        </w:rPr>
        <w:t xml:space="preserve"> επάνω</w:t>
      </w:r>
      <w:r>
        <w:rPr>
          <w:rFonts w:eastAsia="Times New Roman" w:cs="Times New Roman"/>
          <w:szCs w:val="24"/>
        </w:rPr>
        <w:t xml:space="preserve"> είχε το «</w:t>
      </w:r>
      <w:r>
        <w:rPr>
          <w:rFonts w:eastAsia="Times New Roman" w:cs="Times New Roman"/>
          <w:szCs w:val="24"/>
          <w:lang w:val="en-US"/>
        </w:rPr>
        <w:t>North</w:t>
      </w:r>
      <w:r w:rsidRPr="00A522E9">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και κάτω  τη δική μας περιοχή ως </w:t>
      </w:r>
      <w:r w:rsidRPr="00A47F4C">
        <w:rPr>
          <w:rFonts w:eastAsia="Times New Roman" w:cs="Times New Roman"/>
          <w:szCs w:val="24"/>
        </w:rPr>
        <w:t>Μακεδονία</w:t>
      </w:r>
      <w:r>
        <w:rPr>
          <w:rFonts w:eastAsia="Times New Roman" w:cs="Times New Roman"/>
          <w:szCs w:val="24"/>
        </w:rPr>
        <w:t>. Θ</w:t>
      </w:r>
      <w:r w:rsidRPr="00A47F4C">
        <w:rPr>
          <w:rFonts w:eastAsia="Times New Roman" w:cs="Times New Roman"/>
          <w:szCs w:val="24"/>
        </w:rPr>
        <w:t xml:space="preserve">α εξακολουθεί </w:t>
      </w:r>
      <w:r>
        <w:rPr>
          <w:rFonts w:eastAsia="Times New Roman" w:cs="Times New Roman"/>
          <w:szCs w:val="24"/>
        </w:rPr>
        <w:t>να γιορτάζεται ο Μακεδονικός Αγώνας, γιατί είναι</w:t>
      </w:r>
      <w:r w:rsidRPr="00A47F4C">
        <w:rPr>
          <w:rFonts w:eastAsia="Times New Roman" w:cs="Times New Roman"/>
          <w:szCs w:val="24"/>
        </w:rPr>
        <w:t xml:space="preserve"> ο αγώνας το</w:t>
      </w:r>
      <w:r>
        <w:rPr>
          <w:rFonts w:eastAsia="Times New Roman" w:cs="Times New Roman"/>
          <w:szCs w:val="24"/>
        </w:rPr>
        <w:t>ν</w:t>
      </w:r>
      <w:r w:rsidRPr="00A47F4C">
        <w:rPr>
          <w:rFonts w:eastAsia="Times New Roman" w:cs="Times New Roman"/>
          <w:szCs w:val="24"/>
        </w:rPr>
        <w:t xml:space="preserve"> οποίο δώσαμε για την απελευθέρωση από τη </w:t>
      </w:r>
      <w:r>
        <w:rPr>
          <w:rFonts w:eastAsia="Times New Roman" w:cs="Times New Roman"/>
          <w:szCs w:val="24"/>
        </w:rPr>
        <w:t>Οθωμανική</w:t>
      </w:r>
      <w:r w:rsidRPr="00A47F4C">
        <w:rPr>
          <w:rFonts w:eastAsia="Times New Roman" w:cs="Times New Roman"/>
          <w:szCs w:val="24"/>
        </w:rPr>
        <w:t xml:space="preserve"> αυτοκρατορία και αυτό θα συνεχιστεί</w:t>
      </w:r>
      <w:r>
        <w:rPr>
          <w:rFonts w:eastAsia="Times New Roman" w:cs="Times New Roman"/>
          <w:szCs w:val="24"/>
        </w:rPr>
        <w:t>.</w:t>
      </w:r>
    </w:p>
    <w:p w14:paraId="06453140" w14:textId="77777777" w:rsidR="00C04CE1" w:rsidRDefault="00722F08">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0645314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w:t>
      </w:r>
      <w:r w:rsidRPr="00A47F4C">
        <w:rPr>
          <w:rFonts w:eastAsia="Times New Roman" w:cs="Times New Roman"/>
          <w:szCs w:val="24"/>
        </w:rPr>
        <w:t xml:space="preserve">ην ανοχή </w:t>
      </w:r>
      <w:r>
        <w:rPr>
          <w:rFonts w:eastAsia="Times New Roman" w:cs="Times New Roman"/>
          <w:szCs w:val="24"/>
        </w:rPr>
        <w:t>σας, κύριε Πρόεδρε.</w:t>
      </w:r>
    </w:p>
    <w:p w14:paraId="0645314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Υ</w:t>
      </w:r>
      <w:r w:rsidRPr="00A47F4C">
        <w:rPr>
          <w:rFonts w:eastAsia="Times New Roman" w:cs="Times New Roman"/>
          <w:szCs w:val="24"/>
        </w:rPr>
        <w:t>πάρχουν ασφαλιστικές δικλείδες</w:t>
      </w:r>
      <w:r>
        <w:rPr>
          <w:rFonts w:eastAsia="Times New Roman" w:cs="Times New Roman"/>
          <w:szCs w:val="24"/>
        </w:rPr>
        <w:t xml:space="preserve">; </w:t>
      </w:r>
      <w:proofErr w:type="spellStart"/>
      <w:r>
        <w:rPr>
          <w:rFonts w:eastAsia="Times New Roman" w:cs="Times New Roman"/>
          <w:szCs w:val="24"/>
        </w:rPr>
        <w:t>Πρώτ</w:t>
      </w:r>
      <w:proofErr w:type="spellEnd"/>
      <w:r>
        <w:rPr>
          <w:rFonts w:eastAsia="Times New Roman" w:cs="Times New Roman"/>
          <w:szCs w:val="24"/>
        </w:rPr>
        <w:t>’ απ’ όλα είναι η συνταγματική Α</w:t>
      </w:r>
      <w:r w:rsidRPr="00A47F4C">
        <w:rPr>
          <w:rFonts w:eastAsia="Times New Roman" w:cs="Times New Roman"/>
          <w:szCs w:val="24"/>
        </w:rPr>
        <w:t>ναθεώρηση</w:t>
      </w:r>
      <w:r>
        <w:rPr>
          <w:rFonts w:eastAsia="Times New Roman" w:cs="Times New Roman"/>
          <w:szCs w:val="24"/>
        </w:rPr>
        <w:t>.</w:t>
      </w:r>
      <w:r w:rsidRPr="00A47F4C">
        <w:rPr>
          <w:rFonts w:eastAsia="Times New Roman" w:cs="Times New Roman"/>
          <w:szCs w:val="24"/>
        </w:rPr>
        <w:t xml:space="preserve"> </w:t>
      </w:r>
      <w:r>
        <w:rPr>
          <w:rFonts w:eastAsia="Times New Roman" w:cs="Times New Roman"/>
          <w:szCs w:val="24"/>
        </w:rPr>
        <w:t>Έ</w:t>
      </w:r>
      <w:r w:rsidRPr="00A47F4C">
        <w:rPr>
          <w:rFonts w:eastAsia="Times New Roman" w:cs="Times New Roman"/>
          <w:szCs w:val="24"/>
        </w:rPr>
        <w:t xml:space="preserve">χει τεθεί σε ισχύ η τροπολογία 33 </w:t>
      </w:r>
      <w:r w:rsidRPr="00A47F4C">
        <w:rPr>
          <w:rFonts w:eastAsia="Times New Roman" w:cs="Times New Roman"/>
          <w:szCs w:val="24"/>
        </w:rPr>
        <w:lastRenderedPageBreak/>
        <w:t>και ο συνταγματικός νόμος</w:t>
      </w:r>
      <w:r>
        <w:rPr>
          <w:rFonts w:eastAsia="Times New Roman" w:cs="Times New Roman"/>
          <w:szCs w:val="24"/>
        </w:rPr>
        <w:t>,</w:t>
      </w:r>
      <w:r w:rsidRPr="00A47F4C">
        <w:rPr>
          <w:rFonts w:eastAsia="Times New Roman" w:cs="Times New Roman"/>
          <w:szCs w:val="24"/>
        </w:rPr>
        <w:t xml:space="preserve"> ο οποίος έχει δημοσ</w:t>
      </w:r>
      <w:r>
        <w:rPr>
          <w:rFonts w:eastAsia="Times New Roman" w:cs="Times New Roman"/>
          <w:szCs w:val="24"/>
        </w:rPr>
        <w:t>ιευτεί στις 12 Ιανουαρίου στην ε</w:t>
      </w:r>
      <w:r w:rsidRPr="00A47F4C">
        <w:rPr>
          <w:rFonts w:eastAsia="Times New Roman" w:cs="Times New Roman"/>
          <w:szCs w:val="24"/>
        </w:rPr>
        <w:t xml:space="preserve">φημερίδα της </w:t>
      </w:r>
      <w:r>
        <w:rPr>
          <w:rFonts w:eastAsia="Times New Roman" w:cs="Times New Roman"/>
          <w:szCs w:val="24"/>
        </w:rPr>
        <w:t>Κ</w:t>
      </w:r>
      <w:r w:rsidRPr="00A47F4C">
        <w:rPr>
          <w:rFonts w:eastAsia="Times New Roman" w:cs="Times New Roman"/>
          <w:szCs w:val="24"/>
        </w:rPr>
        <w:t xml:space="preserve">υβερνήσεως </w:t>
      </w:r>
      <w:r>
        <w:rPr>
          <w:rFonts w:eastAsia="Times New Roman" w:cs="Times New Roman"/>
          <w:szCs w:val="24"/>
        </w:rPr>
        <w:t xml:space="preserve">της </w:t>
      </w:r>
      <w:r w:rsidRPr="00A47F4C">
        <w:rPr>
          <w:rFonts w:eastAsia="Times New Roman" w:cs="Times New Roman"/>
          <w:szCs w:val="24"/>
        </w:rPr>
        <w:t>γειτονικής χώρας</w:t>
      </w:r>
      <w:r>
        <w:rPr>
          <w:rFonts w:eastAsia="Times New Roman" w:cs="Times New Roman"/>
          <w:szCs w:val="24"/>
        </w:rPr>
        <w:t>,</w:t>
      </w:r>
      <w:r w:rsidRPr="00A47F4C">
        <w:rPr>
          <w:rFonts w:eastAsia="Times New Roman" w:cs="Times New Roman"/>
          <w:szCs w:val="24"/>
        </w:rPr>
        <w:t xml:space="preserve"> όπου λέει</w:t>
      </w:r>
      <w:r>
        <w:rPr>
          <w:rFonts w:eastAsia="Times New Roman" w:cs="Times New Roman"/>
          <w:szCs w:val="24"/>
        </w:rPr>
        <w:t xml:space="preserve"> ότι α</w:t>
      </w:r>
      <w:r w:rsidRPr="00A47F4C">
        <w:rPr>
          <w:rFonts w:eastAsia="Times New Roman" w:cs="Times New Roman"/>
          <w:szCs w:val="24"/>
        </w:rPr>
        <w:t xml:space="preserve">πό την ημέρα που θα τεθεί </w:t>
      </w:r>
      <w:r>
        <w:rPr>
          <w:rFonts w:eastAsia="Times New Roman" w:cs="Times New Roman"/>
          <w:szCs w:val="24"/>
        </w:rPr>
        <w:t>-</w:t>
      </w:r>
      <w:r w:rsidRPr="00A47F4C">
        <w:rPr>
          <w:rFonts w:eastAsia="Times New Roman" w:cs="Times New Roman"/>
          <w:szCs w:val="24"/>
        </w:rPr>
        <w:t>και έχει τεθεί</w:t>
      </w:r>
      <w:r>
        <w:rPr>
          <w:rFonts w:eastAsia="Times New Roman" w:cs="Times New Roman"/>
          <w:szCs w:val="24"/>
        </w:rPr>
        <w:t>-</w:t>
      </w:r>
      <w:r w:rsidRPr="00A47F4C">
        <w:rPr>
          <w:rFonts w:eastAsia="Times New Roman" w:cs="Times New Roman"/>
          <w:szCs w:val="24"/>
        </w:rPr>
        <w:t xml:space="preserve"> σε ισχύ </w:t>
      </w:r>
      <w:r>
        <w:rPr>
          <w:rFonts w:eastAsia="Times New Roman" w:cs="Times New Roman"/>
          <w:szCs w:val="24"/>
        </w:rPr>
        <w:t xml:space="preserve">η τροπολογία </w:t>
      </w:r>
      <w:r w:rsidRPr="00A47F4C">
        <w:rPr>
          <w:rFonts w:eastAsia="Times New Roman" w:cs="Times New Roman"/>
          <w:szCs w:val="24"/>
        </w:rPr>
        <w:t>33</w:t>
      </w:r>
      <w:r>
        <w:rPr>
          <w:rFonts w:eastAsia="Times New Roman" w:cs="Times New Roman"/>
          <w:szCs w:val="24"/>
        </w:rPr>
        <w:t xml:space="preserve">, </w:t>
      </w:r>
      <w:r w:rsidRPr="00A47F4C">
        <w:rPr>
          <w:rFonts w:eastAsia="Times New Roman" w:cs="Times New Roman"/>
          <w:szCs w:val="24"/>
        </w:rPr>
        <w:t>η υπηκοότητα θα είναι μακεδονική</w:t>
      </w:r>
      <w:r>
        <w:rPr>
          <w:rFonts w:eastAsia="Times New Roman" w:cs="Times New Roman"/>
          <w:szCs w:val="24"/>
        </w:rPr>
        <w:t>-πολίτης της Δ</w:t>
      </w:r>
      <w:r w:rsidRPr="00A47F4C">
        <w:rPr>
          <w:rFonts w:eastAsia="Times New Roman" w:cs="Times New Roman"/>
          <w:szCs w:val="24"/>
        </w:rPr>
        <w:t xml:space="preserve">ημοκρατίας της </w:t>
      </w:r>
      <w:r>
        <w:rPr>
          <w:rFonts w:eastAsia="Times New Roman" w:cs="Times New Roman"/>
          <w:szCs w:val="24"/>
        </w:rPr>
        <w:t>Β</w:t>
      </w:r>
      <w:r w:rsidRPr="00A47F4C">
        <w:rPr>
          <w:rFonts w:eastAsia="Times New Roman" w:cs="Times New Roman"/>
          <w:szCs w:val="24"/>
        </w:rPr>
        <w:t>όρειας Μακεδονίας</w:t>
      </w:r>
      <w:r>
        <w:rPr>
          <w:rFonts w:eastAsia="Times New Roman" w:cs="Times New Roman"/>
          <w:szCs w:val="24"/>
        </w:rPr>
        <w:t>,</w:t>
      </w:r>
      <w:r w:rsidRPr="00A47F4C">
        <w:rPr>
          <w:rFonts w:eastAsia="Times New Roman" w:cs="Times New Roman"/>
          <w:szCs w:val="24"/>
        </w:rPr>
        <w:t xml:space="preserve"> το οποίο δεν </w:t>
      </w:r>
      <w:r>
        <w:rPr>
          <w:rFonts w:eastAsia="Times New Roman" w:cs="Times New Roman"/>
          <w:szCs w:val="24"/>
        </w:rPr>
        <w:t>τους προσδιορίζει, ούτε</w:t>
      </w:r>
      <w:r w:rsidRPr="00A47F4C">
        <w:rPr>
          <w:rFonts w:eastAsia="Times New Roman" w:cs="Times New Roman"/>
          <w:szCs w:val="24"/>
        </w:rPr>
        <w:t xml:space="preserve"> </w:t>
      </w:r>
      <w:r>
        <w:rPr>
          <w:rFonts w:eastAsia="Times New Roman" w:cs="Times New Roman"/>
          <w:szCs w:val="24"/>
        </w:rPr>
        <w:t>προκαθορίζει</w:t>
      </w:r>
      <w:r w:rsidRPr="00A47F4C">
        <w:rPr>
          <w:rFonts w:eastAsia="Times New Roman" w:cs="Times New Roman"/>
          <w:szCs w:val="24"/>
        </w:rPr>
        <w:t xml:space="preserve"> την εθνότητα στην </w:t>
      </w:r>
      <w:r>
        <w:rPr>
          <w:rFonts w:eastAsia="Times New Roman" w:cs="Times New Roman"/>
          <w:szCs w:val="24"/>
        </w:rPr>
        <w:t>οποία ανήκουν οι πολίτες. Ε</w:t>
      </w:r>
      <w:r w:rsidRPr="00A47F4C">
        <w:rPr>
          <w:rFonts w:eastAsia="Times New Roman" w:cs="Times New Roman"/>
          <w:szCs w:val="24"/>
        </w:rPr>
        <w:t>ίναι συνταγματικός νόμος πλέον της γειτονικής χώρας</w:t>
      </w:r>
      <w:r>
        <w:rPr>
          <w:rFonts w:eastAsia="Times New Roman" w:cs="Times New Roman"/>
          <w:szCs w:val="24"/>
        </w:rPr>
        <w:t>. Έ</w:t>
      </w:r>
      <w:r w:rsidRPr="00A47F4C">
        <w:rPr>
          <w:rFonts w:eastAsia="Times New Roman" w:cs="Times New Roman"/>
          <w:szCs w:val="24"/>
        </w:rPr>
        <w:t xml:space="preserve">χει κανείς να πει τίποτα </w:t>
      </w:r>
      <w:r>
        <w:rPr>
          <w:rFonts w:eastAsia="Times New Roman" w:cs="Times New Roman"/>
          <w:szCs w:val="24"/>
        </w:rPr>
        <w:t xml:space="preserve">επ’ αυτού; Ποιες είναι οι ασφαλιστικές δικλείδες της χώρας μας; </w:t>
      </w:r>
    </w:p>
    <w:p w14:paraId="0645314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καταλαβαίνω τους ανθρώπους που καλόπιστα φοβούνται ότι αυτό δεν θα το εφαρμόσουν. Είναι άλλο η κριτική επάνω στην ίδια τη συμφωνία και άλλο στο εάν θα την εφαρμόσουν ή όχι, όπως έκαναν με την ενδιάμεση συμφωνία. Υπάρχουν ασφαλιστικές δικλείδες; Ναι. </w:t>
      </w:r>
      <w:proofErr w:type="spellStart"/>
      <w:r>
        <w:rPr>
          <w:rFonts w:eastAsia="Times New Roman" w:cs="Times New Roman"/>
          <w:szCs w:val="24"/>
        </w:rPr>
        <w:t>Πρώτ</w:t>
      </w:r>
      <w:proofErr w:type="spellEnd"/>
      <w:r>
        <w:rPr>
          <w:rFonts w:eastAsia="Times New Roman" w:cs="Times New Roman"/>
          <w:szCs w:val="24"/>
        </w:rPr>
        <w:t>’ απ’ όλα είναι η ίδια η συμφωνία. Δεν επιτρέπει να αλλάξουν τα άρθρα τα οποία μιλούν για την ονομασία. Δεύτερον, ορίζει τη διαφορά το Διεθνές Δικαστήριο της Χάγης. Τρίτον, και κυριότερο, κυρίες και κύριοι συνάδελφοι, η πορεία της χώρας αυτής για την ένταξή της στην Ευρωπαϊκή Ένωση περνάει από την Ελλάδα.</w:t>
      </w:r>
    </w:p>
    <w:p w14:paraId="06453144"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Ποιες άλλες ασφαλιστικές δικλείδες θέλετε συν τις συνταγματικές αλλαγές;</w:t>
      </w:r>
    </w:p>
    <w:p w14:paraId="06453145" w14:textId="77777777" w:rsidR="00C04CE1" w:rsidRDefault="00722F08">
      <w:pPr>
        <w:spacing w:line="600" w:lineRule="auto"/>
        <w:ind w:firstLine="720"/>
        <w:jc w:val="both"/>
        <w:rPr>
          <w:rFonts w:eastAsia="Times New Roman"/>
          <w:bCs/>
          <w:szCs w:val="24"/>
        </w:rPr>
      </w:pPr>
      <w:r>
        <w:rPr>
          <w:rFonts w:eastAsia="Times New Roman"/>
          <w:bCs/>
          <w:szCs w:val="24"/>
        </w:rPr>
        <w:t xml:space="preserve">Και το </w:t>
      </w:r>
      <w:r w:rsidRPr="00E25DC8">
        <w:rPr>
          <w:rFonts w:eastAsia="Times New Roman"/>
          <w:bCs/>
          <w:szCs w:val="24"/>
        </w:rPr>
        <w:t xml:space="preserve">δεύτερο που </w:t>
      </w:r>
      <w:r>
        <w:rPr>
          <w:rFonts w:eastAsia="Times New Roman"/>
          <w:bCs/>
          <w:szCs w:val="24"/>
        </w:rPr>
        <w:t>θέλω ν</w:t>
      </w:r>
      <w:r w:rsidRPr="00E25DC8">
        <w:rPr>
          <w:rFonts w:eastAsia="Times New Roman"/>
          <w:bCs/>
          <w:szCs w:val="24"/>
        </w:rPr>
        <w:t xml:space="preserve">α μοιραστώ μαζί </w:t>
      </w:r>
      <w:r>
        <w:rPr>
          <w:rFonts w:eastAsia="Times New Roman"/>
          <w:bCs/>
          <w:szCs w:val="24"/>
        </w:rPr>
        <w:t>σας</w:t>
      </w:r>
      <w:r w:rsidRPr="00AD0A1C">
        <w:rPr>
          <w:rFonts w:eastAsia="Times New Roman"/>
          <w:bCs/>
          <w:szCs w:val="24"/>
        </w:rPr>
        <w:t xml:space="preserve">, </w:t>
      </w:r>
      <w:r>
        <w:rPr>
          <w:rFonts w:eastAsia="Times New Roman"/>
          <w:bCs/>
          <w:szCs w:val="24"/>
        </w:rPr>
        <w:t xml:space="preserve">κυρίες και κύριοι Βουλευτές –και </w:t>
      </w:r>
      <w:r w:rsidRPr="00E25DC8">
        <w:rPr>
          <w:rFonts w:eastAsia="Times New Roman"/>
          <w:bCs/>
          <w:szCs w:val="24"/>
        </w:rPr>
        <w:t>κλείνω</w:t>
      </w:r>
      <w:r>
        <w:rPr>
          <w:rFonts w:eastAsia="Times New Roman"/>
          <w:bCs/>
          <w:szCs w:val="24"/>
        </w:rPr>
        <w:t>,</w:t>
      </w:r>
      <w:r w:rsidRPr="00AD0A1C">
        <w:rPr>
          <w:rFonts w:eastAsia="Times New Roman"/>
          <w:bCs/>
          <w:szCs w:val="24"/>
        </w:rPr>
        <w:t xml:space="preserve"> </w:t>
      </w:r>
      <w:r>
        <w:rPr>
          <w:rFonts w:eastAsia="Times New Roman"/>
          <w:bCs/>
          <w:szCs w:val="24"/>
        </w:rPr>
        <w:t>κύριε Πρόεδρε</w:t>
      </w:r>
      <w:r w:rsidRPr="00AD0A1C">
        <w:rPr>
          <w:rFonts w:eastAsia="Times New Roman"/>
          <w:bCs/>
          <w:szCs w:val="24"/>
        </w:rPr>
        <w:t>-</w:t>
      </w:r>
      <w:r>
        <w:rPr>
          <w:rFonts w:eastAsia="Times New Roman"/>
          <w:bCs/>
          <w:szCs w:val="24"/>
        </w:rPr>
        <w:t xml:space="preserve"> είναι </w:t>
      </w:r>
      <w:r w:rsidRPr="00E25DC8">
        <w:rPr>
          <w:rFonts w:eastAsia="Times New Roman"/>
          <w:bCs/>
          <w:szCs w:val="24"/>
        </w:rPr>
        <w:t xml:space="preserve">το εξής: </w:t>
      </w:r>
      <w:r>
        <w:rPr>
          <w:rFonts w:eastAsia="Times New Roman"/>
          <w:bCs/>
          <w:szCs w:val="24"/>
        </w:rPr>
        <w:t xml:space="preserve">Σκεφτόμουν και έλεγα αν </w:t>
      </w:r>
      <w:r w:rsidRPr="00E25DC8">
        <w:rPr>
          <w:rFonts w:eastAsia="Times New Roman"/>
          <w:bCs/>
          <w:szCs w:val="24"/>
        </w:rPr>
        <w:t>είναι δυνατό</w:t>
      </w:r>
      <w:r>
        <w:rPr>
          <w:rFonts w:eastAsia="Times New Roman"/>
          <w:bCs/>
          <w:szCs w:val="24"/>
        </w:rPr>
        <w:t xml:space="preserve">ν ο κ. Μητσοτάκης, </w:t>
      </w:r>
      <w:r w:rsidRPr="00E25DC8">
        <w:rPr>
          <w:rFonts w:eastAsia="Times New Roman"/>
          <w:bCs/>
          <w:szCs w:val="24"/>
        </w:rPr>
        <w:t>που είναι ο μόνος σε όλο</w:t>
      </w:r>
      <w:r>
        <w:rPr>
          <w:rFonts w:eastAsia="Times New Roman"/>
          <w:bCs/>
          <w:szCs w:val="24"/>
        </w:rPr>
        <w:t>ν</w:t>
      </w:r>
      <w:r w:rsidRPr="00E25DC8">
        <w:rPr>
          <w:rFonts w:eastAsia="Times New Roman"/>
          <w:bCs/>
          <w:szCs w:val="24"/>
        </w:rPr>
        <w:t xml:space="preserve"> τον κόσμο</w:t>
      </w:r>
      <w:r>
        <w:rPr>
          <w:rFonts w:eastAsia="Times New Roman"/>
          <w:bCs/>
          <w:szCs w:val="24"/>
        </w:rPr>
        <w:t xml:space="preserve"> που λέει ότι δεν βγήκαμε από </w:t>
      </w:r>
      <w:r w:rsidRPr="00E25DC8">
        <w:rPr>
          <w:rFonts w:eastAsia="Times New Roman"/>
          <w:bCs/>
          <w:szCs w:val="24"/>
        </w:rPr>
        <w:t>τα προγράμματα</w:t>
      </w:r>
      <w:r>
        <w:rPr>
          <w:rFonts w:eastAsia="Times New Roman"/>
          <w:bCs/>
          <w:szCs w:val="24"/>
        </w:rPr>
        <w:t xml:space="preserve">, που </w:t>
      </w:r>
      <w:proofErr w:type="spellStart"/>
      <w:r w:rsidRPr="00E25DC8">
        <w:rPr>
          <w:rFonts w:eastAsia="Times New Roman"/>
          <w:bCs/>
          <w:szCs w:val="24"/>
        </w:rPr>
        <w:t>καταστροφολ</w:t>
      </w:r>
      <w:r>
        <w:rPr>
          <w:rFonts w:eastAsia="Times New Roman"/>
          <w:bCs/>
          <w:szCs w:val="24"/>
        </w:rPr>
        <w:t>ογεί</w:t>
      </w:r>
      <w:proofErr w:type="spellEnd"/>
      <w:r>
        <w:rPr>
          <w:rFonts w:eastAsia="Times New Roman"/>
          <w:bCs/>
          <w:szCs w:val="24"/>
        </w:rPr>
        <w:t xml:space="preserve">, </w:t>
      </w:r>
      <w:r w:rsidRPr="00E25DC8">
        <w:rPr>
          <w:rFonts w:eastAsia="Times New Roman"/>
          <w:bCs/>
          <w:szCs w:val="24"/>
        </w:rPr>
        <w:t>να μην το βλέπει</w:t>
      </w:r>
      <w:r>
        <w:rPr>
          <w:rFonts w:eastAsia="Times New Roman"/>
          <w:bCs/>
          <w:szCs w:val="24"/>
        </w:rPr>
        <w:t>. Ν</w:t>
      </w:r>
      <w:r w:rsidRPr="00E25DC8">
        <w:rPr>
          <w:rFonts w:eastAsia="Times New Roman"/>
          <w:bCs/>
          <w:szCs w:val="24"/>
        </w:rPr>
        <w:t xml:space="preserve">ομίζω ότι </w:t>
      </w:r>
      <w:r>
        <w:rPr>
          <w:rFonts w:eastAsia="Times New Roman"/>
          <w:bCs/>
          <w:szCs w:val="24"/>
        </w:rPr>
        <w:t>ο κ. Μητσοτάκης το β</w:t>
      </w:r>
      <w:r w:rsidRPr="00E25DC8">
        <w:rPr>
          <w:rFonts w:eastAsia="Times New Roman"/>
          <w:bCs/>
          <w:szCs w:val="24"/>
        </w:rPr>
        <w:t>λέπει</w:t>
      </w:r>
      <w:r>
        <w:rPr>
          <w:rFonts w:eastAsia="Times New Roman"/>
          <w:bCs/>
          <w:szCs w:val="24"/>
        </w:rPr>
        <w:t>. Δ</w:t>
      </w:r>
      <w:r w:rsidRPr="00E25DC8">
        <w:rPr>
          <w:rFonts w:eastAsia="Times New Roman"/>
          <w:bCs/>
          <w:szCs w:val="24"/>
        </w:rPr>
        <w:t>εν θέλει μόνο να μειώσε</w:t>
      </w:r>
      <w:r>
        <w:rPr>
          <w:rFonts w:eastAsia="Times New Roman"/>
          <w:bCs/>
          <w:szCs w:val="24"/>
        </w:rPr>
        <w:t xml:space="preserve">ι την επιτυχία της Κυβέρνησης, αλλά </w:t>
      </w:r>
      <w:r w:rsidRPr="00E25DC8">
        <w:rPr>
          <w:rFonts w:eastAsia="Times New Roman"/>
          <w:bCs/>
          <w:szCs w:val="24"/>
        </w:rPr>
        <w:t xml:space="preserve">χτίζει </w:t>
      </w:r>
      <w:r>
        <w:rPr>
          <w:rFonts w:eastAsia="Times New Roman"/>
          <w:bCs/>
          <w:szCs w:val="24"/>
        </w:rPr>
        <w:t xml:space="preserve">και για το μέλλον, </w:t>
      </w:r>
      <w:r w:rsidRPr="00E25DC8">
        <w:rPr>
          <w:rFonts w:eastAsia="Times New Roman"/>
          <w:bCs/>
          <w:szCs w:val="24"/>
        </w:rPr>
        <w:t>γιατί θέλει να δικαιολογήσει και το πρόγραμμά του που βγ</w:t>
      </w:r>
      <w:r>
        <w:rPr>
          <w:rFonts w:eastAsia="Times New Roman"/>
          <w:bCs/>
          <w:szCs w:val="24"/>
        </w:rPr>
        <w:t xml:space="preserve">άζει με περιοριστικές πολιτικές, </w:t>
      </w:r>
      <w:r w:rsidRPr="00E25DC8">
        <w:rPr>
          <w:rFonts w:eastAsia="Times New Roman"/>
          <w:bCs/>
          <w:szCs w:val="24"/>
        </w:rPr>
        <w:t xml:space="preserve">αλλά και </w:t>
      </w:r>
      <w:r>
        <w:rPr>
          <w:rFonts w:eastAsia="Times New Roman"/>
          <w:bCs/>
          <w:szCs w:val="24"/>
        </w:rPr>
        <w:t xml:space="preserve">να πει </w:t>
      </w:r>
      <w:r w:rsidRPr="00E25DC8">
        <w:rPr>
          <w:rFonts w:eastAsia="Times New Roman"/>
          <w:bCs/>
          <w:szCs w:val="24"/>
        </w:rPr>
        <w:t xml:space="preserve">πλέον </w:t>
      </w:r>
      <w:r>
        <w:rPr>
          <w:rFonts w:eastAsia="Times New Roman"/>
          <w:bCs/>
          <w:szCs w:val="24"/>
        </w:rPr>
        <w:t xml:space="preserve">ότι η κρίση δεν </w:t>
      </w:r>
      <w:r w:rsidRPr="00E25DC8">
        <w:rPr>
          <w:rFonts w:eastAsia="Times New Roman"/>
          <w:bCs/>
          <w:szCs w:val="24"/>
        </w:rPr>
        <w:t>τελείωσε και</w:t>
      </w:r>
      <w:r>
        <w:rPr>
          <w:rFonts w:eastAsia="Times New Roman"/>
          <w:bCs/>
          <w:szCs w:val="24"/>
        </w:rPr>
        <w:t xml:space="preserve">, άρα, </w:t>
      </w:r>
      <w:r w:rsidRPr="00E25DC8">
        <w:rPr>
          <w:rFonts w:eastAsia="Times New Roman"/>
          <w:bCs/>
          <w:szCs w:val="24"/>
        </w:rPr>
        <w:t xml:space="preserve">κοινωνικά </w:t>
      </w:r>
      <w:r>
        <w:rPr>
          <w:rFonts w:eastAsia="Times New Roman"/>
          <w:bCs/>
          <w:szCs w:val="24"/>
        </w:rPr>
        <w:t>δικαιώματα και κοινωνικά αγαθά θ</w:t>
      </w:r>
      <w:r w:rsidRPr="00E25DC8">
        <w:rPr>
          <w:rFonts w:eastAsia="Times New Roman"/>
          <w:bCs/>
          <w:szCs w:val="24"/>
        </w:rPr>
        <w:t xml:space="preserve">α </w:t>
      </w:r>
      <w:proofErr w:type="spellStart"/>
      <w:r w:rsidRPr="00E25DC8">
        <w:rPr>
          <w:rFonts w:eastAsia="Times New Roman"/>
          <w:bCs/>
          <w:szCs w:val="24"/>
        </w:rPr>
        <w:t>περικοπούν</w:t>
      </w:r>
      <w:proofErr w:type="spellEnd"/>
      <w:r>
        <w:rPr>
          <w:rFonts w:eastAsia="Times New Roman"/>
          <w:bCs/>
          <w:szCs w:val="24"/>
        </w:rPr>
        <w:t>, ό</w:t>
      </w:r>
      <w:r w:rsidRPr="00E25DC8">
        <w:rPr>
          <w:rFonts w:eastAsia="Times New Roman"/>
          <w:bCs/>
          <w:szCs w:val="24"/>
        </w:rPr>
        <w:t>πως ατυχ</w:t>
      </w:r>
      <w:r>
        <w:rPr>
          <w:rFonts w:eastAsia="Times New Roman"/>
          <w:bCs/>
          <w:szCs w:val="24"/>
        </w:rPr>
        <w:t>ώ</w:t>
      </w:r>
      <w:r w:rsidRPr="00E25DC8">
        <w:rPr>
          <w:rFonts w:eastAsia="Times New Roman"/>
          <w:bCs/>
          <w:szCs w:val="24"/>
        </w:rPr>
        <w:t>ς</w:t>
      </w:r>
      <w:r>
        <w:rPr>
          <w:rFonts w:eastAsia="Times New Roman"/>
          <w:bCs/>
          <w:szCs w:val="24"/>
        </w:rPr>
        <w:t>,</w:t>
      </w:r>
      <w:r w:rsidRPr="00E25DC8">
        <w:rPr>
          <w:rFonts w:eastAsia="Times New Roman"/>
          <w:bCs/>
          <w:szCs w:val="24"/>
        </w:rPr>
        <w:t xml:space="preserve"> ανεπιτυχώς προσπάθησε να </w:t>
      </w:r>
      <w:r>
        <w:rPr>
          <w:rFonts w:eastAsia="Times New Roman"/>
          <w:bCs/>
          <w:szCs w:val="24"/>
        </w:rPr>
        <w:t>κρύψει και στην τελευταία του συνάντηση. Υπάρχει, όμως, ένα εμπόδιο και αυτό δεν παύει να είναι ο ελληνικός λαός.</w:t>
      </w:r>
    </w:p>
    <w:p w14:paraId="06453146" w14:textId="77777777" w:rsidR="00C04CE1" w:rsidRDefault="00722F08">
      <w:pPr>
        <w:spacing w:line="600" w:lineRule="auto"/>
        <w:ind w:firstLine="720"/>
        <w:jc w:val="both"/>
        <w:rPr>
          <w:rFonts w:eastAsia="Times New Roman"/>
          <w:bCs/>
          <w:szCs w:val="24"/>
        </w:rPr>
      </w:pPr>
      <w:r>
        <w:rPr>
          <w:rFonts w:eastAsia="Times New Roman"/>
          <w:bCs/>
          <w:szCs w:val="24"/>
        </w:rPr>
        <w:t xml:space="preserve">Όσο και να βαφτίζετε «τελευταία ρουσφέτια» την αναθεώρηση του Συντάγματος, τις </w:t>
      </w:r>
      <w:proofErr w:type="spellStart"/>
      <w:r>
        <w:rPr>
          <w:rFonts w:eastAsia="Times New Roman"/>
          <w:bCs/>
          <w:szCs w:val="24"/>
        </w:rPr>
        <w:t>εκατόν</w:t>
      </w:r>
      <w:proofErr w:type="spellEnd"/>
      <w:r>
        <w:rPr>
          <w:rFonts w:eastAsia="Times New Roman"/>
          <w:bCs/>
          <w:szCs w:val="24"/>
        </w:rPr>
        <w:t xml:space="preserve"> είκοσι </w:t>
      </w:r>
      <w:r w:rsidRPr="00E25DC8">
        <w:rPr>
          <w:rFonts w:eastAsia="Times New Roman"/>
          <w:bCs/>
          <w:szCs w:val="24"/>
        </w:rPr>
        <w:t>δόσεις</w:t>
      </w:r>
      <w:r>
        <w:rPr>
          <w:rFonts w:eastAsia="Times New Roman"/>
          <w:bCs/>
          <w:szCs w:val="24"/>
        </w:rPr>
        <w:t>, την αύξηση τ</w:t>
      </w:r>
      <w:r w:rsidRPr="00E25DC8">
        <w:rPr>
          <w:rFonts w:eastAsia="Times New Roman"/>
          <w:bCs/>
          <w:szCs w:val="24"/>
        </w:rPr>
        <w:t>ου κατώτατου μισθού</w:t>
      </w:r>
      <w:r>
        <w:rPr>
          <w:rFonts w:eastAsia="Times New Roman"/>
          <w:bCs/>
          <w:szCs w:val="24"/>
        </w:rPr>
        <w:t xml:space="preserve"> και την κατάργηση του </w:t>
      </w:r>
      <w:proofErr w:type="spellStart"/>
      <w:r>
        <w:rPr>
          <w:rFonts w:eastAsia="Times New Roman"/>
          <w:bCs/>
          <w:szCs w:val="24"/>
        </w:rPr>
        <w:t>υποκατώτατου</w:t>
      </w:r>
      <w:proofErr w:type="spellEnd"/>
      <w:r>
        <w:rPr>
          <w:rFonts w:eastAsia="Times New Roman"/>
          <w:bCs/>
          <w:szCs w:val="24"/>
        </w:rPr>
        <w:t xml:space="preserve">, </w:t>
      </w:r>
      <w:r w:rsidRPr="00E25DC8">
        <w:rPr>
          <w:rFonts w:eastAsia="Times New Roman"/>
          <w:bCs/>
          <w:szCs w:val="24"/>
        </w:rPr>
        <w:t xml:space="preserve">τα </w:t>
      </w:r>
      <w:r w:rsidRPr="00E25DC8">
        <w:rPr>
          <w:rFonts w:eastAsia="Times New Roman"/>
          <w:bCs/>
          <w:szCs w:val="24"/>
        </w:rPr>
        <w:lastRenderedPageBreak/>
        <w:t>μέτρα για την πρώτη κατοικία</w:t>
      </w:r>
      <w:r>
        <w:rPr>
          <w:rFonts w:eastAsia="Times New Roman"/>
          <w:bCs/>
          <w:szCs w:val="24"/>
        </w:rPr>
        <w:t>, δεν πρόκειται να πτοήσετε κανέναν.</w:t>
      </w:r>
    </w:p>
    <w:p w14:paraId="06453147" w14:textId="77777777" w:rsidR="00C04CE1" w:rsidRDefault="00722F08">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14:paraId="06453148" w14:textId="77777777" w:rsidR="00C04CE1" w:rsidRDefault="00722F08">
      <w:pPr>
        <w:spacing w:line="600" w:lineRule="auto"/>
        <w:ind w:firstLine="720"/>
        <w:jc w:val="both"/>
        <w:rPr>
          <w:rFonts w:eastAsia="Times New Roman"/>
          <w:bCs/>
          <w:szCs w:val="24"/>
        </w:rPr>
      </w:pPr>
      <w:r w:rsidRPr="00AD0A1C">
        <w:rPr>
          <w:rFonts w:eastAsia="Times New Roman"/>
          <w:b/>
          <w:bCs/>
          <w:szCs w:val="24"/>
        </w:rPr>
        <w:t xml:space="preserve">ΠΡΟΕΔΡΕΥΩΝ (Δημήτριος </w:t>
      </w:r>
      <w:proofErr w:type="spellStart"/>
      <w:r w:rsidRPr="00AD0A1C">
        <w:rPr>
          <w:rFonts w:eastAsia="Times New Roman"/>
          <w:b/>
          <w:bCs/>
          <w:szCs w:val="24"/>
        </w:rPr>
        <w:t>Κρεμαστινός</w:t>
      </w:r>
      <w:proofErr w:type="spellEnd"/>
      <w:r w:rsidRPr="00AD0A1C">
        <w:rPr>
          <w:rFonts w:eastAsia="Times New Roman"/>
          <w:b/>
          <w:bCs/>
          <w:szCs w:val="24"/>
        </w:rPr>
        <w:t>):</w:t>
      </w:r>
      <w:r>
        <w:rPr>
          <w:rFonts w:eastAsia="Times New Roman"/>
          <w:bCs/>
          <w:szCs w:val="24"/>
        </w:rPr>
        <w:t xml:space="preserve"> Κύριε Αμανατίδη, παρακαλώ ολοκληρώστε.</w:t>
      </w:r>
    </w:p>
    <w:p w14:paraId="06453149" w14:textId="77777777" w:rsidR="00C04CE1" w:rsidRDefault="00722F08">
      <w:pPr>
        <w:spacing w:line="600" w:lineRule="auto"/>
        <w:ind w:firstLine="720"/>
        <w:jc w:val="both"/>
        <w:rPr>
          <w:rFonts w:eastAsia="Times New Roman"/>
          <w:bCs/>
          <w:szCs w:val="24"/>
        </w:rPr>
      </w:pPr>
      <w:r w:rsidRPr="00F84B61">
        <w:rPr>
          <w:rFonts w:eastAsia="Times New Roman"/>
          <w:b/>
          <w:bCs/>
          <w:szCs w:val="24"/>
        </w:rPr>
        <w:t>ΙΩΑΝΝΗΣ ΑΜΑΝΑΤΙΔΗΣ:</w:t>
      </w:r>
      <w:r>
        <w:rPr>
          <w:rFonts w:eastAsia="Times New Roman"/>
          <w:bCs/>
          <w:szCs w:val="24"/>
        </w:rPr>
        <w:t xml:space="preserve"> Κλείνοντας, κύριε Πρόεδρε, θέλω να πω το εξής για την πρεμούρα σας αυτή να πέσει αυτή η Κυβέρνηση εδώ και τρία χρόνια: Όσο θα </w:t>
      </w:r>
      <w:r w:rsidRPr="00E25DC8">
        <w:rPr>
          <w:rFonts w:eastAsia="Times New Roman"/>
          <w:bCs/>
          <w:szCs w:val="24"/>
        </w:rPr>
        <w:t xml:space="preserve">υλοποιούνται </w:t>
      </w:r>
      <w:r>
        <w:rPr>
          <w:rFonts w:eastAsia="Times New Roman"/>
          <w:bCs/>
          <w:szCs w:val="24"/>
        </w:rPr>
        <w:t>θετικά</w:t>
      </w:r>
      <w:r w:rsidRPr="00E25DC8">
        <w:rPr>
          <w:rFonts w:eastAsia="Times New Roman"/>
          <w:bCs/>
          <w:szCs w:val="24"/>
        </w:rPr>
        <w:t xml:space="preserve"> μέτρα</w:t>
      </w:r>
      <w:r>
        <w:rPr>
          <w:rFonts w:eastAsia="Times New Roman"/>
          <w:bCs/>
          <w:szCs w:val="24"/>
        </w:rPr>
        <w:t>,</w:t>
      </w:r>
      <w:r w:rsidRPr="00E25DC8">
        <w:rPr>
          <w:rFonts w:eastAsia="Times New Roman"/>
          <w:bCs/>
          <w:szCs w:val="24"/>
        </w:rPr>
        <w:t xml:space="preserve"> που θα έχουν αποτελέσματα </w:t>
      </w:r>
      <w:r>
        <w:rPr>
          <w:rFonts w:eastAsia="Times New Roman"/>
          <w:bCs/>
          <w:szCs w:val="24"/>
        </w:rPr>
        <w:t xml:space="preserve">θετικά στην κοινωνία </w:t>
      </w:r>
      <w:r w:rsidRPr="00E25DC8">
        <w:rPr>
          <w:rFonts w:eastAsia="Times New Roman"/>
          <w:bCs/>
          <w:szCs w:val="24"/>
        </w:rPr>
        <w:t>και δεν θα έχετε αντιπρόταση με επιχειρήματα στη</w:t>
      </w:r>
      <w:r>
        <w:rPr>
          <w:rFonts w:eastAsia="Times New Roman"/>
          <w:bCs/>
          <w:szCs w:val="24"/>
        </w:rPr>
        <w:t xml:space="preserve"> </w:t>
      </w:r>
      <w:r w:rsidRPr="00E25DC8">
        <w:rPr>
          <w:rFonts w:eastAsia="Times New Roman"/>
          <w:bCs/>
          <w:szCs w:val="24"/>
        </w:rPr>
        <w:t>ν</w:t>
      </w:r>
      <w:r>
        <w:rPr>
          <w:rFonts w:eastAsia="Times New Roman"/>
          <w:bCs/>
          <w:szCs w:val="24"/>
        </w:rPr>
        <w:t>έα</w:t>
      </w:r>
      <w:r w:rsidRPr="00E25DC8">
        <w:rPr>
          <w:rFonts w:eastAsia="Times New Roman"/>
          <w:bCs/>
          <w:szCs w:val="24"/>
        </w:rPr>
        <w:t xml:space="preserve"> Ελλάδα το πώς πρέπει να προχωρήσει</w:t>
      </w:r>
      <w:r>
        <w:rPr>
          <w:rFonts w:eastAsia="Times New Roman"/>
          <w:bCs/>
          <w:szCs w:val="24"/>
        </w:rPr>
        <w:t>,</w:t>
      </w:r>
      <w:r w:rsidRPr="00E25DC8">
        <w:rPr>
          <w:rFonts w:eastAsia="Times New Roman"/>
          <w:bCs/>
          <w:szCs w:val="24"/>
        </w:rPr>
        <w:t xml:space="preserve"> τόσο εσείς </w:t>
      </w:r>
      <w:r>
        <w:rPr>
          <w:rFonts w:eastAsia="Times New Roman"/>
          <w:bCs/>
          <w:szCs w:val="24"/>
        </w:rPr>
        <w:t xml:space="preserve">θα μειώνεστε. Γι’ αυτό </w:t>
      </w:r>
      <w:r w:rsidRPr="00E25DC8">
        <w:rPr>
          <w:rFonts w:eastAsia="Times New Roman"/>
          <w:bCs/>
          <w:szCs w:val="24"/>
        </w:rPr>
        <w:t>και ακριβώ</w:t>
      </w:r>
      <w:r>
        <w:rPr>
          <w:rFonts w:eastAsia="Times New Roman"/>
          <w:bCs/>
          <w:szCs w:val="24"/>
        </w:rPr>
        <w:t>ς θέλετε πάση θυσία να πέσει η Κ</w:t>
      </w:r>
      <w:r w:rsidRPr="00E25DC8">
        <w:rPr>
          <w:rFonts w:eastAsia="Times New Roman"/>
          <w:bCs/>
          <w:szCs w:val="24"/>
        </w:rPr>
        <w:t>υβέρνηση</w:t>
      </w:r>
      <w:r>
        <w:rPr>
          <w:rFonts w:eastAsia="Times New Roman"/>
          <w:bCs/>
          <w:szCs w:val="24"/>
        </w:rPr>
        <w:t>. Ε</w:t>
      </w:r>
      <w:r w:rsidRPr="00E25DC8">
        <w:rPr>
          <w:rFonts w:eastAsia="Times New Roman"/>
          <w:bCs/>
          <w:szCs w:val="24"/>
        </w:rPr>
        <w:t>κπροσωπεί</w:t>
      </w:r>
      <w:r>
        <w:rPr>
          <w:rFonts w:eastAsia="Times New Roman"/>
          <w:bCs/>
          <w:szCs w:val="24"/>
        </w:rPr>
        <w:t xml:space="preserve">τε </w:t>
      </w:r>
      <w:r w:rsidRPr="00E25DC8">
        <w:rPr>
          <w:rFonts w:eastAsia="Times New Roman"/>
          <w:bCs/>
          <w:szCs w:val="24"/>
        </w:rPr>
        <w:t>το παλιό και τους λίγους</w:t>
      </w:r>
      <w:r>
        <w:rPr>
          <w:rFonts w:eastAsia="Times New Roman"/>
          <w:bCs/>
          <w:szCs w:val="24"/>
        </w:rPr>
        <w:t>. Εκπροσωπούμε το νέο και τους πολλούς. Κριτής όλων μας ο λαός.</w:t>
      </w:r>
    </w:p>
    <w:p w14:paraId="0645314A" w14:textId="77777777" w:rsidR="00C04CE1" w:rsidRDefault="00722F0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645314B" w14:textId="77777777" w:rsidR="00C04CE1" w:rsidRDefault="00722F08">
      <w:pPr>
        <w:spacing w:line="600" w:lineRule="auto"/>
        <w:ind w:firstLine="720"/>
        <w:jc w:val="both"/>
        <w:rPr>
          <w:rFonts w:eastAsia="Times New Roman"/>
          <w:bCs/>
          <w:szCs w:val="24"/>
        </w:rPr>
      </w:pPr>
      <w:r w:rsidRPr="00F84B61">
        <w:rPr>
          <w:rFonts w:eastAsia="Times New Roman"/>
          <w:b/>
          <w:bCs/>
          <w:szCs w:val="24"/>
        </w:rPr>
        <w:t xml:space="preserve">ΠΡΟΕΔΡΕΥΩΝ (Δημήτριος </w:t>
      </w:r>
      <w:proofErr w:type="spellStart"/>
      <w:r w:rsidRPr="00F84B61">
        <w:rPr>
          <w:rFonts w:eastAsia="Times New Roman"/>
          <w:b/>
          <w:bCs/>
          <w:szCs w:val="24"/>
        </w:rPr>
        <w:t>Κρεμαστινός</w:t>
      </w:r>
      <w:proofErr w:type="spellEnd"/>
      <w:r w:rsidRPr="00F84B61">
        <w:rPr>
          <w:rFonts w:eastAsia="Times New Roman"/>
          <w:b/>
          <w:bCs/>
          <w:szCs w:val="24"/>
        </w:rPr>
        <w:t>):</w:t>
      </w:r>
      <w:r>
        <w:rPr>
          <w:rFonts w:eastAsia="Times New Roman"/>
          <w:bCs/>
          <w:szCs w:val="24"/>
        </w:rPr>
        <w:t xml:space="preserve"> Ευχαριστούμε.</w:t>
      </w:r>
    </w:p>
    <w:p w14:paraId="0645314C"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Ο Βουλευτής της Νέας Δημοκρατίας κ. Τσιάρας έχει τον λόγο για επτά λεπτά.</w:t>
      </w:r>
    </w:p>
    <w:p w14:paraId="0645314D" w14:textId="77777777" w:rsidR="00C04CE1" w:rsidRDefault="00722F08">
      <w:pPr>
        <w:spacing w:line="600" w:lineRule="auto"/>
        <w:ind w:firstLine="720"/>
        <w:jc w:val="both"/>
        <w:rPr>
          <w:rFonts w:eastAsia="Times New Roman"/>
          <w:bCs/>
          <w:szCs w:val="24"/>
        </w:rPr>
      </w:pPr>
      <w:r w:rsidRPr="00C2011C">
        <w:rPr>
          <w:rFonts w:eastAsia="Times New Roman"/>
          <w:b/>
          <w:bCs/>
          <w:szCs w:val="24"/>
        </w:rPr>
        <w:t xml:space="preserve">ΚΩΝΣΤΑΝΤΙΝΟΣ ΤΣΙΑΡΑΣ: </w:t>
      </w:r>
      <w:r>
        <w:rPr>
          <w:rFonts w:eastAsia="Times New Roman"/>
          <w:bCs/>
          <w:szCs w:val="24"/>
        </w:rPr>
        <w:t>Κύριε Πρόεδρε, κυρίες και κύριοι συνάδελφοι, πριν</w:t>
      </w:r>
      <w:r w:rsidRPr="00E25DC8">
        <w:rPr>
          <w:rFonts w:eastAsia="Times New Roman"/>
          <w:bCs/>
          <w:szCs w:val="24"/>
        </w:rPr>
        <w:t xml:space="preserve"> ξεκινήσω την ομιλία μου</w:t>
      </w:r>
      <w:r>
        <w:rPr>
          <w:rFonts w:eastAsia="Times New Roman"/>
          <w:bCs/>
          <w:szCs w:val="24"/>
        </w:rPr>
        <w:t>, θ</w:t>
      </w:r>
      <w:r w:rsidRPr="00E25DC8">
        <w:rPr>
          <w:rFonts w:eastAsia="Times New Roman"/>
          <w:bCs/>
          <w:szCs w:val="24"/>
        </w:rPr>
        <w:t>έλω να κάνω μ</w:t>
      </w:r>
      <w:r>
        <w:rPr>
          <w:rFonts w:eastAsia="Times New Roman"/>
          <w:bCs/>
          <w:szCs w:val="24"/>
        </w:rPr>
        <w:t>ί</w:t>
      </w:r>
      <w:r w:rsidRPr="00E25DC8">
        <w:rPr>
          <w:rFonts w:eastAsia="Times New Roman"/>
          <w:bCs/>
          <w:szCs w:val="24"/>
        </w:rPr>
        <w:t xml:space="preserve">α αναφορά στη μνήμη του Δημήτρη </w:t>
      </w:r>
      <w:r>
        <w:rPr>
          <w:rFonts w:eastAsia="Times New Roman"/>
          <w:bCs/>
          <w:szCs w:val="24"/>
        </w:rPr>
        <w:t>Σ</w:t>
      </w:r>
      <w:r w:rsidRPr="00E25DC8">
        <w:rPr>
          <w:rFonts w:eastAsia="Times New Roman"/>
          <w:bCs/>
          <w:szCs w:val="24"/>
        </w:rPr>
        <w:t>ιούφα</w:t>
      </w:r>
      <w:r>
        <w:rPr>
          <w:rFonts w:eastAsia="Times New Roman"/>
          <w:bCs/>
          <w:szCs w:val="24"/>
        </w:rPr>
        <w:t xml:space="preserve"> όχι μόνο γιατί υ</w:t>
      </w:r>
      <w:r w:rsidRPr="00E25DC8">
        <w:rPr>
          <w:rFonts w:eastAsia="Times New Roman"/>
          <w:bCs/>
          <w:szCs w:val="24"/>
        </w:rPr>
        <w:t>πήρξαμε συμπολίτες</w:t>
      </w:r>
      <w:r>
        <w:rPr>
          <w:rFonts w:eastAsia="Times New Roman"/>
          <w:bCs/>
          <w:szCs w:val="24"/>
        </w:rPr>
        <w:t>,</w:t>
      </w:r>
      <w:r w:rsidRPr="00E25DC8">
        <w:rPr>
          <w:rFonts w:eastAsia="Times New Roman"/>
          <w:bCs/>
          <w:szCs w:val="24"/>
        </w:rPr>
        <w:t xml:space="preserve"> αλλά γιατί ήταν μ</w:t>
      </w:r>
      <w:r>
        <w:rPr>
          <w:rFonts w:eastAsia="Times New Roman"/>
          <w:bCs/>
          <w:szCs w:val="24"/>
        </w:rPr>
        <w:t>ι</w:t>
      </w:r>
      <w:r w:rsidRPr="00E25DC8">
        <w:rPr>
          <w:rFonts w:eastAsia="Times New Roman"/>
          <w:bCs/>
          <w:szCs w:val="24"/>
        </w:rPr>
        <w:t xml:space="preserve">α από τις πλέον εμβληματικές </w:t>
      </w:r>
      <w:r>
        <w:rPr>
          <w:rFonts w:eastAsia="Times New Roman"/>
          <w:bCs/>
          <w:szCs w:val="24"/>
        </w:rPr>
        <w:t>προσωπικότητες της ε</w:t>
      </w:r>
      <w:r w:rsidRPr="00E25DC8">
        <w:rPr>
          <w:rFonts w:eastAsia="Times New Roman"/>
          <w:bCs/>
          <w:szCs w:val="24"/>
        </w:rPr>
        <w:t>λληνικής πολιτικής σκηνής</w:t>
      </w:r>
      <w:r>
        <w:rPr>
          <w:rFonts w:eastAsia="Times New Roman"/>
          <w:bCs/>
          <w:szCs w:val="24"/>
        </w:rPr>
        <w:t>, αλλά β</w:t>
      </w:r>
      <w:r w:rsidRPr="00E25DC8">
        <w:rPr>
          <w:rFonts w:eastAsia="Times New Roman"/>
          <w:bCs/>
          <w:szCs w:val="24"/>
        </w:rPr>
        <w:t xml:space="preserve">εβαίως και του </w:t>
      </w:r>
      <w:r>
        <w:rPr>
          <w:rFonts w:eastAsia="Times New Roman"/>
          <w:bCs/>
          <w:szCs w:val="24"/>
        </w:rPr>
        <w:t>ε</w:t>
      </w:r>
      <w:r w:rsidRPr="00E25DC8">
        <w:rPr>
          <w:rFonts w:eastAsia="Times New Roman"/>
          <w:bCs/>
          <w:szCs w:val="24"/>
        </w:rPr>
        <w:t xml:space="preserve">λληνικού Κοινοβουλίου </w:t>
      </w:r>
      <w:r>
        <w:rPr>
          <w:rFonts w:eastAsia="Times New Roman"/>
          <w:bCs/>
          <w:szCs w:val="24"/>
        </w:rPr>
        <w:t>από τη Μ</w:t>
      </w:r>
      <w:r w:rsidRPr="00E25DC8">
        <w:rPr>
          <w:rFonts w:eastAsia="Times New Roman"/>
          <w:bCs/>
          <w:szCs w:val="24"/>
        </w:rPr>
        <w:t>εταπολίτευση και μετά</w:t>
      </w:r>
      <w:r>
        <w:rPr>
          <w:rFonts w:eastAsia="Times New Roman"/>
          <w:bCs/>
          <w:szCs w:val="24"/>
        </w:rPr>
        <w:t>.</w:t>
      </w:r>
    </w:p>
    <w:p w14:paraId="0645314E" w14:textId="77777777" w:rsidR="00C04CE1" w:rsidRDefault="00722F08">
      <w:pPr>
        <w:spacing w:line="600" w:lineRule="auto"/>
        <w:ind w:firstLine="720"/>
        <w:jc w:val="both"/>
        <w:rPr>
          <w:rFonts w:eastAsia="Times New Roman"/>
          <w:bCs/>
          <w:szCs w:val="24"/>
        </w:rPr>
      </w:pPr>
      <w:r>
        <w:rPr>
          <w:rFonts w:eastAsia="Times New Roman"/>
          <w:bCs/>
          <w:szCs w:val="24"/>
        </w:rPr>
        <w:t xml:space="preserve">Ξεκινώντας θα προσχωρήσω στα </w:t>
      </w:r>
      <w:r w:rsidRPr="00E25DC8">
        <w:rPr>
          <w:rFonts w:eastAsia="Times New Roman"/>
          <w:bCs/>
          <w:szCs w:val="24"/>
        </w:rPr>
        <w:t xml:space="preserve">γνωστά </w:t>
      </w:r>
      <w:r>
        <w:rPr>
          <w:rFonts w:eastAsia="Times New Roman"/>
          <w:bCs/>
          <w:szCs w:val="24"/>
        </w:rPr>
        <w:t>-</w:t>
      </w:r>
      <w:r w:rsidRPr="00E25DC8">
        <w:rPr>
          <w:rFonts w:eastAsia="Times New Roman"/>
          <w:bCs/>
          <w:szCs w:val="24"/>
        </w:rPr>
        <w:t>θα σας έλεγα οικ</w:t>
      </w:r>
      <w:r>
        <w:rPr>
          <w:rFonts w:eastAsia="Times New Roman"/>
          <w:bCs/>
          <w:szCs w:val="24"/>
        </w:rPr>
        <w:t>ε</w:t>
      </w:r>
      <w:r w:rsidRPr="00E25DC8">
        <w:rPr>
          <w:rFonts w:eastAsia="Times New Roman"/>
          <w:bCs/>
          <w:szCs w:val="24"/>
        </w:rPr>
        <w:t>ία</w:t>
      </w:r>
      <w:r>
        <w:rPr>
          <w:rFonts w:eastAsia="Times New Roman"/>
          <w:bCs/>
          <w:szCs w:val="24"/>
        </w:rPr>
        <w:t>- ύδατα των συναδέλφων Β</w:t>
      </w:r>
      <w:r w:rsidRPr="00E25DC8">
        <w:rPr>
          <w:rFonts w:eastAsia="Times New Roman"/>
          <w:bCs/>
          <w:szCs w:val="24"/>
        </w:rPr>
        <w:t>ουλευτών του ΣΥΡΙΖΑ</w:t>
      </w:r>
      <w:r>
        <w:rPr>
          <w:rFonts w:eastAsia="Times New Roman"/>
          <w:bCs/>
          <w:szCs w:val="24"/>
        </w:rPr>
        <w:t xml:space="preserve">. </w:t>
      </w:r>
    </w:p>
    <w:p w14:paraId="0645314F" w14:textId="77777777" w:rsidR="00C04CE1" w:rsidRDefault="00722F08">
      <w:pPr>
        <w:spacing w:line="600" w:lineRule="auto"/>
        <w:ind w:firstLine="720"/>
        <w:jc w:val="both"/>
        <w:rPr>
          <w:rFonts w:eastAsia="Times New Roman"/>
          <w:bCs/>
          <w:szCs w:val="24"/>
        </w:rPr>
      </w:pPr>
      <w:r>
        <w:rPr>
          <w:rFonts w:eastAsia="Times New Roman"/>
          <w:bCs/>
          <w:szCs w:val="24"/>
        </w:rPr>
        <w:t>Ο</w:t>
      </w:r>
      <w:r w:rsidRPr="00E25DC8">
        <w:rPr>
          <w:rFonts w:eastAsia="Times New Roman"/>
          <w:bCs/>
          <w:szCs w:val="24"/>
        </w:rPr>
        <w:t xml:space="preserve"> Μαξ Βέμπερ</w:t>
      </w:r>
      <w:r>
        <w:rPr>
          <w:rFonts w:eastAsia="Times New Roman"/>
          <w:bCs/>
          <w:szCs w:val="24"/>
        </w:rPr>
        <w:t>,</w:t>
      </w:r>
      <w:r w:rsidRPr="00E25DC8">
        <w:rPr>
          <w:rFonts w:eastAsia="Times New Roman"/>
          <w:bCs/>
          <w:szCs w:val="24"/>
        </w:rPr>
        <w:t xml:space="preserve"> κυρίες και κύριοι συνάδελφοι</w:t>
      </w:r>
      <w:r>
        <w:rPr>
          <w:rFonts w:eastAsia="Times New Roman"/>
          <w:bCs/>
          <w:szCs w:val="24"/>
        </w:rPr>
        <w:t>,</w:t>
      </w:r>
      <w:r w:rsidRPr="00E25DC8">
        <w:rPr>
          <w:rFonts w:eastAsia="Times New Roman"/>
          <w:bCs/>
          <w:szCs w:val="24"/>
        </w:rPr>
        <w:t xml:space="preserve"> στο δοκίμιό του για τη σχέση ανάμεσα στην </w:t>
      </w:r>
      <w:r>
        <w:rPr>
          <w:rFonts w:eastAsia="Times New Roman"/>
          <w:bCs/>
          <w:szCs w:val="24"/>
        </w:rPr>
        <w:t>Π</w:t>
      </w:r>
      <w:r w:rsidRPr="00E25DC8">
        <w:rPr>
          <w:rFonts w:eastAsia="Times New Roman"/>
          <w:bCs/>
          <w:szCs w:val="24"/>
        </w:rPr>
        <w:t xml:space="preserve">ολιτική και την </w:t>
      </w:r>
      <w:r>
        <w:rPr>
          <w:rFonts w:eastAsia="Times New Roman"/>
          <w:bCs/>
          <w:szCs w:val="24"/>
        </w:rPr>
        <w:t>Η</w:t>
      </w:r>
      <w:r w:rsidRPr="00E25DC8">
        <w:rPr>
          <w:rFonts w:eastAsia="Times New Roman"/>
          <w:bCs/>
          <w:szCs w:val="24"/>
        </w:rPr>
        <w:t>θική είχε θέσει το ακόλουθο ερώτημα</w:t>
      </w:r>
      <w:r>
        <w:rPr>
          <w:rFonts w:eastAsia="Times New Roman"/>
          <w:bCs/>
          <w:szCs w:val="24"/>
        </w:rPr>
        <w:t>: Πότε και μέχρι ποιου βαθμού οι</w:t>
      </w:r>
      <w:r w:rsidRPr="00E25DC8">
        <w:rPr>
          <w:rFonts w:eastAsia="Times New Roman"/>
          <w:bCs/>
          <w:szCs w:val="24"/>
        </w:rPr>
        <w:t xml:space="preserve"> ηθικά αγαθ</w:t>
      </w:r>
      <w:r>
        <w:rPr>
          <w:rFonts w:eastAsia="Times New Roman"/>
          <w:bCs/>
          <w:szCs w:val="24"/>
        </w:rPr>
        <w:t>οί σκοποί μπορούν να αγιάζουν τα ηθικώ</w:t>
      </w:r>
      <w:r w:rsidRPr="00E25DC8">
        <w:rPr>
          <w:rFonts w:eastAsia="Times New Roman"/>
          <w:bCs/>
          <w:szCs w:val="24"/>
        </w:rPr>
        <w:t>ς επικίνδυνα μέσα και τις παρενέργειες</w:t>
      </w:r>
      <w:r>
        <w:rPr>
          <w:rFonts w:eastAsia="Times New Roman"/>
          <w:bCs/>
          <w:szCs w:val="24"/>
        </w:rPr>
        <w:t>;</w:t>
      </w:r>
    </w:p>
    <w:p w14:paraId="06453150" w14:textId="77777777" w:rsidR="00C04CE1" w:rsidRDefault="00722F08">
      <w:pPr>
        <w:spacing w:line="600" w:lineRule="auto"/>
        <w:ind w:firstLine="720"/>
        <w:jc w:val="both"/>
        <w:rPr>
          <w:rFonts w:eastAsia="Times New Roman"/>
          <w:bCs/>
          <w:szCs w:val="24"/>
        </w:rPr>
      </w:pPr>
      <w:r>
        <w:rPr>
          <w:rFonts w:eastAsia="Times New Roman"/>
          <w:bCs/>
          <w:szCs w:val="24"/>
        </w:rPr>
        <w:t>Ακριβώς μπροστά σε αυτό τ</w:t>
      </w:r>
      <w:r w:rsidRPr="00E25DC8">
        <w:rPr>
          <w:rFonts w:eastAsia="Times New Roman"/>
          <w:bCs/>
          <w:szCs w:val="24"/>
        </w:rPr>
        <w:t xml:space="preserve">ο δίλημμα βρίσκεται σήμερα το ελληνικό </w:t>
      </w:r>
      <w:r>
        <w:rPr>
          <w:rFonts w:eastAsia="Times New Roman"/>
          <w:bCs/>
          <w:szCs w:val="24"/>
        </w:rPr>
        <w:t>Κ</w:t>
      </w:r>
      <w:r w:rsidRPr="00E25DC8">
        <w:rPr>
          <w:rFonts w:eastAsia="Times New Roman"/>
          <w:bCs/>
          <w:szCs w:val="24"/>
        </w:rPr>
        <w:t>οινοβούλιο με τη συζήτηση της πρότασης ψήφο</w:t>
      </w:r>
      <w:r>
        <w:rPr>
          <w:rFonts w:eastAsia="Times New Roman"/>
          <w:bCs/>
          <w:szCs w:val="24"/>
        </w:rPr>
        <w:t xml:space="preserve">υ </w:t>
      </w:r>
      <w:r>
        <w:rPr>
          <w:rFonts w:eastAsia="Times New Roman"/>
          <w:bCs/>
          <w:szCs w:val="24"/>
        </w:rPr>
        <w:lastRenderedPageBreak/>
        <w:t>εμπιστοσύνης που προκάλεσε ο Π</w:t>
      </w:r>
      <w:r w:rsidRPr="00E25DC8">
        <w:rPr>
          <w:rFonts w:eastAsia="Times New Roman"/>
          <w:bCs/>
          <w:szCs w:val="24"/>
        </w:rPr>
        <w:t>ρωθυπουργός</w:t>
      </w:r>
      <w:r>
        <w:rPr>
          <w:rFonts w:eastAsia="Times New Roman"/>
          <w:bCs/>
          <w:szCs w:val="24"/>
        </w:rPr>
        <w:t>, διότι σήμερα</w:t>
      </w:r>
      <w:r w:rsidRPr="00E25DC8">
        <w:rPr>
          <w:rFonts w:eastAsia="Times New Roman"/>
          <w:bCs/>
          <w:szCs w:val="24"/>
        </w:rPr>
        <w:t xml:space="preserve"> στο πολιτικό τοπίο βρ</w:t>
      </w:r>
      <w:r>
        <w:rPr>
          <w:rFonts w:eastAsia="Times New Roman"/>
          <w:bCs/>
          <w:szCs w:val="24"/>
        </w:rPr>
        <w:t>ίσκεται ένας υπό προθεσμία Π</w:t>
      </w:r>
      <w:r w:rsidRPr="00E25DC8">
        <w:rPr>
          <w:rFonts w:eastAsia="Times New Roman"/>
          <w:bCs/>
          <w:szCs w:val="24"/>
        </w:rPr>
        <w:t>ρωθυπουργός</w:t>
      </w:r>
      <w:r>
        <w:rPr>
          <w:rFonts w:eastAsia="Times New Roman"/>
          <w:bCs/>
          <w:szCs w:val="24"/>
        </w:rPr>
        <w:t>,</w:t>
      </w:r>
      <w:r w:rsidRPr="00E25DC8">
        <w:rPr>
          <w:rFonts w:eastAsia="Times New Roman"/>
          <w:bCs/>
          <w:szCs w:val="24"/>
        </w:rPr>
        <w:t xml:space="preserve"> ο οποίος επιζητά διακαώς λίγο α</w:t>
      </w:r>
      <w:r>
        <w:rPr>
          <w:rFonts w:eastAsia="Times New Roman"/>
          <w:bCs/>
          <w:szCs w:val="24"/>
        </w:rPr>
        <w:t xml:space="preserve">κόμα χρόνο για την </w:t>
      </w:r>
      <w:proofErr w:type="spellStart"/>
      <w:r>
        <w:rPr>
          <w:rFonts w:eastAsia="Times New Roman"/>
          <w:bCs/>
          <w:szCs w:val="24"/>
        </w:rPr>
        <w:t>καταρρέουσα</w:t>
      </w:r>
      <w:proofErr w:type="spellEnd"/>
      <w:r>
        <w:rPr>
          <w:rFonts w:eastAsia="Times New Roman"/>
          <w:bCs/>
          <w:szCs w:val="24"/>
        </w:rPr>
        <w:t xml:space="preserve"> Κ</w:t>
      </w:r>
      <w:r w:rsidRPr="00E25DC8">
        <w:rPr>
          <w:rFonts w:eastAsia="Times New Roman"/>
          <w:bCs/>
          <w:szCs w:val="24"/>
        </w:rPr>
        <w:t>υβέρνησ</w:t>
      </w:r>
      <w:r>
        <w:rPr>
          <w:rFonts w:eastAsia="Times New Roman"/>
          <w:bCs/>
          <w:szCs w:val="24"/>
        </w:rPr>
        <w:t>ή του. Μ</w:t>
      </w:r>
      <w:r w:rsidRPr="00E25DC8">
        <w:rPr>
          <w:rFonts w:eastAsia="Times New Roman"/>
          <w:bCs/>
          <w:szCs w:val="24"/>
        </w:rPr>
        <w:t>ε ποια μέσα</w:t>
      </w:r>
      <w:r>
        <w:rPr>
          <w:rFonts w:eastAsia="Times New Roman"/>
          <w:bCs/>
          <w:szCs w:val="24"/>
        </w:rPr>
        <w:t>,</w:t>
      </w:r>
      <w:r w:rsidRPr="00E25DC8">
        <w:rPr>
          <w:rFonts w:eastAsia="Times New Roman"/>
          <w:bCs/>
          <w:szCs w:val="24"/>
        </w:rPr>
        <w:t xml:space="preserve"> </w:t>
      </w:r>
      <w:r>
        <w:rPr>
          <w:rFonts w:eastAsia="Times New Roman"/>
          <w:bCs/>
          <w:szCs w:val="24"/>
        </w:rPr>
        <w:t>όμως,</w:t>
      </w:r>
      <w:r w:rsidRPr="00E25DC8">
        <w:rPr>
          <w:rFonts w:eastAsia="Times New Roman"/>
          <w:bCs/>
          <w:szCs w:val="24"/>
        </w:rPr>
        <w:t xml:space="preserve"> και με ποιον τρόπο</w:t>
      </w:r>
      <w:r>
        <w:rPr>
          <w:rFonts w:eastAsia="Times New Roman"/>
          <w:bCs/>
          <w:szCs w:val="24"/>
        </w:rPr>
        <w:t>; Μ</w:t>
      </w:r>
      <w:r w:rsidRPr="00E25DC8">
        <w:rPr>
          <w:rFonts w:eastAsia="Times New Roman"/>
          <w:bCs/>
          <w:szCs w:val="24"/>
        </w:rPr>
        <w:t xml:space="preserve">έσω μιας </w:t>
      </w:r>
      <w:proofErr w:type="spellStart"/>
      <w:r>
        <w:rPr>
          <w:rFonts w:eastAsia="Times New Roman"/>
          <w:bCs/>
          <w:szCs w:val="24"/>
        </w:rPr>
        <w:t>κακο</w:t>
      </w:r>
      <w:r w:rsidRPr="00E25DC8">
        <w:rPr>
          <w:rFonts w:eastAsia="Times New Roman"/>
          <w:bCs/>
          <w:szCs w:val="24"/>
        </w:rPr>
        <w:t>στημένης</w:t>
      </w:r>
      <w:proofErr w:type="spellEnd"/>
      <w:r w:rsidRPr="00E25DC8">
        <w:rPr>
          <w:rFonts w:eastAsia="Times New Roman"/>
          <w:bCs/>
          <w:szCs w:val="24"/>
        </w:rPr>
        <w:t xml:space="preserve"> φαρσοκωμωδίας</w:t>
      </w:r>
      <w:r>
        <w:rPr>
          <w:rFonts w:eastAsia="Times New Roman"/>
          <w:bCs/>
          <w:szCs w:val="24"/>
        </w:rPr>
        <w:t>, η συγκ</w:t>
      </w:r>
      <w:r w:rsidRPr="00E25DC8">
        <w:rPr>
          <w:rFonts w:eastAsia="Times New Roman"/>
          <w:bCs/>
          <w:szCs w:val="24"/>
        </w:rPr>
        <w:t>υβέρνηση ΣΥΡΙΖΑ</w:t>
      </w:r>
      <w:r>
        <w:rPr>
          <w:rFonts w:eastAsia="Times New Roman"/>
          <w:bCs/>
          <w:szCs w:val="24"/>
        </w:rPr>
        <w:t xml:space="preserve"> - </w:t>
      </w:r>
      <w:r w:rsidRPr="00E25DC8">
        <w:rPr>
          <w:rFonts w:eastAsia="Times New Roman"/>
          <w:bCs/>
          <w:szCs w:val="24"/>
        </w:rPr>
        <w:t xml:space="preserve">ΑΝΕΛ </w:t>
      </w:r>
      <w:r>
        <w:rPr>
          <w:rFonts w:eastAsia="Times New Roman"/>
          <w:bCs/>
          <w:szCs w:val="24"/>
        </w:rPr>
        <w:t xml:space="preserve">που </w:t>
      </w:r>
      <w:r w:rsidRPr="00E25DC8">
        <w:rPr>
          <w:rFonts w:eastAsia="Times New Roman"/>
          <w:bCs/>
          <w:szCs w:val="24"/>
        </w:rPr>
        <w:t>προσπαθεί να ξεγελάσει τους πολίτες</w:t>
      </w:r>
      <w:r>
        <w:rPr>
          <w:rFonts w:eastAsia="Times New Roman"/>
          <w:bCs/>
          <w:szCs w:val="24"/>
        </w:rPr>
        <w:t>,</w:t>
      </w:r>
      <w:r w:rsidRPr="00E25DC8">
        <w:rPr>
          <w:rFonts w:eastAsia="Times New Roman"/>
          <w:bCs/>
          <w:szCs w:val="24"/>
        </w:rPr>
        <w:t xml:space="preserve"> δημιου</w:t>
      </w:r>
      <w:r>
        <w:rPr>
          <w:rFonts w:eastAsia="Times New Roman"/>
          <w:bCs/>
          <w:szCs w:val="24"/>
        </w:rPr>
        <w:t>ργώντας για άλλη μί</w:t>
      </w:r>
      <w:r w:rsidRPr="00E25DC8">
        <w:rPr>
          <w:rFonts w:eastAsia="Times New Roman"/>
          <w:bCs/>
          <w:szCs w:val="24"/>
        </w:rPr>
        <w:t>α φορά διπλές πλειοψηφίες</w:t>
      </w:r>
      <w:r>
        <w:rPr>
          <w:rFonts w:eastAsia="Times New Roman"/>
          <w:bCs/>
          <w:szCs w:val="24"/>
        </w:rPr>
        <w:t xml:space="preserve">. </w:t>
      </w:r>
    </w:p>
    <w:p w14:paraId="06453151" w14:textId="77777777" w:rsidR="00C04CE1" w:rsidRDefault="00722F08">
      <w:pPr>
        <w:spacing w:line="600" w:lineRule="auto"/>
        <w:ind w:firstLine="720"/>
        <w:jc w:val="both"/>
        <w:rPr>
          <w:rFonts w:eastAsia="Times New Roman"/>
          <w:bCs/>
          <w:szCs w:val="24"/>
        </w:rPr>
      </w:pPr>
      <w:r>
        <w:rPr>
          <w:rFonts w:eastAsia="Times New Roman"/>
          <w:bCs/>
          <w:szCs w:val="24"/>
        </w:rPr>
        <w:t xml:space="preserve">Ας </w:t>
      </w:r>
      <w:r w:rsidRPr="00E25DC8">
        <w:rPr>
          <w:rFonts w:eastAsia="Times New Roman"/>
          <w:bCs/>
          <w:szCs w:val="24"/>
        </w:rPr>
        <w:t>μη γελιόμαστε</w:t>
      </w:r>
      <w:r>
        <w:rPr>
          <w:rFonts w:eastAsia="Times New Roman"/>
          <w:bCs/>
          <w:szCs w:val="24"/>
        </w:rPr>
        <w:t>. Α</w:t>
      </w:r>
      <w:r w:rsidRPr="00E25DC8">
        <w:rPr>
          <w:rFonts w:eastAsia="Times New Roman"/>
          <w:bCs/>
          <w:szCs w:val="24"/>
        </w:rPr>
        <w:t>ποκλειστικός στόχος των κυρίων Τσίπρα και Καμμένο</w:t>
      </w:r>
      <w:r>
        <w:rPr>
          <w:rFonts w:eastAsia="Times New Roman"/>
          <w:bCs/>
          <w:szCs w:val="24"/>
        </w:rPr>
        <w:t>υ</w:t>
      </w:r>
      <w:r w:rsidRPr="00E25DC8">
        <w:rPr>
          <w:rFonts w:eastAsia="Times New Roman"/>
          <w:bCs/>
          <w:szCs w:val="24"/>
        </w:rPr>
        <w:t xml:space="preserve"> δεν είναι να ξεκαθαρίσουν τους λογαριασμούς</w:t>
      </w:r>
      <w:r>
        <w:rPr>
          <w:rFonts w:eastAsia="Times New Roman"/>
          <w:bCs/>
          <w:szCs w:val="24"/>
        </w:rPr>
        <w:t xml:space="preserve"> τους,</w:t>
      </w:r>
      <w:r w:rsidRPr="00E25DC8">
        <w:rPr>
          <w:rFonts w:eastAsia="Times New Roman"/>
          <w:bCs/>
          <w:szCs w:val="24"/>
        </w:rPr>
        <w:t xml:space="preserve"> αλλά να συνεχίσου</w:t>
      </w:r>
      <w:r>
        <w:rPr>
          <w:rFonts w:eastAsia="Times New Roman"/>
          <w:bCs/>
          <w:szCs w:val="24"/>
        </w:rPr>
        <w:t>ν να συγκυβερνούν με δανεικούς Β</w:t>
      </w:r>
      <w:r w:rsidRPr="00E25DC8">
        <w:rPr>
          <w:rFonts w:eastAsia="Times New Roman"/>
          <w:bCs/>
          <w:szCs w:val="24"/>
        </w:rPr>
        <w:t xml:space="preserve">ουλευτές ενός πολιτικού </w:t>
      </w:r>
      <w:r>
        <w:rPr>
          <w:rFonts w:eastAsia="Times New Roman"/>
          <w:bCs/>
          <w:szCs w:val="24"/>
        </w:rPr>
        <w:t>«</w:t>
      </w:r>
      <w:r w:rsidRPr="00E25DC8">
        <w:rPr>
          <w:rFonts w:eastAsia="Times New Roman"/>
          <w:bCs/>
          <w:szCs w:val="24"/>
        </w:rPr>
        <w:t>αλληλόχρεου</w:t>
      </w:r>
      <w:r>
        <w:rPr>
          <w:rFonts w:eastAsia="Times New Roman"/>
          <w:bCs/>
          <w:szCs w:val="24"/>
        </w:rPr>
        <w:t>»</w:t>
      </w:r>
      <w:r w:rsidRPr="00E25DC8">
        <w:rPr>
          <w:rFonts w:eastAsia="Times New Roman"/>
          <w:bCs/>
          <w:szCs w:val="24"/>
        </w:rPr>
        <w:t xml:space="preserve"> λογαριασμού</w:t>
      </w:r>
      <w:r>
        <w:rPr>
          <w:rFonts w:eastAsia="Times New Roman"/>
          <w:bCs/>
          <w:szCs w:val="24"/>
        </w:rPr>
        <w:t>. Έ</w:t>
      </w:r>
      <w:r w:rsidRPr="00E25DC8">
        <w:rPr>
          <w:rFonts w:eastAsia="Times New Roman"/>
          <w:bCs/>
          <w:szCs w:val="24"/>
        </w:rPr>
        <w:t>τσι ο μεν πρώτος</w:t>
      </w:r>
      <w:r>
        <w:rPr>
          <w:rFonts w:eastAsia="Times New Roman"/>
          <w:bCs/>
          <w:szCs w:val="24"/>
        </w:rPr>
        <w:t>,</w:t>
      </w:r>
      <w:r w:rsidRPr="00E25DC8">
        <w:rPr>
          <w:rFonts w:eastAsia="Times New Roman"/>
          <w:bCs/>
          <w:szCs w:val="24"/>
        </w:rPr>
        <w:t xml:space="preserve"> ο κ Τσίπρας</w:t>
      </w:r>
      <w:r>
        <w:rPr>
          <w:rFonts w:eastAsia="Times New Roman"/>
          <w:bCs/>
          <w:szCs w:val="24"/>
        </w:rPr>
        <w:t>,</w:t>
      </w:r>
      <w:r w:rsidRPr="00E25DC8">
        <w:rPr>
          <w:rFonts w:eastAsia="Times New Roman"/>
          <w:bCs/>
          <w:szCs w:val="24"/>
        </w:rPr>
        <w:t xml:space="preserve"> θα </w:t>
      </w:r>
      <w:r>
        <w:rPr>
          <w:rFonts w:eastAsia="Times New Roman"/>
          <w:bCs/>
          <w:szCs w:val="24"/>
        </w:rPr>
        <w:t xml:space="preserve">μπορέσει </w:t>
      </w:r>
      <w:r w:rsidRPr="00E25DC8">
        <w:rPr>
          <w:rFonts w:eastAsia="Times New Roman"/>
          <w:bCs/>
          <w:szCs w:val="24"/>
        </w:rPr>
        <w:t xml:space="preserve">να συνεχίσει να παριστάνει τον Πρωθυπουργό μιας </w:t>
      </w:r>
      <w:r>
        <w:rPr>
          <w:rFonts w:eastAsia="Times New Roman"/>
          <w:bCs/>
          <w:szCs w:val="24"/>
        </w:rPr>
        <w:t>ευκαιριακής</w:t>
      </w:r>
      <w:r w:rsidRPr="00E25DC8">
        <w:rPr>
          <w:rFonts w:eastAsia="Times New Roman"/>
          <w:bCs/>
          <w:szCs w:val="24"/>
        </w:rPr>
        <w:t xml:space="preserve"> κοινοβουλευτικής </w:t>
      </w:r>
      <w:r>
        <w:rPr>
          <w:rFonts w:eastAsia="Times New Roman"/>
          <w:bCs/>
          <w:szCs w:val="24"/>
        </w:rPr>
        <w:t>Π</w:t>
      </w:r>
      <w:r w:rsidRPr="00E25DC8">
        <w:rPr>
          <w:rFonts w:eastAsia="Times New Roman"/>
          <w:bCs/>
          <w:szCs w:val="24"/>
        </w:rPr>
        <w:t>λειοψηφίας</w:t>
      </w:r>
      <w:r>
        <w:rPr>
          <w:rFonts w:eastAsia="Times New Roman"/>
          <w:bCs/>
          <w:szCs w:val="24"/>
        </w:rPr>
        <w:t>,</w:t>
      </w:r>
      <w:r w:rsidRPr="00E25DC8">
        <w:rPr>
          <w:rFonts w:eastAsia="Times New Roman"/>
          <w:bCs/>
          <w:szCs w:val="24"/>
        </w:rPr>
        <w:t xml:space="preserve"> ενώ ο δεύτερος</w:t>
      </w:r>
      <w:r>
        <w:rPr>
          <w:rFonts w:eastAsia="Times New Roman"/>
          <w:bCs/>
          <w:szCs w:val="24"/>
        </w:rPr>
        <w:t>,</w:t>
      </w:r>
      <w:r w:rsidRPr="00E25DC8">
        <w:rPr>
          <w:rFonts w:eastAsia="Times New Roman"/>
          <w:bCs/>
          <w:szCs w:val="24"/>
        </w:rPr>
        <w:t xml:space="preserve"> ο κ</w:t>
      </w:r>
      <w:r>
        <w:rPr>
          <w:rFonts w:eastAsia="Times New Roman"/>
          <w:bCs/>
          <w:szCs w:val="24"/>
        </w:rPr>
        <w:t>. Κ</w:t>
      </w:r>
      <w:r w:rsidRPr="00E25DC8">
        <w:rPr>
          <w:rFonts w:eastAsia="Times New Roman"/>
          <w:bCs/>
          <w:szCs w:val="24"/>
        </w:rPr>
        <w:t>αμμένος</w:t>
      </w:r>
      <w:r>
        <w:rPr>
          <w:rFonts w:eastAsia="Times New Roman"/>
          <w:bCs/>
          <w:szCs w:val="24"/>
        </w:rPr>
        <w:t>,</w:t>
      </w:r>
      <w:r w:rsidRPr="00E25DC8">
        <w:rPr>
          <w:rFonts w:eastAsia="Times New Roman"/>
          <w:bCs/>
          <w:szCs w:val="24"/>
        </w:rPr>
        <w:t xml:space="preserve"> </w:t>
      </w:r>
      <w:r>
        <w:rPr>
          <w:rFonts w:eastAsia="Times New Roman"/>
          <w:bCs/>
          <w:szCs w:val="24"/>
        </w:rPr>
        <w:t>θα συνεχίσει να παριστάνει τον Πρόεδρο κοινοβουλευτικού κ</w:t>
      </w:r>
      <w:r w:rsidRPr="00E25DC8">
        <w:rPr>
          <w:rFonts w:eastAsia="Times New Roman"/>
          <w:bCs/>
          <w:szCs w:val="24"/>
        </w:rPr>
        <w:t>όμματος απολαμβάνοντας</w:t>
      </w:r>
      <w:r>
        <w:rPr>
          <w:rFonts w:eastAsia="Times New Roman"/>
          <w:bCs/>
          <w:szCs w:val="24"/>
        </w:rPr>
        <w:t>, μ</w:t>
      </w:r>
      <w:r w:rsidRPr="00E25DC8">
        <w:rPr>
          <w:rFonts w:eastAsia="Times New Roman"/>
          <w:bCs/>
          <w:szCs w:val="24"/>
        </w:rPr>
        <w:t>άλιστα</w:t>
      </w:r>
      <w:r>
        <w:rPr>
          <w:rFonts w:eastAsia="Times New Roman"/>
          <w:bCs/>
          <w:szCs w:val="24"/>
        </w:rPr>
        <w:t>,</w:t>
      </w:r>
      <w:r w:rsidRPr="00E25DC8">
        <w:rPr>
          <w:rFonts w:eastAsia="Times New Roman"/>
          <w:bCs/>
          <w:szCs w:val="24"/>
        </w:rPr>
        <w:t xml:space="preserve"> τα προνόμια που του παρέχει ο </w:t>
      </w:r>
      <w:r>
        <w:rPr>
          <w:rFonts w:eastAsia="Times New Roman"/>
          <w:bCs/>
          <w:szCs w:val="24"/>
        </w:rPr>
        <w:t>Κανονισμός τ</w:t>
      </w:r>
      <w:r w:rsidRPr="00E25DC8">
        <w:rPr>
          <w:rFonts w:eastAsia="Times New Roman"/>
          <w:bCs/>
          <w:szCs w:val="24"/>
        </w:rPr>
        <w:t xml:space="preserve">ης Βουλής και η ελληνική </w:t>
      </w:r>
      <w:r>
        <w:rPr>
          <w:rFonts w:eastAsia="Times New Roman"/>
          <w:bCs/>
          <w:szCs w:val="24"/>
        </w:rPr>
        <w:t>π</w:t>
      </w:r>
      <w:r w:rsidRPr="00E25DC8">
        <w:rPr>
          <w:rFonts w:eastAsia="Times New Roman"/>
          <w:bCs/>
          <w:szCs w:val="24"/>
        </w:rPr>
        <w:t>ολιτεία</w:t>
      </w:r>
      <w:r>
        <w:rPr>
          <w:rFonts w:eastAsia="Times New Roman"/>
          <w:bCs/>
          <w:szCs w:val="24"/>
        </w:rPr>
        <w:t>.</w:t>
      </w:r>
    </w:p>
    <w:p w14:paraId="06453152"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Γ</w:t>
      </w:r>
      <w:r w:rsidRPr="00E25DC8">
        <w:rPr>
          <w:rFonts w:eastAsia="Times New Roman"/>
          <w:bCs/>
          <w:szCs w:val="24"/>
        </w:rPr>
        <w:t xml:space="preserve">ια τον </w:t>
      </w:r>
      <w:r>
        <w:rPr>
          <w:rFonts w:eastAsia="Times New Roman"/>
          <w:bCs/>
          <w:szCs w:val="24"/>
        </w:rPr>
        <w:t>ηθικό κώδικα της ριζοσπαστικής Α</w:t>
      </w:r>
      <w:r w:rsidRPr="00E25DC8">
        <w:rPr>
          <w:rFonts w:eastAsia="Times New Roman"/>
          <w:bCs/>
          <w:szCs w:val="24"/>
        </w:rPr>
        <w:t>ριστεράς</w:t>
      </w:r>
      <w:r>
        <w:rPr>
          <w:rFonts w:eastAsia="Times New Roman"/>
          <w:bCs/>
          <w:szCs w:val="24"/>
        </w:rPr>
        <w:t xml:space="preserve">, κυρίες και κύριοι συνάδελφοι του ΣΥΡΙΖΑ, </w:t>
      </w:r>
      <w:r w:rsidRPr="00E25DC8">
        <w:rPr>
          <w:rFonts w:eastAsia="Times New Roman"/>
          <w:bCs/>
          <w:szCs w:val="24"/>
        </w:rPr>
        <w:t xml:space="preserve">η επικείμενη ψήφος εμπιστοσύνης της </w:t>
      </w:r>
      <w:r>
        <w:rPr>
          <w:rFonts w:eastAsia="Times New Roman"/>
          <w:bCs/>
          <w:szCs w:val="24"/>
        </w:rPr>
        <w:t>σ</w:t>
      </w:r>
      <w:r w:rsidRPr="00E25DC8">
        <w:rPr>
          <w:rFonts w:eastAsia="Times New Roman"/>
          <w:bCs/>
          <w:szCs w:val="24"/>
        </w:rPr>
        <w:t xml:space="preserve">υγκυβέρνησης από τους </w:t>
      </w:r>
      <w:r>
        <w:rPr>
          <w:rFonts w:eastAsia="Times New Roman"/>
          <w:bCs/>
          <w:szCs w:val="24"/>
        </w:rPr>
        <w:t>«</w:t>
      </w:r>
      <w:r w:rsidRPr="00E25DC8">
        <w:rPr>
          <w:rFonts w:eastAsia="Times New Roman"/>
          <w:bCs/>
          <w:szCs w:val="24"/>
        </w:rPr>
        <w:t xml:space="preserve">πρόθυμους </w:t>
      </w:r>
      <w:r>
        <w:rPr>
          <w:rFonts w:eastAsia="Times New Roman"/>
          <w:bCs/>
          <w:szCs w:val="24"/>
        </w:rPr>
        <w:t>έξι» -ακ</w:t>
      </w:r>
      <w:r w:rsidRPr="00E25DC8">
        <w:rPr>
          <w:rFonts w:eastAsia="Times New Roman"/>
          <w:bCs/>
          <w:szCs w:val="24"/>
        </w:rPr>
        <w:t>ούσαμε το</w:t>
      </w:r>
      <w:r>
        <w:rPr>
          <w:rFonts w:eastAsia="Times New Roman"/>
          <w:bCs/>
          <w:szCs w:val="24"/>
        </w:rPr>
        <w:t>ν</w:t>
      </w:r>
      <w:r w:rsidRPr="00E25DC8">
        <w:rPr>
          <w:rFonts w:eastAsia="Times New Roman"/>
          <w:bCs/>
          <w:szCs w:val="24"/>
        </w:rPr>
        <w:t xml:space="preserve"> φοβερό συλλογισμό </w:t>
      </w:r>
      <w:r>
        <w:rPr>
          <w:rFonts w:eastAsia="Times New Roman"/>
          <w:bCs/>
          <w:szCs w:val="24"/>
        </w:rPr>
        <w:t xml:space="preserve">από </w:t>
      </w:r>
      <w:r w:rsidRPr="00E25DC8">
        <w:rPr>
          <w:rFonts w:eastAsia="Times New Roman"/>
          <w:bCs/>
          <w:szCs w:val="24"/>
        </w:rPr>
        <w:t>τον Πρωθυπουργό</w:t>
      </w:r>
      <w:r>
        <w:rPr>
          <w:rFonts w:eastAsia="Times New Roman"/>
          <w:bCs/>
          <w:szCs w:val="24"/>
        </w:rPr>
        <w:t xml:space="preserve">- δεν λογίζεται </w:t>
      </w:r>
      <w:r w:rsidRPr="00E25DC8">
        <w:rPr>
          <w:rFonts w:eastAsia="Times New Roman"/>
          <w:bCs/>
          <w:szCs w:val="24"/>
        </w:rPr>
        <w:t>ως αποστασία</w:t>
      </w:r>
      <w:r>
        <w:rPr>
          <w:rFonts w:eastAsia="Times New Roman"/>
          <w:bCs/>
          <w:szCs w:val="24"/>
        </w:rPr>
        <w:t>,</w:t>
      </w:r>
      <w:r w:rsidRPr="00E25DC8">
        <w:rPr>
          <w:rFonts w:eastAsia="Times New Roman"/>
          <w:bCs/>
          <w:szCs w:val="24"/>
        </w:rPr>
        <w:t xml:space="preserve"> δεν αποτελεί προϊόν συναλλαγής κάτω από το τραπέζι</w:t>
      </w:r>
      <w:r>
        <w:rPr>
          <w:rFonts w:eastAsia="Times New Roman"/>
          <w:bCs/>
          <w:szCs w:val="24"/>
        </w:rPr>
        <w:t>,</w:t>
      </w:r>
      <w:r w:rsidRPr="00E25DC8">
        <w:rPr>
          <w:rFonts w:eastAsia="Times New Roman"/>
          <w:bCs/>
          <w:szCs w:val="24"/>
        </w:rPr>
        <w:t xml:space="preserve"> δεν έχει ανταλλάγματα και </w:t>
      </w:r>
      <w:proofErr w:type="spellStart"/>
      <w:r w:rsidRPr="00E25DC8">
        <w:rPr>
          <w:rFonts w:eastAsia="Times New Roman"/>
          <w:bCs/>
          <w:szCs w:val="24"/>
        </w:rPr>
        <w:t>αργυρών</w:t>
      </w:r>
      <w:r>
        <w:rPr>
          <w:rFonts w:eastAsia="Times New Roman"/>
          <w:bCs/>
          <w:szCs w:val="24"/>
        </w:rPr>
        <w:t>ει</w:t>
      </w:r>
      <w:proofErr w:type="spellEnd"/>
      <w:r>
        <w:rPr>
          <w:rFonts w:eastAsia="Times New Roman"/>
          <w:bCs/>
          <w:szCs w:val="24"/>
        </w:rPr>
        <w:t xml:space="preserve"> τους Β</w:t>
      </w:r>
      <w:r w:rsidRPr="00E25DC8">
        <w:rPr>
          <w:rFonts w:eastAsia="Times New Roman"/>
          <w:bCs/>
          <w:szCs w:val="24"/>
        </w:rPr>
        <w:t>ουλευτές</w:t>
      </w:r>
      <w:r>
        <w:rPr>
          <w:rFonts w:eastAsia="Times New Roman"/>
          <w:bCs/>
          <w:szCs w:val="24"/>
        </w:rPr>
        <w:t>,</w:t>
      </w:r>
      <w:r w:rsidRPr="00E25DC8">
        <w:rPr>
          <w:rFonts w:eastAsia="Times New Roman"/>
          <w:bCs/>
          <w:szCs w:val="24"/>
        </w:rPr>
        <w:t xml:space="preserve"> δεν υποκρύπτει ελαστικές συνειδήσεις κ</w:t>
      </w:r>
      <w:r>
        <w:rPr>
          <w:rFonts w:eastAsia="Times New Roman"/>
          <w:bCs/>
          <w:szCs w:val="24"/>
        </w:rPr>
        <w:t>αι ανήθικες πολιτικές εξαγοράς Β</w:t>
      </w:r>
      <w:r w:rsidRPr="00E25DC8">
        <w:rPr>
          <w:rFonts w:eastAsia="Times New Roman"/>
          <w:bCs/>
          <w:szCs w:val="24"/>
        </w:rPr>
        <w:t>ουλευτών</w:t>
      </w:r>
      <w:r>
        <w:rPr>
          <w:rFonts w:eastAsia="Times New Roman"/>
          <w:bCs/>
          <w:szCs w:val="24"/>
        </w:rPr>
        <w:t>,</w:t>
      </w:r>
      <w:r w:rsidRPr="00E25DC8">
        <w:rPr>
          <w:rFonts w:eastAsia="Times New Roman"/>
          <w:bCs/>
          <w:szCs w:val="24"/>
        </w:rPr>
        <w:t xml:space="preserve"> γιατί </w:t>
      </w:r>
      <w:r>
        <w:rPr>
          <w:rFonts w:eastAsia="Times New Roman"/>
          <w:bCs/>
          <w:szCs w:val="24"/>
        </w:rPr>
        <w:t xml:space="preserve">βεβαίως η </w:t>
      </w:r>
      <w:r w:rsidRPr="00E25DC8">
        <w:rPr>
          <w:rFonts w:eastAsia="Times New Roman"/>
          <w:bCs/>
          <w:szCs w:val="24"/>
        </w:rPr>
        <w:t>παροχή ψήφου εμπισ</w:t>
      </w:r>
      <w:r>
        <w:rPr>
          <w:rFonts w:eastAsia="Times New Roman"/>
          <w:bCs/>
          <w:szCs w:val="24"/>
        </w:rPr>
        <w:t>τοσύνης σ’ αυτήν την Κ</w:t>
      </w:r>
      <w:r w:rsidRPr="00E25DC8">
        <w:rPr>
          <w:rFonts w:eastAsia="Times New Roman"/>
          <w:bCs/>
          <w:szCs w:val="24"/>
        </w:rPr>
        <w:t xml:space="preserve">υβέρνηση δεν διεξάγεται </w:t>
      </w:r>
      <w:r>
        <w:rPr>
          <w:rFonts w:eastAsia="Times New Roman"/>
          <w:bCs/>
          <w:szCs w:val="24"/>
        </w:rPr>
        <w:t>-</w:t>
      </w:r>
      <w:r w:rsidRPr="00E25DC8">
        <w:rPr>
          <w:rFonts w:eastAsia="Times New Roman"/>
          <w:bCs/>
          <w:szCs w:val="24"/>
        </w:rPr>
        <w:t xml:space="preserve">και μιλάω πάντα για </w:t>
      </w:r>
      <w:r>
        <w:rPr>
          <w:rFonts w:eastAsia="Times New Roman"/>
          <w:bCs/>
          <w:szCs w:val="24"/>
        </w:rPr>
        <w:t>σας,</w:t>
      </w:r>
      <w:r w:rsidRPr="00E25DC8">
        <w:rPr>
          <w:rFonts w:eastAsia="Times New Roman"/>
          <w:bCs/>
          <w:szCs w:val="24"/>
        </w:rPr>
        <w:t xml:space="preserve"> για τη δική σας αντίληψη</w:t>
      </w:r>
      <w:r>
        <w:rPr>
          <w:rFonts w:eastAsia="Times New Roman"/>
          <w:bCs/>
          <w:szCs w:val="24"/>
        </w:rPr>
        <w:t>-</w:t>
      </w:r>
      <w:r w:rsidRPr="00E25DC8">
        <w:rPr>
          <w:rFonts w:eastAsia="Times New Roman"/>
          <w:bCs/>
          <w:szCs w:val="24"/>
        </w:rPr>
        <w:t xml:space="preserve"> στο ίδιο νοσηρό κλίμα του Δεκεμβρίου του 2014</w:t>
      </w:r>
      <w:r>
        <w:rPr>
          <w:rFonts w:eastAsia="Times New Roman"/>
          <w:bCs/>
          <w:szCs w:val="24"/>
        </w:rPr>
        <w:t>,</w:t>
      </w:r>
      <w:r w:rsidRPr="00E25DC8">
        <w:rPr>
          <w:rFonts w:eastAsia="Times New Roman"/>
          <w:bCs/>
          <w:szCs w:val="24"/>
        </w:rPr>
        <w:t xml:space="preserve"> όταν τότε προσπαθούσαμε να πετύχουμε συναινετικά την εκλογή νέου </w:t>
      </w:r>
      <w:r>
        <w:rPr>
          <w:rFonts w:eastAsia="Times New Roman"/>
          <w:bCs/>
          <w:szCs w:val="24"/>
        </w:rPr>
        <w:t>Προέδρου τ</w:t>
      </w:r>
      <w:r w:rsidRPr="00E25DC8">
        <w:rPr>
          <w:rFonts w:eastAsia="Times New Roman"/>
          <w:bCs/>
          <w:szCs w:val="24"/>
        </w:rPr>
        <w:t>ης Δημοκρατίας</w:t>
      </w:r>
      <w:r>
        <w:rPr>
          <w:rFonts w:eastAsia="Times New Roman"/>
          <w:bCs/>
          <w:szCs w:val="24"/>
        </w:rPr>
        <w:t>,</w:t>
      </w:r>
      <w:r w:rsidRPr="00E25DC8">
        <w:rPr>
          <w:rFonts w:eastAsia="Times New Roman"/>
          <w:bCs/>
          <w:szCs w:val="24"/>
        </w:rPr>
        <w:t xml:space="preserve"> προκειμένου να</w:t>
      </w:r>
      <w:r>
        <w:rPr>
          <w:rFonts w:eastAsia="Times New Roman"/>
          <w:bCs/>
          <w:szCs w:val="24"/>
        </w:rPr>
        <w:t xml:space="preserve"> διατηρηθεί η </w:t>
      </w:r>
      <w:r w:rsidRPr="00E25DC8">
        <w:rPr>
          <w:rFonts w:eastAsia="Times New Roman"/>
          <w:bCs/>
          <w:szCs w:val="24"/>
        </w:rPr>
        <w:t>σταθερή πορεία αν</w:t>
      </w:r>
      <w:r>
        <w:rPr>
          <w:rFonts w:eastAsia="Times New Roman"/>
          <w:bCs/>
          <w:szCs w:val="24"/>
        </w:rPr>
        <w:t xml:space="preserve">όρθωσης </w:t>
      </w:r>
      <w:r w:rsidRPr="00E25DC8">
        <w:rPr>
          <w:rFonts w:eastAsia="Times New Roman"/>
          <w:bCs/>
          <w:szCs w:val="24"/>
        </w:rPr>
        <w:t xml:space="preserve">της πατρίδας </w:t>
      </w:r>
      <w:r>
        <w:rPr>
          <w:rFonts w:eastAsia="Times New Roman"/>
          <w:bCs/>
          <w:szCs w:val="24"/>
        </w:rPr>
        <w:t>μας. Γ</w:t>
      </w:r>
      <w:r w:rsidRPr="00E25DC8">
        <w:rPr>
          <w:rFonts w:eastAsia="Times New Roman"/>
          <w:bCs/>
          <w:szCs w:val="24"/>
        </w:rPr>
        <w:t>ια τους μετέπειτα συγκυβερνήτες</w:t>
      </w:r>
      <w:r>
        <w:rPr>
          <w:rFonts w:eastAsia="Times New Roman"/>
          <w:bCs/>
          <w:szCs w:val="24"/>
        </w:rPr>
        <w:t>,</w:t>
      </w:r>
      <w:r w:rsidRPr="00E25DC8">
        <w:rPr>
          <w:rFonts w:eastAsia="Times New Roman"/>
          <w:bCs/>
          <w:szCs w:val="24"/>
        </w:rPr>
        <w:t xml:space="preserve"> για το</w:t>
      </w:r>
      <w:r>
        <w:rPr>
          <w:rFonts w:eastAsia="Times New Roman"/>
          <w:bCs/>
          <w:szCs w:val="24"/>
        </w:rPr>
        <w:t>ν</w:t>
      </w:r>
      <w:r w:rsidRPr="00E25DC8">
        <w:rPr>
          <w:rFonts w:eastAsia="Times New Roman"/>
          <w:bCs/>
          <w:szCs w:val="24"/>
        </w:rPr>
        <w:t xml:space="preserve"> ΣΥΡΙΖΑ και για τους ΑΝΕΛ</w:t>
      </w:r>
      <w:r>
        <w:rPr>
          <w:rFonts w:eastAsia="Times New Roman"/>
          <w:bCs/>
          <w:szCs w:val="24"/>
        </w:rPr>
        <w:t>,</w:t>
      </w:r>
      <w:r w:rsidRPr="00E25DC8">
        <w:rPr>
          <w:rFonts w:eastAsia="Times New Roman"/>
          <w:bCs/>
          <w:szCs w:val="24"/>
        </w:rPr>
        <w:t xml:space="preserve"> εκείνη την περίοδο αν</w:t>
      </w:r>
      <w:r>
        <w:rPr>
          <w:rFonts w:eastAsia="Times New Roman"/>
          <w:bCs/>
          <w:szCs w:val="24"/>
        </w:rPr>
        <w:t>α</w:t>
      </w:r>
      <w:r w:rsidRPr="00E25DC8">
        <w:rPr>
          <w:rFonts w:eastAsia="Times New Roman"/>
          <w:bCs/>
          <w:szCs w:val="24"/>
        </w:rPr>
        <w:t>βιώναμε το 1965 και τις βρώμικες πρακτικές του παρακράτους</w:t>
      </w:r>
      <w:r>
        <w:rPr>
          <w:rFonts w:eastAsia="Times New Roman"/>
          <w:bCs/>
          <w:szCs w:val="24"/>
        </w:rPr>
        <w:t>.</w:t>
      </w:r>
    </w:p>
    <w:p w14:paraId="06453153" w14:textId="77777777" w:rsidR="00C04CE1" w:rsidRDefault="00722F08">
      <w:pPr>
        <w:spacing w:line="600" w:lineRule="auto"/>
        <w:ind w:firstLine="720"/>
        <w:jc w:val="both"/>
        <w:rPr>
          <w:rFonts w:eastAsia="Times New Roman"/>
          <w:bCs/>
          <w:szCs w:val="24"/>
        </w:rPr>
      </w:pPr>
      <w:r>
        <w:rPr>
          <w:rFonts w:eastAsia="Times New Roman"/>
          <w:bCs/>
          <w:szCs w:val="24"/>
        </w:rPr>
        <w:t>Σ</w:t>
      </w:r>
      <w:r w:rsidRPr="00E25DC8">
        <w:rPr>
          <w:rFonts w:eastAsia="Times New Roman"/>
          <w:bCs/>
          <w:szCs w:val="24"/>
        </w:rPr>
        <w:t>ήμερα</w:t>
      </w:r>
      <w:r>
        <w:rPr>
          <w:rFonts w:eastAsia="Times New Roman"/>
          <w:bCs/>
          <w:szCs w:val="24"/>
        </w:rPr>
        <w:t>,</w:t>
      </w:r>
      <w:r w:rsidRPr="00E25DC8">
        <w:rPr>
          <w:rFonts w:eastAsia="Times New Roman"/>
          <w:bCs/>
          <w:szCs w:val="24"/>
        </w:rPr>
        <w:t xml:space="preserve"> </w:t>
      </w:r>
      <w:r>
        <w:rPr>
          <w:rFonts w:eastAsia="Times New Roman"/>
          <w:bCs/>
          <w:szCs w:val="24"/>
        </w:rPr>
        <w:t>όμως, στις μέρες της Κ</w:t>
      </w:r>
      <w:r w:rsidRPr="00E25DC8">
        <w:rPr>
          <w:rFonts w:eastAsia="Times New Roman"/>
          <w:bCs/>
          <w:szCs w:val="24"/>
        </w:rPr>
        <w:t xml:space="preserve">υβέρνησης του ΣΥΡΙΖΑ </w:t>
      </w:r>
      <w:r>
        <w:rPr>
          <w:rFonts w:eastAsia="Times New Roman"/>
          <w:bCs/>
          <w:szCs w:val="24"/>
        </w:rPr>
        <w:t xml:space="preserve">οι πρόθυμοι σπεύδουν </w:t>
      </w:r>
      <w:r w:rsidRPr="00E25DC8">
        <w:rPr>
          <w:rFonts w:eastAsia="Times New Roman"/>
          <w:bCs/>
          <w:szCs w:val="24"/>
        </w:rPr>
        <w:t>να δια</w:t>
      </w:r>
      <w:r>
        <w:rPr>
          <w:rFonts w:eastAsia="Times New Roman"/>
          <w:bCs/>
          <w:szCs w:val="24"/>
        </w:rPr>
        <w:t xml:space="preserve">σώσουν την «πετυχημένη» αριστερή </w:t>
      </w:r>
      <w:r>
        <w:rPr>
          <w:rFonts w:eastAsia="Times New Roman"/>
          <w:bCs/>
          <w:szCs w:val="24"/>
        </w:rPr>
        <w:lastRenderedPageBreak/>
        <w:t>Κ</w:t>
      </w:r>
      <w:r w:rsidRPr="00E25DC8">
        <w:rPr>
          <w:rFonts w:eastAsia="Times New Roman"/>
          <w:bCs/>
          <w:szCs w:val="24"/>
        </w:rPr>
        <w:t xml:space="preserve">υβέρνηση </w:t>
      </w:r>
      <w:r>
        <w:rPr>
          <w:rFonts w:eastAsia="Times New Roman"/>
          <w:bCs/>
          <w:szCs w:val="24"/>
        </w:rPr>
        <w:t xml:space="preserve">και </w:t>
      </w:r>
      <w:r w:rsidRPr="00E25DC8">
        <w:rPr>
          <w:rFonts w:eastAsia="Times New Roman"/>
          <w:bCs/>
          <w:szCs w:val="24"/>
        </w:rPr>
        <w:t xml:space="preserve">τον Πρωθυπουργό της από την </w:t>
      </w:r>
      <w:r>
        <w:rPr>
          <w:rFonts w:eastAsia="Times New Roman"/>
          <w:bCs/>
          <w:szCs w:val="24"/>
        </w:rPr>
        <w:t>ηθική υποχρέωση, π</w:t>
      </w:r>
      <w:r w:rsidRPr="00E25DC8">
        <w:rPr>
          <w:rFonts w:eastAsia="Times New Roman"/>
          <w:bCs/>
          <w:szCs w:val="24"/>
        </w:rPr>
        <w:t>ροφανώς</w:t>
      </w:r>
      <w:r>
        <w:rPr>
          <w:rFonts w:eastAsia="Times New Roman"/>
          <w:bCs/>
          <w:szCs w:val="24"/>
        </w:rPr>
        <w:t>,</w:t>
      </w:r>
      <w:r w:rsidRPr="00E25DC8">
        <w:rPr>
          <w:rFonts w:eastAsia="Times New Roman"/>
          <w:bCs/>
          <w:szCs w:val="24"/>
        </w:rPr>
        <w:t xml:space="preserve"> απέναντι στα επιτεύγματ</w:t>
      </w:r>
      <w:r>
        <w:rPr>
          <w:rFonts w:eastAsia="Times New Roman"/>
          <w:bCs/>
          <w:szCs w:val="24"/>
        </w:rPr>
        <w:t>ά</w:t>
      </w:r>
      <w:r w:rsidRPr="00E25DC8">
        <w:rPr>
          <w:rFonts w:eastAsia="Times New Roman"/>
          <w:bCs/>
          <w:szCs w:val="24"/>
        </w:rPr>
        <w:t xml:space="preserve"> του</w:t>
      </w:r>
      <w:r>
        <w:rPr>
          <w:rFonts w:eastAsia="Times New Roman"/>
          <w:bCs/>
          <w:szCs w:val="24"/>
        </w:rPr>
        <w:t>. Ο</w:t>
      </w:r>
      <w:r w:rsidRPr="00E25DC8">
        <w:rPr>
          <w:rFonts w:eastAsia="Times New Roman"/>
          <w:bCs/>
          <w:szCs w:val="24"/>
        </w:rPr>
        <w:t xml:space="preserve">ρθώνουν το πολιτικό τους ανάστημα με αίσθημα ευθύνης κόντρα σε όλους αυτούς που απεργάζονται </w:t>
      </w:r>
      <w:r>
        <w:rPr>
          <w:rFonts w:eastAsia="Times New Roman"/>
          <w:bCs/>
          <w:szCs w:val="24"/>
        </w:rPr>
        <w:t>δήθεν</w:t>
      </w:r>
      <w:r w:rsidRPr="00E25DC8">
        <w:rPr>
          <w:rFonts w:eastAsia="Times New Roman"/>
          <w:bCs/>
          <w:szCs w:val="24"/>
        </w:rPr>
        <w:t xml:space="preserve"> την αποσταθεροποίηση της χώρας</w:t>
      </w:r>
      <w:r>
        <w:rPr>
          <w:rFonts w:eastAsia="Times New Roman"/>
          <w:bCs/>
          <w:szCs w:val="24"/>
        </w:rPr>
        <w:t>. Δεν ξέρουμε απλώς π</w:t>
      </w:r>
      <w:r w:rsidRPr="00E25DC8">
        <w:rPr>
          <w:rFonts w:eastAsia="Times New Roman"/>
          <w:bCs/>
          <w:szCs w:val="24"/>
        </w:rPr>
        <w:t>οιοι είναι αυτοί</w:t>
      </w:r>
      <w:r>
        <w:rPr>
          <w:rFonts w:eastAsia="Times New Roman"/>
          <w:bCs/>
          <w:szCs w:val="24"/>
        </w:rPr>
        <w:t>.</w:t>
      </w:r>
    </w:p>
    <w:p w14:paraId="06453154" w14:textId="77777777" w:rsidR="00C04CE1" w:rsidRDefault="00722F08">
      <w:pPr>
        <w:spacing w:line="600" w:lineRule="auto"/>
        <w:ind w:firstLine="720"/>
        <w:jc w:val="both"/>
        <w:rPr>
          <w:rFonts w:eastAsia="Times New Roman"/>
          <w:bCs/>
          <w:szCs w:val="24"/>
        </w:rPr>
      </w:pPr>
      <w:r>
        <w:rPr>
          <w:rFonts w:eastAsia="Times New Roman"/>
          <w:bCs/>
          <w:szCs w:val="24"/>
        </w:rPr>
        <w:t xml:space="preserve">Τελικά, </w:t>
      </w:r>
      <w:r w:rsidRPr="00E25DC8">
        <w:rPr>
          <w:rFonts w:eastAsia="Times New Roman"/>
          <w:bCs/>
          <w:szCs w:val="24"/>
        </w:rPr>
        <w:t xml:space="preserve">αποδεικνύεται ότι από </w:t>
      </w:r>
      <w:r>
        <w:rPr>
          <w:rFonts w:eastAsia="Times New Roman"/>
          <w:bCs/>
          <w:szCs w:val="24"/>
        </w:rPr>
        <w:t>«</w:t>
      </w:r>
      <w:r w:rsidRPr="00E25DC8">
        <w:rPr>
          <w:rFonts w:eastAsia="Times New Roman"/>
          <w:bCs/>
          <w:szCs w:val="24"/>
        </w:rPr>
        <w:t>πολιτικό έρωτα</w:t>
      </w:r>
      <w:r>
        <w:rPr>
          <w:rFonts w:eastAsia="Times New Roman"/>
          <w:bCs/>
          <w:szCs w:val="24"/>
        </w:rPr>
        <w:t>»</w:t>
      </w:r>
      <w:r w:rsidRPr="00E25DC8">
        <w:rPr>
          <w:rFonts w:eastAsia="Times New Roman"/>
          <w:bCs/>
          <w:szCs w:val="24"/>
        </w:rPr>
        <w:t xml:space="preserve"> για τα αποτελέσματα της διακυβέρνησης του κ</w:t>
      </w:r>
      <w:r>
        <w:rPr>
          <w:rFonts w:eastAsia="Times New Roman"/>
          <w:bCs/>
          <w:szCs w:val="24"/>
        </w:rPr>
        <w:t>.</w:t>
      </w:r>
      <w:r w:rsidRPr="00E25DC8">
        <w:rPr>
          <w:rFonts w:eastAsia="Times New Roman"/>
          <w:bCs/>
          <w:szCs w:val="24"/>
        </w:rPr>
        <w:t xml:space="preserve"> Τ</w:t>
      </w:r>
      <w:r>
        <w:rPr>
          <w:rFonts w:eastAsia="Times New Roman"/>
          <w:bCs/>
          <w:szCs w:val="24"/>
        </w:rPr>
        <w:t>σίπρα συνάπτεται αυτός ο γάμος ό</w:t>
      </w:r>
      <w:r w:rsidRPr="00E25DC8">
        <w:rPr>
          <w:rFonts w:eastAsia="Times New Roman"/>
          <w:bCs/>
          <w:szCs w:val="24"/>
        </w:rPr>
        <w:t>χι φυσικά από προξενιά με παν</w:t>
      </w:r>
      <w:r>
        <w:rPr>
          <w:rFonts w:eastAsia="Times New Roman"/>
          <w:bCs/>
          <w:szCs w:val="24"/>
        </w:rPr>
        <w:t>ωπροίκι,</w:t>
      </w:r>
      <w:r w:rsidRPr="00E25DC8">
        <w:rPr>
          <w:rFonts w:eastAsia="Times New Roman"/>
          <w:bCs/>
          <w:szCs w:val="24"/>
        </w:rPr>
        <w:t xml:space="preserve"> τα οποία είναι τα υπουργεία και οι θέσεις στα ψηφοδέλτια</w:t>
      </w:r>
      <w:r>
        <w:rPr>
          <w:rFonts w:eastAsia="Times New Roman"/>
          <w:bCs/>
          <w:szCs w:val="24"/>
        </w:rPr>
        <w:t xml:space="preserve">. Όμως, </w:t>
      </w:r>
      <w:r w:rsidRPr="00E25DC8">
        <w:rPr>
          <w:rFonts w:eastAsia="Times New Roman"/>
          <w:bCs/>
          <w:szCs w:val="24"/>
        </w:rPr>
        <w:t>όλα αυτά θα τα δούμε αμέσως μετά</w:t>
      </w:r>
      <w:r>
        <w:rPr>
          <w:rFonts w:eastAsia="Times New Roman"/>
          <w:bCs/>
          <w:szCs w:val="24"/>
        </w:rPr>
        <w:t>.</w:t>
      </w:r>
    </w:p>
    <w:p w14:paraId="06453155" w14:textId="77777777" w:rsidR="00C04CE1" w:rsidRDefault="00722F08">
      <w:pPr>
        <w:spacing w:line="600" w:lineRule="auto"/>
        <w:ind w:firstLine="720"/>
        <w:jc w:val="both"/>
        <w:rPr>
          <w:rFonts w:eastAsia="Times New Roman"/>
          <w:bCs/>
          <w:szCs w:val="24"/>
        </w:rPr>
      </w:pPr>
      <w:r>
        <w:rPr>
          <w:rFonts w:eastAsia="Times New Roman"/>
          <w:bCs/>
          <w:szCs w:val="24"/>
        </w:rPr>
        <w:t>Α</w:t>
      </w:r>
      <w:r w:rsidRPr="00E25DC8">
        <w:rPr>
          <w:rFonts w:eastAsia="Times New Roman"/>
          <w:bCs/>
          <w:szCs w:val="24"/>
        </w:rPr>
        <w:t>υτά κι άλλα παροιμιώδη πολλά ακ</w:t>
      </w:r>
      <w:r>
        <w:rPr>
          <w:rFonts w:eastAsia="Times New Roman"/>
          <w:bCs/>
          <w:szCs w:val="24"/>
        </w:rPr>
        <w:t xml:space="preserve">ούμε από </w:t>
      </w:r>
      <w:r w:rsidRPr="00E25DC8">
        <w:rPr>
          <w:rFonts w:eastAsia="Times New Roman"/>
          <w:bCs/>
          <w:szCs w:val="24"/>
        </w:rPr>
        <w:t>τα κυβερνητικά στελέχη</w:t>
      </w:r>
      <w:r>
        <w:rPr>
          <w:rFonts w:eastAsia="Times New Roman"/>
          <w:bCs/>
          <w:szCs w:val="24"/>
        </w:rPr>
        <w:t>,</w:t>
      </w:r>
      <w:r w:rsidRPr="00E25DC8">
        <w:rPr>
          <w:rFonts w:eastAsia="Times New Roman"/>
          <w:bCs/>
          <w:szCs w:val="24"/>
        </w:rPr>
        <w:t xml:space="preserve"> προκειμένου να δικαιολογήσουν αυτό το μικρ</w:t>
      </w:r>
      <w:r>
        <w:rPr>
          <w:rFonts w:eastAsia="Times New Roman"/>
          <w:bCs/>
          <w:szCs w:val="24"/>
        </w:rPr>
        <w:t>ο</w:t>
      </w:r>
      <w:r w:rsidRPr="00E25DC8">
        <w:rPr>
          <w:rFonts w:eastAsia="Times New Roman"/>
          <w:bCs/>
          <w:szCs w:val="24"/>
        </w:rPr>
        <w:t>πολιτικό παζάρι</w:t>
      </w:r>
      <w:r>
        <w:rPr>
          <w:rFonts w:eastAsia="Times New Roman"/>
          <w:bCs/>
          <w:szCs w:val="24"/>
        </w:rPr>
        <w:t>,</w:t>
      </w:r>
      <w:r w:rsidRPr="00E25DC8">
        <w:rPr>
          <w:rFonts w:eastAsia="Times New Roman"/>
          <w:bCs/>
          <w:szCs w:val="24"/>
        </w:rPr>
        <w:t xml:space="preserve"> με το οποίο επιχειρούν να διασώσουν τις καρέκλες </w:t>
      </w:r>
      <w:r>
        <w:rPr>
          <w:rFonts w:eastAsia="Times New Roman"/>
          <w:bCs/>
          <w:szCs w:val="24"/>
        </w:rPr>
        <w:t>τους.</w:t>
      </w:r>
    </w:p>
    <w:p w14:paraId="06453156" w14:textId="77777777" w:rsidR="00C04CE1" w:rsidRDefault="00722F08">
      <w:pPr>
        <w:spacing w:line="600" w:lineRule="auto"/>
        <w:ind w:firstLine="720"/>
        <w:jc w:val="both"/>
        <w:rPr>
          <w:rFonts w:eastAsia="Times New Roman"/>
          <w:bCs/>
          <w:szCs w:val="24"/>
        </w:rPr>
      </w:pPr>
      <w:r>
        <w:rPr>
          <w:rFonts w:eastAsia="Times New Roman"/>
          <w:bCs/>
          <w:szCs w:val="24"/>
        </w:rPr>
        <w:t>Όποιο, όμως, κ</w:t>
      </w:r>
      <w:r w:rsidRPr="00E25DC8">
        <w:rPr>
          <w:rFonts w:eastAsia="Times New Roman"/>
          <w:bCs/>
          <w:szCs w:val="24"/>
        </w:rPr>
        <w:t>υρίες και κύριοι συνάδελφοι</w:t>
      </w:r>
      <w:r>
        <w:rPr>
          <w:rFonts w:eastAsia="Times New Roman"/>
          <w:bCs/>
          <w:szCs w:val="24"/>
        </w:rPr>
        <w:t>,</w:t>
      </w:r>
      <w:r w:rsidRPr="00E25DC8">
        <w:rPr>
          <w:rFonts w:eastAsia="Times New Roman"/>
          <w:bCs/>
          <w:szCs w:val="24"/>
        </w:rPr>
        <w:t xml:space="preserve"> και αν είναι το αποτέλεσμα αυτής της διαδικασίας δεν χωρά αμφιβολία </w:t>
      </w:r>
      <w:r>
        <w:rPr>
          <w:rFonts w:eastAsia="Times New Roman"/>
          <w:bCs/>
          <w:szCs w:val="24"/>
        </w:rPr>
        <w:t>πως η νομιμοποίηση αυτής της Κ</w:t>
      </w:r>
      <w:r w:rsidRPr="00E25DC8">
        <w:rPr>
          <w:rFonts w:eastAsia="Times New Roman"/>
          <w:bCs/>
          <w:szCs w:val="24"/>
        </w:rPr>
        <w:t xml:space="preserve">υβέρνησης έχει </w:t>
      </w:r>
      <w:proofErr w:type="spellStart"/>
      <w:r w:rsidRPr="00E25DC8">
        <w:rPr>
          <w:rFonts w:eastAsia="Times New Roman"/>
          <w:bCs/>
          <w:szCs w:val="24"/>
        </w:rPr>
        <w:t>τρωθεί</w:t>
      </w:r>
      <w:proofErr w:type="spellEnd"/>
      <w:r w:rsidRPr="00E25DC8">
        <w:rPr>
          <w:rFonts w:eastAsia="Times New Roman"/>
          <w:bCs/>
          <w:szCs w:val="24"/>
        </w:rPr>
        <w:t xml:space="preserve"> ανεπανόρθωτα</w:t>
      </w:r>
      <w:r>
        <w:rPr>
          <w:rFonts w:eastAsia="Times New Roman"/>
          <w:bCs/>
          <w:szCs w:val="24"/>
        </w:rPr>
        <w:t xml:space="preserve">. </w:t>
      </w:r>
    </w:p>
    <w:p w14:paraId="06453157"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Σ</w:t>
      </w:r>
      <w:r w:rsidRPr="00E25DC8">
        <w:rPr>
          <w:rFonts w:eastAsia="Times New Roman"/>
          <w:bCs/>
          <w:szCs w:val="24"/>
        </w:rPr>
        <w:t>το ίδιο</w:t>
      </w:r>
      <w:r w:rsidRPr="00D979B8">
        <w:rPr>
          <w:rFonts w:eastAsia="Times New Roman"/>
          <w:bCs/>
          <w:szCs w:val="24"/>
        </w:rPr>
        <w:t xml:space="preserve"> </w:t>
      </w:r>
      <w:r w:rsidRPr="00E25DC8">
        <w:rPr>
          <w:rFonts w:eastAsia="Times New Roman"/>
          <w:bCs/>
          <w:szCs w:val="24"/>
        </w:rPr>
        <w:t>παραπάνω δοκίμιο</w:t>
      </w:r>
      <w:r>
        <w:rPr>
          <w:rFonts w:eastAsia="Times New Roman"/>
          <w:bCs/>
          <w:szCs w:val="24"/>
        </w:rPr>
        <w:t xml:space="preserve">, κυρίες και κύριοι συνάδελφοι, ο Βέμπερ </w:t>
      </w:r>
      <w:r w:rsidRPr="00E25DC8">
        <w:rPr>
          <w:rFonts w:eastAsia="Times New Roman"/>
          <w:bCs/>
          <w:szCs w:val="24"/>
        </w:rPr>
        <w:t>σημειώνει πως</w:t>
      </w:r>
      <w:r>
        <w:rPr>
          <w:rFonts w:eastAsia="Times New Roman"/>
          <w:bCs/>
          <w:szCs w:val="24"/>
        </w:rPr>
        <w:t>:</w:t>
      </w:r>
      <w:r w:rsidRPr="00E25DC8">
        <w:rPr>
          <w:rFonts w:eastAsia="Times New Roman"/>
          <w:bCs/>
          <w:szCs w:val="24"/>
        </w:rPr>
        <w:t xml:space="preserve"> </w:t>
      </w:r>
      <w:r>
        <w:rPr>
          <w:rFonts w:eastAsia="Times New Roman"/>
          <w:bCs/>
          <w:szCs w:val="24"/>
        </w:rPr>
        <w:t>«Η</w:t>
      </w:r>
      <w:r w:rsidRPr="00E25DC8">
        <w:rPr>
          <w:rFonts w:eastAsia="Times New Roman"/>
          <w:bCs/>
          <w:szCs w:val="24"/>
        </w:rPr>
        <w:t xml:space="preserve"> τιμή και η αξιοπιστία του πολιτικού </w:t>
      </w:r>
      <w:r>
        <w:rPr>
          <w:rFonts w:eastAsia="Times New Roman"/>
          <w:bCs/>
          <w:szCs w:val="24"/>
        </w:rPr>
        <w:t>έγκειται</w:t>
      </w:r>
      <w:r w:rsidRPr="00E25DC8">
        <w:rPr>
          <w:rFonts w:eastAsia="Times New Roman"/>
          <w:bCs/>
          <w:szCs w:val="24"/>
        </w:rPr>
        <w:t xml:space="preserve"> ακριβώς </w:t>
      </w:r>
      <w:r>
        <w:rPr>
          <w:rFonts w:eastAsia="Times New Roman"/>
          <w:bCs/>
          <w:szCs w:val="24"/>
        </w:rPr>
        <w:t>σ</w:t>
      </w:r>
      <w:r w:rsidRPr="00E25DC8">
        <w:rPr>
          <w:rFonts w:eastAsia="Times New Roman"/>
          <w:bCs/>
          <w:szCs w:val="24"/>
        </w:rPr>
        <w:t>την προσωπική του ευθύνη για ό</w:t>
      </w:r>
      <w:r>
        <w:rPr>
          <w:rFonts w:eastAsia="Times New Roman"/>
          <w:bCs/>
          <w:szCs w:val="24"/>
        </w:rPr>
        <w:t>,</w:t>
      </w:r>
      <w:r w:rsidRPr="00E25DC8">
        <w:rPr>
          <w:rFonts w:eastAsia="Times New Roman"/>
          <w:bCs/>
          <w:szCs w:val="24"/>
        </w:rPr>
        <w:t>τι κάνει</w:t>
      </w:r>
      <w:r>
        <w:rPr>
          <w:rFonts w:eastAsia="Times New Roman"/>
          <w:bCs/>
          <w:szCs w:val="24"/>
        </w:rPr>
        <w:t xml:space="preserve">, μια ευθύνη </w:t>
      </w:r>
      <w:r w:rsidRPr="00E25DC8">
        <w:rPr>
          <w:rFonts w:eastAsia="Times New Roman"/>
          <w:bCs/>
          <w:szCs w:val="24"/>
        </w:rPr>
        <w:t>που δεν μπορεί και δεν πρέπει να αποσείσει ή να μετατοπίσει</w:t>
      </w:r>
      <w:r>
        <w:rPr>
          <w:rFonts w:eastAsia="Times New Roman"/>
          <w:bCs/>
          <w:szCs w:val="24"/>
        </w:rPr>
        <w:t>.» Κ</w:t>
      </w:r>
      <w:r w:rsidRPr="00E25DC8">
        <w:rPr>
          <w:rFonts w:eastAsia="Times New Roman"/>
          <w:bCs/>
          <w:szCs w:val="24"/>
        </w:rPr>
        <w:t>αι σήμερα όλοι μας βρισκόμαστε προ των ευθυνών μας απέναντι στους πολίτες και πάνω απ</w:t>
      </w:r>
      <w:r>
        <w:rPr>
          <w:rFonts w:eastAsia="Times New Roman"/>
          <w:bCs/>
          <w:szCs w:val="24"/>
        </w:rPr>
        <w:t xml:space="preserve">’ </w:t>
      </w:r>
      <w:r w:rsidRPr="00E25DC8">
        <w:rPr>
          <w:rFonts w:eastAsia="Times New Roman"/>
          <w:bCs/>
          <w:szCs w:val="24"/>
        </w:rPr>
        <w:t xml:space="preserve">όλα </w:t>
      </w:r>
      <w:r>
        <w:rPr>
          <w:rFonts w:eastAsia="Times New Roman"/>
          <w:bCs/>
          <w:szCs w:val="24"/>
        </w:rPr>
        <w:t>α</w:t>
      </w:r>
      <w:r w:rsidRPr="00E25DC8">
        <w:rPr>
          <w:rFonts w:eastAsia="Times New Roman"/>
          <w:bCs/>
          <w:szCs w:val="24"/>
        </w:rPr>
        <w:t>πέναντι στην πατρίδα</w:t>
      </w:r>
      <w:r>
        <w:rPr>
          <w:rFonts w:eastAsia="Times New Roman"/>
          <w:bCs/>
          <w:szCs w:val="24"/>
        </w:rPr>
        <w:t>.</w:t>
      </w:r>
    </w:p>
    <w:p w14:paraId="06453158" w14:textId="77777777" w:rsidR="00C04CE1" w:rsidRDefault="00722F08">
      <w:pPr>
        <w:spacing w:line="600" w:lineRule="auto"/>
        <w:ind w:firstLine="720"/>
        <w:jc w:val="both"/>
        <w:rPr>
          <w:rFonts w:eastAsia="Times New Roman"/>
          <w:bCs/>
          <w:szCs w:val="24"/>
        </w:rPr>
      </w:pPr>
      <w:r>
        <w:rPr>
          <w:rFonts w:eastAsia="Times New Roman"/>
          <w:bCs/>
          <w:szCs w:val="24"/>
        </w:rPr>
        <w:t>Σ</w:t>
      </w:r>
      <w:r w:rsidRPr="00E25DC8">
        <w:rPr>
          <w:rFonts w:eastAsia="Times New Roman"/>
          <w:bCs/>
          <w:szCs w:val="24"/>
        </w:rPr>
        <w:t>ας καλώ</w:t>
      </w:r>
      <w:r>
        <w:rPr>
          <w:rFonts w:eastAsia="Times New Roman"/>
          <w:bCs/>
          <w:szCs w:val="24"/>
        </w:rPr>
        <w:t>,</w:t>
      </w:r>
      <w:r w:rsidRPr="00E25DC8">
        <w:rPr>
          <w:rFonts w:eastAsia="Times New Roman"/>
          <w:bCs/>
          <w:szCs w:val="24"/>
        </w:rPr>
        <w:t xml:space="preserve"> λοιπόν</w:t>
      </w:r>
      <w:r>
        <w:rPr>
          <w:rFonts w:eastAsia="Times New Roman"/>
          <w:bCs/>
          <w:szCs w:val="24"/>
        </w:rPr>
        <w:t>,</w:t>
      </w:r>
      <w:r w:rsidRPr="00E25DC8">
        <w:rPr>
          <w:rFonts w:eastAsia="Times New Roman"/>
          <w:bCs/>
          <w:szCs w:val="24"/>
        </w:rPr>
        <w:t xml:space="preserve"> να μη δώσετε ψήφο εμπιστοσύνης στον κ Τσίπρα</w:t>
      </w:r>
      <w:r>
        <w:rPr>
          <w:rFonts w:eastAsia="Times New Roman"/>
          <w:bCs/>
          <w:szCs w:val="24"/>
        </w:rPr>
        <w:t>. Σ</w:t>
      </w:r>
      <w:r w:rsidRPr="00E25DC8">
        <w:rPr>
          <w:rFonts w:eastAsia="Times New Roman"/>
          <w:bCs/>
          <w:szCs w:val="24"/>
        </w:rPr>
        <w:t>ας ζητ</w:t>
      </w:r>
      <w:r>
        <w:rPr>
          <w:rFonts w:eastAsia="Times New Roman"/>
          <w:bCs/>
          <w:szCs w:val="24"/>
        </w:rPr>
        <w:t>ώ να κατα</w:t>
      </w:r>
      <w:r w:rsidRPr="00E25DC8">
        <w:rPr>
          <w:rFonts w:eastAsia="Times New Roman"/>
          <w:bCs/>
          <w:szCs w:val="24"/>
        </w:rPr>
        <w:t>ψηφίσετε τον κ</w:t>
      </w:r>
      <w:r>
        <w:rPr>
          <w:rFonts w:eastAsia="Times New Roman"/>
          <w:bCs/>
          <w:szCs w:val="24"/>
        </w:rPr>
        <w:t xml:space="preserve">. </w:t>
      </w:r>
      <w:r w:rsidRPr="00E25DC8">
        <w:rPr>
          <w:rFonts w:eastAsia="Times New Roman"/>
          <w:bCs/>
          <w:szCs w:val="24"/>
        </w:rPr>
        <w:t xml:space="preserve">Τσίπρα για όλα τα </w:t>
      </w:r>
      <w:r>
        <w:rPr>
          <w:rFonts w:eastAsia="Times New Roman"/>
          <w:bCs/>
          <w:szCs w:val="24"/>
        </w:rPr>
        <w:t xml:space="preserve">ψέματα </w:t>
      </w:r>
      <w:r w:rsidRPr="00E25DC8">
        <w:rPr>
          <w:rFonts w:eastAsia="Times New Roman"/>
          <w:bCs/>
          <w:szCs w:val="24"/>
        </w:rPr>
        <w:t>που είπε</w:t>
      </w:r>
      <w:r>
        <w:rPr>
          <w:rFonts w:eastAsia="Times New Roman"/>
          <w:bCs/>
          <w:szCs w:val="24"/>
        </w:rPr>
        <w:t>,</w:t>
      </w:r>
      <w:r w:rsidRPr="00E25DC8">
        <w:rPr>
          <w:rFonts w:eastAsia="Times New Roman"/>
          <w:bCs/>
          <w:szCs w:val="24"/>
        </w:rPr>
        <w:t xml:space="preserve"> για τη </w:t>
      </w:r>
      <w:r>
        <w:rPr>
          <w:rFonts w:eastAsia="Times New Roman"/>
          <w:bCs/>
          <w:szCs w:val="24"/>
        </w:rPr>
        <w:t>βαθιά του περιφρόνηση στους δημοκρατικούς θεσμούς του Κ</w:t>
      </w:r>
      <w:r w:rsidRPr="00E25DC8">
        <w:rPr>
          <w:rFonts w:eastAsia="Times New Roman"/>
          <w:bCs/>
          <w:szCs w:val="24"/>
        </w:rPr>
        <w:t xml:space="preserve">οινοβουλίου </w:t>
      </w:r>
      <w:r>
        <w:rPr>
          <w:rFonts w:eastAsia="Times New Roman"/>
          <w:bCs/>
          <w:szCs w:val="24"/>
        </w:rPr>
        <w:t xml:space="preserve">και </w:t>
      </w:r>
      <w:r w:rsidRPr="00E25DC8">
        <w:rPr>
          <w:rFonts w:eastAsia="Times New Roman"/>
          <w:bCs/>
          <w:szCs w:val="24"/>
        </w:rPr>
        <w:t xml:space="preserve">της </w:t>
      </w:r>
      <w:r>
        <w:rPr>
          <w:rFonts w:eastAsia="Times New Roman"/>
          <w:bCs/>
          <w:szCs w:val="24"/>
        </w:rPr>
        <w:t>δ</w:t>
      </w:r>
      <w:r w:rsidRPr="00E25DC8">
        <w:rPr>
          <w:rFonts w:eastAsia="Times New Roman"/>
          <w:bCs/>
          <w:szCs w:val="24"/>
        </w:rPr>
        <w:t>ικαιοσύνης</w:t>
      </w:r>
      <w:r>
        <w:rPr>
          <w:rFonts w:eastAsia="Times New Roman"/>
          <w:bCs/>
          <w:szCs w:val="24"/>
        </w:rPr>
        <w:t>,</w:t>
      </w:r>
      <w:r w:rsidRPr="00E25DC8">
        <w:rPr>
          <w:rFonts w:eastAsia="Times New Roman"/>
          <w:bCs/>
          <w:szCs w:val="24"/>
        </w:rPr>
        <w:t xml:space="preserve"> για την αναβίωση του κομματικού και το</w:t>
      </w:r>
      <w:r>
        <w:rPr>
          <w:rFonts w:eastAsia="Times New Roman"/>
          <w:bCs/>
          <w:szCs w:val="24"/>
        </w:rPr>
        <w:t>υ</w:t>
      </w:r>
      <w:r w:rsidRPr="00E25DC8">
        <w:rPr>
          <w:rFonts w:eastAsia="Times New Roman"/>
          <w:bCs/>
          <w:szCs w:val="24"/>
        </w:rPr>
        <w:t xml:space="preserve"> πελατειακού κράτους και της </w:t>
      </w:r>
      <w:r>
        <w:rPr>
          <w:rFonts w:eastAsia="Times New Roman"/>
          <w:bCs/>
          <w:szCs w:val="24"/>
        </w:rPr>
        <w:t>ευνοιο</w:t>
      </w:r>
      <w:r w:rsidRPr="00E25DC8">
        <w:rPr>
          <w:rFonts w:eastAsia="Times New Roman"/>
          <w:bCs/>
          <w:szCs w:val="24"/>
        </w:rPr>
        <w:t>κρατίας</w:t>
      </w:r>
      <w:r>
        <w:rPr>
          <w:rFonts w:eastAsia="Times New Roman"/>
          <w:bCs/>
          <w:szCs w:val="24"/>
        </w:rPr>
        <w:t>, για τη συντήρηση μιας διχ</w:t>
      </w:r>
      <w:r w:rsidRPr="00E25DC8">
        <w:rPr>
          <w:rFonts w:eastAsia="Times New Roman"/>
          <w:bCs/>
          <w:szCs w:val="24"/>
        </w:rPr>
        <w:t>αστικής ρητορείας άλλων εποχών</w:t>
      </w:r>
      <w:r>
        <w:rPr>
          <w:rFonts w:eastAsia="Times New Roman"/>
          <w:bCs/>
          <w:szCs w:val="24"/>
        </w:rPr>
        <w:t>, γ</w:t>
      </w:r>
      <w:r w:rsidRPr="00E25DC8">
        <w:rPr>
          <w:rFonts w:eastAsia="Times New Roman"/>
          <w:bCs/>
          <w:szCs w:val="24"/>
        </w:rPr>
        <w:t>ια</w:t>
      </w:r>
      <w:r>
        <w:rPr>
          <w:rFonts w:eastAsia="Times New Roman"/>
          <w:bCs/>
          <w:szCs w:val="24"/>
        </w:rPr>
        <w:t xml:space="preserve"> την υπογραφή της Σ</w:t>
      </w:r>
      <w:r w:rsidRPr="00E25DC8">
        <w:rPr>
          <w:rFonts w:eastAsia="Times New Roman"/>
          <w:bCs/>
          <w:szCs w:val="24"/>
        </w:rPr>
        <w:t>υμφωνίας των Πρεσπών</w:t>
      </w:r>
      <w:r>
        <w:rPr>
          <w:rFonts w:eastAsia="Times New Roman"/>
          <w:bCs/>
          <w:szCs w:val="24"/>
        </w:rPr>
        <w:t>.</w:t>
      </w:r>
    </w:p>
    <w:p w14:paraId="06453159" w14:textId="77777777" w:rsidR="00C04CE1" w:rsidRDefault="00722F08">
      <w:pPr>
        <w:spacing w:line="600" w:lineRule="auto"/>
        <w:ind w:firstLine="720"/>
        <w:jc w:val="both"/>
        <w:rPr>
          <w:rFonts w:eastAsia="Times New Roman"/>
          <w:bCs/>
          <w:szCs w:val="24"/>
        </w:rPr>
      </w:pPr>
      <w:r>
        <w:rPr>
          <w:rFonts w:eastAsia="Times New Roman"/>
          <w:bCs/>
          <w:szCs w:val="24"/>
        </w:rPr>
        <w:t>Σ</w:t>
      </w:r>
      <w:r w:rsidRPr="00E25DC8">
        <w:rPr>
          <w:rFonts w:eastAsia="Times New Roman"/>
          <w:bCs/>
          <w:szCs w:val="24"/>
        </w:rPr>
        <w:t>ας ζητ</w:t>
      </w:r>
      <w:r>
        <w:rPr>
          <w:rFonts w:eastAsia="Times New Roman"/>
          <w:bCs/>
          <w:szCs w:val="24"/>
        </w:rPr>
        <w:t>ώ να κατα</w:t>
      </w:r>
      <w:r w:rsidRPr="00E25DC8">
        <w:rPr>
          <w:rFonts w:eastAsia="Times New Roman"/>
          <w:bCs/>
          <w:szCs w:val="24"/>
        </w:rPr>
        <w:t>ψηφίσετε τον κ</w:t>
      </w:r>
      <w:r>
        <w:rPr>
          <w:rFonts w:eastAsia="Times New Roman"/>
          <w:bCs/>
          <w:szCs w:val="24"/>
        </w:rPr>
        <w:t>. Τσίπρα, γ</w:t>
      </w:r>
      <w:r w:rsidRPr="00E25DC8">
        <w:rPr>
          <w:rFonts w:eastAsia="Times New Roman"/>
          <w:bCs/>
          <w:szCs w:val="24"/>
        </w:rPr>
        <w:t xml:space="preserve">ιατί </w:t>
      </w:r>
      <w:r>
        <w:rPr>
          <w:rFonts w:eastAsia="Times New Roman"/>
          <w:bCs/>
          <w:szCs w:val="24"/>
        </w:rPr>
        <w:t xml:space="preserve">υπήρξε </w:t>
      </w:r>
      <w:r w:rsidRPr="00E25DC8">
        <w:rPr>
          <w:rFonts w:eastAsia="Times New Roman"/>
          <w:bCs/>
          <w:szCs w:val="24"/>
        </w:rPr>
        <w:t xml:space="preserve">ένας </w:t>
      </w:r>
      <w:r>
        <w:rPr>
          <w:rFonts w:eastAsia="Times New Roman"/>
          <w:bCs/>
          <w:szCs w:val="24"/>
        </w:rPr>
        <w:t xml:space="preserve">ανειλικρινής, </w:t>
      </w:r>
      <w:r w:rsidRPr="00E25DC8">
        <w:rPr>
          <w:rFonts w:eastAsia="Times New Roman"/>
          <w:bCs/>
          <w:szCs w:val="24"/>
        </w:rPr>
        <w:t>αμετροεπής και ο</w:t>
      </w:r>
      <w:r>
        <w:rPr>
          <w:rFonts w:eastAsia="Times New Roman"/>
          <w:bCs/>
          <w:szCs w:val="24"/>
        </w:rPr>
        <w:t>πορτουνιστής Π</w:t>
      </w:r>
      <w:r w:rsidRPr="00E25DC8">
        <w:rPr>
          <w:rFonts w:eastAsia="Times New Roman"/>
          <w:bCs/>
          <w:szCs w:val="24"/>
        </w:rPr>
        <w:t>ρωθυπουργός</w:t>
      </w:r>
      <w:r>
        <w:rPr>
          <w:rFonts w:eastAsia="Times New Roman"/>
          <w:bCs/>
          <w:szCs w:val="24"/>
        </w:rPr>
        <w:t>.</w:t>
      </w:r>
    </w:p>
    <w:p w14:paraId="0645315A" w14:textId="77777777" w:rsidR="00C04CE1" w:rsidRDefault="00722F08">
      <w:pPr>
        <w:spacing w:line="600" w:lineRule="auto"/>
        <w:ind w:firstLine="720"/>
        <w:jc w:val="both"/>
        <w:rPr>
          <w:rFonts w:eastAsia="Times New Roman"/>
          <w:bCs/>
          <w:szCs w:val="24"/>
        </w:rPr>
      </w:pPr>
      <w:r w:rsidRPr="00E25DC8">
        <w:rPr>
          <w:rFonts w:eastAsia="Times New Roman"/>
          <w:bCs/>
          <w:szCs w:val="24"/>
        </w:rPr>
        <w:lastRenderedPageBreak/>
        <w:t>Σας καλώ να αρνηθείτε την ψήφο εμπιστοσύνης</w:t>
      </w:r>
      <w:r>
        <w:rPr>
          <w:rFonts w:eastAsia="Times New Roman"/>
          <w:bCs/>
          <w:szCs w:val="24"/>
        </w:rPr>
        <w:t>,</w:t>
      </w:r>
      <w:r w:rsidRPr="00E25DC8">
        <w:rPr>
          <w:rFonts w:eastAsia="Times New Roman"/>
          <w:bCs/>
          <w:szCs w:val="24"/>
        </w:rPr>
        <w:t xml:space="preserve"> γιατί πλέον η δυσαρμονία </w:t>
      </w:r>
      <w:r>
        <w:rPr>
          <w:rFonts w:eastAsia="Times New Roman"/>
          <w:bCs/>
          <w:szCs w:val="24"/>
        </w:rPr>
        <w:t>-το είπε και ο Π</w:t>
      </w:r>
      <w:r w:rsidRPr="00E25DC8">
        <w:rPr>
          <w:rFonts w:eastAsia="Times New Roman"/>
          <w:bCs/>
          <w:szCs w:val="24"/>
        </w:rPr>
        <w:t>ρόεδρος της Νέας Δημοκρατίας</w:t>
      </w:r>
      <w:r>
        <w:rPr>
          <w:rFonts w:eastAsia="Times New Roman"/>
          <w:bCs/>
          <w:szCs w:val="24"/>
        </w:rPr>
        <w:t xml:space="preserve"> νωρίτερα,</w:t>
      </w:r>
      <w:r w:rsidRPr="00E25DC8">
        <w:rPr>
          <w:rFonts w:eastAsia="Times New Roman"/>
          <w:bCs/>
          <w:szCs w:val="24"/>
        </w:rPr>
        <w:t xml:space="preserve"> ο κ Μητσοτάκης</w:t>
      </w:r>
      <w:r>
        <w:rPr>
          <w:rFonts w:eastAsia="Times New Roman"/>
          <w:bCs/>
          <w:szCs w:val="24"/>
        </w:rPr>
        <w:t>- ανάμεσα στο λ</w:t>
      </w:r>
      <w:r w:rsidRPr="00E25DC8">
        <w:rPr>
          <w:rFonts w:eastAsia="Times New Roman"/>
          <w:bCs/>
          <w:szCs w:val="24"/>
        </w:rPr>
        <w:t xml:space="preserve">αϊκό </w:t>
      </w:r>
      <w:r>
        <w:rPr>
          <w:rFonts w:eastAsia="Times New Roman"/>
          <w:bCs/>
          <w:szCs w:val="24"/>
        </w:rPr>
        <w:t>αίσθημα</w:t>
      </w:r>
      <w:r w:rsidRPr="00E25DC8">
        <w:rPr>
          <w:rFonts w:eastAsia="Times New Roman"/>
          <w:bCs/>
          <w:szCs w:val="24"/>
        </w:rPr>
        <w:t xml:space="preserve"> και τους </w:t>
      </w:r>
      <w:r>
        <w:rPr>
          <w:rFonts w:eastAsia="Times New Roman"/>
          <w:bCs/>
          <w:szCs w:val="24"/>
        </w:rPr>
        <w:t xml:space="preserve">σημερινούς </w:t>
      </w:r>
      <w:r w:rsidRPr="00E25DC8">
        <w:rPr>
          <w:rFonts w:eastAsia="Times New Roman"/>
          <w:bCs/>
          <w:szCs w:val="24"/>
        </w:rPr>
        <w:t>κοινοβουλευτικού</w:t>
      </w:r>
      <w:r>
        <w:rPr>
          <w:rFonts w:eastAsia="Times New Roman"/>
          <w:bCs/>
          <w:szCs w:val="24"/>
        </w:rPr>
        <w:t>ς</w:t>
      </w:r>
      <w:r w:rsidRPr="00E25DC8">
        <w:rPr>
          <w:rFonts w:eastAsia="Times New Roman"/>
          <w:bCs/>
          <w:szCs w:val="24"/>
        </w:rPr>
        <w:t xml:space="preserve"> συσχετισμούς είναι προφανής</w:t>
      </w:r>
      <w:r>
        <w:rPr>
          <w:rFonts w:eastAsia="Times New Roman"/>
          <w:bCs/>
          <w:szCs w:val="24"/>
        </w:rPr>
        <w:t xml:space="preserve">. </w:t>
      </w:r>
    </w:p>
    <w:p w14:paraId="0645315B" w14:textId="77777777" w:rsidR="00C04CE1" w:rsidRDefault="00722F08">
      <w:pPr>
        <w:spacing w:line="600" w:lineRule="auto"/>
        <w:ind w:firstLine="720"/>
        <w:jc w:val="both"/>
        <w:rPr>
          <w:rFonts w:eastAsia="Times New Roman"/>
          <w:bCs/>
          <w:szCs w:val="24"/>
        </w:rPr>
      </w:pPr>
      <w:r>
        <w:rPr>
          <w:rFonts w:eastAsia="Times New Roman"/>
          <w:bCs/>
          <w:szCs w:val="24"/>
        </w:rPr>
        <w:t>Ε</w:t>
      </w:r>
      <w:r w:rsidRPr="00E25DC8">
        <w:rPr>
          <w:rFonts w:eastAsia="Times New Roman"/>
          <w:bCs/>
          <w:szCs w:val="24"/>
        </w:rPr>
        <w:t>κλογές τώρα</w:t>
      </w:r>
      <w:r>
        <w:rPr>
          <w:rFonts w:eastAsia="Times New Roman"/>
          <w:bCs/>
          <w:szCs w:val="24"/>
        </w:rPr>
        <w:t>,</w:t>
      </w:r>
      <w:r w:rsidRPr="00E25DC8">
        <w:rPr>
          <w:rFonts w:eastAsia="Times New Roman"/>
          <w:bCs/>
          <w:szCs w:val="24"/>
        </w:rPr>
        <w:t xml:space="preserve"> κυρίες και κύριοι συνάδελφοι</w:t>
      </w:r>
      <w:r>
        <w:rPr>
          <w:rFonts w:eastAsia="Times New Roman"/>
          <w:bCs/>
          <w:szCs w:val="24"/>
        </w:rPr>
        <w:t>,</w:t>
      </w:r>
      <w:r w:rsidRPr="00E25DC8">
        <w:rPr>
          <w:rFonts w:eastAsia="Times New Roman"/>
          <w:bCs/>
          <w:szCs w:val="24"/>
        </w:rPr>
        <w:t xml:space="preserve"> για να </w:t>
      </w:r>
      <w:r>
        <w:rPr>
          <w:rFonts w:eastAsia="Times New Roman"/>
          <w:bCs/>
          <w:szCs w:val="24"/>
        </w:rPr>
        <w:t>δώσουν την απάντηση γι</w:t>
      </w:r>
      <w:r w:rsidRPr="00E25DC8">
        <w:rPr>
          <w:rFonts w:eastAsia="Times New Roman"/>
          <w:bCs/>
          <w:szCs w:val="24"/>
        </w:rPr>
        <w:t>α όλα τα ανοιχτά ζητήματα από την οικονομ</w:t>
      </w:r>
      <w:r>
        <w:rPr>
          <w:rFonts w:eastAsia="Times New Roman"/>
          <w:bCs/>
          <w:szCs w:val="24"/>
        </w:rPr>
        <w:t>ία μ</w:t>
      </w:r>
      <w:r w:rsidRPr="00E25DC8">
        <w:rPr>
          <w:rFonts w:eastAsia="Times New Roman"/>
          <w:bCs/>
          <w:szCs w:val="24"/>
        </w:rPr>
        <w:t xml:space="preserve">έχρι και </w:t>
      </w:r>
      <w:r>
        <w:rPr>
          <w:rFonts w:eastAsia="Times New Roman"/>
          <w:bCs/>
          <w:szCs w:val="24"/>
        </w:rPr>
        <w:t>τα εθνικά θέματα, κυρίως για τη Σ</w:t>
      </w:r>
      <w:r w:rsidRPr="00E25DC8">
        <w:rPr>
          <w:rFonts w:eastAsia="Times New Roman"/>
          <w:bCs/>
          <w:szCs w:val="24"/>
        </w:rPr>
        <w:t>υμφωνία των Πρεσπών</w:t>
      </w:r>
      <w:r>
        <w:rPr>
          <w:rFonts w:eastAsia="Times New Roman"/>
          <w:bCs/>
          <w:szCs w:val="24"/>
        </w:rPr>
        <w:t>,</w:t>
      </w:r>
      <w:r w:rsidRPr="00E25DC8">
        <w:rPr>
          <w:rFonts w:eastAsia="Times New Roman"/>
          <w:bCs/>
          <w:szCs w:val="24"/>
        </w:rPr>
        <w:t xml:space="preserve"> </w:t>
      </w:r>
      <w:r>
        <w:rPr>
          <w:rFonts w:eastAsia="Times New Roman"/>
          <w:bCs/>
          <w:szCs w:val="24"/>
        </w:rPr>
        <w:t xml:space="preserve">οι </w:t>
      </w:r>
      <w:r w:rsidRPr="00E25DC8">
        <w:rPr>
          <w:rFonts w:eastAsia="Times New Roman"/>
          <w:bCs/>
          <w:szCs w:val="24"/>
        </w:rPr>
        <w:t xml:space="preserve">ίδιοι </w:t>
      </w:r>
      <w:r>
        <w:rPr>
          <w:rFonts w:eastAsia="Times New Roman"/>
          <w:bCs/>
          <w:szCs w:val="24"/>
        </w:rPr>
        <w:t>ο</w:t>
      </w:r>
      <w:r w:rsidRPr="00E25DC8">
        <w:rPr>
          <w:rFonts w:eastAsia="Times New Roman"/>
          <w:bCs/>
          <w:szCs w:val="24"/>
        </w:rPr>
        <w:t>ι π</w:t>
      </w:r>
      <w:r>
        <w:rPr>
          <w:rFonts w:eastAsia="Times New Roman"/>
          <w:bCs/>
          <w:szCs w:val="24"/>
        </w:rPr>
        <w:t>ολίτες.</w:t>
      </w:r>
    </w:p>
    <w:p w14:paraId="0645315C" w14:textId="77777777" w:rsidR="00C04CE1" w:rsidRDefault="00722F08">
      <w:pPr>
        <w:spacing w:line="600" w:lineRule="auto"/>
        <w:ind w:firstLine="720"/>
        <w:jc w:val="both"/>
        <w:rPr>
          <w:rFonts w:eastAsia="Times New Roman"/>
          <w:bCs/>
          <w:szCs w:val="24"/>
        </w:rPr>
      </w:pPr>
      <w:r>
        <w:rPr>
          <w:rFonts w:eastAsia="Times New Roman"/>
          <w:bCs/>
          <w:szCs w:val="24"/>
        </w:rPr>
        <w:t>Σ</w:t>
      </w:r>
      <w:r w:rsidRPr="00E25DC8">
        <w:rPr>
          <w:rFonts w:eastAsia="Times New Roman"/>
          <w:bCs/>
          <w:szCs w:val="24"/>
        </w:rPr>
        <w:t>ας ευχαριστώ πολύ</w:t>
      </w:r>
      <w:r>
        <w:rPr>
          <w:rFonts w:eastAsia="Times New Roman"/>
          <w:bCs/>
          <w:szCs w:val="24"/>
        </w:rPr>
        <w:t>.</w:t>
      </w:r>
    </w:p>
    <w:p w14:paraId="0645315D" w14:textId="77777777" w:rsidR="00C04CE1" w:rsidRDefault="00722F08">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645315E" w14:textId="77777777" w:rsidR="00C04CE1" w:rsidRDefault="00722F08">
      <w:pPr>
        <w:spacing w:line="600" w:lineRule="auto"/>
        <w:ind w:firstLine="720"/>
        <w:jc w:val="both"/>
        <w:rPr>
          <w:rFonts w:eastAsia="Times New Roman"/>
          <w:bCs/>
          <w:szCs w:val="24"/>
        </w:rPr>
      </w:pPr>
      <w:r w:rsidRPr="00D979B8">
        <w:rPr>
          <w:rFonts w:eastAsia="Times New Roman"/>
          <w:b/>
          <w:bCs/>
          <w:szCs w:val="24"/>
        </w:rPr>
        <w:t xml:space="preserve">ΠΡΟΕΔΡΕΥΩΝ (Δημήτριος </w:t>
      </w:r>
      <w:proofErr w:type="spellStart"/>
      <w:r w:rsidRPr="00D979B8">
        <w:rPr>
          <w:rFonts w:eastAsia="Times New Roman"/>
          <w:b/>
          <w:bCs/>
          <w:szCs w:val="24"/>
        </w:rPr>
        <w:t>Κρεμαστινός</w:t>
      </w:r>
      <w:proofErr w:type="spellEnd"/>
      <w:r w:rsidRPr="00D979B8">
        <w:rPr>
          <w:rFonts w:eastAsia="Times New Roman"/>
          <w:b/>
          <w:bCs/>
          <w:szCs w:val="24"/>
        </w:rPr>
        <w:t>):</w:t>
      </w:r>
      <w:r>
        <w:rPr>
          <w:rFonts w:eastAsia="Times New Roman"/>
          <w:bCs/>
          <w:szCs w:val="24"/>
        </w:rPr>
        <w:t xml:space="preserve"> Κι εγώ ευχαριστώ.</w:t>
      </w:r>
    </w:p>
    <w:p w14:paraId="0645315F" w14:textId="77777777" w:rsidR="00C04CE1" w:rsidRDefault="00722F08">
      <w:pPr>
        <w:spacing w:line="600" w:lineRule="auto"/>
        <w:ind w:firstLine="720"/>
        <w:jc w:val="both"/>
        <w:rPr>
          <w:rFonts w:eastAsia="Times New Roman"/>
          <w:bCs/>
          <w:szCs w:val="24"/>
        </w:rPr>
      </w:pPr>
      <w:r>
        <w:rPr>
          <w:rFonts w:eastAsia="Times New Roman"/>
          <w:bCs/>
          <w:szCs w:val="24"/>
        </w:rPr>
        <w:t>Ο Υπουργός Επικρατείας κ. Βερναρδάκης έχει τον λόγο.</w:t>
      </w:r>
    </w:p>
    <w:p w14:paraId="06453160" w14:textId="77777777" w:rsidR="00C04CE1" w:rsidRDefault="00722F08">
      <w:pPr>
        <w:spacing w:line="600" w:lineRule="auto"/>
        <w:ind w:firstLine="720"/>
        <w:jc w:val="both"/>
        <w:rPr>
          <w:rFonts w:eastAsia="Times New Roman"/>
          <w:bCs/>
          <w:szCs w:val="24"/>
        </w:rPr>
      </w:pPr>
      <w:r w:rsidRPr="00D979B8">
        <w:rPr>
          <w:rFonts w:eastAsia="Times New Roman"/>
          <w:b/>
          <w:bCs/>
          <w:szCs w:val="24"/>
        </w:rPr>
        <w:t>ΧΡΙΣΤΟΦΟΡΟΣ ΒΕΡΝΑΡΔΑΚΗΣ (Υπουργός Επικρατείας):</w:t>
      </w:r>
      <w:r>
        <w:rPr>
          <w:rFonts w:eastAsia="Times New Roman"/>
          <w:bCs/>
          <w:szCs w:val="24"/>
        </w:rPr>
        <w:t xml:space="preserve"> Ευχαριστώ, κύριε Πρόεδρε.</w:t>
      </w:r>
    </w:p>
    <w:p w14:paraId="06453161"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 xml:space="preserve">Αγαπητές </w:t>
      </w:r>
      <w:proofErr w:type="spellStart"/>
      <w:r>
        <w:rPr>
          <w:rFonts w:eastAsia="Times New Roman"/>
          <w:bCs/>
          <w:szCs w:val="24"/>
        </w:rPr>
        <w:t>Βουλεύτριες</w:t>
      </w:r>
      <w:proofErr w:type="spellEnd"/>
      <w:r>
        <w:rPr>
          <w:rFonts w:eastAsia="Times New Roman"/>
          <w:bCs/>
          <w:szCs w:val="24"/>
        </w:rPr>
        <w:t xml:space="preserve"> και αγαπητοί συνάδελφοι Βουλευτές, η Κυβέρνηση ζητά μί</w:t>
      </w:r>
      <w:r w:rsidRPr="00E25DC8">
        <w:rPr>
          <w:rFonts w:eastAsia="Times New Roman"/>
          <w:bCs/>
          <w:szCs w:val="24"/>
        </w:rPr>
        <w:t>α καθαρή εντολή</w:t>
      </w:r>
      <w:r>
        <w:rPr>
          <w:rFonts w:eastAsia="Times New Roman"/>
          <w:bCs/>
          <w:szCs w:val="24"/>
        </w:rPr>
        <w:t>, μί</w:t>
      </w:r>
      <w:r w:rsidRPr="00E25DC8">
        <w:rPr>
          <w:rFonts w:eastAsia="Times New Roman"/>
          <w:bCs/>
          <w:szCs w:val="24"/>
        </w:rPr>
        <w:t>α καθαρή ψήφο εμπιστοσύνης</w:t>
      </w:r>
      <w:r>
        <w:rPr>
          <w:rFonts w:eastAsia="Times New Roman"/>
          <w:bCs/>
          <w:szCs w:val="24"/>
        </w:rPr>
        <w:t>, μί</w:t>
      </w:r>
      <w:r w:rsidRPr="00E25DC8">
        <w:rPr>
          <w:rFonts w:eastAsia="Times New Roman"/>
          <w:bCs/>
          <w:szCs w:val="24"/>
        </w:rPr>
        <w:t xml:space="preserve">α ουσιαστική ψήφο εμπιστοσύνης και είναι </w:t>
      </w:r>
      <w:r>
        <w:rPr>
          <w:rFonts w:eastAsia="Times New Roman"/>
          <w:bCs/>
          <w:szCs w:val="24"/>
        </w:rPr>
        <w:t xml:space="preserve">μία </w:t>
      </w:r>
      <w:r w:rsidRPr="00E25DC8">
        <w:rPr>
          <w:rFonts w:eastAsia="Times New Roman"/>
          <w:bCs/>
          <w:szCs w:val="24"/>
        </w:rPr>
        <w:t>ευκαιρία να πάρουμε μερικά πράγματα από την αρχή</w:t>
      </w:r>
      <w:r>
        <w:rPr>
          <w:rFonts w:eastAsia="Times New Roman"/>
          <w:bCs/>
          <w:szCs w:val="24"/>
        </w:rPr>
        <w:t>.</w:t>
      </w:r>
    </w:p>
    <w:p w14:paraId="06453162" w14:textId="77777777" w:rsidR="00C04CE1" w:rsidRDefault="00722F08">
      <w:pPr>
        <w:spacing w:line="600" w:lineRule="auto"/>
        <w:ind w:firstLine="720"/>
        <w:jc w:val="both"/>
        <w:rPr>
          <w:rFonts w:eastAsia="Times New Roman"/>
          <w:bCs/>
          <w:szCs w:val="24"/>
        </w:rPr>
      </w:pPr>
      <w:r>
        <w:rPr>
          <w:rFonts w:eastAsia="Times New Roman"/>
          <w:bCs/>
          <w:szCs w:val="24"/>
        </w:rPr>
        <w:t>Η επιβολή των μνημονίων σε μί</w:t>
      </w:r>
      <w:r w:rsidRPr="00E25DC8">
        <w:rPr>
          <w:rFonts w:eastAsia="Times New Roman"/>
          <w:bCs/>
          <w:szCs w:val="24"/>
        </w:rPr>
        <w:t>α σειρά ευρωπαϊκών χωρών έγινε</w:t>
      </w:r>
      <w:r>
        <w:rPr>
          <w:rFonts w:eastAsia="Times New Roman"/>
          <w:bCs/>
          <w:szCs w:val="24"/>
        </w:rPr>
        <w:t>,</w:t>
      </w:r>
      <w:r w:rsidRPr="00E25DC8">
        <w:rPr>
          <w:rFonts w:eastAsia="Times New Roman"/>
          <w:bCs/>
          <w:szCs w:val="24"/>
        </w:rPr>
        <w:t xml:space="preserve"> όπως όλοι γνωρίζουμε</w:t>
      </w:r>
      <w:r>
        <w:rPr>
          <w:rFonts w:eastAsia="Times New Roman"/>
          <w:bCs/>
          <w:szCs w:val="24"/>
        </w:rPr>
        <w:t>,</w:t>
      </w:r>
      <w:r w:rsidRPr="00E25DC8">
        <w:rPr>
          <w:rFonts w:eastAsia="Times New Roman"/>
          <w:bCs/>
          <w:szCs w:val="24"/>
        </w:rPr>
        <w:t xml:space="preserve"> σε συνθήκες οξείας κρίσης του νεοφιλελεύθερου υποδείγματος</w:t>
      </w:r>
      <w:r>
        <w:rPr>
          <w:rFonts w:eastAsia="Times New Roman"/>
          <w:bCs/>
          <w:szCs w:val="24"/>
        </w:rPr>
        <w:t>,</w:t>
      </w:r>
      <w:r w:rsidRPr="00E25DC8">
        <w:rPr>
          <w:rFonts w:eastAsia="Times New Roman"/>
          <w:bCs/>
          <w:szCs w:val="24"/>
        </w:rPr>
        <w:t xml:space="preserve"> κρίσης που εκφράστηκε με </w:t>
      </w:r>
      <w:r>
        <w:rPr>
          <w:rFonts w:eastAsia="Times New Roman"/>
          <w:bCs/>
          <w:szCs w:val="24"/>
        </w:rPr>
        <w:t>κρίση του δημόσιου χρέους στην Ε</w:t>
      </w:r>
      <w:r w:rsidRPr="00E25DC8">
        <w:rPr>
          <w:rFonts w:eastAsia="Times New Roman"/>
          <w:bCs/>
          <w:szCs w:val="24"/>
        </w:rPr>
        <w:t>υρωζώνη κα</w:t>
      </w:r>
      <w:r>
        <w:rPr>
          <w:rFonts w:eastAsia="Times New Roman"/>
          <w:bCs/>
          <w:szCs w:val="24"/>
        </w:rPr>
        <w:t>ι εγκυμονούσε κινδύνους για τα ε</w:t>
      </w:r>
      <w:r w:rsidRPr="00E25DC8">
        <w:rPr>
          <w:rFonts w:eastAsia="Times New Roman"/>
          <w:bCs/>
          <w:szCs w:val="24"/>
        </w:rPr>
        <w:t>υρωπαϊκά χρηματοπιστωτικά ιδρύματα</w:t>
      </w:r>
      <w:r>
        <w:rPr>
          <w:rFonts w:eastAsia="Times New Roman"/>
          <w:bCs/>
          <w:szCs w:val="24"/>
        </w:rPr>
        <w:t>. Ή</w:t>
      </w:r>
      <w:r w:rsidRPr="00E25DC8">
        <w:rPr>
          <w:rFonts w:eastAsia="Times New Roman"/>
          <w:bCs/>
          <w:szCs w:val="24"/>
        </w:rPr>
        <w:t>ταν απότοκος της κρίση</w:t>
      </w:r>
      <w:r>
        <w:rPr>
          <w:rFonts w:eastAsia="Times New Roman"/>
          <w:bCs/>
          <w:szCs w:val="24"/>
        </w:rPr>
        <w:t xml:space="preserve">ς </w:t>
      </w:r>
      <w:proofErr w:type="spellStart"/>
      <w:r>
        <w:rPr>
          <w:rFonts w:eastAsia="Times New Roman"/>
          <w:bCs/>
          <w:szCs w:val="24"/>
        </w:rPr>
        <w:t>υπερσυσσώρευσης</w:t>
      </w:r>
      <w:proofErr w:type="spellEnd"/>
      <w:r>
        <w:rPr>
          <w:rFonts w:eastAsia="Times New Roman"/>
          <w:bCs/>
          <w:szCs w:val="24"/>
        </w:rPr>
        <w:t xml:space="preserve"> που κλόνισε τις παγκόσμιε</w:t>
      </w:r>
      <w:r w:rsidRPr="00E25DC8">
        <w:rPr>
          <w:rFonts w:eastAsia="Times New Roman"/>
          <w:bCs/>
          <w:szCs w:val="24"/>
        </w:rPr>
        <w:t xml:space="preserve">ς </w:t>
      </w:r>
      <w:r>
        <w:rPr>
          <w:rFonts w:eastAsia="Times New Roman"/>
          <w:bCs/>
          <w:szCs w:val="24"/>
        </w:rPr>
        <w:t xml:space="preserve">αγορές </w:t>
      </w:r>
      <w:r w:rsidRPr="00E25DC8">
        <w:rPr>
          <w:rFonts w:eastAsia="Times New Roman"/>
          <w:bCs/>
          <w:szCs w:val="24"/>
        </w:rPr>
        <w:t xml:space="preserve">και έλαβε χρηματοπιστωτική μορφή με τις περίφημες </w:t>
      </w:r>
      <w:r>
        <w:rPr>
          <w:rFonts w:eastAsia="Times New Roman"/>
          <w:bCs/>
          <w:szCs w:val="24"/>
        </w:rPr>
        <w:t>«</w:t>
      </w:r>
      <w:r w:rsidRPr="00E25DC8">
        <w:rPr>
          <w:rFonts w:eastAsia="Times New Roman"/>
          <w:bCs/>
          <w:szCs w:val="24"/>
        </w:rPr>
        <w:t>φούσκες</w:t>
      </w:r>
      <w:r>
        <w:rPr>
          <w:rFonts w:eastAsia="Times New Roman"/>
          <w:bCs/>
          <w:szCs w:val="24"/>
        </w:rPr>
        <w:t>»</w:t>
      </w:r>
      <w:r w:rsidRPr="00E25DC8">
        <w:rPr>
          <w:rFonts w:eastAsia="Times New Roman"/>
          <w:bCs/>
          <w:szCs w:val="24"/>
        </w:rPr>
        <w:t xml:space="preserve"> των διαφόρων αγορών</w:t>
      </w:r>
      <w:r>
        <w:rPr>
          <w:rFonts w:eastAsia="Times New Roman"/>
          <w:bCs/>
          <w:szCs w:val="24"/>
        </w:rPr>
        <w:t>.</w:t>
      </w:r>
    </w:p>
    <w:p w14:paraId="06453163" w14:textId="77777777" w:rsidR="00C04CE1" w:rsidRDefault="00722F08">
      <w:pPr>
        <w:spacing w:line="600" w:lineRule="auto"/>
        <w:ind w:firstLine="720"/>
        <w:jc w:val="both"/>
        <w:rPr>
          <w:rFonts w:eastAsia="Times New Roman"/>
          <w:bCs/>
          <w:szCs w:val="24"/>
        </w:rPr>
      </w:pPr>
      <w:r>
        <w:rPr>
          <w:rFonts w:eastAsia="Times New Roman"/>
          <w:bCs/>
          <w:szCs w:val="24"/>
        </w:rPr>
        <w:t xml:space="preserve">Οι </w:t>
      </w:r>
      <w:proofErr w:type="spellStart"/>
      <w:r>
        <w:rPr>
          <w:rFonts w:eastAsia="Times New Roman"/>
          <w:bCs/>
          <w:szCs w:val="24"/>
        </w:rPr>
        <w:t>μνημονιακές</w:t>
      </w:r>
      <w:proofErr w:type="spellEnd"/>
      <w:r>
        <w:rPr>
          <w:rFonts w:eastAsia="Times New Roman"/>
          <w:bCs/>
          <w:szCs w:val="24"/>
        </w:rPr>
        <w:t xml:space="preserve"> πολιτικές υλοποιήθηκαν με την εφαρμογή ακραίων ο</w:t>
      </w:r>
      <w:r w:rsidRPr="00E25DC8">
        <w:rPr>
          <w:rFonts w:eastAsia="Times New Roman"/>
          <w:bCs/>
          <w:szCs w:val="24"/>
        </w:rPr>
        <w:t>ικονομικών πολιτικών εσωτερικής υποτίμησης της εργασίας και κουρέματος του κοινωνικού κράτους και των οικονομικών συμφερόντων των εργαζομένων</w:t>
      </w:r>
      <w:r>
        <w:rPr>
          <w:rFonts w:eastAsia="Times New Roman"/>
          <w:bCs/>
          <w:szCs w:val="24"/>
        </w:rPr>
        <w:t>.</w:t>
      </w:r>
    </w:p>
    <w:p w14:paraId="06453164" w14:textId="77777777" w:rsidR="00C04CE1" w:rsidRDefault="00722F08">
      <w:pPr>
        <w:spacing w:line="600" w:lineRule="auto"/>
        <w:ind w:firstLine="720"/>
        <w:jc w:val="both"/>
        <w:rPr>
          <w:rFonts w:eastAsia="Times New Roman"/>
          <w:bCs/>
          <w:szCs w:val="24"/>
        </w:rPr>
      </w:pPr>
      <w:r>
        <w:rPr>
          <w:rFonts w:eastAsia="Times New Roman"/>
          <w:bCs/>
          <w:szCs w:val="24"/>
        </w:rPr>
        <w:t>Σ</w:t>
      </w:r>
      <w:r w:rsidRPr="00E25DC8">
        <w:rPr>
          <w:rFonts w:eastAsia="Times New Roman"/>
          <w:bCs/>
          <w:szCs w:val="24"/>
        </w:rPr>
        <w:t>την Ελλάδα</w:t>
      </w:r>
      <w:r>
        <w:rPr>
          <w:rFonts w:eastAsia="Times New Roman"/>
          <w:bCs/>
          <w:szCs w:val="24"/>
        </w:rPr>
        <w:t>,</w:t>
      </w:r>
      <w:r w:rsidRPr="00E25DC8">
        <w:rPr>
          <w:rFonts w:eastAsia="Times New Roman"/>
          <w:bCs/>
          <w:szCs w:val="24"/>
        </w:rPr>
        <w:t xml:space="preserve"> επειδή τα μνημόνια που επιβλήθηκαν από τις κυβερν</w:t>
      </w:r>
      <w:r>
        <w:rPr>
          <w:rFonts w:eastAsia="Times New Roman"/>
          <w:bCs/>
          <w:szCs w:val="24"/>
        </w:rPr>
        <w:t>ώσες</w:t>
      </w:r>
      <w:r w:rsidRPr="00E25DC8">
        <w:rPr>
          <w:rFonts w:eastAsia="Times New Roman"/>
          <w:bCs/>
          <w:szCs w:val="24"/>
        </w:rPr>
        <w:t xml:space="preserve"> πολιτικές δυνάμεις θεωρήθηκαν </w:t>
      </w:r>
      <w:r>
        <w:rPr>
          <w:rFonts w:eastAsia="Times New Roman"/>
          <w:bCs/>
          <w:szCs w:val="24"/>
        </w:rPr>
        <w:t>-</w:t>
      </w:r>
      <w:r w:rsidRPr="00E25DC8">
        <w:rPr>
          <w:rFonts w:eastAsia="Times New Roman"/>
          <w:bCs/>
          <w:szCs w:val="24"/>
        </w:rPr>
        <w:t xml:space="preserve">και ήταν στην </w:t>
      </w:r>
      <w:r w:rsidRPr="00E25DC8">
        <w:rPr>
          <w:rFonts w:eastAsia="Times New Roman"/>
          <w:bCs/>
          <w:szCs w:val="24"/>
        </w:rPr>
        <w:lastRenderedPageBreak/>
        <w:t>πραγματικότητα</w:t>
      </w:r>
      <w:r>
        <w:rPr>
          <w:rFonts w:eastAsia="Times New Roman"/>
          <w:bCs/>
          <w:szCs w:val="24"/>
        </w:rPr>
        <w:t>- μί</w:t>
      </w:r>
      <w:r w:rsidRPr="00E25DC8">
        <w:rPr>
          <w:rFonts w:eastAsia="Times New Roman"/>
          <w:bCs/>
          <w:szCs w:val="24"/>
        </w:rPr>
        <w:t>α διάρρηξη του ισχύοντος μεταπολιτευτικού κοινωνικού συμβολαίου</w:t>
      </w:r>
      <w:r>
        <w:rPr>
          <w:rFonts w:eastAsia="Times New Roman"/>
          <w:bCs/>
          <w:szCs w:val="24"/>
        </w:rPr>
        <w:t>,</w:t>
      </w:r>
      <w:r w:rsidRPr="00E25DC8">
        <w:rPr>
          <w:rFonts w:eastAsia="Times New Roman"/>
          <w:bCs/>
          <w:szCs w:val="24"/>
        </w:rPr>
        <w:t xml:space="preserve"> διέλυσαν κυριολεκτικά το πολιτικό σύστημα</w:t>
      </w:r>
      <w:r>
        <w:rPr>
          <w:rFonts w:eastAsia="Times New Roman"/>
          <w:bCs/>
          <w:szCs w:val="24"/>
        </w:rPr>
        <w:t>.</w:t>
      </w:r>
    </w:p>
    <w:p w14:paraId="06453165" w14:textId="77777777" w:rsidR="00C04CE1" w:rsidRDefault="00722F08">
      <w:pPr>
        <w:spacing w:line="600" w:lineRule="auto"/>
        <w:ind w:firstLine="720"/>
        <w:jc w:val="both"/>
        <w:rPr>
          <w:rFonts w:eastAsia="Times New Roman"/>
          <w:szCs w:val="24"/>
        </w:rPr>
      </w:pPr>
      <w:r>
        <w:rPr>
          <w:rFonts w:eastAsia="Times New Roman"/>
          <w:szCs w:val="24"/>
        </w:rPr>
        <w:t>Διέλυσαν</w:t>
      </w:r>
      <w:r w:rsidRPr="008A0DCC">
        <w:rPr>
          <w:rFonts w:eastAsia="Times New Roman"/>
          <w:szCs w:val="24"/>
        </w:rPr>
        <w:t xml:space="preserve"> ένα πολιτικό σύστημα πολύμορφων πελατειακών σχέσεων</w:t>
      </w:r>
      <w:r>
        <w:rPr>
          <w:rFonts w:eastAsia="Times New Roman"/>
          <w:szCs w:val="24"/>
        </w:rPr>
        <w:t>,</w:t>
      </w:r>
      <w:r w:rsidRPr="008A0DCC">
        <w:rPr>
          <w:rFonts w:eastAsia="Times New Roman"/>
          <w:szCs w:val="24"/>
        </w:rPr>
        <w:t xml:space="preserve"> πολύπλοκων διαδρομών ιδιοποίησης των δημόσιων πόρων και διανομής των πόρων των ευρωπαϊκών προγραμμάτων</w:t>
      </w:r>
      <w:r>
        <w:rPr>
          <w:rFonts w:eastAsia="Times New Roman"/>
          <w:szCs w:val="24"/>
        </w:rPr>
        <w:t>. Ν</w:t>
      </w:r>
      <w:r w:rsidRPr="008A0DCC">
        <w:rPr>
          <w:rFonts w:eastAsia="Times New Roman"/>
          <w:szCs w:val="24"/>
        </w:rPr>
        <w:t xml:space="preserve">α θυμηθούμε μόνο τα τρία </w:t>
      </w:r>
      <w:r>
        <w:rPr>
          <w:rFonts w:eastAsia="Times New Roman"/>
          <w:szCs w:val="24"/>
        </w:rPr>
        <w:t>Κ</w:t>
      </w:r>
      <w:r w:rsidRPr="008A0DCC">
        <w:rPr>
          <w:rFonts w:eastAsia="Times New Roman"/>
          <w:szCs w:val="24"/>
        </w:rPr>
        <w:t xml:space="preserve">οινοτικά </w:t>
      </w:r>
      <w:r>
        <w:rPr>
          <w:rFonts w:eastAsia="Times New Roman"/>
          <w:szCs w:val="24"/>
        </w:rPr>
        <w:t>Π</w:t>
      </w:r>
      <w:r w:rsidRPr="008A0DCC">
        <w:rPr>
          <w:rFonts w:eastAsia="Times New Roman"/>
          <w:szCs w:val="24"/>
        </w:rPr>
        <w:t xml:space="preserve">λαίσια </w:t>
      </w:r>
      <w:r>
        <w:rPr>
          <w:rFonts w:eastAsia="Times New Roman"/>
          <w:szCs w:val="24"/>
        </w:rPr>
        <w:t>Σ</w:t>
      </w:r>
      <w:r w:rsidRPr="008A0DCC">
        <w:rPr>
          <w:rFonts w:eastAsia="Times New Roman"/>
          <w:szCs w:val="24"/>
        </w:rPr>
        <w:t>τήριξης παλιότερα και ένα τουλάχιστον ΕΣΠΑ</w:t>
      </w:r>
      <w:r>
        <w:rPr>
          <w:rFonts w:eastAsia="Times New Roman"/>
          <w:szCs w:val="24"/>
        </w:rPr>
        <w:t>,</w:t>
      </w:r>
      <w:r w:rsidRPr="008A0DCC">
        <w:rPr>
          <w:rFonts w:eastAsia="Times New Roman"/>
          <w:szCs w:val="24"/>
        </w:rPr>
        <w:t xml:space="preserve"> αυτό</w:t>
      </w:r>
      <w:r>
        <w:rPr>
          <w:rFonts w:eastAsia="Times New Roman"/>
          <w:szCs w:val="24"/>
        </w:rPr>
        <w:t xml:space="preserve"> που τρέχει από το 2007 έως το 20</w:t>
      </w:r>
      <w:r w:rsidRPr="008A0DCC">
        <w:rPr>
          <w:rFonts w:eastAsia="Times New Roman"/>
          <w:szCs w:val="24"/>
        </w:rPr>
        <w:t>13</w:t>
      </w:r>
      <w:r>
        <w:rPr>
          <w:rFonts w:eastAsia="Times New Roman"/>
          <w:szCs w:val="24"/>
        </w:rPr>
        <w:t>.</w:t>
      </w:r>
    </w:p>
    <w:p w14:paraId="06453166" w14:textId="77777777" w:rsidR="00C04CE1" w:rsidRDefault="00722F08">
      <w:pPr>
        <w:spacing w:line="600" w:lineRule="auto"/>
        <w:ind w:firstLine="720"/>
        <w:jc w:val="both"/>
        <w:rPr>
          <w:rFonts w:eastAsia="Times New Roman"/>
          <w:szCs w:val="24"/>
        </w:rPr>
      </w:pPr>
      <w:r>
        <w:rPr>
          <w:rFonts w:eastAsia="Times New Roman"/>
          <w:szCs w:val="24"/>
        </w:rPr>
        <w:t>Σ</w:t>
      </w:r>
      <w:r w:rsidRPr="008A0DCC">
        <w:rPr>
          <w:rFonts w:eastAsia="Times New Roman"/>
          <w:szCs w:val="24"/>
        </w:rPr>
        <w:t xml:space="preserve">τις </w:t>
      </w:r>
      <w:proofErr w:type="spellStart"/>
      <w:r w:rsidRPr="008A0DCC">
        <w:rPr>
          <w:rFonts w:eastAsia="Times New Roman"/>
          <w:szCs w:val="24"/>
        </w:rPr>
        <w:t>μνημονιακές</w:t>
      </w:r>
      <w:proofErr w:type="spellEnd"/>
      <w:r w:rsidRPr="008A0DCC">
        <w:rPr>
          <w:rFonts w:eastAsia="Times New Roman"/>
          <w:szCs w:val="24"/>
        </w:rPr>
        <w:t xml:space="preserve"> συνθήκες </w:t>
      </w:r>
      <w:r>
        <w:rPr>
          <w:rFonts w:eastAsia="Times New Roman"/>
          <w:szCs w:val="24"/>
        </w:rPr>
        <w:t>βίαιης</w:t>
      </w:r>
      <w:r w:rsidRPr="008A0DCC">
        <w:rPr>
          <w:rFonts w:eastAsia="Times New Roman"/>
          <w:szCs w:val="24"/>
        </w:rPr>
        <w:t xml:space="preserve"> μείωσης του εισοδήματος των ασθενέστερων λαϊκών στρωμάτων</w:t>
      </w:r>
      <w:r>
        <w:rPr>
          <w:rFonts w:eastAsia="Times New Roman"/>
          <w:szCs w:val="24"/>
        </w:rPr>
        <w:t>,</w:t>
      </w:r>
      <w:r w:rsidRPr="008A0DCC">
        <w:rPr>
          <w:rFonts w:eastAsia="Times New Roman"/>
          <w:szCs w:val="24"/>
        </w:rPr>
        <w:t xml:space="preserve"> μισθωτών και συνταξιούχων</w:t>
      </w:r>
      <w:r>
        <w:rPr>
          <w:rFonts w:eastAsia="Times New Roman"/>
          <w:szCs w:val="24"/>
        </w:rPr>
        <w:t>,</w:t>
      </w:r>
      <w:r w:rsidRPr="008A0DCC">
        <w:rPr>
          <w:rFonts w:eastAsia="Times New Roman"/>
          <w:szCs w:val="24"/>
        </w:rPr>
        <w:t xml:space="preserve"> και συμπίεσης των μεσαίων στρωμάτων οι αντιστάσεις ήταν καθοριστικές για τη συνοχή και τη μοίρα των πολιτικών </w:t>
      </w:r>
      <w:r>
        <w:rPr>
          <w:rFonts w:eastAsia="Times New Roman"/>
          <w:szCs w:val="24"/>
        </w:rPr>
        <w:t>δ</w:t>
      </w:r>
      <w:r w:rsidRPr="008A0DCC">
        <w:rPr>
          <w:rFonts w:eastAsia="Times New Roman"/>
          <w:szCs w:val="24"/>
        </w:rPr>
        <w:t>υνάμεων</w:t>
      </w:r>
      <w:r>
        <w:rPr>
          <w:rFonts w:eastAsia="Times New Roman"/>
          <w:szCs w:val="24"/>
        </w:rPr>
        <w:t>.</w:t>
      </w:r>
    </w:p>
    <w:p w14:paraId="06453167" w14:textId="77777777" w:rsidR="00C04CE1" w:rsidRDefault="00722F08">
      <w:pPr>
        <w:spacing w:line="600" w:lineRule="auto"/>
        <w:ind w:firstLine="720"/>
        <w:jc w:val="both"/>
        <w:rPr>
          <w:rFonts w:eastAsia="Times New Roman"/>
          <w:szCs w:val="24"/>
        </w:rPr>
      </w:pPr>
      <w:r>
        <w:rPr>
          <w:rFonts w:eastAsia="Times New Roman"/>
          <w:szCs w:val="24"/>
        </w:rPr>
        <w:t>Τ</w:t>
      </w:r>
      <w:r w:rsidRPr="008A0DCC">
        <w:rPr>
          <w:rFonts w:eastAsia="Times New Roman"/>
          <w:szCs w:val="24"/>
        </w:rPr>
        <w:t xml:space="preserve">ο </w:t>
      </w:r>
      <w:r>
        <w:rPr>
          <w:rFonts w:eastAsia="Times New Roman"/>
          <w:szCs w:val="24"/>
        </w:rPr>
        <w:t>κ</w:t>
      </w:r>
      <w:r w:rsidRPr="008A0DCC">
        <w:rPr>
          <w:rFonts w:eastAsia="Times New Roman"/>
          <w:szCs w:val="24"/>
        </w:rPr>
        <w:t>υβερνών ΠΑΣΟΚ κατέρρευσε κυριολεκτικά όχι μόνο ως προς τα ποσοστά του</w:t>
      </w:r>
      <w:r>
        <w:rPr>
          <w:rFonts w:eastAsia="Times New Roman"/>
          <w:szCs w:val="24"/>
        </w:rPr>
        <w:t>,</w:t>
      </w:r>
      <w:r w:rsidRPr="008A0DCC">
        <w:rPr>
          <w:rFonts w:eastAsia="Times New Roman"/>
          <w:szCs w:val="24"/>
        </w:rPr>
        <w:t xml:space="preserve"> αλλά και ως μορφή πολιτικής διαμεσολάβησης</w:t>
      </w:r>
      <w:r>
        <w:rPr>
          <w:rFonts w:eastAsia="Times New Roman"/>
          <w:szCs w:val="24"/>
        </w:rPr>
        <w:t>,</w:t>
      </w:r>
      <w:r w:rsidRPr="008A0DCC">
        <w:rPr>
          <w:rFonts w:eastAsia="Times New Roman"/>
          <w:szCs w:val="24"/>
        </w:rPr>
        <w:t xml:space="preserve"> ως κουλτούρα διαχείρισης και ως ανθρωπολογική </w:t>
      </w:r>
      <w:r w:rsidRPr="008A0DCC">
        <w:rPr>
          <w:rFonts w:eastAsia="Times New Roman"/>
          <w:szCs w:val="24"/>
        </w:rPr>
        <w:lastRenderedPageBreak/>
        <w:t>προσέγγιση της πολιτικής</w:t>
      </w:r>
      <w:r>
        <w:rPr>
          <w:rFonts w:eastAsia="Times New Roman"/>
          <w:szCs w:val="24"/>
        </w:rPr>
        <w:t>,</w:t>
      </w:r>
      <w:r w:rsidRPr="008A0DCC">
        <w:rPr>
          <w:rFonts w:eastAsia="Times New Roman"/>
          <w:szCs w:val="24"/>
        </w:rPr>
        <w:t xml:space="preserve"> μετά από </w:t>
      </w:r>
      <w:r>
        <w:rPr>
          <w:rFonts w:eastAsia="Times New Roman"/>
          <w:szCs w:val="24"/>
        </w:rPr>
        <w:t>τριάντα</w:t>
      </w:r>
      <w:r w:rsidRPr="008A0DCC">
        <w:rPr>
          <w:rFonts w:eastAsia="Times New Roman"/>
          <w:szCs w:val="24"/>
        </w:rPr>
        <w:t xml:space="preserve"> χρόνια σχεδόν ηγεμονικής παρουσίας στην </w:t>
      </w:r>
      <w:r>
        <w:rPr>
          <w:rFonts w:eastAsia="Times New Roman"/>
          <w:szCs w:val="24"/>
        </w:rPr>
        <w:t>ε</w:t>
      </w:r>
      <w:r w:rsidRPr="008A0DCC">
        <w:rPr>
          <w:rFonts w:eastAsia="Times New Roman"/>
          <w:szCs w:val="24"/>
        </w:rPr>
        <w:t>λληνική κοινωνία</w:t>
      </w:r>
      <w:r>
        <w:rPr>
          <w:rFonts w:eastAsia="Times New Roman"/>
          <w:szCs w:val="24"/>
        </w:rPr>
        <w:t>.</w:t>
      </w:r>
    </w:p>
    <w:p w14:paraId="06453168" w14:textId="77777777" w:rsidR="00C04CE1" w:rsidRDefault="00722F08">
      <w:pPr>
        <w:spacing w:line="600" w:lineRule="auto"/>
        <w:ind w:firstLine="720"/>
        <w:jc w:val="both"/>
        <w:rPr>
          <w:rFonts w:eastAsia="Times New Roman"/>
          <w:szCs w:val="24"/>
        </w:rPr>
      </w:pPr>
      <w:r>
        <w:rPr>
          <w:rFonts w:eastAsia="Times New Roman"/>
          <w:szCs w:val="24"/>
        </w:rPr>
        <w:t>Η Νέα Δημοκρατία κ</w:t>
      </w:r>
      <w:r w:rsidRPr="008A0DCC">
        <w:rPr>
          <w:rFonts w:eastAsia="Times New Roman"/>
          <w:szCs w:val="24"/>
        </w:rPr>
        <w:t>ατάφερε</w:t>
      </w:r>
      <w:r>
        <w:rPr>
          <w:rFonts w:eastAsia="Times New Roman"/>
          <w:szCs w:val="24"/>
        </w:rPr>
        <w:t>,</w:t>
      </w:r>
      <w:r w:rsidRPr="008A0DCC">
        <w:rPr>
          <w:rFonts w:eastAsia="Times New Roman"/>
          <w:szCs w:val="24"/>
        </w:rPr>
        <w:t xml:space="preserve"> σε πρώτο στάδιο</w:t>
      </w:r>
      <w:r>
        <w:rPr>
          <w:rFonts w:eastAsia="Times New Roman"/>
          <w:szCs w:val="24"/>
        </w:rPr>
        <w:t>,</w:t>
      </w:r>
      <w:r w:rsidRPr="008A0DCC">
        <w:rPr>
          <w:rFonts w:eastAsia="Times New Roman"/>
          <w:szCs w:val="24"/>
        </w:rPr>
        <w:t xml:space="preserve"> να διαφύγει χωρίς ιδιαίτερες συνέπειες</w:t>
      </w:r>
      <w:r>
        <w:rPr>
          <w:rFonts w:eastAsia="Times New Roman"/>
          <w:szCs w:val="24"/>
        </w:rPr>
        <w:t>,</w:t>
      </w:r>
      <w:r w:rsidRPr="008A0DCC">
        <w:rPr>
          <w:rFonts w:eastAsia="Times New Roman"/>
          <w:szCs w:val="24"/>
        </w:rPr>
        <w:t xml:space="preserve"> επειδή επέδειξε εύστοχο καιροσκοπισμό</w:t>
      </w:r>
      <w:r>
        <w:rPr>
          <w:rFonts w:eastAsia="Times New Roman"/>
          <w:szCs w:val="24"/>
        </w:rPr>
        <w:t>,</w:t>
      </w:r>
      <w:r w:rsidRPr="008A0DCC">
        <w:rPr>
          <w:rFonts w:eastAsia="Times New Roman"/>
          <w:szCs w:val="24"/>
        </w:rPr>
        <w:t xml:space="preserve"> για να καταλήξει βέβαια στο </w:t>
      </w:r>
      <w:r>
        <w:rPr>
          <w:rFonts w:eastAsia="Times New Roman"/>
          <w:szCs w:val="24"/>
        </w:rPr>
        <w:t>«</w:t>
      </w:r>
      <w:r w:rsidRPr="008A0DCC">
        <w:rPr>
          <w:rFonts w:eastAsia="Times New Roman"/>
          <w:szCs w:val="24"/>
        </w:rPr>
        <w:t>ουδείς αναμάρτητος</w:t>
      </w:r>
      <w:r>
        <w:rPr>
          <w:rFonts w:eastAsia="Times New Roman"/>
          <w:szCs w:val="24"/>
        </w:rPr>
        <w:t>»</w:t>
      </w:r>
      <w:r w:rsidRPr="008A0DCC">
        <w:rPr>
          <w:rFonts w:eastAsia="Times New Roman"/>
          <w:szCs w:val="24"/>
        </w:rPr>
        <w:t xml:space="preserve"> ενώπιον της </w:t>
      </w:r>
      <w:proofErr w:type="spellStart"/>
      <w:r w:rsidRPr="008A0DCC">
        <w:rPr>
          <w:rFonts w:eastAsia="Times New Roman"/>
          <w:szCs w:val="24"/>
        </w:rPr>
        <w:t>Άγκελα</w:t>
      </w:r>
      <w:proofErr w:type="spellEnd"/>
      <w:r w:rsidRPr="008A0DCC">
        <w:rPr>
          <w:rFonts w:eastAsia="Times New Roman"/>
          <w:szCs w:val="24"/>
        </w:rPr>
        <w:t xml:space="preserve"> </w:t>
      </w:r>
      <w:proofErr w:type="spellStart"/>
      <w:r w:rsidRPr="008A0DCC">
        <w:rPr>
          <w:rFonts w:eastAsia="Times New Roman"/>
          <w:szCs w:val="24"/>
        </w:rPr>
        <w:t>Μέρκελ</w:t>
      </w:r>
      <w:proofErr w:type="spellEnd"/>
      <w:r>
        <w:rPr>
          <w:rFonts w:eastAsia="Times New Roman"/>
          <w:szCs w:val="24"/>
        </w:rPr>
        <w:t>,</w:t>
      </w:r>
      <w:r w:rsidRPr="008A0DCC">
        <w:rPr>
          <w:rFonts w:eastAsia="Times New Roman"/>
          <w:szCs w:val="24"/>
        </w:rPr>
        <w:t xml:space="preserve"> αναδεικνύοντας τη διγλωσσία σε δομικό συστατικό της πολιτικής παρουσίας του κόμματος αυτού μέχρι σήμερα</w:t>
      </w:r>
      <w:r>
        <w:rPr>
          <w:rFonts w:eastAsia="Times New Roman"/>
          <w:szCs w:val="24"/>
        </w:rPr>
        <w:t>.</w:t>
      </w:r>
    </w:p>
    <w:p w14:paraId="06453169" w14:textId="77777777" w:rsidR="00C04CE1" w:rsidRDefault="00722F08">
      <w:pPr>
        <w:spacing w:line="600" w:lineRule="auto"/>
        <w:ind w:firstLine="720"/>
        <w:jc w:val="both"/>
        <w:rPr>
          <w:rFonts w:eastAsia="Times New Roman"/>
          <w:szCs w:val="24"/>
        </w:rPr>
      </w:pPr>
      <w:r>
        <w:rPr>
          <w:rFonts w:eastAsia="Times New Roman"/>
          <w:szCs w:val="24"/>
        </w:rPr>
        <w:t>Όμως, υπήρξαν σ</w:t>
      </w:r>
      <w:r w:rsidRPr="008A0DCC">
        <w:rPr>
          <w:rFonts w:eastAsia="Times New Roman"/>
          <w:szCs w:val="24"/>
        </w:rPr>
        <w:t>υνέπειες αυτής της μετεξέλιξης</w:t>
      </w:r>
      <w:r>
        <w:rPr>
          <w:rFonts w:eastAsia="Times New Roman"/>
          <w:szCs w:val="24"/>
        </w:rPr>
        <w:t>. Κ</w:t>
      </w:r>
      <w:r w:rsidRPr="008A0DCC">
        <w:rPr>
          <w:rFonts w:eastAsia="Times New Roman"/>
          <w:szCs w:val="24"/>
        </w:rPr>
        <w:t xml:space="preserve">ατά τη </w:t>
      </w:r>
      <w:proofErr w:type="spellStart"/>
      <w:r w:rsidRPr="008A0DCC">
        <w:rPr>
          <w:rFonts w:eastAsia="Times New Roman"/>
          <w:szCs w:val="24"/>
        </w:rPr>
        <w:t>μνημονιακή</w:t>
      </w:r>
      <w:proofErr w:type="spellEnd"/>
      <w:r w:rsidRPr="008A0DCC">
        <w:rPr>
          <w:rFonts w:eastAsia="Times New Roman"/>
          <w:szCs w:val="24"/>
        </w:rPr>
        <w:t xml:space="preserve"> περίοδο η Νέα Δημοκρατία ενίσχυσε και νομιμοποίησε την κυβερνητική παρουσία αρχικά του γνωστού ακροδεξιού μορφώματος</w:t>
      </w:r>
      <w:r>
        <w:rPr>
          <w:rFonts w:eastAsia="Times New Roman"/>
          <w:szCs w:val="24"/>
        </w:rPr>
        <w:t>,</w:t>
      </w:r>
      <w:r w:rsidRPr="008A0DCC">
        <w:rPr>
          <w:rFonts w:eastAsia="Times New Roman"/>
          <w:szCs w:val="24"/>
        </w:rPr>
        <w:t xml:space="preserve"> του </w:t>
      </w:r>
      <w:r>
        <w:rPr>
          <w:rFonts w:eastAsia="Times New Roman"/>
          <w:szCs w:val="24"/>
        </w:rPr>
        <w:t>Λ</w:t>
      </w:r>
      <w:r w:rsidRPr="008A0DCC">
        <w:rPr>
          <w:rFonts w:eastAsia="Times New Roman"/>
          <w:szCs w:val="24"/>
        </w:rPr>
        <w:t xml:space="preserve">αϊκού </w:t>
      </w:r>
      <w:r>
        <w:rPr>
          <w:rFonts w:eastAsia="Times New Roman"/>
          <w:szCs w:val="24"/>
        </w:rPr>
        <w:t>Ο</w:t>
      </w:r>
      <w:r w:rsidRPr="008A0DCC">
        <w:rPr>
          <w:rFonts w:eastAsia="Times New Roman"/>
          <w:szCs w:val="24"/>
        </w:rPr>
        <w:t xml:space="preserve">ρθόδοξου </w:t>
      </w:r>
      <w:r>
        <w:rPr>
          <w:rFonts w:eastAsia="Times New Roman"/>
          <w:szCs w:val="24"/>
        </w:rPr>
        <w:t>Σ</w:t>
      </w:r>
      <w:r w:rsidRPr="008A0DCC">
        <w:rPr>
          <w:rFonts w:eastAsia="Times New Roman"/>
          <w:szCs w:val="24"/>
        </w:rPr>
        <w:t>υναγερμού</w:t>
      </w:r>
      <w:r>
        <w:rPr>
          <w:rFonts w:eastAsia="Times New Roman"/>
          <w:szCs w:val="24"/>
        </w:rPr>
        <w:t>,</w:t>
      </w:r>
      <w:r w:rsidRPr="008A0DCC">
        <w:rPr>
          <w:rFonts w:eastAsia="Times New Roman"/>
          <w:szCs w:val="24"/>
        </w:rPr>
        <w:t xml:space="preserve"> δεδομένου ότι αναζ</w:t>
      </w:r>
      <w:r>
        <w:rPr>
          <w:rFonts w:eastAsia="Times New Roman"/>
          <w:szCs w:val="24"/>
        </w:rPr>
        <w:t>ήτησε</w:t>
      </w:r>
      <w:r w:rsidRPr="008A0DCC">
        <w:rPr>
          <w:rFonts w:eastAsia="Times New Roman"/>
          <w:szCs w:val="24"/>
        </w:rPr>
        <w:t xml:space="preserve"> συμμαχίες και προς τα δεξιά </w:t>
      </w:r>
      <w:r>
        <w:rPr>
          <w:rFonts w:eastAsia="Times New Roman"/>
          <w:szCs w:val="24"/>
        </w:rPr>
        <w:t>της,</w:t>
      </w:r>
      <w:r w:rsidRPr="008A0DCC">
        <w:rPr>
          <w:rFonts w:eastAsia="Times New Roman"/>
          <w:szCs w:val="24"/>
        </w:rPr>
        <w:t xml:space="preserve"> στο χώρο που κυριαρχούσαν συνθήματα και συμπεριφορές εθνικιστικής και ακροδεξιάς κριτικής των μνημονίων</w:t>
      </w:r>
      <w:r>
        <w:rPr>
          <w:rFonts w:eastAsia="Times New Roman"/>
          <w:szCs w:val="24"/>
        </w:rPr>
        <w:t>. Σ</w:t>
      </w:r>
      <w:r w:rsidRPr="008A0DCC">
        <w:rPr>
          <w:rFonts w:eastAsia="Times New Roman"/>
          <w:szCs w:val="24"/>
        </w:rPr>
        <w:t>την πρα</w:t>
      </w:r>
      <w:r>
        <w:rPr>
          <w:rFonts w:eastAsia="Times New Roman"/>
          <w:szCs w:val="24"/>
        </w:rPr>
        <w:t>γματικότητα εκείνη τη στιγμή η ν</w:t>
      </w:r>
      <w:r w:rsidRPr="008A0DCC">
        <w:rPr>
          <w:rFonts w:eastAsia="Times New Roman"/>
          <w:szCs w:val="24"/>
        </w:rPr>
        <w:t xml:space="preserve">έα ριζοσπαστική </w:t>
      </w:r>
      <w:r>
        <w:rPr>
          <w:rFonts w:eastAsia="Times New Roman"/>
          <w:szCs w:val="24"/>
        </w:rPr>
        <w:t>Δ</w:t>
      </w:r>
      <w:r w:rsidRPr="008A0DCC">
        <w:rPr>
          <w:rFonts w:eastAsia="Times New Roman"/>
          <w:szCs w:val="24"/>
        </w:rPr>
        <w:t>εξιά</w:t>
      </w:r>
      <w:r>
        <w:rPr>
          <w:rFonts w:eastAsia="Times New Roman"/>
          <w:szCs w:val="24"/>
        </w:rPr>
        <w:t>,</w:t>
      </w:r>
      <w:r w:rsidRPr="008A0DCC">
        <w:rPr>
          <w:rFonts w:eastAsia="Times New Roman"/>
          <w:szCs w:val="24"/>
        </w:rPr>
        <w:t xml:space="preserve"> που φλερτάρει ή ακόμα και </w:t>
      </w:r>
      <w:proofErr w:type="spellStart"/>
      <w:r w:rsidRPr="008A0DCC">
        <w:rPr>
          <w:rFonts w:eastAsia="Times New Roman"/>
          <w:szCs w:val="24"/>
        </w:rPr>
        <w:t>συμφύεται</w:t>
      </w:r>
      <w:proofErr w:type="spellEnd"/>
      <w:r w:rsidRPr="008A0DCC">
        <w:rPr>
          <w:rFonts w:eastAsia="Times New Roman"/>
          <w:szCs w:val="24"/>
        </w:rPr>
        <w:t xml:space="preserve"> με μορφές του φασισμού</w:t>
      </w:r>
      <w:r>
        <w:rPr>
          <w:rFonts w:eastAsia="Times New Roman"/>
          <w:szCs w:val="24"/>
        </w:rPr>
        <w:t>,</w:t>
      </w:r>
      <w:r w:rsidRPr="008A0DCC">
        <w:rPr>
          <w:rFonts w:eastAsia="Times New Roman"/>
          <w:szCs w:val="24"/>
        </w:rPr>
        <w:t xml:space="preserve"> ευδοκιμεί στη γόνιμη κοπριά του κήπου της νεοφιλελεύθερης οικονομικής πολιτικής</w:t>
      </w:r>
      <w:r>
        <w:rPr>
          <w:rFonts w:eastAsia="Times New Roman"/>
          <w:szCs w:val="24"/>
        </w:rPr>
        <w:t>.</w:t>
      </w:r>
    </w:p>
    <w:p w14:paraId="0645316A" w14:textId="77777777" w:rsidR="00C04CE1" w:rsidRDefault="00722F08">
      <w:pPr>
        <w:spacing w:line="600" w:lineRule="auto"/>
        <w:ind w:firstLine="720"/>
        <w:jc w:val="both"/>
        <w:rPr>
          <w:rFonts w:eastAsia="Times New Roman"/>
          <w:szCs w:val="24"/>
        </w:rPr>
      </w:pPr>
      <w:r w:rsidRPr="008A0DCC">
        <w:rPr>
          <w:rFonts w:eastAsia="Times New Roman"/>
          <w:szCs w:val="24"/>
        </w:rPr>
        <w:lastRenderedPageBreak/>
        <w:t>Βεβαίως</w:t>
      </w:r>
      <w:r>
        <w:rPr>
          <w:rFonts w:eastAsia="Times New Roman"/>
          <w:szCs w:val="24"/>
        </w:rPr>
        <w:t>,</w:t>
      </w:r>
      <w:r w:rsidRPr="008A0DCC">
        <w:rPr>
          <w:rFonts w:eastAsia="Times New Roman"/>
          <w:szCs w:val="24"/>
        </w:rPr>
        <w:t xml:space="preserve"> ήρθε η κατάπτωση του Λ</w:t>
      </w:r>
      <w:r>
        <w:rPr>
          <w:rFonts w:eastAsia="Times New Roman"/>
          <w:szCs w:val="24"/>
        </w:rPr>
        <w:t>ΑΟΣ,</w:t>
      </w:r>
      <w:r w:rsidRPr="008A0DCC">
        <w:rPr>
          <w:rFonts w:eastAsia="Times New Roman"/>
          <w:szCs w:val="24"/>
        </w:rPr>
        <w:t xml:space="preserve"> εξαιτίας του οπορτουνισμού της ηγεσίας του</w:t>
      </w:r>
      <w:r>
        <w:rPr>
          <w:rFonts w:eastAsia="Times New Roman"/>
          <w:szCs w:val="24"/>
        </w:rPr>
        <w:t>, αλλά επέφερε μία μεγάλη</w:t>
      </w:r>
      <w:r w:rsidRPr="008A0DCC">
        <w:rPr>
          <w:rFonts w:eastAsia="Times New Roman"/>
          <w:szCs w:val="24"/>
        </w:rPr>
        <w:t xml:space="preserve"> συνέπεια</w:t>
      </w:r>
      <w:r>
        <w:rPr>
          <w:rFonts w:eastAsia="Times New Roman"/>
          <w:szCs w:val="24"/>
        </w:rPr>
        <w:t>,</w:t>
      </w:r>
      <w:r w:rsidRPr="008A0DCC">
        <w:rPr>
          <w:rFonts w:eastAsia="Times New Roman"/>
          <w:szCs w:val="24"/>
        </w:rPr>
        <w:t xml:space="preserve"> την παράλληλη άνοδο του ναζιστικού μορφώματος </w:t>
      </w:r>
      <w:r>
        <w:rPr>
          <w:rFonts w:eastAsia="Times New Roman"/>
          <w:szCs w:val="24"/>
        </w:rPr>
        <w:t xml:space="preserve">της </w:t>
      </w:r>
      <w:r w:rsidRPr="008A0DCC">
        <w:rPr>
          <w:rFonts w:eastAsia="Times New Roman"/>
          <w:szCs w:val="24"/>
        </w:rPr>
        <w:t>Χρυσής Αυγής</w:t>
      </w:r>
      <w:r>
        <w:rPr>
          <w:rFonts w:eastAsia="Times New Roman"/>
          <w:szCs w:val="24"/>
        </w:rPr>
        <w:t xml:space="preserve"> και έφερε στο προσκήνιο αυτό που όλοι </w:t>
      </w:r>
      <w:r w:rsidRPr="008A0DCC">
        <w:rPr>
          <w:rFonts w:eastAsia="Times New Roman"/>
          <w:szCs w:val="24"/>
        </w:rPr>
        <w:t xml:space="preserve">σήμερα γνωρίζουμε στην </w:t>
      </w:r>
      <w:r>
        <w:rPr>
          <w:rFonts w:eastAsia="Times New Roman"/>
          <w:szCs w:val="24"/>
        </w:rPr>
        <w:t>Ελλάδα -β</w:t>
      </w:r>
      <w:r w:rsidRPr="008A0DCC">
        <w:rPr>
          <w:rFonts w:eastAsia="Times New Roman"/>
          <w:szCs w:val="24"/>
        </w:rPr>
        <w:t xml:space="preserve">εβαίως είναι και ένα ευρύτερο </w:t>
      </w:r>
      <w:r>
        <w:rPr>
          <w:rFonts w:eastAsia="Times New Roman"/>
          <w:szCs w:val="24"/>
        </w:rPr>
        <w:t>ε</w:t>
      </w:r>
      <w:r w:rsidRPr="008A0DCC">
        <w:rPr>
          <w:rFonts w:eastAsia="Times New Roman"/>
          <w:szCs w:val="24"/>
        </w:rPr>
        <w:t>υρωπαϊκό φαινόμενο</w:t>
      </w:r>
      <w:r>
        <w:rPr>
          <w:rFonts w:eastAsia="Times New Roman"/>
          <w:szCs w:val="24"/>
        </w:rPr>
        <w:t>-,</w:t>
      </w:r>
      <w:r w:rsidRPr="008A0DCC">
        <w:rPr>
          <w:rFonts w:eastAsia="Times New Roman"/>
          <w:szCs w:val="24"/>
        </w:rPr>
        <w:t xml:space="preserve"> τη φασιστική απειλή</w:t>
      </w:r>
      <w:r>
        <w:rPr>
          <w:rFonts w:eastAsia="Times New Roman"/>
          <w:szCs w:val="24"/>
        </w:rPr>
        <w:t>. Τ</w:t>
      </w:r>
      <w:r w:rsidRPr="008A0DCC">
        <w:rPr>
          <w:rFonts w:eastAsia="Times New Roman"/>
          <w:szCs w:val="24"/>
        </w:rPr>
        <w:t>ο γεγονός αυτό αποτελεί μ</w:t>
      </w:r>
      <w:r>
        <w:rPr>
          <w:rFonts w:eastAsia="Times New Roman"/>
          <w:szCs w:val="24"/>
        </w:rPr>
        <w:t>ί</w:t>
      </w:r>
      <w:r w:rsidRPr="008A0DCC">
        <w:rPr>
          <w:rFonts w:eastAsia="Times New Roman"/>
          <w:szCs w:val="24"/>
        </w:rPr>
        <w:t xml:space="preserve">α από τις σημαντικότερες επιπτώσεις του </w:t>
      </w:r>
      <w:proofErr w:type="spellStart"/>
      <w:r w:rsidRPr="008A0DCC">
        <w:rPr>
          <w:rFonts w:eastAsia="Times New Roman"/>
          <w:szCs w:val="24"/>
        </w:rPr>
        <w:t>μνημονιακού</w:t>
      </w:r>
      <w:proofErr w:type="spellEnd"/>
      <w:r w:rsidRPr="008A0DCC">
        <w:rPr>
          <w:rFonts w:eastAsia="Times New Roman"/>
          <w:szCs w:val="24"/>
        </w:rPr>
        <w:t xml:space="preserve"> μοντέλου διακυβέρνησης</w:t>
      </w:r>
      <w:r>
        <w:rPr>
          <w:rFonts w:eastAsia="Times New Roman"/>
          <w:szCs w:val="24"/>
        </w:rPr>
        <w:t>.</w:t>
      </w:r>
    </w:p>
    <w:p w14:paraId="0645316B" w14:textId="77777777" w:rsidR="00C04CE1" w:rsidRDefault="00722F08">
      <w:pPr>
        <w:spacing w:line="600" w:lineRule="auto"/>
        <w:ind w:firstLine="720"/>
        <w:jc w:val="both"/>
        <w:rPr>
          <w:rFonts w:eastAsia="Times New Roman"/>
          <w:szCs w:val="24"/>
        </w:rPr>
      </w:pPr>
      <w:r>
        <w:rPr>
          <w:rFonts w:eastAsia="Times New Roman"/>
          <w:szCs w:val="24"/>
        </w:rPr>
        <w:t xml:space="preserve">Η βίαιη </w:t>
      </w:r>
      <w:r w:rsidRPr="008A0DCC">
        <w:rPr>
          <w:rFonts w:eastAsia="Times New Roman"/>
          <w:szCs w:val="24"/>
        </w:rPr>
        <w:t>αλλαγή των όρων</w:t>
      </w:r>
      <w:r>
        <w:rPr>
          <w:rFonts w:eastAsia="Times New Roman"/>
          <w:szCs w:val="24"/>
        </w:rPr>
        <w:t xml:space="preserve"> του κοινωνικού συμβολαίου της Μ</w:t>
      </w:r>
      <w:r w:rsidRPr="008A0DCC">
        <w:rPr>
          <w:rFonts w:eastAsia="Times New Roman"/>
          <w:szCs w:val="24"/>
        </w:rPr>
        <w:t>εταπολίτευσης με την ακραία λιτότητα και τη μαζική φτωχοποίηση είχε ως προϋπόθεση την απόλυτη καταστολή των δημοκρατικών και των εργασιακών δικαιωμάτων και την απόλυτη νομιμοποίηση στη δημόσια σφαίρα του ρατσισμού</w:t>
      </w:r>
      <w:r>
        <w:rPr>
          <w:rFonts w:eastAsia="Times New Roman"/>
          <w:szCs w:val="24"/>
        </w:rPr>
        <w:t>,</w:t>
      </w:r>
      <w:r w:rsidRPr="008A0DCC">
        <w:rPr>
          <w:rFonts w:eastAsia="Times New Roman"/>
          <w:szCs w:val="24"/>
        </w:rPr>
        <w:t xml:space="preserve"> της κοινωνικής μισαλλοδοξίας</w:t>
      </w:r>
      <w:r>
        <w:rPr>
          <w:rFonts w:eastAsia="Times New Roman"/>
          <w:szCs w:val="24"/>
        </w:rPr>
        <w:t>,</w:t>
      </w:r>
      <w:r w:rsidRPr="008A0DCC">
        <w:rPr>
          <w:rFonts w:eastAsia="Times New Roman"/>
          <w:szCs w:val="24"/>
        </w:rPr>
        <w:t xml:space="preserve"> του σεξισμού</w:t>
      </w:r>
      <w:r>
        <w:rPr>
          <w:rFonts w:eastAsia="Times New Roman"/>
          <w:szCs w:val="24"/>
        </w:rPr>
        <w:t>,</w:t>
      </w:r>
      <w:r w:rsidRPr="008A0DCC">
        <w:rPr>
          <w:rFonts w:eastAsia="Times New Roman"/>
          <w:szCs w:val="24"/>
        </w:rPr>
        <w:t xml:space="preserve"> του ιστορικού αναλφαβητισμού</w:t>
      </w:r>
      <w:r>
        <w:rPr>
          <w:rFonts w:eastAsia="Times New Roman"/>
          <w:szCs w:val="24"/>
        </w:rPr>
        <w:t>. Η</w:t>
      </w:r>
      <w:r w:rsidRPr="008A0DCC">
        <w:rPr>
          <w:rFonts w:eastAsia="Times New Roman"/>
          <w:szCs w:val="24"/>
        </w:rPr>
        <w:t xml:space="preserve"> Χρυσή Αυγή κατέστη προνομιακός συνομιλητής μερίδων της κοινωνίας</w:t>
      </w:r>
      <w:r>
        <w:rPr>
          <w:rFonts w:eastAsia="Times New Roman"/>
          <w:szCs w:val="24"/>
        </w:rPr>
        <w:t>,</w:t>
      </w:r>
      <w:r w:rsidRPr="008A0DCC">
        <w:rPr>
          <w:rFonts w:eastAsia="Times New Roman"/>
          <w:szCs w:val="24"/>
        </w:rPr>
        <w:t xml:space="preserve"> αφού πρώτα όμως ο πολιτικός</w:t>
      </w:r>
      <w:r>
        <w:rPr>
          <w:rFonts w:eastAsia="Times New Roman"/>
          <w:szCs w:val="24"/>
        </w:rPr>
        <w:t xml:space="preserve"> της</w:t>
      </w:r>
      <w:r w:rsidRPr="008A0DCC">
        <w:rPr>
          <w:rFonts w:eastAsia="Times New Roman"/>
          <w:szCs w:val="24"/>
        </w:rPr>
        <w:t xml:space="preserve"> λόγος νομιμοποιήθηκε και έγινε αποδεκτός από ευρύτερα</w:t>
      </w:r>
      <w:r>
        <w:rPr>
          <w:rFonts w:eastAsia="Times New Roman"/>
          <w:szCs w:val="24"/>
        </w:rPr>
        <w:t>,</w:t>
      </w:r>
      <w:r w:rsidRPr="008A0DCC">
        <w:rPr>
          <w:rFonts w:eastAsia="Times New Roman"/>
          <w:szCs w:val="24"/>
        </w:rPr>
        <w:t xml:space="preserve"> περιθ</w:t>
      </w:r>
      <w:r>
        <w:rPr>
          <w:rFonts w:eastAsia="Times New Roman"/>
          <w:szCs w:val="24"/>
        </w:rPr>
        <w:t>ωριακά</w:t>
      </w:r>
      <w:r w:rsidRPr="008A0DCC">
        <w:rPr>
          <w:rFonts w:eastAsia="Times New Roman"/>
          <w:szCs w:val="24"/>
        </w:rPr>
        <w:t xml:space="preserve"> </w:t>
      </w:r>
      <w:r>
        <w:rPr>
          <w:rFonts w:eastAsia="Times New Roman"/>
          <w:szCs w:val="24"/>
        </w:rPr>
        <w:t>πια,</w:t>
      </w:r>
      <w:r w:rsidRPr="008A0DCC">
        <w:rPr>
          <w:rFonts w:eastAsia="Times New Roman"/>
          <w:szCs w:val="24"/>
        </w:rPr>
        <w:t xml:space="preserve"> κοινωνικά στρώματα</w:t>
      </w:r>
      <w:r>
        <w:rPr>
          <w:rFonts w:eastAsia="Times New Roman"/>
          <w:szCs w:val="24"/>
        </w:rPr>
        <w:t>.</w:t>
      </w:r>
    </w:p>
    <w:p w14:paraId="0645316C" w14:textId="77777777" w:rsidR="00C04CE1" w:rsidRDefault="00722F08">
      <w:pPr>
        <w:spacing w:line="600" w:lineRule="auto"/>
        <w:ind w:firstLine="720"/>
        <w:jc w:val="both"/>
        <w:rPr>
          <w:rFonts w:eastAsia="Times New Roman"/>
          <w:szCs w:val="24"/>
        </w:rPr>
      </w:pPr>
      <w:r>
        <w:rPr>
          <w:rFonts w:eastAsia="Times New Roman"/>
          <w:szCs w:val="24"/>
        </w:rPr>
        <w:lastRenderedPageBreak/>
        <w:t>Η</w:t>
      </w:r>
      <w:r w:rsidRPr="008A0DCC">
        <w:rPr>
          <w:rFonts w:eastAsia="Times New Roman"/>
          <w:szCs w:val="24"/>
        </w:rPr>
        <w:t xml:space="preserve"> προσχώρηση της Νέας Δημοκρατίας στο </w:t>
      </w:r>
      <w:proofErr w:type="spellStart"/>
      <w:r w:rsidRPr="008A0DCC">
        <w:rPr>
          <w:rFonts w:eastAsia="Times New Roman"/>
          <w:szCs w:val="24"/>
        </w:rPr>
        <w:t>μνημονιακό</w:t>
      </w:r>
      <w:proofErr w:type="spellEnd"/>
      <w:r w:rsidRPr="008A0DCC">
        <w:rPr>
          <w:rFonts w:eastAsia="Times New Roman"/>
          <w:szCs w:val="24"/>
        </w:rPr>
        <w:t xml:space="preserve"> μπλοκ και η </w:t>
      </w:r>
      <w:r>
        <w:rPr>
          <w:rFonts w:eastAsia="Times New Roman"/>
          <w:szCs w:val="24"/>
        </w:rPr>
        <w:t>σ</w:t>
      </w:r>
      <w:r w:rsidRPr="008A0DCC">
        <w:rPr>
          <w:rFonts w:eastAsia="Times New Roman"/>
          <w:szCs w:val="24"/>
        </w:rPr>
        <w:t xml:space="preserve">υγκυβέρνηση με το ΠΑΣΟΚ και το </w:t>
      </w:r>
      <w:r>
        <w:rPr>
          <w:rFonts w:eastAsia="Times New Roman"/>
          <w:szCs w:val="24"/>
        </w:rPr>
        <w:t>ΛΑΟΣ</w:t>
      </w:r>
      <w:r w:rsidRPr="008A0DCC">
        <w:rPr>
          <w:rFonts w:eastAsia="Times New Roman"/>
          <w:szCs w:val="24"/>
        </w:rPr>
        <w:t xml:space="preserve"> αρχικά</w:t>
      </w:r>
      <w:r>
        <w:rPr>
          <w:rFonts w:eastAsia="Times New Roman"/>
          <w:szCs w:val="24"/>
        </w:rPr>
        <w:t>, ή</w:t>
      </w:r>
      <w:r w:rsidRPr="008A0DCC">
        <w:rPr>
          <w:rFonts w:eastAsia="Times New Roman"/>
          <w:szCs w:val="24"/>
        </w:rPr>
        <w:t xml:space="preserve"> αργότερα με </w:t>
      </w:r>
      <w:r>
        <w:rPr>
          <w:rFonts w:eastAsia="Times New Roman"/>
          <w:szCs w:val="24"/>
        </w:rPr>
        <w:t xml:space="preserve">τη ΔΗΜΑΡ, η </w:t>
      </w:r>
      <w:proofErr w:type="spellStart"/>
      <w:r>
        <w:rPr>
          <w:rFonts w:eastAsia="Times New Roman"/>
          <w:szCs w:val="24"/>
        </w:rPr>
        <w:t>εξω</w:t>
      </w:r>
      <w:r w:rsidRPr="008A0DCC">
        <w:rPr>
          <w:rFonts w:eastAsia="Times New Roman"/>
          <w:szCs w:val="24"/>
        </w:rPr>
        <w:t>πολιτική</w:t>
      </w:r>
      <w:proofErr w:type="spellEnd"/>
      <w:r w:rsidRPr="008A0DCC">
        <w:rPr>
          <w:rFonts w:eastAsia="Times New Roman"/>
          <w:szCs w:val="24"/>
        </w:rPr>
        <w:t xml:space="preserve"> διακυβέρνηση </w:t>
      </w:r>
      <w:proofErr w:type="spellStart"/>
      <w:r>
        <w:rPr>
          <w:rFonts w:eastAsia="Times New Roman"/>
          <w:szCs w:val="24"/>
        </w:rPr>
        <w:t>Π</w:t>
      </w:r>
      <w:r w:rsidRPr="008A0DCC">
        <w:rPr>
          <w:rFonts w:eastAsia="Times New Roman"/>
          <w:szCs w:val="24"/>
        </w:rPr>
        <w:t>απαδήμου</w:t>
      </w:r>
      <w:proofErr w:type="spellEnd"/>
      <w:r>
        <w:rPr>
          <w:rFonts w:eastAsia="Times New Roman"/>
          <w:szCs w:val="24"/>
        </w:rPr>
        <w:t>,</w:t>
      </w:r>
      <w:r w:rsidRPr="008A0DCC">
        <w:rPr>
          <w:rFonts w:eastAsia="Times New Roman"/>
          <w:szCs w:val="24"/>
        </w:rPr>
        <w:t xml:space="preserve"> ο ακραίος οικονομικός</w:t>
      </w:r>
      <w:r>
        <w:rPr>
          <w:rFonts w:eastAsia="Times New Roman"/>
          <w:szCs w:val="24"/>
        </w:rPr>
        <w:t>,</w:t>
      </w:r>
      <w:r w:rsidRPr="008A0DCC">
        <w:rPr>
          <w:rFonts w:eastAsia="Times New Roman"/>
          <w:szCs w:val="24"/>
        </w:rPr>
        <w:t xml:space="preserve"> πολιτικός και κοινωνικός αυταρχισμός</w:t>
      </w:r>
      <w:r>
        <w:rPr>
          <w:rFonts w:eastAsia="Times New Roman"/>
          <w:szCs w:val="24"/>
        </w:rPr>
        <w:t>,</w:t>
      </w:r>
      <w:r w:rsidRPr="008A0DCC">
        <w:rPr>
          <w:rFonts w:eastAsia="Times New Roman"/>
          <w:szCs w:val="24"/>
        </w:rPr>
        <w:t xml:space="preserve"> η αδυσώπητη καταστολή επέτειναν την αντίληψη περί εκπτώσεις και απαξίωσης του πολιτικού προσωπικού</w:t>
      </w:r>
      <w:r>
        <w:rPr>
          <w:rFonts w:eastAsia="Times New Roman"/>
          <w:szCs w:val="24"/>
        </w:rPr>
        <w:t>,</w:t>
      </w:r>
      <w:r w:rsidRPr="008A0DCC">
        <w:rPr>
          <w:rFonts w:eastAsia="Times New Roman"/>
          <w:szCs w:val="24"/>
        </w:rPr>
        <w:t xml:space="preserve"> αναξιοπιστίας των ηγετικών </w:t>
      </w:r>
      <w:r>
        <w:rPr>
          <w:rFonts w:eastAsia="Times New Roman"/>
          <w:szCs w:val="24"/>
        </w:rPr>
        <w:t>ε</w:t>
      </w:r>
      <w:r w:rsidRPr="008A0DCC">
        <w:rPr>
          <w:rFonts w:eastAsia="Times New Roman"/>
          <w:szCs w:val="24"/>
        </w:rPr>
        <w:t>λίτ και καταρράκωσης της εμπιστοσύνη</w:t>
      </w:r>
      <w:r>
        <w:rPr>
          <w:rFonts w:eastAsia="Times New Roman"/>
          <w:szCs w:val="24"/>
        </w:rPr>
        <w:t>ς</w:t>
      </w:r>
      <w:r w:rsidRPr="008A0DCC">
        <w:rPr>
          <w:rFonts w:eastAsia="Times New Roman"/>
          <w:szCs w:val="24"/>
        </w:rPr>
        <w:t xml:space="preserve"> σε θεσμούς</w:t>
      </w:r>
      <w:r>
        <w:rPr>
          <w:rFonts w:eastAsia="Times New Roman"/>
          <w:szCs w:val="24"/>
        </w:rPr>
        <w:t xml:space="preserve">, σε Τύπο </w:t>
      </w:r>
      <w:proofErr w:type="spellStart"/>
      <w:r>
        <w:rPr>
          <w:rFonts w:eastAsia="Times New Roman"/>
          <w:szCs w:val="24"/>
        </w:rPr>
        <w:t>κ.ο.κ.</w:t>
      </w:r>
      <w:proofErr w:type="spellEnd"/>
      <w:r>
        <w:rPr>
          <w:rFonts w:eastAsia="Times New Roman"/>
          <w:szCs w:val="24"/>
        </w:rPr>
        <w:t>. Τ</w:t>
      </w:r>
      <w:r w:rsidRPr="008A0DCC">
        <w:rPr>
          <w:rFonts w:eastAsia="Times New Roman"/>
          <w:szCs w:val="24"/>
        </w:rPr>
        <w:t xml:space="preserve">εράστιο πλήγμα υπέστη και η </w:t>
      </w:r>
      <w:r>
        <w:rPr>
          <w:rFonts w:eastAsia="Times New Roman"/>
          <w:szCs w:val="24"/>
        </w:rPr>
        <w:t>δ</w:t>
      </w:r>
      <w:r w:rsidRPr="008A0DCC">
        <w:rPr>
          <w:rFonts w:eastAsia="Times New Roman"/>
          <w:szCs w:val="24"/>
        </w:rPr>
        <w:t>ικαιοσύνη με τις αποφάσεις των ανωτάτων οργάνων της περί της συνταγματικότητας των μνημονίων και των μειώσεων των μισθών</w:t>
      </w:r>
      <w:r>
        <w:rPr>
          <w:rFonts w:eastAsia="Times New Roman"/>
          <w:szCs w:val="24"/>
        </w:rPr>
        <w:t>,</w:t>
      </w:r>
      <w:r w:rsidRPr="008A0DCC">
        <w:rPr>
          <w:rFonts w:eastAsia="Times New Roman"/>
          <w:szCs w:val="24"/>
        </w:rPr>
        <w:t xml:space="preserve"> ενώ απέκρουσαν με σθένος τις προσπάθειες μείωσης των δικών τους αποδοχών</w:t>
      </w:r>
      <w:r>
        <w:rPr>
          <w:rFonts w:eastAsia="Times New Roman"/>
          <w:szCs w:val="24"/>
        </w:rPr>
        <w:t xml:space="preserve">. </w:t>
      </w:r>
    </w:p>
    <w:p w14:paraId="0645316D" w14:textId="77777777" w:rsidR="00C04CE1" w:rsidRDefault="00722F08">
      <w:pPr>
        <w:spacing w:line="600" w:lineRule="auto"/>
        <w:ind w:firstLine="720"/>
        <w:jc w:val="both"/>
        <w:rPr>
          <w:rFonts w:eastAsia="Times New Roman"/>
          <w:szCs w:val="24"/>
        </w:rPr>
      </w:pPr>
      <w:r>
        <w:rPr>
          <w:rFonts w:eastAsia="Times New Roman"/>
          <w:szCs w:val="24"/>
        </w:rPr>
        <w:t>Τ</w:t>
      </w:r>
      <w:r w:rsidRPr="008A0DCC">
        <w:rPr>
          <w:rFonts w:eastAsia="Times New Roman"/>
          <w:szCs w:val="24"/>
        </w:rPr>
        <w:t>ο όλο σύστημα βυθίζοντα</w:t>
      </w:r>
      <w:r>
        <w:rPr>
          <w:rFonts w:eastAsia="Times New Roman"/>
          <w:szCs w:val="24"/>
        </w:rPr>
        <w:t>ν</w:t>
      </w:r>
      <w:r w:rsidRPr="008A0DCC">
        <w:rPr>
          <w:rFonts w:eastAsia="Times New Roman"/>
          <w:szCs w:val="24"/>
        </w:rPr>
        <w:t xml:space="preserve"> </w:t>
      </w:r>
      <w:r>
        <w:rPr>
          <w:rFonts w:eastAsia="Times New Roman"/>
          <w:szCs w:val="24"/>
        </w:rPr>
        <w:t>σ</w:t>
      </w:r>
      <w:r w:rsidRPr="008A0DCC">
        <w:rPr>
          <w:rFonts w:eastAsia="Times New Roman"/>
          <w:szCs w:val="24"/>
        </w:rPr>
        <w:t>την απόλυτη απαξία</w:t>
      </w:r>
      <w:r>
        <w:rPr>
          <w:rFonts w:eastAsia="Times New Roman"/>
          <w:szCs w:val="24"/>
        </w:rPr>
        <w:t>,</w:t>
      </w:r>
      <w:r w:rsidRPr="008A0DCC">
        <w:rPr>
          <w:rFonts w:eastAsia="Times New Roman"/>
          <w:szCs w:val="24"/>
        </w:rPr>
        <w:t xml:space="preserve"> εξαιτίας της υψηλής διαφθοράς των σκανδάλων και των εγκλημάτων </w:t>
      </w:r>
      <w:r>
        <w:rPr>
          <w:rFonts w:eastAsia="Times New Roman"/>
          <w:szCs w:val="24"/>
        </w:rPr>
        <w:t>«</w:t>
      </w:r>
      <w:r w:rsidRPr="008A0DCC">
        <w:rPr>
          <w:rFonts w:eastAsia="Times New Roman"/>
          <w:szCs w:val="24"/>
        </w:rPr>
        <w:t>λευκού κολλάρου</w:t>
      </w:r>
      <w:r>
        <w:rPr>
          <w:rFonts w:eastAsia="Times New Roman"/>
          <w:szCs w:val="24"/>
        </w:rPr>
        <w:t>». Τ</w:t>
      </w:r>
      <w:r w:rsidRPr="008A0DCC">
        <w:rPr>
          <w:rFonts w:eastAsia="Times New Roman"/>
          <w:szCs w:val="24"/>
        </w:rPr>
        <w:t>ο σύστημα διακυβέρνησης από τα κόμματα που εφάρμοσαν τις πολιτικές των πρώτων μνημονίων οδήγησαν τη χώρα στο χείλος της χρεοκοπίας</w:t>
      </w:r>
      <w:r>
        <w:rPr>
          <w:rFonts w:eastAsia="Times New Roman"/>
          <w:szCs w:val="24"/>
        </w:rPr>
        <w:t>.</w:t>
      </w:r>
    </w:p>
    <w:p w14:paraId="0645316E" w14:textId="77777777" w:rsidR="00C04CE1" w:rsidRDefault="00722F08">
      <w:pPr>
        <w:spacing w:line="600" w:lineRule="auto"/>
        <w:ind w:firstLine="720"/>
        <w:jc w:val="both"/>
        <w:rPr>
          <w:rFonts w:eastAsia="Times New Roman"/>
          <w:szCs w:val="24"/>
        </w:rPr>
      </w:pPr>
      <w:r>
        <w:rPr>
          <w:rFonts w:eastAsia="Times New Roman"/>
          <w:szCs w:val="24"/>
        </w:rPr>
        <w:t>Α</w:t>
      </w:r>
      <w:r w:rsidRPr="008A0DCC">
        <w:rPr>
          <w:rFonts w:eastAsia="Times New Roman"/>
          <w:szCs w:val="24"/>
        </w:rPr>
        <w:t xml:space="preserve">υτή την κατάσταση παρέλαβε ο ΣΥΡΙΖΑ όταν </w:t>
      </w:r>
      <w:r>
        <w:rPr>
          <w:rFonts w:eastAsia="Times New Roman"/>
          <w:szCs w:val="24"/>
        </w:rPr>
        <w:t>νίκησε</w:t>
      </w:r>
      <w:r w:rsidRPr="008A0DCC">
        <w:rPr>
          <w:rFonts w:eastAsia="Times New Roman"/>
          <w:szCs w:val="24"/>
        </w:rPr>
        <w:t xml:space="preserve"> στις εκλογές του 2015</w:t>
      </w:r>
      <w:r>
        <w:rPr>
          <w:rFonts w:eastAsia="Times New Roman"/>
          <w:szCs w:val="24"/>
        </w:rPr>
        <w:t>. Σ</w:t>
      </w:r>
      <w:r w:rsidRPr="008A0DCC">
        <w:rPr>
          <w:rFonts w:eastAsia="Times New Roman"/>
          <w:szCs w:val="24"/>
        </w:rPr>
        <w:t>ε αυτό το σκηνικό αμφισβήτησ</w:t>
      </w:r>
      <w:r>
        <w:rPr>
          <w:rFonts w:eastAsia="Times New Roman"/>
          <w:szCs w:val="24"/>
        </w:rPr>
        <w:t>η</w:t>
      </w:r>
      <w:r w:rsidRPr="008A0DCC">
        <w:rPr>
          <w:rFonts w:eastAsia="Times New Roman"/>
          <w:szCs w:val="24"/>
        </w:rPr>
        <w:t>ς και κρίσ</w:t>
      </w:r>
      <w:r>
        <w:rPr>
          <w:rFonts w:eastAsia="Times New Roman"/>
          <w:szCs w:val="24"/>
        </w:rPr>
        <w:t>η</w:t>
      </w:r>
      <w:r w:rsidRPr="008A0DCC">
        <w:rPr>
          <w:rFonts w:eastAsia="Times New Roman"/>
          <w:szCs w:val="24"/>
        </w:rPr>
        <w:t xml:space="preserve">ς </w:t>
      </w:r>
      <w:r w:rsidRPr="008A0DCC">
        <w:rPr>
          <w:rFonts w:eastAsia="Times New Roman"/>
          <w:szCs w:val="24"/>
        </w:rPr>
        <w:lastRenderedPageBreak/>
        <w:t>τόσο της πολιτικής διαμεσολάβησης</w:t>
      </w:r>
      <w:r>
        <w:rPr>
          <w:rFonts w:eastAsia="Times New Roman"/>
          <w:szCs w:val="24"/>
        </w:rPr>
        <w:t>,</w:t>
      </w:r>
      <w:r w:rsidRPr="008A0DCC">
        <w:rPr>
          <w:rFonts w:eastAsia="Times New Roman"/>
          <w:szCs w:val="24"/>
        </w:rPr>
        <w:t xml:space="preserve"> όσο και της κοινωνικής εκπροσώπησης των πολιτικών κομμάτων</w:t>
      </w:r>
      <w:r>
        <w:rPr>
          <w:rFonts w:eastAsia="Times New Roman"/>
          <w:szCs w:val="24"/>
        </w:rPr>
        <w:t>,</w:t>
      </w:r>
      <w:r w:rsidRPr="008A0DCC">
        <w:rPr>
          <w:rFonts w:eastAsia="Times New Roman"/>
          <w:szCs w:val="24"/>
        </w:rPr>
        <w:t xml:space="preserve"> ο ΣΥΡΙΖΑ διεκδίκησε και πέτυχε ως ένα βαθμό μία πολιτική ηγεμονία</w:t>
      </w:r>
      <w:r>
        <w:rPr>
          <w:rFonts w:eastAsia="Times New Roman"/>
          <w:szCs w:val="24"/>
        </w:rPr>
        <w:t>.</w:t>
      </w:r>
    </w:p>
    <w:p w14:paraId="0645316F" w14:textId="77777777" w:rsidR="00C04CE1" w:rsidRDefault="00722F08">
      <w:pPr>
        <w:spacing w:line="600" w:lineRule="auto"/>
        <w:ind w:firstLine="720"/>
        <w:jc w:val="both"/>
        <w:rPr>
          <w:rFonts w:eastAsia="Times New Roman"/>
          <w:szCs w:val="24"/>
        </w:rPr>
      </w:pPr>
      <w:r>
        <w:rPr>
          <w:rFonts w:eastAsia="Times New Roman"/>
          <w:szCs w:val="24"/>
        </w:rPr>
        <w:t>Ένα γεγονός</w:t>
      </w:r>
      <w:r w:rsidRPr="008A0DCC">
        <w:rPr>
          <w:rFonts w:eastAsia="Times New Roman"/>
          <w:szCs w:val="24"/>
        </w:rPr>
        <w:t xml:space="preserve"> μείζονος σημασίας</w:t>
      </w:r>
      <w:r>
        <w:rPr>
          <w:rFonts w:eastAsia="Times New Roman"/>
          <w:szCs w:val="24"/>
        </w:rPr>
        <w:t>,</w:t>
      </w:r>
      <w:r w:rsidRPr="008A0DCC">
        <w:rPr>
          <w:rFonts w:eastAsia="Times New Roman"/>
          <w:szCs w:val="24"/>
        </w:rPr>
        <w:t xml:space="preserve"> το οποίο θα πρέπει να το συζητήσουμε </w:t>
      </w:r>
      <w:r>
        <w:rPr>
          <w:rFonts w:eastAsia="Times New Roman"/>
          <w:szCs w:val="24"/>
        </w:rPr>
        <w:t>κ</w:t>
      </w:r>
      <w:r w:rsidRPr="008A0DCC">
        <w:rPr>
          <w:rFonts w:eastAsia="Times New Roman"/>
          <w:szCs w:val="24"/>
        </w:rPr>
        <w:t>άποτε με τους όρους μιας σοβαρής δημόσιας συζήτησης</w:t>
      </w:r>
      <w:r>
        <w:rPr>
          <w:rFonts w:eastAsia="Times New Roman"/>
          <w:szCs w:val="24"/>
        </w:rPr>
        <w:t>,</w:t>
      </w:r>
      <w:r w:rsidRPr="008A0DCC">
        <w:rPr>
          <w:rFonts w:eastAsia="Times New Roman"/>
          <w:szCs w:val="24"/>
        </w:rPr>
        <w:t xml:space="preserve"> ένα γεγονός σημασίας για την πολιτική ζωή της χώρας και την ανάδειξη του ΣΥΡΙΖΑ στην </w:t>
      </w:r>
      <w:r>
        <w:rPr>
          <w:rFonts w:eastAsia="Times New Roman"/>
          <w:szCs w:val="24"/>
        </w:rPr>
        <w:t>Κ</w:t>
      </w:r>
      <w:r w:rsidRPr="008A0DCC">
        <w:rPr>
          <w:rFonts w:eastAsia="Times New Roman"/>
          <w:szCs w:val="24"/>
        </w:rPr>
        <w:t>υβέρνηση</w:t>
      </w:r>
      <w:r>
        <w:rPr>
          <w:rFonts w:eastAsia="Times New Roman"/>
          <w:szCs w:val="24"/>
        </w:rPr>
        <w:t xml:space="preserve"> ήταν η</w:t>
      </w:r>
      <w:r w:rsidRPr="008A0DCC">
        <w:rPr>
          <w:rFonts w:eastAsia="Times New Roman"/>
          <w:szCs w:val="24"/>
        </w:rPr>
        <w:t xml:space="preserve"> απόσχιση τμήματος της Νέας Δημοκρατίας και ο σχηματισμός του κόμματος των </w:t>
      </w:r>
      <w:r>
        <w:rPr>
          <w:rFonts w:eastAsia="Times New Roman"/>
          <w:szCs w:val="24"/>
        </w:rPr>
        <w:t>Α</w:t>
      </w:r>
      <w:r w:rsidRPr="008A0DCC">
        <w:rPr>
          <w:rFonts w:eastAsia="Times New Roman"/>
          <w:szCs w:val="24"/>
        </w:rPr>
        <w:t xml:space="preserve">νεξάρτητων Ελλήνων που εξέφραζε μία τάση της </w:t>
      </w:r>
      <w:proofErr w:type="spellStart"/>
      <w:r w:rsidRPr="008A0DCC">
        <w:rPr>
          <w:rFonts w:eastAsia="Times New Roman"/>
          <w:szCs w:val="24"/>
        </w:rPr>
        <w:t>αντιμνημονιακής</w:t>
      </w:r>
      <w:proofErr w:type="spellEnd"/>
      <w:r w:rsidRPr="008A0DCC">
        <w:rPr>
          <w:rFonts w:eastAsia="Times New Roman"/>
          <w:szCs w:val="24"/>
        </w:rPr>
        <w:t xml:space="preserve"> </w:t>
      </w:r>
      <w:r>
        <w:rPr>
          <w:rFonts w:eastAsia="Times New Roman"/>
          <w:szCs w:val="24"/>
        </w:rPr>
        <w:t>Δ</w:t>
      </w:r>
      <w:r w:rsidRPr="008A0DCC">
        <w:rPr>
          <w:rFonts w:eastAsia="Times New Roman"/>
          <w:szCs w:val="24"/>
        </w:rPr>
        <w:t>εξιάς</w:t>
      </w:r>
      <w:r>
        <w:rPr>
          <w:rFonts w:eastAsia="Times New Roman"/>
          <w:szCs w:val="24"/>
        </w:rPr>
        <w:t>. Τ</w:t>
      </w:r>
      <w:r w:rsidRPr="008A0DCC">
        <w:rPr>
          <w:rFonts w:eastAsia="Times New Roman"/>
          <w:szCs w:val="24"/>
        </w:rPr>
        <w:t xml:space="preserve">ο κόμμα αυτό αποτέλεσε ένα υβριδικό μόρφωμα της λαϊκής </w:t>
      </w:r>
      <w:r>
        <w:rPr>
          <w:rFonts w:eastAsia="Times New Roman"/>
          <w:szCs w:val="24"/>
        </w:rPr>
        <w:t>Δ</w:t>
      </w:r>
      <w:r w:rsidRPr="008A0DCC">
        <w:rPr>
          <w:rFonts w:eastAsia="Times New Roman"/>
          <w:szCs w:val="24"/>
        </w:rPr>
        <w:t xml:space="preserve">εξιάς με </w:t>
      </w:r>
      <w:proofErr w:type="spellStart"/>
      <w:r w:rsidRPr="008A0DCC">
        <w:rPr>
          <w:rFonts w:eastAsia="Times New Roman"/>
          <w:szCs w:val="24"/>
        </w:rPr>
        <w:t>αντιμνημονιακό</w:t>
      </w:r>
      <w:proofErr w:type="spellEnd"/>
      <w:r w:rsidRPr="008A0DCC">
        <w:rPr>
          <w:rFonts w:eastAsia="Times New Roman"/>
          <w:szCs w:val="24"/>
        </w:rPr>
        <w:t xml:space="preserve"> πρόσημο</w:t>
      </w:r>
      <w:r>
        <w:rPr>
          <w:rFonts w:eastAsia="Times New Roman"/>
          <w:szCs w:val="24"/>
        </w:rPr>
        <w:t>,</w:t>
      </w:r>
      <w:r w:rsidRPr="008A0DCC">
        <w:rPr>
          <w:rFonts w:eastAsia="Times New Roman"/>
          <w:szCs w:val="24"/>
        </w:rPr>
        <w:t xml:space="preserve"> με ταυτόχρονη συνύπαρξη αντιφατικών ιδ</w:t>
      </w:r>
      <w:r>
        <w:rPr>
          <w:rFonts w:eastAsia="Times New Roman"/>
          <w:szCs w:val="24"/>
        </w:rPr>
        <w:t xml:space="preserve">εολογικών απόψεων που εκκινούσαν </w:t>
      </w:r>
      <w:r w:rsidRPr="008A0DCC">
        <w:rPr>
          <w:rFonts w:eastAsia="Times New Roman"/>
          <w:szCs w:val="24"/>
        </w:rPr>
        <w:t xml:space="preserve">από τον </w:t>
      </w:r>
      <w:proofErr w:type="spellStart"/>
      <w:r w:rsidRPr="008A0DCC">
        <w:rPr>
          <w:rFonts w:eastAsia="Times New Roman"/>
          <w:szCs w:val="24"/>
        </w:rPr>
        <w:t>καραμανλικό</w:t>
      </w:r>
      <w:proofErr w:type="spellEnd"/>
      <w:r w:rsidRPr="008A0DCC">
        <w:rPr>
          <w:rFonts w:eastAsia="Times New Roman"/>
          <w:szCs w:val="24"/>
        </w:rPr>
        <w:t xml:space="preserve"> ριζοσπαστικό φιλελευθερισμό και έφταναν σε παρωχ</w:t>
      </w:r>
      <w:r>
        <w:rPr>
          <w:rFonts w:eastAsia="Times New Roman"/>
          <w:szCs w:val="24"/>
        </w:rPr>
        <w:t>ημένες και ορισμένες φορές υπερ</w:t>
      </w:r>
      <w:r w:rsidRPr="008A0DCC">
        <w:rPr>
          <w:rFonts w:eastAsia="Times New Roman"/>
          <w:szCs w:val="24"/>
        </w:rPr>
        <w:t>συντηρητικές απόψεις και εθνικιστικές ιδεοληψίες</w:t>
      </w:r>
      <w:r>
        <w:rPr>
          <w:rFonts w:eastAsia="Times New Roman"/>
          <w:szCs w:val="24"/>
        </w:rPr>
        <w:t>,</w:t>
      </w:r>
      <w:r w:rsidRPr="008A0DCC">
        <w:rPr>
          <w:rFonts w:eastAsia="Times New Roman"/>
          <w:szCs w:val="24"/>
        </w:rPr>
        <w:t xml:space="preserve"> έχοντας όμως και μία αταλάντευτη πρόθεση για κάθαρση του πολιτικού συστήματος</w:t>
      </w:r>
      <w:r>
        <w:rPr>
          <w:rFonts w:eastAsia="Times New Roman"/>
          <w:szCs w:val="24"/>
        </w:rPr>
        <w:t>.</w:t>
      </w:r>
    </w:p>
    <w:p w14:paraId="06453170" w14:textId="77777777" w:rsidR="00C04CE1" w:rsidRDefault="00722F08">
      <w:pPr>
        <w:spacing w:line="600" w:lineRule="auto"/>
        <w:ind w:firstLine="720"/>
        <w:jc w:val="both"/>
        <w:rPr>
          <w:rFonts w:eastAsia="Times New Roman"/>
          <w:szCs w:val="24"/>
        </w:rPr>
      </w:pPr>
      <w:r>
        <w:rPr>
          <w:rFonts w:eastAsia="Times New Roman"/>
          <w:szCs w:val="24"/>
        </w:rPr>
        <w:t>Γ</w:t>
      </w:r>
      <w:r w:rsidRPr="008A0DCC">
        <w:rPr>
          <w:rFonts w:eastAsia="Times New Roman"/>
          <w:szCs w:val="24"/>
        </w:rPr>
        <w:t xml:space="preserve">ια την </w:t>
      </w:r>
      <w:r>
        <w:rPr>
          <w:rFonts w:eastAsia="Times New Roman"/>
          <w:szCs w:val="24"/>
        </w:rPr>
        <w:t>οικοδόμηση ηγεμονικής παρέμβαση</w:t>
      </w:r>
      <w:r w:rsidRPr="008A0DCC">
        <w:rPr>
          <w:rFonts w:eastAsia="Times New Roman"/>
          <w:szCs w:val="24"/>
        </w:rPr>
        <w:t xml:space="preserve">ς της </w:t>
      </w:r>
      <w:r>
        <w:rPr>
          <w:rFonts w:eastAsia="Times New Roman"/>
          <w:szCs w:val="24"/>
        </w:rPr>
        <w:t>Α</w:t>
      </w:r>
      <w:r w:rsidRPr="008A0DCC">
        <w:rPr>
          <w:rFonts w:eastAsia="Times New Roman"/>
          <w:szCs w:val="24"/>
        </w:rPr>
        <w:t xml:space="preserve">ριστεράς σε συνθήκες κρίσης του πολιτικού συστήματος προέκυψε η </w:t>
      </w:r>
      <w:r w:rsidRPr="008A0DCC">
        <w:rPr>
          <w:rFonts w:eastAsia="Times New Roman"/>
          <w:szCs w:val="24"/>
        </w:rPr>
        <w:lastRenderedPageBreak/>
        <w:t>ανάγκη για την επίτευξη συμμαχιών</w:t>
      </w:r>
      <w:r>
        <w:rPr>
          <w:rFonts w:eastAsia="Times New Roman"/>
          <w:szCs w:val="24"/>
        </w:rPr>
        <w:t>. Ο</w:t>
      </w:r>
      <w:r w:rsidRPr="008A0DCC">
        <w:rPr>
          <w:rFonts w:eastAsia="Times New Roman"/>
          <w:szCs w:val="24"/>
        </w:rPr>
        <w:t xml:space="preserve">ι δυνάμεις του </w:t>
      </w:r>
      <w:r>
        <w:rPr>
          <w:rFonts w:eastAsia="Times New Roman"/>
          <w:szCs w:val="24"/>
        </w:rPr>
        <w:t>π</w:t>
      </w:r>
      <w:r w:rsidRPr="008A0DCC">
        <w:rPr>
          <w:rFonts w:eastAsia="Times New Roman"/>
          <w:szCs w:val="24"/>
        </w:rPr>
        <w:t>αλαιού πολιτικού συστήματος δεν θα μπορούσαν να συναινέσουν και δεν θα μπορούσε και ο ΣΥΡΙΖΑ να δεχτεί μία τέτοια εξέλιξη</w:t>
      </w:r>
      <w:r>
        <w:rPr>
          <w:rFonts w:eastAsia="Times New Roman"/>
          <w:szCs w:val="24"/>
        </w:rPr>
        <w:t>,</w:t>
      </w:r>
      <w:r w:rsidRPr="008A0DCC">
        <w:rPr>
          <w:rFonts w:eastAsia="Times New Roman"/>
          <w:szCs w:val="24"/>
        </w:rPr>
        <w:t xml:space="preserve"> δεδομένων των δεσμών τους ή τουλάχιστον μεγάλου μέρους </w:t>
      </w:r>
      <w:r>
        <w:rPr>
          <w:rFonts w:eastAsia="Times New Roman"/>
          <w:szCs w:val="24"/>
        </w:rPr>
        <w:t>τους,</w:t>
      </w:r>
      <w:r w:rsidRPr="008A0DCC">
        <w:rPr>
          <w:rFonts w:eastAsia="Times New Roman"/>
          <w:szCs w:val="24"/>
        </w:rPr>
        <w:t xml:space="preserve"> με το σύστημα της διαπλοκής και της </w:t>
      </w:r>
      <w:proofErr w:type="spellStart"/>
      <w:r w:rsidRPr="008A0DCC">
        <w:rPr>
          <w:rFonts w:eastAsia="Times New Roman"/>
          <w:szCs w:val="24"/>
        </w:rPr>
        <w:t>κλεπτοκρατίας</w:t>
      </w:r>
      <w:proofErr w:type="spellEnd"/>
      <w:r w:rsidRPr="008A0DCC">
        <w:rPr>
          <w:rFonts w:eastAsia="Times New Roman"/>
          <w:szCs w:val="24"/>
        </w:rPr>
        <w:t xml:space="preserve"> που είχε διαμορφωθεί στη </w:t>
      </w:r>
      <w:r>
        <w:rPr>
          <w:rFonts w:eastAsia="Times New Roman"/>
          <w:szCs w:val="24"/>
        </w:rPr>
        <w:t>χ</w:t>
      </w:r>
      <w:r w:rsidRPr="008A0DCC">
        <w:rPr>
          <w:rFonts w:eastAsia="Times New Roman"/>
          <w:szCs w:val="24"/>
        </w:rPr>
        <w:t>ώρα</w:t>
      </w:r>
      <w:r>
        <w:rPr>
          <w:rFonts w:eastAsia="Times New Roman"/>
          <w:szCs w:val="24"/>
        </w:rPr>
        <w:t>. Υ</w:t>
      </w:r>
      <w:r w:rsidRPr="008A0DCC">
        <w:rPr>
          <w:rFonts w:eastAsia="Times New Roman"/>
          <w:szCs w:val="24"/>
        </w:rPr>
        <w:t>πό τους όρους αυτούς η λύση μιας συμμαχικής κυβέρνησης με τους ΑΝΕΛ κατέστη μονόδρομος</w:t>
      </w:r>
      <w:r>
        <w:rPr>
          <w:rFonts w:eastAsia="Times New Roman"/>
          <w:szCs w:val="24"/>
        </w:rPr>
        <w:t xml:space="preserve">. </w:t>
      </w:r>
    </w:p>
    <w:p w14:paraId="06453171" w14:textId="77777777" w:rsidR="00C04CE1" w:rsidRDefault="00722F08">
      <w:pPr>
        <w:spacing w:line="600" w:lineRule="auto"/>
        <w:ind w:firstLine="720"/>
        <w:jc w:val="both"/>
        <w:rPr>
          <w:rFonts w:eastAsia="Times New Roman"/>
          <w:szCs w:val="24"/>
        </w:rPr>
      </w:pPr>
      <w:r>
        <w:rPr>
          <w:rFonts w:eastAsia="Times New Roman"/>
          <w:szCs w:val="24"/>
        </w:rPr>
        <w:t>Η</w:t>
      </w:r>
      <w:r w:rsidRPr="008A0DCC">
        <w:rPr>
          <w:rFonts w:eastAsia="Times New Roman"/>
          <w:szCs w:val="24"/>
        </w:rPr>
        <w:t xml:space="preserve"> </w:t>
      </w:r>
      <w:r>
        <w:rPr>
          <w:rFonts w:eastAsia="Times New Roman"/>
          <w:szCs w:val="24"/>
        </w:rPr>
        <w:t>Κ</w:t>
      </w:r>
      <w:r w:rsidRPr="008A0DCC">
        <w:rPr>
          <w:rFonts w:eastAsia="Times New Roman"/>
          <w:szCs w:val="24"/>
        </w:rPr>
        <w:t>υβέρνηση</w:t>
      </w:r>
      <w:r>
        <w:rPr>
          <w:rFonts w:eastAsia="Times New Roman"/>
          <w:szCs w:val="24"/>
        </w:rPr>
        <w:t xml:space="preserve"> ΣΥΡΙΖΑ - ΑΝΕΛ υπήρξε αντικείμενο σφοδρής αντιπαράθεσης και κριτικής από το παλιό</w:t>
      </w:r>
      <w:r w:rsidRPr="008A0DCC">
        <w:rPr>
          <w:rFonts w:eastAsia="Times New Roman"/>
          <w:szCs w:val="24"/>
        </w:rPr>
        <w:t xml:space="preserve"> </w:t>
      </w:r>
      <w:r>
        <w:rPr>
          <w:rFonts w:eastAsia="Times New Roman"/>
          <w:szCs w:val="24"/>
        </w:rPr>
        <w:t>δικομματικό σύστημα εξουσίας, όχι τόσο για την αποτελεσματικότητα ή</w:t>
      </w:r>
      <w:r w:rsidRPr="008A0DCC">
        <w:rPr>
          <w:rFonts w:eastAsia="Times New Roman"/>
          <w:szCs w:val="24"/>
        </w:rPr>
        <w:t xml:space="preserve"> αναποτελεσματικότητα του κυβερνητικού έργου</w:t>
      </w:r>
      <w:r>
        <w:rPr>
          <w:rFonts w:eastAsia="Times New Roman"/>
          <w:szCs w:val="24"/>
        </w:rPr>
        <w:t>, ό</w:t>
      </w:r>
      <w:r w:rsidRPr="008A0DCC">
        <w:rPr>
          <w:rFonts w:eastAsia="Times New Roman"/>
          <w:szCs w:val="24"/>
        </w:rPr>
        <w:t xml:space="preserve">σο για τη διαφορετική πολιτική και ιδεολογική ταυτότητα των συνιστωσών </w:t>
      </w:r>
      <w:r>
        <w:rPr>
          <w:rFonts w:eastAsia="Times New Roman"/>
          <w:szCs w:val="24"/>
        </w:rPr>
        <w:t>της. Α</w:t>
      </w:r>
      <w:r w:rsidRPr="008A0DCC">
        <w:rPr>
          <w:rFonts w:eastAsia="Times New Roman"/>
          <w:szCs w:val="24"/>
        </w:rPr>
        <w:t>υτό που ενοχλούσε</w:t>
      </w:r>
      <w:r>
        <w:rPr>
          <w:rFonts w:eastAsia="Times New Roman"/>
          <w:szCs w:val="24"/>
        </w:rPr>
        <w:t>,</w:t>
      </w:r>
      <w:r w:rsidRPr="008A0DCC">
        <w:rPr>
          <w:rFonts w:eastAsia="Times New Roman"/>
          <w:szCs w:val="24"/>
        </w:rPr>
        <w:t xml:space="preserve"> βέβαια</w:t>
      </w:r>
      <w:r>
        <w:rPr>
          <w:rFonts w:eastAsia="Times New Roman"/>
          <w:szCs w:val="24"/>
        </w:rPr>
        <w:t>,</w:t>
      </w:r>
      <w:r w:rsidRPr="008A0DCC">
        <w:rPr>
          <w:rFonts w:eastAsia="Times New Roman"/>
          <w:szCs w:val="24"/>
        </w:rPr>
        <w:t xml:space="preserve"> το σύστημα δεν ήταν η ιδεολογική ασυμβατότητα των εταίρων του σχήματος</w:t>
      </w:r>
      <w:r>
        <w:rPr>
          <w:rFonts w:eastAsia="Times New Roman"/>
          <w:szCs w:val="24"/>
        </w:rPr>
        <w:t>, ό</w:t>
      </w:r>
      <w:r w:rsidRPr="008A0DCC">
        <w:rPr>
          <w:rFonts w:eastAsia="Times New Roman"/>
          <w:szCs w:val="24"/>
        </w:rPr>
        <w:t>σο το</w:t>
      </w:r>
      <w:r>
        <w:rPr>
          <w:rFonts w:eastAsia="Times New Roman"/>
          <w:szCs w:val="24"/>
        </w:rPr>
        <w:t xml:space="preserve"> γεγονός</w:t>
      </w:r>
      <w:r w:rsidRPr="008A0DCC">
        <w:rPr>
          <w:rFonts w:eastAsia="Times New Roman"/>
          <w:szCs w:val="24"/>
        </w:rPr>
        <w:t xml:space="preserve"> ότι με τη συμμαχία αυτή κατέστη δυνατή η διακυβέρνηση της χώρας και η επίτευξη της εξόδου από τα μνημόνια με την κοινωνία όρθια</w:t>
      </w:r>
      <w:r>
        <w:rPr>
          <w:rFonts w:eastAsia="Times New Roman"/>
          <w:szCs w:val="24"/>
        </w:rPr>
        <w:t>. Τ</w:t>
      </w:r>
      <w:r w:rsidRPr="008A0DCC">
        <w:rPr>
          <w:rFonts w:eastAsia="Times New Roman"/>
          <w:szCs w:val="24"/>
        </w:rPr>
        <w:t xml:space="preserve">ο παλιό σύστημα και στις δύο εκλογικές αναμετρήσεις προσδοκούσε να παίξει με τη διαδικασία των εντολών και το διαφαινόμενο και </w:t>
      </w:r>
      <w:r>
        <w:rPr>
          <w:rFonts w:eastAsia="Times New Roman"/>
          <w:szCs w:val="24"/>
        </w:rPr>
        <w:t>επιθυμητό</w:t>
      </w:r>
      <w:r w:rsidRPr="008A0DCC">
        <w:rPr>
          <w:rFonts w:eastAsia="Times New Roman"/>
          <w:szCs w:val="24"/>
        </w:rPr>
        <w:t xml:space="preserve"> αδιέξοδο</w:t>
      </w:r>
      <w:r>
        <w:rPr>
          <w:rFonts w:eastAsia="Times New Roman"/>
          <w:szCs w:val="24"/>
        </w:rPr>
        <w:t>,</w:t>
      </w:r>
      <w:r w:rsidRPr="008A0DCC">
        <w:rPr>
          <w:rFonts w:eastAsia="Times New Roman"/>
          <w:szCs w:val="24"/>
        </w:rPr>
        <w:t xml:space="preserve"> ώστε να καταστεί ρυθμιστής της </w:t>
      </w:r>
      <w:r w:rsidRPr="008A0DCC">
        <w:rPr>
          <w:rFonts w:eastAsia="Times New Roman"/>
          <w:szCs w:val="24"/>
        </w:rPr>
        <w:lastRenderedPageBreak/>
        <w:t>κατάστασης και να σύρει τον ΣΥΡΙΖΑ σε ακραίες αντιλαϊκές πολιτικές επιλογές</w:t>
      </w:r>
      <w:r>
        <w:rPr>
          <w:rFonts w:eastAsia="Times New Roman"/>
          <w:szCs w:val="24"/>
        </w:rPr>
        <w:t>.</w:t>
      </w:r>
    </w:p>
    <w:p w14:paraId="06453172" w14:textId="77777777" w:rsidR="00C04CE1" w:rsidRDefault="00722F08">
      <w:pPr>
        <w:spacing w:line="600" w:lineRule="auto"/>
        <w:ind w:firstLine="720"/>
        <w:jc w:val="both"/>
        <w:rPr>
          <w:rFonts w:eastAsia="Times New Roman"/>
          <w:szCs w:val="24"/>
        </w:rPr>
      </w:pPr>
      <w:r>
        <w:rPr>
          <w:rFonts w:eastAsia="Times New Roman"/>
          <w:szCs w:val="24"/>
        </w:rPr>
        <w:t>Η</w:t>
      </w:r>
      <w:r w:rsidRPr="008A0DCC">
        <w:rPr>
          <w:rFonts w:eastAsia="Times New Roman"/>
          <w:szCs w:val="24"/>
        </w:rPr>
        <w:t xml:space="preserve"> Νέα Δημοκρατία και όλο το παραδ</w:t>
      </w:r>
      <w:r>
        <w:rPr>
          <w:rFonts w:eastAsia="Times New Roman"/>
          <w:szCs w:val="24"/>
        </w:rPr>
        <w:t>οσιακό πολιτικό σκηνικό επένδυσε</w:t>
      </w:r>
      <w:r w:rsidRPr="008A0DCC">
        <w:rPr>
          <w:rFonts w:eastAsia="Times New Roman"/>
          <w:szCs w:val="24"/>
        </w:rPr>
        <w:t xml:space="preserve"> στην π</w:t>
      </w:r>
      <w:r>
        <w:rPr>
          <w:rFonts w:eastAsia="Times New Roman"/>
          <w:szCs w:val="24"/>
        </w:rPr>
        <w:t>ολιτική της αριστερής παρένθεση</w:t>
      </w:r>
      <w:r w:rsidRPr="008A0DCC">
        <w:rPr>
          <w:rFonts w:eastAsia="Times New Roman"/>
          <w:szCs w:val="24"/>
        </w:rPr>
        <w:t>ς</w:t>
      </w:r>
      <w:r>
        <w:rPr>
          <w:rFonts w:eastAsia="Times New Roman"/>
          <w:szCs w:val="24"/>
        </w:rPr>
        <w:t>,</w:t>
      </w:r>
      <w:r w:rsidRPr="008A0DCC">
        <w:rPr>
          <w:rFonts w:eastAsia="Times New Roman"/>
          <w:szCs w:val="24"/>
        </w:rPr>
        <w:t xml:space="preserve"> στην υλοποίηση του οποίου συμμετείχαν και τμήματα του κρατικού μηχανισμού</w:t>
      </w:r>
      <w:r>
        <w:rPr>
          <w:rFonts w:eastAsia="Times New Roman"/>
          <w:szCs w:val="24"/>
        </w:rPr>
        <w:t>, η</w:t>
      </w:r>
      <w:r w:rsidRPr="008A0DCC">
        <w:rPr>
          <w:rFonts w:eastAsia="Times New Roman"/>
          <w:szCs w:val="24"/>
        </w:rPr>
        <w:t xml:space="preserve"> συνδικαλιστική γραφειοκρατία</w:t>
      </w:r>
      <w:r>
        <w:rPr>
          <w:rFonts w:eastAsia="Times New Roman"/>
          <w:szCs w:val="24"/>
        </w:rPr>
        <w:t>, Μ</w:t>
      </w:r>
      <w:r w:rsidRPr="008A0DCC">
        <w:rPr>
          <w:rFonts w:eastAsia="Times New Roman"/>
          <w:szCs w:val="24"/>
        </w:rPr>
        <w:t xml:space="preserve">έσα </w:t>
      </w:r>
      <w:r>
        <w:rPr>
          <w:rFonts w:eastAsia="Times New Roman"/>
          <w:szCs w:val="24"/>
        </w:rPr>
        <w:t>Μ</w:t>
      </w:r>
      <w:r w:rsidRPr="008A0DCC">
        <w:rPr>
          <w:rFonts w:eastAsia="Times New Roman"/>
          <w:szCs w:val="24"/>
        </w:rPr>
        <w:t xml:space="preserve">αζικής </w:t>
      </w:r>
      <w:r>
        <w:rPr>
          <w:rFonts w:eastAsia="Times New Roman"/>
          <w:szCs w:val="24"/>
        </w:rPr>
        <w:t>Ε</w:t>
      </w:r>
      <w:r w:rsidRPr="008A0DCC">
        <w:rPr>
          <w:rFonts w:eastAsia="Times New Roman"/>
          <w:szCs w:val="24"/>
        </w:rPr>
        <w:t>νημέρωσης</w:t>
      </w:r>
      <w:r>
        <w:rPr>
          <w:rFonts w:eastAsia="Times New Roman"/>
          <w:szCs w:val="24"/>
        </w:rPr>
        <w:t>,</w:t>
      </w:r>
      <w:r w:rsidRPr="008A0DCC">
        <w:rPr>
          <w:rFonts w:eastAsia="Times New Roman"/>
          <w:szCs w:val="24"/>
        </w:rPr>
        <w:t xml:space="preserve"> επιχειρηματικά συμφέροντα και αρραγές όλο το παλιό πολιτικό σύστημα του </w:t>
      </w:r>
      <w:r>
        <w:rPr>
          <w:rFonts w:eastAsia="Times New Roman"/>
          <w:szCs w:val="24"/>
        </w:rPr>
        <w:t>β</w:t>
      </w:r>
      <w:r w:rsidRPr="008A0DCC">
        <w:rPr>
          <w:rFonts w:eastAsia="Times New Roman"/>
          <w:szCs w:val="24"/>
        </w:rPr>
        <w:t>αθέως κράτους</w:t>
      </w:r>
      <w:r>
        <w:rPr>
          <w:rFonts w:eastAsia="Times New Roman"/>
          <w:szCs w:val="24"/>
        </w:rPr>
        <w:t xml:space="preserve">. </w:t>
      </w:r>
    </w:p>
    <w:p w14:paraId="06453173" w14:textId="77777777" w:rsidR="00C04CE1" w:rsidRDefault="00722F08">
      <w:pPr>
        <w:spacing w:line="600" w:lineRule="auto"/>
        <w:ind w:firstLine="720"/>
        <w:jc w:val="both"/>
        <w:rPr>
          <w:rFonts w:eastAsia="Times New Roman"/>
          <w:szCs w:val="24"/>
        </w:rPr>
      </w:pPr>
      <w:r>
        <w:rPr>
          <w:rFonts w:eastAsia="Times New Roman"/>
          <w:szCs w:val="24"/>
        </w:rPr>
        <w:t>Η</w:t>
      </w:r>
      <w:r w:rsidRPr="008A0DCC">
        <w:rPr>
          <w:rFonts w:eastAsia="Times New Roman"/>
          <w:szCs w:val="24"/>
        </w:rPr>
        <w:t xml:space="preserve"> πολιτική αυτή σε όλες τις μορφές της απέτυχε και η </w:t>
      </w:r>
      <w:r>
        <w:rPr>
          <w:rFonts w:eastAsia="Times New Roman"/>
          <w:szCs w:val="24"/>
        </w:rPr>
        <w:t>Κ</w:t>
      </w:r>
      <w:r w:rsidRPr="008A0DCC">
        <w:rPr>
          <w:rFonts w:eastAsia="Times New Roman"/>
          <w:szCs w:val="24"/>
        </w:rPr>
        <w:t xml:space="preserve">υβέρνηση </w:t>
      </w:r>
      <w:r>
        <w:rPr>
          <w:rFonts w:eastAsia="Times New Roman"/>
          <w:szCs w:val="24"/>
        </w:rPr>
        <w:t>ΣΥΡΙΖΑ - ΑΝΕΛ</w:t>
      </w:r>
      <w:r w:rsidRPr="008A0DCC">
        <w:rPr>
          <w:rFonts w:eastAsia="Times New Roman"/>
          <w:szCs w:val="24"/>
        </w:rPr>
        <w:t xml:space="preserve"> ήτανε μέχρι σήμερα η μακροβιότερη </w:t>
      </w:r>
      <w:r>
        <w:rPr>
          <w:rFonts w:eastAsia="Times New Roman"/>
          <w:szCs w:val="24"/>
        </w:rPr>
        <w:t>Κ</w:t>
      </w:r>
      <w:r w:rsidRPr="008A0DCC">
        <w:rPr>
          <w:rFonts w:eastAsia="Times New Roman"/>
          <w:szCs w:val="24"/>
        </w:rPr>
        <w:t>υβέρνηση από το 2010 και μετά</w:t>
      </w:r>
      <w:r>
        <w:rPr>
          <w:rFonts w:eastAsia="Times New Roman"/>
          <w:szCs w:val="24"/>
        </w:rPr>
        <w:t>. Γ</w:t>
      </w:r>
      <w:r w:rsidRPr="008A0DCC">
        <w:rPr>
          <w:rFonts w:eastAsia="Times New Roman"/>
          <w:szCs w:val="24"/>
        </w:rPr>
        <w:t xml:space="preserve">ια αυτό και </w:t>
      </w:r>
      <w:r>
        <w:rPr>
          <w:rFonts w:eastAsia="Times New Roman"/>
          <w:szCs w:val="24"/>
        </w:rPr>
        <w:t xml:space="preserve">η </w:t>
      </w:r>
      <w:r w:rsidRPr="008A0DCC">
        <w:rPr>
          <w:rFonts w:eastAsia="Times New Roman"/>
          <w:szCs w:val="24"/>
        </w:rPr>
        <w:t>μόνιμη επωδός</w:t>
      </w:r>
      <w:r>
        <w:rPr>
          <w:rFonts w:eastAsia="Times New Roman"/>
          <w:szCs w:val="24"/>
        </w:rPr>
        <w:t xml:space="preserve"> - </w:t>
      </w:r>
      <w:r w:rsidRPr="008A0DCC">
        <w:rPr>
          <w:rFonts w:eastAsia="Times New Roman"/>
          <w:szCs w:val="24"/>
        </w:rPr>
        <w:t xml:space="preserve">δικαιολογία για μη σύμπραξη πολιτικών </w:t>
      </w:r>
      <w:r>
        <w:rPr>
          <w:rFonts w:eastAsia="Times New Roman"/>
          <w:szCs w:val="24"/>
        </w:rPr>
        <w:t>δ</w:t>
      </w:r>
      <w:r w:rsidRPr="008A0DCC">
        <w:rPr>
          <w:rFonts w:eastAsia="Times New Roman"/>
          <w:szCs w:val="24"/>
        </w:rPr>
        <w:t xml:space="preserve">υνάμεων </w:t>
      </w:r>
      <w:r>
        <w:rPr>
          <w:rFonts w:eastAsia="Times New Roman"/>
          <w:szCs w:val="24"/>
        </w:rPr>
        <w:t>-</w:t>
      </w:r>
      <w:r w:rsidRPr="006F55E8">
        <w:rPr>
          <w:rFonts w:eastAsia="Times New Roman"/>
          <w:szCs w:val="24"/>
        </w:rPr>
        <w:t>όμορων με το ΣΥΡΙΖΑ</w:t>
      </w:r>
      <w:r>
        <w:rPr>
          <w:rFonts w:eastAsia="Times New Roman"/>
          <w:szCs w:val="24"/>
        </w:rPr>
        <w:t>-</w:t>
      </w:r>
      <w:r w:rsidRPr="006F55E8">
        <w:rPr>
          <w:rFonts w:eastAsia="Times New Roman"/>
          <w:szCs w:val="24"/>
        </w:rPr>
        <w:t xml:space="preserve"> </w:t>
      </w:r>
      <w:r>
        <w:rPr>
          <w:rFonts w:eastAsia="Times New Roman"/>
          <w:szCs w:val="24"/>
        </w:rPr>
        <w:t>σ</w:t>
      </w:r>
      <w:r w:rsidRPr="006F55E8">
        <w:rPr>
          <w:rFonts w:eastAsia="Times New Roman"/>
          <w:szCs w:val="24"/>
        </w:rPr>
        <w:t>την</w:t>
      </w:r>
      <w:r w:rsidRPr="008A0DCC">
        <w:rPr>
          <w:rFonts w:eastAsia="Times New Roman"/>
          <w:szCs w:val="24"/>
        </w:rPr>
        <w:t xml:space="preserve"> </w:t>
      </w:r>
      <w:r>
        <w:rPr>
          <w:rFonts w:eastAsia="Times New Roman"/>
          <w:szCs w:val="24"/>
        </w:rPr>
        <w:t>Κ</w:t>
      </w:r>
      <w:r w:rsidRPr="008A0DCC">
        <w:rPr>
          <w:rFonts w:eastAsia="Times New Roman"/>
          <w:szCs w:val="24"/>
        </w:rPr>
        <w:t>υβέρνηση</w:t>
      </w:r>
      <w:r>
        <w:rPr>
          <w:rFonts w:eastAsia="Times New Roman"/>
          <w:szCs w:val="24"/>
        </w:rPr>
        <w:t>,</w:t>
      </w:r>
      <w:r w:rsidRPr="008A0DCC">
        <w:rPr>
          <w:rFonts w:eastAsia="Times New Roman"/>
          <w:szCs w:val="24"/>
        </w:rPr>
        <w:t xml:space="preserve"> ακόμα και αντικείμενο χλευασμού</w:t>
      </w:r>
      <w:r>
        <w:rPr>
          <w:rFonts w:eastAsia="Times New Roman"/>
          <w:szCs w:val="24"/>
        </w:rPr>
        <w:t>,</w:t>
      </w:r>
      <w:r w:rsidRPr="008A0DCC">
        <w:rPr>
          <w:rFonts w:eastAsia="Times New Roman"/>
          <w:szCs w:val="24"/>
        </w:rPr>
        <w:t xml:space="preserve"> ήταν καθ</w:t>
      </w:r>
      <w:r>
        <w:rPr>
          <w:rFonts w:eastAsia="Times New Roman"/>
          <w:szCs w:val="24"/>
        </w:rPr>
        <w:t xml:space="preserve">’ </w:t>
      </w:r>
      <w:r w:rsidRPr="008A0DCC">
        <w:rPr>
          <w:rFonts w:eastAsia="Times New Roman"/>
          <w:szCs w:val="24"/>
        </w:rPr>
        <w:t xml:space="preserve">όλη τη διάρκεια της τετραετίας αυτή η </w:t>
      </w:r>
      <w:r>
        <w:rPr>
          <w:rFonts w:eastAsia="Times New Roman"/>
          <w:szCs w:val="24"/>
        </w:rPr>
        <w:t>–εντός εισαγωγικών- «</w:t>
      </w:r>
      <w:r w:rsidRPr="008A0DCC">
        <w:rPr>
          <w:rFonts w:eastAsia="Times New Roman"/>
          <w:szCs w:val="24"/>
        </w:rPr>
        <w:t>ανάρμοστη</w:t>
      </w:r>
      <w:r>
        <w:rPr>
          <w:rFonts w:eastAsia="Times New Roman"/>
          <w:szCs w:val="24"/>
        </w:rPr>
        <w:t>»</w:t>
      </w:r>
      <w:r w:rsidRPr="008A0DCC">
        <w:rPr>
          <w:rFonts w:eastAsia="Times New Roman"/>
          <w:szCs w:val="24"/>
        </w:rPr>
        <w:t xml:space="preserve"> σύμπραξη</w:t>
      </w:r>
      <w:r>
        <w:rPr>
          <w:rFonts w:eastAsia="Times New Roman"/>
          <w:szCs w:val="24"/>
        </w:rPr>
        <w:t>.</w:t>
      </w:r>
      <w:r w:rsidRPr="008A0DCC">
        <w:rPr>
          <w:rFonts w:eastAsia="Times New Roman"/>
          <w:szCs w:val="24"/>
        </w:rPr>
        <w:t xml:space="preserve"> </w:t>
      </w:r>
    </w:p>
    <w:p w14:paraId="06453174" w14:textId="77777777" w:rsidR="00C04CE1" w:rsidRDefault="00722F08">
      <w:pPr>
        <w:spacing w:line="600" w:lineRule="auto"/>
        <w:ind w:firstLine="720"/>
        <w:jc w:val="both"/>
        <w:rPr>
          <w:rFonts w:eastAsia="Times New Roman"/>
          <w:szCs w:val="24"/>
        </w:rPr>
      </w:pPr>
      <w:r>
        <w:rPr>
          <w:rFonts w:eastAsia="Times New Roman"/>
          <w:szCs w:val="24"/>
        </w:rPr>
        <w:t>Α</w:t>
      </w:r>
      <w:r w:rsidRPr="008A0DCC">
        <w:rPr>
          <w:rFonts w:eastAsia="Times New Roman"/>
          <w:szCs w:val="24"/>
        </w:rPr>
        <w:t>ν πάρουμε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μας, όμως,</w:t>
      </w:r>
      <w:r w:rsidRPr="008A0DCC">
        <w:rPr>
          <w:rFonts w:eastAsia="Times New Roman"/>
          <w:szCs w:val="24"/>
        </w:rPr>
        <w:t xml:space="preserve"> χάριν παιδιάς</w:t>
      </w:r>
      <w:r>
        <w:rPr>
          <w:rFonts w:eastAsia="Times New Roman"/>
          <w:szCs w:val="24"/>
        </w:rPr>
        <w:t>,</w:t>
      </w:r>
      <w:r w:rsidRPr="008A0DCC">
        <w:rPr>
          <w:rFonts w:eastAsia="Times New Roman"/>
          <w:szCs w:val="24"/>
        </w:rPr>
        <w:t xml:space="preserve"> </w:t>
      </w:r>
      <w:r>
        <w:rPr>
          <w:rFonts w:eastAsia="Times New Roman"/>
          <w:szCs w:val="24"/>
        </w:rPr>
        <w:t>τ</w:t>
      </w:r>
      <w:r w:rsidRPr="008A0DCC">
        <w:rPr>
          <w:rFonts w:eastAsia="Times New Roman"/>
          <w:szCs w:val="24"/>
        </w:rPr>
        <w:t>η φροϋδική προσέγγιση περί του ναρκισσισμού των μικρών διαφορών και των συνεπειών του</w:t>
      </w:r>
      <w:r>
        <w:rPr>
          <w:rFonts w:eastAsia="Times New Roman"/>
          <w:szCs w:val="24"/>
        </w:rPr>
        <w:t>,</w:t>
      </w:r>
      <w:r w:rsidRPr="008A0DCC">
        <w:rPr>
          <w:rFonts w:eastAsia="Times New Roman"/>
          <w:szCs w:val="24"/>
        </w:rPr>
        <w:t xml:space="preserve"> θα μπορούσαμε να ισχυριστούμε ότι όσο </w:t>
      </w:r>
      <w:r w:rsidRPr="008A0DCC">
        <w:rPr>
          <w:rFonts w:eastAsia="Times New Roman"/>
          <w:szCs w:val="24"/>
        </w:rPr>
        <w:lastRenderedPageBreak/>
        <w:t>πιο εμφαν</w:t>
      </w:r>
      <w:r>
        <w:rPr>
          <w:rFonts w:eastAsia="Times New Roman"/>
          <w:szCs w:val="24"/>
        </w:rPr>
        <w:t>εί</w:t>
      </w:r>
      <w:r w:rsidRPr="008A0DCC">
        <w:rPr>
          <w:rFonts w:eastAsia="Times New Roman"/>
          <w:szCs w:val="24"/>
        </w:rPr>
        <w:t xml:space="preserve">ς και εξόφθαλμα </w:t>
      </w:r>
      <w:r>
        <w:rPr>
          <w:rFonts w:eastAsia="Times New Roman"/>
          <w:szCs w:val="24"/>
        </w:rPr>
        <w:t>α</w:t>
      </w:r>
      <w:r w:rsidRPr="008A0DCC">
        <w:rPr>
          <w:rFonts w:eastAsia="Times New Roman"/>
          <w:szCs w:val="24"/>
        </w:rPr>
        <w:t>σύμβατες είναι οι διαφορές</w:t>
      </w:r>
      <w:r>
        <w:rPr>
          <w:rFonts w:eastAsia="Times New Roman"/>
          <w:szCs w:val="24"/>
        </w:rPr>
        <w:t>,</w:t>
      </w:r>
      <w:r w:rsidRPr="008A0DCC">
        <w:rPr>
          <w:rFonts w:eastAsia="Times New Roman"/>
          <w:szCs w:val="24"/>
        </w:rPr>
        <w:t xml:space="preserve"> τόσο πιο σταθερό είναι ένα συνεργατικό σχήμα</w:t>
      </w:r>
      <w:r>
        <w:rPr>
          <w:rFonts w:eastAsia="Times New Roman"/>
          <w:szCs w:val="24"/>
        </w:rPr>
        <w:t>.</w:t>
      </w:r>
    </w:p>
    <w:p w14:paraId="06453175" w14:textId="77777777" w:rsidR="00C04CE1" w:rsidRDefault="00722F08">
      <w:pPr>
        <w:spacing w:line="600" w:lineRule="auto"/>
        <w:ind w:firstLine="720"/>
        <w:jc w:val="both"/>
        <w:rPr>
          <w:rFonts w:eastAsia="Times New Roman"/>
          <w:szCs w:val="24"/>
        </w:rPr>
      </w:pPr>
      <w:r>
        <w:rPr>
          <w:rFonts w:eastAsia="Times New Roman"/>
          <w:szCs w:val="24"/>
        </w:rPr>
        <w:t>Σ</w:t>
      </w:r>
      <w:r w:rsidRPr="008A0DCC">
        <w:rPr>
          <w:rFonts w:eastAsia="Times New Roman"/>
          <w:szCs w:val="24"/>
        </w:rPr>
        <w:t xml:space="preserve">υνεπώς η κυβερνητική </w:t>
      </w:r>
      <w:r>
        <w:rPr>
          <w:rFonts w:eastAsia="Times New Roman"/>
          <w:szCs w:val="24"/>
        </w:rPr>
        <w:t>α</w:t>
      </w:r>
      <w:r w:rsidRPr="008A0DCC">
        <w:rPr>
          <w:rFonts w:eastAsia="Times New Roman"/>
          <w:szCs w:val="24"/>
        </w:rPr>
        <w:t xml:space="preserve">υτή συμμαχία </w:t>
      </w:r>
      <w:r>
        <w:rPr>
          <w:rFonts w:eastAsia="Times New Roman"/>
          <w:szCs w:val="24"/>
        </w:rPr>
        <w:t>ΣΥΡΙΖΑ - ΑΝΕΛ</w:t>
      </w:r>
      <w:r w:rsidRPr="008A0DCC">
        <w:rPr>
          <w:rFonts w:eastAsia="Times New Roman"/>
          <w:szCs w:val="24"/>
        </w:rPr>
        <w:t xml:space="preserve"> ήταν μία εξαιρετικά ορθή πολιτική επιλογή</w:t>
      </w:r>
      <w:r>
        <w:rPr>
          <w:rFonts w:eastAsia="Times New Roman"/>
          <w:szCs w:val="24"/>
        </w:rPr>
        <w:t>. Α</w:t>
      </w:r>
      <w:r w:rsidRPr="008A0DCC">
        <w:rPr>
          <w:rFonts w:eastAsia="Times New Roman"/>
          <w:szCs w:val="24"/>
        </w:rPr>
        <w:t xml:space="preserve">ποτέλεσε στο διαμορφωμένο πολιτικό </w:t>
      </w:r>
      <w:r>
        <w:rPr>
          <w:rFonts w:eastAsia="Times New Roman"/>
          <w:szCs w:val="24"/>
        </w:rPr>
        <w:t>π</w:t>
      </w:r>
      <w:r w:rsidRPr="008A0DCC">
        <w:rPr>
          <w:rFonts w:eastAsia="Times New Roman"/>
          <w:szCs w:val="24"/>
        </w:rPr>
        <w:t xml:space="preserve">λαίσιο την πιο αξιόπιστη λύση τόσο στο </w:t>
      </w:r>
      <w:r>
        <w:rPr>
          <w:rFonts w:eastAsia="Times New Roman"/>
          <w:szCs w:val="24"/>
        </w:rPr>
        <w:t>εσωτερικό,</w:t>
      </w:r>
      <w:r w:rsidRPr="008A0DCC">
        <w:rPr>
          <w:rFonts w:eastAsia="Times New Roman"/>
          <w:szCs w:val="24"/>
        </w:rPr>
        <w:t xml:space="preserve"> όσο και στο εξωτερικό</w:t>
      </w:r>
      <w:r>
        <w:rPr>
          <w:rFonts w:eastAsia="Times New Roman"/>
          <w:szCs w:val="24"/>
        </w:rPr>
        <w:t>.</w:t>
      </w:r>
      <w:r w:rsidRPr="008A0DCC">
        <w:rPr>
          <w:rFonts w:eastAsia="Times New Roman"/>
          <w:szCs w:val="24"/>
        </w:rPr>
        <w:t xml:space="preserve"> </w:t>
      </w:r>
      <w:r>
        <w:rPr>
          <w:rFonts w:eastAsia="Times New Roman"/>
          <w:szCs w:val="24"/>
        </w:rPr>
        <w:t>Δ</w:t>
      </w:r>
      <w:r w:rsidRPr="008A0DCC">
        <w:rPr>
          <w:rFonts w:eastAsia="Times New Roman"/>
          <w:szCs w:val="24"/>
        </w:rPr>
        <w:t>ιαπραγματεύτηκε με αξιοπρέπεια και συνέπεια με τους δανειστές</w:t>
      </w:r>
      <w:r>
        <w:rPr>
          <w:rFonts w:eastAsia="Times New Roman"/>
          <w:szCs w:val="24"/>
        </w:rPr>
        <w:t>. Πέ</w:t>
      </w:r>
      <w:r w:rsidRPr="008A0DCC">
        <w:rPr>
          <w:rFonts w:eastAsia="Times New Roman"/>
          <w:szCs w:val="24"/>
        </w:rPr>
        <w:t>τυχε σε υπολογίσιμο βαθμό την προστ</w:t>
      </w:r>
      <w:r>
        <w:rPr>
          <w:rFonts w:eastAsia="Times New Roman"/>
          <w:szCs w:val="24"/>
        </w:rPr>
        <w:t>ασία των πιο αδύνατων στρωμάτων π</w:t>
      </w:r>
      <w:r w:rsidRPr="008A0DCC">
        <w:rPr>
          <w:rFonts w:eastAsia="Times New Roman"/>
          <w:szCs w:val="24"/>
        </w:rPr>
        <w:t>αρά τις δυσκολίες</w:t>
      </w:r>
      <w:r>
        <w:rPr>
          <w:rFonts w:eastAsia="Times New Roman"/>
          <w:szCs w:val="24"/>
        </w:rPr>
        <w:t>,</w:t>
      </w:r>
      <w:r w:rsidRPr="008A0DCC">
        <w:rPr>
          <w:rFonts w:eastAsia="Times New Roman"/>
          <w:szCs w:val="24"/>
        </w:rPr>
        <w:t xml:space="preserve"> τα πισωγυρίσματα και τις εντάσεις</w:t>
      </w:r>
      <w:r>
        <w:rPr>
          <w:rFonts w:eastAsia="Times New Roman"/>
          <w:szCs w:val="24"/>
        </w:rPr>
        <w:t>,</w:t>
      </w:r>
      <w:r w:rsidRPr="008A0DCC">
        <w:rPr>
          <w:rFonts w:eastAsia="Times New Roman"/>
          <w:szCs w:val="24"/>
        </w:rPr>
        <w:t xml:space="preserve"> παρήγαγε </w:t>
      </w:r>
      <w:r>
        <w:rPr>
          <w:rFonts w:eastAsia="Times New Roman"/>
          <w:szCs w:val="24"/>
        </w:rPr>
        <w:t>έργο και ως Κ</w:t>
      </w:r>
      <w:r w:rsidRPr="008A0DCC">
        <w:rPr>
          <w:rFonts w:eastAsia="Times New Roman"/>
          <w:szCs w:val="24"/>
        </w:rPr>
        <w:t xml:space="preserve">υβέρνηση έβγαλε τη χώρα από το θανάσιμο σπιράλ των </w:t>
      </w:r>
      <w:proofErr w:type="spellStart"/>
      <w:r w:rsidRPr="008A0DCC">
        <w:rPr>
          <w:rFonts w:eastAsia="Times New Roman"/>
          <w:szCs w:val="24"/>
        </w:rPr>
        <w:t>μνημονιακών</w:t>
      </w:r>
      <w:proofErr w:type="spellEnd"/>
      <w:r w:rsidRPr="008A0DCC">
        <w:rPr>
          <w:rFonts w:eastAsia="Times New Roman"/>
          <w:szCs w:val="24"/>
        </w:rPr>
        <w:t xml:space="preserve"> πολιτικών της περιόδου</w:t>
      </w:r>
      <w:r>
        <w:rPr>
          <w:rFonts w:eastAsia="Times New Roman"/>
          <w:szCs w:val="24"/>
        </w:rPr>
        <w:t xml:space="preserve">, </w:t>
      </w:r>
      <w:r w:rsidRPr="008A0DCC">
        <w:rPr>
          <w:rFonts w:eastAsia="Times New Roman"/>
          <w:szCs w:val="24"/>
        </w:rPr>
        <w:t xml:space="preserve">όπως </w:t>
      </w:r>
      <w:r>
        <w:rPr>
          <w:rFonts w:eastAsia="Times New Roman"/>
          <w:szCs w:val="24"/>
        </w:rPr>
        <w:t>ε</w:t>
      </w:r>
      <w:r w:rsidRPr="008A0DCC">
        <w:rPr>
          <w:rFonts w:eastAsia="Times New Roman"/>
          <w:szCs w:val="24"/>
        </w:rPr>
        <w:t>ξάλλου είχε δεσμευτεί</w:t>
      </w:r>
      <w:r>
        <w:rPr>
          <w:rFonts w:eastAsia="Times New Roman"/>
          <w:szCs w:val="24"/>
        </w:rPr>
        <w:t xml:space="preserve">. </w:t>
      </w:r>
    </w:p>
    <w:p w14:paraId="06453176" w14:textId="77777777" w:rsidR="00C04CE1" w:rsidRDefault="00722F08">
      <w:pPr>
        <w:spacing w:line="600" w:lineRule="auto"/>
        <w:ind w:firstLine="720"/>
        <w:jc w:val="both"/>
        <w:rPr>
          <w:rFonts w:eastAsia="Times New Roman"/>
          <w:szCs w:val="24"/>
        </w:rPr>
      </w:pPr>
      <w:r>
        <w:rPr>
          <w:rFonts w:eastAsia="Times New Roman"/>
          <w:szCs w:val="24"/>
        </w:rPr>
        <w:t>Αυτή η αντιφατική ιδεολογικά Κυ</w:t>
      </w:r>
      <w:r w:rsidRPr="008A0DCC">
        <w:rPr>
          <w:rFonts w:eastAsia="Times New Roman"/>
          <w:szCs w:val="24"/>
        </w:rPr>
        <w:t xml:space="preserve">βέρνηση παρήγαγε τα πιο δικαιωματικά νομοσχέδια που έχει ψηφίσει </w:t>
      </w:r>
      <w:r>
        <w:rPr>
          <w:rFonts w:eastAsia="Times New Roman"/>
          <w:szCs w:val="24"/>
        </w:rPr>
        <w:t>π</w:t>
      </w:r>
      <w:r w:rsidRPr="008A0DCC">
        <w:rPr>
          <w:rFonts w:eastAsia="Times New Roman"/>
          <w:szCs w:val="24"/>
        </w:rPr>
        <w:t xml:space="preserve">οτέ η ελληνική </w:t>
      </w:r>
      <w:r>
        <w:rPr>
          <w:rFonts w:eastAsia="Times New Roman"/>
          <w:szCs w:val="24"/>
        </w:rPr>
        <w:t>Β</w:t>
      </w:r>
      <w:r w:rsidRPr="008A0DCC">
        <w:rPr>
          <w:rFonts w:eastAsia="Times New Roman"/>
          <w:szCs w:val="24"/>
        </w:rPr>
        <w:t>ουλή</w:t>
      </w:r>
      <w:r>
        <w:rPr>
          <w:rFonts w:eastAsia="Times New Roman"/>
          <w:szCs w:val="24"/>
        </w:rPr>
        <w:t>. Γ</w:t>
      </w:r>
      <w:r w:rsidRPr="008A0DCC">
        <w:rPr>
          <w:rFonts w:eastAsia="Times New Roman"/>
          <w:szCs w:val="24"/>
        </w:rPr>
        <w:t xml:space="preserve">ια όσους και όσες βλέπουν την πολιτική διαδικασία ως διαδικασία </w:t>
      </w:r>
      <w:r>
        <w:rPr>
          <w:rFonts w:eastAsia="Times New Roman"/>
          <w:szCs w:val="24"/>
        </w:rPr>
        <w:t>δ</w:t>
      </w:r>
      <w:r w:rsidRPr="008A0DCC">
        <w:rPr>
          <w:rFonts w:eastAsia="Times New Roman"/>
          <w:szCs w:val="24"/>
        </w:rPr>
        <w:t>ημοκρατική</w:t>
      </w:r>
      <w:r>
        <w:rPr>
          <w:rFonts w:eastAsia="Times New Roman"/>
          <w:szCs w:val="24"/>
        </w:rPr>
        <w:t>,</w:t>
      </w:r>
      <w:r w:rsidRPr="008A0DCC">
        <w:rPr>
          <w:rFonts w:eastAsia="Times New Roman"/>
          <w:szCs w:val="24"/>
        </w:rPr>
        <w:t xml:space="preserve"> ενεργητική</w:t>
      </w:r>
      <w:r>
        <w:rPr>
          <w:rFonts w:eastAsia="Times New Roman"/>
          <w:szCs w:val="24"/>
        </w:rPr>
        <w:t>, συμμετοχική, ξ</w:t>
      </w:r>
      <w:r w:rsidRPr="008A0DCC">
        <w:rPr>
          <w:rFonts w:eastAsia="Times New Roman"/>
          <w:szCs w:val="24"/>
        </w:rPr>
        <w:t xml:space="preserve">έρουν πολύ καλά ότι για τον ΣΥΡΙΖΑ και τις δυνάμεις της </w:t>
      </w:r>
      <w:r>
        <w:rPr>
          <w:rFonts w:eastAsia="Times New Roman"/>
          <w:szCs w:val="24"/>
        </w:rPr>
        <w:t>Α</w:t>
      </w:r>
      <w:r w:rsidRPr="008A0DCC">
        <w:rPr>
          <w:rFonts w:eastAsia="Times New Roman"/>
          <w:szCs w:val="24"/>
        </w:rPr>
        <w:t>ριστεράς</w:t>
      </w:r>
      <w:r>
        <w:rPr>
          <w:rFonts w:eastAsia="Times New Roman"/>
          <w:szCs w:val="24"/>
        </w:rPr>
        <w:t>,</w:t>
      </w:r>
      <w:r w:rsidRPr="008A0DCC">
        <w:rPr>
          <w:rFonts w:eastAsia="Times New Roman"/>
          <w:szCs w:val="24"/>
        </w:rPr>
        <w:t xml:space="preserve"> η </w:t>
      </w:r>
      <w:r>
        <w:rPr>
          <w:rFonts w:eastAsia="Times New Roman"/>
          <w:szCs w:val="24"/>
        </w:rPr>
        <w:t>σ</w:t>
      </w:r>
      <w:r w:rsidRPr="008A0DCC">
        <w:rPr>
          <w:rFonts w:eastAsia="Times New Roman"/>
          <w:szCs w:val="24"/>
        </w:rPr>
        <w:t xml:space="preserve">υγκυβέρνηση </w:t>
      </w:r>
      <w:r>
        <w:rPr>
          <w:rFonts w:eastAsia="Times New Roman"/>
          <w:szCs w:val="24"/>
        </w:rPr>
        <w:t>α</w:t>
      </w:r>
      <w:r w:rsidRPr="008A0DCC">
        <w:rPr>
          <w:rFonts w:eastAsia="Times New Roman"/>
          <w:szCs w:val="24"/>
        </w:rPr>
        <w:t xml:space="preserve">υτή ήταν μία άσκηση του </w:t>
      </w:r>
      <w:proofErr w:type="spellStart"/>
      <w:r>
        <w:rPr>
          <w:rFonts w:eastAsia="Times New Roman"/>
          <w:szCs w:val="24"/>
        </w:rPr>
        <w:t>γκραμσιανού</w:t>
      </w:r>
      <w:proofErr w:type="spellEnd"/>
      <w:r>
        <w:rPr>
          <w:rFonts w:eastAsia="Times New Roman"/>
          <w:szCs w:val="24"/>
        </w:rPr>
        <w:t xml:space="preserve"> </w:t>
      </w:r>
      <w:r w:rsidRPr="008A0DCC">
        <w:rPr>
          <w:rFonts w:eastAsia="Times New Roman"/>
          <w:szCs w:val="24"/>
        </w:rPr>
        <w:t>υποδείγματος της διεκδίκησης της ιδεολογικής ηγεμονίας</w:t>
      </w:r>
      <w:r>
        <w:rPr>
          <w:rFonts w:eastAsia="Times New Roman"/>
          <w:szCs w:val="24"/>
        </w:rPr>
        <w:t xml:space="preserve">. </w:t>
      </w:r>
    </w:p>
    <w:p w14:paraId="06453177" w14:textId="77777777" w:rsidR="00C04CE1" w:rsidRDefault="00722F08">
      <w:pPr>
        <w:spacing w:line="600" w:lineRule="auto"/>
        <w:ind w:firstLine="720"/>
        <w:jc w:val="both"/>
        <w:rPr>
          <w:rFonts w:eastAsia="Times New Roman"/>
          <w:szCs w:val="24"/>
        </w:rPr>
      </w:pPr>
      <w:r>
        <w:rPr>
          <w:rFonts w:eastAsia="Times New Roman"/>
          <w:szCs w:val="24"/>
        </w:rPr>
        <w:lastRenderedPageBreak/>
        <w:t>Τ</w:t>
      </w:r>
      <w:r w:rsidRPr="008A0DCC">
        <w:rPr>
          <w:rFonts w:eastAsia="Times New Roman"/>
          <w:szCs w:val="24"/>
        </w:rPr>
        <w:t xml:space="preserve">α μνημόνια και οι πολιτικές λιτότητας απελευθέρωναν δυνάμεις που ιστορικά εκφράζονταν </w:t>
      </w:r>
      <w:r>
        <w:rPr>
          <w:rFonts w:eastAsia="Times New Roman"/>
          <w:szCs w:val="24"/>
        </w:rPr>
        <w:t>α</w:t>
      </w:r>
      <w:r w:rsidRPr="008A0DCC">
        <w:rPr>
          <w:rFonts w:eastAsia="Times New Roman"/>
          <w:szCs w:val="24"/>
        </w:rPr>
        <w:t xml:space="preserve">πό τη </w:t>
      </w:r>
      <w:r>
        <w:rPr>
          <w:rFonts w:eastAsia="Times New Roman"/>
          <w:szCs w:val="24"/>
        </w:rPr>
        <w:t>Δεξιά, την</w:t>
      </w:r>
      <w:r w:rsidRPr="008A0DCC">
        <w:rPr>
          <w:rFonts w:eastAsia="Times New Roman"/>
          <w:szCs w:val="24"/>
        </w:rPr>
        <w:t xml:space="preserve"> </w:t>
      </w:r>
      <w:r>
        <w:rPr>
          <w:rFonts w:eastAsia="Times New Roman"/>
          <w:szCs w:val="24"/>
        </w:rPr>
        <w:t>Κ</w:t>
      </w:r>
      <w:r w:rsidRPr="008A0DCC">
        <w:rPr>
          <w:rFonts w:eastAsia="Times New Roman"/>
          <w:szCs w:val="24"/>
        </w:rPr>
        <w:t>εντροδεξιά</w:t>
      </w:r>
      <w:r>
        <w:rPr>
          <w:rFonts w:eastAsia="Times New Roman"/>
          <w:szCs w:val="24"/>
        </w:rPr>
        <w:t xml:space="preserve"> και τον πολιτικό φιλελευθερισμό. Οι δυνάμεις αυτές ήταν διαθέσιμες εκείνη την εποχή για ένα άλλο υπόδειγμα άσκησης πολιτικής και η Αριστερά αδογμάτιστα και με σεβασμό στις πολιτικές καταγωγές του καθενός και της καθεμιάς, έπρεπε να συνομιλήσει με αυτούς τους χιλιάδες ανθρώπους και αυτό έκανε.</w:t>
      </w:r>
    </w:p>
    <w:p w14:paraId="06453178" w14:textId="77777777" w:rsidR="00C04CE1" w:rsidRDefault="00722F08">
      <w:pPr>
        <w:spacing w:line="600" w:lineRule="auto"/>
        <w:ind w:firstLine="720"/>
        <w:jc w:val="both"/>
        <w:rPr>
          <w:rFonts w:eastAsia="Times New Roman"/>
          <w:szCs w:val="24"/>
        </w:rPr>
      </w:pPr>
      <w:r>
        <w:rPr>
          <w:rFonts w:eastAsia="Times New Roman"/>
          <w:szCs w:val="24"/>
        </w:rPr>
        <w:t xml:space="preserve">Η έξοδος από τα μνημόνια υπήρξε εξίσου καταλυτική πρόκληση για τα παλιά κόμματα και το πολιτικό προσωπικό τους. Κόμματα όπως το ΠΑΣΟΚ, το ΛΑΟΣ, η ΔΗΜΑΡ, που εισηγήθηκαν και υλοποίησαν </w:t>
      </w:r>
      <w:proofErr w:type="spellStart"/>
      <w:r>
        <w:rPr>
          <w:rFonts w:eastAsia="Times New Roman"/>
          <w:szCs w:val="24"/>
        </w:rPr>
        <w:t>μνημονιακές</w:t>
      </w:r>
      <w:proofErr w:type="spellEnd"/>
      <w:r>
        <w:rPr>
          <w:rFonts w:eastAsia="Times New Roman"/>
          <w:szCs w:val="24"/>
        </w:rPr>
        <w:t xml:space="preserve"> πολιτικές, έφτασαν στα όρια της συρρίκνωσης ή και της διάλυσης.</w:t>
      </w:r>
    </w:p>
    <w:p w14:paraId="0645317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Νέα Δημοκρατία κατέγραψε τα χαμηλότερα εκλογικά της ποσοστά. Για την ανάσχεση των διαλυτικών της τάσεων, η Νέα Δημοκρατία προχώρησε σε ολίσθηση προς την Ακροδεξιά, υιοθετώντας πολιτικές και ιδεολογικές πρακτικές της, καθιστώντας τη διγλωσσία πολιτικό εργαλείο χειραγώγησης και το ψεύδος όπλο στην κήρυξη ενός εσωτερικού πολέμου ως μορφή αντιπολίτευσης.</w:t>
      </w:r>
    </w:p>
    <w:p w14:paraId="0645317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Νέα Δημοκρατία και με τη σημερινή της τακτική προσβλέπει στις ψήφους που θα αποσπάσει από τη Χρυσή Αυγή, αλλά με τον τρόπο αυτό μπήκε σε διαδικασίες μετασχηματισμού της, από ευρωπαϊκό κόμμα της λαϊκής Δεξιάς με κεντροδεξιές αναφορές και φιλελεύθερο πρόσημο, σε κόμμα με σαφείς ακροδεξιές αναφορές και πρακτικές. </w:t>
      </w:r>
    </w:p>
    <w:p w14:paraId="0645317B"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Κατέδειξε πως η αντίληψη για το πολίτευμα δεν είναι για το κόμμα αυτό παρά μία ολιγαρχική δημοκρατία, μια δημοκρατία κέλυφος, όπου η φασιστική επιλογή δεν φαντάζει αδιανόητη. Το κόμμα του Καραμανλή μεταλλάσσεται από τον ακροδεξιό Σαμαρά και τον νεοφιλελεύθερο Μητσοτάκη σε ένα είδος «σοβαρής Χρυσής Αυγής», σε ένα εκκολαπτήριο των διαφόρων επίδοξων </w:t>
      </w:r>
      <w:proofErr w:type="spellStart"/>
      <w:r>
        <w:rPr>
          <w:rFonts w:eastAsia="Times New Roman"/>
          <w:color w:val="222222"/>
          <w:szCs w:val="24"/>
          <w:shd w:val="clear" w:color="auto" w:fill="FFFFFF"/>
        </w:rPr>
        <w:t>Σαλβίνι</w:t>
      </w:r>
      <w:proofErr w:type="spellEnd"/>
      <w:r>
        <w:rPr>
          <w:rFonts w:eastAsia="Times New Roman"/>
          <w:color w:val="222222"/>
          <w:szCs w:val="24"/>
          <w:shd w:val="clear" w:color="auto" w:fill="FFFFFF"/>
        </w:rPr>
        <w:t>.</w:t>
      </w:r>
    </w:p>
    <w:p w14:paraId="0645317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στο ΚΙΝΑΛ, η αποτυχία του εγχειρήματος οφείλεται στην υιοθέτηση των πολιτικών ταύτισης με τη Δεξιά, τις νεοφιλελεύθερες επιλογές, την τυφλή αντιπολίτευση στην Κυβέρνηση, την έλλειψη συνεκτικού πολιτικού σχεδίου και την αυταρχική συμπεριφορά ακόμα και προς τους συμπράττοντες πολιτικούς φορείς και κόμματα.</w:t>
      </w:r>
    </w:p>
    <w:p w14:paraId="0645317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έξοδος από τα μνημόνια θεωρήθηκε αρχικά ως πλασματική. Λοιδορήθηκε από τα πρώην μεγάλα κόμματα του κλασικού δικομματισμού, γιατί οι </w:t>
      </w:r>
      <w:proofErr w:type="spellStart"/>
      <w:r>
        <w:rPr>
          <w:rFonts w:eastAsia="Times New Roman"/>
          <w:color w:val="222222"/>
          <w:szCs w:val="24"/>
          <w:shd w:val="clear" w:color="auto" w:fill="FFFFFF"/>
        </w:rPr>
        <w:t>μνημονιακές</w:t>
      </w:r>
      <w:proofErr w:type="spellEnd"/>
      <w:r>
        <w:rPr>
          <w:rFonts w:eastAsia="Times New Roman"/>
          <w:color w:val="222222"/>
          <w:szCs w:val="24"/>
          <w:shd w:val="clear" w:color="auto" w:fill="FFFFFF"/>
        </w:rPr>
        <w:t xml:space="preserve"> πολιτικές αποτελούν στην ουσία τις μόνες πολιτικές προτάσεις και επιλογές των κομμάτων αυτών. Είναι προφανές ότι, αν επικρατούσαν εκλογικά, θα εφάρμοζαν χωρίς ενδοιασμό αυτές τις πολιτικές. Άλλωστε το έχουν δείξει άπειρες φορές, ακόμα και στην τελευταία περίοδο με τη μη περικοπή των συντάξεων. Παράλληλα, τα </w:t>
      </w:r>
      <w:proofErr w:type="spellStart"/>
      <w:r>
        <w:rPr>
          <w:rFonts w:eastAsia="Times New Roman"/>
          <w:color w:val="222222"/>
          <w:szCs w:val="24"/>
          <w:shd w:val="clear" w:color="auto" w:fill="FFFFFF"/>
        </w:rPr>
        <w:t>αποκαλυπτόμενα</w:t>
      </w:r>
      <w:proofErr w:type="spellEnd"/>
      <w:r>
        <w:rPr>
          <w:rFonts w:eastAsia="Times New Roman"/>
          <w:color w:val="222222"/>
          <w:szCs w:val="24"/>
          <w:shd w:val="clear" w:color="auto" w:fill="FFFFFF"/>
        </w:rPr>
        <w:t xml:space="preserve"> σκάνδαλα θεωρήθηκαν ως σκευωρίες κατά του εμπλεκόμενου πολιτικού προσωπικού και καταβάλλονται βέβαια προσπάθειες συγκάλυψης.</w:t>
      </w:r>
    </w:p>
    <w:p w14:paraId="0645317E"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φτάσαμε στη Συμφωνία των Πρεσπών. Η επίτευξη αυτής της συμφωνίας αποτελεί σήμερα τη νέα διαιρετική τομή για την ελληνική πολιτική σκηνή και καταλύτη για τη διαμόρφωση ενός νέου πολιτικού σκηνικού. Κλονίζει εκ θεμελίων ξανά τα κόμματα του κλασικού παλιού δικομματισμού, με την έννοια ότι η συμφωνία ιχνογράφησε τη διαχωριστική γραμμή ανάμεσα στην εθνική εξωστρέφεια και την ενεργητική πολιτική προσέγγιση από τη μία και την αναδίπλωση, τον απομονωτισμό και την πολιτική </w:t>
      </w:r>
      <w:r>
        <w:rPr>
          <w:rFonts w:eastAsia="Times New Roman"/>
          <w:color w:val="222222"/>
          <w:szCs w:val="24"/>
          <w:shd w:val="clear" w:color="auto" w:fill="FFFFFF"/>
        </w:rPr>
        <w:lastRenderedPageBreak/>
        <w:t>αδράνεια σε όλα τα πεδία από την άλλη, στην οικονομία και τις επενδύσεις, στις ανταλλαγές και το εξωτερικό εμπόριο, στην πολιτική ακτινοβολία και την επιρροή στα Βαλκάνια, στον πολιτισμό, τον τουρισμό. Η Συμφωνία των Πρεσπών καθίσταται δομικό στοιχείο της παραγωγικής ανασυγκρότησης της χώρας.</w:t>
      </w:r>
    </w:p>
    <w:p w14:paraId="0645317F"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οξύμωρο είναι ότι, ενώ τα δύο παλιά πολιτικά κόμματα του δικομματισμού </w:t>
      </w:r>
      <w:proofErr w:type="spellStart"/>
      <w:r>
        <w:rPr>
          <w:rFonts w:eastAsia="Times New Roman"/>
          <w:color w:val="222222"/>
          <w:szCs w:val="24"/>
          <w:shd w:val="clear" w:color="auto" w:fill="FFFFFF"/>
        </w:rPr>
        <w:t>συνδιαμόρφωσαν</w:t>
      </w:r>
      <w:proofErr w:type="spellEnd"/>
      <w:r>
        <w:rPr>
          <w:rFonts w:eastAsia="Times New Roman"/>
          <w:color w:val="222222"/>
          <w:szCs w:val="24"/>
          <w:shd w:val="clear" w:color="auto" w:fill="FFFFFF"/>
        </w:rPr>
        <w:t xml:space="preserve"> αυτή τη λεγόμενη εθνική γραμμή, το μεν ΠΑΣΟΚ δεν έχει καν τη δυνατότητα να την αναδείξει ως δική του πολιτική επιτυχία, η δε Νέα Δημοκρατία στοχεύοντας και </w:t>
      </w:r>
      <w:proofErr w:type="spellStart"/>
      <w:r>
        <w:rPr>
          <w:rFonts w:eastAsia="Times New Roman"/>
          <w:color w:val="222222"/>
          <w:szCs w:val="24"/>
          <w:shd w:val="clear" w:color="auto" w:fill="FFFFFF"/>
        </w:rPr>
        <w:t>κρυφοβλέποντας</w:t>
      </w:r>
      <w:proofErr w:type="spellEnd"/>
      <w:r>
        <w:rPr>
          <w:rFonts w:eastAsia="Times New Roman"/>
          <w:color w:val="222222"/>
          <w:szCs w:val="24"/>
          <w:shd w:val="clear" w:color="auto" w:fill="FFFFFF"/>
        </w:rPr>
        <w:t xml:space="preserve"> προς την άκρα Δεξιά και ενσωματώνοντας τους γνωστούς μακεδονομάχους, διαμηνύει σε όλους τους τόνους την αντίθεσή της με αυτήν.</w:t>
      </w:r>
    </w:p>
    <w:p w14:paraId="0645318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Υπό την έννοια αυτή -και επειδή η δημοκρατία δεν είναι μία τυπική υπόθεση, αλλά μία διαδικασία που κρίνεται από τη σοβαρότητα του δημόσιου διαλόγου και την πολιτική ευθύνη όλων- με όλο τον σεβασμό που έχω στα πρόσωπα αυτά, δεν αντιλαμβάνομαι γιατί πρώην Πρωθυπουργοί που διαχειρίστηκαν </w:t>
      </w:r>
      <w:r>
        <w:rPr>
          <w:rFonts w:eastAsia="Times New Roman"/>
          <w:color w:val="222222"/>
          <w:szCs w:val="24"/>
          <w:shd w:val="clear" w:color="auto" w:fill="FFFFFF"/>
        </w:rPr>
        <w:lastRenderedPageBreak/>
        <w:t>το ζήτημα αυτό, που διαμόρφωσαν στρατηγική, που διαμόρφωσαν διπλωματικό κεφάλαιο, που παρήγαγαν έγγραφα, που κατανάλωσαν χρόνο, σιωπούν και δεν τοποθετούνται δημοσίως.</w:t>
      </w:r>
    </w:p>
    <w:p w14:paraId="0645318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s="Times New Roman"/>
          <w:szCs w:val="24"/>
        </w:rPr>
        <w:t>(Στο σημείο αυτό κτυπάει το κουδούνι λήξεως του χρόνου ομιλίας του κυρίου Υπουργού)</w:t>
      </w:r>
    </w:p>
    <w:p w14:paraId="06453182"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ένα λεπτό ακόμα και τελείωσα.</w:t>
      </w:r>
    </w:p>
    <w:p w14:paraId="0645318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έξοδος από τα μνημόνια και η δυναμική εξωτερική πολιτική που απέδωσε καρπούς είναι απαραίτητοι όροι τόσο για την παραγωγική, όσο και για την κοινωνική ανασυγκρότηση και την αναδιάταξη του πολιτικού κομματικού συστήματος. Σήμερα δημιουργούνται συνθήκες για τη διαμόρφωση ενός νέου πολιτικού δίπολου. Τις άκρες αυτού του δίπολου θα καταλαμβάνουν αφ’ ενός οι προοδευτικές δυνάμεις της ελληνικής κοινωνίας, με τον ΣΥΡΙΖΑ, με συλλογικότητες της Αριστεράς, με σοσιαλδημοκράτες και σοσιαλιστές, με προοδευτικούς δημοκράτες, με όλη την Αριστερά, ακόμα και με συντηρητικούς πολίτες που δεν θα μπορούν να ταυτιστούν πολιτικά με τις ακροδεξιές επιλογές του χώρου πολιτικής τους προέλευσης.</w:t>
      </w:r>
    </w:p>
    <w:p w14:paraId="0645318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άλλο άκρο θα συσπειρώνονται δυνάμεις της αντίδρασης, με κορμό μία μεταλλαγμένη Νέα Δημοκρατία, που θα έχει απεμπολήσει τον όποιο χαρακτήρα της λαϊκής φιλελεύθερης Δεξιάς και από συντηρητική παράταξη θα διολισθαίνει ολοένα και περισσότερο προς τα άκρα.</w:t>
      </w:r>
    </w:p>
    <w:p w14:paraId="06453185"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συνθήκες έχουν ωριμάσει για τη σύμπτυξη ενός προοδευτικού μετώπου και τα </w:t>
      </w:r>
      <w:proofErr w:type="spellStart"/>
      <w:r>
        <w:rPr>
          <w:rFonts w:eastAsia="Times New Roman"/>
          <w:color w:val="222222"/>
          <w:szCs w:val="24"/>
          <w:shd w:val="clear" w:color="auto" w:fill="FFFFFF"/>
        </w:rPr>
        <w:t>διακυβεύματα</w:t>
      </w:r>
      <w:proofErr w:type="spellEnd"/>
      <w:r>
        <w:rPr>
          <w:rFonts w:eastAsia="Times New Roman"/>
          <w:color w:val="222222"/>
          <w:szCs w:val="24"/>
          <w:shd w:val="clear" w:color="auto" w:fill="FFFFFF"/>
        </w:rPr>
        <w:t xml:space="preserve"> τίθενται πλέον καθαρά ως επιτακτικά διλήμματα. Θα υπάρξει κοινωνική προστασία και πολιτική ή θα αφεθούν οι ασθενέστεροι στην άθλια μοίρα που τους επιφυλάσσουν οι νεοφιλελεύθερες πολιτικές; </w:t>
      </w:r>
    </w:p>
    <w:p w14:paraId="0645318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τύχουν υπεράσπισης οι μισθοί και το βιοτικό επίπεδο των εργαζομένων ή θα καθιερωθούν για όλες τις υποτελείς τάξεις μισθοί πείνας; Θα προστατευτεί η εργασία από την εργοδοτική αυθαιρεσία με την πλήρη επαναφορά, παγίωση και διεύρυνση των συλλογικών συμβάσεων εργασίας ή θα ριχτεί βορά στην εκμετάλλευση; </w:t>
      </w:r>
    </w:p>
    <w:p w14:paraId="0645318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έχουμε αξιοπρεπές δημόσιο σύστημα υγείας, δημόσιο σύστημα παιδείας ή θα αφήσουμε την παραπαιδεία, τις ακριβές </w:t>
      </w:r>
      <w:r>
        <w:rPr>
          <w:rFonts w:eastAsia="Times New Roman"/>
          <w:color w:val="222222"/>
          <w:szCs w:val="24"/>
          <w:shd w:val="clear" w:color="auto" w:fill="FFFFFF"/>
        </w:rPr>
        <w:lastRenderedPageBreak/>
        <w:t xml:space="preserve">σπουδές στο εξωτερικό και τα ιδιωτικά πανεπιστήμια για τους ευγενείς γόνους και τα άθλια υποβαθμισμένα δημόσια ιδρύματα για τα παιδιά του λαού; </w:t>
      </w:r>
    </w:p>
    <w:p w14:paraId="06453188"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κράτος θα γίνει εργαλείο ανάπτυξης και κοινωνικής προστασίας ή κατασταλτικός μηχανισμός στα χέρια των νεοφιλελεύθερων ελίτ; Τα οφέλη της οικονομικής ανάπτυξης θα διανέμονται δίκαια σε όλους όσοι μόχθησαν γι’ αυτά ή θα τα ιδιοποιούνται αποκλειστικά οι κρατικοδίαιτες ελίτ που χρεοκόπησαν τη χώρα;</w:t>
      </w:r>
    </w:p>
    <w:p w14:paraId="0645318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Τελικά, θα οικοδομήσουμε μία πατρίδα με ανοιχτή εξωτερική πολιτική φιλίας, συνεργασίας και ελευθερίας ή θα περιχαρακωθούμε στον επαρχιωτισμό της απομόνωσης, στον αγοραίο εθνικισμό των αχρείων λαθρεμπόρων πατριδοκάπηλων, στην αρπαγή του πλούτου από τους επιτήδειους ολίγους;</w:t>
      </w:r>
    </w:p>
    <w:p w14:paraId="0645318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θα είμαστε με τη σωστή πλευρά της ιστορίας και γι’ αυτόν τον λόγο ζητούμε και τη σημερινή ψήφο εμπιστοσύνης στην Κυβέρνηση.</w:t>
      </w:r>
    </w:p>
    <w:p w14:paraId="0645318B" w14:textId="77777777" w:rsidR="00C04CE1" w:rsidRDefault="00722F0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645318C" w14:textId="77777777" w:rsidR="00C04CE1" w:rsidRDefault="00722F08">
      <w:pPr>
        <w:spacing w:line="600" w:lineRule="auto"/>
        <w:ind w:firstLine="720"/>
        <w:jc w:val="both"/>
        <w:rPr>
          <w:rFonts w:eastAsia="Times New Roman"/>
          <w:color w:val="222222"/>
          <w:szCs w:val="24"/>
          <w:shd w:val="clear" w:color="auto" w:fill="FFFFFF"/>
        </w:rPr>
      </w:pPr>
      <w:r w:rsidRPr="0009485D">
        <w:rPr>
          <w:rFonts w:eastAsia="Times New Roman"/>
          <w:b/>
          <w:color w:val="222222"/>
          <w:szCs w:val="24"/>
          <w:shd w:val="clear" w:color="auto" w:fill="FFFFFF"/>
        </w:rPr>
        <w:lastRenderedPageBreak/>
        <w:t xml:space="preserve">ΠΡΟΕΔΡΕΥΩΝ (Δημήτριος </w:t>
      </w:r>
      <w:proofErr w:type="spellStart"/>
      <w:r w:rsidRPr="0009485D">
        <w:rPr>
          <w:rFonts w:eastAsia="Times New Roman"/>
          <w:b/>
          <w:color w:val="222222"/>
          <w:szCs w:val="24"/>
          <w:shd w:val="clear" w:color="auto" w:fill="FFFFFF"/>
        </w:rPr>
        <w:t>Κρεμαστινός</w:t>
      </w:r>
      <w:proofErr w:type="spellEnd"/>
      <w:r w:rsidRPr="0009485D">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14:paraId="0645318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Προχωρούμε με τον κ. </w:t>
      </w:r>
      <w:proofErr w:type="spellStart"/>
      <w:r>
        <w:rPr>
          <w:rFonts w:eastAsia="Times New Roman"/>
          <w:color w:val="222222"/>
          <w:szCs w:val="24"/>
          <w:shd w:val="clear" w:color="auto" w:fill="FFFFFF"/>
        </w:rPr>
        <w:t>Καραθανασόπουλο</w:t>
      </w:r>
      <w:proofErr w:type="spellEnd"/>
      <w:r>
        <w:rPr>
          <w:rFonts w:eastAsia="Times New Roman"/>
          <w:color w:val="222222"/>
          <w:szCs w:val="24"/>
          <w:shd w:val="clear" w:color="auto" w:fill="FFFFFF"/>
        </w:rPr>
        <w:t>, Βουλευτή του Κομμουνιστικού Κόμματος Ελλάδας.</w:t>
      </w:r>
    </w:p>
    <w:p w14:paraId="0645318E"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Καραθανασόπουλε</w:t>
      </w:r>
      <w:proofErr w:type="spellEnd"/>
      <w:r>
        <w:rPr>
          <w:rFonts w:eastAsia="Times New Roman"/>
          <w:color w:val="222222"/>
          <w:szCs w:val="24"/>
          <w:shd w:val="clear" w:color="auto" w:fill="FFFFFF"/>
        </w:rPr>
        <w:t xml:space="preserve">, έχετε τον λόγο για επτά λεπτά. </w:t>
      </w:r>
    </w:p>
    <w:p w14:paraId="0645318F" w14:textId="77777777" w:rsidR="00C04CE1" w:rsidRDefault="00722F08">
      <w:pPr>
        <w:spacing w:line="600" w:lineRule="auto"/>
        <w:ind w:firstLine="720"/>
        <w:jc w:val="both"/>
        <w:rPr>
          <w:rFonts w:eastAsia="Times New Roman"/>
          <w:color w:val="222222"/>
          <w:szCs w:val="24"/>
          <w:shd w:val="clear" w:color="auto" w:fill="FFFFFF"/>
        </w:rPr>
      </w:pPr>
      <w:r w:rsidRPr="00563BA8">
        <w:rPr>
          <w:rFonts w:eastAsia="Times New Roman"/>
          <w:b/>
          <w:color w:val="222222"/>
          <w:szCs w:val="24"/>
          <w:shd w:val="clear" w:color="auto" w:fill="FFFFFF"/>
        </w:rPr>
        <w:t>ΝΙΚΟΛΑΟΣ ΚΑΡΑΘΑΝΑΣΟΠΟΥΛΟΣ:</w:t>
      </w:r>
      <w:r>
        <w:rPr>
          <w:rFonts w:eastAsia="Times New Roman"/>
          <w:color w:val="222222"/>
          <w:szCs w:val="24"/>
          <w:shd w:val="clear" w:color="auto" w:fill="FFFFFF"/>
        </w:rPr>
        <w:t xml:space="preserve"> Ευχαριστώ, κύριε Πρόεδρε.</w:t>
      </w:r>
    </w:p>
    <w:p w14:paraId="0645319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παζάρι ανάμεσα στους δύο μετόχους της Κυβέρνησης, στον ΣΥΡΙΖΑ και στους ΑΝΕΛ, κατέληξε σε ένα συναινετικό διαζύγιο, που διευκολύνει το αφήγημα και των δυο. Διευκολύνει και τους ΑΝΕΛ να παρουσιαστούν ότι είναι πατριωτικό κόμμα, τη στιγμή που ο κ. Καμμένος, ως Υπουργός Άμυνας, παρέδωσε γη και ύδωρ στους Αμερικανούς και στο ΝΑΤΟ. Τι σχέση έχει ο πατριωτισμός με την ισχυροποίηση των </w:t>
      </w:r>
      <w:proofErr w:type="spellStart"/>
      <w:r>
        <w:rPr>
          <w:rFonts w:eastAsia="Times New Roman"/>
          <w:color w:val="222222"/>
          <w:szCs w:val="24"/>
          <w:shd w:val="clear" w:color="auto" w:fill="FFFFFF"/>
        </w:rPr>
        <w:t>Αμερικανο</w:t>
      </w:r>
      <w:proofErr w:type="spellEnd"/>
      <w:r>
        <w:rPr>
          <w:rFonts w:eastAsia="Times New Roman"/>
          <w:color w:val="222222"/>
          <w:szCs w:val="24"/>
          <w:shd w:val="clear" w:color="auto" w:fill="FFFFFF"/>
        </w:rPr>
        <w:t xml:space="preserve">-νατοϊκών ιμπεριαλιστών; </w:t>
      </w:r>
    </w:p>
    <w:p w14:paraId="0645319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διευκολύνει την Κυβέρνηση του ΣΥΡΙΖΑ να παρουσιάσει σήμερα το νέο αφήγημά της. Ποιο δηλαδή; Το επανέλαβε ο Πρωθυπουργός: Καθαρή έξοδος από τα μνημόνια με την </w:t>
      </w:r>
      <w:r>
        <w:rPr>
          <w:rFonts w:eastAsia="Times New Roman"/>
          <w:color w:val="222222"/>
          <w:szCs w:val="24"/>
          <w:shd w:val="clear" w:color="auto" w:fill="FFFFFF"/>
        </w:rPr>
        <w:lastRenderedPageBreak/>
        <w:t xml:space="preserve">κοινωνία όρθια και απόδειξη –είπε- είναι ότι ο κρατικός προϋπολογισμός είναι ο πρώτος </w:t>
      </w:r>
      <w:proofErr w:type="spellStart"/>
      <w:r>
        <w:rPr>
          <w:rFonts w:eastAsia="Times New Roman"/>
          <w:color w:val="222222"/>
          <w:szCs w:val="24"/>
          <w:shd w:val="clear" w:color="auto" w:fill="FFFFFF"/>
        </w:rPr>
        <w:t>μεταμνημονιακός</w:t>
      </w:r>
      <w:proofErr w:type="spellEnd"/>
      <w:r>
        <w:rPr>
          <w:rFonts w:eastAsia="Times New Roman"/>
          <w:color w:val="222222"/>
          <w:szCs w:val="24"/>
          <w:shd w:val="clear" w:color="auto" w:fill="FFFFFF"/>
        </w:rPr>
        <w:t xml:space="preserve"> προϋπολογισμός που λαμβάνει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τις ανάγκες της κοινωνίας και είναι και δημοσιονομικά επεκτατικός.</w:t>
      </w:r>
    </w:p>
    <w:p w14:paraId="06453192"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ουσία ποια είναι, όμως; Ότι αυτό το αφήγημα συντρίβεται στην πραγματικότητα. Πρώτον, η Κυβέρνηση ΣΥΡΙΖΑ - ΑΝΕΛ και ο ΣΥΡΙΖΑ σήμερα νομιμοποίησε όχι μόνον το δικό του μνημόνιο, που το ψήφισε από κοινού με τη Νέα Δημοκρατία και το ΠΑΣΟΚ, αλλά και τα δύο προηγούμενα μνημόνια, από τη στιγμή που άφησε άθικτο το σύνολο των </w:t>
      </w:r>
      <w:proofErr w:type="spellStart"/>
      <w:r>
        <w:rPr>
          <w:rFonts w:eastAsia="Times New Roman"/>
          <w:color w:val="222222"/>
          <w:szCs w:val="24"/>
          <w:shd w:val="clear" w:color="auto" w:fill="FFFFFF"/>
        </w:rPr>
        <w:t>μνημονιακών</w:t>
      </w:r>
      <w:proofErr w:type="spellEnd"/>
      <w:r>
        <w:rPr>
          <w:rFonts w:eastAsia="Times New Roman"/>
          <w:color w:val="222222"/>
          <w:szCs w:val="24"/>
          <w:shd w:val="clear" w:color="auto" w:fill="FFFFFF"/>
        </w:rPr>
        <w:t xml:space="preserve"> νόμων που ψηφίστηκαν όλα τα προηγούμενα χρόνια και μάλιστα προστέθηκαν και νέοι.</w:t>
      </w:r>
    </w:p>
    <w:p w14:paraId="0645319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αυτή την άποψη, λοιπόν, ο ισχυρισμός της Κυβέρνησης ότι προσπαθούμε να ανακτήσουμε την εργασία, είναι ακριβώς ένα ψέμα. Γιατί είναι ψέμα; Γιατί ακριβώς έκανε δικούς της τους νόμους της Νέας Δημοκρατίας και ιδιαίτερα τον νόμο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όσον αφορά τον κατώτατο μισθό. Και αυτό γιατί ακριβώς υ</w:t>
      </w:r>
      <w:r>
        <w:rPr>
          <w:rFonts w:eastAsia="Times New Roman"/>
          <w:color w:val="222222"/>
          <w:szCs w:val="24"/>
          <w:shd w:val="clear" w:color="auto" w:fill="FFFFFF"/>
        </w:rPr>
        <w:lastRenderedPageBreak/>
        <w:t xml:space="preserve">ποτάσσει τις ανάγκες των εργαζομένων στη λογική της ανταγωνιστικότητας και της αντοχής της οικονομίας και των καπιταλιστικών επιχειρήσεων. </w:t>
      </w:r>
    </w:p>
    <w:p w14:paraId="0645319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όπως θα δώσει τώρα κάποια ψίχουλα ως αύξηση του κατώτατου μισθού, αύριο, αν αλλάξουν οι συνθήκες και υπονομευθεί η ανταγωνιστικότητα και η αντοχή της οικονομίας, τότε μπορεί να έχουμε και νέα μείωση του κατώτερου μισθού. Επί της ουσίας η υπόθεση κατώτερος μισθός είναι υπόθεση της Κυβέρνησης, της αστικής Κυβέρνησης και όχι της ταξικής διαπάλης ανάμεσα στους εργαζόμενους και στους εργοδότες που καταλήγει σε μία συλλογική σύμβαση. </w:t>
      </w:r>
    </w:p>
    <w:p w14:paraId="06453195"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έχει ως αποτέλεσμα το 25% των εργαζομένων να αμείβονται με μέχρι 500 ευρώ και πάνω από τις μισές –έστω το 52%- των νέων θέσεων απασχόλησης να είναι μόνιμης και εκ περιτροπής εργασία. Οι δε εργαζόμενοι όλα αυτά τα χρόνια, από το 2007, πριν από την κρίση, μέχρι το 2017, χάνουν σε ετήσια βάση το 3,1% του πραγματικού τους εισοδήματος. Να, λοιπόν, γιατί η μία Κυβέρνηση παραδίδει τη σκυτάλη της αντιλαϊκής και αντεργατικής πολιτικής στην άλλη.</w:t>
      </w:r>
    </w:p>
    <w:p w14:paraId="06453196" w14:textId="77777777" w:rsidR="00C04CE1" w:rsidRDefault="00722F08">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Δεύτερον, έχουν αποδεχθεί τα ματωμένα πρωτογενή πλεονάσματα μέχρι το 2060 και τρίτον τη μόνιμη και ενισχυμένη εποπτεία.</w:t>
      </w:r>
    </w:p>
    <w:p w14:paraId="0645319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Στις 21 του μήνα θα έρθουν τα κλιμάκια για να εποπτεύσουν την πρόοδο της ελληνικής οικονομίας και να βγάλουν και έκθεση και με βάση αυτή την έκθεση, αν έχουν προχωρήσει οι αντιλαϊκές μεταρρυθμίσεις, θα επιστραφεί μια δόση των </w:t>
      </w:r>
      <w:proofErr w:type="spellStart"/>
      <w:r>
        <w:rPr>
          <w:rFonts w:eastAsia="Times New Roman" w:cs="Times New Roman"/>
          <w:szCs w:val="24"/>
        </w:rPr>
        <w:t>παρακρατούμενων</w:t>
      </w:r>
      <w:proofErr w:type="spellEnd"/>
      <w:r>
        <w:rPr>
          <w:rFonts w:eastAsia="Times New Roman" w:cs="Times New Roman"/>
          <w:szCs w:val="24"/>
        </w:rPr>
        <w:t xml:space="preserve"> χρημάτων των ελληνικών ομολόγων από τις κεντρικές τράπεζες.</w:t>
      </w:r>
    </w:p>
    <w:p w14:paraId="0645319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Τέταρτον, ο προϋπολογισμός του 2019 είναι αντιλαϊκός και ταξικός. Έχουμε αύξηση των φορολογικών εσόδων κατά 1 δισεκατομμύριο ευρώ, που θα πληρώσουν τα λαϊκά στρώματα, τη στιγμή που νομοθετείτε τη μείωση του φόρου για τις επιχειρήσεις και τη μείωση της φορολογίας για τα διανεμόμενα κέρδη, δηλαδή για τους πλουτοκράτες. Για τον λαό νέα φορολογικά βάρη. Αυτή η </w:t>
      </w:r>
      <w:proofErr w:type="spellStart"/>
      <w:r>
        <w:rPr>
          <w:rFonts w:eastAsia="Times New Roman" w:cs="Times New Roman"/>
          <w:szCs w:val="24"/>
        </w:rPr>
        <w:t>φοροεπιδρομή</w:t>
      </w:r>
      <w:proofErr w:type="spellEnd"/>
      <w:r>
        <w:rPr>
          <w:rFonts w:eastAsia="Times New Roman" w:cs="Times New Roman"/>
          <w:szCs w:val="24"/>
        </w:rPr>
        <w:t xml:space="preserve"> οδήγησε και σε αύξηση αυτών που χρωστούν στις εφορίες και δεν μπορούν να τα βγάλουν πέρα.</w:t>
      </w:r>
    </w:p>
    <w:p w14:paraId="0645319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Έχουμε μείωση της συνολικής δαπάνης για τους εργαζόμενους στον δημόσιο τομέα με τον προϋπολογισμό- ούτε καν αύξηση, έστω μερική, σχετική, για να δείξετε κάτι διαφορετικό- μείωση της συνολικής δαπάνης για τις συντάξεις στον προϋπολογισμό του 2019, μείωση της κρατικής χρηματοδότησης για τα νοσοκομεία, τη στιγμή που αυξάνονται οι ίδιοι οι πόροι των νοσοκομείων από τα απογευματινά ιατρεία, άρα, η εμπορευματοποίηση της υγείας και που, βεβαίως, τα νοσοκομεία βρίσκονται σε συνθήκες κατάρρευσης. Έχουμε μείωση των δαπανών για τη χρηματοδότηση των δήμων και των περιφερειών για να αυξηθούν οι ανταποδοτικοί πόροι, δηλαδή η τοπική φορολογία στα λαϊκά στρώματα.</w:t>
      </w:r>
    </w:p>
    <w:p w14:paraId="0645319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Βεβαίως, για την παιδεία άκουσα και τον προηγούμενο Υπουργό να λέει ότι εσείς είστε με τη δημόσια παιδεία, για τα παιδιά των λαϊκών στρωμάτων. Αυτό το οποίο κάνετε στην παιδεία είναι εξόχως αποκαλυπτικό. Τι; Προσδένετε ακόμα περισσότερο την ανώτατη εκπαίδευση με τις ανάγκες των επιχειρήσεων, την πολιτική λοιπόν της Ευρωπαϊκής Ένωσης. Δεύτερον, </w:t>
      </w:r>
      <w:r>
        <w:rPr>
          <w:rFonts w:eastAsia="Times New Roman" w:cs="Times New Roman"/>
          <w:szCs w:val="24"/>
        </w:rPr>
        <w:lastRenderedPageBreak/>
        <w:t>οδηγείτε σε κατηγοριοποίηση των πτυχίων. Ούτε η Νέα Δημοκρατία δεν τόλμησε να το κάνει. Έχουμε τώρα πτυχία δύο χρόνων, τριών χρόνων, τεσσάρων χρόνων, πέντε χρόνων στην ανώτατη εκπαίδευση. Εκτός όλων αυτών, έχουμε υποβάθμιση επί της ουσίας του πτυχίου και των επαγγελματικών δικαιωμάτων τα οποία παρέχει.</w:t>
      </w:r>
    </w:p>
    <w:p w14:paraId="0645319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υποχρηματοδότηση</w:t>
      </w:r>
      <w:proofErr w:type="spellEnd"/>
      <w:r>
        <w:rPr>
          <w:rFonts w:eastAsia="Times New Roman" w:cs="Times New Roman"/>
          <w:szCs w:val="24"/>
        </w:rPr>
        <w:t xml:space="preserve"> της παιδείας συνεχίζεται με τεράστια κενά όσον αφορά στο εκπαιδευτικό προσωπικό. Το παλιό ΠΑΣΟΚ, όπως το κατηγορήσατε εσείς, κατήργησε την επετηρίδα στο όνομα του να δοθούν νέες ευκαιρίες για τους νέους επιστήμονες και εσείς σήμερα, ο Υπουργός Παιδείας καταργεί την προϋπηρεσία για να δοθούν ευκαιρίες στους νέους επιστήμονες με το ίδιο επιχείρημα.</w:t>
      </w:r>
    </w:p>
    <w:p w14:paraId="0645319C" w14:textId="77777777" w:rsidR="00C04CE1" w:rsidRDefault="00722F08">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Δώδεκα χρόνια…</w:t>
      </w:r>
    </w:p>
    <w:p w14:paraId="0645319D"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Με το ίδιο ακριβώς επιχείρημα, αυτό που χρησιμοποίησε και το παλιό πολιτικό </w:t>
      </w:r>
      <w:r>
        <w:rPr>
          <w:rFonts w:eastAsia="Times New Roman" w:cs="Times New Roman"/>
          <w:szCs w:val="24"/>
        </w:rPr>
        <w:lastRenderedPageBreak/>
        <w:t>σύστημα. Αυτό το επιχείρημα χρησιμοποιείτε και εσείς για να προχωρήσετε σε περαιτέρω ανατροπές.</w:t>
      </w:r>
    </w:p>
    <w:p w14:paraId="0645319E" w14:textId="77777777" w:rsidR="00C04CE1" w:rsidRDefault="00722F08">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Pr>
          <w:rFonts w:eastAsia="Times New Roman" w:cs="Times New Roman"/>
          <w:szCs w:val="24"/>
        </w:rPr>
        <w:t>από</w:t>
      </w:r>
      <w:r w:rsidRPr="001F37D9">
        <w:rPr>
          <w:rFonts w:eastAsia="Times New Roman" w:cs="Times New Roman"/>
          <w:szCs w:val="24"/>
        </w:rPr>
        <w:t xml:space="preserve"> την πτέρυγα του ΣΥΡΙΖΑ)</w:t>
      </w:r>
    </w:p>
    <w:p w14:paraId="0645319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Από αυτή την άποψη, λοιπόν, δεν είναι μόνο αυτό, αλλά επί της ουσίας τι κάνετε; Αναδιανομή της φτώχειας κάνετε -αυτό είναι το χαρακτηριστικό- τη στιγμή που όχι μόνο θωρακίζετε, αλλά και διευρύνετε τα προνόμια στους επιχειρηματικούς ομίλους. Παίρνετε δέκα και δίνετε ένα. Τα νέα μέτρα τα οποία ισχυρίζεστε τι είναι; Είναι οι ανατροπές στον νόμο Κατσέλη, αυτή η περιορισμένη προστασία που μπήκε, για να αυξηθούν οι πλειστηριασμοί.</w:t>
      </w:r>
    </w:p>
    <w:p w14:paraId="064531A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διευκόλυνση που λέτε για τις ληξιπρόθεσμες οφειλές δεν είναι τίποτα άλλο παρά ακριβώς να αναγκάσετε τον κόσμο, που εξαιτίας της </w:t>
      </w:r>
      <w:proofErr w:type="spellStart"/>
      <w:r>
        <w:rPr>
          <w:rFonts w:eastAsia="Times New Roman" w:cs="Times New Roman"/>
          <w:szCs w:val="24"/>
        </w:rPr>
        <w:t>φοροεπιδρομής</w:t>
      </w:r>
      <w:proofErr w:type="spellEnd"/>
      <w:r>
        <w:rPr>
          <w:rFonts w:eastAsia="Times New Roman" w:cs="Times New Roman"/>
          <w:szCs w:val="24"/>
        </w:rPr>
        <w:t xml:space="preserve">, δεν μπορεί να τα βγάλει πέρα, να πληρώσει και τρίτον, το λεγόμενο «στεγαστικό επίδομα», που είπε ο κύριος Πρωθυπουργός για την πρώτη κατοικία, είναι αυτό το οποίο έχει νομοθετηθεί από το 2016 από τον νόμο Σταθάκη </w:t>
      </w:r>
      <w:r>
        <w:rPr>
          <w:rFonts w:eastAsia="Times New Roman" w:cs="Times New Roman"/>
          <w:szCs w:val="24"/>
        </w:rPr>
        <w:lastRenderedPageBreak/>
        <w:t>και που μέχρι σήμερα ρωτάμε αν έχει δοθεί έστω και ένα ευρώ για αυτό το στεγαστικό επίδομα, που το θυμηθήκατε το 2019.</w:t>
      </w:r>
    </w:p>
    <w:p w14:paraId="064531A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Έτσι, λοιπόν, επί της ουσίας τι κάνετε; Όχι μόνο, λοιπόν, συνεχίζετε την ταξική πολιτική, αλλά βεβαίως συμβάλλετε και σε αυτό. Σε ποιο; Στην αναβάθμιση του ρόλου και της παρουσίας της Ελλάδας στα Βαλκάνια, ενταγμένη στον </w:t>
      </w:r>
      <w:proofErr w:type="spellStart"/>
      <w:r>
        <w:rPr>
          <w:rFonts w:eastAsia="Times New Roman" w:cs="Times New Roman"/>
          <w:szCs w:val="24"/>
        </w:rPr>
        <w:t>ευρωνατοϊκό</w:t>
      </w:r>
      <w:proofErr w:type="spellEnd"/>
      <w:r>
        <w:rPr>
          <w:rFonts w:eastAsia="Times New Roman" w:cs="Times New Roman"/>
          <w:szCs w:val="24"/>
        </w:rPr>
        <w:t xml:space="preserve"> σχεδιασμό, δηλαδή στην ισχυροποίηση της παρουσίας των ΗΠΑ και του ΝΑΤΟ στα δυτικά Βαλκάνια, που αποτελούν τον παράγοντα αποσταθεροποίησης. Δημιουργείται, δηλαδή, μια διαρκής πηγή αποσταθεροποίησης και αλλαγής συνόρων στην περιοχή στη λογική του «διαίρει και βασίλευε», μετατρέποντας την Ελλάδα σε </w:t>
      </w:r>
      <w:proofErr w:type="spellStart"/>
      <w:r>
        <w:rPr>
          <w:rFonts w:eastAsia="Times New Roman" w:cs="Times New Roman"/>
          <w:szCs w:val="24"/>
        </w:rPr>
        <w:t>προκεχωρημένη</w:t>
      </w:r>
      <w:proofErr w:type="spellEnd"/>
      <w:r>
        <w:rPr>
          <w:rFonts w:eastAsia="Times New Roman" w:cs="Times New Roman"/>
          <w:szCs w:val="24"/>
        </w:rPr>
        <w:t xml:space="preserve"> βάση των </w:t>
      </w:r>
      <w:proofErr w:type="spellStart"/>
      <w:r>
        <w:rPr>
          <w:rFonts w:eastAsia="Times New Roman" w:cs="Times New Roman"/>
          <w:szCs w:val="24"/>
        </w:rPr>
        <w:t>αμερικανονατοϊκών</w:t>
      </w:r>
      <w:proofErr w:type="spellEnd"/>
      <w:r>
        <w:rPr>
          <w:rFonts w:eastAsia="Times New Roman" w:cs="Times New Roman"/>
          <w:szCs w:val="24"/>
        </w:rPr>
        <w:t xml:space="preserve"> συμφερόντων και αυτό με τι ως αντάλλαγμα; Την ισχυροποίηση της παρουσίας και του ρόλου των ελληνικών επιχειρήσεων στα Βαλκάνια.</w:t>
      </w:r>
    </w:p>
    <w:p w14:paraId="064531A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Αυτό το έργο το έχουμε ξαναδεί, κύριε Υπουργέ. Μετά την ανατροπή των σοσιαλιστικών χωρών, τότε που άρχισε ο διαμελισμός της Γιουγκοσλαβίας από τους ιμπεριαλιστές, οι Έλληνες επιχειρηματίες μετέφεραν τις επιχειρήσεις τους στα Βαλκάνια. Πού οδήγησε αυτό; Βεβαίως, στην ισχυροποίηση των ελληνικών </w:t>
      </w:r>
      <w:r>
        <w:rPr>
          <w:rFonts w:eastAsia="Times New Roman" w:cs="Times New Roman"/>
          <w:szCs w:val="24"/>
        </w:rPr>
        <w:lastRenderedPageBreak/>
        <w:t>επιχειρηματικών ομίλων, αλλά οδήγησε σε ανεργία, οδήγησε στη συρρίκνωση της παραγωγικής βάσης και οδήγησε βεβαίως και στη συρρίκνωση των μισθολογικών δικαιωμάτων των εργαζομένων.</w:t>
      </w:r>
    </w:p>
    <w:p w14:paraId="064531A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είναι φανερό ποιο ζήτημα; Ότι έχετε λάβει ως Κυβέρνηση την εμπιστοσύνη του ΝΑΤΟ, των Αμερικάνων και της Ευρωπαϊκής Ένωσης. Οι δηλώσεις </w:t>
      </w:r>
      <w:proofErr w:type="spellStart"/>
      <w:r>
        <w:rPr>
          <w:rFonts w:eastAsia="Times New Roman" w:cs="Times New Roman"/>
          <w:szCs w:val="24"/>
        </w:rPr>
        <w:t>Πάιατ</w:t>
      </w:r>
      <w:proofErr w:type="spellEnd"/>
      <w:r>
        <w:rPr>
          <w:rFonts w:eastAsia="Times New Roman" w:cs="Times New Roman"/>
          <w:szCs w:val="24"/>
        </w:rPr>
        <w:t xml:space="preserve"> ή της </w:t>
      </w:r>
      <w:proofErr w:type="spellStart"/>
      <w:r>
        <w:rPr>
          <w:rFonts w:eastAsia="Times New Roman" w:cs="Times New Roman"/>
          <w:szCs w:val="24"/>
        </w:rPr>
        <w:t>Μέρκελ</w:t>
      </w:r>
      <w:proofErr w:type="spellEnd"/>
      <w:r>
        <w:rPr>
          <w:rFonts w:eastAsia="Times New Roman" w:cs="Times New Roman"/>
          <w:szCs w:val="24"/>
        </w:rPr>
        <w:t xml:space="preserve"> πρόσφατα επιβεβαιώνουν του λόγου το αληθές.</w:t>
      </w:r>
    </w:p>
    <w:p w14:paraId="064531A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Μόνο και μόνο για αυτόν τον λόγο, ότι έχετε λάβει την εμπιστοσύνη των ιμπεριαλιστών, ο λαός πρέπει να σας καταδικάσει ως Κυβέρνηση, αλλά και τη Νέα Δημοκρατία και το ΠΑΣΟΚ, που έχετε ακριβώς τις ίδιες κοινές στρατηγικές. Συγκλίνετε στις κομβικές επιλογές τα κόμματα αυτά, ο ΣΥΡΙΖΑ, η Νέα Δημοκρατία, το ΠΑΣΟΚ και οι υπόλοιποι δορυφόροι, τα μικρότερα κόμματα και τη στιγμή που συγκλίνετε όλο και περισσότερο σε αυτές τις κομβικές επιλογές, προσπαθείτε να νεκραναστήσετε έναν ψεύτικο διπολισμό.</w:t>
      </w:r>
    </w:p>
    <w:p w14:paraId="064531A5" w14:textId="77777777" w:rsidR="00C04CE1" w:rsidRDefault="00722F08">
      <w:pPr>
        <w:spacing w:line="600" w:lineRule="auto"/>
        <w:ind w:firstLine="720"/>
        <w:jc w:val="both"/>
        <w:rPr>
          <w:rFonts w:eastAsia="Times New Roman" w:cs="Times New Roman"/>
          <w:szCs w:val="24"/>
        </w:rPr>
      </w:pPr>
      <w:r w:rsidRPr="00251171">
        <w:rPr>
          <w:rFonts w:eastAsia="Times New Roman" w:cs="Times New Roman"/>
          <w:szCs w:val="24"/>
        </w:rPr>
        <w:lastRenderedPageBreak/>
        <w:t>(Στο σημείο αυτό κτυπάει το κουδούνι λήξεως του χρόνου ομιλίας του κυρίου Βουλευτή)</w:t>
      </w:r>
    </w:p>
    <w:p w14:paraId="064531A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64531A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Από αυτή, λοιπόν, την άποψη, εξαιτίας του ότι έχουν μικρύνει οι διαφορές σας ανάμεσα στα κόμματά σας, αυτή η σμίκρυνση των διαφορών επιτρέπει τη μεταπήδηση του πολιτικού προσωπικού από το ένα κόμμα στο άλλο, χωρίς ημερομηνία λήξης.</w:t>
      </w:r>
    </w:p>
    <w:p w14:paraId="064531A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Για αυτόν ακριβώς τον λόγο το ΚΚΕ καταψηφίζει τη σημερινή Κυβέρνηση ως αντιλαϊκή Κυβέρνηση και ζητά από τον λαό να ισχυροποιήσει το ΚΚΕ για να γίνει πιο δυνατός ο λαϊκός παράγοντας, να ισχυροποιήσει τη θέση του ο λαός, να μπορέσει μέσα από την πάλη και την οργάνωση από καλύτερες θέσεις των αγώνων να βάλει φραγμό στην κλιμάκωση της αντιλαϊκής πολιτικής, αλλά και να ανοίξει τον δρόμο στην πραγματική διέξοδο, αυτή που μπορεί να ικανοποιήσει τις σύγχρονες και διευρυμένες λαϊκές ανάγκες.</w:t>
      </w:r>
    </w:p>
    <w:p w14:paraId="064531A9" w14:textId="77777777" w:rsidR="00C04CE1" w:rsidRDefault="00722F08">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Ευχαριστώ.</w:t>
      </w:r>
    </w:p>
    <w:p w14:paraId="064531AA" w14:textId="77777777" w:rsidR="00C04CE1" w:rsidRDefault="00722F08">
      <w:pPr>
        <w:spacing w:line="600" w:lineRule="auto"/>
        <w:ind w:firstLine="720"/>
        <w:jc w:val="both"/>
        <w:rPr>
          <w:rFonts w:eastAsia="Times New Roman" w:cs="Times New Roman"/>
        </w:rPr>
      </w:pPr>
      <w:r w:rsidRPr="00E860FA">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πενήντα έξι</w:t>
      </w:r>
      <w:r w:rsidRPr="00E860FA">
        <w:rPr>
          <w:rFonts w:eastAsia="Times New Roman" w:cs="Times New Roman"/>
        </w:rPr>
        <w:t xml:space="preserve"> μαθητές και μαθήτριες και τέσσερις εκπαιδευτικοί συνοδοί τους από το </w:t>
      </w:r>
      <w:r>
        <w:rPr>
          <w:rFonts w:eastAsia="Times New Roman" w:cs="Times New Roman"/>
        </w:rPr>
        <w:t>3</w:t>
      </w:r>
      <w:r w:rsidRPr="00764828">
        <w:rPr>
          <w:rFonts w:eastAsia="Times New Roman" w:cs="Times New Roman"/>
          <w:vertAlign w:val="superscript"/>
        </w:rPr>
        <w:t>ο</w:t>
      </w:r>
      <w:r>
        <w:rPr>
          <w:rFonts w:eastAsia="Times New Roman" w:cs="Times New Roman"/>
        </w:rPr>
        <w:t xml:space="preserve"> Γενικό Λύκειο Καρδίτσας.</w:t>
      </w:r>
    </w:p>
    <w:p w14:paraId="064531AB" w14:textId="77777777" w:rsidR="00C04CE1" w:rsidRDefault="00722F08">
      <w:pPr>
        <w:spacing w:line="600" w:lineRule="auto"/>
        <w:ind w:firstLine="720"/>
        <w:jc w:val="both"/>
        <w:rPr>
          <w:rFonts w:eastAsia="Times New Roman" w:cs="Times New Roman"/>
        </w:rPr>
      </w:pPr>
      <w:r>
        <w:rPr>
          <w:rFonts w:eastAsia="Times New Roman" w:cs="Times New Roman"/>
        </w:rPr>
        <w:t>Παιδιά, η</w:t>
      </w:r>
      <w:r w:rsidRPr="00E860FA">
        <w:rPr>
          <w:rFonts w:eastAsia="Times New Roman" w:cs="Times New Roman"/>
        </w:rPr>
        <w:t xml:space="preserve"> Βουλή </w:t>
      </w:r>
      <w:r>
        <w:rPr>
          <w:rFonts w:eastAsia="Times New Roman" w:cs="Times New Roman"/>
        </w:rPr>
        <w:t>σάς καλωσορίζει.</w:t>
      </w:r>
    </w:p>
    <w:p w14:paraId="064531AC" w14:textId="77777777" w:rsidR="00C04CE1" w:rsidRDefault="00722F08">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064531A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 Βουλευτής των Ανεξαρτήτων Ελλήνων κ. Κόλλια - Τσαρουχά έχει τον λόγο για επτά λεπτά. Θα παρακαλέσω να τηρείται ο χρόνος γιατί αντιλαμβάνεστε ότι θα αναγκαστούμε να ελαττώσουμε το χρόνο από τους υπόλοιπους συναδέλφους.</w:t>
      </w:r>
    </w:p>
    <w:p w14:paraId="064531AE" w14:textId="77777777" w:rsidR="00C04CE1" w:rsidRDefault="00722F08">
      <w:pPr>
        <w:spacing w:line="600" w:lineRule="auto"/>
        <w:ind w:firstLine="720"/>
        <w:jc w:val="both"/>
        <w:rPr>
          <w:rFonts w:eastAsia="Times New Roman" w:cs="Times New Roman"/>
          <w:szCs w:val="24"/>
        </w:rPr>
      </w:pPr>
      <w:r w:rsidRPr="006C4DBD">
        <w:rPr>
          <w:rFonts w:eastAsia="Times New Roman" w:cs="Times New Roman"/>
          <w:b/>
          <w:szCs w:val="24"/>
        </w:rPr>
        <w:t>ΜΑΡΙΑ ΚΟΛΛΙΑ</w:t>
      </w:r>
      <w:r>
        <w:rPr>
          <w:rFonts w:eastAsia="Times New Roman" w:cs="Times New Roman"/>
          <w:b/>
          <w:szCs w:val="24"/>
        </w:rPr>
        <w:t xml:space="preserve"> </w:t>
      </w:r>
      <w:r w:rsidRPr="006C4DBD">
        <w:rPr>
          <w:rFonts w:eastAsia="Times New Roman" w:cs="Times New Roman"/>
          <w:b/>
          <w:szCs w:val="24"/>
        </w:rPr>
        <w:t>-</w:t>
      </w:r>
      <w:r>
        <w:rPr>
          <w:rFonts w:eastAsia="Times New Roman" w:cs="Times New Roman"/>
          <w:b/>
          <w:szCs w:val="24"/>
        </w:rPr>
        <w:t xml:space="preserve"> </w:t>
      </w:r>
      <w:r w:rsidRPr="006C4DBD">
        <w:rPr>
          <w:rFonts w:eastAsia="Times New Roman" w:cs="Times New Roman"/>
          <w:b/>
          <w:szCs w:val="24"/>
        </w:rPr>
        <w:t>ΤΣΑΡΟΥΧΑ</w:t>
      </w:r>
      <w:r>
        <w:rPr>
          <w:rFonts w:eastAsia="Times New Roman" w:cs="Times New Roman"/>
          <w:b/>
          <w:szCs w:val="24"/>
        </w:rPr>
        <w:t>:</w:t>
      </w:r>
      <w:r>
        <w:rPr>
          <w:rFonts w:eastAsia="Times New Roman" w:cs="Times New Roman"/>
          <w:szCs w:val="24"/>
        </w:rPr>
        <w:t xml:space="preserve"> Μάλιστα, κύριε Πρόεδρε, θα προσπαθήσω να είμαι συνεπής στον χρόνο.</w:t>
      </w:r>
    </w:p>
    <w:p w14:paraId="064531A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και αγαπητά παιδιά που επισκέπτεστε τη Βουλή με τους συνοδούς καθηγητές </w:t>
      </w:r>
      <w:r>
        <w:rPr>
          <w:rFonts w:eastAsia="Times New Roman" w:cs="Times New Roman"/>
          <w:szCs w:val="24"/>
        </w:rPr>
        <w:lastRenderedPageBreak/>
        <w:t>σας, πριν ξεκινήσω την ομιλία μου, θέλω να σας δηλώσω ότι βρίσκομαι σήμερα ενώπιον σας με εκείνη την περηφάνια που χαρίζει ο θεός σε εκείνους που τόλμησαν να λάβουν δύσκολες αποφάσεις, που κατάφεραν να φέρουν σε πέρας την αποστολή τους και τώρα στέκονται απέναντι σε ανθρώπους και στον θεό καθαροί και με ψηλά το κεφάλι, πιστεύοντας ότι έπραξαν το σωστό και το πατριωτικό.</w:t>
      </w:r>
    </w:p>
    <w:p w14:paraId="064531B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Το καλοκαίρι δώσαμε την εμπιστοσύνη στην Κυβέρνηση, επειδή ήταν μπροστά μας η έξοδος από τα μνημόνια, η έξοδος που θα επέτρεπε να αρχίσουμε να σηκώνουμε από τις πλάτες των Ελλήνων τα βάρη μιας δεκαετίας. Δείξαμε εμπιστοσύνη, επειδή δεν είχαν γίνει ακόμα όσα έπρεπε να γίνουν, για να συνεχίσει η δικαιοσύνη να βαδίζει τον δρόμο ενάντια στη διαπλοκή. Και την καλώ να κινηθεί πιο γρήγορα για να έχουμε γρήγορα αποτελέσματα και να πάνε στις αίθουσες των δικαστηρίων οι υπαίτιοι.</w:t>
      </w:r>
    </w:p>
    <w:p w14:paraId="064531B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Εκείνο το διάστημα που υπήρχαν τόσα πολλά, που έπρεπε να γίνουν ακόμα πάρα πολλά, επέλεξε ο τότε Υπουργός Εξωτερικών, ο κ. Κοτζιάς, να προσυμφωνήσει εκβιαστικά στις </w:t>
      </w:r>
      <w:r>
        <w:rPr>
          <w:rFonts w:eastAsia="Times New Roman" w:cs="Times New Roman"/>
          <w:szCs w:val="24"/>
        </w:rPr>
        <w:lastRenderedPageBreak/>
        <w:t>Πρέσπες με τα Σκόπια. Μέχρι τότε μας διαβεβαίωνε ότι θα έφερνε μια συμφωνία που θα αποδεχόταν ο ελληνικός λαός.</w:t>
      </w:r>
    </w:p>
    <w:p w14:paraId="064531B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Το προσύμφωνο των Πρεσπών, πέρα από τα σημαντικά του προβλήματα, έγραφε στα παλαιότερα των υποδημάτων του κ. Κοτζιά τις ιδρυτικές αρχές του κυβερνητικού εταίρου, του κινήματός μας των Ανεξαρτήτων Ελλήνων και δυστυχώς, του μεγαλύτερου μέρους του ελληνικού λαού. Δυστυχώς, ο κ. Κοτζιάς όχι μόνο δεν μας έφερε ένα αμετάφραστο και ξενικό όνομα, αλλά μας έφερε και ως συμφωνία εκβιαστικά τις μέρες εκείνες που προσπαθούσαμε να βγάλουμε τη χώρα από τα μνημόνια να δώσουμε συντάξεις, ένα όνομα που αποτελεί «κόκκινη γραμμή» για τους Ανεξάρτητους Έλληνες, μια ονομασία που περιέχει τον όρο «Μακεδονία».</w:t>
      </w:r>
    </w:p>
    <w:p w14:paraId="064531B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Έδωσε έτσι την ευκαιρία στη Νέα Δημοκρατία του κ. Σαμαρά και του κ. Μητσοτάκη και στο ΠΑΣΟΚ που ακόμα λειτουργεί υπό τη σκιά του κ. Σημίτη να αλλάξουν τη συζήτηση για αντί να συζητάμε σήμερα για το πώς η Ελλάδα θα κάνει τα επόμενα βήματα μακριά από την κρίση και από τη σκιά της διαπλοκής να </w:t>
      </w:r>
      <w:r>
        <w:rPr>
          <w:rFonts w:eastAsia="Times New Roman" w:cs="Times New Roman"/>
          <w:szCs w:val="24"/>
        </w:rPr>
        <w:lastRenderedPageBreak/>
        <w:t>κρύβονται πίσω από το δάκτυλό τους, παραβλέποντας τα λάθη του παρελθόντος που μας οδήγησαν στην παρούσα κατάσταση.</w:t>
      </w:r>
    </w:p>
    <w:p w14:paraId="064531B4"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Όμως, εγώ και οι συναγωνιστές μου στους Ανεξάρτητους Έλληνες δεν φοβηθήκαμε, δεν κάναμε πίσω. Επιτρέψαμε να δοθούν πίσω στους Έλληνες κάποια από εκείνα που τους στέρησαν τόσα χρόνια εκείνοι που ζημίωσαν τη χώρα, όπως τα αναδρομικά των </w:t>
      </w:r>
      <w:proofErr w:type="spellStart"/>
      <w:r>
        <w:rPr>
          <w:rFonts w:eastAsia="Times New Roman"/>
          <w:szCs w:val="24"/>
        </w:rPr>
        <w:t>ενστόλων</w:t>
      </w:r>
      <w:proofErr w:type="spellEnd"/>
      <w:r>
        <w:rPr>
          <w:rFonts w:eastAsia="Times New Roman"/>
          <w:szCs w:val="24"/>
        </w:rPr>
        <w:t>, ένα τρανταχτό παράδειγμα, όπως και να εφαρμοστούν τα μέτρα ανακούφισης της ελληνικής κοινωνίας. Οι ίδιοι που σήμερα εξαιτίας της συμφωνίας υποδύονται τους πατριώτες, ξεχνούν τις απαιτήσεις του Ευρωπαϊκού Λαϊκού Κόμματος ή του Σοσιαλιστικού.</w:t>
      </w:r>
    </w:p>
    <w:p w14:paraId="064531B5"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συνάδελφοι, δέχτηκα να με βρίζουν κάποιοι εγκάθετοι πολιτικών γραφείων στην πόλη μου, όταν κατέθετα στεφάνι για να τιμήσω τους νεκρούς της 28</w:t>
      </w:r>
      <w:r w:rsidRPr="009A227F">
        <w:rPr>
          <w:rFonts w:eastAsia="Times New Roman"/>
          <w:szCs w:val="24"/>
          <w:vertAlign w:val="superscript"/>
        </w:rPr>
        <w:t>ης</w:t>
      </w:r>
      <w:r>
        <w:rPr>
          <w:rFonts w:eastAsia="Times New Roman"/>
          <w:szCs w:val="24"/>
        </w:rPr>
        <w:t xml:space="preserve"> Οκτωβρίου, του πολέμου του ’40 ή όταν κάτω από το γραφείο φώναζαν εκφράσεις που θίγουν και μια γυναίκα και μια πατριώτισσα. Ακόμα και τότε κράτησα ψηλά το κεφάλι, γιατί, όπως είχα δηλώσει από την πρώτη στιγμή, αυτό ήταν το ελάχιστο τίμημα για να κάνω το σωστό για την πατρίδα μου. </w:t>
      </w:r>
    </w:p>
    <w:p w14:paraId="064531B6"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Η Αντιπολίτευση εξαπέλυσε ολόκληρο τον επικοινωνιακό της μηχανισμό, τα κανάλια και τον στρατό των δημοσιογράφων της για να λέει μέχρι σήμερα το ψέμα ότι δήθεν η Συμφωνία των Πρεσπών δεν παίρνεται πίσω. Αυτό είναι το μεγαλύτερο ψέμα, γιατί αν σήμερα έπεφτε η Κυβέρνηση αυτή, η συμφωνία θα τελείωνε εδώ. Αν η Βουλή δεν την επικυρώσει -μεθαύριο θα τη φέρει, όπως φαίνεται, ο κ. Τσίπρας, αν πάρει την ψήφο εμπιστοσύνης- πάλι η συμφωνία είναι άκυρη. Αν δεν ήταν έτσι, τι ψηφίζουμε σήμερα, κύριοι συνάδελφοι; Σας ερωτώ. </w:t>
      </w:r>
    </w:p>
    <w:p w14:paraId="064531B7"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Αντιπολίτευση, όμως, σήμερα δεν τολμάει να κάνει αυτά που έλεγε μέχρι χθες. Γιατί σιωπάτε, κύριοι; Ο Πρόεδρός μας, ο Πάνος Καμμένος, πρόσφατα σάς το ξεκαθάρισε. Δεσμευθείτε ότι δεν θα παραχωρήσετε το όνομα «Μακεδονία» και υπογράφουμε αμέσως και μαζί σας την πρόταση μομφής που θα καταθέσετε. Σήμερα άκουσα τον κ. Μητσοτάκη, αλλά δεν άκουσα καμμία αναφορά στο συγκεκριμένο θέμα, ενώ προσκλήθηκε και προκλήθηκε από τους Ανεξάρτητους Έλληνες. Ξέρετε πολύ καλά, κύριοι συνάδελφοι της Νέας Δημοκρατίας, ότι δεν θα είμαστε μόνο εμείς </w:t>
      </w:r>
      <w:r>
        <w:rPr>
          <w:rFonts w:eastAsia="Times New Roman"/>
          <w:szCs w:val="24"/>
        </w:rPr>
        <w:lastRenderedPageBreak/>
        <w:t xml:space="preserve">που θα στηρίξουμε. Θα είναι πολλοί εκείνοι που θα μας ακολουθήσουν. Η συμφωνία δεν θα περάσει έτσι. Γιατί δεν το κάνετε; Μη μας φέρνετε μια ύπουλη πιθανά στο μέλλον και ασαφή πρόταση μομφής, με σκοπό αύριο να κάνετε εσείς εκείνο που ο ΣΥΡΙΖΑ έχει αποφασίσει να κάνει. Εκεί δεν θα σας ακολουθήσουμε, γιατί με τον μέχρι χθες εταίρο μας διαφωνούμε σε πολλά. Ήδη ο καθηγητής που κατήλθε του Βήματος, ο Υπουργός, είπε ως θεωρητικός και πράγματα αληθινά, τα οποία εγώ δέχομαι, γιατί με τον μέχρι χθες εταίρο μας εμείς μπορεί να διαφωνούμε, όμως δεν είναι «λερωμένος». Δεν χρωστάει γραμμάτια σε συμφέροντα, όπως εσείς, δεν χρωστάει εκατομμύρια στο ελληνικό δημόσιο, δεν τον βαραίνουν σκάνδαλα. </w:t>
      </w:r>
    </w:p>
    <w:p w14:paraId="064531B8"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Έτσι, λοιπόν, δεν θα δώσουμε την ευκαιρία να ρίξετε μια Κυβέρνηση όταν εσείς το θέλετε, για να κάνετε το δικό σας παιχνίδι. Περιμένουμε. Καταθέστε την πρόταση μομφής κι εμείς εδώ είμαστε, για να ακυρωθεί πλήρως η Συμφωνία των Πρεσπών.</w:t>
      </w:r>
    </w:p>
    <w:p w14:paraId="064531B9"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Περιμένω δηλώσεις στον ελληνικό λαό ότι δεν θα επικυρώσετε τη συμφωνία που δίνει το όνομα «Μακεδονία», αν και </w:t>
      </w:r>
      <w:r>
        <w:rPr>
          <w:rFonts w:eastAsia="Times New Roman"/>
          <w:szCs w:val="24"/>
        </w:rPr>
        <w:lastRenderedPageBreak/>
        <w:t>όταν αναλάβετε τη διακυβέρνηση της χώρας. Κατά βάθος επιθυμείτε –το ξέρω και το καταλαβαίνω- να περάσει η συμφωνία, για να μην αναγκαστείτε να την περάσετε εσείς αύριο. Γι’ αυτό υπάρχουμε εμείς, οι Ανεξάρτητοι Έλληνες, γιατί μόνο εμείς είμαστε η εγγύηση προς τον ελληνικό λαό ότι θα γίνει ό,τι είναι δυνατόν για να μην περάσει η συμφωνία.</w:t>
      </w:r>
    </w:p>
    <w:p w14:paraId="064531BA"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Επιμένουμε, κυρίες και κύριοι, τόσο πολύ στο όνομα της Μακεδονίας, γιατί αποτελεί βασικό στοιχείο της ιστορίας και της κληρονομιάς μας. Η χρήση του από άλλους, πέρα από τους πραγματικούς ιδιοκτήτες του, δηλαδή εμάς τους Έλληνες, ενέχει στοιχεία αλυτρωτισμού και επεκτατικών βλέψεων, στοιχεία παραχάραξης της ιστορίας και ξεκάθαρης αγνόησης των αγώνων που έδωσαν οι κοντινοί μας πρόγονοι για τα χώματα της Μακεδονίας, για την Ελλάδα.</w:t>
      </w:r>
    </w:p>
    <w:p w14:paraId="064531BB"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064531BC"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Παρακαλώ, κύριε Πρόεδρε. Θα χρειαστώ δύο λεπτά.</w:t>
      </w:r>
    </w:p>
    <w:p w14:paraId="064531BD"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Είναι, λοιπόν, άκυρο αυτό που κάνει ο κ. Μητσοτάκης, το ότι υποτιμά την παραχώρηση του ονόματος, μεταφέροντας το </w:t>
      </w:r>
      <w:r>
        <w:rPr>
          <w:rFonts w:eastAsia="Times New Roman"/>
          <w:szCs w:val="24"/>
        </w:rPr>
        <w:lastRenderedPageBreak/>
        <w:t>βάρος στη γλώσσα και στην εθνότητα, κάτι που δεν υπάρχει. Ο σκοπός του είναι βέβαια γνωστός. Δεν θα είχε πρόβλημα να παραχωρήσει το όνομα όταν και αν γίνει κάποτε Πρωθυπουργός και τον προκαλώ να με διαψεύσει.</w:t>
      </w:r>
    </w:p>
    <w:p w14:paraId="064531BE"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Όμως, όπως μπορεί ο καθένας μας να αντιληφθεί, αν η διπλανή χώρα λέγεται «Μακεδονία» με οποιονδήποτε προσδιορισμό μπροστά, όπως το φέρει αυτό το προσύμφωνο της Συμφωνίας των Πρεσπών, όλα τα άλλα χαρακτηριστικά της θα ονομάζονται μακεδονικά. </w:t>
      </w:r>
    </w:p>
    <w:p w14:paraId="064531BF"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Οι Ανεξάρτητοι Έλληνες δεν έχουμε τον απαιτούμενο αριθμό Βουλευτών για να σταματήσουμε τη συμφωνία στο Κοινοβούλιο, ειδικά αν αναλογιστεί κανείς την κλοπή των στελεχών μας. Θα κάνουμε, όμως, ό,τι είναι δυνατόν για να την ακυρώσουμε σε όποιο επίπεδο είναι δυνατό. Στελέχη μας από τη Μακεδονία και τη Θράκη, όπως και νομικές ομάδες, ήδη έχουν καταθέσει εμπεριστατωμένες θέσεις που παραθέτουν τα νομικά προβλήματα που απορρέουν από τη συμφωνία, τον αντισυνταγματικό της χαρακτήρα, καθώς πρόκειται για εθνικό θέμα. Καταθέτω σχετικό έγγραφο στα Πρακτικά.</w:t>
      </w:r>
    </w:p>
    <w:p w14:paraId="064531C0"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(Στο σημείο αυτό η Βουλευτής κ. Μαρία Κόλλια - Τσαρουχά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64531C1"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Τα εθνικά θέματα έχουν άμεση σχέση με τη λαϊκή βούληση. Τα κείμενα αυτά εντοπίζουν ότι η συμφωνία είναι αντισυνταγματική σε πολλά σημεία. Υφίσταται επίσης κεκαλυμμένη εκχώρηση εθνικής κυριαρχίας, υπάρχουν ξεκάθαρα </w:t>
      </w:r>
      <w:proofErr w:type="spellStart"/>
      <w:r>
        <w:rPr>
          <w:rFonts w:eastAsia="Times New Roman"/>
          <w:szCs w:val="24"/>
        </w:rPr>
        <w:t>αλυτρωτικές</w:t>
      </w:r>
      <w:proofErr w:type="spellEnd"/>
      <w:r>
        <w:rPr>
          <w:rFonts w:eastAsia="Times New Roman"/>
          <w:szCs w:val="24"/>
        </w:rPr>
        <w:t xml:space="preserve"> επιδιώξεις και μηνύματα. Κρατώ κάποια στοιχεία, τα οποία θα αναφέρουμε αν και όταν έρθει προς ψήφιση και προς συζήτηση στη Βουλή η κύρωση αυτής της Συμφωνίας.</w:t>
      </w:r>
    </w:p>
    <w:p w14:paraId="064531C2"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Είναι υποχρέωσή μας, λοιπόν, καθώς ισχύουν όλα αυτά και καθώς ο ΣΥΡΙΖΑ επιμένει για την κύρωση αυτής της συμφωνίας, να αρνηθούμε να δώσουμε ψήφο εμπιστοσύνης. Εμείς ως Ανεξάρτητοι Έλληνες θα χρησιμοποιήσουμε κάθε νόμιμη μέθοδο και κάθε τρόπο που έχουμε στη διάθεσή μας και καλούμε κάθε υγιή δημοκρατική και πατριωτική δύναμη να μας στηρίξει σε αυτήν μας την προσπάθεια.</w:t>
      </w:r>
    </w:p>
    <w:p w14:paraId="064531C3"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Κλείνω λέγοντας ότι οι μόνοι που έχουν το δικαίωμα να αποφασίσουν είναι οι Έλληνες μέσω δημοψηφίσματος ή μέσω εθνικών εκλογών. Η εφαρμογή της Συμφωνίας των Πρεσπών πρόκειται για εθνικό θέμα εξαιρετικής σημασίας. Το ότι δεν ερωτάται γι’ αυτό ο ελληνικός λαός, το ότι βαφτίζονται ακραίοι τα εκατομμύρια Μακεδόνων που αγωνιούν, εγείρει ζήτημα δημοκρατίας. Είναι δίκαιη η απαίτηση του ελληνικού λαού.</w:t>
      </w:r>
    </w:p>
    <w:p w14:paraId="064531C4" w14:textId="77777777" w:rsidR="00C04CE1" w:rsidRDefault="00722F08">
      <w:pPr>
        <w:tabs>
          <w:tab w:val="left" w:pos="709"/>
          <w:tab w:val="center" w:pos="4753"/>
        </w:tabs>
        <w:spacing w:line="600" w:lineRule="auto"/>
        <w:ind w:firstLine="709"/>
        <w:contextualSpacing/>
        <w:jc w:val="both"/>
        <w:rPr>
          <w:rFonts w:eastAsia="Times New Roman"/>
          <w:szCs w:val="24"/>
        </w:rPr>
      </w:pPr>
      <w:r w:rsidRPr="00C63417">
        <w:rPr>
          <w:rFonts w:eastAsia="Times New Roman"/>
          <w:b/>
          <w:szCs w:val="24"/>
        </w:rPr>
        <w:t xml:space="preserve">ΠΡΟΕΔΡΕΥΩΝ (Δημήτριος </w:t>
      </w:r>
      <w:proofErr w:type="spellStart"/>
      <w:r w:rsidRPr="00C63417">
        <w:rPr>
          <w:rFonts w:eastAsia="Times New Roman"/>
          <w:b/>
          <w:szCs w:val="24"/>
        </w:rPr>
        <w:t>Κρεμαστινός</w:t>
      </w:r>
      <w:proofErr w:type="spellEnd"/>
      <w:r w:rsidRPr="00C63417">
        <w:rPr>
          <w:rFonts w:eastAsia="Times New Roman"/>
          <w:b/>
          <w:szCs w:val="24"/>
        </w:rPr>
        <w:t>):</w:t>
      </w:r>
      <w:r>
        <w:rPr>
          <w:rFonts w:eastAsia="Times New Roman"/>
          <w:szCs w:val="24"/>
        </w:rPr>
        <w:t xml:space="preserve"> Ολοκληρώστε, παρακαλώ.</w:t>
      </w:r>
    </w:p>
    <w:p w14:paraId="064531C5" w14:textId="77777777" w:rsidR="00C04CE1" w:rsidRDefault="00722F08">
      <w:pPr>
        <w:tabs>
          <w:tab w:val="left" w:pos="709"/>
          <w:tab w:val="center" w:pos="4753"/>
        </w:tabs>
        <w:spacing w:line="600" w:lineRule="auto"/>
        <w:ind w:firstLine="709"/>
        <w:contextualSpacing/>
        <w:jc w:val="both"/>
        <w:rPr>
          <w:rFonts w:eastAsia="Times New Roman"/>
          <w:szCs w:val="24"/>
        </w:rPr>
      </w:pPr>
      <w:r w:rsidRPr="00C63417">
        <w:rPr>
          <w:rFonts w:eastAsia="Times New Roman"/>
          <w:b/>
          <w:szCs w:val="24"/>
        </w:rPr>
        <w:t>ΜΑΡΙΑ ΚΟΛΛΙΑ</w:t>
      </w:r>
      <w:r>
        <w:rPr>
          <w:rFonts w:eastAsia="Times New Roman"/>
          <w:b/>
          <w:szCs w:val="24"/>
        </w:rPr>
        <w:t xml:space="preserve"> </w:t>
      </w:r>
      <w:r w:rsidRPr="00C63417">
        <w:rPr>
          <w:rFonts w:eastAsia="Times New Roman"/>
          <w:b/>
          <w:szCs w:val="24"/>
        </w:rPr>
        <w:t>-</w:t>
      </w:r>
      <w:r>
        <w:rPr>
          <w:rFonts w:eastAsia="Times New Roman"/>
          <w:b/>
          <w:szCs w:val="24"/>
        </w:rPr>
        <w:t xml:space="preserve"> </w:t>
      </w:r>
      <w:r w:rsidRPr="00C63417">
        <w:rPr>
          <w:rFonts w:eastAsia="Times New Roman"/>
          <w:b/>
          <w:szCs w:val="24"/>
        </w:rPr>
        <w:t>ΤΣΑΡΟΥΧΑ:</w:t>
      </w:r>
      <w:r w:rsidRPr="00943C24">
        <w:rPr>
          <w:rFonts w:eastAsia="Times New Roman"/>
          <w:szCs w:val="24"/>
        </w:rPr>
        <w:t xml:space="preserve"> </w:t>
      </w:r>
      <w:r>
        <w:rPr>
          <w:rFonts w:eastAsia="Times New Roman"/>
          <w:szCs w:val="24"/>
        </w:rPr>
        <w:t>Ολοκληρώνω, κύριε Πρόεδρε.</w:t>
      </w:r>
    </w:p>
    <w:p w14:paraId="064531C6"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Θέλω να σας διαβεβαιώσω ότι θα κάνουμε τα πάντα, ό,τι περνάει από το χέρι μας για να τιμήσουμε τον ρόλο και την ευθύνη που μας έχει αναθέσει ο ελληνικός λαός. Η βάση των Ανεξαρτήτων Ελλήνων παραμένει ισχυρή και να είστε σίγουροι ότι θα σταθεί δίπλα μας.</w:t>
      </w:r>
    </w:p>
    <w:p w14:paraId="064531C7"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Θέλω να παραθέσω και την κατ’ εμέ πλέον αδιαμφισβήτητη απόδειξη της ελληνικότητας της Μακεδονίας. Στη γραμμένη από τον Ηρόδοτο ιστορία που περιγράφει τη μάχη των </w:t>
      </w:r>
      <w:proofErr w:type="spellStart"/>
      <w:r>
        <w:rPr>
          <w:rFonts w:eastAsia="Times New Roman"/>
          <w:szCs w:val="24"/>
        </w:rPr>
        <w:t>Πλαταιών</w:t>
      </w:r>
      <w:proofErr w:type="spellEnd"/>
      <w:r>
        <w:rPr>
          <w:rFonts w:eastAsia="Times New Roman"/>
          <w:szCs w:val="24"/>
        </w:rPr>
        <w:t xml:space="preserve"> </w:t>
      </w:r>
      <w:r>
        <w:rPr>
          <w:rFonts w:eastAsia="Times New Roman"/>
          <w:szCs w:val="24"/>
        </w:rPr>
        <w:lastRenderedPageBreak/>
        <w:t>το 479 π.Χ., ο τότε βασιλιάς της Μακεδονίας και πρόγονος του Μεγάλου Αλεξάνδρου, ο Αλέξανδρος ο Α΄, απευθύνθηκε προς τους Αθηναίους με τα ακόλουθα λόγια</w:t>
      </w:r>
      <w:r w:rsidRPr="00943C24">
        <w:rPr>
          <w:rFonts w:eastAsia="Times New Roman"/>
          <w:szCs w:val="24"/>
        </w:rPr>
        <w:t xml:space="preserve">: </w:t>
      </w:r>
      <w:r>
        <w:rPr>
          <w:rFonts w:eastAsia="Times New Roman"/>
          <w:szCs w:val="24"/>
        </w:rPr>
        <w:t>«Είμαι κι εγώ Έλληνας από παλιά γενιά και δεν θέλω να βλέπω την Ελλάδα δούλη και ανελεύθερη».</w:t>
      </w:r>
    </w:p>
    <w:p w14:paraId="064531C8"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Θα κλείσω λέγοντας αυτό που έλεγα από την αρχή και ως Υφυπουργός Μακεδονίας – Θράκης και ως Υφυπουργός Εθνικής Άμυνας, δύο στοιχεία για τα οποία θα ήθελα να ευχαριστήσω και δημόσια τον Πρωθυπουργό κ. Τσίπρα. Θέλω, λοιπόν, να σας πω κάτι που πιστεύω ακράδαντα</w:t>
      </w:r>
      <w:r w:rsidRPr="00943C24">
        <w:rPr>
          <w:rFonts w:eastAsia="Times New Roman"/>
          <w:szCs w:val="24"/>
        </w:rPr>
        <w:t>:</w:t>
      </w:r>
      <w:r>
        <w:rPr>
          <w:rFonts w:eastAsia="Times New Roman"/>
          <w:szCs w:val="24"/>
        </w:rPr>
        <w:t xml:space="preserve"> Η Μακεδονία είναι μία και είναι ελληνική.</w:t>
      </w:r>
    </w:p>
    <w:p w14:paraId="064531C9"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 και συγγνώμη για τον χρόνο που πήρα από τους συναδέλφους.</w:t>
      </w:r>
    </w:p>
    <w:p w14:paraId="064531CA" w14:textId="77777777" w:rsidR="00C04CE1" w:rsidRDefault="00722F08">
      <w:pPr>
        <w:tabs>
          <w:tab w:val="left" w:pos="709"/>
          <w:tab w:val="center" w:pos="4753"/>
        </w:tabs>
        <w:spacing w:line="600" w:lineRule="auto"/>
        <w:ind w:firstLine="709"/>
        <w:contextualSpacing/>
        <w:jc w:val="both"/>
        <w:rPr>
          <w:rFonts w:eastAsia="Times New Roman"/>
          <w:szCs w:val="24"/>
        </w:rPr>
      </w:pPr>
      <w:r w:rsidRPr="00C63417">
        <w:rPr>
          <w:rFonts w:eastAsia="Times New Roman"/>
          <w:b/>
          <w:szCs w:val="24"/>
        </w:rPr>
        <w:t xml:space="preserve">ΠΡΟΕΔΡΕΥΩΝ (Δημήτριος </w:t>
      </w:r>
      <w:proofErr w:type="spellStart"/>
      <w:r w:rsidRPr="00C63417">
        <w:rPr>
          <w:rFonts w:eastAsia="Times New Roman"/>
          <w:b/>
          <w:szCs w:val="24"/>
        </w:rPr>
        <w:t>Κρεμαστινός</w:t>
      </w:r>
      <w:proofErr w:type="spellEnd"/>
      <w:r w:rsidRPr="00C63417">
        <w:rPr>
          <w:rFonts w:eastAsia="Times New Roman"/>
          <w:b/>
          <w:szCs w:val="24"/>
        </w:rPr>
        <w:t xml:space="preserve">): </w:t>
      </w:r>
      <w:r>
        <w:rPr>
          <w:rFonts w:eastAsia="Times New Roman"/>
          <w:szCs w:val="24"/>
        </w:rPr>
        <w:t>Κι εμείς ευχαριστούμε.</w:t>
      </w:r>
    </w:p>
    <w:p w14:paraId="064531CB"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Μαυρωτάς</w:t>
      </w:r>
      <w:proofErr w:type="spellEnd"/>
      <w:r>
        <w:rPr>
          <w:rFonts w:eastAsia="Times New Roman"/>
          <w:szCs w:val="24"/>
        </w:rPr>
        <w:t>, Βουλευτής από το Ποτάμι. Παρακαλώ, ει δυνατόν, να τηρηθεί ο χρόνος.</w:t>
      </w:r>
    </w:p>
    <w:p w14:paraId="064531CC" w14:textId="77777777" w:rsidR="00C04CE1" w:rsidRDefault="00722F08">
      <w:pPr>
        <w:tabs>
          <w:tab w:val="left" w:pos="709"/>
          <w:tab w:val="center" w:pos="4753"/>
        </w:tabs>
        <w:spacing w:line="600" w:lineRule="auto"/>
        <w:ind w:firstLine="709"/>
        <w:contextualSpacing/>
        <w:jc w:val="both"/>
        <w:rPr>
          <w:rFonts w:eastAsia="Times New Roman"/>
          <w:szCs w:val="24"/>
        </w:rPr>
      </w:pPr>
      <w:r w:rsidRPr="00C63417">
        <w:rPr>
          <w:rFonts w:eastAsia="Times New Roman"/>
          <w:b/>
          <w:szCs w:val="24"/>
        </w:rPr>
        <w:t xml:space="preserve">ΓΕΩΡΓΙΟΣ ΜΑΥΡΩΤΑΣ: </w:t>
      </w:r>
      <w:r>
        <w:rPr>
          <w:rFonts w:eastAsia="Times New Roman"/>
          <w:szCs w:val="24"/>
        </w:rPr>
        <w:t xml:space="preserve">Ευχαριστώ, κύριε Πρόεδρε. Ελπίζω να με φτάσει το </w:t>
      </w:r>
      <w:proofErr w:type="spellStart"/>
      <w:r>
        <w:rPr>
          <w:rFonts w:eastAsia="Times New Roman"/>
          <w:szCs w:val="24"/>
        </w:rPr>
        <w:t>επτάλεπτο</w:t>
      </w:r>
      <w:proofErr w:type="spellEnd"/>
      <w:r>
        <w:rPr>
          <w:rFonts w:eastAsia="Times New Roman"/>
          <w:szCs w:val="24"/>
        </w:rPr>
        <w:t>.</w:t>
      </w:r>
    </w:p>
    <w:p w14:paraId="064531CD"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Το αίτημα του Πρωθυπουργού για ψήφο εμπιστοσύνης δίνει στο Ποτάμι τη δυνατότητα να απαντήσει και να διαψεύσει αυτούς που τον κατηγορούν ότι τάχα με τη στήριξη στη Συμφωνία των Πρεσπών στηρίζει και την Κυβέρνηση, δηλαδή ότι στηρίζοντας τη συμφωνία, δίνει ψήφο εμπιστοσύνης στην Κυβέρνηση. Έτσι, διαχωρίζοντας τις δύο διαδικασίες, μάς δίνεται η δυνατότητα να δείξουμε ότι καταψηφίζουμε την Κυβέρνηση ανεξάρτητα από τη θέση μας στη Συμφωνία των Πρεσπών. </w:t>
      </w:r>
    </w:p>
    <w:p w14:paraId="064531CE"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Εξάλλου, θα ήθελα να σημειώσουμε εδώ ότι το αίτημα για ψήφο εμπιστοσύνης με βάση το Σύνταγμα δεν έχει κάποιο συγκεκριμένο θέμα, όπως γίνεται στην πρόταση μομφής. Η ψήφος εμπιστοσύνης είναι για το σύνολο του έργου της κυβέρνησης και για το αν την εμπιστευόμαστε για να συνεχίσει. Η Συμφωνία των Πρεσπών είναι όντως ένα σημαντικό θέμα, αλλά δεν μπορεί η Κυβέρνηση να εκμαιεύσει συνολικά ψήφο εμπιστοσύνης με αφορμή το συγκεκριμένο. </w:t>
      </w:r>
    </w:p>
    <w:p w14:paraId="064531CF" w14:textId="77777777" w:rsidR="00C04CE1" w:rsidRDefault="00722F08">
      <w:pPr>
        <w:tabs>
          <w:tab w:val="left" w:pos="709"/>
          <w:tab w:val="center" w:pos="4753"/>
        </w:tabs>
        <w:spacing w:line="600" w:lineRule="auto"/>
        <w:ind w:firstLine="709"/>
        <w:contextualSpacing/>
        <w:jc w:val="both"/>
        <w:rPr>
          <w:rFonts w:eastAsia="Times New Roman" w:cs="Times New Roman"/>
          <w:szCs w:val="24"/>
        </w:rPr>
      </w:pPr>
      <w:r>
        <w:rPr>
          <w:rFonts w:eastAsia="Times New Roman"/>
          <w:szCs w:val="24"/>
        </w:rPr>
        <w:tab/>
        <w:t xml:space="preserve">Έχω ακούσει τον πρώην πλέον Βουλευτή μας κ. </w:t>
      </w:r>
      <w:proofErr w:type="spellStart"/>
      <w:r>
        <w:rPr>
          <w:rFonts w:eastAsia="Times New Roman"/>
          <w:szCs w:val="24"/>
        </w:rPr>
        <w:t>Δανέλλη</w:t>
      </w:r>
      <w:proofErr w:type="spellEnd"/>
      <w:r>
        <w:rPr>
          <w:rFonts w:eastAsia="Times New Roman"/>
          <w:szCs w:val="24"/>
        </w:rPr>
        <w:t>, αλλά και Βουλευτές του ΣΥΡΙΖΑ, να λένε ότι η ψήφος εμπιστοσύνης είναι για τη Συμφωνία των Πρεσπών ως προϋπόθεση.</w:t>
      </w:r>
      <w:r>
        <w:rPr>
          <w:rFonts w:eastAsia="Times New Roman" w:cs="Times New Roman"/>
          <w:szCs w:val="24"/>
        </w:rPr>
        <w:t xml:space="preserve"> </w:t>
      </w:r>
      <w:r>
        <w:rPr>
          <w:rFonts w:eastAsia="Times New Roman" w:cs="Times New Roman"/>
          <w:szCs w:val="24"/>
        </w:rPr>
        <w:lastRenderedPageBreak/>
        <w:t>Τ</w:t>
      </w:r>
      <w:r w:rsidRPr="00A62BC4">
        <w:rPr>
          <w:rFonts w:eastAsia="Times New Roman" w:cs="Times New Roman"/>
          <w:szCs w:val="24"/>
        </w:rPr>
        <w:t>ότε</w:t>
      </w:r>
      <w:r>
        <w:rPr>
          <w:rFonts w:eastAsia="Times New Roman" w:cs="Times New Roman"/>
          <w:szCs w:val="24"/>
        </w:rPr>
        <w:t>,</w:t>
      </w:r>
      <w:r w:rsidRPr="00A62BC4">
        <w:rPr>
          <w:rFonts w:eastAsia="Times New Roman" w:cs="Times New Roman"/>
          <w:szCs w:val="24"/>
        </w:rPr>
        <w:t xml:space="preserve"> αν γινότανε αυτό</w:t>
      </w:r>
      <w:r>
        <w:rPr>
          <w:rFonts w:eastAsia="Times New Roman" w:cs="Times New Roman"/>
          <w:szCs w:val="24"/>
        </w:rPr>
        <w:t>,</w:t>
      </w:r>
      <w:r w:rsidRPr="00A62BC4">
        <w:rPr>
          <w:rFonts w:eastAsia="Times New Roman" w:cs="Times New Roman"/>
          <w:szCs w:val="24"/>
        </w:rPr>
        <w:t xml:space="preserve"> θα έπρεπε </w:t>
      </w:r>
      <w:r>
        <w:rPr>
          <w:rFonts w:eastAsia="Times New Roman" w:cs="Times New Roman"/>
          <w:szCs w:val="24"/>
        </w:rPr>
        <w:t xml:space="preserve">η </w:t>
      </w:r>
      <w:r w:rsidRPr="00A62BC4">
        <w:rPr>
          <w:rFonts w:eastAsia="Times New Roman" w:cs="Times New Roman"/>
          <w:szCs w:val="24"/>
        </w:rPr>
        <w:t xml:space="preserve">σειρά να ήταν πρώτα </w:t>
      </w:r>
      <w:r>
        <w:rPr>
          <w:rFonts w:eastAsia="Times New Roman" w:cs="Times New Roman"/>
          <w:szCs w:val="24"/>
        </w:rPr>
        <w:t xml:space="preserve">η </w:t>
      </w:r>
      <w:r w:rsidRPr="00A62BC4">
        <w:rPr>
          <w:rFonts w:eastAsia="Times New Roman" w:cs="Times New Roman"/>
          <w:szCs w:val="24"/>
        </w:rPr>
        <w:t>ψήφος εμπιστοσύνης</w:t>
      </w:r>
      <w:r>
        <w:rPr>
          <w:rFonts w:eastAsia="Times New Roman" w:cs="Times New Roman"/>
          <w:szCs w:val="24"/>
        </w:rPr>
        <w:t>,</w:t>
      </w:r>
      <w:r w:rsidRPr="00A62BC4">
        <w:rPr>
          <w:rFonts w:eastAsia="Times New Roman" w:cs="Times New Roman"/>
          <w:szCs w:val="24"/>
        </w:rPr>
        <w:t xml:space="preserve"> μετά η Συμφωνία των Πρεσπών και μετά εκλογές</w:t>
      </w:r>
      <w:r>
        <w:rPr>
          <w:rFonts w:eastAsia="Times New Roman" w:cs="Times New Roman"/>
          <w:szCs w:val="24"/>
        </w:rPr>
        <w:t>,</w:t>
      </w:r>
      <w:r w:rsidRPr="00A62BC4">
        <w:rPr>
          <w:rFonts w:eastAsia="Times New Roman" w:cs="Times New Roman"/>
          <w:szCs w:val="24"/>
        </w:rPr>
        <w:t xml:space="preserve"> αφού πρόκειται για ψήφο εμπιστοσύνης μιας χρήσης</w:t>
      </w:r>
      <w:r>
        <w:rPr>
          <w:rFonts w:eastAsia="Times New Roman" w:cs="Times New Roman"/>
          <w:szCs w:val="24"/>
        </w:rPr>
        <w:t>. Τ</w:t>
      </w:r>
      <w:r w:rsidRPr="00A62BC4">
        <w:rPr>
          <w:rFonts w:eastAsia="Times New Roman" w:cs="Times New Roman"/>
          <w:szCs w:val="24"/>
        </w:rPr>
        <w:t xml:space="preserve">ο αστείο είναι </w:t>
      </w:r>
      <w:r>
        <w:rPr>
          <w:rFonts w:eastAsia="Times New Roman" w:cs="Times New Roman"/>
          <w:szCs w:val="24"/>
        </w:rPr>
        <w:t>όμως, ότι για τους Β</w:t>
      </w:r>
      <w:r w:rsidRPr="00A62BC4">
        <w:rPr>
          <w:rFonts w:eastAsia="Times New Roman" w:cs="Times New Roman"/>
          <w:szCs w:val="24"/>
        </w:rPr>
        <w:t>ουλευτές των ΑΝΕΛ που δίνουν ψήφο εμπιστοσύνης</w:t>
      </w:r>
      <w:r>
        <w:rPr>
          <w:rFonts w:eastAsia="Times New Roman" w:cs="Times New Roman"/>
          <w:szCs w:val="24"/>
        </w:rPr>
        <w:t>,</w:t>
      </w:r>
      <w:r w:rsidRPr="00A62BC4">
        <w:rPr>
          <w:rFonts w:eastAsia="Times New Roman" w:cs="Times New Roman"/>
          <w:szCs w:val="24"/>
        </w:rPr>
        <w:t xml:space="preserve"> αλλά δεν ψηφίζουν τη Συμφωνία των Πρεσπών</w:t>
      </w:r>
      <w:r>
        <w:rPr>
          <w:rFonts w:eastAsia="Times New Roman" w:cs="Times New Roman"/>
          <w:szCs w:val="24"/>
        </w:rPr>
        <w:t>,</w:t>
      </w:r>
      <w:r w:rsidRPr="00A62BC4">
        <w:rPr>
          <w:rFonts w:eastAsia="Times New Roman" w:cs="Times New Roman"/>
          <w:szCs w:val="24"/>
        </w:rPr>
        <w:t xml:space="preserve"> το επιχείρημα αντιστρέφεται</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w:t>
      </w:r>
      <w:r w:rsidRPr="00A62BC4">
        <w:rPr>
          <w:rFonts w:eastAsia="Times New Roman" w:cs="Times New Roman"/>
          <w:szCs w:val="24"/>
        </w:rPr>
        <w:t>Δώστε ψήφο εμπιστοσύνης</w:t>
      </w:r>
      <w:r>
        <w:rPr>
          <w:rFonts w:eastAsia="Times New Roman" w:cs="Times New Roman"/>
          <w:szCs w:val="24"/>
        </w:rPr>
        <w:t>…»,</w:t>
      </w:r>
      <w:r w:rsidRPr="00A62BC4">
        <w:rPr>
          <w:rFonts w:eastAsia="Times New Roman" w:cs="Times New Roman"/>
          <w:szCs w:val="24"/>
        </w:rPr>
        <w:t xml:space="preserve"> τους λέτε</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w:t>
      </w:r>
      <w:r w:rsidRPr="00A62BC4">
        <w:rPr>
          <w:rFonts w:eastAsia="Times New Roman" w:cs="Times New Roman"/>
          <w:szCs w:val="24"/>
        </w:rPr>
        <w:t xml:space="preserve">και αυτό δεν έχει σχέση με τη </w:t>
      </w:r>
      <w:r>
        <w:rPr>
          <w:rFonts w:eastAsia="Times New Roman" w:cs="Times New Roman"/>
          <w:szCs w:val="24"/>
        </w:rPr>
        <w:t>σ</w:t>
      </w:r>
      <w:r w:rsidRPr="00A62BC4">
        <w:rPr>
          <w:rFonts w:eastAsia="Times New Roman" w:cs="Times New Roman"/>
          <w:szCs w:val="24"/>
        </w:rPr>
        <w:t>υμφωνία</w:t>
      </w:r>
      <w:r>
        <w:rPr>
          <w:rFonts w:eastAsia="Times New Roman" w:cs="Times New Roman"/>
          <w:szCs w:val="24"/>
        </w:rPr>
        <w:t>,</w:t>
      </w:r>
      <w:r w:rsidRPr="00A62BC4">
        <w:rPr>
          <w:rFonts w:eastAsia="Times New Roman" w:cs="Times New Roman"/>
          <w:szCs w:val="24"/>
        </w:rPr>
        <w:t xml:space="preserve"> αλλά με το έργο της </w:t>
      </w:r>
      <w:r>
        <w:rPr>
          <w:rFonts w:eastAsia="Times New Roman" w:cs="Times New Roman"/>
          <w:szCs w:val="24"/>
        </w:rPr>
        <w:t>Κ</w:t>
      </w:r>
      <w:r w:rsidRPr="00A62BC4">
        <w:rPr>
          <w:rFonts w:eastAsia="Times New Roman" w:cs="Times New Roman"/>
          <w:szCs w:val="24"/>
        </w:rPr>
        <w:t>υβέρνησης</w:t>
      </w:r>
      <w:r>
        <w:rPr>
          <w:rFonts w:eastAsia="Times New Roman" w:cs="Times New Roman"/>
          <w:szCs w:val="24"/>
        </w:rPr>
        <w:t>». Ε</w:t>
      </w:r>
      <w:r w:rsidRPr="00A62BC4">
        <w:rPr>
          <w:rFonts w:eastAsia="Times New Roman" w:cs="Times New Roman"/>
          <w:szCs w:val="24"/>
        </w:rPr>
        <w:t xml:space="preserve">ρμηνεία </w:t>
      </w:r>
      <w:r>
        <w:rPr>
          <w:rFonts w:eastAsia="Times New Roman" w:cs="Times New Roman"/>
          <w:szCs w:val="24"/>
        </w:rPr>
        <w:t>λ</w:t>
      </w:r>
      <w:r w:rsidRPr="00A62BC4">
        <w:rPr>
          <w:rFonts w:eastAsia="Times New Roman" w:cs="Times New Roman"/>
          <w:szCs w:val="24"/>
        </w:rPr>
        <w:t>οιπόν της ψήφου εμπιστοσύνης</w:t>
      </w:r>
      <w:r>
        <w:rPr>
          <w:rFonts w:eastAsia="Times New Roman" w:cs="Times New Roman"/>
          <w:szCs w:val="24"/>
        </w:rPr>
        <w:t xml:space="preserve"> </w:t>
      </w:r>
      <w:proofErr w:type="spellStart"/>
      <w:r>
        <w:rPr>
          <w:rFonts w:eastAsia="Times New Roman" w:cs="Times New Roman"/>
          <w:szCs w:val="24"/>
        </w:rPr>
        <w:t>αλά</w:t>
      </w:r>
      <w:proofErr w:type="spellEnd"/>
      <w:r w:rsidRPr="00A62BC4">
        <w:rPr>
          <w:rFonts w:eastAsia="Times New Roman" w:cs="Times New Roman"/>
          <w:szCs w:val="24"/>
        </w:rPr>
        <w:t xml:space="preserve"> καρτ</w:t>
      </w:r>
      <w:r>
        <w:rPr>
          <w:rFonts w:eastAsia="Times New Roman" w:cs="Times New Roman"/>
          <w:szCs w:val="24"/>
        </w:rPr>
        <w:t>,</w:t>
      </w:r>
      <w:r w:rsidRPr="00A62BC4">
        <w:rPr>
          <w:rFonts w:eastAsia="Times New Roman" w:cs="Times New Roman"/>
          <w:szCs w:val="24"/>
        </w:rPr>
        <w:t xml:space="preserve"> ανάλογα με το κοινό</w:t>
      </w:r>
      <w:r>
        <w:rPr>
          <w:rFonts w:eastAsia="Times New Roman" w:cs="Times New Roman"/>
          <w:szCs w:val="24"/>
        </w:rPr>
        <w:t>. Όμως,</w:t>
      </w:r>
      <w:r w:rsidRPr="00A62BC4">
        <w:rPr>
          <w:rFonts w:eastAsia="Times New Roman" w:cs="Times New Roman"/>
          <w:szCs w:val="24"/>
        </w:rPr>
        <w:t xml:space="preserve"> η ψήφος εμπιστοσύνης δεν μπορεί να είναι </w:t>
      </w:r>
      <w:r>
        <w:rPr>
          <w:rFonts w:eastAsia="Times New Roman" w:cs="Times New Roman"/>
          <w:szCs w:val="24"/>
        </w:rPr>
        <w:t>«</w:t>
      </w:r>
      <w:r w:rsidRPr="00A62BC4">
        <w:rPr>
          <w:rFonts w:eastAsia="Times New Roman" w:cs="Times New Roman"/>
          <w:szCs w:val="24"/>
        </w:rPr>
        <w:t>κολυμβήθρα του Σιλωάμ</w:t>
      </w:r>
      <w:r>
        <w:rPr>
          <w:rFonts w:eastAsia="Times New Roman" w:cs="Times New Roman"/>
          <w:szCs w:val="24"/>
        </w:rPr>
        <w:t>»</w:t>
      </w:r>
      <w:r w:rsidRPr="00A62BC4">
        <w:rPr>
          <w:rFonts w:eastAsia="Times New Roman" w:cs="Times New Roman"/>
          <w:szCs w:val="24"/>
        </w:rPr>
        <w:t xml:space="preserve"> ό</w:t>
      </w:r>
      <w:r>
        <w:rPr>
          <w:rFonts w:eastAsia="Times New Roman" w:cs="Times New Roman"/>
          <w:szCs w:val="24"/>
        </w:rPr>
        <w:t>,</w:t>
      </w:r>
      <w:r w:rsidRPr="00A62BC4">
        <w:rPr>
          <w:rFonts w:eastAsia="Times New Roman" w:cs="Times New Roman"/>
          <w:szCs w:val="24"/>
        </w:rPr>
        <w:t>τι κι αν ακολουθεί</w:t>
      </w:r>
      <w:r>
        <w:rPr>
          <w:rFonts w:eastAsia="Times New Roman" w:cs="Times New Roman"/>
          <w:szCs w:val="24"/>
        </w:rPr>
        <w:t>. Μ</w:t>
      </w:r>
      <w:r w:rsidRPr="00A62BC4">
        <w:rPr>
          <w:rFonts w:eastAsia="Times New Roman" w:cs="Times New Roman"/>
          <w:szCs w:val="24"/>
        </w:rPr>
        <w:t>ε την ψήφο εμπιστοσύνης δίνετ</w:t>
      </w:r>
      <w:r>
        <w:rPr>
          <w:rFonts w:eastAsia="Times New Roman" w:cs="Times New Roman"/>
          <w:szCs w:val="24"/>
        </w:rPr>
        <w:t>ε</w:t>
      </w:r>
      <w:r w:rsidRPr="00A62BC4">
        <w:rPr>
          <w:rFonts w:eastAsia="Times New Roman" w:cs="Times New Roman"/>
          <w:szCs w:val="24"/>
        </w:rPr>
        <w:t xml:space="preserve"> ουσιαστικά μία λευκή επιταγή το αργότερο ως τον Οκτώβριο</w:t>
      </w:r>
      <w:r>
        <w:rPr>
          <w:rFonts w:eastAsia="Times New Roman" w:cs="Times New Roman"/>
          <w:szCs w:val="24"/>
        </w:rPr>
        <w:t xml:space="preserve">. </w:t>
      </w:r>
    </w:p>
    <w:p w14:paraId="064531D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Και πώς θα μπορούσαμε</w:t>
      </w:r>
      <w:r w:rsidRPr="00A62BC4">
        <w:rPr>
          <w:rFonts w:eastAsia="Times New Roman" w:cs="Times New Roman"/>
          <w:szCs w:val="24"/>
        </w:rPr>
        <w:t xml:space="preserve"> να δώσουμε ψήφο εμπιστοσύνης στην </w:t>
      </w:r>
      <w:r>
        <w:rPr>
          <w:rFonts w:eastAsia="Times New Roman" w:cs="Times New Roman"/>
          <w:szCs w:val="24"/>
        </w:rPr>
        <w:t>Κ</w:t>
      </w:r>
      <w:r w:rsidRPr="00A62BC4">
        <w:rPr>
          <w:rFonts w:eastAsia="Times New Roman" w:cs="Times New Roman"/>
          <w:szCs w:val="24"/>
        </w:rPr>
        <w:t>υβέρνηση</w:t>
      </w:r>
      <w:r>
        <w:rPr>
          <w:rFonts w:eastAsia="Times New Roman" w:cs="Times New Roman"/>
          <w:szCs w:val="24"/>
        </w:rPr>
        <w:t xml:space="preserve">, όταν σε όλα σχεδόν τα </w:t>
      </w:r>
      <w:r w:rsidRPr="00A62BC4">
        <w:rPr>
          <w:rFonts w:eastAsia="Times New Roman" w:cs="Times New Roman"/>
          <w:szCs w:val="24"/>
        </w:rPr>
        <w:t>θέματα είμαστε απέναντι</w:t>
      </w:r>
      <w:r>
        <w:rPr>
          <w:rFonts w:eastAsia="Times New Roman" w:cs="Times New Roman"/>
          <w:szCs w:val="24"/>
        </w:rPr>
        <w:t xml:space="preserve">; </w:t>
      </w:r>
    </w:p>
    <w:p w14:paraId="064531D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Πώς θα μπορούσαμε να δώσουμε ψήφο εμπιστοσύνης στην Κυβέρνηση, όταν</w:t>
      </w:r>
      <w:r w:rsidRPr="00A62BC4">
        <w:rPr>
          <w:rFonts w:eastAsia="Times New Roman" w:cs="Times New Roman"/>
          <w:szCs w:val="24"/>
        </w:rPr>
        <w:t xml:space="preserve"> θεωρούμε το έργο της καταστροφικό και διαβρωτικό για την παιδεία</w:t>
      </w:r>
      <w:r>
        <w:rPr>
          <w:rFonts w:eastAsia="Times New Roman" w:cs="Times New Roman"/>
          <w:szCs w:val="24"/>
        </w:rPr>
        <w:t>,</w:t>
      </w:r>
      <w:r w:rsidRPr="00A62BC4">
        <w:rPr>
          <w:rFonts w:eastAsia="Times New Roman" w:cs="Times New Roman"/>
          <w:szCs w:val="24"/>
        </w:rPr>
        <w:t xml:space="preserve"> τα αποτελέσματα του οποίου θα θέλουν καιρό για να διορθωθούν</w:t>
      </w:r>
      <w:r>
        <w:rPr>
          <w:rFonts w:eastAsia="Times New Roman" w:cs="Times New Roman"/>
          <w:szCs w:val="24"/>
        </w:rPr>
        <w:t>; Η</w:t>
      </w:r>
      <w:r w:rsidRPr="00A62BC4">
        <w:rPr>
          <w:rFonts w:eastAsia="Times New Roman" w:cs="Times New Roman"/>
          <w:szCs w:val="24"/>
        </w:rPr>
        <w:t xml:space="preserve"> παιδεία του ελάχιστου κοινού </w:t>
      </w:r>
      <w:r w:rsidRPr="00A62BC4">
        <w:rPr>
          <w:rFonts w:eastAsia="Times New Roman" w:cs="Times New Roman"/>
          <w:szCs w:val="24"/>
        </w:rPr>
        <w:lastRenderedPageBreak/>
        <w:t>παρονομαστή</w:t>
      </w:r>
      <w:r>
        <w:rPr>
          <w:rFonts w:eastAsia="Times New Roman" w:cs="Times New Roman"/>
          <w:szCs w:val="24"/>
        </w:rPr>
        <w:t>,</w:t>
      </w:r>
      <w:r w:rsidRPr="00A62BC4">
        <w:rPr>
          <w:rFonts w:eastAsia="Times New Roman" w:cs="Times New Roman"/>
          <w:szCs w:val="24"/>
        </w:rPr>
        <w:t xml:space="preserve"> των</w:t>
      </w:r>
      <w:r>
        <w:rPr>
          <w:rFonts w:eastAsia="Times New Roman" w:cs="Times New Roman"/>
          <w:szCs w:val="24"/>
        </w:rPr>
        <w:t xml:space="preserve"> διευθετήσεων και των ψηφοθηρικών</w:t>
      </w:r>
      <w:r w:rsidRPr="00A62BC4">
        <w:rPr>
          <w:rFonts w:eastAsia="Times New Roman" w:cs="Times New Roman"/>
          <w:szCs w:val="24"/>
        </w:rPr>
        <w:t xml:space="preserve"> πρακτικών</w:t>
      </w:r>
      <w:r>
        <w:rPr>
          <w:rFonts w:eastAsia="Times New Roman" w:cs="Times New Roman"/>
          <w:szCs w:val="24"/>
        </w:rPr>
        <w:t xml:space="preserve">. </w:t>
      </w:r>
    </w:p>
    <w:p w14:paraId="064531D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Πώ</w:t>
      </w:r>
      <w:r w:rsidRPr="00A62BC4">
        <w:rPr>
          <w:rFonts w:eastAsia="Times New Roman" w:cs="Times New Roman"/>
          <w:szCs w:val="24"/>
        </w:rPr>
        <w:t xml:space="preserve">ς θα μπορούσαμε να </w:t>
      </w:r>
      <w:r>
        <w:rPr>
          <w:rFonts w:eastAsia="Times New Roman" w:cs="Times New Roman"/>
          <w:szCs w:val="24"/>
        </w:rPr>
        <w:t>δώσουμε ψήφο εμπιστοσύνης στην Κ</w:t>
      </w:r>
      <w:r w:rsidRPr="00A62BC4">
        <w:rPr>
          <w:rFonts w:eastAsia="Times New Roman" w:cs="Times New Roman"/>
          <w:szCs w:val="24"/>
        </w:rPr>
        <w:t>υβέρνηση</w:t>
      </w:r>
      <w:r>
        <w:rPr>
          <w:rFonts w:eastAsia="Times New Roman" w:cs="Times New Roman"/>
          <w:szCs w:val="24"/>
        </w:rPr>
        <w:t>,</w:t>
      </w:r>
      <w:r w:rsidRPr="00A62BC4">
        <w:rPr>
          <w:rFonts w:eastAsia="Times New Roman" w:cs="Times New Roman"/>
          <w:szCs w:val="24"/>
        </w:rPr>
        <w:t xml:space="preserve"> που στη δημόσια διοίκηση συνεχίζει τις πελατειακές πρακτικές του παρελθόντος</w:t>
      </w:r>
      <w:r>
        <w:rPr>
          <w:rFonts w:eastAsia="Times New Roman" w:cs="Times New Roman"/>
          <w:szCs w:val="24"/>
        </w:rPr>
        <w:t>,</w:t>
      </w:r>
      <w:r w:rsidRPr="00A62BC4">
        <w:rPr>
          <w:rFonts w:eastAsia="Times New Roman" w:cs="Times New Roman"/>
          <w:szCs w:val="24"/>
        </w:rPr>
        <w:t xml:space="preserve"> με πλήθος φωτογρα</w:t>
      </w:r>
      <w:r>
        <w:rPr>
          <w:rFonts w:eastAsia="Times New Roman" w:cs="Times New Roman"/>
          <w:szCs w:val="24"/>
        </w:rPr>
        <w:t xml:space="preserve">φικών διατάξεων και προκηρύξεων; </w:t>
      </w:r>
    </w:p>
    <w:p w14:paraId="064531D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w:t>
      </w:r>
      <w:r w:rsidRPr="00A62BC4">
        <w:rPr>
          <w:rFonts w:eastAsia="Times New Roman" w:cs="Times New Roman"/>
          <w:szCs w:val="24"/>
        </w:rPr>
        <w:t xml:space="preserve">ώς θα μπορούσαμε να δώσουμε ψήφο εμπιστοσύνης σε μία </w:t>
      </w:r>
      <w:r>
        <w:rPr>
          <w:rFonts w:eastAsia="Times New Roman" w:cs="Times New Roman"/>
          <w:szCs w:val="24"/>
        </w:rPr>
        <w:t>κ</w:t>
      </w:r>
      <w:r w:rsidRPr="00A62BC4">
        <w:rPr>
          <w:rFonts w:eastAsia="Times New Roman" w:cs="Times New Roman"/>
          <w:szCs w:val="24"/>
        </w:rPr>
        <w:t>υβέρνηση που στην οικονομία τη</w:t>
      </w:r>
      <w:r>
        <w:rPr>
          <w:rFonts w:eastAsia="Times New Roman" w:cs="Times New Roman"/>
          <w:szCs w:val="24"/>
        </w:rPr>
        <w:t xml:space="preserve">ν ενδιαφέρει να παράγει μόνο </w:t>
      </w:r>
      <w:proofErr w:type="spellStart"/>
      <w:r>
        <w:rPr>
          <w:rFonts w:eastAsia="Times New Roman" w:cs="Times New Roman"/>
          <w:szCs w:val="24"/>
        </w:rPr>
        <w:t>υπερπ</w:t>
      </w:r>
      <w:r w:rsidRPr="00A62BC4">
        <w:rPr>
          <w:rFonts w:eastAsia="Times New Roman" w:cs="Times New Roman"/>
          <w:szCs w:val="24"/>
        </w:rPr>
        <w:t>λεονάσματα</w:t>
      </w:r>
      <w:proofErr w:type="spellEnd"/>
      <w:r w:rsidRPr="00A62BC4">
        <w:rPr>
          <w:rFonts w:eastAsia="Times New Roman" w:cs="Times New Roman"/>
          <w:szCs w:val="24"/>
        </w:rPr>
        <w:t xml:space="preserve"> από </w:t>
      </w:r>
      <w:proofErr w:type="spellStart"/>
      <w:r w:rsidRPr="00A62BC4">
        <w:rPr>
          <w:rFonts w:eastAsia="Times New Roman" w:cs="Times New Roman"/>
          <w:szCs w:val="24"/>
        </w:rPr>
        <w:t>υπερφορολόγηση</w:t>
      </w:r>
      <w:proofErr w:type="spellEnd"/>
      <w:r w:rsidRPr="00A62BC4">
        <w:rPr>
          <w:rFonts w:eastAsia="Times New Roman" w:cs="Times New Roman"/>
          <w:szCs w:val="24"/>
        </w:rPr>
        <w:t xml:space="preserve"> και περνάει πολύ κάτω από τον πήχη της ανάπτυξης και των επενδύσεων</w:t>
      </w:r>
      <w:r>
        <w:rPr>
          <w:rFonts w:eastAsia="Times New Roman" w:cs="Times New Roman"/>
          <w:szCs w:val="24"/>
        </w:rPr>
        <w:t>; Όπως είπαμε και στη συζήτηση του προϋπολογισμού, η αύξηση των ε</w:t>
      </w:r>
      <w:r w:rsidRPr="00A62BC4">
        <w:rPr>
          <w:rFonts w:eastAsia="Times New Roman" w:cs="Times New Roman"/>
          <w:szCs w:val="24"/>
        </w:rPr>
        <w:t>πενδύσεων για παράδειγμα</w:t>
      </w:r>
      <w:r>
        <w:rPr>
          <w:rFonts w:eastAsia="Times New Roman" w:cs="Times New Roman"/>
          <w:szCs w:val="24"/>
        </w:rPr>
        <w:t>, για το 2018 π</w:t>
      </w:r>
      <w:r w:rsidRPr="00A62BC4">
        <w:rPr>
          <w:rFonts w:eastAsia="Times New Roman" w:cs="Times New Roman"/>
          <w:szCs w:val="24"/>
        </w:rPr>
        <w:t>ροβλεπόταν 11,4%</w:t>
      </w:r>
      <w:r>
        <w:rPr>
          <w:rFonts w:eastAsia="Times New Roman" w:cs="Times New Roman"/>
          <w:szCs w:val="24"/>
        </w:rPr>
        <w:t>, δ</w:t>
      </w:r>
      <w:r w:rsidRPr="00A62BC4">
        <w:rPr>
          <w:rFonts w:eastAsia="Times New Roman" w:cs="Times New Roman"/>
          <w:szCs w:val="24"/>
        </w:rPr>
        <w:t xml:space="preserve">ηλαδή ο </w:t>
      </w:r>
      <w:r>
        <w:rPr>
          <w:rFonts w:eastAsia="Times New Roman" w:cs="Times New Roman"/>
          <w:szCs w:val="24"/>
        </w:rPr>
        <w:t>δείκτης του ακαθάριστου σχηματισμού</w:t>
      </w:r>
      <w:r w:rsidRPr="00A62BC4">
        <w:rPr>
          <w:rFonts w:eastAsia="Times New Roman" w:cs="Times New Roman"/>
          <w:szCs w:val="24"/>
        </w:rPr>
        <w:t xml:space="preserve"> παγίο</w:t>
      </w:r>
      <w:r>
        <w:rPr>
          <w:rFonts w:eastAsia="Times New Roman" w:cs="Times New Roman"/>
          <w:szCs w:val="24"/>
        </w:rPr>
        <w:t>υ κεφαλαίου και τ</w:t>
      </w:r>
      <w:r w:rsidRPr="00A62BC4">
        <w:rPr>
          <w:rFonts w:eastAsia="Times New Roman" w:cs="Times New Roman"/>
          <w:szCs w:val="24"/>
        </w:rPr>
        <w:t>ελικά είχαμε 0,8% αύξηση για το 2018</w:t>
      </w:r>
      <w:r>
        <w:rPr>
          <w:rFonts w:eastAsia="Times New Roman" w:cs="Times New Roman"/>
          <w:szCs w:val="24"/>
        </w:rPr>
        <w:t>, δ</w:t>
      </w:r>
      <w:r w:rsidRPr="00A62BC4">
        <w:rPr>
          <w:rFonts w:eastAsia="Times New Roman" w:cs="Times New Roman"/>
          <w:szCs w:val="24"/>
        </w:rPr>
        <w:t xml:space="preserve">ηλαδή </w:t>
      </w:r>
      <w:r>
        <w:rPr>
          <w:rFonts w:eastAsia="Times New Roman" w:cs="Times New Roman"/>
          <w:szCs w:val="24"/>
        </w:rPr>
        <w:t>δεκατέσσερις</w:t>
      </w:r>
      <w:r w:rsidRPr="00A62BC4">
        <w:rPr>
          <w:rFonts w:eastAsia="Times New Roman" w:cs="Times New Roman"/>
          <w:szCs w:val="24"/>
        </w:rPr>
        <w:t xml:space="preserve"> φορές κάτω</w:t>
      </w:r>
      <w:r>
        <w:rPr>
          <w:rFonts w:eastAsia="Times New Roman" w:cs="Times New Roman"/>
          <w:szCs w:val="24"/>
        </w:rPr>
        <w:t xml:space="preserve">. </w:t>
      </w:r>
    </w:p>
    <w:p w14:paraId="064531D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Πώς θα μπορούσαμε να δώσουμε ψήφο εμπιστοσύνης σε μι</w:t>
      </w:r>
      <w:r w:rsidRPr="00A62BC4">
        <w:rPr>
          <w:rFonts w:eastAsia="Times New Roman" w:cs="Times New Roman"/>
          <w:szCs w:val="24"/>
        </w:rPr>
        <w:t xml:space="preserve">α </w:t>
      </w:r>
      <w:r>
        <w:rPr>
          <w:rFonts w:eastAsia="Times New Roman" w:cs="Times New Roman"/>
          <w:szCs w:val="24"/>
        </w:rPr>
        <w:t>Κ</w:t>
      </w:r>
      <w:r w:rsidRPr="00A62BC4">
        <w:rPr>
          <w:rFonts w:eastAsia="Times New Roman" w:cs="Times New Roman"/>
          <w:szCs w:val="24"/>
        </w:rPr>
        <w:t>υβέρνηση που έχει γονατίσει τη μεσαία τάξη</w:t>
      </w:r>
      <w:r>
        <w:rPr>
          <w:rFonts w:eastAsia="Times New Roman" w:cs="Times New Roman"/>
          <w:szCs w:val="24"/>
        </w:rPr>
        <w:t>,</w:t>
      </w:r>
      <w:r w:rsidRPr="00A62BC4">
        <w:rPr>
          <w:rFonts w:eastAsia="Times New Roman" w:cs="Times New Roman"/>
          <w:szCs w:val="24"/>
        </w:rPr>
        <w:t xml:space="preserve"> τη μικρο</w:t>
      </w:r>
      <w:r w:rsidRPr="00A62BC4">
        <w:rPr>
          <w:rFonts w:eastAsia="Times New Roman" w:cs="Times New Roman"/>
          <w:szCs w:val="24"/>
        </w:rPr>
        <w:lastRenderedPageBreak/>
        <w:t>μεσαία επιχειρηματικότητα</w:t>
      </w:r>
      <w:r>
        <w:rPr>
          <w:rFonts w:eastAsia="Times New Roman" w:cs="Times New Roman"/>
          <w:szCs w:val="24"/>
        </w:rPr>
        <w:t>,</w:t>
      </w:r>
      <w:r w:rsidRPr="00A62BC4">
        <w:rPr>
          <w:rFonts w:eastAsia="Times New Roman" w:cs="Times New Roman"/>
          <w:szCs w:val="24"/>
        </w:rPr>
        <w:t xml:space="preserve"> που οι επιχειρηματίες δουλεύουν ουσιαστικά για να πληρώνουν φόρους και ασφαλιστικές εισφορές</w:t>
      </w:r>
      <w:r>
        <w:rPr>
          <w:rFonts w:eastAsia="Times New Roman" w:cs="Times New Roman"/>
          <w:szCs w:val="24"/>
        </w:rPr>
        <w:t>,</w:t>
      </w:r>
      <w:r w:rsidRPr="00A62BC4">
        <w:rPr>
          <w:rFonts w:eastAsia="Times New Roman" w:cs="Times New Roman"/>
          <w:szCs w:val="24"/>
        </w:rPr>
        <w:t xml:space="preserve"> έτσι ώστε να μην έχουν κίνητρο να </w:t>
      </w:r>
      <w:proofErr w:type="spellStart"/>
      <w:r w:rsidRPr="00A62BC4">
        <w:rPr>
          <w:rFonts w:eastAsia="Times New Roman" w:cs="Times New Roman"/>
          <w:szCs w:val="24"/>
        </w:rPr>
        <w:t>παράξουν</w:t>
      </w:r>
      <w:proofErr w:type="spellEnd"/>
      <w:r w:rsidRPr="00A62BC4">
        <w:rPr>
          <w:rFonts w:eastAsia="Times New Roman" w:cs="Times New Roman"/>
          <w:szCs w:val="24"/>
        </w:rPr>
        <w:t xml:space="preserve"> παραπάνω</w:t>
      </w:r>
      <w:r>
        <w:rPr>
          <w:rFonts w:eastAsia="Times New Roman" w:cs="Times New Roman"/>
          <w:szCs w:val="24"/>
        </w:rPr>
        <w:t xml:space="preserve">; </w:t>
      </w:r>
    </w:p>
    <w:p w14:paraId="064531D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Λ</w:t>
      </w:r>
      <w:r w:rsidRPr="00A62BC4">
        <w:rPr>
          <w:rFonts w:eastAsia="Times New Roman" w:cs="Times New Roman"/>
          <w:szCs w:val="24"/>
        </w:rPr>
        <w:t xml:space="preserve">έτε </w:t>
      </w:r>
      <w:r>
        <w:rPr>
          <w:rFonts w:eastAsia="Times New Roman" w:cs="Times New Roman"/>
          <w:szCs w:val="24"/>
        </w:rPr>
        <w:t xml:space="preserve">όμως «Μα, πώς δεν </w:t>
      </w:r>
      <w:r w:rsidRPr="00A62BC4">
        <w:rPr>
          <w:rFonts w:eastAsia="Times New Roman" w:cs="Times New Roman"/>
          <w:szCs w:val="24"/>
        </w:rPr>
        <w:t>δίνετ</w:t>
      </w:r>
      <w:r>
        <w:rPr>
          <w:rFonts w:eastAsia="Times New Roman" w:cs="Times New Roman"/>
          <w:szCs w:val="24"/>
        </w:rPr>
        <w:t>ε ψήφο εμπιστοσύνης στην Κ</w:t>
      </w:r>
      <w:r w:rsidRPr="00A62BC4">
        <w:rPr>
          <w:rFonts w:eastAsia="Times New Roman" w:cs="Times New Roman"/>
          <w:szCs w:val="24"/>
        </w:rPr>
        <w:t>υβέρνηση που φέρνει τη Συμφωνία των Πρεσπών</w:t>
      </w:r>
      <w:r>
        <w:rPr>
          <w:rFonts w:eastAsia="Times New Roman" w:cs="Times New Roman"/>
          <w:szCs w:val="24"/>
        </w:rPr>
        <w:t>, με την οποία συμφωνείτε;». Θ</w:t>
      </w:r>
      <w:r w:rsidRPr="00A62BC4">
        <w:rPr>
          <w:rFonts w:eastAsia="Times New Roman" w:cs="Times New Roman"/>
          <w:szCs w:val="24"/>
        </w:rPr>
        <w:t>εωρούμε</w:t>
      </w:r>
      <w:r>
        <w:rPr>
          <w:rFonts w:eastAsia="Times New Roman" w:cs="Times New Roman"/>
          <w:szCs w:val="24"/>
        </w:rPr>
        <w:t>,</w:t>
      </w:r>
      <w:r w:rsidRPr="00A62BC4">
        <w:rPr>
          <w:rFonts w:eastAsia="Times New Roman" w:cs="Times New Roman"/>
          <w:szCs w:val="24"/>
        </w:rPr>
        <w:t xml:space="preserve"> και θα το συζητήσουμε τις επόμενες μέρες εφόσον έρθει στη Βουλή</w:t>
      </w:r>
      <w:r>
        <w:rPr>
          <w:rFonts w:eastAsia="Times New Roman" w:cs="Times New Roman"/>
          <w:szCs w:val="24"/>
        </w:rPr>
        <w:t>,</w:t>
      </w:r>
      <w:r w:rsidRPr="00A62BC4">
        <w:rPr>
          <w:rFonts w:eastAsia="Times New Roman" w:cs="Times New Roman"/>
          <w:szCs w:val="24"/>
        </w:rPr>
        <w:t xml:space="preserve"> ότι η Συμφωνία των Πρεσπών είναι το αποτέλεσμα μιας διαπραγμάτευσης με περισσότερα θετικά από </w:t>
      </w:r>
      <w:r>
        <w:rPr>
          <w:rFonts w:eastAsia="Times New Roman" w:cs="Times New Roman"/>
          <w:szCs w:val="24"/>
        </w:rPr>
        <w:t>ό,τι</w:t>
      </w:r>
      <w:r w:rsidRPr="00A62BC4">
        <w:rPr>
          <w:rFonts w:eastAsia="Times New Roman" w:cs="Times New Roman"/>
          <w:szCs w:val="24"/>
        </w:rPr>
        <w:t xml:space="preserve"> </w:t>
      </w:r>
      <w:r>
        <w:rPr>
          <w:rFonts w:eastAsia="Times New Roman" w:cs="Times New Roman"/>
          <w:szCs w:val="24"/>
        </w:rPr>
        <w:t>αρνητικά για τη χώρα μας και γι’</w:t>
      </w:r>
      <w:r w:rsidRPr="00A62BC4">
        <w:rPr>
          <w:rFonts w:eastAsia="Times New Roman" w:cs="Times New Roman"/>
          <w:szCs w:val="24"/>
        </w:rPr>
        <w:t xml:space="preserve"> αυτό τη στηρίζουμε</w:t>
      </w:r>
      <w:r>
        <w:rPr>
          <w:rFonts w:eastAsia="Times New Roman" w:cs="Times New Roman"/>
          <w:szCs w:val="24"/>
        </w:rPr>
        <w:t>, για να αλλάξουμε ε</w:t>
      </w:r>
      <w:r w:rsidRPr="00A62BC4">
        <w:rPr>
          <w:rFonts w:eastAsia="Times New Roman" w:cs="Times New Roman"/>
          <w:szCs w:val="24"/>
        </w:rPr>
        <w:t xml:space="preserve">πιτέλους σελίδα ανατρέποντας </w:t>
      </w:r>
      <w:r>
        <w:rPr>
          <w:rFonts w:eastAsia="Times New Roman" w:cs="Times New Roman"/>
          <w:szCs w:val="24"/>
        </w:rPr>
        <w:t>ένα</w:t>
      </w:r>
      <w:r w:rsidRPr="00A62BC4">
        <w:rPr>
          <w:rFonts w:eastAsia="Times New Roman" w:cs="Times New Roman"/>
          <w:szCs w:val="24"/>
        </w:rPr>
        <w:t xml:space="preserve"> </w:t>
      </w:r>
      <w:r>
        <w:rPr>
          <w:rFonts w:eastAsia="Times New Roman" w:cs="Times New Roman"/>
          <w:szCs w:val="24"/>
        </w:rPr>
        <w:t xml:space="preserve">de facto τετελεσμένο. </w:t>
      </w:r>
      <w:r w:rsidRPr="00A62BC4">
        <w:rPr>
          <w:rFonts w:eastAsia="Times New Roman" w:cs="Times New Roman"/>
          <w:szCs w:val="24"/>
        </w:rPr>
        <w:t>Ποιο είναι αυτό</w:t>
      </w:r>
      <w:r>
        <w:rPr>
          <w:rFonts w:eastAsia="Times New Roman" w:cs="Times New Roman"/>
          <w:szCs w:val="24"/>
        </w:rPr>
        <w:t>; Τ</w:t>
      </w:r>
      <w:r w:rsidRPr="00A62BC4">
        <w:rPr>
          <w:rFonts w:eastAsia="Times New Roman" w:cs="Times New Roman"/>
          <w:szCs w:val="24"/>
        </w:rPr>
        <w:t xml:space="preserve">ο μονοπώλιο του ονόματος </w:t>
      </w:r>
      <w:r>
        <w:rPr>
          <w:rFonts w:eastAsia="Times New Roman" w:cs="Times New Roman"/>
          <w:szCs w:val="24"/>
        </w:rPr>
        <w:t>«</w:t>
      </w:r>
      <w:r w:rsidRPr="00A62BC4">
        <w:rPr>
          <w:rFonts w:eastAsia="Times New Roman" w:cs="Times New Roman"/>
          <w:szCs w:val="24"/>
        </w:rPr>
        <w:t>Μακεδονία</w:t>
      </w:r>
      <w:r>
        <w:rPr>
          <w:rFonts w:eastAsia="Times New Roman" w:cs="Times New Roman"/>
          <w:szCs w:val="24"/>
        </w:rPr>
        <w:t>»</w:t>
      </w:r>
      <w:r w:rsidRPr="00A62BC4">
        <w:rPr>
          <w:rFonts w:eastAsia="Times New Roman" w:cs="Times New Roman"/>
          <w:szCs w:val="24"/>
        </w:rPr>
        <w:t xml:space="preserve"> από την </w:t>
      </w:r>
      <w:r>
        <w:rPr>
          <w:rFonts w:eastAsia="Times New Roman" w:cs="Times New Roman"/>
          <w:szCs w:val="24"/>
        </w:rPr>
        <w:t>«</w:t>
      </w:r>
      <w:r w:rsidRPr="00A62BC4">
        <w:rPr>
          <w:rFonts w:eastAsia="Times New Roman" w:cs="Times New Roman"/>
          <w:szCs w:val="24"/>
        </w:rPr>
        <w:t>πρώην Γιουγκοσλαβική Δημοκρατία της Μακεδονίας</w:t>
      </w:r>
      <w:r>
        <w:rPr>
          <w:rFonts w:eastAsia="Times New Roman" w:cs="Times New Roman"/>
          <w:szCs w:val="24"/>
        </w:rPr>
        <w:t>»</w:t>
      </w:r>
      <w:r w:rsidRPr="00A62BC4">
        <w:rPr>
          <w:rFonts w:eastAsia="Times New Roman" w:cs="Times New Roman"/>
          <w:szCs w:val="24"/>
        </w:rPr>
        <w:t xml:space="preserve"> και μάλιστα αναγκάζοντάς τους να αλλάξουν και το </w:t>
      </w:r>
      <w:r>
        <w:rPr>
          <w:rFonts w:eastAsia="Times New Roman" w:cs="Times New Roman"/>
          <w:szCs w:val="24"/>
        </w:rPr>
        <w:t>Σ</w:t>
      </w:r>
      <w:r w:rsidRPr="00A62BC4">
        <w:rPr>
          <w:rFonts w:eastAsia="Times New Roman" w:cs="Times New Roman"/>
          <w:szCs w:val="24"/>
        </w:rPr>
        <w:t>ύνταγμα</w:t>
      </w:r>
      <w:r>
        <w:rPr>
          <w:rFonts w:eastAsia="Times New Roman" w:cs="Times New Roman"/>
          <w:szCs w:val="24"/>
        </w:rPr>
        <w:t>.</w:t>
      </w:r>
    </w:p>
    <w:p w14:paraId="064531D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Πρέπει να δούμε το μέλλον με ε</w:t>
      </w:r>
      <w:r w:rsidRPr="00A62BC4">
        <w:rPr>
          <w:rFonts w:eastAsia="Times New Roman" w:cs="Times New Roman"/>
          <w:szCs w:val="24"/>
        </w:rPr>
        <w:t>θνική αυτοπεποίθηση</w:t>
      </w:r>
      <w:r>
        <w:rPr>
          <w:rFonts w:eastAsia="Times New Roman" w:cs="Times New Roman"/>
          <w:szCs w:val="24"/>
        </w:rPr>
        <w:t>,</w:t>
      </w:r>
      <w:r w:rsidRPr="00A62BC4">
        <w:rPr>
          <w:rFonts w:eastAsia="Times New Roman" w:cs="Times New Roman"/>
          <w:szCs w:val="24"/>
        </w:rPr>
        <w:t xml:space="preserve"> χωρίς αδικαιολόγητες φοβίες</w:t>
      </w:r>
      <w:r>
        <w:rPr>
          <w:rFonts w:eastAsia="Times New Roman" w:cs="Times New Roman"/>
          <w:szCs w:val="24"/>
        </w:rPr>
        <w:t>,</w:t>
      </w:r>
      <w:r w:rsidRPr="00A62BC4">
        <w:rPr>
          <w:rFonts w:eastAsia="Times New Roman" w:cs="Times New Roman"/>
          <w:szCs w:val="24"/>
        </w:rPr>
        <w:t xml:space="preserve"> ώστε να παίξουμε το ρόλο της ηγέτιδας δύναμης και του πυλώνα σταθερότητας στην περιοχή</w:t>
      </w:r>
      <w:r>
        <w:rPr>
          <w:rFonts w:eastAsia="Times New Roman" w:cs="Times New Roman"/>
          <w:szCs w:val="24"/>
        </w:rPr>
        <w:t>. Τ</w:t>
      </w:r>
      <w:r w:rsidRPr="00A62BC4">
        <w:rPr>
          <w:rFonts w:eastAsia="Times New Roman" w:cs="Times New Roman"/>
          <w:szCs w:val="24"/>
        </w:rPr>
        <w:t>ο πιο αρνητικό</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 xml:space="preserve">όμως, </w:t>
      </w:r>
      <w:r w:rsidRPr="00A62BC4">
        <w:rPr>
          <w:rFonts w:eastAsia="Times New Roman" w:cs="Times New Roman"/>
          <w:szCs w:val="24"/>
        </w:rPr>
        <w:t xml:space="preserve">κομμάτι της </w:t>
      </w:r>
      <w:r>
        <w:rPr>
          <w:rFonts w:eastAsia="Times New Roman" w:cs="Times New Roman"/>
          <w:szCs w:val="24"/>
        </w:rPr>
        <w:t>σ</w:t>
      </w:r>
      <w:r w:rsidRPr="00A62BC4">
        <w:rPr>
          <w:rFonts w:eastAsia="Times New Roman" w:cs="Times New Roman"/>
          <w:szCs w:val="24"/>
        </w:rPr>
        <w:t xml:space="preserve">υμφωνίας είναι η </w:t>
      </w:r>
      <w:proofErr w:type="spellStart"/>
      <w:r w:rsidRPr="00A62BC4">
        <w:rPr>
          <w:rFonts w:eastAsia="Times New Roman" w:cs="Times New Roman"/>
          <w:szCs w:val="24"/>
        </w:rPr>
        <w:t>εργαλειοποίηση</w:t>
      </w:r>
      <w:proofErr w:type="spellEnd"/>
      <w:r w:rsidRPr="00A62BC4">
        <w:rPr>
          <w:rFonts w:eastAsia="Times New Roman" w:cs="Times New Roman"/>
          <w:szCs w:val="24"/>
        </w:rPr>
        <w:t xml:space="preserve"> </w:t>
      </w:r>
      <w:r>
        <w:rPr>
          <w:rFonts w:eastAsia="Times New Roman" w:cs="Times New Roman"/>
          <w:szCs w:val="24"/>
        </w:rPr>
        <w:t>της,</w:t>
      </w:r>
      <w:r w:rsidRPr="00A62BC4">
        <w:rPr>
          <w:rFonts w:eastAsia="Times New Roman" w:cs="Times New Roman"/>
          <w:szCs w:val="24"/>
        </w:rPr>
        <w:t xml:space="preserve"> που έγινε στο εσωτερικό πολιτικό σκηνικό</w:t>
      </w:r>
      <w:r>
        <w:rPr>
          <w:rFonts w:eastAsia="Times New Roman" w:cs="Times New Roman"/>
          <w:szCs w:val="24"/>
        </w:rPr>
        <w:t>. Σ</w:t>
      </w:r>
      <w:r w:rsidRPr="00A62BC4">
        <w:rPr>
          <w:rFonts w:eastAsia="Times New Roman" w:cs="Times New Roman"/>
          <w:szCs w:val="24"/>
        </w:rPr>
        <w:t xml:space="preserve">την </w:t>
      </w:r>
      <w:r w:rsidRPr="00A62BC4">
        <w:rPr>
          <w:rFonts w:eastAsia="Times New Roman" w:cs="Times New Roman"/>
          <w:szCs w:val="24"/>
        </w:rPr>
        <w:lastRenderedPageBreak/>
        <w:t xml:space="preserve">αρχή από την </w:t>
      </w:r>
      <w:r>
        <w:rPr>
          <w:rFonts w:eastAsia="Times New Roman" w:cs="Times New Roman"/>
          <w:szCs w:val="24"/>
        </w:rPr>
        <w:t>Κ</w:t>
      </w:r>
      <w:r w:rsidRPr="00A62BC4">
        <w:rPr>
          <w:rFonts w:eastAsia="Times New Roman" w:cs="Times New Roman"/>
          <w:szCs w:val="24"/>
        </w:rPr>
        <w:t>υ</w:t>
      </w:r>
      <w:r>
        <w:rPr>
          <w:rFonts w:eastAsia="Times New Roman" w:cs="Times New Roman"/>
          <w:szCs w:val="24"/>
        </w:rPr>
        <w:t xml:space="preserve">βέρνηση για να </w:t>
      </w:r>
      <w:proofErr w:type="spellStart"/>
      <w:r>
        <w:rPr>
          <w:rFonts w:eastAsia="Times New Roman" w:cs="Times New Roman"/>
          <w:szCs w:val="24"/>
        </w:rPr>
        <w:t>διεμβολίσει</w:t>
      </w:r>
      <w:proofErr w:type="spellEnd"/>
      <w:r>
        <w:rPr>
          <w:rFonts w:eastAsia="Times New Roman" w:cs="Times New Roman"/>
          <w:szCs w:val="24"/>
        </w:rPr>
        <w:t xml:space="preserve"> την Α</w:t>
      </w:r>
      <w:r w:rsidRPr="00A62BC4">
        <w:rPr>
          <w:rFonts w:eastAsia="Times New Roman" w:cs="Times New Roman"/>
          <w:szCs w:val="24"/>
        </w:rPr>
        <w:t>ντιπολίτευση</w:t>
      </w:r>
      <w:r>
        <w:rPr>
          <w:rFonts w:eastAsia="Times New Roman" w:cs="Times New Roman"/>
          <w:szCs w:val="24"/>
        </w:rPr>
        <w:t>,</w:t>
      </w:r>
      <w:r w:rsidRPr="00A62BC4">
        <w:rPr>
          <w:rFonts w:eastAsia="Times New Roman" w:cs="Times New Roman"/>
          <w:szCs w:val="24"/>
        </w:rPr>
        <w:t xml:space="preserve"> και στη συνέχεια από την </w:t>
      </w:r>
      <w:r>
        <w:rPr>
          <w:rFonts w:eastAsia="Times New Roman" w:cs="Times New Roman"/>
          <w:szCs w:val="24"/>
        </w:rPr>
        <w:t>Α</w:t>
      </w:r>
      <w:r w:rsidRPr="00A62BC4">
        <w:rPr>
          <w:rFonts w:eastAsia="Times New Roman" w:cs="Times New Roman"/>
          <w:szCs w:val="24"/>
        </w:rPr>
        <w:t xml:space="preserve">ντιπολίτευση για να μη διαρραγεί η ενότητα </w:t>
      </w:r>
      <w:r>
        <w:rPr>
          <w:rFonts w:eastAsia="Times New Roman" w:cs="Times New Roman"/>
          <w:szCs w:val="24"/>
        </w:rPr>
        <w:t>της. Έ</w:t>
      </w:r>
      <w:r w:rsidRPr="00A62BC4">
        <w:rPr>
          <w:rFonts w:eastAsia="Times New Roman" w:cs="Times New Roman"/>
          <w:szCs w:val="24"/>
        </w:rPr>
        <w:t>τσι χάθηκαν τα επιχειρήματα μέσα στα αναθέματα</w:t>
      </w:r>
      <w:r>
        <w:rPr>
          <w:rFonts w:eastAsia="Times New Roman" w:cs="Times New Roman"/>
          <w:szCs w:val="24"/>
        </w:rPr>
        <w:t>,</w:t>
      </w:r>
      <w:r w:rsidRPr="00A62BC4">
        <w:rPr>
          <w:rFonts w:eastAsia="Times New Roman" w:cs="Times New Roman"/>
          <w:szCs w:val="24"/>
        </w:rPr>
        <w:t xml:space="preserve"> χάθηκε ο διάλογος μέσα στο </w:t>
      </w:r>
      <w:proofErr w:type="spellStart"/>
      <w:r w:rsidRPr="00A62BC4">
        <w:rPr>
          <w:rFonts w:eastAsia="Times New Roman" w:cs="Times New Roman"/>
          <w:szCs w:val="24"/>
        </w:rPr>
        <w:t>bullying</w:t>
      </w:r>
      <w:proofErr w:type="spellEnd"/>
      <w:r>
        <w:rPr>
          <w:rFonts w:eastAsia="Times New Roman" w:cs="Times New Roman"/>
          <w:szCs w:val="24"/>
        </w:rPr>
        <w:t>. Η</w:t>
      </w:r>
      <w:r w:rsidRPr="00A62BC4">
        <w:rPr>
          <w:rFonts w:eastAsia="Times New Roman" w:cs="Times New Roman"/>
          <w:szCs w:val="24"/>
        </w:rPr>
        <w:t xml:space="preserve"> γνωστή ασπρόμαυρη Ελλάδα</w:t>
      </w:r>
      <w:r>
        <w:rPr>
          <w:rFonts w:eastAsia="Times New Roman" w:cs="Times New Roman"/>
          <w:szCs w:val="24"/>
        </w:rPr>
        <w:t>. Επίσης,</w:t>
      </w:r>
      <w:r w:rsidRPr="00A62BC4">
        <w:rPr>
          <w:rFonts w:eastAsia="Times New Roman" w:cs="Times New Roman"/>
          <w:szCs w:val="24"/>
        </w:rPr>
        <w:t xml:space="preserve"> σε μεγάλο βαθμό η </w:t>
      </w:r>
      <w:r>
        <w:rPr>
          <w:rFonts w:eastAsia="Times New Roman" w:cs="Times New Roman"/>
          <w:szCs w:val="24"/>
        </w:rPr>
        <w:t>σ</w:t>
      </w:r>
      <w:r w:rsidRPr="00A62BC4">
        <w:rPr>
          <w:rFonts w:eastAsia="Times New Roman" w:cs="Times New Roman"/>
          <w:szCs w:val="24"/>
        </w:rPr>
        <w:t xml:space="preserve">υμφωνία είναι και αποτέλεσμα της </w:t>
      </w:r>
      <w:r>
        <w:rPr>
          <w:rFonts w:eastAsia="Times New Roman" w:cs="Times New Roman"/>
          <w:szCs w:val="24"/>
        </w:rPr>
        <w:t>δ</w:t>
      </w:r>
      <w:r w:rsidRPr="00A62BC4">
        <w:rPr>
          <w:rFonts w:eastAsia="Times New Roman" w:cs="Times New Roman"/>
          <w:szCs w:val="24"/>
        </w:rPr>
        <w:t>ιεθνούς συγκυρίας που είναι δύσκολο να βρεθεί στο μέλλον</w:t>
      </w:r>
      <w:r>
        <w:rPr>
          <w:rFonts w:eastAsia="Times New Roman" w:cs="Times New Roman"/>
          <w:szCs w:val="24"/>
        </w:rPr>
        <w:t>. Σ</w:t>
      </w:r>
      <w:r w:rsidRPr="00A62BC4">
        <w:rPr>
          <w:rFonts w:eastAsia="Times New Roman" w:cs="Times New Roman"/>
          <w:szCs w:val="24"/>
        </w:rPr>
        <w:t>υμπερασματικά</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λο</w:t>
      </w:r>
      <w:r w:rsidRPr="00A62BC4">
        <w:rPr>
          <w:rFonts w:eastAsia="Times New Roman" w:cs="Times New Roman"/>
          <w:szCs w:val="24"/>
        </w:rPr>
        <w:t>ιπόν</w:t>
      </w:r>
      <w:r>
        <w:rPr>
          <w:rFonts w:eastAsia="Times New Roman" w:cs="Times New Roman"/>
          <w:szCs w:val="24"/>
        </w:rPr>
        <w:t>,</w:t>
      </w:r>
      <w:r w:rsidRPr="00A62BC4">
        <w:rPr>
          <w:rFonts w:eastAsia="Times New Roman" w:cs="Times New Roman"/>
          <w:szCs w:val="24"/>
        </w:rPr>
        <w:t xml:space="preserve"> η Συμφωνία των Πρεσπών δεν είναι αρκετή για να μπει ως μακιγιάζ</w:t>
      </w:r>
      <w:r>
        <w:rPr>
          <w:rFonts w:eastAsia="Times New Roman" w:cs="Times New Roman"/>
          <w:szCs w:val="24"/>
        </w:rPr>
        <w:t>,</w:t>
      </w:r>
      <w:r w:rsidRPr="00A62BC4">
        <w:rPr>
          <w:rFonts w:eastAsia="Times New Roman" w:cs="Times New Roman"/>
          <w:szCs w:val="24"/>
        </w:rPr>
        <w:t xml:space="preserve"> να μπει ως φερετζές</w:t>
      </w:r>
      <w:r>
        <w:rPr>
          <w:rFonts w:eastAsia="Times New Roman" w:cs="Times New Roman"/>
          <w:szCs w:val="24"/>
        </w:rPr>
        <w:t xml:space="preserve"> στις τραγικές ανεπάρκειες της Κ</w:t>
      </w:r>
      <w:r w:rsidRPr="00A62BC4">
        <w:rPr>
          <w:rFonts w:eastAsia="Times New Roman" w:cs="Times New Roman"/>
          <w:szCs w:val="24"/>
        </w:rPr>
        <w:t>υβέρνησης</w:t>
      </w:r>
      <w:r>
        <w:rPr>
          <w:rFonts w:eastAsia="Times New Roman" w:cs="Times New Roman"/>
          <w:szCs w:val="24"/>
        </w:rPr>
        <w:t>.</w:t>
      </w:r>
    </w:p>
    <w:p w14:paraId="064531D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w:t>
      </w:r>
      <w:r w:rsidRPr="00A62BC4">
        <w:rPr>
          <w:rFonts w:eastAsia="Times New Roman" w:cs="Times New Roman"/>
          <w:szCs w:val="24"/>
        </w:rPr>
        <w:t>αι να πάμε και στα τρέχοντα</w:t>
      </w:r>
      <w:r>
        <w:rPr>
          <w:rFonts w:eastAsia="Times New Roman" w:cs="Times New Roman"/>
          <w:szCs w:val="24"/>
        </w:rPr>
        <w:t>:</w:t>
      </w:r>
      <w:r w:rsidRPr="00A62BC4">
        <w:rPr>
          <w:rFonts w:eastAsia="Times New Roman" w:cs="Times New Roman"/>
          <w:szCs w:val="24"/>
        </w:rPr>
        <w:t xml:space="preserve"> η απο</w:t>
      </w:r>
      <w:r>
        <w:rPr>
          <w:rFonts w:eastAsia="Times New Roman" w:cs="Times New Roman"/>
          <w:szCs w:val="24"/>
        </w:rPr>
        <w:t xml:space="preserve">σκίρτηση του κ. </w:t>
      </w:r>
      <w:proofErr w:type="spellStart"/>
      <w:r>
        <w:rPr>
          <w:rFonts w:eastAsia="Times New Roman" w:cs="Times New Roman"/>
          <w:szCs w:val="24"/>
        </w:rPr>
        <w:t>Δανέλλη</w:t>
      </w:r>
      <w:proofErr w:type="spellEnd"/>
      <w:r>
        <w:rPr>
          <w:rFonts w:eastAsia="Times New Roman" w:cs="Times New Roman"/>
          <w:szCs w:val="24"/>
        </w:rPr>
        <w:t xml:space="preserve"> από την Κ</w:t>
      </w:r>
      <w:r w:rsidRPr="00A62BC4">
        <w:rPr>
          <w:rFonts w:eastAsia="Times New Roman" w:cs="Times New Roman"/>
          <w:szCs w:val="24"/>
        </w:rPr>
        <w:t xml:space="preserve">οινοβουλευτική </w:t>
      </w:r>
      <w:r>
        <w:rPr>
          <w:rFonts w:eastAsia="Times New Roman" w:cs="Times New Roman"/>
          <w:szCs w:val="24"/>
        </w:rPr>
        <w:t>Ο</w:t>
      </w:r>
      <w:r w:rsidRPr="00A62BC4">
        <w:rPr>
          <w:rFonts w:eastAsia="Times New Roman" w:cs="Times New Roman"/>
          <w:szCs w:val="24"/>
        </w:rPr>
        <w:t>μάδα</w:t>
      </w:r>
      <w:r w:rsidRPr="00AD0B33">
        <w:rPr>
          <w:rFonts w:eastAsia="Times New Roman" w:cs="Times New Roman"/>
          <w:szCs w:val="24"/>
        </w:rPr>
        <w:t xml:space="preserve"> </w:t>
      </w:r>
      <w:r w:rsidRPr="00A62BC4">
        <w:rPr>
          <w:rFonts w:eastAsia="Times New Roman" w:cs="Times New Roman"/>
          <w:szCs w:val="24"/>
        </w:rPr>
        <w:t xml:space="preserve">μας </w:t>
      </w:r>
      <w:r>
        <w:rPr>
          <w:rFonts w:eastAsia="Times New Roman" w:cs="Times New Roman"/>
          <w:szCs w:val="24"/>
        </w:rPr>
        <w:t>δίνει</w:t>
      </w:r>
      <w:r w:rsidRPr="00A62BC4">
        <w:rPr>
          <w:rFonts w:eastAsia="Times New Roman" w:cs="Times New Roman"/>
          <w:szCs w:val="24"/>
        </w:rPr>
        <w:t xml:space="preserve"> δυστυχώς τροφή σε όσους θέλουν να </w:t>
      </w:r>
      <w:r>
        <w:rPr>
          <w:rFonts w:eastAsia="Times New Roman" w:cs="Times New Roman"/>
          <w:szCs w:val="24"/>
        </w:rPr>
        <w:t>πλάθουν σενάρια περί δανεισμού Β</w:t>
      </w:r>
      <w:r w:rsidRPr="00A62BC4">
        <w:rPr>
          <w:rFonts w:eastAsia="Times New Roman" w:cs="Times New Roman"/>
          <w:szCs w:val="24"/>
        </w:rPr>
        <w:t>ουλευτών</w:t>
      </w:r>
      <w:r>
        <w:rPr>
          <w:rFonts w:eastAsia="Times New Roman" w:cs="Times New Roman"/>
          <w:szCs w:val="24"/>
        </w:rPr>
        <w:t>. Το Π</w:t>
      </w:r>
      <w:r w:rsidRPr="00A62BC4">
        <w:rPr>
          <w:rFonts w:eastAsia="Times New Roman" w:cs="Times New Roman"/>
          <w:szCs w:val="24"/>
        </w:rPr>
        <w:t>οτάμι σε κα</w:t>
      </w:r>
      <w:r>
        <w:rPr>
          <w:rFonts w:eastAsia="Times New Roman" w:cs="Times New Roman"/>
          <w:szCs w:val="24"/>
        </w:rPr>
        <w:t>μ</w:t>
      </w:r>
      <w:r w:rsidRPr="00A62BC4">
        <w:rPr>
          <w:rFonts w:eastAsia="Times New Roman" w:cs="Times New Roman"/>
          <w:szCs w:val="24"/>
        </w:rPr>
        <w:t xml:space="preserve">μία περίπτωση δεν θα αφήσει υπόνοιες ότι γίνεται Καμμένος στη θέση του Καμμένου ή ότι συμμετέχει σε κοινοβουλευτική </w:t>
      </w:r>
      <w:proofErr w:type="spellStart"/>
      <w:r w:rsidRPr="00A62BC4">
        <w:rPr>
          <w:rFonts w:eastAsia="Times New Roman" w:cs="Times New Roman"/>
          <w:szCs w:val="24"/>
        </w:rPr>
        <w:t>κοπτοραπτική</w:t>
      </w:r>
      <w:proofErr w:type="spellEnd"/>
      <w:r>
        <w:rPr>
          <w:rFonts w:eastAsia="Times New Roman" w:cs="Times New Roman"/>
          <w:szCs w:val="24"/>
        </w:rPr>
        <w:t>, α</w:t>
      </w:r>
      <w:r w:rsidRPr="00A62BC4">
        <w:rPr>
          <w:rFonts w:eastAsia="Times New Roman" w:cs="Times New Roman"/>
          <w:szCs w:val="24"/>
        </w:rPr>
        <w:t xml:space="preserve">ν και στο συγκεκριμένο </w:t>
      </w:r>
      <w:r>
        <w:rPr>
          <w:rFonts w:eastAsia="Times New Roman" w:cs="Times New Roman"/>
          <w:szCs w:val="24"/>
        </w:rPr>
        <w:t>Κοινοβούλιο,</w:t>
      </w:r>
      <w:r w:rsidRPr="00A62BC4">
        <w:rPr>
          <w:rFonts w:eastAsia="Times New Roman" w:cs="Times New Roman"/>
          <w:szCs w:val="24"/>
        </w:rPr>
        <w:t xml:space="preserve"> και </w:t>
      </w:r>
      <w:r>
        <w:rPr>
          <w:rFonts w:eastAsia="Times New Roman" w:cs="Times New Roman"/>
          <w:szCs w:val="24"/>
        </w:rPr>
        <w:t>με ευθύνη</w:t>
      </w:r>
      <w:r w:rsidRPr="00A62BC4">
        <w:rPr>
          <w:rFonts w:eastAsia="Times New Roman" w:cs="Times New Roman"/>
          <w:szCs w:val="24"/>
        </w:rPr>
        <w:t xml:space="preserve"> κυρίως των μεγάλων κομμάτων</w:t>
      </w:r>
      <w:r>
        <w:rPr>
          <w:rFonts w:eastAsia="Times New Roman" w:cs="Times New Roman"/>
          <w:szCs w:val="24"/>
        </w:rPr>
        <w:t>,</w:t>
      </w:r>
      <w:r w:rsidRPr="00A62BC4">
        <w:rPr>
          <w:rFonts w:eastAsia="Times New Roman" w:cs="Times New Roman"/>
          <w:szCs w:val="24"/>
        </w:rPr>
        <w:t xml:space="preserve"> έχουμε πάθει μιθριδατισμό από τις αποχ</w:t>
      </w:r>
      <w:r>
        <w:rPr>
          <w:rFonts w:eastAsia="Times New Roman" w:cs="Times New Roman"/>
          <w:szCs w:val="24"/>
        </w:rPr>
        <w:t>ωρήσεις και τις μεταγραφές των Β</w:t>
      </w:r>
      <w:r w:rsidRPr="00A62BC4">
        <w:rPr>
          <w:rFonts w:eastAsia="Times New Roman" w:cs="Times New Roman"/>
          <w:szCs w:val="24"/>
        </w:rPr>
        <w:t>ουλευτών</w:t>
      </w:r>
      <w:r>
        <w:rPr>
          <w:rFonts w:eastAsia="Times New Roman" w:cs="Times New Roman"/>
          <w:szCs w:val="24"/>
        </w:rPr>
        <w:t>.</w:t>
      </w:r>
    </w:p>
    <w:p w14:paraId="064531D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Κ</w:t>
      </w:r>
      <w:r w:rsidRPr="00A62BC4">
        <w:rPr>
          <w:rFonts w:eastAsia="Times New Roman" w:cs="Times New Roman"/>
          <w:szCs w:val="24"/>
        </w:rPr>
        <w:t>αι κάτι άλλο</w:t>
      </w:r>
      <w:r>
        <w:rPr>
          <w:rFonts w:eastAsia="Times New Roman" w:cs="Times New Roman"/>
          <w:szCs w:val="24"/>
        </w:rPr>
        <w:t>:</w:t>
      </w:r>
      <w:r w:rsidRPr="00A62BC4">
        <w:rPr>
          <w:rFonts w:eastAsia="Times New Roman" w:cs="Times New Roman"/>
          <w:szCs w:val="24"/>
        </w:rPr>
        <w:t xml:space="preserve"> η ψήφος εμπιστοσύνης περνάει και με σχετική πλειοψηφία και </w:t>
      </w:r>
      <w:r>
        <w:rPr>
          <w:rFonts w:eastAsia="Times New Roman" w:cs="Times New Roman"/>
          <w:szCs w:val="24"/>
        </w:rPr>
        <w:t>με</w:t>
      </w:r>
      <w:r w:rsidRPr="00A62BC4">
        <w:rPr>
          <w:rFonts w:eastAsia="Times New Roman" w:cs="Times New Roman"/>
          <w:szCs w:val="24"/>
        </w:rPr>
        <w:t xml:space="preserve"> κάτω από </w:t>
      </w:r>
      <w:proofErr w:type="spellStart"/>
      <w:r>
        <w:rPr>
          <w:rFonts w:eastAsia="Times New Roman" w:cs="Times New Roman"/>
          <w:szCs w:val="24"/>
        </w:rPr>
        <w:t>εκατόν</w:t>
      </w:r>
      <w:proofErr w:type="spellEnd"/>
      <w:r>
        <w:rPr>
          <w:rFonts w:eastAsia="Times New Roman" w:cs="Times New Roman"/>
          <w:szCs w:val="24"/>
        </w:rPr>
        <w:t xml:space="preserve"> πενήντα έναν Βουλευτές. Το</w:t>
      </w:r>
      <w:r w:rsidRPr="00A62BC4">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πενήντα ένα</w:t>
      </w:r>
      <w:r w:rsidRPr="00A62BC4">
        <w:rPr>
          <w:rFonts w:eastAsia="Times New Roman" w:cs="Times New Roman"/>
          <w:szCs w:val="24"/>
        </w:rPr>
        <w:t xml:space="preserve"> δεν </w:t>
      </w:r>
      <w:r>
        <w:rPr>
          <w:rFonts w:eastAsia="Times New Roman" w:cs="Times New Roman"/>
          <w:szCs w:val="24"/>
        </w:rPr>
        <w:t>ή</w:t>
      </w:r>
      <w:r w:rsidRPr="00A62BC4">
        <w:rPr>
          <w:rFonts w:eastAsia="Times New Roman" w:cs="Times New Roman"/>
          <w:szCs w:val="24"/>
        </w:rPr>
        <w:t xml:space="preserve">ταν απαραίτητο αν ο λόγος που επικαλείστε ήταν </w:t>
      </w:r>
      <w:r>
        <w:rPr>
          <w:rFonts w:eastAsia="Times New Roman" w:cs="Times New Roman"/>
          <w:szCs w:val="24"/>
        </w:rPr>
        <w:t>ό</w:t>
      </w:r>
      <w:r w:rsidRPr="00A62BC4">
        <w:rPr>
          <w:rFonts w:eastAsia="Times New Roman" w:cs="Times New Roman"/>
          <w:szCs w:val="24"/>
        </w:rPr>
        <w:t>ντως η Συμφωνία των Πρεσπών</w:t>
      </w:r>
      <w:r>
        <w:rPr>
          <w:rFonts w:eastAsia="Times New Roman" w:cs="Times New Roman"/>
          <w:szCs w:val="24"/>
        </w:rPr>
        <w:t>. Γ</w:t>
      </w:r>
      <w:r w:rsidRPr="00A62BC4">
        <w:rPr>
          <w:rFonts w:eastAsia="Times New Roman" w:cs="Times New Roman"/>
          <w:szCs w:val="24"/>
        </w:rPr>
        <w:t>ι</w:t>
      </w:r>
      <w:r>
        <w:rPr>
          <w:rFonts w:eastAsia="Times New Roman" w:cs="Times New Roman"/>
          <w:szCs w:val="24"/>
        </w:rPr>
        <w:t>’</w:t>
      </w:r>
      <w:r w:rsidRPr="00A62BC4">
        <w:rPr>
          <w:rFonts w:eastAsia="Times New Roman" w:cs="Times New Roman"/>
          <w:szCs w:val="24"/>
        </w:rPr>
        <w:t xml:space="preserve"> αυτό θεωρούμε ως </w:t>
      </w:r>
      <w:r>
        <w:rPr>
          <w:rFonts w:eastAsia="Times New Roman" w:cs="Times New Roman"/>
          <w:szCs w:val="24"/>
        </w:rPr>
        <w:t>«</w:t>
      </w:r>
      <w:r w:rsidRPr="00A62BC4">
        <w:rPr>
          <w:rFonts w:eastAsia="Times New Roman" w:cs="Times New Roman"/>
          <w:szCs w:val="24"/>
        </w:rPr>
        <w:t>χτ</w:t>
      </w:r>
      <w:r>
        <w:rPr>
          <w:rFonts w:eastAsia="Times New Roman" w:cs="Times New Roman"/>
          <w:szCs w:val="24"/>
        </w:rPr>
        <w:t>ύπημα κάτω από τη ζώνη» προς το Π</w:t>
      </w:r>
      <w:r w:rsidRPr="00A62BC4">
        <w:rPr>
          <w:rFonts w:eastAsia="Times New Roman" w:cs="Times New Roman"/>
          <w:szCs w:val="24"/>
        </w:rPr>
        <w:t>οτάμι</w:t>
      </w:r>
      <w:r>
        <w:rPr>
          <w:rFonts w:eastAsia="Times New Roman" w:cs="Times New Roman"/>
          <w:szCs w:val="24"/>
        </w:rPr>
        <w:t>,</w:t>
      </w:r>
      <w:r w:rsidRPr="00A62BC4">
        <w:rPr>
          <w:rFonts w:eastAsia="Times New Roman" w:cs="Times New Roman"/>
          <w:szCs w:val="24"/>
        </w:rPr>
        <w:t xml:space="preserve"> ένα κόμμα που έχει </w:t>
      </w:r>
      <w:r>
        <w:rPr>
          <w:rFonts w:eastAsia="Times New Roman" w:cs="Times New Roman"/>
          <w:szCs w:val="24"/>
        </w:rPr>
        <w:t>«</w:t>
      </w:r>
      <w:r w:rsidRPr="00A62BC4">
        <w:rPr>
          <w:rFonts w:eastAsia="Times New Roman" w:cs="Times New Roman"/>
          <w:szCs w:val="24"/>
        </w:rPr>
        <w:t>βάλει πλάτη</w:t>
      </w:r>
      <w:r>
        <w:rPr>
          <w:rFonts w:eastAsia="Times New Roman" w:cs="Times New Roman"/>
          <w:szCs w:val="24"/>
        </w:rPr>
        <w:t>»</w:t>
      </w:r>
      <w:r w:rsidRPr="00A62BC4">
        <w:rPr>
          <w:rFonts w:eastAsia="Times New Roman" w:cs="Times New Roman"/>
          <w:szCs w:val="24"/>
        </w:rPr>
        <w:t xml:space="preserve"> στη στήριξη της Συμφωνίας των Πρεσπών και στο οποίο αποβλέπει η </w:t>
      </w:r>
      <w:r>
        <w:rPr>
          <w:rFonts w:eastAsia="Times New Roman" w:cs="Times New Roman"/>
          <w:szCs w:val="24"/>
        </w:rPr>
        <w:t>Κ</w:t>
      </w:r>
      <w:r w:rsidRPr="00A62BC4">
        <w:rPr>
          <w:rFonts w:eastAsia="Times New Roman" w:cs="Times New Roman"/>
          <w:szCs w:val="24"/>
        </w:rPr>
        <w:t xml:space="preserve">υβέρνηση για την ψήφιση </w:t>
      </w:r>
      <w:r>
        <w:rPr>
          <w:rFonts w:eastAsia="Times New Roman" w:cs="Times New Roman"/>
          <w:szCs w:val="24"/>
        </w:rPr>
        <w:t>της,</w:t>
      </w:r>
      <w:r w:rsidRPr="00A62BC4">
        <w:rPr>
          <w:rFonts w:eastAsia="Times New Roman" w:cs="Times New Roman"/>
          <w:szCs w:val="24"/>
        </w:rPr>
        <w:t xml:space="preserve"> το γεγονός ότι η </w:t>
      </w:r>
      <w:r>
        <w:rPr>
          <w:rFonts w:eastAsia="Times New Roman" w:cs="Times New Roman"/>
          <w:szCs w:val="24"/>
        </w:rPr>
        <w:t>Κ</w:t>
      </w:r>
      <w:r w:rsidRPr="00A62BC4">
        <w:rPr>
          <w:rFonts w:eastAsia="Times New Roman" w:cs="Times New Roman"/>
          <w:szCs w:val="24"/>
        </w:rPr>
        <w:t xml:space="preserve">υβέρνηση υφαρπάζει ουσιαστικά έναν </w:t>
      </w:r>
      <w:r>
        <w:rPr>
          <w:rFonts w:eastAsia="Times New Roman" w:cs="Times New Roman"/>
          <w:szCs w:val="24"/>
        </w:rPr>
        <w:t>Β</w:t>
      </w:r>
      <w:r w:rsidRPr="00A62BC4">
        <w:rPr>
          <w:rFonts w:eastAsia="Times New Roman" w:cs="Times New Roman"/>
          <w:szCs w:val="24"/>
        </w:rPr>
        <w:t xml:space="preserve">ουλευτή του για να πάει στο νούμερο </w:t>
      </w:r>
      <w:proofErr w:type="spellStart"/>
      <w:r w:rsidRPr="00A62BC4">
        <w:rPr>
          <w:rFonts w:eastAsia="Times New Roman" w:cs="Times New Roman"/>
          <w:szCs w:val="24"/>
        </w:rPr>
        <w:t>εκατόν</w:t>
      </w:r>
      <w:proofErr w:type="spellEnd"/>
      <w:r w:rsidRPr="00A62BC4">
        <w:rPr>
          <w:rFonts w:eastAsia="Times New Roman" w:cs="Times New Roman"/>
          <w:szCs w:val="24"/>
        </w:rPr>
        <w:t xml:space="preserve"> πενήντα ένα</w:t>
      </w:r>
      <w:r>
        <w:rPr>
          <w:rFonts w:eastAsia="Times New Roman" w:cs="Times New Roman"/>
          <w:szCs w:val="24"/>
        </w:rPr>
        <w:t>,</w:t>
      </w:r>
      <w:r w:rsidRPr="00A62BC4">
        <w:rPr>
          <w:rFonts w:eastAsia="Times New Roman" w:cs="Times New Roman"/>
          <w:szCs w:val="24"/>
        </w:rPr>
        <w:t xml:space="preserve"> που κατά τα λεγόμενά του </w:t>
      </w:r>
      <w:r>
        <w:rPr>
          <w:rFonts w:eastAsia="Times New Roman" w:cs="Times New Roman"/>
          <w:szCs w:val="24"/>
        </w:rPr>
        <w:t>Πρωθυπουργού θα του δώσει αέρα ν</w:t>
      </w:r>
      <w:r w:rsidRPr="00A62BC4">
        <w:rPr>
          <w:rFonts w:eastAsia="Times New Roman" w:cs="Times New Roman"/>
          <w:szCs w:val="24"/>
        </w:rPr>
        <w:t>α κυβερνήσει έως τον Οκτώβριο ως απώτατο όριο</w:t>
      </w:r>
      <w:r>
        <w:rPr>
          <w:rFonts w:eastAsia="Times New Roman" w:cs="Times New Roman"/>
          <w:szCs w:val="24"/>
        </w:rPr>
        <w:t>.</w:t>
      </w:r>
    </w:p>
    <w:p w14:paraId="064531D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Δ</w:t>
      </w:r>
      <w:r w:rsidRPr="00A62BC4">
        <w:rPr>
          <w:rFonts w:eastAsia="Times New Roman" w:cs="Times New Roman"/>
          <w:szCs w:val="24"/>
        </w:rPr>
        <w:t>υστυχώς</w:t>
      </w:r>
      <w:r>
        <w:rPr>
          <w:rFonts w:eastAsia="Times New Roman" w:cs="Times New Roman"/>
          <w:szCs w:val="24"/>
        </w:rPr>
        <w:t>,</w:t>
      </w:r>
      <w:r w:rsidRPr="00A62BC4">
        <w:rPr>
          <w:rFonts w:eastAsia="Times New Roman" w:cs="Times New Roman"/>
          <w:szCs w:val="24"/>
        </w:rPr>
        <w:t xml:space="preserve"> από το </w:t>
      </w:r>
      <w:r>
        <w:rPr>
          <w:rFonts w:eastAsia="Times New Roman" w:cs="Times New Roman"/>
          <w:szCs w:val="24"/>
        </w:rPr>
        <w:t>«</w:t>
      </w:r>
      <w:r w:rsidRPr="00A62BC4">
        <w:rPr>
          <w:rFonts w:eastAsia="Times New Roman" w:cs="Times New Roman"/>
          <w:szCs w:val="24"/>
        </w:rPr>
        <w:t>θα σας ταράξουμε στη νομιμότητα</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έ</w:t>
      </w:r>
      <w:r w:rsidRPr="00A62BC4">
        <w:rPr>
          <w:rFonts w:eastAsia="Times New Roman" w:cs="Times New Roman"/>
          <w:szCs w:val="24"/>
        </w:rPr>
        <w:t xml:space="preserve">χετε πάει στο </w:t>
      </w:r>
      <w:r>
        <w:rPr>
          <w:rFonts w:eastAsia="Times New Roman" w:cs="Times New Roman"/>
          <w:szCs w:val="24"/>
        </w:rPr>
        <w:t>«</w:t>
      </w:r>
      <w:r w:rsidRPr="00A62BC4">
        <w:rPr>
          <w:rFonts w:eastAsia="Times New Roman" w:cs="Times New Roman"/>
          <w:szCs w:val="24"/>
        </w:rPr>
        <w:t>θα σας ταράξουμε στη σκοπιμότητα</w:t>
      </w:r>
      <w:r>
        <w:rPr>
          <w:rFonts w:eastAsia="Times New Roman" w:cs="Times New Roman"/>
          <w:szCs w:val="24"/>
        </w:rPr>
        <w:t>». Η γνώμη μας ως Π</w:t>
      </w:r>
      <w:r w:rsidRPr="00A62BC4">
        <w:rPr>
          <w:rFonts w:eastAsia="Times New Roman" w:cs="Times New Roman"/>
          <w:szCs w:val="24"/>
        </w:rPr>
        <w:t>οτάμι για την ίδια τη Συμφωνία των Πρεσπών δεν αλλάζει</w:t>
      </w:r>
      <w:r>
        <w:rPr>
          <w:rFonts w:eastAsia="Times New Roman" w:cs="Times New Roman"/>
          <w:szCs w:val="24"/>
        </w:rPr>
        <w:t>. Α</w:t>
      </w:r>
      <w:r w:rsidRPr="00A62BC4">
        <w:rPr>
          <w:rFonts w:eastAsia="Times New Roman" w:cs="Times New Roman"/>
          <w:szCs w:val="24"/>
        </w:rPr>
        <w:t>υτό που α</w:t>
      </w:r>
      <w:r>
        <w:rPr>
          <w:rFonts w:eastAsia="Times New Roman" w:cs="Times New Roman"/>
          <w:szCs w:val="24"/>
        </w:rPr>
        <w:t>λλάζει πλέον είναι το πολιτικό π</w:t>
      </w:r>
      <w:r w:rsidRPr="00A62BC4">
        <w:rPr>
          <w:rFonts w:eastAsia="Times New Roman" w:cs="Times New Roman"/>
          <w:szCs w:val="24"/>
        </w:rPr>
        <w:t>λαίσιο στο οποίο έρχεται</w:t>
      </w:r>
      <w:r>
        <w:rPr>
          <w:rFonts w:eastAsia="Times New Roman" w:cs="Times New Roman"/>
          <w:szCs w:val="24"/>
        </w:rPr>
        <w:t>. Α</w:t>
      </w:r>
      <w:r w:rsidRPr="00A62BC4">
        <w:rPr>
          <w:rFonts w:eastAsia="Times New Roman" w:cs="Times New Roman"/>
          <w:szCs w:val="24"/>
        </w:rPr>
        <w:t xml:space="preserve">λλάζει αυτό τη στάση </w:t>
      </w:r>
      <w:r>
        <w:rPr>
          <w:rFonts w:eastAsia="Times New Roman" w:cs="Times New Roman"/>
          <w:szCs w:val="24"/>
        </w:rPr>
        <w:t>μας</w:t>
      </w:r>
      <w:r>
        <w:rPr>
          <w:rFonts w:eastAsia="Times New Roman" w:cs="Times New Roman"/>
          <w:szCs w:val="24"/>
        </w:rPr>
        <w:tab/>
        <w:t>; Η</w:t>
      </w:r>
      <w:r w:rsidRPr="00A62BC4">
        <w:rPr>
          <w:rFonts w:eastAsia="Times New Roman" w:cs="Times New Roman"/>
          <w:szCs w:val="24"/>
        </w:rPr>
        <w:t xml:space="preserve"> γνώμη μου είναι ότι σε αυτή</w:t>
      </w:r>
      <w:r>
        <w:rPr>
          <w:rFonts w:eastAsia="Times New Roman" w:cs="Times New Roman"/>
          <w:szCs w:val="24"/>
        </w:rPr>
        <w:t>ν</w:t>
      </w:r>
      <w:r w:rsidRPr="00A62BC4">
        <w:rPr>
          <w:rFonts w:eastAsia="Times New Roman" w:cs="Times New Roman"/>
          <w:szCs w:val="24"/>
        </w:rPr>
        <w:t xml:space="preserve"> την </w:t>
      </w:r>
      <w:r>
        <w:rPr>
          <w:rFonts w:eastAsia="Times New Roman" w:cs="Times New Roman"/>
          <w:szCs w:val="24"/>
        </w:rPr>
        <w:t>εξίσωση</w:t>
      </w:r>
      <w:r w:rsidRPr="00A62BC4">
        <w:rPr>
          <w:rFonts w:eastAsia="Times New Roman" w:cs="Times New Roman"/>
          <w:szCs w:val="24"/>
        </w:rPr>
        <w:t xml:space="preserve"> πρέπει σίγουρα να πρυτανεύσει το εθνικό συμφέρον</w:t>
      </w:r>
      <w:r>
        <w:rPr>
          <w:rFonts w:eastAsia="Times New Roman" w:cs="Times New Roman"/>
          <w:szCs w:val="24"/>
        </w:rPr>
        <w:t>,</w:t>
      </w:r>
      <w:r w:rsidRPr="00A62BC4">
        <w:rPr>
          <w:rFonts w:eastAsia="Times New Roman" w:cs="Times New Roman"/>
          <w:szCs w:val="24"/>
        </w:rPr>
        <w:t xml:space="preserve"> λαμβάνοντας υπόψιν </w:t>
      </w:r>
      <w:r>
        <w:rPr>
          <w:rFonts w:eastAsia="Times New Roman" w:cs="Times New Roman"/>
          <w:szCs w:val="24"/>
        </w:rPr>
        <w:t>β</w:t>
      </w:r>
      <w:r w:rsidRPr="00A62BC4">
        <w:rPr>
          <w:rFonts w:eastAsia="Times New Roman" w:cs="Times New Roman"/>
          <w:szCs w:val="24"/>
        </w:rPr>
        <w:t xml:space="preserve">έβαια και το γενικότερο </w:t>
      </w:r>
      <w:r w:rsidRPr="00A62BC4">
        <w:rPr>
          <w:rFonts w:eastAsia="Times New Roman" w:cs="Times New Roman"/>
          <w:szCs w:val="24"/>
        </w:rPr>
        <w:lastRenderedPageBreak/>
        <w:t>πολιτικό κλίμα και θα βρούμε τον τρόπο αυτό να εκφραστεί με τον κατάλληλο τρόπο</w:t>
      </w:r>
      <w:r>
        <w:rPr>
          <w:rFonts w:eastAsia="Times New Roman" w:cs="Times New Roman"/>
          <w:szCs w:val="24"/>
        </w:rPr>
        <w:t xml:space="preserve">. </w:t>
      </w:r>
    </w:p>
    <w:p w14:paraId="064531D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Εν κατακλείδι, το Π</w:t>
      </w:r>
      <w:r w:rsidRPr="00A62BC4">
        <w:rPr>
          <w:rFonts w:eastAsia="Times New Roman" w:cs="Times New Roman"/>
          <w:szCs w:val="24"/>
        </w:rPr>
        <w:t xml:space="preserve">οτάμι </w:t>
      </w:r>
      <w:r>
        <w:rPr>
          <w:rFonts w:eastAsia="Times New Roman" w:cs="Times New Roman"/>
          <w:szCs w:val="24"/>
        </w:rPr>
        <w:t>σ</w:t>
      </w:r>
      <w:r w:rsidRPr="00A62BC4">
        <w:rPr>
          <w:rFonts w:eastAsia="Times New Roman" w:cs="Times New Roman"/>
          <w:szCs w:val="24"/>
        </w:rPr>
        <w:t xml:space="preserve">ύσσωμο </w:t>
      </w:r>
      <w:r>
        <w:rPr>
          <w:rFonts w:eastAsia="Times New Roman" w:cs="Times New Roman"/>
          <w:szCs w:val="24"/>
        </w:rPr>
        <w:t>πια,</w:t>
      </w:r>
      <w:r w:rsidRPr="00A62BC4">
        <w:rPr>
          <w:rFonts w:eastAsia="Times New Roman" w:cs="Times New Roman"/>
          <w:szCs w:val="24"/>
        </w:rPr>
        <w:t xml:space="preserve"> δεν θα δώσει ψήφο εμπιστοσύνης στην </w:t>
      </w:r>
      <w:r>
        <w:rPr>
          <w:rFonts w:eastAsia="Times New Roman" w:cs="Times New Roman"/>
          <w:szCs w:val="24"/>
        </w:rPr>
        <w:t>Κ</w:t>
      </w:r>
      <w:r w:rsidRPr="00A62BC4">
        <w:rPr>
          <w:rFonts w:eastAsia="Times New Roman" w:cs="Times New Roman"/>
          <w:szCs w:val="24"/>
        </w:rPr>
        <w:t>υβέρνηση</w:t>
      </w:r>
      <w:r>
        <w:rPr>
          <w:rFonts w:eastAsia="Times New Roman" w:cs="Times New Roman"/>
          <w:szCs w:val="24"/>
        </w:rPr>
        <w:t>,</w:t>
      </w:r>
      <w:r w:rsidRPr="00A62BC4">
        <w:rPr>
          <w:rFonts w:eastAsia="Times New Roman" w:cs="Times New Roman"/>
          <w:szCs w:val="24"/>
        </w:rPr>
        <w:t xml:space="preserve"> θα την καταψηφίσει γιατί θεωρεί επιζήμια τη θητεία της </w:t>
      </w:r>
      <w:r>
        <w:rPr>
          <w:rFonts w:eastAsia="Times New Roman" w:cs="Times New Roman"/>
          <w:szCs w:val="24"/>
        </w:rPr>
        <w:t>σ</w:t>
      </w:r>
      <w:r w:rsidRPr="00A62BC4">
        <w:rPr>
          <w:rFonts w:eastAsia="Times New Roman" w:cs="Times New Roman"/>
          <w:szCs w:val="24"/>
        </w:rPr>
        <w:t>το παρελθόν και</w:t>
      </w:r>
      <w:r>
        <w:rPr>
          <w:rFonts w:eastAsia="Times New Roman" w:cs="Times New Roman"/>
          <w:szCs w:val="24"/>
        </w:rPr>
        <w:t>,</w:t>
      </w:r>
      <w:r w:rsidRPr="00A62BC4">
        <w:rPr>
          <w:rFonts w:eastAsia="Times New Roman" w:cs="Times New Roman"/>
          <w:szCs w:val="24"/>
        </w:rPr>
        <w:t xml:space="preserve"> δυστυχώς</w:t>
      </w:r>
      <w:r>
        <w:rPr>
          <w:rFonts w:eastAsia="Times New Roman" w:cs="Times New Roman"/>
          <w:szCs w:val="24"/>
        </w:rPr>
        <w:t>,</w:t>
      </w:r>
      <w:r w:rsidRPr="00A62BC4">
        <w:rPr>
          <w:rFonts w:eastAsia="Times New Roman" w:cs="Times New Roman"/>
          <w:szCs w:val="24"/>
        </w:rPr>
        <w:t xml:space="preserve"> δεν διαφαίνετα</w:t>
      </w:r>
      <w:r>
        <w:rPr>
          <w:rFonts w:eastAsia="Times New Roman" w:cs="Times New Roman"/>
          <w:szCs w:val="24"/>
        </w:rPr>
        <w:t>ι κάποια βελτίωση στο βραχύ μέλλον</w:t>
      </w:r>
      <w:r w:rsidRPr="00A62BC4">
        <w:rPr>
          <w:rFonts w:eastAsia="Times New Roman" w:cs="Times New Roman"/>
          <w:szCs w:val="24"/>
        </w:rPr>
        <w:t xml:space="preserve"> </w:t>
      </w:r>
      <w:r>
        <w:rPr>
          <w:rFonts w:eastAsia="Times New Roman" w:cs="Times New Roman"/>
          <w:szCs w:val="24"/>
        </w:rPr>
        <w:t>της.</w:t>
      </w:r>
    </w:p>
    <w:p w14:paraId="064531DB" w14:textId="77777777" w:rsidR="00C04CE1" w:rsidRDefault="00722F08">
      <w:pPr>
        <w:spacing w:line="600" w:lineRule="auto"/>
        <w:ind w:firstLine="720"/>
        <w:jc w:val="both"/>
        <w:rPr>
          <w:rFonts w:eastAsia="Times New Roman" w:cs="Times New Roman"/>
          <w:szCs w:val="24"/>
        </w:rPr>
      </w:pPr>
      <w:r w:rsidRPr="00A62BC4">
        <w:rPr>
          <w:rFonts w:eastAsia="Times New Roman" w:cs="Times New Roman"/>
          <w:szCs w:val="24"/>
        </w:rPr>
        <w:t>Ευχαριστώ</w:t>
      </w:r>
      <w:r>
        <w:rPr>
          <w:rFonts w:eastAsia="Times New Roman" w:cs="Times New Roman"/>
          <w:szCs w:val="24"/>
        </w:rPr>
        <w:t>.</w:t>
      </w:r>
    </w:p>
    <w:p w14:paraId="064531DC" w14:textId="77777777" w:rsidR="00C04CE1" w:rsidRDefault="00722F08">
      <w:pPr>
        <w:spacing w:line="600" w:lineRule="auto"/>
        <w:ind w:firstLine="720"/>
        <w:jc w:val="both"/>
        <w:rPr>
          <w:rFonts w:eastAsia="Times New Roman" w:cs="Times New Roman"/>
          <w:szCs w:val="24"/>
        </w:rPr>
      </w:pPr>
      <w:r w:rsidRPr="00A62076">
        <w:rPr>
          <w:rFonts w:eastAsia="Times New Roman" w:cs="Times New Roman"/>
          <w:b/>
          <w:szCs w:val="24"/>
        </w:rPr>
        <w:t xml:space="preserve">ΠΡΟΕΔΡΕΥΩΝ (Δημήτριος </w:t>
      </w:r>
      <w:proofErr w:type="spellStart"/>
      <w:r w:rsidRPr="00A62076">
        <w:rPr>
          <w:rFonts w:eastAsia="Times New Roman" w:cs="Times New Roman"/>
          <w:b/>
          <w:szCs w:val="24"/>
        </w:rPr>
        <w:t>Κρεμαστινός</w:t>
      </w:r>
      <w:proofErr w:type="spellEnd"/>
      <w:r w:rsidRPr="00A62076">
        <w:rPr>
          <w:rFonts w:eastAsia="Times New Roman" w:cs="Times New Roman"/>
          <w:b/>
          <w:szCs w:val="24"/>
        </w:rPr>
        <w:t>):</w:t>
      </w:r>
      <w:r>
        <w:rPr>
          <w:rFonts w:eastAsia="Times New Roman" w:cs="Times New Roman"/>
          <w:szCs w:val="24"/>
        </w:rPr>
        <w:t xml:space="preserve"> Ε</w:t>
      </w:r>
      <w:r w:rsidRPr="00A62BC4">
        <w:rPr>
          <w:rFonts w:eastAsia="Times New Roman" w:cs="Times New Roman"/>
          <w:szCs w:val="24"/>
        </w:rPr>
        <w:t>υχαριστώ πολύ</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ιδιαίτερα για τη συνέπεια στον χρόνο.</w:t>
      </w:r>
    </w:p>
    <w:p w14:paraId="064531D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Τον λόγο έχει ο ανεξάρτητος Βουλευτής κ. Νικολόπουλος για επτά λεπτά. Π</w:t>
      </w:r>
      <w:r w:rsidRPr="00A62BC4">
        <w:rPr>
          <w:rFonts w:eastAsia="Times New Roman" w:cs="Times New Roman"/>
          <w:szCs w:val="24"/>
        </w:rPr>
        <w:t>αράκληση</w:t>
      </w:r>
      <w:r>
        <w:rPr>
          <w:rFonts w:eastAsia="Times New Roman" w:cs="Times New Roman"/>
          <w:szCs w:val="24"/>
        </w:rPr>
        <w:t>, κύριε Νικολόπουλε, να είστε</w:t>
      </w:r>
      <w:r w:rsidRPr="00A62BC4">
        <w:rPr>
          <w:rFonts w:eastAsia="Times New Roman" w:cs="Times New Roman"/>
          <w:szCs w:val="24"/>
        </w:rPr>
        <w:t xml:space="preserve"> </w:t>
      </w:r>
      <w:r>
        <w:rPr>
          <w:rFonts w:eastAsia="Times New Roman" w:cs="Times New Roman"/>
          <w:szCs w:val="24"/>
        </w:rPr>
        <w:t xml:space="preserve">μέσα </w:t>
      </w:r>
      <w:r w:rsidRPr="00A62BC4">
        <w:rPr>
          <w:rFonts w:eastAsia="Times New Roman" w:cs="Times New Roman"/>
          <w:szCs w:val="24"/>
        </w:rPr>
        <w:t>στο</w:t>
      </w:r>
      <w:r>
        <w:rPr>
          <w:rFonts w:eastAsia="Times New Roman" w:cs="Times New Roman"/>
          <w:szCs w:val="24"/>
        </w:rPr>
        <w:t>ν</w:t>
      </w:r>
      <w:r w:rsidRPr="00A62BC4">
        <w:rPr>
          <w:rFonts w:eastAsia="Times New Roman" w:cs="Times New Roman"/>
          <w:szCs w:val="24"/>
        </w:rPr>
        <w:t xml:space="preserve"> χρόνο</w:t>
      </w:r>
      <w:r>
        <w:rPr>
          <w:rFonts w:eastAsia="Times New Roman" w:cs="Times New Roman"/>
          <w:szCs w:val="24"/>
        </w:rPr>
        <w:t>,</w:t>
      </w:r>
      <w:r w:rsidRPr="00A62BC4">
        <w:rPr>
          <w:rFonts w:eastAsia="Times New Roman" w:cs="Times New Roman"/>
          <w:szCs w:val="24"/>
        </w:rPr>
        <w:t xml:space="preserve"> γιατί θα αναγκαστούμε να ελαττώ</w:t>
      </w:r>
      <w:r>
        <w:rPr>
          <w:rFonts w:eastAsia="Times New Roman" w:cs="Times New Roman"/>
          <w:szCs w:val="24"/>
        </w:rPr>
        <w:t>σουμε τον χρόνο για τους υπόλοιπους Β</w:t>
      </w:r>
      <w:r w:rsidRPr="00A62BC4">
        <w:rPr>
          <w:rFonts w:eastAsia="Times New Roman" w:cs="Times New Roman"/>
          <w:szCs w:val="24"/>
        </w:rPr>
        <w:t>ουλευτές</w:t>
      </w:r>
      <w:r>
        <w:rPr>
          <w:rFonts w:eastAsia="Times New Roman" w:cs="Times New Roman"/>
          <w:szCs w:val="24"/>
        </w:rPr>
        <w:t>.</w:t>
      </w:r>
    </w:p>
    <w:p w14:paraId="064531DE" w14:textId="77777777" w:rsidR="00C04CE1" w:rsidRDefault="00722F08">
      <w:pPr>
        <w:spacing w:line="600" w:lineRule="auto"/>
        <w:ind w:firstLine="720"/>
        <w:jc w:val="both"/>
        <w:rPr>
          <w:rFonts w:eastAsia="Times New Roman" w:cs="Times New Roman"/>
          <w:szCs w:val="24"/>
        </w:rPr>
      </w:pPr>
      <w:r w:rsidRPr="00A62076">
        <w:rPr>
          <w:rFonts w:eastAsia="Times New Roman" w:cs="Times New Roman"/>
          <w:b/>
          <w:szCs w:val="24"/>
        </w:rPr>
        <w:t>ΝΙΚΟΛΑΟΣ ΝΙΚΟΛΟΠΟΥΛΟΣ:</w:t>
      </w:r>
      <w:r>
        <w:rPr>
          <w:rFonts w:eastAsia="Times New Roman" w:cs="Times New Roman"/>
          <w:szCs w:val="24"/>
        </w:rPr>
        <w:t xml:space="preserve"> Δεν μπορώ</w:t>
      </w:r>
      <w:r w:rsidRPr="00A62BC4">
        <w:rPr>
          <w:rFonts w:eastAsia="Times New Roman" w:cs="Times New Roman"/>
          <w:szCs w:val="24"/>
        </w:rPr>
        <w:t xml:space="preserve"> να αποφύγω τον πειρασμό</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w:t>
      </w:r>
      <w:r w:rsidRPr="00A62BC4">
        <w:rPr>
          <w:rFonts w:eastAsia="Times New Roman" w:cs="Times New Roman"/>
          <w:szCs w:val="24"/>
        </w:rPr>
        <w:t>Εθνική στάση και υπεύθυνη</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συμφωνεί το Π</w:t>
      </w:r>
      <w:r w:rsidRPr="00A62BC4">
        <w:rPr>
          <w:rFonts w:eastAsia="Times New Roman" w:cs="Times New Roman"/>
          <w:szCs w:val="24"/>
        </w:rPr>
        <w:t>οτάμι</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λέει, με</w:t>
      </w:r>
      <w:r w:rsidRPr="00A62BC4">
        <w:rPr>
          <w:rFonts w:eastAsia="Times New Roman" w:cs="Times New Roman"/>
          <w:szCs w:val="24"/>
        </w:rPr>
        <w:t xml:space="preserve"> τη </w:t>
      </w:r>
      <w:r>
        <w:rPr>
          <w:rFonts w:eastAsia="Times New Roman" w:cs="Times New Roman"/>
          <w:szCs w:val="24"/>
        </w:rPr>
        <w:t>σ</w:t>
      </w:r>
      <w:r w:rsidRPr="00A62BC4">
        <w:rPr>
          <w:rFonts w:eastAsia="Times New Roman" w:cs="Times New Roman"/>
          <w:szCs w:val="24"/>
        </w:rPr>
        <w:t>υμφωνία</w:t>
      </w:r>
      <w:r>
        <w:rPr>
          <w:rFonts w:eastAsia="Times New Roman" w:cs="Times New Roman"/>
          <w:szCs w:val="24"/>
        </w:rPr>
        <w:t xml:space="preserve">, αλλά επειδή του έκανε ζαβολιά </w:t>
      </w:r>
      <w:r w:rsidRPr="00A62BC4">
        <w:rPr>
          <w:rFonts w:eastAsia="Times New Roman" w:cs="Times New Roman"/>
          <w:szCs w:val="24"/>
        </w:rPr>
        <w:t xml:space="preserve">ο </w:t>
      </w:r>
      <w:r>
        <w:rPr>
          <w:rFonts w:eastAsia="Times New Roman" w:cs="Times New Roman"/>
          <w:szCs w:val="24"/>
        </w:rPr>
        <w:t>κ.</w:t>
      </w:r>
      <w:r w:rsidRPr="00A62BC4">
        <w:rPr>
          <w:rFonts w:eastAsia="Times New Roman" w:cs="Times New Roman"/>
          <w:szCs w:val="24"/>
        </w:rPr>
        <w:t xml:space="preserve"> Τσίπρας</w:t>
      </w:r>
      <w:r>
        <w:rPr>
          <w:rFonts w:eastAsia="Times New Roman" w:cs="Times New Roman"/>
          <w:szCs w:val="24"/>
        </w:rPr>
        <w:t>,</w:t>
      </w:r>
      <w:r w:rsidRPr="00A62BC4">
        <w:rPr>
          <w:rFonts w:eastAsia="Times New Roman" w:cs="Times New Roman"/>
          <w:szCs w:val="24"/>
        </w:rPr>
        <w:t xml:space="preserve"> θα το σκεφτεί αν</w:t>
      </w:r>
      <w:r>
        <w:rPr>
          <w:rFonts w:eastAsia="Times New Roman" w:cs="Times New Roman"/>
          <w:szCs w:val="24"/>
        </w:rPr>
        <w:t xml:space="preserve"> </w:t>
      </w:r>
      <w:r w:rsidRPr="00A62BC4">
        <w:rPr>
          <w:rFonts w:eastAsia="Times New Roman" w:cs="Times New Roman"/>
          <w:szCs w:val="24"/>
        </w:rPr>
        <w:t>το ψηφίσει</w:t>
      </w:r>
      <w:r>
        <w:rPr>
          <w:rFonts w:eastAsia="Times New Roman" w:cs="Times New Roman"/>
          <w:szCs w:val="24"/>
        </w:rPr>
        <w:t>. Τι να πω; Όπως ό</w:t>
      </w:r>
      <w:r w:rsidRPr="00A62BC4">
        <w:rPr>
          <w:rFonts w:eastAsia="Times New Roman" w:cs="Times New Roman"/>
          <w:szCs w:val="24"/>
        </w:rPr>
        <w:t xml:space="preserve">τι βλέπω τον </w:t>
      </w:r>
      <w:r>
        <w:rPr>
          <w:rFonts w:eastAsia="Times New Roman" w:cs="Times New Roman"/>
          <w:szCs w:val="24"/>
        </w:rPr>
        <w:t>Π</w:t>
      </w:r>
      <w:r w:rsidRPr="00A62BC4">
        <w:rPr>
          <w:rFonts w:eastAsia="Times New Roman" w:cs="Times New Roman"/>
          <w:szCs w:val="24"/>
        </w:rPr>
        <w:t xml:space="preserve">ρόεδρο από την πρώτη στιγμή μέχρι και αυτή να </w:t>
      </w:r>
      <w:r w:rsidRPr="00A62BC4">
        <w:rPr>
          <w:rFonts w:eastAsia="Times New Roman" w:cs="Times New Roman"/>
          <w:szCs w:val="24"/>
        </w:rPr>
        <w:lastRenderedPageBreak/>
        <w:t>είναι εδώ</w:t>
      </w:r>
      <w:r>
        <w:rPr>
          <w:rFonts w:eastAsia="Times New Roman" w:cs="Times New Roman"/>
          <w:szCs w:val="24"/>
        </w:rPr>
        <w:t>,</w:t>
      </w:r>
      <w:r w:rsidRPr="00A62BC4">
        <w:rPr>
          <w:rFonts w:eastAsia="Times New Roman" w:cs="Times New Roman"/>
          <w:szCs w:val="24"/>
        </w:rPr>
        <w:t xml:space="preserve"> στα έδρανα της </w:t>
      </w:r>
      <w:r>
        <w:rPr>
          <w:rFonts w:eastAsia="Times New Roman" w:cs="Times New Roman"/>
          <w:szCs w:val="24"/>
        </w:rPr>
        <w:t>Β</w:t>
      </w:r>
      <w:r w:rsidRPr="00A62BC4">
        <w:rPr>
          <w:rFonts w:eastAsia="Times New Roman" w:cs="Times New Roman"/>
          <w:szCs w:val="24"/>
        </w:rPr>
        <w:t>ουλής</w:t>
      </w:r>
      <w:r>
        <w:rPr>
          <w:rFonts w:eastAsia="Times New Roman" w:cs="Times New Roman"/>
          <w:szCs w:val="24"/>
        </w:rPr>
        <w:t>. Κ</w:t>
      </w:r>
      <w:r w:rsidRPr="00A62BC4">
        <w:rPr>
          <w:rFonts w:eastAsia="Times New Roman" w:cs="Times New Roman"/>
          <w:szCs w:val="24"/>
        </w:rPr>
        <w:t>αι έτσι</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ένας από τους παλιούς κοινοβουλευτικούς, που χάρη στον λαό είμαι εδώ από το 1989, τον ε</w:t>
      </w:r>
      <w:r w:rsidRPr="00A62BC4">
        <w:rPr>
          <w:rFonts w:eastAsia="Times New Roman" w:cs="Times New Roman"/>
          <w:szCs w:val="24"/>
        </w:rPr>
        <w:t>υχαριστώ ιδιαιτέρως</w:t>
      </w:r>
      <w:r>
        <w:rPr>
          <w:rFonts w:eastAsia="Times New Roman" w:cs="Times New Roman"/>
          <w:szCs w:val="24"/>
        </w:rPr>
        <w:t xml:space="preserve"> και λυπούμαι όμως,</w:t>
      </w:r>
      <w:r w:rsidRPr="00A62BC4">
        <w:rPr>
          <w:rFonts w:eastAsia="Times New Roman" w:cs="Times New Roman"/>
          <w:szCs w:val="24"/>
        </w:rPr>
        <w:t xml:space="preserve"> γιατί οι περισσότεροι βρίσκονται έξω και </w:t>
      </w:r>
      <w:r>
        <w:rPr>
          <w:rFonts w:eastAsia="Times New Roman" w:cs="Times New Roman"/>
          <w:szCs w:val="24"/>
        </w:rPr>
        <w:t xml:space="preserve">πολύ λιγότεροι </w:t>
      </w:r>
      <w:r w:rsidRPr="00A62BC4">
        <w:rPr>
          <w:rFonts w:eastAsia="Times New Roman" w:cs="Times New Roman"/>
          <w:szCs w:val="24"/>
        </w:rPr>
        <w:t>είμαστε μέσα γι</w:t>
      </w:r>
      <w:r>
        <w:rPr>
          <w:rFonts w:eastAsia="Times New Roman" w:cs="Times New Roman"/>
          <w:szCs w:val="24"/>
        </w:rPr>
        <w:t>’</w:t>
      </w:r>
      <w:r w:rsidRPr="00A62BC4">
        <w:rPr>
          <w:rFonts w:eastAsia="Times New Roman" w:cs="Times New Roman"/>
          <w:szCs w:val="24"/>
        </w:rPr>
        <w:t xml:space="preserve"> αυτό το μείζον θέμα</w:t>
      </w:r>
      <w:r>
        <w:rPr>
          <w:rFonts w:eastAsia="Times New Roman" w:cs="Times New Roman"/>
          <w:szCs w:val="24"/>
        </w:rPr>
        <w:t>.</w:t>
      </w:r>
    </w:p>
    <w:p w14:paraId="064531D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w:t>
      </w:r>
      <w:r w:rsidRPr="00A62BC4">
        <w:rPr>
          <w:rFonts w:eastAsia="Times New Roman" w:cs="Times New Roman"/>
          <w:szCs w:val="24"/>
        </w:rPr>
        <w:t>υρίες και κύριοι συνάδελφοι</w:t>
      </w:r>
      <w:r>
        <w:rPr>
          <w:rFonts w:eastAsia="Times New Roman" w:cs="Times New Roman"/>
          <w:szCs w:val="24"/>
        </w:rPr>
        <w:t>, ό</w:t>
      </w:r>
      <w:r w:rsidRPr="00A62BC4">
        <w:rPr>
          <w:rFonts w:eastAsia="Times New Roman" w:cs="Times New Roman"/>
          <w:szCs w:val="24"/>
        </w:rPr>
        <w:t xml:space="preserve">πως σας είπα βρίσκομαι από το 1989 στα κοινοβουλευτικά έδρανα και σας ομολογώ ότι υπήρξαν αρκετές φορές όλα αυτά τα χρόνια που αναρωτήθηκα </w:t>
      </w:r>
      <w:r>
        <w:rPr>
          <w:rFonts w:eastAsia="Times New Roman" w:cs="Times New Roman"/>
          <w:szCs w:val="24"/>
        </w:rPr>
        <w:t>ε</w:t>
      </w:r>
      <w:r w:rsidRPr="00A62BC4">
        <w:rPr>
          <w:rFonts w:eastAsia="Times New Roman" w:cs="Times New Roman"/>
          <w:szCs w:val="24"/>
        </w:rPr>
        <w:t>άν όλοι αναγνωρίζουμε ουσιαστικά τη λαϊκή κυριαρχία</w:t>
      </w:r>
      <w:r>
        <w:rPr>
          <w:rFonts w:eastAsia="Times New Roman" w:cs="Times New Roman"/>
          <w:szCs w:val="24"/>
        </w:rPr>
        <w:t>.</w:t>
      </w:r>
    </w:p>
    <w:p w14:paraId="064531E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Επίσης,</w:t>
      </w:r>
      <w:r w:rsidRPr="00A62BC4">
        <w:rPr>
          <w:rFonts w:eastAsia="Times New Roman" w:cs="Times New Roman"/>
          <w:szCs w:val="24"/>
        </w:rPr>
        <w:t xml:space="preserve"> πολλές φορές αναρωτήθηκα μέχρι ποιου σημείου μπορούμε μόνοι μας να κουβαλήσουμε την ευθύνη και από ποιο σημείο και πέρα οφείλουμε να την αναθέτουμε </w:t>
      </w:r>
      <w:r>
        <w:rPr>
          <w:rFonts w:eastAsia="Times New Roman" w:cs="Times New Roman"/>
          <w:szCs w:val="24"/>
        </w:rPr>
        <w:t>ή</w:t>
      </w:r>
      <w:r w:rsidRPr="00A62BC4">
        <w:rPr>
          <w:rFonts w:eastAsia="Times New Roman" w:cs="Times New Roman"/>
          <w:szCs w:val="24"/>
        </w:rPr>
        <w:t xml:space="preserve"> έστω να </w:t>
      </w:r>
      <w:r>
        <w:rPr>
          <w:rFonts w:eastAsia="Times New Roman" w:cs="Times New Roman"/>
          <w:szCs w:val="24"/>
        </w:rPr>
        <w:t>τη μοιραζόμαστε</w:t>
      </w:r>
      <w:r w:rsidRPr="00A62BC4">
        <w:rPr>
          <w:rFonts w:eastAsia="Times New Roman" w:cs="Times New Roman"/>
          <w:szCs w:val="24"/>
        </w:rPr>
        <w:t xml:space="preserve"> με τον ελληνικό λαό</w:t>
      </w:r>
      <w:r>
        <w:rPr>
          <w:rFonts w:eastAsia="Times New Roman" w:cs="Times New Roman"/>
          <w:szCs w:val="24"/>
        </w:rPr>
        <w:t>. Και σήμερα τα ερωτηματικά α</w:t>
      </w:r>
      <w:r w:rsidRPr="00A62BC4">
        <w:rPr>
          <w:rFonts w:eastAsia="Times New Roman" w:cs="Times New Roman"/>
          <w:szCs w:val="24"/>
        </w:rPr>
        <w:t>υτά είναι σχετικά</w:t>
      </w:r>
      <w:r>
        <w:rPr>
          <w:rFonts w:eastAsia="Times New Roman" w:cs="Times New Roman"/>
          <w:szCs w:val="24"/>
        </w:rPr>
        <w:t>,</w:t>
      </w:r>
      <w:r w:rsidRPr="00A62BC4">
        <w:rPr>
          <w:rFonts w:eastAsia="Times New Roman" w:cs="Times New Roman"/>
          <w:szCs w:val="24"/>
        </w:rPr>
        <w:t xml:space="preserve"> είναι παρόμοια</w:t>
      </w:r>
      <w:r>
        <w:rPr>
          <w:rFonts w:eastAsia="Times New Roman" w:cs="Times New Roman"/>
          <w:szCs w:val="24"/>
        </w:rPr>
        <w:t>,</w:t>
      </w:r>
      <w:r w:rsidRPr="00A62BC4">
        <w:rPr>
          <w:rFonts w:eastAsia="Times New Roman" w:cs="Times New Roman"/>
          <w:szCs w:val="24"/>
        </w:rPr>
        <w:t xml:space="preserve"> είναι βασανιστικά</w:t>
      </w:r>
      <w:r>
        <w:rPr>
          <w:rFonts w:eastAsia="Times New Roman" w:cs="Times New Roman"/>
          <w:szCs w:val="24"/>
        </w:rPr>
        <w:t>. Πιστεύει πραγματικά</w:t>
      </w:r>
      <w:r w:rsidRPr="00A62BC4">
        <w:rPr>
          <w:rFonts w:eastAsia="Times New Roman" w:cs="Times New Roman"/>
          <w:szCs w:val="24"/>
        </w:rPr>
        <w:t xml:space="preserve"> η </w:t>
      </w:r>
      <w:r>
        <w:rPr>
          <w:rFonts w:eastAsia="Times New Roman" w:cs="Times New Roman"/>
          <w:szCs w:val="24"/>
        </w:rPr>
        <w:t>Κ</w:t>
      </w:r>
      <w:r w:rsidRPr="00A62BC4">
        <w:rPr>
          <w:rFonts w:eastAsia="Times New Roman" w:cs="Times New Roman"/>
          <w:szCs w:val="24"/>
        </w:rPr>
        <w:t xml:space="preserve">υβέρνηση ότι μπορεί να κουβαλήσει την </w:t>
      </w:r>
      <w:r>
        <w:rPr>
          <w:rFonts w:eastAsia="Times New Roman" w:cs="Times New Roman"/>
          <w:szCs w:val="24"/>
        </w:rPr>
        <w:t>ευθύνη ψήφισης της</w:t>
      </w:r>
      <w:r w:rsidRPr="00A62BC4">
        <w:rPr>
          <w:rFonts w:eastAsia="Times New Roman" w:cs="Times New Roman"/>
          <w:szCs w:val="24"/>
        </w:rPr>
        <w:t xml:space="preserve"> Συμφωνίας των Πρεσπών</w:t>
      </w:r>
      <w:r>
        <w:rPr>
          <w:rFonts w:eastAsia="Times New Roman" w:cs="Times New Roman"/>
          <w:szCs w:val="24"/>
        </w:rPr>
        <w:t>,</w:t>
      </w:r>
      <w:r w:rsidRPr="00A62BC4">
        <w:rPr>
          <w:rFonts w:eastAsia="Times New Roman" w:cs="Times New Roman"/>
          <w:szCs w:val="24"/>
        </w:rPr>
        <w:t xml:space="preserve"> ακόμα και μετά την</w:t>
      </w:r>
      <w:r>
        <w:rPr>
          <w:rFonts w:eastAsia="Times New Roman" w:cs="Times New Roman"/>
          <w:szCs w:val="24"/>
        </w:rPr>
        <w:t xml:space="preserve"> αποχώρηση από την κυβερνητική Συμπολίτευση</w:t>
      </w:r>
      <w:r w:rsidRPr="00A62BC4">
        <w:rPr>
          <w:rFonts w:eastAsia="Times New Roman" w:cs="Times New Roman"/>
          <w:szCs w:val="24"/>
        </w:rPr>
        <w:t xml:space="preserve"> των ΑΝΕΛ</w:t>
      </w:r>
      <w:r>
        <w:rPr>
          <w:rFonts w:eastAsia="Times New Roman" w:cs="Times New Roman"/>
          <w:szCs w:val="24"/>
        </w:rPr>
        <w:t>;</w:t>
      </w:r>
      <w:r w:rsidRPr="00A62BC4">
        <w:rPr>
          <w:rFonts w:eastAsia="Times New Roman" w:cs="Times New Roman"/>
          <w:szCs w:val="24"/>
        </w:rPr>
        <w:t xml:space="preserve"> </w:t>
      </w:r>
      <w:r>
        <w:rPr>
          <w:rFonts w:eastAsia="Times New Roman" w:cs="Times New Roman"/>
          <w:szCs w:val="24"/>
        </w:rPr>
        <w:t>Η</w:t>
      </w:r>
      <w:r w:rsidRPr="00A62BC4">
        <w:rPr>
          <w:rFonts w:eastAsia="Times New Roman" w:cs="Times New Roman"/>
          <w:szCs w:val="24"/>
        </w:rPr>
        <w:t xml:space="preserve"> απάντηση που προσωπικά </w:t>
      </w:r>
      <w:r>
        <w:rPr>
          <w:rFonts w:eastAsia="Times New Roman" w:cs="Times New Roman"/>
          <w:szCs w:val="24"/>
        </w:rPr>
        <w:t>δίνω</w:t>
      </w:r>
      <w:r w:rsidRPr="00A62BC4">
        <w:rPr>
          <w:rFonts w:eastAsia="Times New Roman" w:cs="Times New Roman"/>
          <w:szCs w:val="24"/>
        </w:rPr>
        <w:t xml:space="preserve"> είναι ότι προφανώς έχει έρθει η ώρα που πρέπει να εκφραστεί και να αποφασίσει ο ελληνικός </w:t>
      </w:r>
      <w:r w:rsidRPr="00A62BC4">
        <w:rPr>
          <w:rFonts w:eastAsia="Times New Roman" w:cs="Times New Roman"/>
          <w:szCs w:val="24"/>
        </w:rPr>
        <w:lastRenderedPageBreak/>
        <w:t>λαός</w:t>
      </w:r>
      <w:r>
        <w:rPr>
          <w:rFonts w:eastAsia="Times New Roman" w:cs="Times New Roman"/>
          <w:szCs w:val="24"/>
        </w:rPr>
        <w:t>. Η γνώμη μου είναι</w:t>
      </w:r>
      <w:r w:rsidRPr="00A62BC4">
        <w:rPr>
          <w:rFonts w:eastAsia="Times New Roman" w:cs="Times New Roman"/>
          <w:szCs w:val="24"/>
        </w:rPr>
        <w:t xml:space="preserve"> ότι προφανώς φτάσαμε στο τέλος ενός ιστορικού κύκλου</w:t>
      </w:r>
      <w:r>
        <w:rPr>
          <w:rFonts w:eastAsia="Times New Roman" w:cs="Times New Roman"/>
          <w:szCs w:val="24"/>
        </w:rPr>
        <w:t>,</w:t>
      </w:r>
      <w:r w:rsidRPr="00A62BC4">
        <w:rPr>
          <w:rFonts w:eastAsia="Times New Roman" w:cs="Times New Roman"/>
          <w:szCs w:val="24"/>
        </w:rPr>
        <w:t xml:space="preserve"> του οποίου ο απολογισμός δεν είναι της </w:t>
      </w:r>
      <w:r>
        <w:rPr>
          <w:rFonts w:eastAsia="Times New Roman" w:cs="Times New Roman"/>
          <w:szCs w:val="24"/>
        </w:rPr>
        <w:t>π</w:t>
      </w:r>
      <w:r w:rsidRPr="00A62BC4">
        <w:rPr>
          <w:rFonts w:eastAsia="Times New Roman" w:cs="Times New Roman"/>
          <w:szCs w:val="24"/>
        </w:rPr>
        <w:t>αρούσης</w:t>
      </w:r>
      <w:r>
        <w:rPr>
          <w:rFonts w:eastAsia="Times New Roman" w:cs="Times New Roman"/>
          <w:szCs w:val="24"/>
        </w:rPr>
        <w:t>.</w:t>
      </w:r>
    </w:p>
    <w:p w14:paraId="064531E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A62BC4">
        <w:rPr>
          <w:rFonts w:eastAsia="Times New Roman" w:cs="Times New Roman"/>
          <w:szCs w:val="24"/>
        </w:rPr>
        <w:t>οι ώρες και οι μέρες που ζούμε δεν προσφέρονται για λεκτικές κορώνες</w:t>
      </w:r>
      <w:r>
        <w:rPr>
          <w:rFonts w:eastAsia="Times New Roman" w:cs="Times New Roman"/>
          <w:szCs w:val="24"/>
        </w:rPr>
        <w:t>,</w:t>
      </w:r>
      <w:r w:rsidRPr="00A62BC4">
        <w:rPr>
          <w:rFonts w:eastAsia="Times New Roman" w:cs="Times New Roman"/>
          <w:szCs w:val="24"/>
        </w:rPr>
        <w:t xml:space="preserve"> αλλά για σοβαρή περίσκεψη με αίσθημα </w:t>
      </w:r>
      <w:r>
        <w:rPr>
          <w:rFonts w:eastAsia="Times New Roman" w:cs="Times New Roman"/>
          <w:szCs w:val="24"/>
        </w:rPr>
        <w:t>ε</w:t>
      </w:r>
      <w:r w:rsidRPr="00A62BC4">
        <w:rPr>
          <w:rFonts w:eastAsia="Times New Roman" w:cs="Times New Roman"/>
          <w:szCs w:val="24"/>
        </w:rPr>
        <w:t xml:space="preserve">θνικής και </w:t>
      </w:r>
      <w:r>
        <w:rPr>
          <w:rFonts w:eastAsia="Times New Roman" w:cs="Times New Roman"/>
          <w:szCs w:val="24"/>
        </w:rPr>
        <w:t>κ</w:t>
      </w:r>
      <w:r w:rsidRPr="00A62BC4">
        <w:rPr>
          <w:rFonts w:eastAsia="Times New Roman" w:cs="Times New Roman"/>
          <w:szCs w:val="24"/>
        </w:rPr>
        <w:t>οινωνικής ευθύνης</w:t>
      </w:r>
      <w:r>
        <w:rPr>
          <w:rFonts w:eastAsia="Times New Roman" w:cs="Times New Roman"/>
          <w:szCs w:val="24"/>
        </w:rPr>
        <w:t>. Επιτρέψτε μου, λ</w:t>
      </w:r>
      <w:r w:rsidRPr="00A62BC4">
        <w:rPr>
          <w:rFonts w:eastAsia="Times New Roman" w:cs="Times New Roman"/>
          <w:szCs w:val="24"/>
        </w:rPr>
        <w:t>οιπόν</w:t>
      </w:r>
      <w:r>
        <w:rPr>
          <w:rFonts w:eastAsia="Times New Roman" w:cs="Times New Roman"/>
          <w:szCs w:val="24"/>
        </w:rPr>
        <w:t>,</w:t>
      </w:r>
      <w:r w:rsidRPr="00A62BC4">
        <w:rPr>
          <w:rFonts w:eastAsia="Times New Roman" w:cs="Times New Roman"/>
          <w:szCs w:val="24"/>
        </w:rPr>
        <w:t xml:space="preserve"> να αναφερθώ σε αυτή</w:t>
      </w:r>
      <w:r>
        <w:rPr>
          <w:rFonts w:eastAsia="Times New Roman" w:cs="Times New Roman"/>
          <w:szCs w:val="24"/>
        </w:rPr>
        <w:t>ν</w:t>
      </w:r>
      <w:r w:rsidRPr="00A62BC4">
        <w:rPr>
          <w:rFonts w:eastAsia="Times New Roman" w:cs="Times New Roman"/>
          <w:szCs w:val="24"/>
        </w:rPr>
        <w:t xml:space="preserve"> την ευθύνη της συμμετοχής μου στις συνεργασίες που υπήρξαν τον Ιανουάριο του 2015</w:t>
      </w:r>
      <w:r>
        <w:rPr>
          <w:rFonts w:eastAsia="Times New Roman" w:cs="Times New Roman"/>
          <w:szCs w:val="24"/>
        </w:rPr>
        <w:t xml:space="preserve"> κ</w:t>
      </w:r>
      <w:r w:rsidRPr="00A62BC4">
        <w:rPr>
          <w:rFonts w:eastAsia="Times New Roman" w:cs="Times New Roman"/>
          <w:szCs w:val="24"/>
        </w:rPr>
        <w:t>ατ</w:t>
      </w:r>
      <w:r>
        <w:rPr>
          <w:rFonts w:eastAsia="Times New Roman" w:cs="Times New Roman"/>
          <w:szCs w:val="24"/>
        </w:rPr>
        <w:t xml:space="preserve">’ </w:t>
      </w:r>
      <w:r w:rsidRPr="00A62BC4">
        <w:rPr>
          <w:rFonts w:eastAsia="Times New Roman" w:cs="Times New Roman"/>
          <w:szCs w:val="24"/>
        </w:rPr>
        <w:t>αρχ</w:t>
      </w:r>
      <w:r>
        <w:rPr>
          <w:rFonts w:eastAsia="Times New Roman" w:cs="Times New Roman"/>
          <w:szCs w:val="24"/>
        </w:rPr>
        <w:t>άς</w:t>
      </w:r>
      <w:r w:rsidRPr="00A62BC4">
        <w:rPr>
          <w:rFonts w:eastAsia="Times New Roman" w:cs="Times New Roman"/>
          <w:szCs w:val="24"/>
        </w:rPr>
        <w:t xml:space="preserve"> και αργότερα το </w:t>
      </w:r>
      <w:r>
        <w:rPr>
          <w:rFonts w:eastAsia="Times New Roman" w:cs="Times New Roman"/>
          <w:szCs w:val="24"/>
        </w:rPr>
        <w:t>Σεπτέμβριο</w:t>
      </w:r>
      <w:r w:rsidRPr="00A62BC4">
        <w:rPr>
          <w:rFonts w:eastAsia="Times New Roman" w:cs="Times New Roman"/>
          <w:szCs w:val="24"/>
        </w:rPr>
        <w:t xml:space="preserve"> του 2015</w:t>
      </w:r>
      <w:r>
        <w:rPr>
          <w:rFonts w:eastAsia="Times New Roman" w:cs="Times New Roman"/>
          <w:szCs w:val="24"/>
        </w:rPr>
        <w:t>,</w:t>
      </w:r>
      <w:r w:rsidRPr="00A62BC4">
        <w:rPr>
          <w:rFonts w:eastAsia="Times New Roman" w:cs="Times New Roman"/>
          <w:szCs w:val="24"/>
        </w:rPr>
        <w:t xml:space="preserve"> όπου με την ψήφο του ελληνικού λαού δημιουργήθηκε μία συγκυβέρνηση που στηρίχθηκε στη συμπολίτευση </w:t>
      </w:r>
      <w:r>
        <w:rPr>
          <w:rFonts w:eastAsia="Times New Roman" w:cs="Times New Roman"/>
          <w:szCs w:val="24"/>
        </w:rPr>
        <w:t>ΣΥΡΙΖΑ - ΑΝΕΛ,</w:t>
      </w:r>
      <w:r w:rsidRPr="00A62BC4">
        <w:rPr>
          <w:rFonts w:eastAsia="Times New Roman" w:cs="Times New Roman"/>
          <w:szCs w:val="24"/>
        </w:rPr>
        <w:t xml:space="preserve"> από την οποία προσωπικά βρέθηκα εκτός τα μεσάνυχτα της 1</w:t>
      </w:r>
      <w:r>
        <w:rPr>
          <w:rFonts w:eastAsia="Times New Roman" w:cs="Times New Roman"/>
          <w:szCs w:val="24"/>
        </w:rPr>
        <w:t>9</w:t>
      </w:r>
      <w:r w:rsidRPr="00A62076">
        <w:rPr>
          <w:rFonts w:eastAsia="Times New Roman" w:cs="Times New Roman"/>
          <w:szCs w:val="24"/>
          <w:vertAlign w:val="superscript"/>
        </w:rPr>
        <w:t>ης</w:t>
      </w:r>
      <w:r>
        <w:rPr>
          <w:rFonts w:eastAsia="Times New Roman" w:cs="Times New Roman"/>
          <w:szCs w:val="24"/>
        </w:rPr>
        <w:t xml:space="preserve"> Νοεμβρίου</w:t>
      </w:r>
      <w:r w:rsidRPr="00A62BC4">
        <w:rPr>
          <w:rFonts w:eastAsia="Times New Roman" w:cs="Times New Roman"/>
          <w:szCs w:val="24"/>
        </w:rPr>
        <w:t xml:space="preserve"> του 2015</w:t>
      </w:r>
      <w:r>
        <w:rPr>
          <w:rFonts w:eastAsia="Times New Roman" w:cs="Times New Roman"/>
          <w:szCs w:val="24"/>
        </w:rPr>
        <w:t>,</w:t>
      </w:r>
      <w:r w:rsidRPr="00A62BC4">
        <w:rPr>
          <w:rFonts w:eastAsia="Times New Roman" w:cs="Times New Roman"/>
          <w:szCs w:val="24"/>
        </w:rPr>
        <w:t xml:space="preserve"> όταν καταψήφισα</w:t>
      </w:r>
      <w:r>
        <w:rPr>
          <w:rFonts w:eastAsia="Times New Roman" w:cs="Times New Roman"/>
          <w:szCs w:val="24"/>
        </w:rPr>
        <w:t xml:space="preserve"> τ</w:t>
      </w:r>
      <w:r w:rsidRPr="00A62BC4">
        <w:rPr>
          <w:rFonts w:eastAsia="Times New Roman" w:cs="Times New Roman"/>
          <w:szCs w:val="24"/>
        </w:rPr>
        <w:t xml:space="preserve">α γνωστά </w:t>
      </w:r>
      <w:proofErr w:type="spellStart"/>
      <w:r>
        <w:rPr>
          <w:rFonts w:eastAsia="Times New Roman" w:cs="Times New Roman"/>
          <w:szCs w:val="24"/>
        </w:rPr>
        <w:t>μνημονιακά</w:t>
      </w:r>
      <w:proofErr w:type="spellEnd"/>
      <w:r>
        <w:rPr>
          <w:rFonts w:eastAsia="Times New Roman" w:cs="Times New Roman"/>
          <w:szCs w:val="24"/>
        </w:rPr>
        <w:t xml:space="preserve"> </w:t>
      </w:r>
      <w:proofErr w:type="spellStart"/>
      <w:r w:rsidRPr="00A62BC4">
        <w:rPr>
          <w:rFonts w:eastAsia="Times New Roman" w:cs="Times New Roman"/>
          <w:szCs w:val="24"/>
        </w:rPr>
        <w:t>προαπαιτούμενα</w:t>
      </w:r>
      <w:proofErr w:type="spellEnd"/>
      <w:r w:rsidRPr="00A62BC4">
        <w:rPr>
          <w:rFonts w:eastAsia="Times New Roman" w:cs="Times New Roman"/>
          <w:szCs w:val="24"/>
        </w:rPr>
        <w:t xml:space="preserve"> και αμέσως μετά τη</w:t>
      </w:r>
      <w:r>
        <w:rPr>
          <w:rFonts w:eastAsia="Times New Roman" w:cs="Times New Roman"/>
          <w:szCs w:val="24"/>
        </w:rPr>
        <w:t xml:space="preserve"> ψηφοφορία διε</w:t>
      </w:r>
      <w:r w:rsidRPr="00A62BC4">
        <w:rPr>
          <w:rFonts w:eastAsia="Times New Roman" w:cs="Times New Roman"/>
          <w:szCs w:val="24"/>
        </w:rPr>
        <w:t>γράφ</w:t>
      </w:r>
      <w:r>
        <w:rPr>
          <w:rFonts w:eastAsia="Times New Roman" w:cs="Times New Roman"/>
          <w:szCs w:val="24"/>
        </w:rPr>
        <w:t>η</w:t>
      </w:r>
      <w:r w:rsidRPr="00A62BC4">
        <w:rPr>
          <w:rFonts w:eastAsia="Times New Roman" w:cs="Times New Roman"/>
          <w:szCs w:val="24"/>
        </w:rPr>
        <w:t>ν εγώ και ο Στάθης Παναγούλης με το ίδιο σκεπτικό</w:t>
      </w:r>
      <w:r>
        <w:rPr>
          <w:rFonts w:eastAsia="Times New Roman" w:cs="Times New Roman"/>
          <w:szCs w:val="24"/>
        </w:rPr>
        <w:t>,</w:t>
      </w:r>
      <w:r w:rsidRPr="00A62BC4">
        <w:rPr>
          <w:rFonts w:eastAsia="Times New Roman" w:cs="Times New Roman"/>
          <w:szCs w:val="24"/>
        </w:rPr>
        <w:t xml:space="preserve"> με τις ίδιες λέξεις κατά κυριολεξία</w:t>
      </w:r>
      <w:r>
        <w:rPr>
          <w:rFonts w:eastAsia="Times New Roman" w:cs="Times New Roman"/>
          <w:szCs w:val="24"/>
        </w:rPr>
        <w:t>. Ά</w:t>
      </w:r>
      <w:r w:rsidRPr="00A62BC4">
        <w:rPr>
          <w:rFonts w:eastAsia="Times New Roman" w:cs="Times New Roman"/>
          <w:szCs w:val="24"/>
        </w:rPr>
        <w:t>λλαζε μόνο</w:t>
      </w:r>
      <w:r>
        <w:rPr>
          <w:rFonts w:eastAsia="Times New Roman" w:cs="Times New Roman"/>
          <w:szCs w:val="24"/>
        </w:rPr>
        <w:t xml:space="preserve"> η</w:t>
      </w:r>
      <w:r w:rsidRPr="00A62BC4">
        <w:rPr>
          <w:rFonts w:eastAsia="Times New Roman" w:cs="Times New Roman"/>
          <w:szCs w:val="24"/>
        </w:rPr>
        <w:t xml:space="preserve"> υπογραφή</w:t>
      </w:r>
      <w:r>
        <w:rPr>
          <w:rFonts w:eastAsia="Times New Roman" w:cs="Times New Roman"/>
          <w:szCs w:val="24"/>
        </w:rPr>
        <w:t>. Έπραξα,</w:t>
      </w:r>
      <w:r w:rsidRPr="00A62BC4">
        <w:rPr>
          <w:rFonts w:eastAsia="Times New Roman" w:cs="Times New Roman"/>
          <w:szCs w:val="24"/>
        </w:rPr>
        <w:t xml:space="preserve"> όμως ακριβώς το ίδιο όπως και τότε</w:t>
      </w:r>
      <w:r>
        <w:rPr>
          <w:rFonts w:eastAsia="Times New Roman" w:cs="Times New Roman"/>
          <w:szCs w:val="24"/>
        </w:rPr>
        <w:t>, στις 17 Ιουλ</w:t>
      </w:r>
      <w:r w:rsidRPr="00A62BC4">
        <w:rPr>
          <w:rFonts w:eastAsia="Times New Roman" w:cs="Times New Roman"/>
          <w:szCs w:val="24"/>
        </w:rPr>
        <w:t>ίου του 2012</w:t>
      </w:r>
      <w:r>
        <w:rPr>
          <w:rFonts w:eastAsia="Times New Roman" w:cs="Times New Roman"/>
          <w:szCs w:val="24"/>
        </w:rPr>
        <w:t>,</w:t>
      </w:r>
      <w:r w:rsidRPr="00A62BC4">
        <w:rPr>
          <w:rFonts w:eastAsia="Times New Roman" w:cs="Times New Roman"/>
          <w:szCs w:val="24"/>
        </w:rPr>
        <w:t xml:space="preserve"> όταν παραιτήθηκα από Υφυπουργός </w:t>
      </w:r>
      <w:r>
        <w:rPr>
          <w:rFonts w:eastAsia="Times New Roman" w:cs="Times New Roman"/>
          <w:szCs w:val="24"/>
        </w:rPr>
        <w:t>Ε</w:t>
      </w:r>
      <w:r w:rsidRPr="00A62BC4">
        <w:rPr>
          <w:rFonts w:eastAsia="Times New Roman" w:cs="Times New Roman"/>
          <w:szCs w:val="24"/>
        </w:rPr>
        <w:t xml:space="preserve">ργασίας της </w:t>
      </w:r>
      <w:r>
        <w:rPr>
          <w:rFonts w:eastAsia="Times New Roman" w:cs="Times New Roman"/>
          <w:szCs w:val="24"/>
        </w:rPr>
        <w:t>Κ</w:t>
      </w:r>
      <w:r w:rsidRPr="00A62BC4">
        <w:rPr>
          <w:rFonts w:eastAsia="Times New Roman" w:cs="Times New Roman"/>
          <w:szCs w:val="24"/>
        </w:rPr>
        <w:t xml:space="preserve">υβέρνησης </w:t>
      </w:r>
      <w:r>
        <w:rPr>
          <w:rFonts w:eastAsia="Times New Roman" w:cs="Times New Roman"/>
          <w:szCs w:val="24"/>
        </w:rPr>
        <w:t xml:space="preserve">Σαμαρά - Βενιζέλου. Ακριβώς για τους ίδιους λόγους. Όμως </w:t>
      </w:r>
      <w:r w:rsidRPr="00A62BC4">
        <w:rPr>
          <w:rFonts w:eastAsia="Times New Roman" w:cs="Times New Roman"/>
          <w:szCs w:val="24"/>
        </w:rPr>
        <w:t xml:space="preserve">όπως </w:t>
      </w:r>
      <w:proofErr w:type="spellStart"/>
      <w:r w:rsidRPr="00A62BC4">
        <w:rPr>
          <w:rFonts w:eastAsia="Times New Roman" w:cs="Times New Roman"/>
          <w:szCs w:val="24"/>
        </w:rPr>
        <w:t>προείπα</w:t>
      </w:r>
      <w:proofErr w:type="spellEnd"/>
      <w:r>
        <w:rPr>
          <w:rFonts w:eastAsia="Times New Roman" w:cs="Times New Roman"/>
          <w:szCs w:val="24"/>
        </w:rPr>
        <w:t>,</w:t>
      </w:r>
      <w:r w:rsidRPr="00A62BC4">
        <w:rPr>
          <w:rFonts w:eastAsia="Times New Roman" w:cs="Times New Roman"/>
          <w:szCs w:val="24"/>
        </w:rPr>
        <w:t xml:space="preserve"> </w:t>
      </w:r>
      <w:r w:rsidRPr="00A62BC4">
        <w:rPr>
          <w:rFonts w:eastAsia="Times New Roman" w:cs="Times New Roman"/>
          <w:szCs w:val="24"/>
        </w:rPr>
        <w:lastRenderedPageBreak/>
        <w:t>ο καθένας μπορεί να βρει θετικά και αρνητικά</w:t>
      </w:r>
      <w:r>
        <w:rPr>
          <w:rFonts w:eastAsia="Times New Roman" w:cs="Times New Roman"/>
          <w:szCs w:val="24"/>
        </w:rPr>
        <w:t>,</w:t>
      </w:r>
      <w:r w:rsidRPr="00A62BC4">
        <w:rPr>
          <w:rFonts w:eastAsia="Times New Roman" w:cs="Times New Roman"/>
          <w:szCs w:val="24"/>
        </w:rPr>
        <w:t xml:space="preserve"> αλλά η ουσία είναι πως αυτή η </w:t>
      </w:r>
      <w:r>
        <w:rPr>
          <w:rFonts w:eastAsia="Times New Roman" w:cs="Times New Roman"/>
          <w:szCs w:val="24"/>
        </w:rPr>
        <w:t>σ</w:t>
      </w:r>
      <w:r w:rsidRPr="00A62BC4">
        <w:rPr>
          <w:rFonts w:eastAsia="Times New Roman" w:cs="Times New Roman"/>
          <w:szCs w:val="24"/>
        </w:rPr>
        <w:t xml:space="preserve">υγκυβέρνηση έφτασε στο τέλος </w:t>
      </w:r>
      <w:r>
        <w:rPr>
          <w:rFonts w:eastAsia="Times New Roman" w:cs="Times New Roman"/>
          <w:szCs w:val="24"/>
        </w:rPr>
        <w:t>της. Και όπως με</w:t>
      </w:r>
      <w:r w:rsidRPr="00A62BC4">
        <w:rPr>
          <w:rFonts w:eastAsia="Times New Roman" w:cs="Times New Roman"/>
          <w:szCs w:val="24"/>
        </w:rPr>
        <w:t xml:space="preserve"> δανεικά </w:t>
      </w:r>
      <w:r>
        <w:rPr>
          <w:rFonts w:eastAsia="Times New Roman" w:cs="Times New Roman"/>
          <w:szCs w:val="24"/>
        </w:rPr>
        <w:t>δεν δομούνται οι</w:t>
      </w:r>
      <w:r w:rsidRPr="00A62BC4">
        <w:rPr>
          <w:rFonts w:eastAsia="Times New Roman" w:cs="Times New Roman"/>
          <w:szCs w:val="24"/>
        </w:rPr>
        <w:t xml:space="preserve"> σταθερές οικονομίες</w:t>
      </w:r>
      <w:r>
        <w:rPr>
          <w:rFonts w:eastAsia="Times New Roman" w:cs="Times New Roman"/>
          <w:szCs w:val="24"/>
        </w:rPr>
        <w:t>,</w:t>
      </w:r>
      <w:r w:rsidRPr="00A62BC4">
        <w:rPr>
          <w:rFonts w:eastAsia="Times New Roman" w:cs="Times New Roman"/>
          <w:szCs w:val="24"/>
        </w:rPr>
        <w:t xml:space="preserve"> έτσι δεν μπορούν να δομηθούν και σταθερές κυβερνήσεις με </w:t>
      </w:r>
      <w:r>
        <w:rPr>
          <w:rFonts w:eastAsia="Times New Roman" w:cs="Times New Roman"/>
          <w:szCs w:val="24"/>
        </w:rPr>
        <w:t>δανεικές</w:t>
      </w:r>
      <w:r w:rsidRPr="00A62BC4">
        <w:rPr>
          <w:rFonts w:eastAsia="Times New Roman" w:cs="Times New Roman"/>
          <w:szCs w:val="24"/>
        </w:rPr>
        <w:t xml:space="preserve"> δυνάμεις</w:t>
      </w:r>
      <w:r>
        <w:rPr>
          <w:rFonts w:eastAsia="Times New Roman" w:cs="Times New Roman"/>
          <w:szCs w:val="24"/>
        </w:rPr>
        <w:t>.</w:t>
      </w:r>
    </w:p>
    <w:p w14:paraId="064531E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 Κ</w:t>
      </w:r>
      <w:r w:rsidRPr="00A62BC4">
        <w:rPr>
          <w:rFonts w:eastAsia="Times New Roman" w:cs="Times New Roman"/>
          <w:szCs w:val="24"/>
        </w:rPr>
        <w:t xml:space="preserve">υβέρνηση ακόμα κι αν πάρει </w:t>
      </w:r>
      <w:proofErr w:type="spellStart"/>
      <w:r>
        <w:rPr>
          <w:rFonts w:eastAsia="Times New Roman" w:cs="Times New Roman"/>
          <w:szCs w:val="24"/>
        </w:rPr>
        <w:t>εκατόν</w:t>
      </w:r>
      <w:proofErr w:type="spellEnd"/>
      <w:r>
        <w:rPr>
          <w:rFonts w:eastAsia="Times New Roman" w:cs="Times New Roman"/>
          <w:szCs w:val="24"/>
        </w:rPr>
        <w:t xml:space="preserve"> πενήντα ένα</w:t>
      </w:r>
      <w:r w:rsidRPr="00A62BC4">
        <w:rPr>
          <w:rFonts w:eastAsia="Times New Roman" w:cs="Times New Roman"/>
          <w:szCs w:val="24"/>
        </w:rPr>
        <w:t xml:space="preserve"> ψήφους</w:t>
      </w:r>
      <w:r>
        <w:rPr>
          <w:rFonts w:eastAsia="Times New Roman" w:cs="Times New Roman"/>
          <w:szCs w:val="24"/>
        </w:rPr>
        <w:t>,</w:t>
      </w:r>
      <w:r w:rsidRPr="00A62BC4">
        <w:rPr>
          <w:rFonts w:eastAsia="Times New Roman" w:cs="Times New Roman"/>
          <w:szCs w:val="24"/>
        </w:rPr>
        <w:t xml:space="preserve"> θα παραμείνει ασταθής και με πολύ κοντό τον ορίζοντα μπροστά </w:t>
      </w:r>
      <w:r>
        <w:rPr>
          <w:rFonts w:eastAsia="Times New Roman" w:cs="Times New Roman"/>
          <w:szCs w:val="24"/>
        </w:rPr>
        <w:t xml:space="preserve">της. </w:t>
      </w:r>
    </w:p>
    <w:p w14:paraId="064531E3" w14:textId="77777777" w:rsidR="00C04CE1" w:rsidRDefault="00722F08">
      <w:pPr>
        <w:spacing w:line="600" w:lineRule="auto"/>
        <w:ind w:firstLine="720"/>
        <w:jc w:val="both"/>
        <w:rPr>
          <w:rFonts w:eastAsia="Times New Roman"/>
          <w:szCs w:val="24"/>
        </w:rPr>
      </w:pPr>
      <w:r>
        <w:rPr>
          <w:rFonts w:eastAsia="Times New Roman"/>
          <w:szCs w:val="24"/>
        </w:rPr>
        <w:t>Τα</w:t>
      </w:r>
      <w:r w:rsidRPr="00B2668B">
        <w:rPr>
          <w:rFonts w:eastAsia="Times New Roman"/>
          <w:szCs w:val="24"/>
        </w:rPr>
        <w:t xml:space="preserve"> </w:t>
      </w:r>
      <w:r>
        <w:rPr>
          <w:rFonts w:eastAsia="Times New Roman"/>
          <w:szCs w:val="24"/>
        </w:rPr>
        <w:t>επ</w:t>
      </w:r>
      <w:r w:rsidRPr="00B2668B">
        <w:rPr>
          <w:rFonts w:eastAsia="Times New Roman"/>
          <w:szCs w:val="24"/>
        </w:rPr>
        <w:t>ερχόμεν</w:t>
      </w:r>
      <w:r>
        <w:rPr>
          <w:rFonts w:eastAsia="Times New Roman"/>
          <w:szCs w:val="24"/>
        </w:rPr>
        <w:t>α</w:t>
      </w:r>
      <w:r w:rsidRPr="00B2668B">
        <w:rPr>
          <w:rFonts w:eastAsia="Times New Roman"/>
          <w:szCs w:val="24"/>
        </w:rPr>
        <w:t xml:space="preserve"> γεγονότα</w:t>
      </w:r>
      <w:r>
        <w:rPr>
          <w:rFonts w:eastAsia="Times New Roman"/>
          <w:szCs w:val="24"/>
        </w:rPr>
        <w:t>,</w:t>
      </w:r>
      <w:r w:rsidRPr="00B2668B">
        <w:rPr>
          <w:rFonts w:eastAsia="Times New Roman"/>
          <w:szCs w:val="24"/>
        </w:rPr>
        <w:t xml:space="preserve"> </w:t>
      </w:r>
      <w:r>
        <w:rPr>
          <w:rFonts w:eastAsia="Times New Roman"/>
          <w:szCs w:val="24"/>
        </w:rPr>
        <w:t>β</w:t>
      </w:r>
      <w:r w:rsidRPr="00B2668B">
        <w:rPr>
          <w:rFonts w:eastAsia="Times New Roman"/>
          <w:szCs w:val="24"/>
        </w:rPr>
        <w:t>εβαίως</w:t>
      </w:r>
      <w:r>
        <w:rPr>
          <w:rFonts w:eastAsia="Times New Roman"/>
          <w:szCs w:val="24"/>
        </w:rPr>
        <w:t>,</w:t>
      </w:r>
      <w:r w:rsidRPr="00B2668B">
        <w:rPr>
          <w:rFonts w:eastAsia="Times New Roman"/>
          <w:szCs w:val="24"/>
        </w:rPr>
        <w:t xml:space="preserve"> θα επιδράσουν καταλυτικά</w:t>
      </w:r>
      <w:r>
        <w:rPr>
          <w:rFonts w:eastAsia="Times New Roman"/>
          <w:szCs w:val="24"/>
        </w:rPr>
        <w:t>.</w:t>
      </w:r>
      <w:r w:rsidRPr="00B2668B">
        <w:rPr>
          <w:rFonts w:eastAsia="Times New Roman"/>
          <w:szCs w:val="24"/>
        </w:rPr>
        <w:t xml:space="preserve"> </w:t>
      </w:r>
      <w:r>
        <w:rPr>
          <w:rFonts w:eastAsia="Times New Roman"/>
          <w:szCs w:val="24"/>
        </w:rPr>
        <w:t xml:space="preserve">Η </w:t>
      </w:r>
      <w:r w:rsidRPr="00B2668B">
        <w:rPr>
          <w:rFonts w:eastAsia="Times New Roman"/>
          <w:szCs w:val="24"/>
        </w:rPr>
        <w:t xml:space="preserve">διάτρητη </w:t>
      </w:r>
      <w:r>
        <w:rPr>
          <w:rFonts w:eastAsia="Times New Roman"/>
          <w:szCs w:val="24"/>
        </w:rPr>
        <w:t>Σ</w:t>
      </w:r>
      <w:r w:rsidRPr="00B2668B">
        <w:rPr>
          <w:rFonts w:eastAsia="Times New Roman"/>
          <w:szCs w:val="24"/>
        </w:rPr>
        <w:t>υμφωνία των Πρεσπών</w:t>
      </w:r>
      <w:r>
        <w:rPr>
          <w:rFonts w:eastAsia="Times New Roman"/>
          <w:szCs w:val="24"/>
        </w:rPr>
        <w:t>,</w:t>
      </w:r>
      <w:r w:rsidRPr="00B2668B">
        <w:rPr>
          <w:rFonts w:eastAsia="Times New Roman"/>
          <w:szCs w:val="24"/>
        </w:rPr>
        <w:t xml:space="preserve"> </w:t>
      </w:r>
      <w:r>
        <w:rPr>
          <w:rFonts w:eastAsia="Times New Roman"/>
          <w:szCs w:val="24"/>
        </w:rPr>
        <w:t>η</w:t>
      </w:r>
      <w:r w:rsidRPr="00B2668B">
        <w:rPr>
          <w:rFonts w:eastAsia="Times New Roman"/>
          <w:szCs w:val="24"/>
        </w:rPr>
        <w:t xml:space="preserve"> </w:t>
      </w:r>
      <w:r>
        <w:rPr>
          <w:rFonts w:eastAsia="Times New Roman"/>
          <w:szCs w:val="24"/>
        </w:rPr>
        <w:t>σ</w:t>
      </w:r>
      <w:r w:rsidRPr="00B2668B">
        <w:rPr>
          <w:rFonts w:eastAsia="Times New Roman"/>
          <w:szCs w:val="24"/>
        </w:rPr>
        <w:t xml:space="preserve">υνταγματική </w:t>
      </w:r>
      <w:r>
        <w:rPr>
          <w:rFonts w:eastAsia="Times New Roman"/>
          <w:szCs w:val="24"/>
        </w:rPr>
        <w:t>Α</w:t>
      </w:r>
      <w:r w:rsidRPr="00B2668B">
        <w:rPr>
          <w:rFonts w:eastAsia="Times New Roman"/>
          <w:szCs w:val="24"/>
        </w:rPr>
        <w:t>ναθεώρηση</w:t>
      </w:r>
      <w:r>
        <w:rPr>
          <w:rFonts w:eastAsia="Times New Roman"/>
          <w:szCs w:val="24"/>
        </w:rPr>
        <w:t>,</w:t>
      </w:r>
      <w:r w:rsidRPr="00B2668B">
        <w:rPr>
          <w:rFonts w:eastAsia="Times New Roman"/>
          <w:szCs w:val="24"/>
        </w:rPr>
        <w:t xml:space="preserve"> ο επιδιωκόμενος διαχωρισμός </w:t>
      </w:r>
      <w:r>
        <w:rPr>
          <w:rFonts w:eastAsia="Times New Roman"/>
          <w:szCs w:val="24"/>
        </w:rPr>
        <w:t>Εκκλησίας - Κ</w:t>
      </w:r>
      <w:r w:rsidRPr="00B2668B">
        <w:rPr>
          <w:rFonts w:eastAsia="Times New Roman"/>
          <w:szCs w:val="24"/>
        </w:rPr>
        <w:t>ράτους και οι πολλαπλές κάλπες του Μαΐου συνθέτουν το πολιτικό τοπίο των επόμενων μηνών</w:t>
      </w:r>
      <w:r>
        <w:rPr>
          <w:rFonts w:eastAsia="Times New Roman"/>
          <w:szCs w:val="24"/>
        </w:rPr>
        <w:t>.</w:t>
      </w:r>
    </w:p>
    <w:p w14:paraId="064531E4" w14:textId="77777777" w:rsidR="00C04CE1" w:rsidRDefault="00722F08">
      <w:pPr>
        <w:spacing w:line="600" w:lineRule="auto"/>
        <w:ind w:firstLine="720"/>
        <w:jc w:val="both"/>
        <w:rPr>
          <w:rFonts w:eastAsia="Times New Roman"/>
          <w:szCs w:val="24"/>
        </w:rPr>
      </w:pPr>
      <w:r>
        <w:rPr>
          <w:rFonts w:eastAsia="Times New Roman"/>
          <w:szCs w:val="24"/>
        </w:rPr>
        <w:t>Π</w:t>
      </w:r>
      <w:r w:rsidRPr="00B2668B">
        <w:rPr>
          <w:rFonts w:eastAsia="Times New Roman"/>
          <w:szCs w:val="24"/>
        </w:rPr>
        <w:t>οιος ο λόγος</w:t>
      </w:r>
      <w:r>
        <w:rPr>
          <w:rFonts w:eastAsia="Times New Roman"/>
          <w:szCs w:val="24"/>
        </w:rPr>
        <w:t>,</w:t>
      </w:r>
      <w:r w:rsidRPr="00B2668B">
        <w:rPr>
          <w:rFonts w:eastAsia="Times New Roman"/>
          <w:szCs w:val="24"/>
        </w:rPr>
        <w:t xml:space="preserve"> λοιπόν</w:t>
      </w:r>
      <w:r>
        <w:rPr>
          <w:rFonts w:eastAsia="Times New Roman"/>
          <w:szCs w:val="24"/>
        </w:rPr>
        <w:t>,</w:t>
      </w:r>
      <w:r w:rsidRPr="00B2668B">
        <w:rPr>
          <w:rFonts w:eastAsia="Times New Roman"/>
          <w:szCs w:val="24"/>
        </w:rPr>
        <w:t xml:space="preserve"> να μη</w:t>
      </w:r>
      <w:r>
        <w:rPr>
          <w:rFonts w:eastAsia="Times New Roman"/>
          <w:szCs w:val="24"/>
        </w:rPr>
        <w:t>ν</w:t>
      </w:r>
      <w:r w:rsidRPr="00B2668B">
        <w:rPr>
          <w:rFonts w:eastAsia="Times New Roman"/>
          <w:szCs w:val="24"/>
        </w:rPr>
        <w:t xml:space="preserve"> στραφεί ο ίδιος ο </w:t>
      </w:r>
      <w:r>
        <w:rPr>
          <w:rFonts w:eastAsia="Times New Roman"/>
          <w:szCs w:val="24"/>
        </w:rPr>
        <w:t>Π</w:t>
      </w:r>
      <w:r w:rsidRPr="00B2668B">
        <w:rPr>
          <w:rFonts w:eastAsia="Times New Roman"/>
          <w:szCs w:val="24"/>
        </w:rPr>
        <w:t>ρωθυπουργός προς το</w:t>
      </w:r>
      <w:r>
        <w:rPr>
          <w:rFonts w:eastAsia="Times New Roman"/>
          <w:szCs w:val="24"/>
        </w:rPr>
        <w:t>ν</w:t>
      </w:r>
      <w:r w:rsidRPr="00B2668B">
        <w:rPr>
          <w:rFonts w:eastAsia="Times New Roman"/>
          <w:szCs w:val="24"/>
        </w:rPr>
        <w:t xml:space="preserve"> λαό και να ζητήσει από αυτόν</w:t>
      </w:r>
      <w:r>
        <w:rPr>
          <w:rFonts w:eastAsia="Times New Roman"/>
          <w:szCs w:val="24"/>
        </w:rPr>
        <w:t>,</w:t>
      </w:r>
      <w:r w:rsidRPr="00B2668B">
        <w:rPr>
          <w:rFonts w:eastAsia="Times New Roman"/>
          <w:szCs w:val="24"/>
        </w:rPr>
        <w:t xml:space="preserve"> και το συντομότερο δυνατό</w:t>
      </w:r>
      <w:r>
        <w:rPr>
          <w:rFonts w:eastAsia="Times New Roman"/>
          <w:szCs w:val="24"/>
        </w:rPr>
        <w:t>,</w:t>
      </w:r>
      <w:r w:rsidRPr="00B2668B">
        <w:rPr>
          <w:rFonts w:eastAsia="Times New Roman"/>
          <w:szCs w:val="24"/>
        </w:rPr>
        <w:t xml:space="preserve"> την κρίση του</w:t>
      </w:r>
      <w:r>
        <w:rPr>
          <w:rFonts w:eastAsia="Times New Roman"/>
          <w:szCs w:val="24"/>
        </w:rPr>
        <w:t>,</w:t>
      </w:r>
      <w:r w:rsidRPr="00B2668B">
        <w:rPr>
          <w:rFonts w:eastAsia="Times New Roman"/>
          <w:szCs w:val="24"/>
        </w:rPr>
        <w:t xml:space="preserve"> την επιβράβευσ</w:t>
      </w:r>
      <w:r>
        <w:rPr>
          <w:rFonts w:eastAsia="Times New Roman"/>
          <w:szCs w:val="24"/>
        </w:rPr>
        <w:t>ή</w:t>
      </w:r>
      <w:r w:rsidRPr="00B2668B">
        <w:rPr>
          <w:rFonts w:eastAsia="Times New Roman"/>
          <w:szCs w:val="24"/>
        </w:rPr>
        <w:t xml:space="preserve"> του ή την καταδίκη της πολιτικής του</w:t>
      </w:r>
      <w:r>
        <w:rPr>
          <w:rFonts w:eastAsia="Times New Roman"/>
          <w:szCs w:val="24"/>
        </w:rPr>
        <w:t>;</w:t>
      </w:r>
      <w:r w:rsidRPr="00B2668B">
        <w:rPr>
          <w:rFonts w:eastAsia="Times New Roman"/>
          <w:szCs w:val="24"/>
        </w:rPr>
        <w:t xml:space="preserve"> Και γιατί να μη συμβεί αυτό </w:t>
      </w:r>
      <w:r>
        <w:rPr>
          <w:rFonts w:eastAsia="Times New Roman"/>
          <w:szCs w:val="24"/>
        </w:rPr>
        <w:t xml:space="preserve">ειδικά τώρα </w:t>
      </w:r>
      <w:r w:rsidRPr="00B2668B">
        <w:rPr>
          <w:rFonts w:eastAsia="Times New Roman"/>
          <w:szCs w:val="24"/>
        </w:rPr>
        <w:t>που όλοι ξέρουμε ότι η παρούσα κυβερνητική κρίση πηγάζει από ένα μείζον εθνικό θέμα</w:t>
      </w:r>
      <w:r>
        <w:rPr>
          <w:rFonts w:eastAsia="Times New Roman"/>
          <w:szCs w:val="24"/>
        </w:rPr>
        <w:t>,</w:t>
      </w:r>
      <w:r w:rsidRPr="00B2668B">
        <w:rPr>
          <w:rFonts w:eastAsia="Times New Roman"/>
          <w:szCs w:val="24"/>
        </w:rPr>
        <w:t xml:space="preserve"> όπως είναι η </w:t>
      </w:r>
      <w:r>
        <w:rPr>
          <w:rFonts w:eastAsia="Times New Roman"/>
          <w:szCs w:val="24"/>
        </w:rPr>
        <w:t>σ</w:t>
      </w:r>
      <w:r w:rsidRPr="00B2668B">
        <w:rPr>
          <w:rFonts w:eastAsia="Times New Roman"/>
          <w:szCs w:val="24"/>
        </w:rPr>
        <w:t>υμφωνία με τα Σκόπια</w:t>
      </w:r>
      <w:r>
        <w:rPr>
          <w:rFonts w:eastAsia="Times New Roman"/>
          <w:szCs w:val="24"/>
        </w:rPr>
        <w:t>.</w:t>
      </w:r>
      <w:r w:rsidRPr="00B2668B">
        <w:rPr>
          <w:rFonts w:eastAsia="Times New Roman"/>
          <w:szCs w:val="24"/>
        </w:rPr>
        <w:t xml:space="preserve"> </w:t>
      </w:r>
      <w:r>
        <w:rPr>
          <w:rFonts w:eastAsia="Times New Roman"/>
          <w:szCs w:val="24"/>
        </w:rPr>
        <w:lastRenderedPageBreak/>
        <w:t>Μέσω της κάλπης, λ</w:t>
      </w:r>
      <w:r w:rsidRPr="00B2668B">
        <w:rPr>
          <w:rFonts w:eastAsia="Times New Roman"/>
          <w:szCs w:val="24"/>
        </w:rPr>
        <w:t>οιπόν</w:t>
      </w:r>
      <w:r>
        <w:rPr>
          <w:rFonts w:eastAsia="Times New Roman"/>
          <w:szCs w:val="24"/>
        </w:rPr>
        <w:t>,</w:t>
      </w:r>
      <w:r w:rsidRPr="00B2668B">
        <w:rPr>
          <w:rFonts w:eastAsia="Times New Roman"/>
          <w:szCs w:val="24"/>
        </w:rPr>
        <w:t xml:space="preserve"> θα μπορούσε να γίνει ένα έμμεσο έστω δημοψήφισμα για τη </w:t>
      </w:r>
      <w:r>
        <w:rPr>
          <w:rFonts w:eastAsia="Times New Roman"/>
          <w:szCs w:val="24"/>
        </w:rPr>
        <w:t>Σ</w:t>
      </w:r>
      <w:r w:rsidRPr="00B2668B">
        <w:rPr>
          <w:rFonts w:eastAsia="Times New Roman"/>
          <w:szCs w:val="24"/>
        </w:rPr>
        <w:t>υμφωνία των Πρεσπών</w:t>
      </w:r>
      <w:r>
        <w:rPr>
          <w:rFonts w:eastAsia="Times New Roman"/>
          <w:szCs w:val="24"/>
        </w:rPr>
        <w:t>.</w:t>
      </w:r>
    </w:p>
    <w:p w14:paraId="064531E5" w14:textId="77777777" w:rsidR="00C04CE1" w:rsidRDefault="00722F08">
      <w:pPr>
        <w:spacing w:line="600" w:lineRule="auto"/>
        <w:ind w:firstLine="720"/>
        <w:jc w:val="both"/>
        <w:rPr>
          <w:rFonts w:eastAsia="Times New Roman"/>
          <w:szCs w:val="24"/>
        </w:rPr>
      </w:pPr>
      <w:r>
        <w:rPr>
          <w:rFonts w:eastAsia="Times New Roman"/>
          <w:szCs w:val="24"/>
        </w:rPr>
        <w:t>Οφείλω</w:t>
      </w:r>
      <w:r w:rsidRPr="00B2668B">
        <w:rPr>
          <w:rFonts w:eastAsia="Times New Roman"/>
          <w:szCs w:val="24"/>
        </w:rPr>
        <w:t xml:space="preserve"> από του </w:t>
      </w:r>
      <w:r>
        <w:rPr>
          <w:rFonts w:eastAsia="Times New Roman"/>
          <w:szCs w:val="24"/>
        </w:rPr>
        <w:t>Β</w:t>
      </w:r>
      <w:r w:rsidRPr="00B2668B">
        <w:rPr>
          <w:rFonts w:eastAsia="Times New Roman"/>
          <w:szCs w:val="24"/>
        </w:rPr>
        <w:t xml:space="preserve">ήματος της Βουλής να δηλώσω ξεκάθαρα ότι </w:t>
      </w:r>
      <w:r>
        <w:rPr>
          <w:rFonts w:eastAsia="Times New Roman"/>
          <w:szCs w:val="24"/>
        </w:rPr>
        <w:t>τ</w:t>
      </w:r>
      <w:r w:rsidRPr="00B2668B">
        <w:rPr>
          <w:rFonts w:eastAsia="Times New Roman"/>
          <w:szCs w:val="24"/>
        </w:rPr>
        <w:t xml:space="preserve">η </w:t>
      </w:r>
      <w:r>
        <w:rPr>
          <w:rFonts w:eastAsia="Times New Roman"/>
          <w:szCs w:val="24"/>
        </w:rPr>
        <w:t>Σ</w:t>
      </w:r>
      <w:r w:rsidRPr="00B2668B">
        <w:rPr>
          <w:rFonts w:eastAsia="Times New Roman"/>
          <w:szCs w:val="24"/>
        </w:rPr>
        <w:t>υμφωνία των Πρεσπών τη θεωρώ επαίσχυντη και επιζήμια</w:t>
      </w:r>
      <w:r>
        <w:rPr>
          <w:rFonts w:eastAsia="Times New Roman"/>
          <w:szCs w:val="24"/>
        </w:rPr>
        <w:t>.</w:t>
      </w:r>
      <w:r w:rsidRPr="00B2668B">
        <w:rPr>
          <w:rFonts w:eastAsia="Times New Roman"/>
          <w:szCs w:val="24"/>
        </w:rPr>
        <w:t xml:space="preserve"> </w:t>
      </w:r>
      <w:r>
        <w:rPr>
          <w:rFonts w:eastAsia="Times New Roman"/>
          <w:szCs w:val="24"/>
        </w:rPr>
        <w:t>Δ</w:t>
      </w:r>
      <w:r w:rsidRPr="00B2668B">
        <w:rPr>
          <w:rFonts w:eastAsia="Times New Roman"/>
          <w:szCs w:val="24"/>
        </w:rPr>
        <w:t>εν θα στηρίξ</w:t>
      </w:r>
      <w:r>
        <w:rPr>
          <w:rFonts w:eastAsia="Times New Roman"/>
          <w:szCs w:val="24"/>
        </w:rPr>
        <w:t>ω με</w:t>
      </w:r>
      <w:r w:rsidRPr="00B2668B">
        <w:rPr>
          <w:rFonts w:eastAsia="Times New Roman"/>
          <w:szCs w:val="24"/>
        </w:rPr>
        <w:t xml:space="preserve"> την ψήφο μου την </w:t>
      </w:r>
      <w:r>
        <w:rPr>
          <w:rFonts w:eastAsia="Times New Roman"/>
          <w:szCs w:val="24"/>
        </w:rPr>
        <w:t>Κ</w:t>
      </w:r>
      <w:r w:rsidRPr="00B2668B">
        <w:rPr>
          <w:rFonts w:eastAsia="Times New Roman"/>
          <w:szCs w:val="24"/>
        </w:rPr>
        <w:t xml:space="preserve">υβέρνηση και δεν θα παραδώσω τη Μακεδονία βάζοντας την υπογραφή μου στη </w:t>
      </w:r>
      <w:r>
        <w:rPr>
          <w:rFonts w:eastAsia="Times New Roman"/>
          <w:szCs w:val="24"/>
        </w:rPr>
        <w:t>Σ</w:t>
      </w:r>
      <w:r w:rsidRPr="00B2668B">
        <w:rPr>
          <w:rFonts w:eastAsia="Times New Roman"/>
          <w:szCs w:val="24"/>
        </w:rPr>
        <w:t>υμφωνία των Πρεσπών</w:t>
      </w:r>
      <w:r>
        <w:rPr>
          <w:rFonts w:eastAsia="Times New Roman"/>
          <w:szCs w:val="24"/>
        </w:rPr>
        <w:t>,</w:t>
      </w:r>
      <w:r w:rsidRPr="00B2668B">
        <w:rPr>
          <w:rFonts w:eastAsia="Times New Roman"/>
          <w:szCs w:val="24"/>
        </w:rPr>
        <w:t xml:space="preserve"> για να έχω ήσυχη τη συνείδησή μου</w:t>
      </w:r>
      <w:r>
        <w:rPr>
          <w:rFonts w:eastAsia="Times New Roman"/>
          <w:szCs w:val="24"/>
        </w:rPr>
        <w:t>.</w:t>
      </w:r>
      <w:r w:rsidRPr="00B2668B">
        <w:rPr>
          <w:rFonts w:eastAsia="Times New Roman"/>
          <w:szCs w:val="24"/>
        </w:rPr>
        <w:t xml:space="preserve"> </w:t>
      </w:r>
      <w:r>
        <w:rPr>
          <w:rFonts w:eastAsia="Times New Roman"/>
          <w:szCs w:val="24"/>
        </w:rPr>
        <w:t>Ε</w:t>
      </w:r>
      <w:r w:rsidRPr="00B2668B">
        <w:rPr>
          <w:rFonts w:eastAsia="Times New Roman"/>
          <w:szCs w:val="24"/>
        </w:rPr>
        <w:t xml:space="preserve">ίμαι απόλυτα βέβαιος ότι </w:t>
      </w:r>
      <w:r>
        <w:rPr>
          <w:rFonts w:eastAsia="Times New Roman"/>
          <w:szCs w:val="24"/>
        </w:rPr>
        <w:t>διερμηνεύω</w:t>
      </w:r>
      <w:r w:rsidRPr="00B2668B">
        <w:rPr>
          <w:rFonts w:eastAsia="Times New Roman"/>
          <w:szCs w:val="24"/>
        </w:rPr>
        <w:t xml:space="preserve"> τη βούληση της συντριπτικής πλειοψηφίας του ελληνικού λαού</w:t>
      </w:r>
      <w:r>
        <w:rPr>
          <w:rFonts w:eastAsia="Times New Roman"/>
          <w:szCs w:val="24"/>
        </w:rPr>
        <w:t>.</w:t>
      </w:r>
      <w:r w:rsidRPr="00B2668B">
        <w:rPr>
          <w:rFonts w:eastAsia="Times New Roman"/>
          <w:szCs w:val="24"/>
        </w:rPr>
        <w:t xml:space="preserve"> </w:t>
      </w:r>
      <w:r>
        <w:rPr>
          <w:rFonts w:eastAsia="Times New Roman"/>
          <w:szCs w:val="24"/>
        </w:rPr>
        <w:t>Κ</w:t>
      </w:r>
      <w:r w:rsidRPr="00B2668B">
        <w:rPr>
          <w:rFonts w:eastAsia="Times New Roman"/>
          <w:szCs w:val="24"/>
        </w:rPr>
        <w:t>αι το λέω αυτό μετά λόγου γνώσεως</w:t>
      </w:r>
      <w:r>
        <w:rPr>
          <w:rFonts w:eastAsia="Times New Roman"/>
          <w:szCs w:val="24"/>
        </w:rPr>
        <w:t>,</w:t>
      </w:r>
      <w:r w:rsidRPr="00B2668B">
        <w:rPr>
          <w:rFonts w:eastAsia="Times New Roman"/>
          <w:szCs w:val="24"/>
        </w:rPr>
        <w:t xml:space="preserve"> γιατί πήγα στα συλλαλητήρια της Αθήνας</w:t>
      </w:r>
      <w:r>
        <w:rPr>
          <w:rFonts w:eastAsia="Times New Roman"/>
          <w:szCs w:val="24"/>
        </w:rPr>
        <w:t>,</w:t>
      </w:r>
      <w:r w:rsidRPr="00B2668B">
        <w:rPr>
          <w:rFonts w:eastAsia="Times New Roman"/>
          <w:szCs w:val="24"/>
        </w:rPr>
        <w:t xml:space="preserve"> της Θεσσαλονίκης</w:t>
      </w:r>
      <w:r>
        <w:rPr>
          <w:rFonts w:eastAsia="Times New Roman"/>
          <w:szCs w:val="24"/>
        </w:rPr>
        <w:t>,</w:t>
      </w:r>
      <w:r w:rsidRPr="00B2668B">
        <w:rPr>
          <w:rFonts w:eastAsia="Times New Roman"/>
          <w:szCs w:val="24"/>
        </w:rPr>
        <w:t xml:space="preserve"> έφτασα ακόμα και στη συγκέντρωση διαμαρτυρίας που έγινε εκεί </w:t>
      </w:r>
      <w:r>
        <w:rPr>
          <w:rFonts w:eastAsia="Times New Roman"/>
          <w:szCs w:val="24"/>
        </w:rPr>
        <w:t xml:space="preserve">στις Πρέσπες, </w:t>
      </w:r>
      <w:r w:rsidRPr="00B2668B">
        <w:rPr>
          <w:rFonts w:eastAsia="Times New Roman"/>
          <w:szCs w:val="24"/>
        </w:rPr>
        <w:t>τη μέρα και την ώρα που έπεφταν οι υπογραφές</w:t>
      </w:r>
      <w:r>
        <w:rPr>
          <w:rFonts w:eastAsia="Times New Roman"/>
          <w:szCs w:val="24"/>
        </w:rPr>
        <w:t>,</w:t>
      </w:r>
      <w:r w:rsidRPr="00B2668B">
        <w:rPr>
          <w:rFonts w:eastAsia="Times New Roman"/>
          <w:szCs w:val="24"/>
        </w:rPr>
        <w:t xml:space="preserve"> λίγα μέτρα πιο πέρα</w:t>
      </w:r>
      <w:r>
        <w:rPr>
          <w:rFonts w:eastAsia="Times New Roman"/>
          <w:szCs w:val="24"/>
        </w:rPr>
        <w:t>.</w:t>
      </w:r>
      <w:r w:rsidRPr="00B2668B">
        <w:rPr>
          <w:rFonts w:eastAsia="Times New Roman"/>
          <w:szCs w:val="24"/>
        </w:rPr>
        <w:t xml:space="preserve"> </w:t>
      </w:r>
    </w:p>
    <w:p w14:paraId="064531E6" w14:textId="77777777" w:rsidR="00C04CE1" w:rsidRDefault="00722F08">
      <w:pPr>
        <w:spacing w:line="600" w:lineRule="auto"/>
        <w:ind w:firstLine="720"/>
        <w:jc w:val="both"/>
        <w:rPr>
          <w:rFonts w:eastAsia="Times New Roman"/>
          <w:szCs w:val="24"/>
        </w:rPr>
      </w:pPr>
      <w:r>
        <w:rPr>
          <w:rFonts w:eastAsia="Times New Roman"/>
          <w:szCs w:val="24"/>
        </w:rPr>
        <w:t>Και για τούτο</w:t>
      </w:r>
      <w:r w:rsidRPr="00B2668B">
        <w:rPr>
          <w:rFonts w:eastAsia="Times New Roman"/>
          <w:szCs w:val="24"/>
        </w:rPr>
        <w:t xml:space="preserve"> γνωρίζ</w:t>
      </w:r>
      <w:r>
        <w:rPr>
          <w:rFonts w:eastAsia="Times New Roman"/>
          <w:szCs w:val="24"/>
        </w:rPr>
        <w:t>ω</w:t>
      </w:r>
      <w:r w:rsidRPr="00B2668B">
        <w:rPr>
          <w:rFonts w:eastAsia="Times New Roman"/>
          <w:szCs w:val="24"/>
        </w:rPr>
        <w:t xml:space="preserve"> ότι η ψήφος μου είναι </w:t>
      </w:r>
      <w:r>
        <w:rPr>
          <w:rFonts w:eastAsia="Times New Roman"/>
          <w:szCs w:val="24"/>
        </w:rPr>
        <w:t xml:space="preserve">μια </w:t>
      </w:r>
      <w:proofErr w:type="spellStart"/>
      <w:r w:rsidRPr="00B2668B">
        <w:rPr>
          <w:rFonts w:eastAsia="Times New Roman"/>
          <w:szCs w:val="24"/>
        </w:rPr>
        <w:t>δημοψηφισματικ</w:t>
      </w:r>
      <w:r>
        <w:rPr>
          <w:rFonts w:eastAsia="Times New Roman"/>
          <w:szCs w:val="24"/>
        </w:rPr>
        <w:t>ή</w:t>
      </w:r>
      <w:proofErr w:type="spellEnd"/>
      <w:r>
        <w:rPr>
          <w:rFonts w:eastAsia="Times New Roman"/>
          <w:szCs w:val="24"/>
        </w:rPr>
        <w:t xml:space="preserve"> ψήφος δέκα</w:t>
      </w:r>
      <w:r w:rsidRPr="00B2668B">
        <w:rPr>
          <w:rFonts w:eastAsia="Times New Roman"/>
          <w:szCs w:val="24"/>
        </w:rPr>
        <w:t xml:space="preserve"> εκατομμυρίων Ελλήνων και των απανταχού </w:t>
      </w:r>
      <w:r>
        <w:rPr>
          <w:rFonts w:eastAsia="Times New Roman"/>
          <w:szCs w:val="24"/>
        </w:rPr>
        <w:t>γ</w:t>
      </w:r>
      <w:r w:rsidRPr="00B2668B">
        <w:rPr>
          <w:rFonts w:eastAsia="Times New Roman"/>
          <w:szCs w:val="24"/>
        </w:rPr>
        <w:t xml:space="preserve">ης ομογενών </w:t>
      </w:r>
      <w:r>
        <w:rPr>
          <w:rFonts w:eastAsia="Times New Roman"/>
          <w:szCs w:val="24"/>
        </w:rPr>
        <w:t>μας.</w:t>
      </w:r>
      <w:r w:rsidRPr="00B2668B">
        <w:rPr>
          <w:rFonts w:eastAsia="Times New Roman"/>
          <w:szCs w:val="24"/>
        </w:rPr>
        <w:t xml:space="preserve"> </w:t>
      </w:r>
      <w:r>
        <w:rPr>
          <w:rFonts w:eastAsia="Times New Roman"/>
          <w:szCs w:val="24"/>
        </w:rPr>
        <w:t>Η</w:t>
      </w:r>
      <w:r w:rsidRPr="00B2668B">
        <w:rPr>
          <w:rFonts w:eastAsia="Times New Roman"/>
          <w:szCs w:val="24"/>
        </w:rPr>
        <w:t xml:space="preserve"> Μακεδονία </w:t>
      </w:r>
      <w:r>
        <w:rPr>
          <w:rFonts w:eastAsia="Times New Roman"/>
          <w:szCs w:val="24"/>
        </w:rPr>
        <w:t>μας,</w:t>
      </w:r>
      <w:r w:rsidRPr="00B2668B">
        <w:rPr>
          <w:rFonts w:eastAsia="Times New Roman"/>
          <w:szCs w:val="24"/>
        </w:rPr>
        <w:t xml:space="preserve"> η καρδιά της Ελ</w:t>
      </w:r>
      <w:r>
        <w:rPr>
          <w:rFonts w:eastAsia="Times New Roman"/>
          <w:szCs w:val="24"/>
        </w:rPr>
        <w:t xml:space="preserve">λάδας, οφείλουμε να αντιληφθούμε, </w:t>
      </w:r>
      <w:r w:rsidRPr="00B2668B">
        <w:rPr>
          <w:rFonts w:eastAsia="Times New Roman"/>
          <w:szCs w:val="24"/>
        </w:rPr>
        <w:t>έστω και αυτή την ύστατη ώρα</w:t>
      </w:r>
      <w:r>
        <w:rPr>
          <w:rFonts w:eastAsia="Times New Roman"/>
          <w:szCs w:val="24"/>
        </w:rPr>
        <w:t>,</w:t>
      </w:r>
      <w:r w:rsidRPr="00B2668B">
        <w:rPr>
          <w:rFonts w:eastAsia="Times New Roman"/>
          <w:szCs w:val="24"/>
        </w:rPr>
        <w:t xml:space="preserve"> ότι δεν είναι ένα συμβατό μόσχευμα με το οποίο θα μπορούσε να ζήσει και να πάει μπροστά το γειτονικό κράτος των Σκοπίων</w:t>
      </w:r>
      <w:r>
        <w:rPr>
          <w:rFonts w:eastAsia="Times New Roman"/>
          <w:szCs w:val="24"/>
        </w:rPr>
        <w:t>.</w:t>
      </w:r>
    </w:p>
    <w:p w14:paraId="064531E7" w14:textId="77777777" w:rsidR="00C04CE1" w:rsidRDefault="00722F08">
      <w:pPr>
        <w:spacing w:line="600" w:lineRule="auto"/>
        <w:ind w:firstLine="720"/>
        <w:jc w:val="both"/>
        <w:rPr>
          <w:rFonts w:eastAsia="Times New Roman"/>
          <w:szCs w:val="24"/>
        </w:rPr>
      </w:pPr>
      <w:r>
        <w:rPr>
          <w:rFonts w:eastAsia="Times New Roman"/>
          <w:szCs w:val="24"/>
        </w:rPr>
        <w:lastRenderedPageBreak/>
        <w:t>Κ</w:t>
      </w:r>
      <w:r w:rsidRPr="00B2668B">
        <w:rPr>
          <w:rFonts w:eastAsia="Times New Roman"/>
          <w:szCs w:val="24"/>
        </w:rPr>
        <w:t>υρίες και κύριοι συνάδελφοι</w:t>
      </w:r>
      <w:r>
        <w:rPr>
          <w:rFonts w:eastAsia="Times New Roman"/>
          <w:szCs w:val="24"/>
        </w:rPr>
        <w:t>, δυστυχώς, η Κυβέρνηση,</w:t>
      </w:r>
      <w:r w:rsidRPr="00B2668B">
        <w:rPr>
          <w:rFonts w:eastAsia="Times New Roman"/>
          <w:szCs w:val="24"/>
        </w:rPr>
        <w:t xml:space="preserve"> όπως όλα δείχνουν</w:t>
      </w:r>
      <w:r>
        <w:rPr>
          <w:rFonts w:eastAsia="Times New Roman"/>
          <w:szCs w:val="24"/>
        </w:rPr>
        <w:t>,</w:t>
      </w:r>
      <w:r w:rsidRPr="00B2668B">
        <w:rPr>
          <w:rFonts w:eastAsia="Times New Roman"/>
          <w:szCs w:val="24"/>
        </w:rPr>
        <w:t xml:space="preserve"> διαθέτει την απαιτούμενη κοινοβουλευτική πλειοψηφία για να κυρώσει αυτή την κακή </w:t>
      </w:r>
      <w:r>
        <w:rPr>
          <w:rFonts w:eastAsia="Times New Roman"/>
          <w:szCs w:val="24"/>
        </w:rPr>
        <w:t>Σ</w:t>
      </w:r>
      <w:r w:rsidRPr="00B2668B">
        <w:rPr>
          <w:rFonts w:eastAsia="Times New Roman"/>
          <w:szCs w:val="24"/>
        </w:rPr>
        <w:t>υμφωνία</w:t>
      </w:r>
      <w:r>
        <w:rPr>
          <w:rFonts w:eastAsia="Times New Roman"/>
          <w:szCs w:val="24"/>
        </w:rPr>
        <w:t>.</w:t>
      </w:r>
      <w:r w:rsidRPr="00B2668B">
        <w:rPr>
          <w:rFonts w:eastAsia="Times New Roman"/>
          <w:szCs w:val="24"/>
        </w:rPr>
        <w:t xml:space="preserve"> </w:t>
      </w:r>
      <w:r>
        <w:rPr>
          <w:rFonts w:eastAsia="Times New Roman"/>
          <w:szCs w:val="24"/>
        </w:rPr>
        <w:t>Μ</w:t>
      </w:r>
      <w:r w:rsidRPr="00B2668B">
        <w:rPr>
          <w:rFonts w:eastAsia="Times New Roman"/>
          <w:szCs w:val="24"/>
        </w:rPr>
        <w:t>ε αυτό ως δεδομένο</w:t>
      </w:r>
      <w:r>
        <w:rPr>
          <w:rFonts w:eastAsia="Times New Roman"/>
          <w:szCs w:val="24"/>
        </w:rPr>
        <w:t>,</w:t>
      </w:r>
      <w:r w:rsidRPr="00B2668B">
        <w:rPr>
          <w:rFonts w:eastAsia="Times New Roman"/>
          <w:szCs w:val="24"/>
        </w:rPr>
        <w:t xml:space="preserve"> κλείνοντας</w:t>
      </w:r>
      <w:r>
        <w:rPr>
          <w:rFonts w:eastAsia="Times New Roman"/>
          <w:szCs w:val="24"/>
        </w:rPr>
        <w:t>, νιώθω ότι έ</w:t>
      </w:r>
      <w:r w:rsidRPr="00B2668B">
        <w:rPr>
          <w:rFonts w:eastAsia="Times New Roman"/>
          <w:szCs w:val="24"/>
        </w:rPr>
        <w:t>χω υποχρέωση</w:t>
      </w:r>
      <w:r>
        <w:rPr>
          <w:rFonts w:eastAsia="Times New Roman"/>
          <w:szCs w:val="24"/>
        </w:rPr>
        <w:t>,</w:t>
      </w:r>
      <w:r w:rsidRPr="00B2668B">
        <w:rPr>
          <w:rFonts w:eastAsia="Times New Roman"/>
          <w:szCs w:val="24"/>
        </w:rPr>
        <w:t xml:space="preserve"> </w:t>
      </w:r>
      <w:r>
        <w:rPr>
          <w:rFonts w:eastAsia="Times New Roman"/>
          <w:szCs w:val="24"/>
        </w:rPr>
        <w:t xml:space="preserve">μα και </w:t>
      </w:r>
      <w:r w:rsidRPr="00B2668B">
        <w:rPr>
          <w:rFonts w:eastAsia="Times New Roman"/>
          <w:szCs w:val="24"/>
        </w:rPr>
        <w:t xml:space="preserve">καθήκον να αναφέρω ότι το </w:t>
      </w:r>
      <w:r>
        <w:rPr>
          <w:rFonts w:eastAsia="Times New Roman"/>
          <w:szCs w:val="24"/>
        </w:rPr>
        <w:t>Χ</w:t>
      </w:r>
      <w:r w:rsidRPr="00B2668B">
        <w:rPr>
          <w:rFonts w:eastAsia="Times New Roman"/>
          <w:szCs w:val="24"/>
        </w:rPr>
        <w:t>ριστιανοδημοκρατικό Κόμμα Ελλάδος</w:t>
      </w:r>
      <w:r>
        <w:rPr>
          <w:rFonts w:eastAsia="Times New Roman"/>
          <w:szCs w:val="24"/>
        </w:rPr>
        <w:t>,</w:t>
      </w:r>
      <w:r w:rsidRPr="00B2668B">
        <w:rPr>
          <w:rFonts w:eastAsia="Times New Roman"/>
          <w:szCs w:val="24"/>
        </w:rPr>
        <w:t xml:space="preserve"> το οποίο </w:t>
      </w:r>
      <w:r>
        <w:rPr>
          <w:rFonts w:eastAsia="Times New Roman"/>
          <w:szCs w:val="24"/>
        </w:rPr>
        <w:t>εκπροσωπώ,</w:t>
      </w:r>
      <w:r w:rsidRPr="00B2668B">
        <w:rPr>
          <w:rFonts w:eastAsia="Times New Roman"/>
          <w:szCs w:val="24"/>
        </w:rPr>
        <w:t xml:space="preserve"> από τον Ιούλιο δημοσιοποίησε επιστολή που έστειλε στην ηγεσία της </w:t>
      </w:r>
      <w:r>
        <w:rPr>
          <w:rFonts w:eastAsia="Times New Roman"/>
          <w:szCs w:val="24"/>
        </w:rPr>
        <w:t>Α</w:t>
      </w:r>
      <w:r w:rsidRPr="00B2668B">
        <w:rPr>
          <w:rFonts w:eastAsia="Times New Roman"/>
          <w:szCs w:val="24"/>
        </w:rPr>
        <w:t xml:space="preserve">ντιπολίτευσης και πρότεινε τη μία και μοναδική δυνατότητα η οποία μπορεί να αποτρέψει την ψήφιση της </w:t>
      </w:r>
      <w:r>
        <w:rPr>
          <w:rFonts w:eastAsia="Times New Roman"/>
          <w:szCs w:val="24"/>
        </w:rPr>
        <w:t>Σ</w:t>
      </w:r>
      <w:r w:rsidRPr="00B2668B">
        <w:rPr>
          <w:rFonts w:eastAsia="Times New Roman"/>
          <w:szCs w:val="24"/>
        </w:rPr>
        <w:t>υμφωνίας των Πρεσπών</w:t>
      </w:r>
      <w:r>
        <w:rPr>
          <w:rFonts w:eastAsia="Times New Roman"/>
          <w:szCs w:val="24"/>
        </w:rPr>
        <w:t>.</w:t>
      </w:r>
      <w:r w:rsidRPr="00B2668B">
        <w:rPr>
          <w:rFonts w:eastAsia="Times New Roman"/>
          <w:szCs w:val="24"/>
        </w:rPr>
        <w:t xml:space="preserve"> </w:t>
      </w:r>
    </w:p>
    <w:p w14:paraId="064531E8" w14:textId="77777777" w:rsidR="00C04CE1" w:rsidRDefault="00722F08">
      <w:pPr>
        <w:spacing w:line="600" w:lineRule="auto"/>
        <w:ind w:firstLine="720"/>
        <w:jc w:val="both"/>
        <w:rPr>
          <w:rFonts w:eastAsia="Times New Roman"/>
          <w:szCs w:val="24"/>
        </w:rPr>
      </w:pPr>
      <w:r>
        <w:rPr>
          <w:rFonts w:eastAsia="Times New Roman"/>
          <w:szCs w:val="24"/>
        </w:rPr>
        <w:t>Η</w:t>
      </w:r>
      <w:r w:rsidRPr="00B2668B">
        <w:rPr>
          <w:rFonts w:eastAsia="Times New Roman"/>
          <w:szCs w:val="24"/>
        </w:rPr>
        <w:t xml:space="preserve"> δυνατότητα που έχουμε όλοι εμείς που </w:t>
      </w:r>
      <w:r>
        <w:rPr>
          <w:rFonts w:eastAsia="Times New Roman"/>
          <w:szCs w:val="24"/>
        </w:rPr>
        <w:t>διαφωνούμε</w:t>
      </w:r>
      <w:r w:rsidRPr="00B2668B">
        <w:rPr>
          <w:rFonts w:eastAsia="Times New Roman"/>
          <w:szCs w:val="24"/>
        </w:rPr>
        <w:t xml:space="preserve"> είναι να αποφασίσουμε και με συνεννόηση να παραιτηθούμε όλοι εμείς οι </w:t>
      </w:r>
      <w:r>
        <w:rPr>
          <w:rFonts w:eastAsia="Times New Roman"/>
          <w:szCs w:val="24"/>
        </w:rPr>
        <w:t>Β</w:t>
      </w:r>
      <w:r w:rsidRPr="00B2668B">
        <w:rPr>
          <w:rFonts w:eastAsia="Times New Roman"/>
          <w:szCs w:val="24"/>
        </w:rPr>
        <w:t xml:space="preserve">ουλευτές που θα καταψηφίσουμε και ακολούθως οι αναπληρωματικοί </w:t>
      </w:r>
      <w:r>
        <w:rPr>
          <w:rFonts w:eastAsia="Times New Roman"/>
          <w:szCs w:val="24"/>
        </w:rPr>
        <w:t>μας.</w:t>
      </w:r>
      <w:r w:rsidRPr="00B2668B">
        <w:rPr>
          <w:rFonts w:eastAsia="Times New Roman"/>
          <w:szCs w:val="24"/>
        </w:rPr>
        <w:t xml:space="preserve"> </w:t>
      </w:r>
      <w:r>
        <w:rPr>
          <w:rFonts w:eastAsia="Times New Roman"/>
          <w:szCs w:val="24"/>
        </w:rPr>
        <w:t>Τ</w:t>
      </w:r>
      <w:r w:rsidRPr="00B2668B">
        <w:rPr>
          <w:rFonts w:eastAsia="Times New Roman"/>
          <w:szCs w:val="24"/>
        </w:rPr>
        <w:t xml:space="preserve">ότε </w:t>
      </w:r>
      <w:r>
        <w:rPr>
          <w:rFonts w:eastAsia="Times New Roman"/>
          <w:szCs w:val="24"/>
        </w:rPr>
        <w:t xml:space="preserve">στη Βουλή οι </w:t>
      </w:r>
      <w:r w:rsidRPr="00B2668B">
        <w:rPr>
          <w:rFonts w:eastAsia="Times New Roman"/>
          <w:szCs w:val="24"/>
        </w:rPr>
        <w:t xml:space="preserve">εναπομείναντες </w:t>
      </w:r>
      <w:r>
        <w:rPr>
          <w:rFonts w:eastAsia="Times New Roman"/>
          <w:szCs w:val="24"/>
        </w:rPr>
        <w:t>Β</w:t>
      </w:r>
      <w:r w:rsidRPr="00B2668B">
        <w:rPr>
          <w:rFonts w:eastAsia="Times New Roman"/>
          <w:szCs w:val="24"/>
        </w:rPr>
        <w:t>ουλευτές θα είναι λιγότερ</w:t>
      </w:r>
      <w:r>
        <w:rPr>
          <w:rFonts w:eastAsia="Times New Roman"/>
          <w:szCs w:val="24"/>
        </w:rPr>
        <w:t>οι</w:t>
      </w:r>
      <w:r w:rsidRPr="00B2668B">
        <w:rPr>
          <w:rFonts w:eastAsia="Times New Roman"/>
          <w:szCs w:val="24"/>
        </w:rPr>
        <w:t xml:space="preserve"> από </w:t>
      </w:r>
      <w:r>
        <w:rPr>
          <w:rFonts w:eastAsia="Times New Roman"/>
          <w:szCs w:val="24"/>
        </w:rPr>
        <w:t>διακόσιοι</w:t>
      </w:r>
      <w:r w:rsidRPr="00B2668B">
        <w:rPr>
          <w:rFonts w:eastAsia="Times New Roman"/>
          <w:szCs w:val="24"/>
        </w:rPr>
        <w:t xml:space="preserve"> και σύμφωνα με το άρθρο 51 παράγραφος 1 του </w:t>
      </w:r>
      <w:r>
        <w:rPr>
          <w:rFonts w:eastAsia="Times New Roman"/>
          <w:szCs w:val="24"/>
        </w:rPr>
        <w:t>Σ</w:t>
      </w:r>
      <w:r w:rsidRPr="00B2668B">
        <w:rPr>
          <w:rFonts w:eastAsia="Times New Roman"/>
          <w:szCs w:val="24"/>
        </w:rPr>
        <w:t>υντάγματος</w:t>
      </w:r>
      <w:r>
        <w:rPr>
          <w:rFonts w:eastAsia="Times New Roman"/>
          <w:szCs w:val="24"/>
        </w:rPr>
        <w:t>,</w:t>
      </w:r>
      <w:r w:rsidRPr="00B2668B">
        <w:rPr>
          <w:rFonts w:eastAsia="Times New Roman"/>
          <w:szCs w:val="24"/>
        </w:rPr>
        <w:t xml:space="preserve"> η Βουλή δεν θα μπορεί να λειτουργήσει</w:t>
      </w:r>
      <w:r>
        <w:rPr>
          <w:rFonts w:eastAsia="Times New Roman"/>
          <w:szCs w:val="24"/>
        </w:rPr>
        <w:t>.</w:t>
      </w:r>
      <w:r w:rsidRPr="00B2668B">
        <w:rPr>
          <w:rFonts w:eastAsia="Times New Roman"/>
          <w:szCs w:val="24"/>
        </w:rPr>
        <w:t xml:space="preserve"> </w:t>
      </w:r>
      <w:r>
        <w:rPr>
          <w:rFonts w:eastAsia="Times New Roman"/>
          <w:szCs w:val="24"/>
        </w:rPr>
        <w:t>Τ</w:t>
      </w:r>
      <w:r w:rsidRPr="00B2668B">
        <w:rPr>
          <w:rFonts w:eastAsia="Times New Roman"/>
          <w:szCs w:val="24"/>
        </w:rPr>
        <w:t xml:space="preserve">ο άρθρο αυτό ορίζει ότι η Βουλή δεν μπορεί να έχει λιγότερους από </w:t>
      </w:r>
      <w:r>
        <w:rPr>
          <w:rFonts w:eastAsia="Times New Roman"/>
          <w:szCs w:val="24"/>
        </w:rPr>
        <w:t>διακόσιους Β</w:t>
      </w:r>
      <w:r w:rsidRPr="00B2668B">
        <w:rPr>
          <w:rFonts w:eastAsia="Times New Roman"/>
          <w:szCs w:val="24"/>
        </w:rPr>
        <w:t>ουλευτές</w:t>
      </w:r>
      <w:r>
        <w:rPr>
          <w:rFonts w:eastAsia="Times New Roman"/>
          <w:szCs w:val="24"/>
        </w:rPr>
        <w:t>.</w:t>
      </w:r>
      <w:r w:rsidRPr="00B2668B">
        <w:rPr>
          <w:rFonts w:eastAsia="Times New Roman"/>
          <w:szCs w:val="24"/>
        </w:rPr>
        <w:t xml:space="preserve"> </w:t>
      </w:r>
      <w:r>
        <w:rPr>
          <w:rFonts w:eastAsia="Times New Roman"/>
          <w:szCs w:val="24"/>
        </w:rPr>
        <w:t>Έ</w:t>
      </w:r>
      <w:r w:rsidRPr="00B2668B">
        <w:rPr>
          <w:rFonts w:eastAsia="Times New Roman"/>
          <w:szCs w:val="24"/>
        </w:rPr>
        <w:t>τσι</w:t>
      </w:r>
      <w:r>
        <w:rPr>
          <w:rFonts w:eastAsia="Times New Roman"/>
          <w:szCs w:val="24"/>
        </w:rPr>
        <w:t>,</w:t>
      </w:r>
      <w:r w:rsidRPr="00B2668B">
        <w:rPr>
          <w:rFonts w:eastAsia="Times New Roman"/>
          <w:szCs w:val="24"/>
        </w:rPr>
        <w:t xml:space="preserve"> θέλει δεν θέλει </w:t>
      </w:r>
      <w:r>
        <w:rPr>
          <w:rFonts w:eastAsia="Times New Roman"/>
          <w:szCs w:val="24"/>
        </w:rPr>
        <w:t>η Σ</w:t>
      </w:r>
      <w:r w:rsidRPr="00B2668B">
        <w:rPr>
          <w:rFonts w:eastAsia="Times New Roman"/>
          <w:szCs w:val="24"/>
        </w:rPr>
        <w:t>υμπολίτευση</w:t>
      </w:r>
      <w:r>
        <w:rPr>
          <w:rFonts w:eastAsia="Times New Roman"/>
          <w:szCs w:val="24"/>
        </w:rPr>
        <w:t>,</w:t>
      </w:r>
      <w:r w:rsidRPr="00B2668B">
        <w:rPr>
          <w:rFonts w:eastAsia="Times New Roman"/>
          <w:szCs w:val="24"/>
        </w:rPr>
        <w:t xml:space="preserve"> θα γίνουν αμέσως εκλογές</w:t>
      </w:r>
      <w:r>
        <w:rPr>
          <w:rFonts w:eastAsia="Times New Roman"/>
          <w:szCs w:val="24"/>
        </w:rPr>
        <w:t>,</w:t>
      </w:r>
      <w:r w:rsidRPr="00B2668B">
        <w:rPr>
          <w:rFonts w:eastAsia="Times New Roman"/>
          <w:szCs w:val="24"/>
        </w:rPr>
        <w:t xml:space="preserve"> οι οποίες θα πάρουν τη μορφή δημοψηφίσματος κατά της </w:t>
      </w:r>
      <w:r>
        <w:rPr>
          <w:rFonts w:eastAsia="Times New Roman"/>
          <w:szCs w:val="24"/>
        </w:rPr>
        <w:t>σ</w:t>
      </w:r>
      <w:r w:rsidRPr="00B2668B">
        <w:rPr>
          <w:rFonts w:eastAsia="Times New Roman"/>
          <w:szCs w:val="24"/>
        </w:rPr>
        <w:t>υμφωνίας</w:t>
      </w:r>
      <w:r>
        <w:rPr>
          <w:rFonts w:eastAsia="Times New Roman"/>
          <w:szCs w:val="24"/>
        </w:rPr>
        <w:t>.</w:t>
      </w:r>
      <w:r w:rsidRPr="00B2668B">
        <w:rPr>
          <w:rFonts w:eastAsia="Times New Roman"/>
          <w:szCs w:val="24"/>
        </w:rPr>
        <w:t xml:space="preserve"> </w:t>
      </w:r>
    </w:p>
    <w:p w14:paraId="064531E9" w14:textId="77777777" w:rsidR="00C04CE1" w:rsidRDefault="00722F08">
      <w:pPr>
        <w:spacing w:line="600" w:lineRule="auto"/>
        <w:ind w:firstLine="720"/>
        <w:jc w:val="both"/>
        <w:rPr>
          <w:rFonts w:eastAsia="Times New Roman"/>
          <w:szCs w:val="24"/>
        </w:rPr>
      </w:pPr>
      <w:r>
        <w:rPr>
          <w:rFonts w:eastAsia="Times New Roman"/>
          <w:szCs w:val="24"/>
        </w:rPr>
        <w:lastRenderedPageBreak/>
        <w:t>Υ</w:t>
      </w:r>
      <w:r w:rsidRPr="00B2668B">
        <w:rPr>
          <w:rFonts w:eastAsia="Times New Roman"/>
          <w:szCs w:val="24"/>
        </w:rPr>
        <w:t>πάρχει</w:t>
      </w:r>
      <w:r>
        <w:rPr>
          <w:rFonts w:eastAsia="Times New Roman"/>
          <w:szCs w:val="24"/>
        </w:rPr>
        <w:t>, λ</w:t>
      </w:r>
      <w:r w:rsidRPr="00B2668B">
        <w:rPr>
          <w:rFonts w:eastAsia="Times New Roman"/>
          <w:szCs w:val="24"/>
        </w:rPr>
        <w:t>οιπόν</w:t>
      </w:r>
      <w:r>
        <w:rPr>
          <w:rFonts w:eastAsia="Times New Roman"/>
          <w:szCs w:val="24"/>
        </w:rPr>
        <w:t>,</w:t>
      </w:r>
      <w:r w:rsidRPr="00B2668B">
        <w:rPr>
          <w:rFonts w:eastAsia="Times New Roman"/>
          <w:szCs w:val="24"/>
        </w:rPr>
        <w:t xml:space="preserve"> η λύση</w:t>
      </w:r>
      <w:r>
        <w:rPr>
          <w:rFonts w:eastAsia="Times New Roman"/>
          <w:szCs w:val="24"/>
        </w:rPr>
        <w:t>:</w:t>
      </w:r>
      <w:r w:rsidRPr="00B2668B">
        <w:rPr>
          <w:rFonts w:eastAsia="Times New Roman"/>
          <w:szCs w:val="24"/>
        </w:rPr>
        <w:t xml:space="preserve"> η παραίτηση </w:t>
      </w:r>
      <w:r>
        <w:rPr>
          <w:rFonts w:eastAsia="Times New Roman"/>
          <w:szCs w:val="24"/>
        </w:rPr>
        <w:t>κ</w:t>
      </w:r>
      <w:r w:rsidRPr="00B2668B">
        <w:rPr>
          <w:rFonts w:eastAsia="Times New Roman"/>
          <w:szCs w:val="24"/>
        </w:rPr>
        <w:t>αι εν συνεχεία η προσφυγή στο λαό</w:t>
      </w:r>
      <w:r>
        <w:rPr>
          <w:rFonts w:eastAsia="Times New Roman"/>
          <w:szCs w:val="24"/>
        </w:rPr>
        <w:t>.</w:t>
      </w:r>
      <w:r w:rsidRPr="00B2668B">
        <w:rPr>
          <w:rFonts w:eastAsia="Times New Roman"/>
          <w:szCs w:val="24"/>
        </w:rPr>
        <w:t xml:space="preserve"> </w:t>
      </w:r>
      <w:r>
        <w:rPr>
          <w:rFonts w:eastAsia="Times New Roman"/>
          <w:szCs w:val="24"/>
        </w:rPr>
        <w:t>Γ</w:t>
      </w:r>
      <w:r w:rsidRPr="00B2668B">
        <w:rPr>
          <w:rFonts w:eastAsia="Times New Roman"/>
          <w:szCs w:val="24"/>
        </w:rPr>
        <w:t>ιατί</w:t>
      </w:r>
      <w:r>
        <w:rPr>
          <w:rFonts w:eastAsia="Times New Roman"/>
          <w:szCs w:val="24"/>
        </w:rPr>
        <w:t>,</w:t>
      </w:r>
      <w:r w:rsidRPr="00B2668B">
        <w:rPr>
          <w:rFonts w:eastAsia="Times New Roman"/>
          <w:szCs w:val="24"/>
        </w:rPr>
        <w:t xml:space="preserve"> όπως είπαμε κ</w:t>
      </w:r>
      <w:r>
        <w:rPr>
          <w:rFonts w:eastAsia="Times New Roman"/>
          <w:szCs w:val="24"/>
        </w:rPr>
        <w:t>ι</w:t>
      </w:r>
      <w:r w:rsidRPr="00B2668B">
        <w:rPr>
          <w:rFonts w:eastAsia="Times New Roman"/>
          <w:szCs w:val="24"/>
        </w:rPr>
        <w:t xml:space="preserve"> όπως ξέρετε και όπως όλοι διαλαλ</w:t>
      </w:r>
      <w:r>
        <w:rPr>
          <w:rFonts w:eastAsia="Times New Roman"/>
          <w:szCs w:val="24"/>
        </w:rPr>
        <w:t>ο</w:t>
      </w:r>
      <w:r w:rsidRPr="00B2668B">
        <w:rPr>
          <w:rFonts w:eastAsia="Times New Roman"/>
          <w:szCs w:val="24"/>
        </w:rPr>
        <w:t>ύμ</w:t>
      </w:r>
      <w:r>
        <w:rPr>
          <w:rFonts w:eastAsia="Times New Roman"/>
          <w:szCs w:val="24"/>
        </w:rPr>
        <w:t>ε,</w:t>
      </w:r>
      <w:r w:rsidRPr="00B2668B">
        <w:rPr>
          <w:rFonts w:eastAsia="Times New Roman"/>
          <w:szCs w:val="24"/>
        </w:rPr>
        <w:t xml:space="preserve"> μόνον αυτός δίνει τα αξιώματα και τις καρέκλες</w:t>
      </w:r>
      <w:r>
        <w:rPr>
          <w:rFonts w:eastAsia="Times New Roman"/>
          <w:szCs w:val="24"/>
        </w:rPr>
        <w:t>.</w:t>
      </w:r>
      <w:r w:rsidRPr="00B2668B">
        <w:rPr>
          <w:rFonts w:eastAsia="Times New Roman"/>
          <w:szCs w:val="24"/>
        </w:rPr>
        <w:t xml:space="preserve"> </w:t>
      </w:r>
      <w:r>
        <w:rPr>
          <w:rFonts w:eastAsia="Times New Roman"/>
          <w:szCs w:val="24"/>
        </w:rPr>
        <w:t>Μόνον α</w:t>
      </w:r>
      <w:r w:rsidRPr="00B2668B">
        <w:rPr>
          <w:rFonts w:eastAsia="Times New Roman"/>
          <w:szCs w:val="24"/>
        </w:rPr>
        <w:t>υτός πρέπει να ελέγχει τη μοίρα του και τη μοίρα του τόπου</w:t>
      </w:r>
      <w:r>
        <w:rPr>
          <w:rFonts w:eastAsia="Times New Roman"/>
          <w:szCs w:val="24"/>
        </w:rPr>
        <w:t>.</w:t>
      </w:r>
    </w:p>
    <w:p w14:paraId="064531EA" w14:textId="77777777" w:rsidR="00C04CE1" w:rsidRDefault="00722F08">
      <w:pPr>
        <w:spacing w:line="600" w:lineRule="auto"/>
        <w:ind w:firstLine="720"/>
        <w:jc w:val="both"/>
        <w:rPr>
          <w:rFonts w:eastAsia="Times New Roman"/>
          <w:szCs w:val="24"/>
        </w:rPr>
      </w:pPr>
      <w:r w:rsidRPr="00B2668B">
        <w:rPr>
          <w:rFonts w:eastAsia="Times New Roman"/>
          <w:szCs w:val="24"/>
        </w:rPr>
        <w:t>Σας ευχαριστώ πολύ</w:t>
      </w:r>
      <w:r>
        <w:rPr>
          <w:rFonts w:eastAsia="Times New Roman"/>
          <w:szCs w:val="24"/>
        </w:rPr>
        <w:t>.</w:t>
      </w:r>
    </w:p>
    <w:p w14:paraId="064531EB" w14:textId="77777777" w:rsidR="00C04CE1" w:rsidRDefault="00722F08">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Κι εγώ σας ευχαριστώ, κύριε Νικολόπουλε. </w:t>
      </w:r>
    </w:p>
    <w:p w14:paraId="064531EC" w14:textId="77777777" w:rsidR="00C04CE1" w:rsidRDefault="00722F08">
      <w:pPr>
        <w:spacing w:line="600" w:lineRule="auto"/>
        <w:ind w:firstLine="720"/>
        <w:jc w:val="both"/>
        <w:rPr>
          <w:rFonts w:eastAsia="Times New Roman"/>
          <w:szCs w:val="24"/>
        </w:rPr>
      </w:pPr>
      <w:r>
        <w:rPr>
          <w:rFonts w:eastAsia="Times New Roman"/>
          <w:szCs w:val="24"/>
        </w:rPr>
        <w:t>Τον λόγο έχει ο Υπουργός Οικονομικών κ.</w:t>
      </w:r>
      <w:r w:rsidRPr="00B2668B">
        <w:rPr>
          <w:rFonts w:eastAsia="Times New Roman"/>
          <w:szCs w:val="24"/>
        </w:rPr>
        <w:t xml:space="preserve"> </w:t>
      </w:r>
      <w:proofErr w:type="spellStart"/>
      <w:r>
        <w:rPr>
          <w:rFonts w:eastAsia="Times New Roman"/>
          <w:szCs w:val="24"/>
        </w:rPr>
        <w:t>Τ</w:t>
      </w:r>
      <w:r w:rsidRPr="00B2668B">
        <w:rPr>
          <w:rFonts w:eastAsia="Times New Roman"/>
          <w:szCs w:val="24"/>
        </w:rPr>
        <w:t>σακαλώτος</w:t>
      </w:r>
      <w:proofErr w:type="spellEnd"/>
      <w:r>
        <w:rPr>
          <w:rFonts w:eastAsia="Times New Roman"/>
          <w:szCs w:val="24"/>
        </w:rPr>
        <w:t>,</w:t>
      </w:r>
      <w:r w:rsidRPr="00B2668B">
        <w:rPr>
          <w:rFonts w:eastAsia="Times New Roman"/>
          <w:szCs w:val="24"/>
        </w:rPr>
        <w:t xml:space="preserve"> </w:t>
      </w:r>
      <w:r>
        <w:rPr>
          <w:rFonts w:eastAsia="Times New Roman"/>
          <w:szCs w:val="24"/>
        </w:rPr>
        <w:t xml:space="preserve">για δεκαπέντε </w:t>
      </w:r>
      <w:r w:rsidRPr="00B2668B">
        <w:rPr>
          <w:rFonts w:eastAsia="Times New Roman"/>
          <w:szCs w:val="24"/>
        </w:rPr>
        <w:t xml:space="preserve"> λεπτά</w:t>
      </w:r>
      <w:r>
        <w:rPr>
          <w:rFonts w:eastAsia="Times New Roman"/>
          <w:szCs w:val="24"/>
        </w:rPr>
        <w:t>.</w:t>
      </w:r>
      <w:r w:rsidRPr="00B2668B">
        <w:rPr>
          <w:rFonts w:eastAsia="Times New Roman"/>
          <w:szCs w:val="24"/>
        </w:rPr>
        <w:t xml:space="preserve"> </w:t>
      </w:r>
    </w:p>
    <w:p w14:paraId="064531ED" w14:textId="77777777" w:rsidR="00C04CE1" w:rsidRDefault="00722F08">
      <w:pPr>
        <w:spacing w:line="600" w:lineRule="auto"/>
        <w:ind w:firstLine="720"/>
        <w:jc w:val="both"/>
        <w:rPr>
          <w:rFonts w:eastAsia="Times New Roman"/>
          <w:szCs w:val="24"/>
        </w:rPr>
      </w:pPr>
      <w:r>
        <w:rPr>
          <w:rFonts w:eastAsia="Times New Roman"/>
          <w:szCs w:val="24"/>
        </w:rPr>
        <w:t>Θ</w:t>
      </w:r>
      <w:r w:rsidRPr="00B2668B">
        <w:rPr>
          <w:rFonts w:eastAsia="Times New Roman"/>
          <w:szCs w:val="24"/>
        </w:rPr>
        <w:t>α σας παρακαλέσω</w:t>
      </w:r>
      <w:r>
        <w:rPr>
          <w:rFonts w:eastAsia="Times New Roman"/>
          <w:szCs w:val="24"/>
        </w:rPr>
        <w:t>, κύριε Υπουργέ, να μην κάνετε προσωπικές αναφορές, διότι</w:t>
      </w:r>
      <w:r w:rsidRPr="00B2668B">
        <w:rPr>
          <w:rFonts w:eastAsia="Times New Roman"/>
          <w:szCs w:val="24"/>
        </w:rPr>
        <w:t xml:space="preserve"> ζητάνε μετά το</w:t>
      </w:r>
      <w:r>
        <w:rPr>
          <w:rFonts w:eastAsia="Times New Roman"/>
          <w:szCs w:val="24"/>
        </w:rPr>
        <w:t>ν</w:t>
      </w:r>
      <w:r w:rsidRPr="00B2668B">
        <w:rPr>
          <w:rFonts w:eastAsia="Times New Roman"/>
          <w:szCs w:val="24"/>
        </w:rPr>
        <w:t xml:space="preserve"> λόγο και </w:t>
      </w:r>
      <w:r>
        <w:rPr>
          <w:rFonts w:eastAsia="Times New Roman"/>
          <w:szCs w:val="24"/>
        </w:rPr>
        <w:t xml:space="preserve">διαιωνίζεται η </w:t>
      </w:r>
      <w:r w:rsidRPr="00B2668B">
        <w:rPr>
          <w:rFonts w:eastAsia="Times New Roman"/>
          <w:szCs w:val="24"/>
        </w:rPr>
        <w:t>συζήτηση</w:t>
      </w:r>
      <w:r>
        <w:rPr>
          <w:rFonts w:eastAsia="Times New Roman"/>
          <w:szCs w:val="24"/>
        </w:rPr>
        <w:t>.</w:t>
      </w:r>
      <w:r w:rsidRPr="00B2668B">
        <w:rPr>
          <w:rFonts w:eastAsia="Times New Roman"/>
          <w:szCs w:val="24"/>
        </w:rPr>
        <w:t xml:space="preserve"> </w:t>
      </w:r>
      <w:r>
        <w:rPr>
          <w:rFonts w:eastAsia="Times New Roman"/>
          <w:szCs w:val="24"/>
        </w:rPr>
        <w:t>Κ</w:t>
      </w:r>
      <w:r w:rsidRPr="00B2668B">
        <w:rPr>
          <w:rFonts w:eastAsia="Times New Roman"/>
          <w:szCs w:val="24"/>
        </w:rPr>
        <w:t>αταλάβατε</w:t>
      </w:r>
      <w:r>
        <w:rPr>
          <w:rFonts w:eastAsia="Times New Roman"/>
          <w:szCs w:val="24"/>
        </w:rPr>
        <w:t>;</w:t>
      </w:r>
    </w:p>
    <w:p w14:paraId="064531EE" w14:textId="77777777" w:rsidR="00C04CE1" w:rsidRDefault="00722F08">
      <w:pPr>
        <w:spacing w:line="600" w:lineRule="auto"/>
        <w:ind w:firstLine="720"/>
        <w:jc w:val="both"/>
        <w:rPr>
          <w:rFonts w:eastAsia="Times New Roman"/>
          <w:szCs w:val="24"/>
        </w:rPr>
      </w:pPr>
      <w:r w:rsidRPr="00B679D8">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 xml:space="preserve">Ποτέ δεν το έχω κάνει αυτό, κύριε Πρόεδρε. </w:t>
      </w:r>
      <w:r w:rsidRPr="00EF55CE">
        <w:rPr>
          <w:rFonts w:eastAsia="Times New Roman"/>
          <w:b/>
          <w:szCs w:val="24"/>
        </w:rPr>
        <w:t xml:space="preserve"> </w:t>
      </w:r>
    </w:p>
    <w:p w14:paraId="064531EF" w14:textId="77777777" w:rsidR="00C04CE1" w:rsidRDefault="00722F08">
      <w:pPr>
        <w:spacing w:line="600" w:lineRule="auto"/>
        <w:ind w:firstLine="720"/>
        <w:jc w:val="both"/>
        <w:rPr>
          <w:rFonts w:eastAsia="Times New Roman"/>
          <w:szCs w:val="24"/>
        </w:rPr>
      </w:pPr>
      <w:r>
        <w:rPr>
          <w:rFonts w:eastAsia="Times New Roman"/>
          <w:szCs w:val="24"/>
        </w:rPr>
        <w:t xml:space="preserve">Κυρίες και </w:t>
      </w:r>
      <w:r w:rsidRPr="00B2668B">
        <w:rPr>
          <w:rFonts w:eastAsia="Times New Roman"/>
          <w:szCs w:val="24"/>
        </w:rPr>
        <w:t>κύριοι συνάδελφοι</w:t>
      </w:r>
      <w:r>
        <w:rPr>
          <w:rFonts w:eastAsia="Times New Roman"/>
          <w:szCs w:val="24"/>
        </w:rPr>
        <w:t>, αν καταλαβαίνω</w:t>
      </w:r>
      <w:r w:rsidRPr="00B2668B">
        <w:rPr>
          <w:rFonts w:eastAsia="Times New Roman"/>
          <w:szCs w:val="24"/>
        </w:rPr>
        <w:t xml:space="preserve"> καλά</w:t>
      </w:r>
      <w:r>
        <w:rPr>
          <w:rFonts w:eastAsia="Times New Roman"/>
          <w:szCs w:val="24"/>
        </w:rPr>
        <w:t>,</w:t>
      </w:r>
      <w:r w:rsidRPr="00B2668B">
        <w:rPr>
          <w:rFonts w:eastAsia="Times New Roman"/>
          <w:szCs w:val="24"/>
        </w:rPr>
        <w:t xml:space="preserve"> οι εκλογές έπρεπε να είχα</w:t>
      </w:r>
      <w:r>
        <w:rPr>
          <w:rFonts w:eastAsia="Times New Roman"/>
          <w:szCs w:val="24"/>
        </w:rPr>
        <w:t>ν</w:t>
      </w:r>
      <w:r w:rsidRPr="00B2668B">
        <w:rPr>
          <w:rFonts w:eastAsia="Times New Roman"/>
          <w:szCs w:val="24"/>
        </w:rPr>
        <w:t xml:space="preserve"> γίνει </w:t>
      </w:r>
      <w:r>
        <w:rPr>
          <w:rFonts w:eastAsia="Times New Roman"/>
          <w:szCs w:val="24"/>
        </w:rPr>
        <w:t xml:space="preserve">στις </w:t>
      </w:r>
      <w:r w:rsidRPr="00B2668B">
        <w:rPr>
          <w:rFonts w:eastAsia="Times New Roman"/>
          <w:szCs w:val="24"/>
        </w:rPr>
        <w:t>29 Μαρτίου του 2016</w:t>
      </w:r>
      <w:r>
        <w:rPr>
          <w:rFonts w:eastAsia="Times New Roman"/>
          <w:szCs w:val="24"/>
        </w:rPr>
        <w:t>.</w:t>
      </w:r>
      <w:r w:rsidRPr="00B2668B">
        <w:rPr>
          <w:rFonts w:eastAsia="Times New Roman"/>
          <w:szCs w:val="24"/>
        </w:rPr>
        <w:t xml:space="preserve"> </w:t>
      </w:r>
      <w:r>
        <w:rPr>
          <w:rFonts w:eastAsia="Times New Roman"/>
          <w:szCs w:val="24"/>
        </w:rPr>
        <w:t>Ή</w:t>
      </w:r>
      <w:r w:rsidRPr="00B2668B">
        <w:rPr>
          <w:rFonts w:eastAsia="Times New Roman"/>
          <w:szCs w:val="24"/>
        </w:rPr>
        <w:t>ταν η πρώτη φορά</w:t>
      </w:r>
      <w:r>
        <w:rPr>
          <w:rFonts w:eastAsia="Times New Roman"/>
          <w:szCs w:val="24"/>
        </w:rPr>
        <w:t>,</w:t>
      </w:r>
      <w:r w:rsidRPr="00B2668B">
        <w:rPr>
          <w:rFonts w:eastAsia="Times New Roman"/>
          <w:szCs w:val="24"/>
        </w:rPr>
        <w:t xml:space="preserve"> μετά από </w:t>
      </w:r>
      <w:r>
        <w:rPr>
          <w:rFonts w:eastAsia="Times New Roman"/>
          <w:szCs w:val="24"/>
        </w:rPr>
        <w:t xml:space="preserve">εβδομήντα εννιά </w:t>
      </w:r>
      <w:r w:rsidRPr="00B2668B">
        <w:rPr>
          <w:rFonts w:eastAsia="Times New Roman"/>
          <w:szCs w:val="24"/>
        </w:rPr>
        <w:t xml:space="preserve">μέρες που </w:t>
      </w:r>
      <w:r>
        <w:rPr>
          <w:rFonts w:eastAsia="Times New Roman"/>
          <w:szCs w:val="24"/>
        </w:rPr>
        <w:t>ανέλαβε</w:t>
      </w:r>
      <w:r w:rsidRPr="00B2668B">
        <w:rPr>
          <w:rFonts w:eastAsia="Times New Roman"/>
          <w:szCs w:val="24"/>
        </w:rPr>
        <w:t xml:space="preserve"> ο κ</w:t>
      </w:r>
      <w:r>
        <w:rPr>
          <w:rFonts w:eastAsia="Times New Roman"/>
          <w:szCs w:val="24"/>
        </w:rPr>
        <w:t>.</w:t>
      </w:r>
      <w:r w:rsidRPr="00B2668B">
        <w:rPr>
          <w:rFonts w:eastAsia="Times New Roman"/>
          <w:szCs w:val="24"/>
        </w:rPr>
        <w:t xml:space="preserve"> </w:t>
      </w:r>
      <w:r w:rsidRPr="00B2668B">
        <w:rPr>
          <w:rFonts w:eastAsia="Times New Roman"/>
          <w:szCs w:val="24"/>
        </w:rPr>
        <w:lastRenderedPageBreak/>
        <w:t xml:space="preserve">Μητσοτάκης </w:t>
      </w:r>
      <w:r>
        <w:rPr>
          <w:rFonts w:eastAsia="Times New Roman"/>
          <w:szCs w:val="24"/>
        </w:rPr>
        <w:t>αρχηγός</w:t>
      </w:r>
      <w:r w:rsidRPr="00B2668B">
        <w:rPr>
          <w:rFonts w:eastAsia="Times New Roman"/>
          <w:szCs w:val="24"/>
        </w:rPr>
        <w:t xml:space="preserve"> του κόμματος</w:t>
      </w:r>
      <w:r>
        <w:rPr>
          <w:rFonts w:eastAsia="Times New Roman"/>
          <w:szCs w:val="24"/>
        </w:rPr>
        <w:t xml:space="preserve"> και ζήτησε να γίνουν εκλογές. Ήταν </w:t>
      </w:r>
      <w:r w:rsidRPr="00B2668B">
        <w:rPr>
          <w:rFonts w:eastAsia="Times New Roman"/>
          <w:szCs w:val="24"/>
        </w:rPr>
        <w:t>η πρώτη φορά</w:t>
      </w:r>
      <w:r>
        <w:rPr>
          <w:rFonts w:eastAsia="Times New Roman"/>
          <w:szCs w:val="24"/>
        </w:rPr>
        <w:t>,</w:t>
      </w:r>
      <w:r w:rsidRPr="00B2668B">
        <w:rPr>
          <w:rFonts w:eastAsia="Times New Roman"/>
          <w:szCs w:val="24"/>
        </w:rPr>
        <w:t xml:space="preserve"> αλλά </w:t>
      </w:r>
      <w:r>
        <w:rPr>
          <w:rFonts w:eastAsia="Times New Roman"/>
          <w:szCs w:val="24"/>
        </w:rPr>
        <w:t>β</w:t>
      </w:r>
      <w:r w:rsidRPr="00B2668B">
        <w:rPr>
          <w:rFonts w:eastAsia="Times New Roman"/>
          <w:szCs w:val="24"/>
        </w:rPr>
        <w:t xml:space="preserve">εβαίως </w:t>
      </w:r>
      <w:r>
        <w:rPr>
          <w:rFonts w:eastAsia="Times New Roman"/>
          <w:szCs w:val="24"/>
        </w:rPr>
        <w:t>ό</w:t>
      </w:r>
      <w:r w:rsidRPr="00B2668B">
        <w:rPr>
          <w:rFonts w:eastAsia="Times New Roman"/>
          <w:szCs w:val="24"/>
        </w:rPr>
        <w:t>χι η τελευταία φορά</w:t>
      </w:r>
      <w:r>
        <w:rPr>
          <w:rFonts w:eastAsia="Times New Roman"/>
          <w:szCs w:val="24"/>
        </w:rPr>
        <w:t>.</w:t>
      </w:r>
    </w:p>
    <w:p w14:paraId="064531F0" w14:textId="77777777" w:rsidR="00C04CE1" w:rsidRDefault="00722F08">
      <w:pPr>
        <w:spacing w:line="600" w:lineRule="auto"/>
        <w:ind w:firstLine="720"/>
        <w:jc w:val="both"/>
        <w:rPr>
          <w:rFonts w:eastAsia="Times New Roman"/>
          <w:szCs w:val="24"/>
        </w:rPr>
      </w:pPr>
      <w:r>
        <w:rPr>
          <w:rFonts w:eastAsia="Times New Roman"/>
          <w:szCs w:val="24"/>
        </w:rPr>
        <w:t>Α</w:t>
      </w:r>
      <w:r w:rsidRPr="00B2668B">
        <w:rPr>
          <w:rFonts w:eastAsia="Times New Roman"/>
          <w:szCs w:val="24"/>
        </w:rPr>
        <w:t xml:space="preserve">πό </w:t>
      </w:r>
      <w:r>
        <w:rPr>
          <w:rFonts w:eastAsia="Times New Roman"/>
          <w:szCs w:val="24"/>
        </w:rPr>
        <w:t>ε</w:t>
      </w:r>
      <w:r w:rsidRPr="00B2668B">
        <w:rPr>
          <w:rFonts w:eastAsia="Times New Roman"/>
          <w:szCs w:val="24"/>
        </w:rPr>
        <w:t>κεί και πέρα</w:t>
      </w:r>
      <w:r>
        <w:rPr>
          <w:rFonts w:eastAsia="Times New Roman"/>
          <w:szCs w:val="24"/>
        </w:rPr>
        <w:t>,</w:t>
      </w:r>
      <w:r w:rsidRPr="00B2668B">
        <w:rPr>
          <w:rFonts w:eastAsia="Times New Roman"/>
          <w:szCs w:val="24"/>
        </w:rPr>
        <w:t xml:space="preserve"> αντί το κόμμα της </w:t>
      </w:r>
      <w:r>
        <w:rPr>
          <w:rFonts w:eastAsia="Times New Roman"/>
          <w:szCs w:val="24"/>
        </w:rPr>
        <w:t>Α</w:t>
      </w:r>
      <w:r w:rsidRPr="00B2668B">
        <w:rPr>
          <w:rFonts w:eastAsia="Times New Roman"/>
          <w:szCs w:val="24"/>
        </w:rPr>
        <w:t xml:space="preserve">ντιπολίτευσης να σκέφτεται </w:t>
      </w:r>
      <w:r>
        <w:rPr>
          <w:rFonts w:eastAsia="Times New Roman"/>
          <w:szCs w:val="24"/>
        </w:rPr>
        <w:t>τ</w:t>
      </w:r>
      <w:r w:rsidRPr="00B2668B">
        <w:rPr>
          <w:rFonts w:eastAsia="Times New Roman"/>
          <w:szCs w:val="24"/>
        </w:rPr>
        <w:t xml:space="preserve">ο σχέδιο και τη στρατηγική </w:t>
      </w:r>
      <w:r>
        <w:rPr>
          <w:rFonts w:eastAsia="Times New Roman"/>
          <w:szCs w:val="24"/>
        </w:rPr>
        <w:t>που θα έχει αν έρθει</w:t>
      </w:r>
      <w:r w:rsidRPr="00B2668B">
        <w:rPr>
          <w:rFonts w:eastAsia="Times New Roman"/>
          <w:szCs w:val="24"/>
        </w:rPr>
        <w:t xml:space="preserve"> ξανά στην εξουσία</w:t>
      </w:r>
      <w:r>
        <w:rPr>
          <w:rFonts w:eastAsia="Times New Roman"/>
          <w:szCs w:val="24"/>
        </w:rPr>
        <w:t>,</w:t>
      </w:r>
      <w:r w:rsidRPr="00B2668B">
        <w:rPr>
          <w:rFonts w:eastAsia="Times New Roman"/>
          <w:szCs w:val="24"/>
        </w:rPr>
        <w:t xml:space="preserve"> ασχολήθηκε σχεδόν αποκλειστικά</w:t>
      </w:r>
      <w:r>
        <w:rPr>
          <w:rFonts w:eastAsia="Times New Roman"/>
          <w:szCs w:val="24"/>
        </w:rPr>
        <w:t xml:space="preserve"> με το</w:t>
      </w:r>
      <w:r w:rsidRPr="00B2668B">
        <w:rPr>
          <w:rFonts w:eastAsia="Times New Roman"/>
          <w:szCs w:val="24"/>
        </w:rPr>
        <w:t xml:space="preserve"> πώς να μας ρίξει</w:t>
      </w:r>
      <w:r>
        <w:rPr>
          <w:rFonts w:eastAsia="Times New Roman"/>
          <w:szCs w:val="24"/>
        </w:rPr>
        <w:t>, γ</w:t>
      </w:r>
      <w:r w:rsidRPr="00B2668B">
        <w:rPr>
          <w:rFonts w:eastAsia="Times New Roman"/>
          <w:szCs w:val="24"/>
        </w:rPr>
        <w:t>ιατί δεν θα τελειών</w:t>
      </w:r>
      <w:r>
        <w:rPr>
          <w:rFonts w:eastAsia="Times New Roman"/>
          <w:szCs w:val="24"/>
        </w:rPr>
        <w:t>α</w:t>
      </w:r>
      <w:r w:rsidRPr="00B2668B">
        <w:rPr>
          <w:rFonts w:eastAsia="Times New Roman"/>
          <w:szCs w:val="24"/>
        </w:rPr>
        <w:t>με τις αξιολογήσεις</w:t>
      </w:r>
      <w:r>
        <w:rPr>
          <w:rFonts w:eastAsia="Times New Roman"/>
          <w:szCs w:val="24"/>
        </w:rPr>
        <w:t>,</w:t>
      </w:r>
      <w:r w:rsidRPr="00B2668B">
        <w:rPr>
          <w:rFonts w:eastAsia="Times New Roman"/>
          <w:szCs w:val="24"/>
        </w:rPr>
        <w:t xml:space="preserve"> </w:t>
      </w:r>
      <w:r>
        <w:rPr>
          <w:rFonts w:eastAsia="Times New Roman"/>
          <w:szCs w:val="24"/>
        </w:rPr>
        <w:t>γ</w:t>
      </w:r>
      <w:r w:rsidRPr="00B2668B">
        <w:rPr>
          <w:rFonts w:eastAsia="Times New Roman"/>
          <w:szCs w:val="24"/>
        </w:rPr>
        <w:t>ιατί δεν θα τελείωνε το πρόγραμμα</w:t>
      </w:r>
      <w:r>
        <w:rPr>
          <w:rFonts w:eastAsia="Times New Roman"/>
          <w:szCs w:val="24"/>
        </w:rPr>
        <w:t>,</w:t>
      </w:r>
      <w:r w:rsidRPr="00B2668B">
        <w:rPr>
          <w:rFonts w:eastAsia="Times New Roman"/>
          <w:szCs w:val="24"/>
        </w:rPr>
        <w:t xml:space="preserve"> για τις τράπεζες και βέβαια σήμερα για το </w:t>
      </w:r>
      <w:r>
        <w:rPr>
          <w:rFonts w:eastAsia="Times New Roman"/>
          <w:szCs w:val="24"/>
        </w:rPr>
        <w:t>μ</w:t>
      </w:r>
      <w:r w:rsidRPr="00B2668B">
        <w:rPr>
          <w:rFonts w:eastAsia="Times New Roman"/>
          <w:szCs w:val="24"/>
        </w:rPr>
        <w:t>ακεδονικό</w:t>
      </w:r>
      <w:r>
        <w:rPr>
          <w:rFonts w:eastAsia="Times New Roman"/>
          <w:szCs w:val="24"/>
        </w:rPr>
        <w:t>.</w:t>
      </w:r>
      <w:r w:rsidRPr="00B2668B">
        <w:rPr>
          <w:rFonts w:eastAsia="Times New Roman"/>
          <w:szCs w:val="24"/>
        </w:rPr>
        <w:t xml:space="preserve"> </w:t>
      </w:r>
      <w:r>
        <w:rPr>
          <w:rFonts w:eastAsia="Times New Roman"/>
          <w:szCs w:val="24"/>
        </w:rPr>
        <w:t>Μ</w:t>
      </w:r>
      <w:r w:rsidRPr="00B2668B">
        <w:rPr>
          <w:rFonts w:eastAsia="Times New Roman"/>
          <w:szCs w:val="24"/>
        </w:rPr>
        <w:t xml:space="preserve">όνο που </w:t>
      </w:r>
      <w:r>
        <w:rPr>
          <w:rFonts w:eastAsia="Times New Roman"/>
          <w:szCs w:val="24"/>
        </w:rPr>
        <w:t xml:space="preserve">δεν έχουμε πέσει. Μόνο που </w:t>
      </w:r>
      <w:r w:rsidRPr="00B2668B">
        <w:rPr>
          <w:rFonts w:eastAsia="Times New Roman"/>
          <w:szCs w:val="24"/>
        </w:rPr>
        <w:t xml:space="preserve">αυτή η στρατηγική της καταστροφολογίας δεν έχει </w:t>
      </w:r>
      <w:r w:rsidRPr="005577DC">
        <w:rPr>
          <w:rFonts w:eastAsia="Times New Roman"/>
          <w:szCs w:val="24"/>
        </w:rPr>
        <w:t>ευοδωθεί</w:t>
      </w:r>
      <w:r>
        <w:rPr>
          <w:rFonts w:eastAsia="Times New Roman"/>
          <w:szCs w:val="24"/>
        </w:rPr>
        <w:t xml:space="preserve">. </w:t>
      </w:r>
      <w:r w:rsidRPr="00B2668B">
        <w:rPr>
          <w:rFonts w:eastAsia="Times New Roman"/>
          <w:szCs w:val="24"/>
        </w:rPr>
        <w:t xml:space="preserve"> </w:t>
      </w:r>
    </w:p>
    <w:p w14:paraId="064531F1" w14:textId="77777777" w:rsidR="00C04CE1" w:rsidRDefault="00722F08">
      <w:pPr>
        <w:spacing w:line="600" w:lineRule="auto"/>
        <w:ind w:firstLine="720"/>
        <w:jc w:val="both"/>
        <w:rPr>
          <w:rFonts w:eastAsia="Times New Roman"/>
          <w:szCs w:val="24"/>
        </w:rPr>
      </w:pPr>
      <w:r>
        <w:rPr>
          <w:rFonts w:eastAsia="Times New Roman"/>
          <w:szCs w:val="24"/>
        </w:rPr>
        <w:t>Ό</w:t>
      </w:r>
      <w:r w:rsidRPr="00B2668B">
        <w:rPr>
          <w:rFonts w:eastAsia="Times New Roman"/>
          <w:szCs w:val="24"/>
        </w:rPr>
        <w:t>λη η στρατηγική της Νέας Δημοκρατίας δεν έχει πάει μπροστά</w:t>
      </w:r>
      <w:r>
        <w:rPr>
          <w:rFonts w:eastAsia="Times New Roman"/>
          <w:szCs w:val="24"/>
        </w:rPr>
        <w:t>. Τέτοια στρατηγική επιτυχημένη</w:t>
      </w:r>
      <w:r w:rsidRPr="00B2668B">
        <w:rPr>
          <w:rFonts w:eastAsia="Times New Roman"/>
          <w:szCs w:val="24"/>
        </w:rPr>
        <w:t xml:space="preserve"> έχουμε να δούμε</w:t>
      </w:r>
      <w:r>
        <w:rPr>
          <w:rFonts w:eastAsia="Times New Roman"/>
          <w:szCs w:val="24"/>
        </w:rPr>
        <w:t>,</w:t>
      </w:r>
      <w:r w:rsidRPr="00B2668B">
        <w:rPr>
          <w:rFonts w:eastAsia="Times New Roman"/>
          <w:szCs w:val="24"/>
        </w:rPr>
        <w:t xml:space="preserve"> για να θυμίσω λίγο τη </w:t>
      </w:r>
      <w:r>
        <w:rPr>
          <w:rFonts w:eastAsia="Times New Roman"/>
          <w:szCs w:val="24"/>
        </w:rPr>
        <w:t>«</w:t>
      </w:r>
      <w:r w:rsidRPr="00B2668B">
        <w:rPr>
          <w:rFonts w:eastAsia="Times New Roman"/>
          <w:szCs w:val="24"/>
        </w:rPr>
        <w:t>Μαύρη Οχιά</w:t>
      </w:r>
      <w:r>
        <w:rPr>
          <w:rFonts w:eastAsia="Times New Roman"/>
          <w:szCs w:val="24"/>
        </w:rPr>
        <w:t>» από</w:t>
      </w:r>
      <w:r w:rsidRPr="00B2668B">
        <w:rPr>
          <w:rFonts w:eastAsia="Times New Roman"/>
          <w:szCs w:val="24"/>
        </w:rPr>
        <w:t xml:space="preserve"> την φημισμένη </w:t>
      </w:r>
      <w:r>
        <w:rPr>
          <w:rFonts w:eastAsia="Times New Roman"/>
          <w:szCs w:val="24"/>
        </w:rPr>
        <w:t>β</w:t>
      </w:r>
      <w:r w:rsidRPr="00B2668B">
        <w:rPr>
          <w:rFonts w:eastAsia="Times New Roman"/>
          <w:szCs w:val="24"/>
        </w:rPr>
        <w:t xml:space="preserve">ρετανική </w:t>
      </w:r>
      <w:r>
        <w:rPr>
          <w:rFonts w:eastAsia="Times New Roman"/>
          <w:szCs w:val="24"/>
        </w:rPr>
        <w:t xml:space="preserve">κωμική </w:t>
      </w:r>
      <w:r w:rsidRPr="00B2668B">
        <w:rPr>
          <w:rFonts w:eastAsia="Times New Roman"/>
          <w:szCs w:val="24"/>
        </w:rPr>
        <w:t>σειρά</w:t>
      </w:r>
      <w:r>
        <w:rPr>
          <w:rFonts w:eastAsia="Times New Roman"/>
          <w:szCs w:val="24"/>
        </w:rPr>
        <w:t>,</w:t>
      </w:r>
      <w:r w:rsidRPr="00B2668B">
        <w:rPr>
          <w:rFonts w:eastAsia="Times New Roman"/>
          <w:szCs w:val="24"/>
        </w:rPr>
        <w:t xml:space="preserve"> από τότε που </w:t>
      </w:r>
      <w:r>
        <w:rPr>
          <w:rFonts w:eastAsia="Times New Roman"/>
          <w:szCs w:val="24"/>
        </w:rPr>
        <w:t xml:space="preserve">ο </w:t>
      </w:r>
      <w:proofErr w:type="spellStart"/>
      <w:r>
        <w:rPr>
          <w:rFonts w:eastAsia="Times New Roman"/>
          <w:szCs w:val="24"/>
        </w:rPr>
        <w:t>Όλαφ</w:t>
      </w:r>
      <w:proofErr w:type="spellEnd"/>
      <w:r>
        <w:rPr>
          <w:rFonts w:eastAsia="Times New Roman"/>
          <w:szCs w:val="24"/>
        </w:rPr>
        <w:t xml:space="preserve"> ο</w:t>
      </w:r>
      <w:r w:rsidRPr="00B2668B">
        <w:rPr>
          <w:rFonts w:eastAsia="Times New Roman"/>
          <w:szCs w:val="24"/>
        </w:rPr>
        <w:t xml:space="preserve"> </w:t>
      </w:r>
      <w:r>
        <w:rPr>
          <w:rFonts w:eastAsia="Times New Roman"/>
          <w:szCs w:val="24"/>
        </w:rPr>
        <w:t>Μ</w:t>
      </w:r>
      <w:r w:rsidRPr="00B2668B">
        <w:rPr>
          <w:rFonts w:eastAsia="Times New Roman"/>
          <w:szCs w:val="24"/>
        </w:rPr>
        <w:t>αλλιαρός</w:t>
      </w:r>
      <w:r>
        <w:rPr>
          <w:rFonts w:eastAsia="Times New Roman"/>
          <w:szCs w:val="24"/>
        </w:rPr>
        <w:t>,</w:t>
      </w:r>
      <w:r w:rsidRPr="00B2668B">
        <w:rPr>
          <w:rFonts w:eastAsia="Times New Roman"/>
          <w:szCs w:val="24"/>
        </w:rPr>
        <w:t xml:space="preserve"> ο βασιλιάς τ</w:t>
      </w:r>
      <w:r>
        <w:rPr>
          <w:rFonts w:eastAsia="Times New Roman"/>
          <w:szCs w:val="24"/>
        </w:rPr>
        <w:t xml:space="preserve">ων </w:t>
      </w:r>
      <w:proofErr w:type="spellStart"/>
      <w:r>
        <w:rPr>
          <w:rFonts w:eastAsia="Times New Roman"/>
          <w:szCs w:val="24"/>
        </w:rPr>
        <w:t>Viking</w:t>
      </w:r>
      <w:proofErr w:type="spellEnd"/>
      <w:r>
        <w:rPr>
          <w:rFonts w:eastAsia="Times New Roman"/>
          <w:szCs w:val="24"/>
          <w:lang w:val="en-US"/>
        </w:rPr>
        <w:t>s</w:t>
      </w:r>
      <w:r w:rsidRPr="00101BEB">
        <w:rPr>
          <w:rFonts w:eastAsia="Times New Roman"/>
          <w:szCs w:val="24"/>
        </w:rPr>
        <w:t>,</w:t>
      </w:r>
      <w:r>
        <w:rPr>
          <w:rFonts w:eastAsia="Times New Roman"/>
          <w:szCs w:val="24"/>
        </w:rPr>
        <w:t xml:space="preserve"> παρήγγειλε ογδόντα χιλιάδες</w:t>
      </w:r>
      <w:r w:rsidRPr="00B2668B">
        <w:rPr>
          <w:rFonts w:eastAsia="Times New Roman"/>
          <w:szCs w:val="24"/>
        </w:rPr>
        <w:t xml:space="preserve"> πολεμικά κράνη</w:t>
      </w:r>
      <w:r>
        <w:rPr>
          <w:rFonts w:eastAsia="Times New Roman"/>
          <w:szCs w:val="24"/>
        </w:rPr>
        <w:t>,</w:t>
      </w:r>
      <w:r w:rsidRPr="00B2668B">
        <w:rPr>
          <w:rFonts w:eastAsia="Times New Roman"/>
          <w:szCs w:val="24"/>
        </w:rPr>
        <w:t xml:space="preserve"> αλλά δυστυχώς με το κέρατο από τη μέσα μεριά του κράνους</w:t>
      </w:r>
      <w:r>
        <w:rPr>
          <w:rFonts w:eastAsia="Times New Roman"/>
          <w:szCs w:val="24"/>
        </w:rPr>
        <w:t>.</w:t>
      </w:r>
      <w:r w:rsidRPr="00B2668B">
        <w:rPr>
          <w:rFonts w:eastAsia="Times New Roman"/>
          <w:szCs w:val="24"/>
        </w:rPr>
        <w:t xml:space="preserve"> </w:t>
      </w:r>
      <w:r>
        <w:rPr>
          <w:rFonts w:eastAsia="Times New Roman"/>
          <w:szCs w:val="24"/>
        </w:rPr>
        <w:t>Τ</w:t>
      </w:r>
      <w:r w:rsidRPr="00B2668B">
        <w:rPr>
          <w:rFonts w:eastAsia="Times New Roman"/>
          <w:szCs w:val="24"/>
        </w:rPr>
        <w:t xml:space="preserve">όσο επιτυχημένη είναι η στρατηγική </w:t>
      </w:r>
      <w:r>
        <w:rPr>
          <w:rFonts w:eastAsia="Times New Roman"/>
          <w:szCs w:val="24"/>
        </w:rPr>
        <w:t>η δική σας. Α</w:t>
      </w:r>
      <w:r w:rsidRPr="00B2668B">
        <w:rPr>
          <w:rFonts w:eastAsia="Times New Roman"/>
          <w:szCs w:val="24"/>
        </w:rPr>
        <w:t xml:space="preserve">πέτυχε </w:t>
      </w:r>
      <w:r>
        <w:rPr>
          <w:rFonts w:eastAsia="Times New Roman"/>
          <w:szCs w:val="24"/>
        </w:rPr>
        <w:t>γ</w:t>
      </w:r>
      <w:r w:rsidRPr="00B2668B">
        <w:rPr>
          <w:rFonts w:eastAsia="Times New Roman"/>
          <w:szCs w:val="24"/>
        </w:rPr>
        <w:t>ιατί δεν ξέρατε πώς να αντιδράσετε στην κρίση</w:t>
      </w:r>
      <w:r>
        <w:rPr>
          <w:rFonts w:eastAsia="Times New Roman"/>
          <w:szCs w:val="24"/>
        </w:rPr>
        <w:t>.</w:t>
      </w:r>
      <w:r w:rsidRPr="00B2668B">
        <w:rPr>
          <w:rFonts w:eastAsia="Times New Roman"/>
          <w:szCs w:val="24"/>
        </w:rPr>
        <w:t xml:space="preserve"> </w:t>
      </w:r>
      <w:r>
        <w:rPr>
          <w:rFonts w:eastAsia="Times New Roman"/>
          <w:szCs w:val="24"/>
        </w:rPr>
        <w:t>Δ</w:t>
      </w:r>
      <w:r w:rsidRPr="00B2668B">
        <w:rPr>
          <w:rFonts w:eastAsia="Times New Roman"/>
          <w:szCs w:val="24"/>
        </w:rPr>
        <w:t>εν σκεφτήκατε π</w:t>
      </w:r>
      <w:r>
        <w:rPr>
          <w:rFonts w:eastAsia="Times New Roman"/>
          <w:szCs w:val="24"/>
        </w:rPr>
        <w:t>ώ</w:t>
      </w:r>
      <w:r w:rsidRPr="00B2668B">
        <w:rPr>
          <w:rFonts w:eastAsia="Times New Roman"/>
          <w:szCs w:val="24"/>
        </w:rPr>
        <w:t xml:space="preserve">ς </w:t>
      </w:r>
      <w:r>
        <w:rPr>
          <w:rFonts w:eastAsia="Times New Roman"/>
          <w:szCs w:val="24"/>
        </w:rPr>
        <w:t>φ</w:t>
      </w:r>
      <w:r w:rsidRPr="00B2668B">
        <w:rPr>
          <w:rFonts w:eastAsia="Times New Roman"/>
          <w:szCs w:val="24"/>
        </w:rPr>
        <w:t>τάσαμε σε αυτή την κρίση</w:t>
      </w:r>
      <w:r>
        <w:rPr>
          <w:rFonts w:eastAsia="Times New Roman"/>
          <w:szCs w:val="24"/>
        </w:rPr>
        <w:t>,</w:t>
      </w:r>
      <w:r w:rsidRPr="00B2668B">
        <w:rPr>
          <w:rFonts w:eastAsia="Times New Roman"/>
          <w:szCs w:val="24"/>
        </w:rPr>
        <w:t xml:space="preserve"> </w:t>
      </w:r>
      <w:r>
        <w:rPr>
          <w:rFonts w:eastAsia="Times New Roman"/>
          <w:szCs w:val="24"/>
        </w:rPr>
        <w:t>τι</w:t>
      </w:r>
      <w:r w:rsidRPr="00B2668B">
        <w:rPr>
          <w:rFonts w:eastAsia="Times New Roman"/>
          <w:szCs w:val="24"/>
        </w:rPr>
        <w:t xml:space="preserve"> ευθύνη είχατε </w:t>
      </w:r>
      <w:r>
        <w:rPr>
          <w:rFonts w:eastAsia="Times New Roman"/>
          <w:szCs w:val="24"/>
        </w:rPr>
        <w:t xml:space="preserve">εσείς, αλλά τι ευθύνη </w:t>
      </w:r>
      <w:r>
        <w:rPr>
          <w:rFonts w:eastAsia="Times New Roman"/>
          <w:szCs w:val="24"/>
        </w:rPr>
        <w:lastRenderedPageBreak/>
        <w:t xml:space="preserve">είχε και το </w:t>
      </w:r>
      <w:r w:rsidRPr="00B2668B">
        <w:rPr>
          <w:rFonts w:eastAsia="Times New Roman"/>
          <w:szCs w:val="24"/>
        </w:rPr>
        <w:t xml:space="preserve">σύστημα ιδεών το δικό </w:t>
      </w:r>
      <w:r>
        <w:rPr>
          <w:rFonts w:eastAsia="Times New Roman"/>
          <w:szCs w:val="24"/>
        </w:rPr>
        <w:t>σας.</w:t>
      </w:r>
      <w:r w:rsidRPr="00B2668B">
        <w:rPr>
          <w:rFonts w:eastAsia="Times New Roman"/>
          <w:szCs w:val="24"/>
        </w:rPr>
        <w:t xml:space="preserve"> </w:t>
      </w:r>
      <w:r>
        <w:rPr>
          <w:rFonts w:eastAsia="Times New Roman"/>
          <w:szCs w:val="24"/>
        </w:rPr>
        <w:t>Δ</w:t>
      </w:r>
      <w:r w:rsidRPr="00B2668B">
        <w:rPr>
          <w:rFonts w:eastAsia="Times New Roman"/>
          <w:szCs w:val="24"/>
        </w:rPr>
        <w:t xml:space="preserve">εν κάνατε ποτέ τον κόπο να σκεφτείτε γιατί </w:t>
      </w:r>
      <w:r>
        <w:rPr>
          <w:rFonts w:eastAsia="Times New Roman"/>
          <w:szCs w:val="24"/>
        </w:rPr>
        <w:t>φ</w:t>
      </w:r>
      <w:r w:rsidRPr="00B2668B">
        <w:rPr>
          <w:rFonts w:eastAsia="Times New Roman"/>
          <w:szCs w:val="24"/>
        </w:rPr>
        <w:t>τάσαμε σε αυτό που φτάσαμε</w:t>
      </w:r>
      <w:r>
        <w:rPr>
          <w:rFonts w:eastAsia="Times New Roman"/>
          <w:szCs w:val="24"/>
        </w:rPr>
        <w:t>.</w:t>
      </w:r>
    </w:p>
    <w:p w14:paraId="064531F2" w14:textId="77777777" w:rsidR="00C04CE1" w:rsidRDefault="00722F08">
      <w:pPr>
        <w:spacing w:line="600" w:lineRule="auto"/>
        <w:ind w:firstLine="720"/>
        <w:jc w:val="both"/>
        <w:rPr>
          <w:rFonts w:eastAsia="Times New Roman"/>
          <w:szCs w:val="24"/>
        </w:rPr>
      </w:pPr>
      <w:r>
        <w:rPr>
          <w:rFonts w:eastAsia="Times New Roman"/>
          <w:szCs w:val="24"/>
        </w:rPr>
        <w:t xml:space="preserve">Για εμάς, </w:t>
      </w:r>
      <w:r w:rsidRPr="00B2668B">
        <w:rPr>
          <w:rFonts w:eastAsia="Times New Roman"/>
          <w:szCs w:val="24"/>
        </w:rPr>
        <w:t xml:space="preserve">το κυρίαρχο </w:t>
      </w:r>
      <w:r>
        <w:rPr>
          <w:rFonts w:eastAsia="Times New Roman"/>
          <w:szCs w:val="24"/>
        </w:rPr>
        <w:t>γ</w:t>
      </w:r>
      <w:r w:rsidRPr="00B2668B">
        <w:rPr>
          <w:rFonts w:eastAsia="Times New Roman"/>
          <w:szCs w:val="24"/>
        </w:rPr>
        <w:t xml:space="preserve">ια να κατανοήσεις αυτή την κρίση είναι να καταλάβουμε ποια είναι </w:t>
      </w:r>
      <w:r>
        <w:rPr>
          <w:rFonts w:eastAsia="Times New Roman"/>
          <w:szCs w:val="24"/>
        </w:rPr>
        <w:t>η ο</w:t>
      </w:r>
      <w:r w:rsidRPr="00B2668B">
        <w:rPr>
          <w:rFonts w:eastAsia="Times New Roman"/>
          <w:szCs w:val="24"/>
        </w:rPr>
        <w:t>ικουμενική τάξη</w:t>
      </w:r>
      <w:r>
        <w:rPr>
          <w:rFonts w:eastAsia="Times New Roman"/>
          <w:szCs w:val="24"/>
        </w:rPr>
        <w:t>.</w:t>
      </w:r>
      <w:r w:rsidRPr="00B2668B">
        <w:rPr>
          <w:rFonts w:eastAsia="Times New Roman"/>
          <w:szCs w:val="24"/>
        </w:rPr>
        <w:t xml:space="preserve"> </w:t>
      </w:r>
      <w:r>
        <w:rPr>
          <w:rFonts w:eastAsia="Times New Roman"/>
          <w:szCs w:val="24"/>
        </w:rPr>
        <w:t>Ο</w:t>
      </w:r>
      <w:r w:rsidRPr="00B2668B">
        <w:rPr>
          <w:rFonts w:eastAsia="Times New Roman"/>
          <w:szCs w:val="24"/>
        </w:rPr>
        <w:t xml:space="preserve">ικουμενική τάξη </w:t>
      </w:r>
      <w:r>
        <w:rPr>
          <w:rFonts w:eastAsia="Times New Roman"/>
          <w:szCs w:val="24"/>
        </w:rPr>
        <w:t xml:space="preserve">σημαίνει </w:t>
      </w:r>
      <w:r w:rsidRPr="00B2668B">
        <w:rPr>
          <w:rFonts w:eastAsia="Times New Roman"/>
          <w:szCs w:val="24"/>
        </w:rPr>
        <w:t>αυτή η τάξη που τα δικά της συμφέροντα αντιπροσωπεύουν τα συμφέροντα όλης της κοινωνίας</w:t>
      </w:r>
      <w:r>
        <w:rPr>
          <w:rFonts w:eastAsia="Times New Roman"/>
          <w:szCs w:val="24"/>
        </w:rPr>
        <w:t xml:space="preserve">. </w:t>
      </w:r>
    </w:p>
    <w:p w14:paraId="064531F3" w14:textId="77777777" w:rsidR="00C04CE1" w:rsidRDefault="00722F08">
      <w:pPr>
        <w:spacing w:line="600" w:lineRule="auto"/>
        <w:ind w:firstLine="720"/>
        <w:jc w:val="both"/>
        <w:rPr>
          <w:rFonts w:eastAsia="Times New Roman"/>
          <w:szCs w:val="24"/>
        </w:rPr>
      </w:pPr>
      <w:r>
        <w:rPr>
          <w:rFonts w:eastAsia="Times New Roman"/>
          <w:szCs w:val="24"/>
        </w:rPr>
        <w:t>Για εσάς και τους ομοϊδεάτες σας, η ο</w:t>
      </w:r>
      <w:r w:rsidRPr="00B2668B">
        <w:rPr>
          <w:rFonts w:eastAsia="Times New Roman"/>
          <w:szCs w:val="24"/>
        </w:rPr>
        <w:t>ικουμενική τάξη είναι οι επιχειρηματίες</w:t>
      </w:r>
      <w:r>
        <w:rPr>
          <w:rFonts w:eastAsia="Times New Roman"/>
          <w:szCs w:val="24"/>
        </w:rPr>
        <w:t>,</w:t>
      </w:r>
      <w:r w:rsidRPr="00B2668B">
        <w:rPr>
          <w:rFonts w:eastAsia="Times New Roman"/>
          <w:szCs w:val="24"/>
        </w:rPr>
        <w:t xml:space="preserve"> είναι η </w:t>
      </w:r>
      <w:r>
        <w:rPr>
          <w:rFonts w:eastAsia="Times New Roman"/>
          <w:szCs w:val="24"/>
        </w:rPr>
        <w:t>ε</w:t>
      </w:r>
      <w:r w:rsidRPr="00B2668B">
        <w:rPr>
          <w:rFonts w:eastAsia="Times New Roman"/>
          <w:szCs w:val="24"/>
        </w:rPr>
        <w:t>λίτ</w:t>
      </w:r>
      <w:r>
        <w:rPr>
          <w:rFonts w:eastAsia="Times New Roman"/>
          <w:szCs w:val="24"/>
        </w:rPr>
        <w:t>,</w:t>
      </w:r>
      <w:r w:rsidRPr="00B2668B">
        <w:rPr>
          <w:rFonts w:eastAsia="Times New Roman"/>
          <w:szCs w:val="24"/>
        </w:rPr>
        <w:t xml:space="preserve"> είναι </w:t>
      </w:r>
      <w:r>
        <w:rPr>
          <w:rFonts w:eastAsia="Times New Roman"/>
          <w:szCs w:val="24"/>
        </w:rPr>
        <w:t>ο</w:t>
      </w:r>
      <w:r w:rsidRPr="00B2668B">
        <w:rPr>
          <w:rFonts w:eastAsia="Times New Roman"/>
          <w:szCs w:val="24"/>
        </w:rPr>
        <w:t>ι τραπεζίτες</w:t>
      </w:r>
      <w:r>
        <w:rPr>
          <w:rFonts w:eastAsia="Times New Roman"/>
          <w:szCs w:val="24"/>
        </w:rPr>
        <w:t>.</w:t>
      </w:r>
      <w:r w:rsidRPr="00B2668B">
        <w:rPr>
          <w:rFonts w:eastAsia="Times New Roman"/>
          <w:szCs w:val="24"/>
        </w:rPr>
        <w:t xml:space="preserve"> </w:t>
      </w:r>
      <w:r>
        <w:rPr>
          <w:rFonts w:eastAsia="Times New Roman"/>
          <w:szCs w:val="24"/>
        </w:rPr>
        <w:t>Κ</w:t>
      </w:r>
      <w:r w:rsidRPr="00B2668B">
        <w:rPr>
          <w:rFonts w:eastAsia="Times New Roman"/>
          <w:szCs w:val="24"/>
        </w:rPr>
        <w:t>αι γι</w:t>
      </w:r>
      <w:r>
        <w:rPr>
          <w:rFonts w:eastAsia="Times New Roman"/>
          <w:szCs w:val="24"/>
        </w:rPr>
        <w:t xml:space="preserve">’ </w:t>
      </w:r>
      <w:r w:rsidRPr="00B2668B">
        <w:rPr>
          <w:rFonts w:eastAsia="Times New Roman"/>
          <w:szCs w:val="24"/>
        </w:rPr>
        <w:t>αυτό</w:t>
      </w:r>
      <w:r>
        <w:rPr>
          <w:rFonts w:eastAsia="Times New Roman"/>
          <w:szCs w:val="24"/>
        </w:rPr>
        <w:t>,</w:t>
      </w:r>
      <w:r w:rsidRPr="00B2668B">
        <w:rPr>
          <w:rFonts w:eastAsia="Times New Roman"/>
          <w:szCs w:val="24"/>
        </w:rPr>
        <w:t xml:space="preserve"> για </w:t>
      </w:r>
      <w:r>
        <w:rPr>
          <w:rFonts w:eastAsia="Times New Roman"/>
          <w:szCs w:val="24"/>
        </w:rPr>
        <w:t>τριάντα</w:t>
      </w:r>
      <w:r w:rsidRPr="00B2668B">
        <w:rPr>
          <w:rFonts w:eastAsia="Times New Roman"/>
          <w:szCs w:val="24"/>
        </w:rPr>
        <w:t xml:space="preserve"> χρόνια πριν από την κρίση λέγατε ότι με τη μείωση των φόρων</w:t>
      </w:r>
      <w:r>
        <w:rPr>
          <w:rFonts w:eastAsia="Times New Roman"/>
          <w:szCs w:val="24"/>
        </w:rPr>
        <w:t>,</w:t>
      </w:r>
      <w:r w:rsidRPr="00B2668B">
        <w:rPr>
          <w:rFonts w:eastAsia="Times New Roman"/>
          <w:szCs w:val="24"/>
        </w:rPr>
        <w:t xml:space="preserve"> με τη φιλελευθεροποίηση</w:t>
      </w:r>
      <w:r>
        <w:rPr>
          <w:rFonts w:eastAsia="Times New Roman"/>
          <w:szCs w:val="24"/>
        </w:rPr>
        <w:t>,</w:t>
      </w:r>
      <w:r w:rsidRPr="00B2668B">
        <w:rPr>
          <w:rFonts w:eastAsia="Times New Roman"/>
          <w:szCs w:val="24"/>
        </w:rPr>
        <w:t xml:space="preserve"> θα δημιουργηθούν</w:t>
      </w:r>
      <w:r>
        <w:rPr>
          <w:rFonts w:eastAsia="Times New Roman"/>
          <w:szCs w:val="24"/>
        </w:rPr>
        <w:t xml:space="preserve"> οι</w:t>
      </w:r>
      <w:r w:rsidRPr="00B2668B">
        <w:rPr>
          <w:rFonts w:eastAsia="Times New Roman"/>
          <w:szCs w:val="24"/>
        </w:rPr>
        <w:t xml:space="preserve"> συνθήκες </w:t>
      </w:r>
      <w:r>
        <w:rPr>
          <w:rFonts w:eastAsia="Times New Roman"/>
          <w:szCs w:val="24"/>
        </w:rPr>
        <w:t xml:space="preserve">για να βοηθηθεί όλη η κοινωνία. </w:t>
      </w:r>
    </w:p>
    <w:p w14:paraId="064531F4" w14:textId="77777777" w:rsidR="00C04CE1" w:rsidRDefault="00722F08">
      <w:pPr>
        <w:spacing w:line="600" w:lineRule="auto"/>
        <w:ind w:firstLine="720"/>
        <w:jc w:val="both"/>
        <w:rPr>
          <w:rFonts w:eastAsia="Times New Roman"/>
          <w:szCs w:val="24"/>
        </w:rPr>
      </w:pPr>
      <w:r>
        <w:rPr>
          <w:rFonts w:eastAsia="Times New Roman"/>
          <w:szCs w:val="24"/>
        </w:rPr>
        <w:t xml:space="preserve">Εμείς, αντιθέτως, </w:t>
      </w:r>
      <w:r w:rsidRPr="00B2668B">
        <w:rPr>
          <w:rFonts w:eastAsia="Times New Roman"/>
          <w:szCs w:val="24"/>
        </w:rPr>
        <w:t>λέγαμε και λέ</w:t>
      </w:r>
      <w:r>
        <w:rPr>
          <w:rFonts w:eastAsia="Times New Roman"/>
          <w:szCs w:val="24"/>
        </w:rPr>
        <w:t>μ</w:t>
      </w:r>
      <w:r w:rsidRPr="00B2668B">
        <w:rPr>
          <w:rFonts w:eastAsia="Times New Roman"/>
          <w:szCs w:val="24"/>
        </w:rPr>
        <w:t xml:space="preserve">ε ότι η </w:t>
      </w:r>
      <w:r>
        <w:rPr>
          <w:rFonts w:eastAsia="Times New Roman"/>
          <w:szCs w:val="24"/>
        </w:rPr>
        <w:t>ο</w:t>
      </w:r>
      <w:r w:rsidRPr="00B2668B">
        <w:rPr>
          <w:rFonts w:eastAsia="Times New Roman"/>
          <w:szCs w:val="24"/>
        </w:rPr>
        <w:t xml:space="preserve">ικουμενική </w:t>
      </w:r>
      <w:r>
        <w:rPr>
          <w:rFonts w:eastAsia="Times New Roman"/>
          <w:szCs w:val="24"/>
        </w:rPr>
        <w:t xml:space="preserve">τάξη </w:t>
      </w:r>
      <w:r w:rsidRPr="00B2668B">
        <w:rPr>
          <w:rFonts w:eastAsia="Times New Roman"/>
          <w:szCs w:val="24"/>
        </w:rPr>
        <w:t>είναι ο κόσμος της εργασίας</w:t>
      </w:r>
      <w:r>
        <w:rPr>
          <w:rFonts w:eastAsia="Times New Roman"/>
          <w:szCs w:val="24"/>
        </w:rPr>
        <w:t>.</w:t>
      </w:r>
      <w:r w:rsidRPr="00B2668B">
        <w:rPr>
          <w:rFonts w:eastAsia="Times New Roman"/>
          <w:szCs w:val="24"/>
        </w:rPr>
        <w:t xml:space="preserve"> </w:t>
      </w:r>
      <w:r>
        <w:rPr>
          <w:rFonts w:eastAsia="Times New Roman"/>
          <w:szCs w:val="24"/>
        </w:rPr>
        <w:t>Γι’</w:t>
      </w:r>
      <w:r w:rsidRPr="00B2668B">
        <w:rPr>
          <w:rFonts w:eastAsia="Times New Roman"/>
          <w:szCs w:val="24"/>
        </w:rPr>
        <w:t xml:space="preserve"> αυτό πιστεύουμε ότι οι συλλογικές συμβάσεις είναι ωφέλιμες για το σύνολο της κοινωνίας</w:t>
      </w:r>
      <w:r>
        <w:rPr>
          <w:rFonts w:eastAsia="Times New Roman"/>
          <w:szCs w:val="24"/>
        </w:rPr>
        <w:t>,</w:t>
      </w:r>
      <w:r w:rsidRPr="00B2668B">
        <w:rPr>
          <w:rFonts w:eastAsia="Times New Roman"/>
          <w:szCs w:val="24"/>
        </w:rPr>
        <w:t xml:space="preserve"> αλλά και για την οικονομία</w:t>
      </w:r>
      <w:r>
        <w:rPr>
          <w:rFonts w:eastAsia="Times New Roman"/>
          <w:szCs w:val="24"/>
        </w:rPr>
        <w:t>.</w:t>
      </w:r>
      <w:r w:rsidRPr="00B2668B">
        <w:rPr>
          <w:rFonts w:eastAsia="Times New Roman"/>
          <w:szCs w:val="24"/>
        </w:rPr>
        <w:t xml:space="preserve"> </w:t>
      </w:r>
      <w:r>
        <w:rPr>
          <w:rFonts w:eastAsia="Times New Roman"/>
          <w:szCs w:val="24"/>
        </w:rPr>
        <w:t>Γι’</w:t>
      </w:r>
      <w:r w:rsidRPr="00B2668B">
        <w:rPr>
          <w:rFonts w:eastAsia="Times New Roman"/>
          <w:szCs w:val="24"/>
        </w:rPr>
        <w:t xml:space="preserve"> αυτό πιστεύουμε ότι η αύξηση του κατώτατου μισθού είναι ωφέλιμη για το σύνολο της κοινωνίας και για την οικονομία</w:t>
      </w:r>
      <w:r>
        <w:rPr>
          <w:rFonts w:eastAsia="Times New Roman"/>
          <w:szCs w:val="24"/>
        </w:rPr>
        <w:t>. Γι’</w:t>
      </w:r>
      <w:r w:rsidRPr="00B2668B">
        <w:rPr>
          <w:rFonts w:eastAsia="Times New Roman"/>
          <w:szCs w:val="24"/>
        </w:rPr>
        <w:t xml:space="preserve"> αυτό πιστεύουμε ότι το κοινωνικό κράτος είναι ωφέλιμο για το σύνολο της κοινωνίας και για την οικονομία</w:t>
      </w:r>
      <w:r>
        <w:rPr>
          <w:rFonts w:eastAsia="Times New Roman"/>
          <w:szCs w:val="24"/>
        </w:rPr>
        <w:t xml:space="preserve">. </w:t>
      </w:r>
      <w:r>
        <w:rPr>
          <w:rFonts w:eastAsia="Times New Roman"/>
          <w:szCs w:val="24"/>
        </w:rPr>
        <w:lastRenderedPageBreak/>
        <w:t>Γι’</w:t>
      </w:r>
      <w:r w:rsidRPr="00B2668B">
        <w:rPr>
          <w:rFonts w:eastAsia="Times New Roman"/>
          <w:szCs w:val="24"/>
        </w:rPr>
        <w:t xml:space="preserve"> αυτό πιστεύουμε ότι το δημόσιο σύστημα ασφάλισης είναι ωφέλιμο για το σύνολο της κοινωνίας και της οικονομίας</w:t>
      </w:r>
      <w:r>
        <w:rPr>
          <w:rFonts w:eastAsia="Times New Roman"/>
          <w:szCs w:val="24"/>
        </w:rPr>
        <w:t>.</w:t>
      </w:r>
      <w:r w:rsidRPr="00B2668B">
        <w:rPr>
          <w:rFonts w:eastAsia="Times New Roman"/>
          <w:szCs w:val="24"/>
        </w:rPr>
        <w:t xml:space="preserve"> </w:t>
      </w:r>
      <w:r>
        <w:rPr>
          <w:rFonts w:eastAsia="Times New Roman"/>
          <w:szCs w:val="24"/>
        </w:rPr>
        <w:t>Γι’ αυτό</w:t>
      </w:r>
      <w:r w:rsidRPr="00B2668B">
        <w:rPr>
          <w:rFonts w:eastAsia="Times New Roman"/>
          <w:szCs w:val="24"/>
        </w:rPr>
        <w:t xml:space="preserve"> εμείς θέλου</w:t>
      </w:r>
      <w:r>
        <w:rPr>
          <w:rFonts w:eastAsia="Times New Roman"/>
          <w:szCs w:val="24"/>
        </w:rPr>
        <w:t>με</w:t>
      </w:r>
      <w:r w:rsidRPr="00B2668B">
        <w:rPr>
          <w:rFonts w:eastAsia="Times New Roman"/>
          <w:szCs w:val="24"/>
        </w:rPr>
        <w:t xml:space="preserve"> να έχου</w:t>
      </w:r>
      <w:r>
        <w:rPr>
          <w:rFonts w:eastAsia="Times New Roman"/>
          <w:szCs w:val="24"/>
        </w:rPr>
        <w:t>με</w:t>
      </w:r>
      <w:r w:rsidRPr="00B2668B">
        <w:rPr>
          <w:rFonts w:eastAsia="Times New Roman"/>
          <w:szCs w:val="24"/>
        </w:rPr>
        <w:t xml:space="preserve"> στο κέντρο των πολιτικών μ</w:t>
      </w:r>
      <w:r>
        <w:rPr>
          <w:rFonts w:eastAsia="Times New Roman"/>
          <w:szCs w:val="24"/>
        </w:rPr>
        <w:t>ας τον κόσμο</w:t>
      </w:r>
      <w:r w:rsidRPr="00B2668B">
        <w:rPr>
          <w:rFonts w:eastAsia="Times New Roman"/>
          <w:szCs w:val="24"/>
        </w:rPr>
        <w:t xml:space="preserve"> της εργασίας</w:t>
      </w:r>
      <w:r>
        <w:rPr>
          <w:rFonts w:eastAsia="Times New Roman"/>
          <w:szCs w:val="24"/>
        </w:rPr>
        <w:t>.</w:t>
      </w:r>
      <w:r w:rsidRPr="00B2668B">
        <w:rPr>
          <w:rFonts w:eastAsia="Times New Roman"/>
          <w:szCs w:val="24"/>
        </w:rPr>
        <w:t xml:space="preserve"> </w:t>
      </w:r>
    </w:p>
    <w:p w14:paraId="064531F5" w14:textId="77777777" w:rsidR="00C04CE1" w:rsidRDefault="00722F08">
      <w:pPr>
        <w:spacing w:line="600" w:lineRule="auto"/>
        <w:ind w:firstLine="720"/>
        <w:jc w:val="both"/>
        <w:rPr>
          <w:rFonts w:eastAsia="Times New Roman"/>
          <w:szCs w:val="24"/>
        </w:rPr>
      </w:pPr>
      <w:r>
        <w:rPr>
          <w:rFonts w:eastAsia="Times New Roman"/>
          <w:szCs w:val="24"/>
        </w:rPr>
        <w:t>Ε</w:t>
      </w:r>
      <w:r w:rsidRPr="00B2668B">
        <w:rPr>
          <w:rFonts w:eastAsia="Times New Roman"/>
          <w:szCs w:val="24"/>
        </w:rPr>
        <w:t>πιτρέψτε μου να αρχίσ</w:t>
      </w:r>
      <w:r>
        <w:rPr>
          <w:rFonts w:eastAsia="Times New Roman"/>
          <w:szCs w:val="24"/>
        </w:rPr>
        <w:t xml:space="preserve">ω με </w:t>
      </w:r>
      <w:r w:rsidRPr="00B2668B">
        <w:rPr>
          <w:rFonts w:eastAsia="Times New Roman"/>
          <w:szCs w:val="24"/>
        </w:rPr>
        <w:t xml:space="preserve">τη </w:t>
      </w:r>
      <w:r>
        <w:rPr>
          <w:rFonts w:eastAsia="Times New Roman"/>
          <w:szCs w:val="24"/>
        </w:rPr>
        <w:t>Δεξιά και γι’</w:t>
      </w:r>
      <w:r w:rsidRPr="00B2668B">
        <w:rPr>
          <w:rFonts w:eastAsia="Times New Roman"/>
          <w:szCs w:val="24"/>
        </w:rPr>
        <w:t xml:space="preserve"> αυτά τα </w:t>
      </w:r>
      <w:r>
        <w:rPr>
          <w:rFonts w:eastAsia="Times New Roman"/>
          <w:szCs w:val="24"/>
        </w:rPr>
        <w:t xml:space="preserve">τριάντα χρόνια </w:t>
      </w:r>
      <w:r w:rsidRPr="00B2668B">
        <w:rPr>
          <w:rFonts w:eastAsia="Times New Roman"/>
          <w:szCs w:val="24"/>
        </w:rPr>
        <w:t xml:space="preserve">που </w:t>
      </w:r>
      <w:r>
        <w:rPr>
          <w:rFonts w:eastAsia="Times New Roman"/>
          <w:szCs w:val="24"/>
        </w:rPr>
        <w:t>η ο</w:t>
      </w:r>
      <w:r w:rsidRPr="00B2668B">
        <w:rPr>
          <w:rFonts w:eastAsia="Times New Roman"/>
          <w:szCs w:val="24"/>
        </w:rPr>
        <w:t xml:space="preserve">ικουμενική </w:t>
      </w:r>
      <w:r>
        <w:rPr>
          <w:rFonts w:eastAsia="Times New Roman"/>
          <w:szCs w:val="24"/>
        </w:rPr>
        <w:t>τάξη</w:t>
      </w:r>
      <w:r w:rsidRPr="00B2668B">
        <w:rPr>
          <w:rFonts w:eastAsia="Times New Roman"/>
          <w:szCs w:val="24"/>
        </w:rPr>
        <w:t xml:space="preserve"> </w:t>
      </w:r>
      <w:r>
        <w:rPr>
          <w:rFonts w:eastAsia="Times New Roman"/>
          <w:szCs w:val="24"/>
        </w:rPr>
        <w:t>υ</w:t>
      </w:r>
      <w:r w:rsidRPr="00B2668B">
        <w:rPr>
          <w:rFonts w:eastAsia="Times New Roman"/>
          <w:szCs w:val="24"/>
        </w:rPr>
        <w:t xml:space="preserve">ποτίθεται ότι ήταν </w:t>
      </w:r>
      <w:r>
        <w:rPr>
          <w:rFonts w:eastAsia="Times New Roman"/>
          <w:szCs w:val="24"/>
        </w:rPr>
        <w:t>οι επιχειρήσεις,</w:t>
      </w:r>
      <w:r w:rsidRPr="00B2668B">
        <w:rPr>
          <w:rFonts w:eastAsia="Times New Roman"/>
          <w:szCs w:val="24"/>
        </w:rPr>
        <w:t xml:space="preserve"> </w:t>
      </w:r>
      <w:r>
        <w:rPr>
          <w:rFonts w:eastAsia="Times New Roman"/>
          <w:szCs w:val="24"/>
        </w:rPr>
        <w:t xml:space="preserve">οι επιχειρηματίες, οι </w:t>
      </w:r>
      <w:r w:rsidRPr="00B2668B">
        <w:rPr>
          <w:rFonts w:eastAsia="Times New Roman"/>
          <w:szCs w:val="24"/>
        </w:rPr>
        <w:t>τραπεζίτες</w:t>
      </w:r>
      <w:r>
        <w:rPr>
          <w:rFonts w:eastAsia="Times New Roman"/>
          <w:szCs w:val="24"/>
        </w:rPr>
        <w:t>.</w:t>
      </w:r>
      <w:r w:rsidRPr="00B2668B">
        <w:rPr>
          <w:rFonts w:eastAsia="Times New Roman"/>
          <w:szCs w:val="24"/>
        </w:rPr>
        <w:t xml:space="preserve"> </w:t>
      </w:r>
      <w:r>
        <w:rPr>
          <w:rFonts w:eastAsia="Times New Roman"/>
          <w:szCs w:val="24"/>
        </w:rPr>
        <w:t>Γ</w:t>
      </w:r>
      <w:r w:rsidRPr="00B2668B">
        <w:rPr>
          <w:rFonts w:eastAsia="Times New Roman"/>
          <w:szCs w:val="24"/>
        </w:rPr>
        <w:t xml:space="preserve">ια </w:t>
      </w:r>
      <w:r>
        <w:rPr>
          <w:rFonts w:eastAsia="Times New Roman"/>
          <w:szCs w:val="24"/>
        </w:rPr>
        <w:t>τριάντα</w:t>
      </w:r>
      <w:r w:rsidRPr="00B2668B">
        <w:rPr>
          <w:rFonts w:eastAsia="Times New Roman"/>
          <w:szCs w:val="24"/>
        </w:rPr>
        <w:t xml:space="preserve"> χρόνια το πιστέψατε εσείς και δυστυχώς το πίστεψε </w:t>
      </w:r>
      <w:r>
        <w:rPr>
          <w:rFonts w:eastAsia="Times New Roman"/>
          <w:szCs w:val="24"/>
        </w:rPr>
        <w:t xml:space="preserve">κι </w:t>
      </w:r>
      <w:r w:rsidRPr="00B2668B">
        <w:rPr>
          <w:rFonts w:eastAsia="Times New Roman"/>
          <w:szCs w:val="24"/>
        </w:rPr>
        <w:t xml:space="preserve">ένα μεγάλο κομμάτι της </w:t>
      </w:r>
      <w:r>
        <w:rPr>
          <w:rFonts w:eastAsia="Times New Roman"/>
          <w:szCs w:val="24"/>
        </w:rPr>
        <w:t>Κ</w:t>
      </w:r>
      <w:r w:rsidRPr="00B2668B">
        <w:rPr>
          <w:rFonts w:eastAsia="Times New Roman"/>
          <w:szCs w:val="24"/>
        </w:rPr>
        <w:t>εντροαριστεράς</w:t>
      </w:r>
      <w:r>
        <w:rPr>
          <w:rFonts w:eastAsia="Times New Roman"/>
          <w:szCs w:val="24"/>
        </w:rPr>
        <w:t>.</w:t>
      </w:r>
      <w:r w:rsidRPr="00B2668B">
        <w:rPr>
          <w:rFonts w:eastAsia="Times New Roman"/>
          <w:szCs w:val="24"/>
        </w:rPr>
        <w:t xml:space="preserve"> Μόνο που αυτό δεν βοήθησε ούτε την παγκόσμια οικονομία ούτε την κοινωνία</w:t>
      </w:r>
      <w:r>
        <w:rPr>
          <w:rFonts w:eastAsia="Times New Roman"/>
          <w:szCs w:val="24"/>
        </w:rPr>
        <w:t>.</w:t>
      </w:r>
      <w:r w:rsidRPr="00B2668B">
        <w:rPr>
          <w:rFonts w:eastAsia="Times New Roman"/>
          <w:szCs w:val="24"/>
        </w:rPr>
        <w:t xml:space="preserve"> </w:t>
      </w:r>
      <w:r>
        <w:rPr>
          <w:rFonts w:eastAsia="Times New Roman"/>
          <w:szCs w:val="24"/>
        </w:rPr>
        <w:t>Γ</w:t>
      </w:r>
      <w:r w:rsidRPr="00B2668B">
        <w:rPr>
          <w:rFonts w:eastAsia="Times New Roman"/>
          <w:szCs w:val="24"/>
        </w:rPr>
        <w:t xml:space="preserve">ιατί </w:t>
      </w:r>
      <w:r>
        <w:rPr>
          <w:rFonts w:eastAsia="Times New Roman"/>
          <w:szCs w:val="24"/>
        </w:rPr>
        <w:t xml:space="preserve">σε αυτά τα τριάντα χρόνια η ανάπτυξη </w:t>
      </w:r>
      <w:r w:rsidRPr="00B2668B">
        <w:rPr>
          <w:rFonts w:eastAsia="Times New Roman"/>
          <w:szCs w:val="24"/>
        </w:rPr>
        <w:t>ήταν χαμηλότερη από ό</w:t>
      </w:r>
      <w:r>
        <w:rPr>
          <w:rFonts w:eastAsia="Times New Roman"/>
          <w:szCs w:val="24"/>
        </w:rPr>
        <w:t>,</w:t>
      </w:r>
      <w:r w:rsidRPr="00B2668B">
        <w:rPr>
          <w:rFonts w:eastAsia="Times New Roman"/>
          <w:szCs w:val="24"/>
        </w:rPr>
        <w:t xml:space="preserve">τι ήταν τη δεκαετία του </w:t>
      </w:r>
      <w:r>
        <w:rPr>
          <w:rFonts w:eastAsia="Times New Roman"/>
          <w:szCs w:val="24"/>
        </w:rPr>
        <w:t>1950</w:t>
      </w:r>
      <w:r w:rsidRPr="00B2668B">
        <w:rPr>
          <w:rFonts w:eastAsia="Times New Roman"/>
          <w:szCs w:val="24"/>
        </w:rPr>
        <w:t xml:space="preserve"> και του </w:t>
      </w:r>
      <w:r>
        <w:rPr>
          <w:rFonts w:eastAsia="Times New Roman"/>
          <w:szCs w:val="24"/>
        </w:rPr>
        <w:t>19</w:t>
      </w:r>
      <w:r w:rsidRPr="00B2668B">
        <w:rPr>
          <w:rFonts w:eastAsia="Times New Roman"/>
          <w:szCs w:val="24"/>
        </w:rPr>
        <w:t>60</w:t>
      </w:r>
      <w:r>
        <w:rPr>
          <w:rFonts w:eastAsia="Times New Roman"/>
          <w:szCs w:val="24"/>
        </w:rPr>
        <w:t>,</w:t>
      </w:r>
      <w:r w:rsidRPr="00B2668B">
        <w:rPr>
          <w:rFonts w:eastAsia="Times New Roman"/>
          <w:szCs w:val="24"/>
        </w:rPr>
        <w:t xml:space="preserve"> ο ρυθμός αύξησης </w:t>
      </w:r>
      <w:r>
        <w:rPr>
          <w:rFonts w:eastAsia="Times New Roman"/>
          <w:szCs w:val="24"/>
        </w:rPr>
        <w:t>της παραγωγικότητας ήταν μικρότερος</w:t>
      </w:r>
      <w:r w:rsidRPr="00B2668B">
        <w:rPr>
          <w:rFonts w:eastAsia="Times New Roman"/>
          <w:szCs w:val="24"/>
        </w:rPr>
        <w:t xml:space="preserve"> από τη δεκαετία του </w:t>
      </w:r>
      <w:r>
        <w:rPr>
          <w:rFonts w:eastAsia="Times New Roman"/>
          <w:szCs w:val="24"/>
        </w:rPr>
        <w:t>19</w:t>
      </w:r>
      <w:r w:rsidRPr="00B2668B">
        <w:rPr>
          <w:rFonts w:eastAsia="Times New Roman"/>
          <w:szCs w:val="24"/>
        </w:rPr>
        <w:t xml:space="preserve">50 και </w:t>
      </w:r>
      <w:r>
        <w:rPr>
          <w:rFonts w:eastAsia="Times New Roman"/>
          <w:szCs w:val="24"/>
        </w:rPr>
        <w:t>19</w:t>
      </w:r>
      <w:r w:rsidRPr="00B2668B">
        <w:rPr>
          <w:rFonts w:eastAsia="Times New Roman"/>
          <w:szCs w:val="24"/>
        </w:rPr>
        <w:t>60</w:t>
      </w:r>
      <w:r>
        <w:rPr>
          <w:rFonts w:eastAsia="Times New Roman"/>
          <w:szCs w:val="24"/>
        </w:rPr>
        <w:t>,</w:t>
      </w:r>
      <w:r w:rsidRPr="00B2668B">
        <w:rPr>
          <w:rFonts w:eastAsia="Times New Roman"/>
          <w:szCs w:val="24"/>
        </w:rPr>
        <w:t xml:space="preserve"> παρ</w:t>
      </w:r>
      <w:r>
        <w:rPr>
          <w:rFonts w:eastAsia="Times New Roman"/>
          <w:szCs w:val="24"/>
        </w:rPr>
        <w:t>’ όλες τις σημαντικές τεχνολογικές εξελίξεις.</w:t>
      </w:r>
      <w:r w:rsidRPr="00B2668B">
        <w:rPr>
          <w:rFonts w:eastAsia="Times New Roman"/>
          <w:szCs w:val="24"/>
        </w:rPr>
        <w:t xml:space="preserve"> </w:t>
      </w:r>
      <w:r>
        <w:rPr>
          <w:rFonts w:eastAsia="Times New Roman"/>
          <w:szCs w:val="24"/>
        </w:rPr>
        <w:t>Υπήρχαν, όμως, αποτελέσματα.</w:t>
      </w:r>
      <w:r w:rsidRPr="00B2668B">
        <w:rPr>
          <w:rFonts w:eastAsia="Times New Roman"/>
          <w:szCs w:val="24"/>
        </w:rPr>
        <w:t xml:space="preserve"> </w:t>
      </w:r>
      <w:r>
        <w:rPr>
          <w:rFonts w:eastAsia="Times New Roman"/>
          <w:szCs w:val="24"/>
        </w:rPr>
        <w:t>Υπήρχαν</w:t>
      </w:r>
      <w:r w:rsidRPr="00B2668B">
        <w:rPr>
          <w:rFonts w:eastAsia="Times New Roman"/>
          <w:szCs w:val="24"/>
        </w:rPr>
        <w:t xml:space="preserve"> αποτελέσματα στην αύξηση της ανισότητας</w:t>
      </w:r>
      <w:r>
        <w:rPr>
          <w:rFonts w:eastAsia="Times New Roman"/>
          <w:szCs w:val="24"/>
        </w:rPr>
        <w:t>, υ</w:t>
      </w:r>
      <w:r w:rsidRPr="00B2668B">
        <w:rPr>
          <w:rFonts w:eastAsia="Times New Roman"/>
          <w:szCs w:val="24"/>
        </w:rPr>
        <w:t xml:space="preserve">πήρχε αποτέλεσμα </w:t>
      </w:r>
      <w:r>
        <w:rPr>
          <w:rFonts w:eastAsia="Times New Roman"/>
          <w:szCs w:val="24"/>
        </w:rPr>
        <w:t>στο</w:t>
      </w:r>
      <w:r w:rsidRPr="00B2668B">
        <w:rPr>
          <w:rFonts w:eastAsia="Times New Roman"/>
          <w:szCs w:val="24"/>
        </w:rPr>
        <w:t xml:space="preserve"> επίπεδο των θέσεων εργασίας</w:t>
      </w:r>
      <w:r>
        <w:rPr>
          <w:rFonts w:eastAsia="Times New Roman"/>
          <w:szCs w:val="24"/>
        </w:rPr>
        <w:t>, υ</w:t>
      </w:r>
      <w:r w:rsidRPr="00B2668B">
        <w:rPr>
          <w:rFonts w:eastAsia="Times New Roman"/>
          <w:szCs w:val="24"/>
        </w:rPr>
        <w:t xml:space="preserve">πήρχε αποτέλεσμα </w:t>
      </w:r>
      <w:r>
        <w:rPr>
          <w:rFonts w:eastAsia="Times New Roman"/>
          <w:szCs w:val="24"/>
        </w:rPr>
        <w:t>σ</w:t>
      </w:r>
      <w:r w:rsidRPr="00B2668B">
        <w:rPr>
          <w:rFonts w:eastAsia="Times New Roman"/>
          <w:szCs w:val="24"/>
        </w:rPr>
        <w:t>την αύξηση των περιφερειακών ανισοτήτων</w:t>
      </w:r>
      <w:r>
        <w:rPr>
          <w:rFonts w:eastAsia="Times New Roman"/>
          <w:szCs w:val="24"/>
        </w:rPr>
        <w:t>.</w:t>
      </w:r>
      <w:r w:rsidRPr="00B2668B">
        <w:rPr>
          <w:rFonts w:eastAsia="Times New Roman"/>
          <w:szCs w:val="24"/>
        </w:rPr>
        <w:t xml:space="preserve"> </w:t>
      </w:r>
    </w:p>
    <w:p w14:paraId="064531F6" w14:textId="77777777" w:rsidR="00C04CE1" w:rsidRDefault="00722F08">
      <w:pPr>
        <w:spacing w:line="600" w:lineRule="auto"/>
        <w:ind w:firstLine="720"/>
        <w:jc w:val="both"/>
        <w:rPr>
          <w:rFonts w:eastAsia="Times New Roman"/>
          <w:szCs w:val="24"/>
        </w:rPr>
      </w:pPr>
      <w:r w:rsidRPr="00B2668B">
        <w:rPr>
          <w:rFonts w:eastAsia="Times New Roman"/>
          <w:szCs w:val="24"/>
        </w:rPr>
        <w:lastRenderedPageBreak/>
        <w:t>Δεν ξέρω αν το σκέφτεστε ποτέ αυτό</w:t>
      </w:r>
      <w:r>
        <w:rPr>
          <w:rFonts w:eastAsia="Times New Roman"/>
          <w:szCs w:val="24"/>
        </w:rPr>
        <w:t>,</w:t>
      </w:r>
      <w:r w:rsidRPr="00B2668B">
        <w:rPr>
          <w:rFonts w:eastAsia="Times New Roman"/>
          <w:szCs w:val="24"/>
        </w:rPr>
        <w:t xml:space="preserve"> αν η λέξη ανισότητα σας επηρεάζει</w:t>
      </w:r>
      <w:r>
        <w:rPr>
          <w:rFonts w:eastAsia="Times New Roman"/>
          <w:szCs w:val="24"/>
        </w:rPr>
        <w:t>.</w:t>
      </w:r>
      <w:r w:rsidRPr="00B2668B">
        <w:rPr>
          <w:rFonts w:eastAsia="Times New Roman"/>
          <w:szCs w:val="24"/>
        </w:rPr>
        <w:t xml:space="preserve"> </w:t>
      </w:r>
      <w:r>
        <w:rPr>
          <w:rFonts w:eastAsia="Times New Roman"/>
          <w:szCs w:val="24"/>
        </w:rPr>
        <w:t>Έ</w:t>
      </w:r>
      <w:r w:rsidRPr="00B2668B">
        <w:rPr>
          <w:rFonts w:eastAsia="Times New Roman"/>
          <w:szCs w:val="24"/>
        </w:rPr>
        <w:t xml:space="preserve">χετε καταλάβει </w:t>
      </w:r>
      <w:r>
        <w:rPr>
          <w:rFonts w:eastAsia="Times New Roman"/>
          <w:szCs w:val="24"/>
        </w:rPr>
        <w:t>π</w:t>
      </w:r>
      <w:r w:rsidRPr="00B2668B">
        <w:rPr>
          <w:rFonts w:eastAsia="Times New Roman"/>
          <w:szCs w:val="24"/>
        </w:rPr>
        <w:t xml:space="preserve">όσο έχει αλλάξει ο καπιταλισμός τα τελευταία </w:t>
      </w:r>
      <w:r>
        <w:rPr>
          <w:rFonts w:eastAsia="Times New Roman"/>
          <w:szCs w:val="24"/>
        </w:rPr>
        <w:t>τριάντα</w:t>
      </w:r>
      <w:r w:rsidRPr="00B2668B">
        <w:rPr>
          <w:rFonts w:eastAsia="Times New Roman"/>
          <w:szCs w:val="24"/>
        </w:rPr>
        <w:t xml:space="preserve"> χρόνια</w:t>
      </w:r>
      <w:r>
        <w:rPr>
          <w:rFonts w:eastAsia="Times New Roman"/>
          <w:szCs w:val="24"/>
        </w:rPr>
        <w:t>,</w:t>
      </w:r>
      <w:r w:rsidRPr="00B2668B">
        <w:rPr>
          <w:rFonts w:eastAsia="Times New Roman"/>
          <w:szCs w:val="24"/>
        </w:rPr>
        <w:t xml:space="preserve"> </w:t>
      </w:r>
      <w:r>
        <w:rPr>
          <w:rFonts w:eastAsia="Times New Roman"/>
          <w:szCs w:val="24"/>
        </w:rPr>
        <w:t>α</w:t>
      </w:r>
      <w:r w:rsidRPr="00B2668B">
        <w:rPr>
          <w:rFonts w:eastAsia="Times New Roman"/>
          <w:szCs w:val="24"/>
        </w:rPr>
        <w:t>πλώς αμφιβάλλω αν το έχετε σκεφτεί ποτέ</w:t>
      </w:r>
      <w:r>
        <w:rPr>
          <w:rFonts w:eastAsia="Times New Roman"/>
          <w:szCs w:val="24"/>
        </w:rPr>
        <w:t>. Γιατί ο Αρχηγός σας λέει ότι</w:t>
      </w:r>
      <w:r w:rsidRPr="00B2668B">
        <w:rPr>
          <w:rFonts w:eastAsia="Times New Roman"/>
          <w:szCs w:val="24"/>
        </w:rPr>
        <w:t xml:space="preserve"> η ανισότητα είναι μέσα στα γονίδιά </w:t>
      </w:r>
      <w:r>
        <w:rPr>
          <w:rFonts w:eastAsia="Times New Roman"/>
          <w:szCs w:val="24"/>
        </w:rPr>
        <w:t>μας.</w:t>
      </w:r>
      <w:r w:rsidRPr="00B2668B">
        <w:rPr>
          <w:rFonts w:eastAsia="Times New Roman"/>
          <w:szCs w:val="24"/>
        </w:rPr>
        <w:t xml:space="preserve"> </w:t>
      </w:r>
      <w:r>
        <w:rPr>
          <w:rFonts w:eastAsia="Times New Roman"/>
          <w:szCs w:val="24"/>
        </w:rPr>
        <w:t xml:space="preserve">Άρα, αφού </w:t>
      </w:r>
      <w:r w:rsidRPr="00B2668B">
        <w:rPr>
          <w:rFonts w:eastAsia="Times New Roman"/>
          <w:szCs w:val="24"/>
        </w:rPr>
        <w:t xml:space="preserve">είναι μέσα στα γονίδιά </w:t>
      </w:r>
      <w:r>
        <w:rPr>
          <w:rFonts w:eastAsia="Times New Roman"/>
          <w:szCs w:val="24"/>
        </w:rPr>
        <w:t>μας,</w:t>
      </w:r>
      <w:r w:rsidRPr="00B2668B">
        <w:rPr>
          <w:rFonts w:eastAsia="Times New Roman"/>
          <w:szCs w:val="24"/>
        </w:rPr>
        <w:t xml:space="preserve"> δεν χρειαζόμαστε καν να το σκεφτούμε</w:t>
      </w:r>
      <w:r>
        <w:rPr>
          <w:rFonts w:eastAsia="Times New Roman"/>
          <w:szCs w:val="24"/>
        </w:rPr>
        <w:t>.</w:t>
      </w:r>
      <w:r w:rsidRPr="00B2668B">
        <w:rPr>
          <w:rFonts w:eastAsia="Times New Roman"/>
          <w:szCs w:val="24"/>
        </w:rPr>
        <w:t xml:space="preserve"> Και άρα</w:t>
      </w:r>
      <w:r>
        <w:rPr>
          <w:rFonts w:eastAsia="Times New Roman"/>
          <w:szCs w:val="24"/>
        </w:rPr>
        <w:t>,</w:t>
      </w:r>
      <w:r w:rsidRPr="00B2668B">
        <w:rPr>
          <w:rFonts w:eastAsia="Times New Roman"/>
          <w:szCs w:val="24"/>
        </w:rPr>
        <w:t xml:space="preserve"> συνεχίζετ</w:t>
      </w:r>
      <w:r>
        <w:rPr>
          <w:rFonts w:eastAsia="Times New Roman"/>
          <w:szCs w:val="24"/>
        </w:rPr>
        <w:t>ε</w:t>
      </w:r>
      <w:r w:rsidRPr="00B2668B">
        <w:rPr>
          <w:rFonts w:eastAsia="Times New Roman"/>
          <w:szCs w:val="24"/>
        </w:rPr>
        <w:t xml:space="preserve"> με αυτή την ίδια πολιτική</w:t>
      </w:r>
      <w:r>
        <w:rPr>
          <w:rFonts w:eastAsia="Times New Roman"/>
          <w:szCs w:val="24"/>
        </w:rPr>
        <w:t>,</w:t>
      </w:r>
      <w:r w:rsidRPr="00B2668B">
        <w:rPr>
          <w:rFonts w:eastAsia="Times New Roman"/>
          <w:szCs w:val="24"/>
        </w:rPr>
        <w:t xml:space="preserve"> </w:t>
      </w:r>
      <w:r>
        <w:rPr>
          <w:rFonts w:eastAsia="Times New Roman"/>
          <w:szCs w:val="24"/>
        </w:rPr>
        <w:t>ό</w:t>
      </w:r>
      <w:r w:rsidRPr="00B2668B">
        <w:rPr>
          <w:rFonts w:eastAsia="Times New Roman"/>
          <w:szCs w:val="24"/>
        </w:rPr>
        <w:t xml:space="preserve">που η μείωση των φόρων </w:t>
      </w:r>
      <w:r>
        <w:rPr>
          <w:rFonts w:eastAsia="Times New Roman"/>
          <w:szCs w:val="24"/>
        </w:rPr>
        <w:t>είναι</w:t>
      </w:r>
      <w:r w:rsidRPr="00B2668B">
        <w:rPr>
          <w:rFonts w:eastAsia="Times New Roman"/>
          <w:szCs w:val="24"/>
        </w:rPr>
        <w:t xml:space="preserve"> σχεδόν η </w:t>
      </w:r>
      <w:r>
        <w:rPr>
          <w:rFonts w:eastAsia="Times New Roman"/>
          <w:szCs w:val="24"/>
        </w:rPr>
        <w:t>μόνη</w:t>
      </w:r>
      <w:r w:rsidRPr="00B2668B">
        <w:rPr>
          <w:rFonts w:eastAsia="Times New Roman"/>
          <w:szCs w:val="24"/>
        </w:rPr>
        <w:t xml:space="preserve"> πολιτική που λέτε</w:t>
      </w:r>
      <w:r>
        <w:rPr>
          <w:rFonts w:eastAsia="Times New Roman"/>
          <w:szCs w:val="24"/>
        </w:rPr>
        <w:t>.</w:t>
      </w:r>
      <w:r w:rsidRPr="00B2668B">
        <w:rPr>
          <w:rFonts w:eastAsia="Times New Roman"/>
          <w:szCs w:val="24"/>
        </w:rPr>
        <w:t xml:space="preserve"> </w:t>
      </w:r>
    </w:p>
    <w:p w14:paraId="064531F7" w14:textId="77777777" w:rsidR="00C04CE1" w:rsidRDefault="00722F08">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Χουλιαράκης</w:t>
      </w:r>
      <w:proofErr w:type="spellEnd"/>
      <w:r>
        <w:rPr>
          <w:rFonts w:eastAsia="Times New Roman"/>
          <w:szCs w:val="24"/>
        </w:rPr>
        <w:t xml:space="preserve"> σε μια εξαιρετική ομιλία κατά την άποψή μου στη συζήτηση για τον προϋπολογισμό κοστολόγησε το πρόγραμμά σας για το 2019 στα 4,7 δισεκατομμύρια. Είπε ότι με τη δική του ανάλυση συσσωρευτικά αυτό το κόστος φτάνει στα 9,7 δισεκατομμύρια μέχρι το 2022. </w:t>
      </w:r>
    </w:p>
    <w:p w14:paraId="064531F8" w14:textId="77777777" w:rsidR="00C04CE1" w:rsidRDefault="00722F08">
      <w:pPr>
        <w:spacing w:line="600" w:lineRule="auto"/>
        <w:ind w:firstLine="720"/>
        <w:jc w:val="both"/>
        <w:rPr>
          <w:rFonts w:eastAsia="Times New Roman"/>
          <w:szCs w:val="24"/>
        </w:rPr>
      </w:pPr>
      <w:r>
        <w:rPr>
          <w:rFonts w:eastAsia="Times New Roman"/>
          <w:szCs w:val="24"/>
        </w:rPr>
        <w:t xml:space="preserve">Είπε ο κ. </w:t>
      </w:r>
      <w:proofErr w:type="spellStart"/>
      <w:r>
        <w:rPr>
          <w:rFonts w:eastAsia="Times New Roman"/>
          <w:szCs w:val="24"/>
        </w:rPr>
        <w:t>Χουλιαράκης</w:t>
      </w:r>
      <w:proofErr w:type="spellEnd"/>
      <w:r>
        <w:rPr>
          <w:rFonts w:eastAsia="Times New Roman"/>
          <w:szCs w:val="24"/>
        </w:rPr>
        <w:t xml:space="preserve"> ότι υπάρχουν τρία ενδεχόμενα. Το πρώτο είναι ότι η Νέα Δημοκρατία δεν είναι ειλικρινής και πρόσθεσε ότι αυτό είναι κάτι που δεν πιστεύει ο ίδιος. Μάλλον είναι καλύτερος άνθρωπος ο κ. </w:t>
      </w:r>
      <w:proofErr w:type="spellStart"/>
      <w:r>
        <w:rPr>
          <w:rFonts w:eastAsia="Times New Roman"/>
          <w:szCs w:val="24"/>
        </w:rPr>
        <w:t>Χουλιαράκης</w:t>
      </w:r>
      <w:proofErr w:type="spellEnd"/>
      <w:r>
        <w:rPr>
          <w:rFonts w:eastAsia="Times New Roman"/>
          <w:szCs w:val="24"/>
        </w:rPr>
        <w:t xml:space="preserve"> από μένα και μάλλον είναι και πιο ευγενικός. Την πρώτη εκδοχή δεν την σχολιάζω παραπέρα. </w:t>
      </w:r>
    </w:p>
    <w:p w14:paraId="064531F9"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Η δεύτερη εκδοχή είναι ότι θα μειώσετε τις κοινωνικές δαπάνες, τους μισθούς και τις συντάξεις και σας υπενθύμισε ότι το 20% του προϋπολογισμού είναι μισθοί και το 40% είναι συντάξεις. </w:t>
      </w:r>
    </w:p>
    <w:p w14:paraId="064531FA" w14:textId="77777777" w:rsidR="00C04CE1" w:rsidRDefault="00722F08">
      <w:pPr>
        <w:spacing w:line="600" w:lineRule="auto"/>
        <w:ind w:firstLine="720"/>
        <w:jc w:val="both"/>
        <w:rPr>
          <w:rFonts w:eastAsia="Times New Roman"/>
          <w:szCs w:val="24"/>
        </w:rPr>
      </w:pPr>
      <w:r>
        <w:rPr>
          <w:rFonts w:eastAsia="Times New Roman"/>
          <w:szCs w:val="24"/>
        </w:rPr>
        <w:t xml:space="preserve">Το τρίτο είναι ότι πιστεύετε πως η επιθετική μείωση φόρων είναι αυτοχρηματοδοτούμενη. Δηλαδή θα μειώσετε τους φόρους αλλά θα έχετε  περισσότερα έσοδα. </w:t>
      </w:r>
    </w:p>
    <w:p w14:paraId="064531FB" w14:textId="77777777" w:rsidR="00C04CE1" w:rsidRDefault="00722F08">
      <w:pPr>
        <w:spacing w:line="600" w:lineRule="auto"/>
        <w:ind w:firstLine="720"/>
        <w:jc w:val="both"/>
        <w:rPr>
          <w:rFonts w:eastAsia="Times New Roman"/>
          <w:szCs w:val="24"/>
        </w:rPr>
      </w:pPr>
      <w:r>
        <w:rPr>
          <w:rFonts w:eastAsia="Times New Roman"/>
          <w:szCs w:val="24"/>
        </w:rPr>
        <w:t xml:space="preserve">(Στο σημείο αυτό την Προεδρική Έδρα ο Α΄ Αντιπρόεδρος της Βουλής κ. </w:t>
      </w:r>
      <w:r w:rsidRPr="00C75F54">
        <w:rPr>
          <w:rFonts w:eastAsia="Times New Roman"/>
          <w:b/>
          <w:szCs w:val="24"/>
        </w:rPr>
        <w:t>ΑΝΑΣΤΑΣΙΟΣ ΚΟΥΡΑΚΗΣ</w:t>
      </w:r>
      <w:r>
        <w:rPr>
          <w:rFonts w:eastAsia="Times New Roman"/>
          <w:szCs w:val="24"/>
        </w:rPr>
        <w:t>)</w:t>
      </w:r>
    </w:p>
    <w:p w14:paraId="064531FC" w14:textId="77777777" w:rsidR="00C04CE1" w:rsidRDefault="00722F08">
      <w:pPr>
        <w:spacing w:line="600" w:lineRule="auto"/>
        <w:ind w:firstLine="720"/>
        <w:jc w:val="both"/>
        <w:rPr>
          <w:rFonts w:eastAsia="Times New Roman"/>
          <w:szCs w:val="24"/>
        </w:rPr>
      </w:pPr>
      <w:r>
        <w:rPr>
          <w:rFonts w:eastAsia="Times New Roman"/>
          <w:szCs w:val="24"/>
        </w:rPr>
        <w:t xml:space="preserve">Μετά την ομιλία του κ. </w:t>
      </w:r>
      <w:proofErr w:type="spellStart"/>
      <w:r>
        <w:rPr>
          <w:rFonts w:eastAsia="Times New Roman"/>
          <w:szCs w:val="24"/>
        </w:rPr>
        <w:t>Χουλιαράκη</w:t>
      </w:r>
      <w:proofErr w:type="spellEnd"/>
      <w:r>
        <w:rPr>
          <w:rFonts w:eastAsia="Times New Roman"/>
          <w:szCs w:val="24"/>
        </w:rPr>
        <w:t xml:space="preserve"> ανέβηκε ο κ. Μητσοτάκης και δεν έδωσε καμμία απάντηση σ’ αυτά τα ερωτήματα. Το μόνο που είπε ήταν ότι ο κ. </w:t>
      </w:r>
      <w:proofErr w:type="spellStart"/>
      <w:r>
        <w:rPr>
          <w:rFonts w:eastAsia="Times New Roman"/>
          <w:szCs w:val="24"/>
        </w:rPr>
        <w:t>Χουλιαράκης</w:t>
      </w:r>
      <w:proofErr w:type="spellEnd"/>
      <w:r>
        <w:rPr>
          <w:rFonts w:eastAsia="Times New Roman"/>
          <w:szCs w:val="24"/>
        </w:rPr>
        <w:t xml:space="preserve"> έπρεπε να ξέρει καλύτερα γιατί ήταν Υπουργός τον Γενάρη του 2015. Πρώτον, δεν ήταν αλήθεια και δεύτερον ήταν άσχετο με το θέμα. Δεν απάντησε όμως στα ερωτήματα. Δεν απάντησε.</w:t>
      </w:r>
    </w:p>
    <w:p w14:paraId="064531FD" w14:textId="77777777" w:rsidR="00C04CE1" w:rsidRDefault="00722F08">
      <w:pPr>
        <w:spacing w:line="600" w:lineRule="auto"/>
        <w:ind w:firstLine="720"/>
        <w:jc w:val="both"/>
        <w:rPr>
          <w:rFonts w:eastAsia="Times New Roman"/>
          <w:szCs w:val="24"/>
        </w:rPr>
      </w:pPr>
      <w:r w:rsidRPr="00CB3D37">
        <w:rPr>
          <w:rFonts w:eastAsia="Times New Roman"/>
          <w:b/>
          <w:szCs w:val="24"/>
        </w:rPr>
        <w:t>ΚΩΝΣΤΑΝΤΙΝΟΣ ΤΣΙΑΡΑΣ:</w:t>
      </w:r>
      <w:r>
        <w:rPr>
          <w:rFonts w:eastAsia="Times New Roman"/>
          <w:szCs w:val="24"/>
        </w:rPr>
        <w:t xml:space="preserve"> Ήταν στην ομάδα διαπραγμάτευσης. </w:t>
      </w:r>
    </w:p>
    <w:p w14:paraId="064531FE" w14:textId="77777777" w:rsidR="00C04CE1" w:rsidRDefault="00722F08">
      <w:pPr>
        <w:spacing w:line="600" w:lineRule="auto"/>
        <w:ind w:firstLine="720"/>
        <w:jc w:val="both"/>
        <w:rPr>
          <w:rFonts w:eastAsia="Times New Roman"/>
          <w:szCs w:val="24"/>
        </w:rPr>
      </w:pPr>
      <w:r w:rsidRPr="006676DD">
        <w:rPr>
          <w:rFonts w:eastAsia="Times New Roman"/>
          <w:b/>
          <w:szCs w:val="24"/>
        </w:rPr>
        <w:lastRenderedPageBreak/>
        <w:t>ΕΥΚΛΕΙΔΗΣ ΤΣΑΚΑΛΩΤΟΣ (Υπουργός Οικονομικών):</w:t>
      </w:r>
      <w:r>
        <w:rPr>
          <w:rFonts w:eastAsia="Times New Roman"/>
          <w:szCs w:val="24"/>
        </w:rPr>
        <w:t xml:space="preserve"> Είπε βέβαια ο κ. Μητσοτάκης κάτι που είναι στο πρόγραμμά σας, το οποίο καταθέτω στα Πρακτικά και το οποίο λέει ότι υπάρχουν 2 δισεκατομμύρια, άρα μπορείτε να χρηματοδοτήσετε το δικό σας το πρόγραμμα από την αύξηση στο μισθολόγιο του κράτους από το 2015 μέχρι το 2018. </w:t>
      </w:r>
    </w:p>
    <w:p w14:paraId="064531FF" w14:textId="77777777" w:rsidR="00C04CE1" w:rsidRDefault="00722F08">
      <w:pPr>
        <w:spacing w:line="600" w:lineRule="auto"/>
        <w:ind w:firstLine="540"/>
        <w:jc w:val="both"/>
        <w:rPr>
          <w:rFonts w:eastAsia="Times New Roman"/>
          <w:szCs w:val="24"/>
        </w:rPr>
      </w:pPr>
      <w:r w:rsidRPr="00C453AA">
        <w:rPr>
          <w:rFonts w:eastAsia="Times New Roman"/>
          <w:szCs w:val="24"/>
        </w:rPr>
        <w:t xml:space="preserve">(Στο σημείο αυτό ο </w:t>
      </w:r>
      <w:r>
        <w:rPr>
          <w:rFonts w:eastAsia="Times New Roman"/>
          <w:szCs w:val="24"/>
        </w:rPr>
        <w:t xml:space="preserve">Υπουργός </w:t>
      </w:r>
      <w:r w:rsidRPr="00C453AA">
        <w:rPr>
          <w:rFonts w:eastAsia="Times New Roman"/>
          <w:szCs w:val="24"/>
        </w:rPr>
        <w:t>κ.</w:t>
      </w:r>
      <w:r>
        <w:rPr>
          <w:rFonts w:eastAsia="Times New Roman"/>
          <w:szCs w:val="24"/>
        </w:rPr>
        <w:t xml:space="preserve"> Ευκλείδης </w:t>
      </w:r>
      <w:proofErr w:type="spellStart"/>
      <w:r>
        <w:rPr>
          <w:rFonts w:eastAsia="Times New Roman"/>
          <w:szCs w:val="24"/>
        </w:rPr>
        <w:t>Τσακαλώτος</w:t>
      </w:r>
      <w:proofErr w:type="spellEnd"/>
      <w:r w:rsidRPr="00C453AA">
        <w:rPr>
          <w:rFonts w:eastAsia="Times New Roman"/>
          <w:szCs w:val="24"/>
        </w:rPr>
        <w:t xml:space="preserve">   καταθέτει για τα Πρα</w:t>
      </w:r>
      <w:r>
        <w:rPr>
          <w:rFonts w:eastAsia="Times New Roman"/>
          <w:szCs w:val="24"/>
        </w:rPr>
        <w:t>κτικά το προαναφερθέν έγγραφο</w:t>
      </w:r>
      <w:r w:rsidRPr="00C453AA">
        <w:rPr>
          <w:rFonts w:eastAsia="Times New Roman"/>
          <w:szCs w:val="24"/>
        </w:rPr>
        <w:t>, τ</w:t>
      </w:r>
      <w:r>
        <w:rPr>
          <w:rFonts w:eastAsia="Times New Roman"/>
          <w:szCs w:val="24"/>
        </w:rPr>
        <w:t>ο</w:t>
      </w:r>
      <w:r w:rsidRPr="00C453AA">
        <w:rPr>
          <w:rFonts w:eastAsia="Times New Roman"/>
          <w:szCs w:val="24"/>
        </w:rPr>
        <w:t xml:space="preserve"> οποί</w:t>
      </w:r>
      <w:r>
        <w:rPr>
          <w:rFonts w:eastAsia="Times New Roman"/>
          <w:szCs w:val="24"/>
        </w:rPr>
        <w:t>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06453200" w14:textId="77777777" w:rsidR="00C04CE1" w:rsidRDefault="00722F08">
      <w:pPr>
        <w:spacing w:line="600" w:lineRule="auto"/>
        <w:ind w:firstLine="720"/>
        <w:jc w:val="both"/>
        <w:rPr>
          <w:rFonts w:eastAsia="Times New Roman"/>
          <w:szCs w:val="24"/>
        </w:rPr>
      </w:pPr>
      <w:r>
        <w:rPr>
          <w:rFonts w:eastAsia="Times New Roman"/>
          <w:szCs w:val="24"/>
        </w:rPr>
        <w:t xml:space="preserve">Θεωρώ ότι έχετε σοβαρούς βοηθούς οικονομολόγους και πήγα να το εξετάσω. Και όταν πήγα να το εξετάσω από τα στοιχεία ΕΛΣΤΑΤ και από το ΓΛΚ, πρώτον, έμαθα ότι δεν είναι 2 δισεκατομμύρια η αύξηση του μισθολογικού κόστους του δημοσίου από το 2015 μέχρι το 2018, αλλά είναι 1,061 δισεκατομμύρια. Είναι λάθος περίπου 100%. Δεν είναι μεγάλο, αλλά είναι 100% λάθος. </w:t>
      </w:r>
    </w:p>
    <w:p w14:paraId="06453201"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Όμως, δεν είναι αυτό το σημαντικότερο, κύριε </w:t>
      </w:r>
      <w:proofErr w:type="spellStart"/>
      <w:r>
        <w:rPr>
          <w:rFonts w:eastAsia="Times New Roman"/>
          <w:szCs w:val="24"/>
        </w:rPr>
        <w:t>Δένδια</w:t>
      </w:r>
      <w:proofErr w:type="spellEnd"/>
      <w:r>
        <w:rPr>
          <w:rFonts w:eastAsia="Times New Roman"/>
          <w:szCs w:val="24"/>
        </w:rPr>
        <w:t>. Δεν είναι αυτό. Το σημαντικότερο είναι ότι 680 εκατομμύρια απ’ αυτό το 1,06 δισεκατομμύριο είναι από ενδοκυβερνητικές μεταβιβάσεις που δίνουμε τώρα στο ΕΦΚΑ και άρα δεν μετράει σε τίποτα. Δεν είναι καινούργια δαπάνη, απλώς είναι ένα καινούργιο σύστημα που αποκτήσαμε γιατί έχει μεγαλύτερη διαφάνεια και έχει λογιστική πρακτική. Τα ξεχνάμε αυτά τα 680. Ένα δεύτερο κομμάτι είναι το ενιαίο μισθολόγιο που αυξήθηκε 225 εκατομμύρια. Ένα άλλο κομμάτι 80</w:t>
      </w:r>
      <w:r>
        <w:rPr>
          <w:rFonts w:eastAsia="Times New Roman"/>
          <w:szCs w:val="24"/>
          <w:vertAlign w:val="superscript"/>
        </w:rPr>
        <w:t xml:space="preserve"> </w:t>
      </w:r>
      <w:r>
        <w:rPr>
          <w:rFonts w:eastAsia="Times New Roman"/>
          <w:szCs w:val="24"/>
        </w:rPr>
        <w:t xml:space="preserve">εκατομμυρίων είναι από την τριετία –που δεν ξέρω αν δεν θέλετε καμμία αύξηση με τον χρόνο- και 50 εκατομμύρια –που είμαι σίγουρος ότι θέλετε- που είναι για κίνητρα στο δημόσιο. </w:t>
      </w:r>
    </w:p>
    <w:p w14:paraId="06453202" w14:textId="77777777" w:rsidR="00C04CE1" w:rsidRDefault="00722F08">
      <w:pPr>
        <w:spacing w:line="600" w:lineRule="auto"/>
        <w:ind w:firstLine="720"/>
        <w:jc w:val="both"/>
        <w:rPr>
          <w:rFonts w:eastAsia="Times New Roman"/>
          <w:szCs w:val="24"/>
        </w:rPr>
      </w:pPr>
      <w:r>
        <w:rPr>
          <w:rFonts w:eastAsia="Times New Roman"/>
          <w:szCs w:val="24"/>
        </w:rPr>
        <w:t xml:space="preserve">Όμως, δεν είναι όλα κακά νέα. Σας μένουν 26 εκατομμύρια από τα 2 δισεκατομμύρια με τα οποία νομίζω ότι μπορείτε να χρηματοδοτήσετε με απλόχερο τρόπο τους φορολογούμενους. Είκοσι έξι εκατομμύρια από τα 2 δισεκατομμύρια. Αυτό νομίζω ότι είναι λίγο μεγαλύτερο από 100% λάθος. </w:t>
      </w:r>
    </w:p>
    <w:p w14:paraId="06453203" w14:textId="77777777" w:rsidR="00C04CE1" w:rsidRDefault="00722F0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6453204"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Πάμε όμως στη διεθνή πρόσφατη εμπειρία. Να μην σας πάω στο 1950, στο 1960 και στο 1970. Η διεθνής εμπειρία λέει ότι μειώνοντας τους φόρους στους επιχειρηματίες όλοι κερδίζουμε γιατί αυξάνονται τα έσοδα, γιατί γίνονται πιο δυναμικοί κ.λπ. </w:t>
      </w:r>
    </w:p>
    <w:p w14:paraId="06453205" w14:textId="77777777" w:rsidR="00C04CE1" w:rsidRDefault="00722F08">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Τζίλιαν</w:t>
      </w:r>
      <w:proofErr w:type="spellEnd"/>
      <w:r>
        <w:rPr>
          <w:rFonts w:eastAsia="Times New Roman"/>
          <w:szCs w:val="24"/>
        </w:rPr>
        <w:t xml:space="preserve"> Τετ είναι αρθρογράφος των «</w:t>
      </w:r>
      <w:r>
        <w:rPr>
          <w:rFonts w:eastAsia="Times New Roman"/>
          <w:szCs w:val="24"/>
          <w:lang w:val="en-US"/>
        </w:rPr>
        <w:t>FINANCIAL</w:t>
      </w:r>
      <w:r w:rsidRPr="003B1BC1">
        <w:rPr>
          <w:rFonts w:eastAsia="Times New Roman"/>
          <w:szCs w:val="24"/>
        </w:rPr>
        <w:t xml:space="preserve"> </w:t>
      </w:r>
      <w:r>
        <w:rPr>
          <w:rFonts w:eastAsia="Times New Roman"/>
          <w:szCs w:val="24"/>
          <w:lang w:val="en-US"/>
        </w:rPr>
        <w:t>TIMES</w:t>
      </w:r>
      <w:r>
        <w:rPr>
          <w:rFonts w:eastAsia="Times New Roman"/>
          <w:szCs w:val="24"/>
        </w:rPr>
        <w:t xml:space="preserve">». Δεν είναι οικονομολόγος, είναι ανθρωπολόγος. Και επειδή είναι ανθρωπολόγος λέει σημαντικά και ενδιαφέροντα πράγματα. Σας συνιστώ να τη διαβάζετε. Πολλές φορές διαφωνώ μαζί της, αλλά λέει πολλά σημαντικά πράγματα. Πήρε τους πρώτους εννιά μήνες του 2017 και τους σύγκρινε με τους πρώτους εννιά μήνες του 2018 για να εξετάσει τον ισχυρισμό του </w:t>
      </w:r>
      <w:proofErr w:type="spellStart"/>
      <w:r>
        <w:rPr>
          <w:rFonts w:eastAsia="Times New Roman"/>
          <w:szCs w:val="24"/>
        </w:rPr>
        <w:t>Τραμπ</w:t>
      </w:r>
      <w:proofErr w:type="spellEnd"/>
      <w:r>
        <w:rPr>
          <w:rFonts w:eastAsia="Times New Roman"/>
          <w:szCs w:val="24"/>
        </w:rPr>
        <w:t xml:space="preserve"> ότι μειώνοντας τον φόρο στις επιχειρήσεις θα πάρουμε περισσότερα έσοδα. Αυτό είναι το δικό σας επιχείρημα. Αυτό είναι και το επιχείρημα του κ. </w:t>
      </w:r>
      <w:proofErr w:type="spellStart"/>
      <w:r>
        <w:rPr>
          <w:rFonts w:eastAsia="Times New Roman"/>
          <w:szCs w:val="24"/>
        </w:rPr>
        <w:t>Τραμπ</w:t>
      </w:r>
      <w:proofErr w:type="spellEnd"/>
      <w:r>
        <w:rPr>
          <w:rFonts w:eastAsia="Times New Roman"/>
          <w:szCs w:val="24"/>
        </w:rPr>
        <w:t xml:space="preserve">. </w:t>
      </w:r>
    </w:p>
    <w:p w14:paraId="06453206" w14:textId="77777777" w:rsidR="00C04CE1" w:rsidRDefault="00722F08">
      <w:pPr>
        <w:spacing w:line="600" w:lineRule="auto"/>
        <w:ind w:firstLine="720"/>
        <w:jc w:val="both"/>
        <w:rPr>
          <w:rFonts w:eastAsia="Times New Roman"/>
          <w:szCs w:val="24"/>
        </w:rPr>
      </w:pPr>
      <w:r>
        <w:rPr>
          <w:rFonts w:eastAsia="Times New Roman"/>
          <w:szCs w:val="24"/>
        </w:rPr>
        <w:t xml:space="preserve">Πριν από τη μείωση των φόρων στους πλούσιους του </w:t>
      </w:r>
      <w:proofErr w:type="spellStart"/>
      <w:r>
        <w:rPr>
          <w:rFonts w:eastAsia="Times New Roman"/>
          <w:szCs w:val="24"/>
        </w:rPr>
        <w:t>Τραμπ</w:t>
      </w:r>
      <w:proofErr w:type="spellEnd"/>
      <w:r>
        <w:rPr>
          <w:rFonts w:eastAsia="Times New Roman"/>
          <w:szCs w:val="24"/>
        </w:rPr>
        <w:t xml:space="preserve">, το 2017 ήταν 265 δισεκατομμύρια οι φόροι που πήραν από τις επιχειρήσεις και το 2018 ήταν 223 δισεκατομμύρια, δηλαδή μια μείωση 16%, παρ’ όλο που ήταν εποχή με υψηλούς </w:t>
      </w:r>
      <w:r>
        <w:rPr>
          <w:rFonts w:eastAsia="Times New Roman"/>
          <w:szCs w:val="24"/>
        </w:rPr>
        <w:lastRenderedPageBreak/>
        <w:t xml:space="preserve">ρυθμούς ανάπτυξης, άρα θα περίμενε κανείς περισσότερα έσοδα και παρ’ όλο που τα κέρδη αυξήθηκαν 13%. Άρα, πάλι δεν είναι όλα κακά νέα. Αυτή είναι η μόνη στρατηγική στην οποία στηρίζεστε. Μέχρι να ακούσουμε νεότερα, ότι αυξάνονται τα κέρδη, μειώνονται τα έσοδα. </w:t>
      </w:r>
    </w:p>
    <w:p w14:paraId="06453207" w14:textId="77777777" w:rsidR="00C04CE1" w:rsidRDefault="00722F08">
      <w:pPr>
        <w:spacing w:line="600" w:lineRule="auto"/>
        <w:ind w:firstLine="720"/>
        <w:jc w:val="both"/>
        <w:rPr>
          <w:rFonts w:eastAsia="Times New Roman"/>
          <w:szCs w:val="24"/>
        </w:rPr>
      </w:pPr>
      <w:r>
        <w:rPr>
          <w:rFonts w:eastAsia="Times New Roman"/>
          <w:szCs w:val="24"/>
        </w:rPr>
        <w:t xml:space="preserve">Στην Αμερική τώρα φτάνουμε σε ένα έλλειμμα του δημοσίου, το οποίο θα φτάσει το 1 τρισεκατομμύριο. Το χρέος αυξάνεται. Ξέρουμε τι θα γίνει μετά. Θα μας πουν τώρα που έχουμε χρέος και έλλειμμα πως θα χρηματοδοτήσουμε το κοινωνικό κράτος. Ξέρουμε ότι είναι πολύ πιο σημαντική η επιδότηση στις επιχειρήσεις από τις παροχές στον φτωχό κόσμος και σ’ αυτόν που τον χρειάζεται. Το είχε πει ο Μάρτιν Λούθερ Κινγκ σας είχα ενημερώσει μια φορά, ότι ό,τι δίνουμε στους φτωχούς το λέμε παροχή, κάτι </w:t>
      </w:r>
      <w:proofErr w:type="spellStart"/>
      <w:r>
        <w:rPr>
          <w:rFonts w:eastAsia="Times New Roman"/>
          <w:szCs w:val="24"/>
        </w:rPr>
        <w:t>απαξιωτικό</w:t>
      </w:r>
      <w:proofErr w:type="spellEnd"/>
      <w:r>
        <w:rPr>
          <w:rFonts w:eastAsia="Times New Roman"/>
          <w:szCs w:val="24"/>
        </w:rPr>
        <w:t xml:space="preserve">, ενώ ό,τι δίνουμε στους πλουσίους το λέμε επιδότηση για την οικονομία. </w:t>
      </w:r>
    </w:p>
    <w:p w14:paraId="06453208" w14:textId="77777777" w:rsidR="00C04CE1" w:rsidRDefault="00722F08">
      <w:pPr>
        <w:spacing w:line="600" w:lineRule="auto"/>
        <w:ind w:firstLine="720"/>
        <w:jc w:val="both"/>
        <w:rPr>
          <w:rFonts w:eastAsia="Times New Roman"/>
          <w:szCs w:val="24"/>
        </w:rPr>
      </w:pPr>
      <w:r>
        <w:rPr>
          <w:rFonts w:eastAsia="Times New Roman"/>
          <w:szCs w:val="24"/>
        </w:rPr>
        <w:t xml:space="preserve">Πιστεύω, όμως, ότι δεν έχετε μάθει κανένα μάθημα, ότι δηλαδή ακριβώς αυτές οι οικονομικές πολιτικές που είχατε παλιά είναι αυτές που συνεχίζετε και πιστεύετε ότι θα πάτε καλά. Μόνο που βλέπω πολύ μεγάλη σύγχυση, πολύ μεγάλη αγωνία και </w:t>
      </w:r>
      <w:r>
        <w:rPr>
          <w:rFonts w:eastAsia="Times New Roman"/>
          <w:szCs w:val="24"/>
        </w:rPr>
        <w:lastRenderedPageBreak/>
        <w:t xml:space="preserve">πολύ μεγάλο άγχος και από εσάς αλλά και από τους υποστηρικτές σας, οι οποίοι βέβαια περιμένουν περισσότερες επιδοτήσεις και λιγότερες παροχές. </w:t>
      </w:r>
    </w:p>
    <w:p w14:paraId="06453209" w14:textId="77777777" w:rsidR="00C04CE1" w:rsidRDefault="00722F08">
      <w:pPr>
        <w:spacing w:line="600" w:lineRule="auto"/>
        <w:ind w:firstLine="720"/>
        <w:jc w:val="both"/>
        <w:rPr>
          <w:rFonts w:eastAsia="Times New Roman"/>
          <w:szCs w:val="24"/>
        </w:rPr>
      </w:pPr>
      <w:r>
        <w:rPr>
          <w:rFonts w:eastAsia="Times New Roman"/>
          <w:szCs w:val="24"/>
        </w:rPr>
        <w:t xml:space="preserve">Ωστόσο, θέλω να σας πω ότι θα πολεμήσουμε με ό,τι έχουμε να μην υπάρχει αυτή η παλινόρθωση, να μην υπάρχει επιστροφή, τότε που μειώναμε τους φόρους μόνο για τους δικούς μας και να μην υπάρχει παλινόρθωση για το πελατειακό κράτος. </w:t>
      </w:r>
    </w:p>
    <w:p w14:paraId="0645320A" w14:textId="77777777" w:rsidR="00C04CE1" w:rsidRDefault="00722F08">
      <w:pPr>
        <w:spacing w:line="600" w:lineRule="auto"/>
        <w:ind w:firstLine="720"/>
        <w:jc w:val="both"/>
        <w:rPr>
          <w:rFonts w:eastAsia="Times New Roman"/>
          <w:szCs w:val="24"/>
        </w:rPr>
      </w:pPr>
      <w:r>
        <w:rPr>
          <w:rFonts w:eastAsia="Times New Roman"/>
          <w:szCs w:val="24"/>
        </w:rPr>
        <w:t xml:space="preserve">Γιατί ζητάμε ψήφο εμπιστοσύνης, αγαπητοί συνάδελφοι και </w:t>
      </w:r>
      <w:proofErr w:type="spellStart"/>
      <w:r>
        <w:rPr>
          <w:rFonts w:eastAsia="Times New Roman"/>
          <w:szCs w:val="24"/>
        </w:rPr>
        <w:t>συναδέλφισσες</w:t>
      </w:r>
      <w:proofErr w:type="spellEnd"/>
      <w:r>
        <w:rPr>
          <w:rFonts w:eastAsia="Times New Roman"/>
          <w:szCs w:val="24"/>
        </w:rPr>
        <w:t xml:space="preserve">; Γιατί αυτή η Κυβέρνηση ψάχνει να βρει τον δρόμο, να βρει την απάντηση στα αιτήματα, στις προσδοκίες, στα οράματα του κόσμου της εργασίας, στην οικουμενική τάξη. Με δυσκολίες, με λάθη, με ανάγκη βοήθειας από άλλες δυνάμεις γιατί ποτέ δεν είπαμε εμείς ότι έχουμε το μονοπώλιο της αλήθειας. </w:t>
      </w:r>
    </w:p>
    <w:p w14:paraId="0645320B" w14:textId="77777777" w:rsidR="00C04CE1" w:rsidRDefault="00722F08">
      <w:pPr>
        <w:spacing w:line="600" w:lineRule="auto"/>
        <w:ind w:firstLine="720"/>
        <w:jc w:val="both"/>
        <w:rPr>
          <w:rFonts w:eastAsia="Times New Roman"/>
          <w:szCs w:val="24"/>
        </w:rPr>
      </w:pPr>
      <w:r>
        <w:rPr>
          <w:rFonts w:eastAsia="Times New Roman"/>
          <w:szCs w:val="24"/>
        </w:rPr>
        <w:t xml:space="preserve">Η δική μας παράδοση προέρχεται από την ηθική των αρετών του Αριστοτέλη. Περνάει από τον </w:t>
      </w:r>
      <w:proofErr w:type="spellStart"/>
      <w:r>
        <w:rPr>
          <w:rFonts w:eastAsia="Times New Roman"/>
          <w:szCs w:val="24"/>
        </w:rPr>
        <w:t>Χέιγκελ</w:t>
      </w:r>
      <w:proofErr w:type="spellEnd"/>
      <w:r>
        <w:rPr>
          <w:rFonts w:eastAsia="Times New Roman"/>
          <w:szCs w:val="24"/>
        </w:rPr>
        <w:t xml:space="preserve"> που ισχυριζόταν ότι μια δίκαιη πολιτική τάξη είναι μόνο όταν η αυτοπραγμάτωση η δική μου περνάει από την αυτοπραγμάτωση των άλλων. Αυτό </w:t>
      </w:r>
      <w:r>
        <w:rPr>
          <w:rFonts w:eastAsia="Times New Roman"/>
          <w:szCs w:val="24"/>
        </w:rPr>
        <w:lastRenderedPageBreak/>
        <w:t xml:space="preserve">που έλεγε ο Μαρξ και ο </w:t>
      </w:r>
      <w:proofErr w:type="spellStart"/>
      <w:r>
        <w:rPr>
          <w:rFonts w:eastAsia="Times New Roman"/>
          <w:szCs w:val="24"/>
        </w:rPr>
        <w:t>Ένγκελς</w:t>
      </w:r>
      <w:proofErr w:type="spellEnd"/>
      <w:r>
        <w:rPr>
          <w:rFonts w:eastAsia="Times New Roman"/>
          <w:szCs w:val="24"/>
        </w:rPr>
        <w:t xml:space="preserve"> αργότερα ότι η ελεύθερη ανάπτυξη του καθενός είναι προϋπόθεση για την ελεύθερη ανάπτυξη όλων. </w:t>
      </w:r>
    </w:p>
    <w:p w14:paraId="0645320C" w14:textId="77777777" w:rsidR="00C04CE1" w:rsidRDefault="00722F08">
      <w:pPr>
        <w:spacing w:line="600" w:lineRule="auto"/>
        <w:ind w:firstLine="720"/>
        <w:jc w:val="both"/>
        <w:rPr>
          <w:rFonts w:eastAsia="Times New Roman"/>
          <w:szCs w:val="24"/>
        </w:rPr>
      </w:pPr>
      <w:r>
        <w:rPr>
          <w:rFonts w:eastAsia="Times New Roman"/>
          <w:szCs w:val="24"/>
        </w:rPr>
        <w:t xml:space="preserve">Εμείς καταλαβαίνουμε ότι το αντίθετο της αλληλεγγύης –η χριστιανική παράδοση θα το έλεγε αγάπη- δεν είναι το μίσος αλλά ο φόβος. Μίσος υπάρχει. Έδωσε ο Πρωθυπουργός την ευκαιρία στον κ. Μητσοτάκη να καταγγείλει όλες αυτές τις αφίσες που είδαμε και δεν το έκανε. Μήπως πρέπει το σύνθημα «καταγγέλλουμε τη βία απ’ όπου κι αν προέρχεται» να το αλλάξετε σε «καταγγέλλουμε τη βία όταν στοχεύει τους δικούς μας»; Μήπως αυτή είναι η αντιμετώπισή σας για το μίσος; </w:t>
      </w:r>
    </w:p>
    <w:p w14:paraId="0645320D" w14:textId="77777777" w:rsidR="00C04CE1" w:rsidRDefault="00722F08">
      <w:pPr>
        <w:spacing w:line="600" w:lineRule="auto"/>
        <w:ind w:firstLine="720"/>
        <w:jc w:val="both"/>
        <w:rPr>
          <w:rFonts w:eastAsia="Times New Roman"/>
          <w:szCs w:val="24"/>
        </w:rPr>
      </w:pPr>
      <w:r w:rsidRPr="004A407A">
        <w:rPr>
          <w:rFonts w:eastAsia="Times New Roman"/>
          <w:b/>
          <w:szCs w:val="24"/>
        </w:rPr>
        <w:t>ΔΗΜΗΤΡΙΟΣ ΚΥΡΙΑΖΙΔΗΣ:</w:t>
      </w:r>
      <w:r>
        <w:rPr>
          <w:rFonts w:eastAsia="Times New Roman"/>
          <w:szCs w:val="24"/>
        </w:rPr>
        <w:t xml:space="preserve"> Δεν υπάρχει μίσος. </w:t>
      </w:r>
    </w:p>
    <w:p w14:paraId="0645320E" w14:textId="77777777" w:rsidR="00C04CE1" w:rsidRDefault="00722F08">
      <w:pPr>
        <w:spacing w:line="600" w:lineRule="auto"/>
        <w:ind w:firstLine="720"/>
        <w:jc w:val="both"/>
        <w:rPr>
          <w:rFonts w:eastAsia="Times New Roman"/>
          <w:szCs w:val="24"/>
        </w:rPr>
      </w:pPr>
      <w:r w:rsidRPr="006676DD">
        <w:rPr>
          <w:rFonts w:eastAsia="Times New Roman"/>
          <w:b/>
          <w:szCs w:val="24"/>
        </w:rPr>
        <w:t>ΕΥΚΛΕΙΔΗΣ ΤΣΑΚΑΛΩΤΟΣ (Υπουργός Οικονομικών):</w:t>
      </w:r>
      <w:r>
        <w:rPr>
          <w:rFonts w:eastAsia="Times New Roman"/>
          <w:szCs w:val="24"/>
        </w:rPr>
        <w:t xml:space="preserve"> Γιατί είχε την ευκαιρία ο κ. Μητσοτάκης και δεν την πήρε. Αλλά δεν είναι το μίσος για το οποίο θέλω να μιλήσω. Δεν είναι το μίσος. Το ανάποδο της αλληλεγγύης είναι ο φόβος. </w:t>
      </w:r>
    </w:p>
    <w:p w14:paraId="0645320F" w14:textId="77777777" w:rsidR="00C04CE1" w:rsidRDefault="00722F08">
      <w:pPr>
        <w:spacing w:line="600" w:lineRule="auto"/>
        <w:ind w:firstLine="720"/>
        <w:jc w:val="both"/>
        <w:rPr>
          <w:rFonts w:eastAsia="Times New Roman"/>
          <w:szCs w:val="24"/>
        </w:rPr>
      </w:pPr>
      <w:r w:rsidRPr="00C453AA">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C453AA">
        <w:rPr>
          <w:rFonts w:eastAsia="Times New Roman"/>
          <w:szCs w:val="24"/>
        </w:rPr>
        <w:t>)</w:t>
      </w:r>
    </w:p>
    <w:p w14:paraId="06453210"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Είναι ο φόβος του ξένου. Και ο ξένος μπορεί να είναι ένα Σύριος αλλά μπορεί να είναι και κάποιος από το </w:t>
      </w:r>
      <w:r>
        <w:rPr>
          <w:rFonts w:eastAsia="Times New Roman"/>
          <w:szCs w:val="24"/>
          <w:lang w:val="en-US"/>
        </w:rPr>
        <w:t>FYROM</w:t>
      </w:r>
      <w:r>
        <w:rPr>
          <w:rFonts w:eastAsia="Times New Roman"/>
          <w:szCs w:val="24"/>
        </w:rPr>
        <w:t xml:space="preserve"> του οποίου την ιστορία και τον πολιτισμό δεν προσπαθούμε να καταλάβουμε, να βρούμε έναν συμβιβασμό, </w:t>
      </w:r>
      <w:r>
        <w:rPr>
          <w:rFonts w:eastAsia="Times New Roman" w:cs="Times New Roman"/>
          <w:szCs w:val="24"/>
        </w:rPr>
        <w:t xml:space="preserve">ένας φόβος, που κλεινόμαστε μέσα στο καβούκι μας και δεν κοιτάμε πιο πέρα. </w:t>
      </w:r>
    </w:p>
    <w:p w14:paraId="0645321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Είπε ο κύριος Πρωθυπουργός ότι πατριωτισμός είναι πρώτα-πρώτα να αγαπάς την πατρίδα σου, όχι να μισείς τους άλλους. Εγώ πάω ένα βήμα παραπέρα. Ο πατριωτισμός είναι γνήσιος, μόνο όταν καταλαβαίνει τον άλλο, όταν έχει μια </w:t>
      </w:r>
      <w:proofErr w:type="spellStart"/>
      <w:r>
        <w:rPr>
          <w:rFonts w:eastAsia="Times New Roman" w:cs="Times New Roman"/>
          <w:szCs w:val="24"/>
        </w:rPr>
        <w:t>ενσυναίσθηση</w:t>
      </w:r>
      <w:proofErr w:type="spellEnd"/>
      <w:r>
        <w:rPr>
          <w:rFonts w:eastAsia="Times New Roman" w:cs="Times New Roman"/>
          <w:szCs w:val="24"/>
        </w:rPr>
        <w:t xml:space="preserve">, όταν μπαίνει στα παπούτσια του και προσπαθεί να βρει κοινές λύσεις για τη χώρα του και την άλλη χώρα και τη </w:t>
      </w:r>
      <w:proofErr w:type="spellStart"/>
      <w:r>
        <w:rPr>
          <w:rFonts w:eastAsia="Times New Roman" w:cs="Times New Roman"/>
          <w:szCs w:val="24"/>
        </w:rPr>
        <w:t>συνανάπτυξη</w:t>
      </w:r>
      <w:proofErr w:type="spellEnd"/>
      <w:r>
        <w:rPr>
          <w:rFonts w:eastAsia="Times New Roman" w:cs="Times New Roman"/>
          <w:szCs w:val="24"/>
        </w:rPr>
        <w:t xml:space="preserve">. </w:t>
      </w:r>
    </w:p>
    <w:p w14:paraId="0645321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Αυτός ο φόβος είναι που πολεμάμε, αλλά είναι και ο φόβος, όχι μόνο του ξένου, του άλλου, αλλά και του γείτονα, του διπλανού. Γιατί πίσω απ’ αυτόν τον φόβο, του διπλανού, του γείτονα, είναι ο φόβος της ανεργίας, ο φόβος της δουλειάς με χαμηλό μισθό, χωρίς δικαιώματα, χωρίς προοπτική. Είναι ο φόβος των μεσαίων τάξεων ότι θα βρεθούν σε χειρότερη θέση αυτοί και τα παιδιά τους απ’ ό,τι είναι τώρα. Αυτόν τον φόβο είναι, που μια </w:t>
      </w:r>
      <w:r>
        <w:rPr>
          <w:rFonts w:eastAsia="Times New Roman" w:cs="Times New Roman"/>
          <w:szCs w:val="24"/>
        </w:rPr>
        <w:lastRenderedPageBreak/>
        <w:t>ψήφος εμπιστοσύνης σε εμάς δίνει τη δυνατότητα να τον πολεμήσουμε. Γιατί ο φόβος δεν επιτρέπει την αλληλεγγύη. Ο φόβος δεν επιτρέπει μια οικονομική πολιτική που είναι δίκαιη. Ο φόβος δημιουργεί μια αίσθηση ότι είμαστε όλοι εναντίον όλων. Γι’ αυτό πρέπει να έχουμε την ψήφο εμπιστοσύνης.</w:t>
      </w:r>
    </w:p>
    <w:p w14:paraId="0645321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Γι’ αυτό, εμείς λέμε ότι η αλληλεγγύη δεν είναι ένα αίσθημα που έχουμε για να αισθανόμαστε καλύτερα, είναι μια ζωντανή πρακτική, που οι αριστεροί την ζουν κάθε μέρα, που την παλεύουν κάθε μέρα. Δεν είναι μόνο διαπροσωπική σχέση, είναι και αυτό που στηρίζει την ίδια μας την πολιτική και επιτάσσει την ελευθερία και την αυτονομία. Γι’ αυτό περάσαμε τα νομοσχέδια για τους </w:t>
      </w:r>
      <w:r>
        <w:rPr>
          <w:rFonts w:eastAsia="Times New Roman" w:cs="Times New Roman"/>
          <w:szCs w:val="24"/>
          <w:lang w:val="en-US"/>
        </w:rPr>
        <w:t>LGBTQI</w:t>
      </w:r>
      <w:r>
        <w:rPr>
          <w:rFonts w:eastAsia="Times New Roman" w:cs="Times New Roman"/>
          <w:szCs w:val="24"/>
        </w:rPr>
        <w:t>, τα νομοσχέδια για την ιθαγένεια, γιατί δεν μπορεί να υπάρχει αλληλεγγύη, εάν δεν υπάρχουν ελευθερία και αυτονομία και για τις μειονότητες. Επιτάσσει, όμως, συγχρόνως και την ισότητα, αυτή τη λέξη στην οποία ποτέ δεν αναφέρεστε, αυτή τη λέξη, στην οποία έχετε μια απέχθεια, γιατί καταλαβαίνετε ότι συντρίβει αυτή η λέξη όλα τα οράματά σας, τα οράματα σας για μια κοινωνία, για την οποία η αγγλική έκφραση είναι «</w:t>
      </w:r>
      <w:r>
        <w:rPr>
          <w:rFonts w:eastAsia="Times New Roman" w:cs="Times New Roman"/>
          <w:szCs w:val="24"/>
          <w:lang w:val="en-US"/>
        </w:rPr>
        <w:t>dog</w:t>
      </w:r>
      <w:r w:rsidRPr="00713AFA">
        <w:rPr>
          <w:rFonts w:eastAsia="Times New Roman" w:cs="Times New Roman"/>
          <w:szCs w:val="24"/>
        </w:rPr>
        <w:t xml:space="preserve"> </w:t>
      </w:r>
      <w:r>
        <w:rPr>
          <w:rFonts w:eastAsia="Times New Roman" w:cs="Times New Roman"/>
          <w:szCs w:val="24"/>
          <w:lang w:val="en-US"/>
        </w:rPr>
        <w:t>eats</w:t>
      </w:r>
      <w:r w:rsidRPr="00713AFA">
        <w:rPr>
          <w:rFonts w:eastAsia="Times New Roman" w:cs="Times New Roman"/>
          <w:szCs w:val="24"/>
        </w:rPr>
        <w:t xml:space="preserve"> </w:t>
      </w:r>
      <w:r>
        <w:rPr>
          <w:rFonts w:eastAsia="Times New Roman" w:cs="Times New Roman"/>
          <w:szCs w:val="24"/>
          <w:lang w:val="en-US"/>
        </w:rPr>
        <w:t>dog</w:t>
      </w:r>
      <w:r>
        <w:rPr>
          <w:rFonts w:eastAsia="Times New Roman" w:cs="Times New Roman"/>
          <w:szCs w:val="24"/>
        </w:rPr>
        <w:t>», όλοι εναντίον όλων, χωρίς προοπτική, χωρίς αλληλεγγύη.</w:t>
      </w:r>
    </w:p>
    <w:p w14:paraId="0645321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Κυβέρνησή μας έχει διαφορετική οικονομική πολιτική. Έχει μια πολιτική, που ακόμα και στην αναπτυξιακή της πολιτική ο κόσμος της εργασίας και των δικαιωμάτων είναι στον πυρήνα αυτής της αναπτυξιακής πολιτικής. Είναι, όμως, μια οικονομική πολιτική, που στηρίζεται σε βαθιές αριστερές ιδέες και αξίες, ότι δεν μπορείς να πας πουθενά χωρίς την κοινωνία. </w:t>
      </w:r>
    </w:p>
    <w:p w14:paraId="06453215" w14:textId="77777777" w:rsidR="00C04CE1" w:rsidRDefault="00722F08">
      <w:pPr>
        <w:spacing w:line="600" w:lineRule="auto"/>
        <w:ind w:firstLine="720"/>
        <w:jc w:val="both"/>
        <w:rPr>
          <w:rFonts w:eastAsia="Times New Roman"/>
          <w:bCs/>
        </w:rPr>
      </w:pPr>
      <w:r w:rsidRPr="00F8084C">
        <w:rPr>
          <w:rFonts w:eastAsia="Times New Roman"/>
          <w:bCs/>
        </w:rPr>
        <w:t xml:space="preserve">(Στο σημείο αυτό κτυπάει το κουδούνι λήξεως του χρόνου ομιλίας του κυρίου </w:t>
      </w:r>
      <w:r>
        <w:rPr>
          <w:rFonts w:eastAsia="Times New Roman"/>
          <w:bCs/>
        </w:rPr>
        <w:t>Υπουργού</w:t>
      </w:r>
      <w:r w:rsidRPr="00F8084C">
        <w:rPr>
          <w:rFonts w:eastAsia="Times New Roman"/>
          <w:bCs/>
        </w:rPr>
        <w:t>)</w:t>
      </w:r>
    </w:p>
    <w:p w14:paraId="06453216" w14:textId="77777777" w:rsidR="00C04CE1" w:rsidRDefault="00722F08">
      <w:pPr>
        <w:spacing w:line="600" w:lineRule="auto"/>
        <w:ind w:firstLine="720"/>
        <w:jc w:val="both"/>
        <w:rPr>
          <w:rFonts w:eastAsia="Times New Roman"/>
          <w:bCs/>
        </w:rPr>
      </w:pPr>
      <w:r>
        <w:rPr>
          <w:rFonts w:eastAsia="Times New Roman"/>
          <w:bCs/>
        </w:rPr>
        <w:t>Τελευταία μου φράση, κύριε Πρόεδρε.</w:t>
      </w:r>
    </w:p>
    <w:p w14:paraId="0645321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αυτό που θα κριθεί στις εθνικές εκλογές, όταν θα έρθουν τον Οκτώβρη, στις ευρωεκλογές και στις τοπικές εκλογές είναι εάν έχουμε την ικανότητα να φτιάξουμε και να συνεχίζουμε να προωθούμε θεσμούς που στηρίζονται σ’ αυτές τις αξίες και αντιμετωπίζουν τον </w:t>
      </w:r>
      <w:proofErr w:type="spellStart"/>
      <w:r>
        <w:rPr>
          <w:rFonts w:eastAsia="Times New Roman" w:cs="Times New Roman"/>
          <w:szCs w:val="24"/>
        </w:rPr>
        <w:t>Ορμπάν</w:t>
      </w:r>
      <w:proofErr w:type="spellEnd"/>
      <w:r>
        <w:rPr>
          <w:rFonts w:eastAsia="Times New Roman" w:cs="Times New Roman"/>
          <w:szCs w:val="24"/>
        </w:rPr>
        <w:t xml:space="preserve">, τον </w:t>
      </w:r>
      <w:proofErr w:type="spellStart"/>
      <w:r>
        <w:rPr>
          <w:rFonts w:eastAsia="Times New Roman" w:cs="Times New Roman"/>
          <w:szCs w:val="24"/>
        </w:rPr>
        <w:t>Σαλβίνι</w:t>
      </w:r>
      <w:proofErr w:type="spellEnd"/>
      <w:r>
        <w:rPr>
          <w:rFonts w:eastAsia="Times New Roman" w:cs="Times New Roman"/>
          <w:szCs w:val="24"/>
        </w:rPr>
        <w:t xml:space="preserve"> και το </w:t>
      </w:r>
      <w:proofErr w:type="spellStart"/>
      <w:r>
        <w:rPr>
          <w:rFonts w:eastAsia="Times New Roman" w:cs="Times New Roman"/>
          <w:szCs w:val="24"/>
          <w:lang w:val="en-US"/>
        </w:rPr>
        <w:t>Brexit</w:t>
      </w:r>
      <w:proofErr w:type="spellEnd"/>
      <w:r>
        <w:rPr>
          <w:rFonts w:eastAsia="Times New Roman" w:cs="Times New Roman"/>
          <w:szCs w:val="24"/>
        </w:rPr>
        <w:t>, που με μεγάλη και ελαφριά καρδιά δεν το σκέφτεστε, πού οδηγείτε δηλαδή τη χώρα με τις πράξεις και την πολιτική σας τον τελευταίο χρόνο.</w:t>
      </w:r>
    </w:p>
    <w:p w14:paraId="0645321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6453219" w14:textId="77777777" w:rsidR="00C04CE1" w:rsidRDefault="00722F08">
      <w:pPr>
        <w:spacing w:line="600" w:lineRule="auto"/>
        <w:ind w:firstLine="720"/>
        <w:jc w:val="center"/>
        <w:rPr>
          <w:rFonts w:eastAsia="Times New Roman"/>
          <w:bCs/>
        </w:rPr>
      </w:pPr>
      <w:r w:rsidRPr="006651D3">
        <w:rPr>
          <w:rFonts w:eastAsia="Times New Roman"/>
          <w:bCs/>
        </w:rPr>
        <w:lastRenderedPageBreak/>
        <w:t>(Χειροκροτήματα από την πτέρυγα του ΣΥΡΙΖΑ)</w:t>
      </w:r>
    </w:p>
    <w:p w14:paraId="0645321A" w14:textId="77777777" w:rsidR="00C04CE1" w:rsidRDefault="00722F08">
      <w:pPr>
        <w:spacing w:line="600" w:lineRule="auto"/>
        <w:ind w:firstLine="720"/>
        <w:jc w:val="both"/>
        <w:rPr>
          <w:rFonts w:eastAsia="Times New Roman"/>
          <w:bCs/>
        </w:rPr>
      </w:pPr>
      <w:r w:rsidRPr="00311381">
        <w:rPr>
          <w:rFonts w:eastAsia="Times New Roman"/>
          <w:b/>
          <w:bCs/>
        </w:rPr>
        <w:t>ΠΡΟΕΔΡΕΥΩΝ (Αναστάσιος Κουράκης):</w:t>
      </w:r>
      <w:r>
        <w:rPr>
          <w:rFonts w:eastAsia="Times New Roman"/>
          <w:b/>
          <w:bCs/>
        </w:rPr>
        <w:t xml:space="preserve"> </w:t>
      </w:r>
      <w:r>
        <w:rPr>
          <w:rFonts w:eastAsia="Times New Roman"/>
          <w:bCs/>
        </w:rPr>
        <w:t xml:space="preserve">Ευχαριστούμε τον Υπουργό Οικονομικών, τον κ. Ευκλείδη </w:t>
      </w:r>
      <w:proofErr w:type="spellStart"/>
      <w:r>
        <w:rPr>
          <w:rFonts w:eastAsia="Times New Roman"/>
          <w:bCs/>
        </w:rPr>
        <w:t>Τσακαλώτο</w:t>
      </w:r>
      <w:proofErr w:type="spellEnd"/>
      <w:r>
        <w:rPr>
          <w:rFonts w:eastAsia="Times New Roman"/>
          <w:bCs/>
        </w:rPr>
        <w:t xml:space="preserve">. </w:t>
      </w:r>
    </w:p>
    <w:p w14:paraId="0645321B" w14:textId="77777777" w:rsidR="00C04CE1" w:rsidRDefault="00722F08">
      <w:pPr>
        <w:spacing w:line="600" w:lineRule="auto"/>
        <w:ind w:firstLine="720"/>
        <w:jc w:val="both"/>
        <w:rPr>
          <w:rFonts w:eastAsia="Times New Roman" w:cs="Times New Roman"/>
        </w:rPr>
      </w:pPr>
      <w:r w:rsidRPr="00111BFF">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w:t>
      </w:r>
      <w:r>
        <w:rPr>
          <w:rFonts w:eastAsia="Times New Roman" w:cs="Times New Roman"/>
        </w:rPr>
        <w:t>καν στην έκθεση της αίθουσας «ΕΛΕΥΘΕΡΙΟΣ ΒΕΝΙΖΕΛΟΣ</w:t>
      </w:r>
      <w:r w:rsidRPr="00111BFF">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 xml:space="preserve">πενήντα έξι </w:t>
      </w:r>
      <w:r w:rsidRPr="00111BFF">
        <w:rPr>
          <w:rFonts w:eastAsia="Times New Roman" w:cs="Times New Roman"/>
        </w:rPr>
        <w:t xml:space="preserve">μαθητές και μαθήτριες και </w:t>
      </w:r>
      <w:r>
        <w:rPr>
          <w:rFonts w:eastAsia="Times New Roman" w:cs="Times New Roman"/>
        </w:rPr>
        <w:t>πέντε</w:t>
      </w:r>
      <w:r w:rsidRPr="00111BFF">
        <w:rPr>
          <w:rFonts w:eastAsia="Times New Roman" w:cs="Times New Roman"/>
        </w:rPr>
        <w:t xml:space="preserve"> εκπ</w:t>
      </w:r>
      <w:r>
        <w:rPr>
          <w:rFonts w:eastAsia="Times New Roman" w:cs="Times New Roman"/>
        </w:rPr>
        <w:t xml:space="preserve">αιδευτικοί συνοδοί τους από το </w:t>
      </w:r>
      <w:r w:rsidRPr="00111BFF">
        <w:rPr>
          <w:rFonts w:eastAsia="Times New Roman" w:cs="Times New Roman"/>
        </w:rPr>
        <w:t>2</w:t>
      </w:r>
      <w:r w:rsidRPr="00EF280F">
        <w:rPr>
          <w:rFonts w:eastAsia="Times New Roman" w:cs="Times New Roman"/>
          <w:vertAlign w:val="superscript"/>
        </w:rPr>
        <w:t>ο</w:t>
      </w:r>
      <w:r w:rsidRPr="00111BFF">
        <w:rPr>
          <w:rFonts w:eastAsia="Times New Roman" w:cs="Times New Roman"/>
        </w:rPr>
        <w:t xml:space="preserve"> </w:t>
      </w:r>
      <w:r>
        <w:rPr>
          <w:rFonts w:eastAsia="Times New Roman" w:cs="Times New Roman"/>
        </w:rPr>
        <w:t>Γυμνάσιο Πρέβεζας</w:t>
      </w:r>
      <w:r w:rsidRPr="00111BFF">
        <w:rPr>
          <w:rFonts w:eastAsia="Times New Roman" w:cs="Times New Roman"/>
        </w:rPr>
        <w:t xml:space="preserve">. </w:t>
      </w:r>
    </w:p>
    <w:p w14:paraId="0645321C" w14:textId="77777777" w:rsidR="00C04CE1" w:rsidRDefault="00722F08">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14:paraId="0645321D" w14:textId="77777777" w:rsidR="00C04CE1" w:rsidRDefault="00722F08">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0645321E" w14:textId="77777777" w:rsidR="00C04CE1" w:rsidRDefault="00722F08">
      <w:pPr>
        <w:spacing w:line="600" w:lineRule="auto"/>
        <w:ind w:firstLine="720"/>
        <w:jc w:val="both"/>
        <w:rPr>
          <w:rFonts w:eastAsia="Times New Roman" w:cs="Times New Roman"/>
        </w:rPr>
      </w:pPr>
      <w:r>
        <w:rPr>
          <w:rFonts w:eastAsia="Times New Roman" w:cs="Times New Roman"/>
          <w:b/>
        </w:rPr>
        <w:t>ΧΡΗΣΤΟΣ ΜΑΝΤΑΣ:</w:t>
      </w:r>
      <w:r>
        <w:rPr>
          <w:rFonts w:eastAsia="Times New Roman" w:cs="Times New Roman"/>
        </w:rPr>
        <w:t xml:space="preserve"> Επίτηδες το έκανες; </w:t>
      </w:r>
    </w:p>
    <w:p w14:paraId="0645321F" w14:textId="77777777" w:rsidR="00C04CE1" w:rsidRDefault="00722F08">
      <w:pPr>
        <w:spacing w:line="600" w:lineRule="auto"/>
        <w:ind w:firstLine="720"/>
        <w:jc w:val="both"/>
        <w:rPr>
          <w:rFonts w:eastAsia="Times New Roman" w:cs="Times New Roman"/>
        </w:rPr>
      </w:pPr>
      <w:r w:rsidRPr="00311381">
        <w:rPr>
          <w:rFonts w:eastAsia="Times New Roman" w:cs="Times New Roman"/>
          <w:b/>
        </w:rPr>
        <w:t>ΕΥΚΛΕΙΔΗΣ ΤΣΑΚΑΛΩΤΟΣ (Υπουργός Οικονομικών):</w:t>
      </w:r>
      <w:r w:rsidRPr="00311381">
        <w:rPr>
          <w:rFonts w:eastAsia="Times New Roman" w:cs="Times New Roman"/>
        </w:rPr>
        <w:t xml:space="preserve"> </w:t>
      </w:r>
      <w:r>
        <w:rPr>
          <w:rFonts w:eastAsia="Times New Roman" w:cs="Times New Roman"/>
        </w:rPr>
        <w:t>Δεν ήταν στημένο!</w:t>
      </w:r>
    </w:p>
    <w:p w14:paraId="06453220" w14:textId="77777777" w:rsidR="00C04CE1" w:rsidRDefault="00722F08">
      <w:pPr>
        <w:spacing w:line="600" w:lineRule="auto"/>
        <w:ind w:firstLine="720"/>
        <w:jc w:val="both"/>
        <w:rPr>
          <w:rFonts w:eastAsia="Times New Roman" w:cs="Times New Roman"/>
        </w:rPr>
      </w:pPr>
      <w:r w:rsidRPr="00311381">
        <w:rPr>
          <w:rFonts w:eastAsia="Times New Roman" w:cs="Times New Roman"/>
          <w:b/>
        </w:rPr>
        <w:t>ΠΡΟΕΔΡΕΥΩΝ (Αναστάσιος Κουράκης):</w:t>
      </w:r>
      <w:r w:rsidRPr="00311381">
        <w:rPr>
          <w:rFonts w:eastAsia="Times New Roman" w:cs="Times New Roman"/>
        </w:rPr>
        <w:t xml:space="preserve"> </w:t>
      </w:r>
      <w:r>
        <w:rPr>
          <w:rFonts w:eastAsia="Times New Roman" w:cs="Times New Roman"/>
        </w:rPr>
        <w:t xml:space="preserve">Ήταν </w:t>
      </w:r>
      <w:proofErr w:type="spellStart"/>
      <w:r>
        <w:rPr>
          <w:rFonts w:eastAsia="Times New Roman" w:cs="Times New Roman"/>
        </w:rPr>
        <w:t>συνεννοημένο</w:t>
      </w:r>
      <w:proofErr w:type="spellEnd"/>
      <w:r>
        <w:rPr>
          <w:rFonts w:eastAsia="Times New Roman" w:cs="Times New Roman"/>
        </w:rPr>
        <w:t>, όπως καταλάβατε. Είναι σίγουρο!</w:t>
      </w:r>
    </w:p>
    <w:p w14:paraId="06453221" w14:textId="77777777" w:rsidR="00C04CE1" w:rsidRDefault="00722F08">
      <w:pPr>
        <w:spacing w:line="600" w:lineRule="auto"/>
        <w:ind w:firstLine="720"/>
        <w:jc w:val="center"/>
        <w:rPr>
          <w:rFonts w:eastAsia="Times New Roman" w:cs="Times New Roman"/>
        </w:rPr>
      </w:pPr>
      <w:r>
        <w:rPr>
          <w:rFonts w:eastAsia="Times New Roman" w:cs="Times New Roman"/>
        </w:rPr>
        <w:lastRenderedPageBreak/>
        <w:t>(Γέλωτες στην Αίθουσα)</w:t>
      </w:r>
    </w:p>
    <w:p w14:paraId="06453222" w14:textId="77777777" w:rsidR="00C04CE1" w:rsidRDefault="00722F08">
      <w:pPr>
        <w:spacing w:line="600" w:lineRule="auto"/>
        <w:ind w:firstLine="720"/>
        <w:jc w:val="both"/>
        <w:rPr>
          <w:rFonts w:eastAsia="Times New Roman" w:cs="Times New Roman"/>
        </w:rPr>
      </w:pPr>
      <w:r>
        <w:rPr>
          <w:rFonts w:eastAsia="Times New Roman" w:cs="Times New Roman"/>
        </w:rPr>
        <w:t xml:space="preserve">Προχωρούμε στον Κοινοβουλευτικό Εκπρόσωπο της Νέας Δημοκρατίας, τον κ. </w:t>
      </w:r>
      <w:proofErr w:type="spellStart"/>
      <w:r>
        <w:rPr>
          <w:rFonts w:eastAsia="Times New Roman" w:cs="Times New Roman"/>
        </w:rPr>
        <w:t>Δένδια</w:t>
      </w:r>
      <w:proofErr w:type="spellEnd"/>
      <w:r>
        <w:rPr>
          <w:rFonts w:eastAsia="Times New Roman" w:cs="Times New Roman"/>
        </w:rPr>
        <w:t>.</w:t>
      </w:r>
    </w:p>
    <w:p w14:paraId="06453223" w14:textId="77777777" w:rsidR="00C04CE1" w:rsidRDefault="00722F08">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Δένδια</w:t>
      </w:r>
      <w:proofErr w:type="spellEnd"/>
      <w:r>
        <w:rPr>
          <w:rFonts w:eastAsia="Times New Roman" w:cs="Times New Roman"/>
        </w:rPr>
        <w:t>, έχετε τον λόγο για δώδεκα λεπτά.</w:t>
      </w:r>
    </w:p>
    <w:p w14:paraId="06453224" w14:textId="77777777" w:rsidR="00C04CE1" w:rsidRDefault="00722F08">
      <w:pPr>
        <w:spacing w:line="600" w:lineRule="auto"/>
        <w:ind w:firstLine="720"/>
        <w:jc w:val="both"/>
        <w:rPr>
          <w:rFonts w:eastAsia="Times New Roman" w:cs="Times New Roman"/>
        </w:rPr>
      </w:pPr>
      <w:r>
        <w:rPr>
          <w:rFonts w:eastAsia="Times New Roman" w:cs="Times New Roman"/>
          <w:b/>
        </w:rPr>
        <w:t>ΝΙΚΟΛΑΟΣ - ΓΕΩΡΓΙΟΣ ΔΕΝΔΙΑΣ:</w:t>
      </w:r>
      <w:r>
        <w:rPr>
          <w:rFonts w:eastAsia="Times New Roman" w:cs="Times New Roman"/>
        </w:rPr>
        <w:t xml:space="preserve"> Κυρίες και κύριοι συνάδελφοι, πράγματι δεν ξέραμε ότι ο Υπουργός των Οικονομικών έχει καταγωγή από την Πρέβεζα. Φαντάζομαι ότι δεν θα το ήξερε και ο Καρυωτάκης, διότι εάν το ήξερε, θα τον είχε συναντήσει αυτόν ή τους προγόνους του, οι οποίοι θα ήταν το ίδιο ενδιαφέροντες άνθρωποι και θα είχε αποφευχθεί αυτό το οποίο συνέβη, το απευκταίο, που χάσαμε και έναν σπουδαίο ποιητή. </w:t>
      </w:r>
    </w:p>
    <w:p w14:paraId="06453225" w14:textId="77777777" w:rsidR="00C04CE1" w:rsidRDefault="00722F08">
      <w:pPr>
        <w:spacing w:line="600" w:lineRule="auto"/>
        <w:ind w:firstLine="720"/>
        <w:jc w:val="both"/>
        <w:rPr>
          <w:rFonts w:eastAsia="Times New Roman" w:cs="Times New Roman"/>
        </w:rPr>
      </w:pPr>
      <w:r w:rsidRPr="00EB68F6">
        <w:rPr>
          <w:rFonts w:eastAsia="Times New Roman" w:cs="Times New Roman"/>
          <w:b/>
        </w:rPr>
        <w:t>ΕΥΚΛΕΙΔΗΣ ΤΣΑΚΑΛΩΤΟΣ (Υπουργός Οικονομικών):</w:t>
      </w:r>
      <w:r>
        <w:rPr>
          <w:rFonts w:eastAsia="Times New Roman" w:cs="Times New Roman"/>
        </w:rPr>
        <w:t xml:space="preserve"> Μόλις χάσατε πεντακόσιες ψήφους στην Πρέβεζα με αυτό που είπατε!</w:t>
      </w:r>
    </w:p>
    <w:p w14:paraId="06453226" w14:textId="77777777" w:rsidR="00C04CE1" w:rsidRDefault="00722F08">
      <w:pPr>
        <w:spacing w:line="600" w:lineRule="auto"/>
        <w:ind w:firstLine="720"/>
        <w:jc w:val="both"/>
        <w:rPr>
          <w:rFonts w:eastAsia="Times New Roman" w:cs="Times New Roman"/>
        </w:rPr>
      </w:pPr>
      <w:r>
        <w:rPr>
          <w:rFonts w:eastAsia="Times New Roman" w:cs="Times New Roman"/>
          <w:b/>
        </w:rPr>
        <w:t>ΝΙΚΟΛΑΟΣ - ΓΕΩΡΓΙΟΣ ΔΕΝΔΙΑΣ:</w:t>
      </w:r>
      <w:r>
        <w:rPr>
          <w:rFonts w:eastAsia="Times New Roman" w:cs="Times New Roman"/>
        </w:rPr>
        <w:t xml:space="preserve"> Είναι, κυρίες και κύριοι συνάδελφοι, πάντα ευχάριστο να ακούει κανείς τον Υπουργό των Οικονομικών, ο οποίος μάλιστα, εν αντιθέσει με τον κ. Σταθάκη, ο οποίος κάθεται ακριβώς δίπλα του, διατηρεί μετά από </w:t>
      </w:r>
      <w:r>
        <w:rPr>
          <w:rFonts w:eastAsia="Times New Roman" w:cs="Times New Roman"/>
        </w:rPr>
        <w:lastRenderedPageBreak/>
        <w:t xml:space="preserve">τέσσερα έτη κυβερνητικής θητείας, έναν ιεραποστολικό ζήλο, μια απόλυτη αντίληψη ότι εδώ σ’ αυτή την Αίθουσα αυτός και ο ΣΥΡΙΖΑ εκπροσωπούν το δίκαιο, το αγνό, το καθαρό το συμφέρον του φτωχού, του αδικημένου και ότι απέναντί του είναι ποιος; Ο κακός δράκος, οι κακοί άνθρωποι, τα εργαλεία των πλουσίων, που μάχονται αυτούς τους καλούς ανθρώπους, που υποστηρίζει εδώ με την αυξημένη δυνατότητα λόγου που έχει ο κύριος Υπουργός των Οικονομικών. </w:t>
      </w:r>
    </w:p>
    <w:p w14:paraId="06453227" w14:textId="77777777" w:rsidR="00C04CE1" w:rsidRDefault="00722F08">
      <w:pPr>
        <w:spacing w:line="600" w:lineRule="auto"/>
        <w:ind w:firstLine="720"/>
        <w:jc w:val="both"/>
        <w:rPr>
          <w:rFonts w:eastAsia="Times New Roman" w:cs="Times New Roman"/>
        </w:rPr>
      </w:pPr>
      <w:r>
        <w:rPr>
          <w:rFonts w:eastAsia="Times New Roman" w:cs="Times New Roman"/>
        </w:rPr>
        <w:t xml:space="preserve">Ξέρετε, μας αναφέρει διάφορα παραδείγματα. Το τελευταίο που επέλεξε σήμερα είναι μια παρωδία του </w:t>
      </w:r>
      <w:proofErr w:type="spellStart"/>
      <w:r>
        <w:rPr>
          <w:rFonts w:eastAsia="Times New Roman" w:cs="Times New Roman"/>
        </w:rPr>
        <w:t>Ρόουαν</w:t>
      </w:r>
      <w:proofErr w:type="spellEnd"/>
      <w:r>
        <w:rPr>
          <w:rFonts w:eastAsia="Times New Roman" w:cs="Times New Roman"/>
        </w:rPr>
        <w:t xml:space="preserve"> </w:t>
      </w:r>
      <w:proofErr w:type="spellStart"/>
      <w:r>
        <w:rPr>
          <w:rFonts w:eastAsia="Times New Roman" w:cs="Times New Roman"/>
        </w:rPr>
        <w:t>Άτκινσον</w:t>
      </w:r>
      <w:proofErr w:type="spellEnd"/>
      <w:r>
        <w:rPr>
          <w:rFonts w:eastAsia="Times New Roman" w:cs="Times New Roman"/>
        </w:rPr>
        <w:t xml:space="preserve"> -καλά το κατάλαβα;- μη αντιλαμβανόμενος ότι στην πραγματικότητα συμμετέχει ο ίδιος σε μια παρωδία. Είναι ήρωας μιας παρωδίας. Γιατί μια παρωδία αποτελεί αυτή η Κυβέρνηση. Έρχεται και μας λέει για το πόσο απαράδεκτο είναι η Νέα Δημοκρατία να θέλει να μειώσει φόρους, όταν ο ίδιος εισηγείται μείωση φόρων. Έρχεται και μας λέει πως ο ίδιος είναι διατεθειμένος να πολεμήσει και να πατάξει τη διαπλοκή, όταν επί των ημερών του πέρασαν διατάξεις, με τις οποίες οι </w:t>
      </w:r>
      <w:r>
        <w:rPr>
          <w:rFonts w:eastAsia="Times New Roman" w:cs="Times New Roman"/>
          <w:lang w:val="en-US"/>
        </w:rPr>
        <w:t>offshore</w:t>
      </w:r>
      <w:r w:rsidRPr="00EB68F6">
        <w:rPr>
          <w:rFonts w:eastAsia="Times New Roman" w:cs="Times New Roman"/>
        </w:rPr>
        <w:t xml:space="preserve"> </w:t>
      </w:r>
      <w:r>
        <w:rPr>
          <w:rFonts w:eastAsia="Times New Roman" w:cs="Times New Roman"/>
        </w:rPr>
        <w:t xml:space="preserve">εταιρείες που δεν είχαν καταθέσει τα απαραίτητα δικαιολογητικά για την αποφυγή </w:t>
      </w:r>
      <w:r>
        <w:rPr>
          <w:rFonts w:eastAsia="Times New Roman" w:cs="Times New Roman"/>
        </w:rPr>
        <w:lastRenderedPageBreak/>
        <w:t xml:space="preserve">του φόρου 15%, </w:t>
      </w:r>
      <w:proofErr w:type="spellStart"/>
      <w:r>
        <w:rPr>
          <w:rFonts w:eastAsia="Times New Roman" w:cs="Times New Roman"/>
        </w:rPr>
        <w:t>απηλλάγησαν</w:t>
      </w:r>
      <w:proofErr w:type="spellEnd"/>
      <w:r>
        <w:rPr>
          <w:rFonts w:eastAsia="Times New Roman" w:cs="Times New Roman"/>
        </w:rPr>
        <w:t xml:space="preserve">, όταν επί των ημερών αυτής της Κυβέρνησης όλη η διαπλοκή, η οποία είναι συλληφθεί στα δημόσια έργα, </w:t>
      </w:r>
      <w:proofErr w:type="spellStart"/>
      <w:r>
        <w:rPr>
          <w:rFonts w:eastAsia="Times New Roman" w:cs="Times New Roman"/>
        </w:rPr>
        <w:t>απηλλάγη</w:t>
      </w:r>
      <w:proofErr w:type="spellEnd"/>
      <w:r>
        <w:rPr>
          <w:rFonts w:eastAsia="Times New Roman" w:cs="Times New Roman"/>
        </w:rPr>
        <w:t>. Ή μήπως δεν θυμάμαι καλά και τα νομοθετήματα δεν ήταν αυτής Κυβέρνησης;</w:t>
      </w:r>
    </w:p>
    <w:p w14:paraId="06453228" w14:textId="77777777" w:rsidR="00C04CE1" w:rsidRDefault="00722F08">
      <w:pPr>
        <w:spacing w:line="600" w:lineRule="auto"/>
        <w:ind w:firstLine="720"/>
        <w:jc w:val="both"/>
        <w:rPr>
          <w:rFonts w:eastAsia="Times New Roman" w:cs="Times New Roman"/>
        </w:rPr>
      </w:pPr>
      <w:r>
        <w:rPr>
          <w:rFonts w:eastAsia="Times New Roman" w:cs="Times New Roman"/>
        </w:rPr>
        <w:t>Κυρίες και κύριοι συνάδελφοι, εγώ αυτό που έχω να σας πω, μιας και αρέσουν στον κύριο Υπουργό των Οικονομικών και αρέσουν και σε εμένα να τα ακούω –διδάσκομαι, πρέπει να σας πω- τα παραδείγματα από την αγγλική ιστορία, αυτό που νομίζω ότι θα συμβεί, κύριε Υπουργέ, είναι το εξής: Θυμάστε, ίσως, τον μετέπειτα Εδουάρδο τον Β΄, πρίγκηπα της Ουαλίας, όταν με έναν τεράστιο στρατό, με πολλά φλάμπουρα, με μεγάλες υποσχέσεις και με μεγάλα λόγια ανέβηκε, για να υποτάξει τη Σκωτία; Θυμάστε που έγινε μια μάχη σ’ ένα μέρος που λεγόταν</w:t>
      </w:r>
      <w:r w:rsidRPr="00280AA6">
        <w:rPr>
          <w:rFonts w:eastAsia="Times New Roman" w:cs="Times New Roman"/>
          <w:szCs w:val="24"/>
        </w:rPr>
        <w:t xml:space="preserve"> </w:t>
      </w:r>
      <w:proofErr w:type="spellStart"/>
      <w:r>
        <w:rPr>
          <w:rFonts w:eastAsia="Times New Roman" w:cs="Times New Roman"/>
        </w:rPr>
        <w:t>Λού</w:t>
      </w:r>
      <w:r w:rsidRPr="00280AA6">
        <w:rPr>
          <w:rFonts w:eastAsia="Times New Roman" w:cs="Times New Roman"/>
        </w:rPr>
        <w:t>ντον</w:t>
      </w:r>
      <w:proofErr w:type="spellEnd"/>
      <w:r w:rsidRPr="00280AA6">
        <w:rPr>
          <w:rFonts w:eastAsia="Times New Roman" w:cs="Times New Roman"/>
        </w:rPr>
        <w:t xml:space="preserve"> Χιλ</w:t>
      </w:r>
      <w:r>
        <w:rPr>
          <w:rFonts w:eastAsia="Times New Roman" w:cs="Times New Roman"/>
        </w:rPr>
        <w:t xml:space="preserve"> και εκεί βρήκε κάποιον, ο οποίος λεγόταν Ρόμπερτ ντε Μπρους, ο βασιλιάς της Σκωτίας και τον γύρισε δαρμένο και κλαμένο πίσω; Αυτό σας περιμένει στις εκλογές και τίποτε άλλο.</w:t>
      </w:r>
    </w:p>
    <w:p w14:paraId="06453229" w14:textId="77777777" w:rsidR="00C04CE1" w:rsidRDefault="00722F08">
      <w:pPr>
        <w:spacing w:line="600" w:lineRule="auto"/>
        <w:ind w:firstLine="720"/>
        <w:jc w:val="both"/>
        <w:rPr>
          <w:rFonts w:eastAsia="Times New Roman" w:cs="Times New Roman"/>
        </w:rPr>
      </w:pPr>
      <w:r>
        <w:rPr>
          <w:rFonts w:eastAsia="Times New Roman" w:cs="Times New Roman"/>
          <w:b/>
        </w:rPr>
        <w:t>ΕΥΚΛΕΙΔΗΣ ΤΣΑΚΑΛΩΤΟΣ (Υπουργός Οικονομικών):</w:t>
      </w:r>
      <w:r>
        <w:rPr>
          <w:rFonts w:eastAsia="Times New Roman" w:cs="Times New Roman"/>
        </w:rPr>
        <w:t xml:space="preserve"> Ο Εδουάρδος ο Α΄ ήταν. </w:t>
      </w:r>
    </w:p>
    <w:p w14:paraId="0645322A" w14:textId="77777777" w:rsidR="00C04CE1" w:rsidRDefault="00722F08">
      <w:pPr>
        <w:spacing w:line="600" w:lineRule="auto"/>
        <w:ind w:firstLine="720"/>
        <w:jc w:val="both"/>
        <w:rPr>
          <w:rFonts w:eastAsia="Times New Roman" w:cs="Times New Roman"/>
        </w:rPr>
      </w:pPr>
      <w:r>
        <w:rPr>
          <w:rFonts w:eastAsia="Times New Roman" w:cs="Times New Roman"/>
          <w:b/>
        </w:rPr>
        <w:lastRenderedPageBreak/>
        <w:t xml:space="preserve">ΝΙΚΟΛΑΟΣ - ΓΕΩΡΓΙΟΣ ΔΕΝΔΙΑΣ: </w:t>
      </w:r>
      <w:r>
        <w:rPr>
          <w:rFonts w:eastAsia="Times New Roman" w:cs="Times New Roman"/>
        </w:rPr>
        <w:t xml:space="preserve">Πάμε τώρα στα σχετικά με τη σημερινή συζήτηση. </w:t>
      </w:r>
    </w:p>
    <w:p w14:paraId="0645322B" w14:textId="77777777" w:rsidR="00C04CE1" w:rsidRDefault="00722F08">
      <w:pPr>
        <w:spacing w:line="600" w:lineRule="auto"/>
        <w:ind w:firstLine="720"/>
        <w:jc w:val="both"/>
        <w:rPr>
          <w:rFonts w:eastAsia="Times New Roman" w:cs="Times New Roman"/>
        </w:rPr>
      </w:pPr>
      <w:r>
        <w:rPr>
          <w:rFonts w:eastAsia="Times New Roman" w:cs="Times New Roman"/>
        </w:rPr>
        <w:t xml:space="preserve">Κυρίες και κύριοι συνάδελφοι, για να καταλάβω, γιατί η κυβερνητική Πλειοψηφία δεν μας το εξήγησε, γιατί πρέπει η συζήτηση για την ψήφο εμπιστοσύνης να ολοκληρωθεί μόνο σε μιάμιση ημέρα; Γιατί πρέπει πάρα πολλοί συνάδελφοι εδώ να στερηθούν το δικαίωμα λόγου στην κορυφαία κοινοβουλευτική διαδικασία; Τι είναι αυτό το οποίο επιβάλει να γίνεται αυτό; Γιατί ο Πρωθυπουργός της χώρας διατηρεί και κενές τέσσερις θέσεις Υφυπουργών, πριν πάρει ψήφο εμπιστοσύνης; Τι υπονοεί αυτό το κενό για τον καλής πίστεως άνθρωπο που παρακολουθεί αυτήν την Κυβέρνηση; </w:t>
      </w:r>
    </w:p>
    <w:p w14:paraId="0645322C" w14:textId="77777777" w:rsidR="00C04CE1" w:rsidRDefault="00722F08">
      <w:pPr>
        <w:spacing w:line="600" w:lineRule="auto"/>
        <w:ind w:firstLine="720"/>
        <w:jc w:val="both"/>
        <w:rPr>
          <w:rFonts w:eastAsia="Times New Roman" w:cs="Times New Roman"/>
          <w:szCs w:val="24"/>
        </w:rPr>
      </w:pPr>
      <w:r>
        <w:rPr>
          <w:rFonts w:eastAsia="Times New Roman" w:cs="Times New Roman"/>
        </w:rPr>
        <w:t xml:space="preserve">Θυμίζω αυτό που είπα το πρωί, ότι κατά το άρθρο 141 του Κανονισμού της Βουλής την πρόταση την υποβάλει η κυβέρνηση, όχι ο Πρωθυπουργός, που σημαίνει ότι η κυβέρνηση πρέπει να έχει διαμορφωθεί, για να υποβληθεί η πρόταση για την εμπιστοσύνη της Βουλής. Όταν ο Πρωθυπουργός κρατά κλειστά τα χαρτιά του, δεν συνιστά αυτό εμμέσως υπόσχεση μελλοντικής </w:t>
      </w:r>
      <w:proofErr w:type="spellStart"/>
      <w:r>
        <w:rPr>
          <w:rFonts w:eastAsia="Times New Roman" w:cs="Times New Roman"/>
        </w:rPr>
        <w:t>υπουργοποίησης</w:t>
      </w:r>
      <w:proofErr w:type="spellEnd"/>
      <w:r>
        <w:rPr>
          <w:rFonts w:eastAsia="Times New Roman" w:cs="Times New Roman"/>
        </w:rPr>
        <w:t xml:space="preserve"> σε κάποιους, για να παράσχουν ψήφο; Για </w:t>
      </w:r>
      <w:r>
        <w:rPr>
          <w:rFonts w:eastAsia="Times New Roman" w:cs="Times New Roman"/>
        </w:rPr>
        <w:lastRenderedPageBreak/>
        <w:t xml:space="preserve">τους κακόπιστους, δεν λέω για τους καλόπιστους, αλλά και αυτούς δεν πρέπει να τους αποστομώσουμε, κύριε </w:t>
      </w:r>
      <w:proofErr w:type="spellStart"/>
      <w:r>
        <w:rPr>
          <w:rFonts w:eastAsia="Times New Roman" w:cs="Times New Roman"/>
        </w:rPr>
        <w:t>Τσακαλώτε</w:t>
      </w:r>
      <w:proofErr w:type="spellEnd"/>
      <w:r>
        <w:rPr>
          <w:rFonts w:eastAsia="Times New Roman" w:cs="Times New Roman"/>
        </w:rPr>
        <w:t xml:space="preserve">, αφού </w:t>
      </w:r>
      <w:proofErr w:type="spellStart"/>
      <w:r>
        <w:rPr>
          <w:rFonts w:eastAsia="Times New Roman" w:cs="Times New Roman"/>
        </w:rPr>
        <w:t>μαχόμεθα</w:t>
      </w:r>
      <w:proofErr w:type="spellEnd"/>
      <w:r>
        <w:rPr>
          <w:rFonts w:eastAsia="Times New Roman" w:cs="Times New Roman"/>
        </w:rPr>
        <w:t xml:space="preserve"> εν </w:t>
      </w:r>
      <w:proofErr w:type="spellStart"/>
      <w:r>
        <w:rPr>
          <w:rFonts w:eastAsia="Times New Roman" w:cs="Times New Roman"/>
        </w:rPr>
        <w:t>ονόματι</w:t>
      </w:r>
      <w:proofErr w:type="spellEnd"/>
      <w:r>
        <w:rPr>
          <w:rFonts w:eastAsia="Times New Roman" w:cs="Times New Roman"/>
        </w:rPr>
        <w:t xml:space="preserve"> της ηθικής και του φωτός; Και εάν αύριο το πρωί κάποιους απ’ αυτούς που έχουν παράσχει ψήφο στην Κυβέρνηση, τους δούμε να αποκτούν υπουργικό θώκο, πού θα καταλήξουμε, κύριε </w:t>
      </w:r>
      <w:proofErr w:type="spellStart"/>
      <w:r>
        <w:rPr>
          <w:rFonts w:eastAsia="Times New Roman" w:cs="Times New Roman"/>
        </w:rPr>
        <w:t>Τσακαλώτε</w:t>
      </w:r>
      <w:proofErr w:type="spellEnd"/>
      <w:r>
        <w:rPr>
          <w:rFonts w:eastAsia="Times New Roman" w:cs="Times New Roman"/>
        </w:rPr>
        <w:t xml:space="preserve">, για το δίκαιο, το ορθό, το παράδειγμα και την ηθική, την οποία κατά την άποψή σας φαίνεται ότι μόνο η Αριστερά εκπροσωπεί σ’ αυτόν τον πλανήτη; Ως νέος Σαούλ, φαντάζομαι, έχετε δει αυτό το φως. Δεν ξέρω σε ποια ηλικία το είδατε, το έχετε αγκαλιάσει έκτοτε και πορεύεσθε. </w:t>
      </w:r>
    </w:p>
    <w:p w14:paraId="0645322D" w14:textId="77777777" w:rsidR="00C04CE1" w:rsidRDefault="00722F08">
      <w:pPr>
        <w:spacing w:after="0" w:line="600" w:lineRule="auto"/>
        <w:ind w:firstLine="720"/>
        <w:jc w:val="both"/>
        <w:rPr>
          <w:rFonts w:eastAsia="Times New Roman" w:cs="Times New Roman"/>
          <w:szCs w:val="24"/>
        </w:rPr>
      </w:pPr>
      <w:r w:rsidRPr="00F331DF">
        <w:rPr>
          <w:rFonts w:eastAsia="Times New Roman"/>
          <w:bCs/>
        </w:rPr>
        <w:t>Κ</w:t>
      </w:r>
      <w:r w:rsidRPr="00D81216">
        <w:rPr>
          <w:rFonts w:eastAsia="Times New Roman" w:cs="Times New Roman"/>
          <w:szCs w:val="24"/>
        </w:rPr>
        <w:t>υρίες και κύριοι συνάδελφοι</w:t>
      </w:r>
      <w:r>
        <w:rPr>
          <w:rFonts w:eastAsia="Times New Roman" w:cs="Times New Roman"/>
          <w:szCs w:val="24"/>
        </w:rPr>
        <w:t>,</w:t>
      </w:r>
      <w:r w:rsidRPr="00D81216">
        <w:rPr>
          <w:rFonts w:eastAsia="Times New Roman" w:cs="Times New Roman"/>
          <w:szCs w:val="24"/>
        </w:rPr>
        <w:t xml:space="preserve"> για να καταλάβω</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 xml:space="preserve">επί ποιου ζητήματος </w:t>
      </w:r>
      <w:r w:rsidRPr="00022913">
        <w:rPr>
          <w:rFonts w:eastAsia="Times New Roman"/>
          <w:bCs/>
          <w:shd w:val="clear" w:color="auto" w:fill="FFFFFF"/>
        </w:rPr>
        <w:t>θα</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επαινεθεί</w:t>
      </w:r>
      <w:r w:rsidRPr="00D81216">
        <w:rPr>
          <w:rFonts w:eastAsia="Times New Roman" w:cs="Times New Roman"/>
          <w:szCs w:val="24"/>
        </w:rPr>
        <w:t xml:space="preserve"> αυτή η </w:t>
      </w:r>
      <w:r>
        <w:rPr>
          <w:rFonts w:eastAsia="Times New Roman" w:cs="Times New Roman"/>
          <w:szCs w:val="24"/>
        </w:rPr>
        <w:t>Κυβέρνηση</w:t>
      </w:r>
      <w:r w:rsidRPr="00D81216">
        <w:rPr>
          <w:rFonts w:eastAsia="Times New Roman" w:cs="Times New Roman"/>
          <w:szCs w:val="24"/>
        </w:rPr>
        <w:t xml:space="preserve"> με την παροχή ψήφου </w:t>
      </w:r>
      <w:r>
        <w:rPr>
          <w:rFonts w:eastAsia="Times New Roman" w:cs="Times New Roman"/>
          <w:szCs w:val="24"/>
        </w:rPr>
        <w:t xml:space="preserve">εμπιστοσύνης; Μας είπε πάλι ο κύριος Υπουργός των Οικονομικών -αναφέρομαι σε αυτόν </w:t>
      </w:r>
      <w:r w:rsidRPr="00E614B5">
        <w:rPr>
          <w:rFonts w:eastAsia="Times New Roman" w:cs="Times New Roman"/>
        </w:rPr>
        <w:t>διότι</w:t>
      </w:r>
      <w:r>
        <w:rPr>
          <w:rFonts w:eastAsia="Times New Roman" w:cs="Times New Roman"/>
          <w:szCs w:val="24"/>
        </w:rPr>
        <w:t xml:space="preserve"> κ</w:t>
      </w:r>
      <w:r w:rsidRPr="00D81216">
        <w:rPr>
          <w:rFonts w:eastAsia="Times New Roman" w:cs="Times New Roman"/>
          <w:szCs w:val="24"/>
        </w:rPr>
        <w:t>ατ</w:t>
      </w:r>
      <w:r>
        <w:rPr>
          <w:rFonts w:eastAsia="Times New Roman" w:cs="Times New Roman"/>
          <w:szCs w:val="24"/>
        </w:rPr>
        <w:t xml:space="preserve">’ </w:t>
      </w:r>
      <w:r w:rsidRPr="00D81216">
        <w:rPr>
          <w:rFonts w:eastAsia="Times New Roman" w:cs="Times New Roman"/>
          <w:szCs w:val="24"/>
        </w:rPr>
        <w:t>αρχ</w:t>
      </w:r>
      <w:r>
        <w:rPr>
          <w:rFonts w:eastAsia="Times New Roman" w:cs="Times New Roman"/>
          <w:szCs w:val="24"/>
        </w:rPr>
        <w:t>άς</w:t>
      </w:r>
      <w:r w:rsidRPr="00D81216">
        <w:rPr>
          <w:rFonts w:eastAsia="Times New Roman" w:cs="Times New Roman"/>
          <w:szCs w:val="24"/>
        </w:rPr>
        <w:t xml:space="preserve"> είναι </w:t>
      </w:r>
      <w:r>
        <w:rPr>
          <w:rFonts w:eastAsia="Times New Roman" w:cs="Times New Roman"/>
          <w:szCs w:val="24"/>
        </w:rPr>
        <w:t xml:space="preserve">ο </w:t>
      </w:r>
      <w:r w:rsidRPr="00D81216">
        <w:rPr>
          <w:rFonts w:eastAsia="Times New Roman" w:cs="Times New Roman"/>
          <w:szCs w:val="24"/>
        </w:rPr>
        <w:t xml:space="preserve">κορυφαίος </w:t>
      </w:r>
      <w:r>
        <w:rPr>
          <w:rFonts w:eastAsia="Times New Roman" w:cs="Times New Roman"/>
          <w:szCs w:val="24"/>
        </w:rPr>
        <w:t>Υπουργός και ο μόλις</w:t>
      </w:r>
      <w:r w:rsidRPr="00D81216">
        <w:rPr>
          <w:rFonts w:eastAsia="Times New Roman" w:cs="Times New Roman"/>
          <w:szCs w:val="24"/>
        </w:rPr>
        <w:t xml:space="preserve"> </w:t>
      </w:r>
      <w:proofErr w:type="spellStart"/>
      <w:r w:rsidRPr="00D81216">
        <w:rPr>
          <w:rFonts w:eastAsia="Times New Roman" w:cs="Times New Roman"/>
          <w:szCs w:val="24"/>
        </w:rPr>
        <w:t>προλαλήσας</w:t>
      </w:r>
      <w:proofErr w:type="spellEnd"/>
      <w:r>
        <w:rPr>
          <w:rFonts w:eastAsia="Times New Roman" w:cs="Times New Roman"/>
          <w:szCs w:val="24"/>
        </w:rPr>
        <w:t>-</w:t>
      </w:r>
      <w:r w:rsidRPr="00D81216">
        <w:rPr>
          <w:rFonts w:eastAsia="Times New Roman" w:cs="Times New Roman"/>
          <w:szCs w:val="24"/>
        </w:rPr>
        <w:t xml:space="preserve"> για τα μεγάλα αισθήματα απέναντι στον ξένο</w:t>
      </w:r>
      <w:r>
        <w:rPr>
          <w:rFonts w:eastAsia="Times New Roman" w:cs="Times New Roman"/>
          <w:szCs w:val="24"/>
        </w:rPr>
        <w:t>,</w:t>
      </w:r>
      <w:r w:rsidRPr="00D81216">
        <w:rPr>
          <w:rFonts w:eastAsia="Times New Roman" w:cs="Times New Roman"/>
          <w:szCs w:val="24"/>
        </w:rPr>
        <w:t xml:space="preserve"> στον διαφορετικό</w:t>
      </w:r>
      <w:r>
        <w:rPr>
          <w:rFonts w:eastAsia="Times New Roman" w:cs="Times New Roman"/>
          <w:szCs w:val="24"/>
        </w:rPr>
        <w:t xml:space="preserve">. </w:t>
      </w:r>
    </w:p>
    <w:p w14:paraId="0645322E"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 xml:space="preserve">Να τα </w:t>
      </w:r>
      <w:r w:rsidRPr="00D81216">
        <w:rPr>
          <w:rFonts w:eastAsia="Times New Roman" w:cs="Times New Roman"/>
          <w:szCs w:val="24"/>
        </w:rPr>
        <w:t>συνυπογράψου</w:t>
      </w:r>
      <w:r>
        <w:rPr>
          <w:rFonts w:eastAsia="Times New Roman" w:cs="Times New Roman"/>
          <w:szCs w:val="24"/>
        </w:rPr>
        <w:t>με τα αισθήματα</w:t>
      </w:r>
      <w:r w:rsidRPr="00D81216">
        <w:rPr>
          <w:rFonts w:eastAsia="Times New Roman" w:cs="Times New Roman"/>
          <w:szCs w:val="24"/>
        </w:rPr>
        <w:t xml:space="preserve"> απέναντι στον ξένο</w:t>
      </w:r>
      <w:r>
        <w:rPr>
          <w:rFonts w:eastAsia="Times New Roman" w:cs="Times New Roman"/>
          <w:szCs w:val="24"/>
        </w:rPr>
        <w:t xml:space="preserve"> </w:t>
      </w:r>
      <w:r w:rsidRPr="00F331DF">
        <w:rPr>
          <w:rFonts w:eastAsia="Times New Roman"/>
          <w:bCs/>
        </w:rPr>
        <w:t>και</w:t>
      </w:r>
      <w:r w:rsidRPr="00D81216">
        <w:rPr>
          <w:rFonts w:eastAsia="Times New Roman" w:cs="Times New Roman"/>
          <w:szCs w:val="24"/>
        </w:rPr>
        <w:t xml:space="preserve"> στον διαφορετικό</w:t>
      </w:r>
      <w:r>
        <w:rPr>
          <w:rFonts w:eastAsia="Times New Roman" w:cs="Times New Roman"/>
          <w:szCs w:val="24"/>
        </w:rPr>
        <w:t>.</w:t>
      </w:r>
      <w:r w:rsidRPr="00D81216">
        <w:rPr>
          <w:rFonts w:eastAsia="Times New Roman" w:cs="Times New Roman"/>
          <w:szCs w:val="24"/>
        </w:rPr>
        <w:t xml:space="preserve"> Άλλωστε</w:t>
      </w:r>
      <w:r>
        <w:rPr>
          <w:rFonts w:eastAsia="Times New Roman" w:cs="Times New Roman"/>
          <w:szCs w:val="24"/>
        </w:rPr>
        <w:t>,</w:t>
      </w:r>
      <w:r w:rsidRPr="00D81216">
        <w:rPr>
          <w:rFonts w:eastAsia="Times New Roman" w:cs="Times New Roman"/>
          <w:szCs w:val="24"/>
        </w:rPr>
        <w:t xml:space="preserve"> ο Χριστιανισμός</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 xml:space="preserve">η </w:t>
      </w:r>
      <w:r w:rsidRPr="00D81216">
        <w:rPr>
          <w:rFonts w:eastAsia="Times New Roman" w:cs="Times New Roman"/>
          <w:szCs w:val="24"/>
        </w:rPr>
        <w:t>Ορθοδοξία</w:t>
      </w:r>
      <w:r>
        <w:rPr>
          <w:rFonts w:eastAsia="Times New Roman" w:cs="Times New Roman"/>
          <w:szCs w:val="24"/>
        </w:rPr>
        <w:t>,</w:t>
      </w:r>
      <w:r w:rsidRPr="00D81216">
        <w:rPr>
          <w:rFonts w:eastAsia="Times New Roman" w:cs="Times New Roman"/>
          <w:szCs w:val="24"/>
        </w:rPr>
        <w:t xml:space="preserve"> η συνολική μας </w:t>
      </w:r>
      <w:r>
        <w:rPr>
          <w:rFonts w:eastAsia="Times New Roman" w:cs="Times New Roman"/>
          <w:szCs w:val="24"/>
        </w:rPr>
        <w:t xml:space="preserve">κουλτούρα, </w:t>
      </w:r>
      <w:r w:rsidRPr="00DF7ACC">
        <w:rPr>
          <w:rFonts w:eastAsia="Times New Roman" w:cs="Times New Roman"/>
          <w:bCs/>
          <w:shd w:val="clear" w:color="auto" w:fill="FFFFFF"/>
        </w:rPr>
        <w:t>γιατί</w:t>
      </w:r>
      <w:r>
        <w:rPr>
          <w:rFonts w:eastAsia="Times New Roman" w:cs="Times New Roman"/>
          <w:szCs w:val="24"/>
        </w:rPr>
        <w:t xml:space="preserve"> </w:t>
      </w:r>
      <w:r w:rsidRPr="00D81216">
        <w:rPr>
          <w:rFonts w:eastAsia="Times New Roman" w:cs="Times New Roman"/>
          <w:szCs w:val="24"/>
        </w:rPr>
        <w:t xml:space="preserve">μέσα σε αυτό το πλαίσιο </w:t>
      </w:r>
      <w:r w:rsidRPr="00D81216">
        <w:rPr>
          <w:rFonts w:eastAsia="Times New Roman" w:cs="Times New Roman"/>
          <w:szCs w:val="24"/>
        </w:rPr>
        <w:lastRenderedPageBreak/>
        <w:t>μεγαλώσαμε</w:t>
      </w:r>
      <w:r>
        <w:rPr>
          <w:rFonts w:eastAsia="Times New Roman" w:cs="Times New Roman"/>
          <w:szCs w:val="24"/>
        </w:rPr>
        <w:t>,</w:t>
      </w:r>
      <w:r w:rsidRPr="00D81216">
        <w:rPr>
          <w:rFonts w:eastAsia="Times New Roman" w:cs="Times New Roman"/>
          <w:szCs w:val="24"/>
        </w:rPr>
        <w:t xml:space="preserve"> μας το επιβάλλει</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w:t>
      </w:r>
      <w:r w:rsidRPr="00D477CE">
        <w:rPr>
          <w:rFonts w:eastAsia="Times New Roman" w:cs="Times New Roman"/>
        </w:rPr>
        <w:t>για να</w:t>
      </w:r>
      <w:r>
        <w:rPr>
          <w:rFonts w:eastAsia="Times New Roman" w:cs="Times New Roman"/>
          <w:szCs w:val="24"/>
        </w:rPr>
        <w:t xml:space="preserve"> καταλάβω, αυτό το γενικόλογο </w:t>
      </w:r>
      <w:r w:rsidRPr="00F331DF">
        <w:rPr>
          <w:rFonts w:eastAsia="Times New Roman"/>
          <w:bCs/>
        </w:rPr>
        <w:t>και</w:t>
      </w:r>
      <w:r>
        <w:rPr>
          <w:rFonts w:eastAsia="Times New Roman" w:cs="Times New Roman"/>
          <w:szCs w:val="24"/>
        </w:rPr>
        <w:t xml:space="preserve"> το λαμπρό </w:t>
      </w:r>
      <w:r w:rsidRPr="00D81216">
        <w:rPr>
          <w:rFonts w:eastAsia="Times New Roman" w:cs="Times New Roman"/>
          <w:szCs w:val="24"/>
        </w:rPr>
        <w:t xml:space="preserve">πώς υλοποιείται μέσα από συνθήκες διαβίωσης όπως αυτές που η δική του </w:t>
      </w:r>
      <w:r>
        <w:rPr>
          <w:rFonts w:eastAsia="Times New Roman" w:cs="Times New Roman"/>
          <w:szCs w:val="24"/>
        </w:rPr>
        <w:t>Κυβέρνηση</w:t>
      </w:r>
      <w:r w:rsidRPr="00D81216">
        <w:rPr>
          <w:rFonts w:eastAsia="Times New Roman" w:cs="Times New Roman"/>
          <w:szCs w:val="24"/>
        </w:rPr>
        <w:t xml:space="preserve"> έχει εξασφαλίσει στη </w:t>
      </w:r>
      <w:r>
        <w:rPr>
          <w:rFonts w:eastAsia="Times New Roman" w:cs="Times New Roman"/>
          <w:szCs w:val="24"/>
        </w:rPr>
        <w:t>Μόρια;</w:t>
      </w:r>
      <w:r w:rsidRPr="00D81216">
        <w:rPr>
          <w:rFonts w:eastAsia="Times New Roman" w:cs="Times New Roman"/>
          <w:szCs w:val="24"/>
        </w:rPr>
        <w:t xml:space="preserve"> </w:t>
      </w:r>
      <w:r>
        <w:rPr>
          <w:rFonts w:eastAsia="Times New Roman" w:cs="Times New Roman"/>
          <w:szCs w:val="24"/>
        </w:rPr>
        <w:t>Μ</w:t>
      </w:r>
      <w:r w:rsidRPr="00D81216">
        <w:rPr>
          <w:rFonts w:eastAsia="Times New Roman" w:cs="Times New Roman"/>
          <w:szCs w:val="24"/>
        </w:rPr>
        <w:t xml:space="preserve">πορεί να μας εξηγήσει πώς αυτά τα αισθήματα εκδηλώνονται από τη δική του </w:t>
      </w:r>
      <w:r>
        <w:rPr>
          <w:rFonts w:eastAsia="Times New Roman" w:cs="Times New Roman"/>
          <w:szCs w:val="24"/>
        </w:rPr>
        <w:t>Κυβέρνηση</w:t>
      </w:r>
      <w:r w:rsidRPr="00D81216">
        <w:rPr>
          <w:rFonts w:eastAsia="Times New Roman" w:cs="Times New Roman"/>
          <w:szCs w:val="24"/>
        </w:rPr>
        <w:t xml:space="preserve"> απέναντι στο</w:t>
      </w:r>
      <w:r>
        <w:rPr>
          <w:rFonts w:eastAsia="Times New Roman" w:cs="Times New Roman"/>
          <w:szCs w:val="24"/>
        </w:rPr>
        <w:t>ν</w:t>
      </w:r>
      <w:r w:rsidRPr="00D81216">
        <w:rPr>
          <w:rFonts w:eastAsia="Times New Roman" w:cs="Times New Roman"/>
          <w:szCs w:val="24"/>
        </w:rPr>
        <w:t xml:space="preserve"> ξένο </w:t>
      </w:r>
      <w:r w:rsidRPr="008F0891">
        <w:rPr>
          <w:rFonts w:eastAsia="Times New Roman" w:cs="Times New Roman"/>
          <w:bCs/>
          <w:shd w:val="clear" w:color="auto" w:fill="FFFFFF"/>
        </w:rPr>
        <w:t>που</w:t>
      </w:r>
      <w:r>
        <w:rPr>
          <w:rFonts w:eastAsia="Times New Roman" w:cs="Times New Roman"/>
          <w:szCs w:val="24"/>
        </w:rPr>
        <w:t xml:space="preserve"> </w:t>
      </w:r>
      <w:r w:rsidRPr="00D81216">
        <w:rPr>
          <w:rFonts w:eastAsia="Times New Roman" w:cs="Times New Roman"/>
          <w:szCs w:val="24"/>
        </w:rPr>
        <w:t xml:space="preserve">πέρασε τη θάλασσα και ήρθε στον τόπο </w:t>
      </w:r>
      <w:r>
        <w:rPr>
          <w:rFonts w:eastAsia="Times New Roman" w:cs="Times New Roman"/>
          <w:szCs w:val="24"/>
        </w:rPr>
        <w:t xml:space="preserve">μας; Πώς εκδηλώνονται απέναντι στην </w:t>
      </w:r>
      <w:r>
        <w:rPr>
          <w:rFonts w:eastAsia="Times New Roman" w:cs="Times New Roman"/>
          <w:szCs w:val="24"/>
          <w:lang w:val="en-US"/>
        </w:rPr>
        <w:t>OLAF</w:t>
      </w:r>
      <w:r w:rsidRPr="00D81216">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μας</w:t>
      </w:r>
      <w:r w:rsidRPr="00D81216">
        <w:rPr>
          <w:rFonts w:eastAsia="Times New Roman" w:cs="Times New Roman"/>
          <w:szCs w:val="24"/>
        </w:rPr>
        <w:t xml:space="preserve"> διερευνά για τη </w:t>
      </w:r>
      <w:proofErr w:type="spellStart"/>
      <w:r w:rsidRPr="00D81216">
        <w:rPr>
          <w:rFonts w:eastAsia="Times New Roman" w:cs="Times New Roman"/>
          <w:szCs w:val="24"/>
        </w:rPr>
        <w:t>διασ</w:t>
      </w:r>
      <w:r>
        <w:rPr>
          <w:rFonts w:eastAsia="Times New Roman" w:cs="Times New Roman"/>
          <w:szCs w:val="24"/>
        </w:rPr>
        <w:t>πατάληση</w:t>
      </w:r>
      <w:proofErr w:type="spellEnd"/>
      <w:r>
        <w:rPr>
          <w:rFonts w:eastAsia="Times New Roman" w:cs="Times New Roman"/>
          <w:szCs w:val="24"/>
        </w:rPr>
        <w:t xml:space="preserve"> -</w:t>
      </w:r>
      <w:r w:rsidRPr="00D81216">
        <w:rPr>
          <w:rFonts w:eastAsia="Times New Roman" w:cs="Times New Roman"/>
          <w:szCs w:val="24"/>
        </w:rPr>
        <w:t xml:space="preserve">και </w:t>
      </w:r>
      <w:r>
        <w:rPr>
          <w:rFonts w:eastAsia="Times New Roman" w:cs="Times New Roman"/>
          <w:szCs w:val="24"/>
        </w:rPr>
        <w:t xml:space="preserve">λέω για </w:t>
      </w:r>
      <w:r w:rsidRPr="00D81216">
        <w:rPr>
          <w:rFonts w:eastAsia="Times New Roman" w:cs="Times New Roman"/>
          <w:szCs w:val="24"/>
        </w:rPr>
        <w:t>την καλύτερη περίπτωση</w:t>
      </w:r>
      <w:r>
        <w:rPr>
          <w:rFonts w:eastAsia="Times New Roman" w:cs="Times New Roman"/>
          <w:szCs w:val="24"/>
        </w:rPr>
        <w:t xml:space="preserve">, </w:t>
      </w:r>
      <w:r w:rsidRPr="00D81216">
        <w:rPr>
          <w:rFonts w:eastAsia="Times New Roman" w:cs="Times New Roman"/>
          <w:szCs w:val="24"/>
        </w:rPr>
        <w:t xml:space="preserve">δεν πάω στην υπεξαίρεση </w:t>
      </w:r>
      <w:r>
        <w:rPr>
          <w:rFonts w:eastAsia="Times New Roman" w:cs="Times New Roman"/>
          <w:szCs w:val="24"/>
        </w:rPr>
        <w:t xml:space="preserve">ή σε άλλα- </w:t>
      </w:r>
      <w:r w:rsidRPr="00D81216">
        <w:rPr>
          <w:rFonts w:eastAsia="Times New Roman" w:cs="Times New Roman"/>
          <w:szCs w:val="24"/>
        </w:rPr>
        <w:t>των κοινοτικών κονδυλίων για τους μετανάστες</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και αυτό δείγμα της αδελφικής μας αγάπης </w:t>
      </w:r>
      <w:r w:rsidRPr="00D81216">
        <w:rPr>
          <w:rFonts w:eastAsia="Times New Roman" w:cs="Times New Roman"/>
          <w:szCs w:val="24"/>
        </w:rPr>
        <w:t>στο</w:t>
      </w:r>
      <w:r>
        <w:rPr>
          <w:rFonts w:eastAsia="Times New Roman" w:cs="Times New Roman"/>
          <w:szCs w:val="24"/>
        </w:rPr>
        <w:t>ν</w:t>
      </w:r>
      <w:r w:rsidRPr="00D81216">
        <w:rPr>
          <w:rFonts w:eastAsia="Times New Roman" w:cs="Times New Roman"/>
          <w:szCs w:val="24"/>
        </w:rPr>
        <w:t xml:space="preserve"> συνά</w:t>
      </w:r>
      <w:r>
        <w:rPr>
          <w:rFonts w:eastAsia="Times New Roman" w:cs="Times New Roman"/>
          <w:szCs w:val="24"/>
        </w:rPr>
        <w:t>νθρωπο,</w:t>
      </w:r>
      <w:r w:rsidRPr="00D81216">
        <w:rPr>
          <w:rFonts w:eastAsia="Times New Roman" w:cs="Times New Roman"/>
          <w:szCs w:val="24"/>
        </w:rPr>
        <w:t xml:space="preserve"> κύριε </w:t>
      </w:r>
      <w:r>
        <w:rPr>
          <w:rFonts w:eastAsia="Times New Roman" w:cs="Times New Roman"/>
          <w:szCs w:val="24"/>
        </w:rPr>
        <w:t xml:space="preserve">Υπουργέ; </w:t>
      </w:r>
    </w:p>
    <w:p w14:paraId="0645322F"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Α</w:t>
      </w:r>
      <w:r w:rsidRPr="00D81216">
        <w:rPr>
          <w:rFonts w:eastAsia="Times New Roman" w:cs="Times New Roman"/>
          <w:szCs w:val="24"/>
        </w:rPr>
        <w:t xml:space="preserve">λλά </w:t>
      </w:r>
      <w:r>
        <w:rPr>
          <w:rFonts w:eastAsia="Times New Roman" w:cs="Times New Roman"/>
          <w:szCs w:val="24"/>
        </w:rPr>
        <w:t xml:space="preserve">ας τα αφήσουμε αυτά. Πάμε στην οικονομία </w:t>
      </w:r>
      <w:r w:rsidRPr="00D81216">
        <w:rPr>
          <w:rFonts w:eastAsia="Times New Roman" w:cs="Times New Roman"/>
          <w:szCs w:val="24"/>
        </w:rPr>
        <w:t xml:space="preserve">που είναι το δυνατό </w:t>
      </w:r>
      <w:r>
        <w:rPr>
          <w:rFonts w:eastAsia="Times New Roman" w:cs="Times New Roman"/>
          <w:szCs w:val="24"/>
        </w:rPr>
        <w:t>του σημείο και μας έκανε διάφορους λογαριασμούς. Μ</w:t>
      </w:r>
      <w:r w:rsidRPr="00D81216">
        <w:rPr>
          <w:rFonts w:eastAsia="Times New Roman" w:cs="Times New Roman"/>
          <w:szCs w:val="24"/>
        </w:rPr>
        <w:t>πέρδεψε λίγο τα ποσοστά</w:t>
      </w:r>
      <w:r>
        <w:rPr>
          <w:rFonts w:eastAsia="Times New Roman" w:cs="Times New Roman"/>
          <w:szCs w:val="24"/>
        </w:rPr>
        <w:t>,</w:t>
      </w:r>
      <w:r w:rsidRPr="00D81216">
        <w:rPr>
          <w:rFonts w:eastAsia="Times New Roman" w:cs="Times New Roman"/>
          <w:szCs w:val="24"/>
        </w:rPr>
        <w:t xml:space="preserve"> βέβαια</w:t>
      </w:r>
      <w:r>
        <w:rPr>
          <w:rFonts w:eastAsia="Times New Roman" w:cs="Times New Roman"/>
          <w:szCs w:val="24"/>
        </w:rPr>
        <w:t>. Π</w:t>
      </w:r>
      <w:r w:rsidRPr="00D81216">
        <w:rPr>
          <w:rFonts w:eastAsia="Times New Roman" w:cs="Times New Roman"/>
          <w:szCs w:val="24"/>
        </w:rPr>
        <w:t xml:space="preserve">ονηρό </w:t>
      </w:r>
      <w:r>
        <w:rPr>
          <w:rFonts w:eastAsia="Times New Roman" w:cs="Times New Roman"/>
          <w:szCs w:val="24"/>
        </w:rPr>
        <w:t xml:space="preserve">ήταν, </w:t>
      </w:r>
      <w:r w:rsidRPr="00A8202F">
        <w:rPr>
          <w:rFonts w:eastAsia="Times New Roman"/>
          <w:bCs/>
          <w:shd w:val="clear" w:color="auto" w:fill="FFFFFF"/>
        </w:rPr>
        <w:t>δεν</w:t>
      </w:r>
      <w:r>
        <w:rPr>
          <w:rFonts w:eastAsia="Times New Roman" w:cs="Times New Roman"/>
          <w:szCs w:val="24"/>
        </w:rPr>
        <w:t xml:space="preserve"> το έκανε κατά λάθος ο κ.</w:t>
      </w:r>
      <w:r w:rsidRPr="00D81216">
        <w:rPr>
          <w:rFonts w:eastAsia="Times New Roman" w:cs="Times New Roman"/>
          <w:szCs w:val="24"/>
        </w:rPr>
        <w:t xml:space="preserve"> </w:t>
      </w:r>
      <w:proofErr w:type="spellStart"/>
      <w:r w:rsidRPr="00D81216">
        <w:rPr>
          <w:rFonts w:eastAsia="Times New Roman" w:cs="Times New Roman"/>
          <w:szCs w:val="24"/>
        </w:rPr>
        <w:t>Τσακαλώτος</w:t>
      </w:r>
      <w:proofErr w:type="spellEnd"/>
      <w:r>
        <w:rPr>
          <w:rFonts w:eastAsia="Times New Roman" w:cs="Times New Roman"/>
          <w:szCs w:val="24"/>
        </w:rPr>
        <w:t>. Ό</w:t>
      </w:r>
      <w:r w:rsidRPr="00D81216">
        <w:rPr>
          <w:rFonts w:eastAsia="Times New Roman" w:cs="Times New Roman"/>
          <w:szCs w:val="24"/>
        </w:rPr>
        <w:t xml:space="preserve">ταν από τα </w:t>
      </w:r>
      <w:r>
        <w:rPr>
          <w:rFonts w:eastAsia="Times New Roman" w:cs="Times New Roman"/>
          <w:szCs w:val="24"/>
        </w:rPr>
        <w:t>δύο</w:t>
      </w:r>
      <w:r w:rsidRPr="00D81216">
        <w:rPr>
          <w:rFonts w:eastAsia="Times New Roman" w:cs="Times New Roman"/>
          <w:szCs w:val="24"/>
        </w:rPr>
        <w:t xml:space="preserve"> εκατομμύρια κατεβαίνει</w:t>
      </w:r>
      <w:r>
        <w:rPr>
          <w:rFonts w:eastAsia="Times New Roman" w:cs="Times New Roman"/>
          <w:szCs w:val="24"/>
        </w:rPr>
        <w:t>ς</w:t>
      </w:r>
      <w:r w:rsidRPr="00D81216">
        <w:rPr>
          <w:rFonts w:eastAsia="Times New Roman" w:cs="Times New Roman"/>
          <w:szCs w:val="24"/>
        </w:rPr>
        <w:t xml:space="preserve"> στο ένα εκατομμύριο</w:t>
      </w:r>
      <w:r>
        <w:rPr>
          <w:rFonts w:eastAsia="Times New Roman" w:cs="Times New Roman"/>
          <w:szCs w:val="24"/>
        </w:rPr>
        <w:t>,</w:t>
      </w:r>
      <w:r w:rsidRPr="00D81216">
        <w:rPr>
          <w:rFonts w:eastAsia="Times New Roman" w:cs="Times New Roman"/>
          <w:szCs w:val="24"/>
        </w:rPr>
        <w:t xml:space="preserve"> </w:t>
      </w:r>
      <w:r w:rsidRPr="00416E19">
        <w:rPr>
          <w:rFonts w:eastAsia="Times New Roman"/>
          <w:szCs w:val="24"/>
        </w:rPr>
        <w:t>κυρίες και κύριοι συνάδελφοι</w:t>
      </w:r>
      <w:r>
        <w:rPr>
          <w:rFonts w:eastAsia="Times New Roman"/>
          <w:szCs w:val="24"/>
        </w:rPr>
        <w:t>,</w:t>
      </w:r>
      <w:r>
        <w:rPr>
          <w:rFonts w:eastAsia="Times New Roman" w:cs="Times New Roman"/>
          <w:szCs w:val="24"/>
        </w:rPr>
        <w:t xml:space="preserve"> χάνεις το 50%. Όταν από το ένα </w:t>
      </w:r>
      <w:r w:rsidRPr="007D5E0B">
        <w:rPr>
          <w:rFonts w:eastAsia="Times New Roman" w:cs="Times New Roman"/>
        </w:rPr>
        <w:t>εκατομμύρι</w:t>
      </w:r>
      <w:r>
        <w:rPr>
          <w:rFonts w:eastAsia="Times New Roman" w:cs="Times New Roman"/>
        </w:rPr>
        <w:t xml:space="preserve">ο ανεβαίνεις στα δύο, </w:t>
      </w:r>
      <w:r w:rsidRPr="00D81216">
        <w:rPr>
          <w:rFonts w:eastAsia="Times New Roman"/>
          <w:bCs/>
        </w:rPr>
        <w:t>είναι</w:t>
      </w:r>
      <w:r>
        <w:rPr>
          <w:rFonts w:eastAsia="Times New Roman" w:cs="Times New Roman"/>
        </w:rPr>
        <w:t xml:space="preserve"> 100%. Αυτά </w:t>
      </w:r>
      <w:r w:rsidRPr="001D3983">
        <w:rPr>
          <w:rFonts w:eastAsia="Times New Roman"/>
          <w:bCs/>
        </w:rPr>
        <w:t>είναι</w:t>
      </w:r>
      <w:r>
        <w:rPr>
          <w:rFonts w:eastAsia="Times New Roman" w:cs="Times New Roman"/>
        </w:rPr>
        <w:t xml:space="preserve"> απλά μαθηματικά, έτσι </w:t>
      </w:r>
      <w:r w:rsidRPr="00D81216">
        <w:rPr>
          <w:rFonts w:eastAsia="Times New Roman" w:cs="Times New Roman"/>
        </w:rPr>
        <w:t>για να</w:t>
      </w:r>
      <w:r>
        <w:rPr>
          <w:rFonts w:eastAsia="Times New Roman" w:cs="Times New Roman"/>
        </w:rPr>
        <w:t xml:space="preserve"> μην ξεχνιόμαστε. Δ</w:t>
      </w:r>
      <w:r w:rsidRPr="00D81216">
        <w:rPr>
          <w:rFonts w:eastAsia="Times New Roman"/>
          <w:bCs/>
          <w:shd w:val="clear" w:color="auto" w:fill="FFFFFF"/>
        </w:rPr>
        <w:t>εν</w:t>
      </w:r>
      <w:r>
        <w:rPr>
          <w:rFonts w:eastAsia="Times New Roman" w:cs="Times New Roman"/>
        </w:rPr>
        <w:t xml:space="preserve"> πειράζει, </w:t>
      </w:r>
      <w:r w:rsidRPr="001D3983">
        <w:rPr>
          <w:rFonts w:eastAsia="Times New Roman" w:cs="Times New Roman"/>
          <w:bCs/>
          <w:shd w:val="clear" w:color="auto" w:fill="FFFFFF"/>
        </w:rPr>
        <w:t>όμως</w:t>
      </w:r>
      <w:r>
        <w:rPr>
          <w:rFonts w:eastAsia="Times New Roman" w:cs="Times New Roman"/>
        </w:rPr>
        <w:t xml:space="preserve">. </w:t>
      </w:r>
    </w:p>
    <w:p w14:paraId="06453230" w14:textId="77777777" w:rsidR="00C04CE1" w:rsidRDefault="00722F08">
      <w:pPr>
        <w:spacing w:after="0" w:line="600" w:lineRule="auto"/>
        <w:ind w:firstLine="720"/>
        <w:jc w:val="both"/>
        <w:rPr>
          <w:rFonts w:eastAsia="Times New Roman" w:cs="Times New Roman"/>
          <w:szCs w:val="24"/>
        </w:rPr>
      </w:pPr>
      <w:r w:rsidRPr="001D3983">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w:t>
      </w:r>
      <w:r w:rsidRPr="001E5741">
        <w:rPr>
          <w:rFonts w:eastAsia="Times New Roman"/>
          <w:bCs/>
          <w:shd w:val="clear" w:color="auto" w:fill="FFFFFF"/>
        </w:rPr>
        <w:t>Σ</w:t>
      </w:r>
      <w:r>
        <w:rPr>
          <w:rFonts w:eastAsia="Times New Roman"/>
          <w:bCs/>
          <w:shd w:val="clear" w:color="auto" w:fill="FFFFFF"/>
        </w:rPr>
        <w:t>ας</w:t>
      </w:r>
      <w:r>
        <w:rPr>
          <w:rFonts w:eastAsia="Times New Roman" w:cs="Times New Roman"/>
          <w:szCs w:val="24"/>
        </w:rPr>
        <w:t xml:space="preserve"> έχω πει </w:t>
      </w:r>
      <w:r w:rsidRPr="002314B3">
        <w:rPr>
          <w:rFonts w:eastAsia="Times New Roman"/>
          <w:bCs/>
          <w:shd w:val="clear" w:color="auto" w:fill="FFFFFF"/>
        </w:rPr>
        <w:t>να</w:t>
      </w:r>
      <w:r>
        <w:rPr>
          <w:rFonts w:eastAsia="Times New Roman" w:cs="Times New Roman"/>
          <w:szCs w:val="24"/>
        </w:rPr>
        <w:t xml:space="preserve"> μιλάτε σαν δικηγόρος και όχι σαν μαθηματικός. Δεν το έχετε.</w:t>
      </w:r>
    </w:p>
    <w:p w14:paraId="06453231" w14:textId="77777777" w:rsidR="00C04CE1" w:rsidRDefault="00722F08">
      <w:pPr>
        <w:spacing w:after="0" w:line="600" w:lineRule="auto"/>
        <w:ind w:firstLine="720"/>
        <w:jc w:val="both"/>
        <w:rPr>
          <w:rFonts w:eastAsia="Times New Roman" w:cs="Times New Roman"/>
          <w:szCs w:val="24"/>
        </w:rPr>
      </w:pPr>
      <w:r w:rsidRPr="001D3983">
        <w:rPr>
          <w:rFonts w:eastAsia="Times New Roman" w:cs="Times New Roman"/>
          <w:b/>
          <w:szCs w:val="24"/>
        </w:rPr>
        <w:t>ΝΙΚΟΛΑΟΣ</w:t>
      </w:r>
      <w:r>
        <w:rPr>
          <w:rFonts w:eastAsia="Times New Roman" w:cs="Times New Roman"/>
          <w:b/>
          <w:szCs w:val="24"/>
        </w:rPr>
        <w:t xml:space="preserve"> </w:t>
      </w:r>
      <w:r w:rsidRPr="001D3983">
        <w:rPr>
          <w:rFonts w:eastAsia="Times New Roman" w:cs="Times New Roman"/>
          <w:b/>
          <w:szCs w:val="24"/>
        </w:rPr>
        <w:t>-</w:t>
      </w:r>
      <w:r>
        <w:rPr>
          <w:rFonts w:eastAsia="Times New Roman" w:cs="Times New Roman"/>
          <w:b/>
          <w:szCs w:val="24"/>
        </w:rPr>
        <w:t xml:space="preserve"> </w:t>
      </w:r>
      <w:r w:rsidRPr="001D3983">
        <w:rPr>
          <w:rFonts w:eastAsia="Times New Roman" w:cs="Times New Roman"/>
          <w:b/>
          <w:szCs w:val="24"/>
        </w:rPr>
        <w:t>ΓΕΩΡΓΙΟΣ ΔΕΝΔΙΑΣ:</w:t>
      </w:r>
      <w:r>
        <w:rPr>
          <w:rFonts w:eastAsia="Times New Roman" w:cs="Times New Roman"/>
          <w:szCs w:val="24"/>
        </w:rPr>
        <w:t xml:space="preserve"> Η </w:t>
      </w:r>
      <w:r w:rsidRPr="00D81216">
        <w:rPr>
          <w:rFonts w:eastAsia="Times New Roman" w:cs="Times New Roman"/>
          <w:szCs w:val="24"/>
        </w:rPr>
        <w:t>οικονο</w:t>
      </w:r>
      <w:r>
        <w:rPr>
          <w:rFonts w:eastAsia="Times New Roman" w:cs="Times New Roman"/>
          <w:szCs w:val="24"/>
        </w:rPr>
        <w:t>μία, λ</w:t>
      </w:r>
      <w:r w:rsidRPr="00D81216">
        <w:rPr>
          <w:rFonts w:eastAsia="Times New Roman" w:cs="Times New Roman"/>
          <w:szCs w:val="24"/>
        </w:rPr>
        <w:t>οιπόν</w:t>
      </w:r>
      <w:r>
        <w:rPr>
          <w:rFonts w:eastAsia="Times New Roman" w:cs="Times New Roman"/>
          <w:szCs w:val="24"/>
        </w:rPr>
        <w:t>,</w:t>
      </w:r>
      <w:r w:rsidRPr="00D81216">
        <w:rPr>
          <w:rFonts w:eastAsia="Times New Roman" w:cs="Times New Roman"/>
          <w:szCs w:val="24"/>
        </w:rPr>
        <w:t xml:space="preserve"> για να καταλάβω</w:t>
      </w:r>
      <w:r>
        <w:rPr>
          <w:rFonts w:eastAsia="Times New Roman" w:cs="Times New Roman"/>
          <w:szCs w:val="24"/>
        </w:rPr>
        <w:t>,</w:t>
      </w:r>
      <w:r w:rsidRPr="00D81216">
        <w:rPr>
          <w:rFonts w:eastAsia="Times New Roman" w:cs="Times New Roman"/>
          <w:szCs w:val="24"/>
        </w:rPr>
        <w:t xml:space="preserve"> η ζημιά των δισεκατομμυρίων του </w:t>
      </w:r>
      <w:r>
        <w:rPr>
          <w:rFonts w:eastAsia="Times New Roman" w:cs="Times New Roman"/>
          <w:szCs w:val="24"/>
        </w:rPr>
        <w:t>20</w:t>
      </w:r>
      <w:r w:rsidRPr="00D81216">
        <w:rPr>
          <w:rFonts w:eastAsia="Times New Roman" w:cs="Times New Roman"/>
          <w:szCs w:val="24"/>
        </w:rPr>
        <w:t>15 συν</w:t>
      </w:r>
      <w:r>
        <w:rPr>
          <w:rFonts w:eastAsia="Times New Roman" w:cs="Times New Roman"/>
          <w:szCs w:val="24"/>
        </w:rPr>
        <w:t xml:space="preserve">έβη ή </w:t>
      </w:r>
      <w:r w:rsidRPr="00A8202F">
        <w:rPr>
          <w:rFonts w:eastAsia="Times New Roman"/>
          <w:bCs/>
          <w:shd w:val="clear" w:color="auto" w:fill="FFFFFF"/>
        </w:rPr>
        <w:t>δεν</w:t>
      </w:r>
      <w:r>
        <w:rPr>
          <w:rFonts w:eastAsia="Times New Roman" w:cs="Times New Roman"/>
          <w:szCs w:val="24"/>
        </w:rPr>
        <w:t xml:space="preserve"> συνέβη; </w:t>
      </w:r>
      <w:r w:rsidRPr="00A8202F">
        <w:rPr>
          <w:rFonts w:eastAsia="Times New Roman"/>
          <w:bCs/>
          <w:shd w:val="clear" w:color="auto" w:fill="FFFFFF"/>
        </w:rPr>
        <w:t>Δεν</w:t>
      </w:r>
      <w:r>
        <w:rPr>
          <w:rFonts w:eastAsia="Times New Roman" w:cs="Times New Roman"/>
          <w:szCs w:val="24"/>
        </w:rPr>
        <w:t xml:space="preserve"> λέω ποσό,</w:t>
      </w:r>
      <w:r w:rsidRPr="00D81216">
        <w:rPr>
          <w:rFonts w:eastAsia="Times New Roman" w:cs="Times New Roman"/>
          <w:szCs w:val="24"/>
        </w:rPr>
        <w:t xml:space="preserve"> για να μην έχουμε διάφορες </w:t>
      </w:r>
      <w:r>
        <w:rPr>
          <w:rFonts w:eastAsia="Times New Roman" w:cs="Times New Roman"/>
          <w:szCs w:val="24"/>
        </w:rPr>
        <w:t>σε αυτό. Η «</w:t>
      </w:r>
      <w:r w:rsidRPr="00D81216">
        <w:rPr>
          <w:rFonts w:eastAsia="Times New Roman" w:cs="Times New Roman"/>
          <w:szCs w:val="24"/>
        </w:rPr>
        <w:t>εξαέρωση</w:t>
      </w:r>
      <w:r>
        <w:rPr>
          <w:rFonts w:eastAsia="Times New Roman" w:cs="Times New Roman"/>
          <w:szCs w:val="24"/>
        </w:rPr>
        <w:t>»</w:t>
      </w:r>
      <w:r w:rsidRPr="00D81216">
        <w:rPr>
          <w:rFonts w:eastAsia="Times New Roman" w:cs="Times New Roman"/>
          <w:szCs w:val="24"/>
        </w:rPr>
        <w:t xml:space="preserve"> του τραπεζικού συστήματος και των μετοχών του ελληνικού δημοσίου στο τραπεζικό σύστημα συνέβη </w:t>
      </w:r>
      <w:r>
        <w:rPr>
          <w:rFonts w:eastAsia="Times New Roman" w:cs="Times New Roman"/>
          <w:szCs w:val="24"/>
        </w:rPr>
        <w:t xml:space="preserve">ή </w:t>
      </w:r>
      <w:r w:rsidRPr="00A8202F">
        <w:rPr>
          <w:rFonts w:eastAsia="Times New Roman"/>
          <w:bCs/>
          <w:shd w:val="clear" w:color="auto" w:fill="FFFFFF"/>
        </w:rPr>
        <w:t>δεν</w:t>
      </w:r>
      <w:r>
        <w:rPr>
          <w:rFonts w:eastAsia="Times New Roman" w:cs="Times New Roman"/>
          <w:szCs w:val="24"/>
        </w:rPr>
        <w:t xml:space="preserve"> </w:t>
      </w:r>
      <w:r w:rsidRPr="00D81216">
        <w:rPr>
          <w:rFonts w:eastAsia="Times New Roman" w:cs="Times New Roman"/>
          <w:szCs w:val="24"/>
        </w:rPr>
        <w:t xml:space="preserve">συνέβη επί </w:t>
      </w:r>
      <w:r>
        <w:rPr>
          <w:rFonts w:eastAsia="Times New Roman" w:cs="Times New Roman"/>
          <w:szCs w:val="24"/>
        </w:rPr>
        <w:t xml:space="preserve">των </w:t>
      </w:r>
      <w:r w:rsidRPr="00D81216">
        <w:rPr>
          <w:rFonts w:eastAsia="Times New Roman" w:cs="Times New Roman"/>
          <w:szCs w:val="24"/>
        </w:rPr>
        <w:t xml:space="preserve">ημερών της </w:t>
      </w:r>
      <w:r>
        <w:rPr>
          <w:rFonts w:eastAsia="Times New Roman" w:cs="Times New Roman"/>
          <w:szCs w:val="24"/>
        </w:rPr>
        <w:t>Κ</w:t>
      </w:r>
      <w:r w:rsidRPr="00D81216">
        <w:rPr>
          <w:rFonts w:eastAsia="Times New Roman" w:cs="Times New Roman"/>
          <w:szCs w:val="24"/>
        </w:rPr>
        <w:t>υβέρνησ</w:t>
      </w:r>
      <w:r>
        <w:rPr>
          <w:rFonts w:eastAsia="Times New Roman" w:cs="Times New Roman"/>
          <w:szCs w:val="24"/>
        </w:rPr>
        <w:t>ή</w:t>
      </w:r>
      <w:r w:rsidRPr="00D81216">
        <w:rPr>
          <w:rFonts w:eastAsia="Times New Roman" w:cs="Times New Roman"/>
          <w:szCs w:val="24"/>
        </w:rPr>
        <w:t xml:space="preserve">ς </w:t>
      </w:r>
      <w:r>
        <w:rPr>
          <w:rFonts w:eastAsia="Times New Roman" w:cs="Times New Roman"/>
          <w:szCs w:val="24"/>
        </w:rPr>
        <w:t xml:space="preserve">σας, </w:t>
      </w:r>
      <w:r w:rsidRPr="007D7C21">
        <w:rPr>
          <w:rFonts w:eastAsia="Times New Roman" w:cs="Times New Roman"/>
          <w:szCs w:val="24"/>
        </w:rPr>
        <w:t>κύριε Υπουργέ</w:t>
      </w:r>
      <w:r>
        <w:rPr>
          <w:rFonts w:eastAsia="Times New Roman" w:cs="Times New Roman"/>
          <w:szCs w:val="24"/>
        </w:rPr>
        <w:t xml:space="preserve">; </w:t>
      </w:r>
    </w:p>
    <w:p w14:paraId="06453232"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Η</w:t>
      </w:r>
      <w:r w:rsidRPr="00D81216">
        <w:rPr>
          <w:rFonts w:eastAsia="Times New Roman" w:cs="Times New Roman"/>
          <w:szCs w:val="24"/>
        </w:rPr>
        <w:t xml:space="preserve"> διαρκής </w:t>
      </w:r>
      <w:proofErr w:type="spellStart"/>
      <w:r w:rsidRPr="00D81216">
        <w:rPr>
          <w:rFonts w:eastAsia="Times New Roman" w:cs="Times New Roman"/>
          <w:szCs w:val="24"/>
        </w:rPr>
        <w:t>μεταμνημονιακή</w:t>
      </w:r>
      <w:proofErr w:type="spellEnd"/>
      <w:r w:rsidRPr="00D81216">
        <w:rPr>
          <w:rFonts w:eastAsia="Times New Roman" w:cs="Times New Roman"/>
          <w:szCs w:val="24"/>
        </w:rPr>
        <w:t xml:space="preserve"> εποπτεία επί των ημερών σας θεσμοθετήθηκε</w:t>
      </w:r>
      <w:r>
        <w:rPr>
          <w:rFonts w:eastAsia="Times New Roman" w:cs="Times New Roman"/>
          <w:szCs w:val="24"/>
        </w:rPr>
        <w:t>, ναι</w:t>
      </w:r>
      <w:r w:rsidRPr="00D81216">
        <w:rPr>
          <w:rFonts w:eastAsia="Times New Roman" w:cs="Times New Roman"/>
          <w:szCs w:val="24"/>
        </w:rPr>
        <w:t xml:space="preserve"> ή όχι</w:t>
      </w:r>
      <w:r>
        <w:rPr>
          <w:rFonts w:eastAsia="Times New Roman" w:cs="Times New Roman"/>
          <w:szCs w:val="24"/>
        </w:rPr>
        <w:t xml:space="preserve">, </w:t>
      </w:r>
      <w:r w:rsidRPr="007D7C21">
        <w:rPr>
          <w:rFonts w:eastAsia="Times New Roman" w:cs="Times New Roman"/>
          <w:szCs w:val="24"/>
        </w:rPr>
        <w:t>κύριε Υπουργέ</w:t>
      </w:r>
      <w:r>
        <w:rPr>
          <w:rFonts w:eastAsia="Times New Roman" w:cs="Times New Roman"/>
          <w:szCs w:val="24"/>
        </w:rPr>
        <w:t xml:space="preserve">; Η </w:t>
      </w:r>
      <w:proofErr w:type="spellStart"/>
      <w:r w:rsidRPr="00585B29">
        <w:rPr>
          <w:rFonts w:eastAsia="Times New Roman" w:cs="Times New Roman"/>
          <w:szCs w:val="24"/>
        </w:rPr>
        <w:t>ενυποθήκευση</w:t>
      </w:r>
      <w:proofErr w:type="spellEnd"/>
      <w:r w:rsidRPr="00D81216">
        <w:rPr>
          <w:rFonts w:eastAsia="Times New Roman" w:cs="Times New Roman"/>
          <w:szCs w:val="24"/>
        </w:rPr>
        <w:t xml:space="preserve"> του συνόλο</w:t>
      </w:r>
      <w:r>
        <w:rPr>
          <w:rFonts w:eastAsia="Times New Roman" w:cs="Times New Roman"/>
          <w:szCs w:val="24"/>
        </w:rPr>
        <w:t>υ</w:t>
      </w:r>
      <w:r w:rsidRPr="00D81216">
        <w:rPr>
          <w:rFonts w:eastAsia="Times New Roman" w:cs="Times New Roman"/>
          <w:szCs w:val="24"/>
        </w:rPr>
        <w:t xml:space="preserve"> της περιουσίας του ελληνικού λαού και της ελληνικής κοινωνίας για διάστημα στο οποίο κανένας </w:t>
      </w:r>
      <w:r>
        <w:rPr>
          <w:rFonts w:eastAsia="Times New Roman" w:cs="Times New Roman"/>
          <w:szCs w:val="24"/>
        </w:rPr>
        <w:t xml:space="preserve">σε αυτή την Αίθουσα </w:t>
      </w:r>
      <w:r w:rsidRPr="00A8202F">
        <w:rPr>
          <w:rFonts w:eastAsia="Times New Roman"/>
          <w:bCs/>
          <w:shd w:val="clear" w:color="auto" w:fill="FFFFFF"/>
        </w:rPr>
        <w:t>δεν</w:t>
      </w:r>
      <w:r>
        <w:rPr>
          <w:rFonts w:eastAsia="Times New Roman" w:cs="Times New Roman"/>
          <w:szCs w:val="24"/>
        </w:rPr>
        <w:t xml:space="preserve"> θα ζει -</w:t>
      </w:r>
      <w:r w:rsidRPr="00D81216">
        <w:rPr>
          <w:rFonts w:eastAsia="Times New Roman" w:cs="Times New Roman"/>
          <w:szCs w:val="24"/>
        </w:rPr>
        <w:t xml:space="preserve">λυπάμαι </w:t>
      </w:r>
      <w:r w:rsidRPr="008F0891">
        <w:rPr>
          <w:rFonts w:eastAsia="Times New Roman" w:cs="Times New Roman"/>
          <w:bCs/>
          <w:shd w:val="clear" w:color="auto" w:fill="FFFFFF"/>
        </w:rPr>
        <w:t>που</w:t>
      </w:r>
      <w:r>
        <w:rPr>
          <w:rFonts w:eastAsia="Times New Roman" w:cs="Times New Roman"/>
          <w:szCs w:val="24"/>
        </w:rPr>
        <w:t xml:space="preserve"> το λέω, με περιλαμβάνει, </w:t>
      </w:r>
      <w:r w:rsidRPr="00D81216">
        <w:rPr>
          <w:rFonts w:eastAsia="Times New Roman" w:cs="Times New Roman"/>
          <w:szCs w:val="24"/>
        </w:rPr>
        <w:t xml:space="preserve">αλλά δυστυχώς κανείς μας δεν πρόκειται να </w:t>
      </w:r>
      <w:r>
        <w:rPr>
          <w:rFonts w:eastAsia="Times New Roman" w:cs="Times New Roman"/>
          <w:szCs w:val="24"/>
        </w:rPr>
        <w:t xml:space="preserve">ζήσει </w:t>
      </w:r>
      <w:r w:rsidRPr="00D81216">
        <w:rPr>
          <w:rFonts w:eastAsia="Times New Roman" w:cs="Times New Roman"/>
          <w:szCs w:val="24"/>
        </w:rPr>
        <w:t xml:space="preserve">εδώ φαντάζομαι άλλα </w:t>
      </w:r>
      <w:r>
        <w:rPr>
          <w:rFonts w:eastAsia="Times New Roman" w:cs="Times New Roman"/>
          <w:szCs w:val="24"/>
        </w:rPr>
        <w:t xml:space="preserve">εκατό </w:t>
      </w:r>
      <w:r w:rsidRPr="00D81216">
        <w:rPr>
          <w:rFonts w:eastAsia="Times New Roman" w:cs="Times New Roman"/>
          <w:szCs w:val="24"/>
        </w:rPr>
        <w:t>χρόνια</w:t>
      </w:r>
      <w:r>
        <w:rPr>
          <w:rFonts w:eastAsia="Times New Roman" w:cs="Times New Roman"/>
          <w:szCs w:val="24"/>
        </w:rPr>
        <w:t xml:space="preserve">- επί των ημερών σας </w:t>
      </w:r>
      <w:r w:rsidRPr="00A8202F">
        <w:rPr>
          <w:rFonts w:eastAsia="Times New Roman"/>
          <w:bCs/>
          <w:shd w:val="clear" w:color="auto" w:fill="FFFFFF"/>
        </w:rPr>
        <w:t>δεν</w:t>
      </w:r>
      <w:r>
        <w:rPr>
          <w:rFonts w:eastAsia="Times New Roman" w:cs="Times New Roman"/>
          <w:szCs w:val="24"/>
        </w:rPr>
        <w:t xml:space="preserve"> έγινε, </w:t>
      </w:r>
      <w:r w:rsidRPr="007D7C21">
        <w:rPr>
          <w:rFonts w:eastAsia="Times New Roman" w:cs="Times New Roman"/>
          <w:szCs w:val="24"/>
        </w:rPr>
        <w:t>κύριε Υπουργέ</w:t>
      </w:r>
      <w:r>
        <w:rPr>
          <w:rFonts w:eastAsia="Times New Roman" w:cs="Times New Roman"/>
          <w:szCs w:val="24"/>
        </w:rPr>
        <w:t>; Η</w:t>
      </w:r>
      <w:r w:rsidRPr="00D81216">
        <w:rPr>
          <w:rFonts w:eastAsia="Times New Roman" w:cs="Times New Roman"/>
          <w:szCs w:val="24"/>
        </w:rPr>
        <w:t xml:space="preserve"> </w:t>
      </w:r>
      <w:proofErr w:type="spellStart"/>
      <w:r w:rsidRPr="00D81216">
        <w:rPr>
          <w:rFonts w:eastAsia="Times New Roman" w:cs="Times New Roman"/>
          <w:szCs w:val="24"/>
        </w:rPr>
        <w:t>υπερφορολόγηση</w:t>
      </w:r>
      <w:proofErr w:type="spellEnd"/>
      <w:r>
        <w:rPr>
          <w:rFonts w:eastAsia="Times New Roman" w:cs="Times New Roman"/>
          <w:szCs w:val="24"/>
        </w:rPr>
        <w:t xml:space="preserve">, όχι </w:t>
      </w:r>
      <w:r w:rsidRPr="00D81216">
        <w:rPr>
          <w:rFonts w:eastAsia="Times New Roman" w:cs="Times New Roman"/>
          <w:szCs w:val="24"/>
        </w:rPr>
        <w:t>των πλουσίων</w:t>
      </w:r>
      <w:r>
        <w:rPr>
          <w:rFonts w:eastAsia="Times New Roman" w:cs="Times New Roman"/>
          <w:szCs w:val="24"/>
        </w:rPr>
        <w:t xml:space="preserve">, των </w:t>
      </w:r>
      <w:proofErr w:type="spellStart"/>
      <w:r>
        <w:rPr>
          <w:rFonts w:eastAsia="Times New Roman" w:cs="Times New Roman"/>
          <w:szCs w:val="24"/>
        </w:rPr>
        <w:t>ευπόρων</w:t>
      </w:r>
      <w:proofErr w:type="spellEnd"/>
      <w:r>
        <w:rPr>
          <w:rFonts w:eastAsia="Times New Roman" w:cs="Times New Roman"/>
          <w:szCs w:val="24"/>
        </w:rPr>
        <w:t xml:space="preserve">, των εχόντων </w:t>
      </w:r>
      <w:r w:rsidRPr="00F331DF">
        <w:rPr>
          <w:rFonts w:eastAsia="Times New Roman"/>
          <w:bCs/>
        </w:rPr>
        <w:t>και</w:t>
      </w:r>
      <w:r>
        <w:rPr>
          <w:rFonts w:eastAsia="Times New Roman" w:cs="Times New Roman"/>
          <w:szCs w:val="24"/>
        </w:rPr>
        <w:t xml:space="preserve"> των κατεχόντων </w:t>
      </w:r>
      <w:r w:rsidRPr="00D81216">
        <w:rPr>
          <w:rFonts w:eastAsia="Times New Roman" w:cs="Times New Roman"/>
          <w:szCs w:val="24"/>
        </w:rPr>
        <w:t xml:space="preserve">αλλά των πάντων </w:t>
      </w:r>
      <w:r>
        <w:rPr>
          <w:rFonts w:eastAsia="Times New Roman" w:cs="Times New Roman"/>
          <w:szCs w:val="24"/>
        </w:rPr>
        <w:t>-</w:t>
      </w:r>
      <w:r w:rsidRPr="00D81216">
        <w:rPr>
          <w:rFonts w:eastAsia="Times New Roman" w:cs="Times New Roman"/>
          <w:szCs w:val="24"/>
        </w:rPr>
        <w:t>των πάντων</w:t>
      </w:r>
      <w:r>
        <w:rPr>
          <w:rFonts w:eastAsia="Times New Roman" w:cs="Times New Roman"/>
          <w:szCs w:val="24"/>
        </w:rPr>
        <w:t xml:space="preserve">!- επί </w:t>
      </w:r>
      <w:r>
        <w:rPr>
          <w:rFonts w:eastAsia="Times New Roman" w:cs="Times New Roman"/>
          <w:szCs w:val="24"/>
        </w:rPr>
        <w:lastRenderedPageBreak/>
        <w:t xml:space="preserve">των ημερών σας </w:t>
      </w:r>
      <w:r w:rsidRPr="00A8202F">
        <w:rPr>
          <w:rFonts w:eastAsia="Times New Roman"/>
          <w:bCs/>
          <w:shd w:val="clear" w:color="auto" w:fill="FFFFFF"/>
        </w:rPr>
        <w:t>δεν</w:t>
      </w:r>
      <w:r>
        <w:rPr>
          <w:rFonts w:eastAsia="Times New Roman" w:cs="Times New Roman"/>
          <w:szCs w:val="24"/>
        </w:rPr>
        <w:t xml:space="preserve"> έγινε, </w:t>
      </w:r>
      <w:r w:rsidRPr="007D7C21">
        <w:rPr>
          <w:rFonts w:eastAsia="Times New Roman" w:cs="Times New Roman"/>
          <w:szCs w:val="24"/>
        </w:rPr>
        <w:t>κύριε Υπουργέ</w:t>
      </w:r>
      <w:r>
        <w:rPr>
          <w:rFonts w:eastAsia="Times New Roman" w:cs="Times New Roman"/>
          <w:szCs w:val="24"/>
        </w:rPr>
        <w:t xml:space="preserve">; Εσείς </w:t>
      </w:r>
      <w:r w:rsidRPr="00A8202F">
        <w:rPr>
          <w:rFonts w:eastAsia="Times New Roman"/>
          <w:bCs/>
          <w:shd w:val="clear" w:color="auto" w:fill="FFFFFF"/>
        </w:rPr>
        <w:t>δεν</w:t>
      </w:r>
      <w:r>
        <w:rPr>
          <w:rFonts w:eastAsia="Times New Roman" w:cs="Times New Roman"/>
          <w:szCs w:val="24"/>
        </w:rPr>
        <w:t xml:space="preserve"> είπατε </w:t>
      </w:r>
      <w:r w:rsidRPr="002B5B2E">
        <w:rPr>
          <w:rFonts w:eastAsia="Times New Roman"/>
          <w:bCs/>
          <w:shd w:val="clear" w:color="auto" w:fill="FFFFFF"/>
        </w:rPr>
        <w:t>ότι</w:t>
      </w:r>
      <w:r>
        <w:rPr>
          <w:rFonts w:eastAsia="Times New Roman" w:cs="Times New Roman"/>
          <w:szCs w:val="24"/>
        </w:rPr>
        <w:t xml:space="preserve"> το έχετε παρακάνει </w:t>
      </w:r>
      <w:r w:rsidRPr="00F331DF">
        <w:rPr>
          <w:rFonts w:eastAsia="Times New Roman"/>
          <w:bCs/>
        </w:rPr>
        <w:t>και</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αρχίσετε </w:t>
      </w:r>
      <w:r w:rsidRPr="002314B3">
        <w:rPr>
          <w:rFonts w:eastAsia="Times New Roman"/>
          <w:bCs/>
          <w:shd w:val="clear" w:color="auto" w:fill="FFFFFF"/>
        </w:rPr>
        <w:t>να</w:t>
      </w:r>
      <w:r>
        <w:rPr>
          <w:rFonts w:eastAsia="Times New Roman" w:cs="Times New Roman"/>
          <w:szCs w:val="24"/>
        </w:rPr>
        <w:t xml:space="preserve"> τα μειώνετε; Γ</w:t>
      </w:r>
      <w:r w:rsidRPr="00D477CE">
        <w:rPr>
          <w:rFonts w:eastAsia="Times New Roman" w:cs="Times New Roman"/>
        </w:rPr>
        <w:t>ια να</w:t>
      </w:r>
      <w:r>
        <w:rPr>
          <w:rFonts w:eastAsia="Times New Roman" w:cs="Times New Roman"/>
          <w:szCs w:val="24"/>
        </w:rPr>
        <w:t xml:space="preserve"> καταλάβουμε </w:t>
      </w:r>
      <w:r w:rsidRPr="00DF7ACC">
        <w:rPr>
          <w:rFonts w:eastAsia="Times New Roman" w:cs="Times New Roman"/>
          <w:bCs/>
          <w:shd w:val="clear" w:color="auto" w:fill="FFFFFF"/>
        </w:rPr>
        <w:t>γι</w:t>
      </w:r>
      <w:r>
        <w:rPr>
          <w:rFonts w:eastAsia="Times New Roman" w:cs="Times New Roman"/>
          <w:bCs/>
          <w:shd w:val="clear" w:color="auto" w:fill="FFFFFF"/>
        </w:rPr>
        <w:t>α τι</w:t>
      </w:r>
      <w:r>
        <w:rPr>
          <w:rFonts w:eastAsia="Times New Roman" w:cs="Times New Roman"/>
          <w:szCs w:val="24"/>
        </w:rPr>
        <w:t xml:space="preserve"> μιλάμε. </w:t>
      </w:r>
    </w:p>
    <w:p w14:paraId="06453233" w14:textId="77777777" w:rsidR="00C04CE1" w:rsidRDefault="00722F08">
      <w:pPr>
        <w:spacing w:after="0"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να αφήσουμε την οικονομία </w:t>
      </w:r>
      <w:r w:rsidRPr="00F331DF">
        <w:rPr>
          <w:rFonts w:eastAsia="Times New Roman"/>
          <w:bCs/>
        </w:rPr>
        <w:t>και</w:t>
      </w:r>
      <w:r>
        <w:rPr>
          <w:rFonts w:eastAsia="Times New Roman" w:cs="Times New Roman"/>
          <w:szCs w:val="24"/>
        </w:rPr>
        <w:t xml:space="preserve"> ν</w:t>
      </w:r>
      <w:r w:rsidRPr="00D81216">
        <w:rPr>
          <w:rFonts w:eastAsia="Times New Roman" w:cs="Times New Roman"/>
          <w:szCs w:val="24"/>
        </w:rPr>
        <w:t>α πάμε λίγο στα θεσμικά</w:t>
      </w:r>
      <w:r>
        <w:rPr>
          <w:rFonts w:eastAsia="Times New Roman" w:cs="Times New Roman"/>
          <w:szCs w:val="24"/>
        </w:rPr>
        <w:t xml:space="preserve"> θέματα. </w:t>
      </w:r>
      <w:r w:rsidRPr="00416E19">
        <w:rPr>
          <w:rFonts w:eastAsia="Times New Roman"/>
          <w:szCs w:val="24"/>
        </w:rPr>
        <w:t>Κυρίες και κύριοι συνάδελφοι</w:t>
      </w:r>
      <w:r>
        <w:rPr>
          <w:rFonts w:eastAsia="Times New Roman" w:cs="Times New Roman"/>
          <w:szCs w:val="24"/>
        </w:rPr>
        <w:t xml:space="preserve">, </w:t>
      </w:r>
      <w:r w:rsidRPr="00D81216">
        <w:rPr>
          <w:rFonts w:eastAsia="Times New Roman" w:cs="Times New Roman"/>
          <w:szCs w:val="24"/>
        </w:rPr>
        <w:t xml:space="preserve">η </w:t>
      </w:r>
      <w:r>
        <w:rPr>
          <w:rFonts w:eastAsia="Times New Roman" w:cs="Times New Roman"/>
          <w:szCs w:val="24"/>
        </w:rPr>
        <w:t>Κυβέρνηση</w:t>
      </w:r>
      <w:r w:rsidRPr="00D81216">
        <w:rPr>
          <w:rFonts w:eastAsia="Times New Roman" w:cs="Times New Roman"/>
          <w:szCs w:val="24"/>
        </w:rPr>
        <w:t xml:space="preserve"> αυτή έχει ή δεν έχει δείξει κορυφαία αδιαφορ</w:t>
      </w:r>
      <w:r>
        <w:rPr>
          <w:rFonts w:eastAsia="Times New Roman" w:cs="Times New Roman"/>
          <w:szCs w:val="24"/>
        </w:rPr>
        <w:t>ία για τους θεσμούς; Κορυφαία αδιαφορία! Ε</w:t>
      </w:r>
      <w:r w:rsidRPr="00D81216">
        <w:rPr>
          <w:rFonts w:eastAsia="Times New Roman" w:cs="Times New Roman"/>
          <w:szCs w:val="24"/>
        </w:rPr>
        <w:t>ξηγ</w:t>
      </w:r>
      <w:r>
        <w:rPr>
          <w:rFonts w:eastAsia="Times New Roman" w:cs="Times New Roman"/>
          <w:szCs w:val="24"/>
        </w:rPr>
        <w:t xml:space="preserve">είται αυτό. Θα σας εξηγήσω αμέσως μετά </w:t>
      </w:r>
      <w:r w:rsidRPr="00DF7ACC">
        <w:rPr>
          <w:rFonts w:eastAsia="Times New Roman" w:cs="Times New Roman"/>
          <w:bCs/>
          <w:shd w:val="clear" w:color="auto" w:fill="FFFFFF"/>
        </w:rPr>
        <w:t>γιατί</w:t>
      </w:r>
      <w:r>
        <w:rPr>
          <w:rFonts w:eastAsia="Times New Roman" w:cs="Times New Roman"/>
          <w:szCs w:val="24"/>
        </w:rPr>
        <w:t xml:space="preserve"> συμβαίνει. </w:t>
      </w:r>
    </w:p>
    <w:p w14:paraId="06453234"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 xml:space="preserve">Πείτε μου </w:t>
      </w:r>
      <w:r w:rsidRPr="00D81216">
        <w:rPr>
          <w:rFonts w:eastAsia="Times New Roman" w:cs="Times New Roman"/>
          <w:szCs w:val="24"/>
        </w:rPr>
        <w:t>σας παρακαλώ</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θα χρησιμοποιήσω ονόματα, δι</w:t>
      </w:r>
      <w:r w:rsidRPr="00D81216">
        <w:rPr>
          <w:rFonts w:eastAsia="Times New Roman" w:cs="Times New Roman"/>
          <w:szCs w:val="24"/>
        </w:rPr>
        <w:t>ότι στερούνται σημασία</w:t>
      </w:r>
      <w:r>
        <w:rPr>
          <w:rFonts w:eastAsia="Times New Roman" w:cs="Times New Roman"/>
          <w:szCs w:val="24"/>
        </w:rPr>
        <w:t>ς, σ</w:t>
      </w:r>
      <w:r w:rsidRPr="00D81216">
        <w:rPr>
          <w:rFonts w:eastAsia="Times New Roman" w:cs="Times New Roman"/>
          <w:szCs w:val="24"/>
        </w:rPr>
        <w:t xml:space="preserve">ημασία έχουν οι πράξεις και </w:t>
      </w:r>
      <w:r>
        <w:rPr>
          <w:rFonts w:eastAsia="Times New Roman" w:cs="Times New Roman"/>
          <w:szCs w:val="24"/>
        </w:rPr>
        <w:t>η αντίληψη- ό</w:t>
      </w:r>
      <w:r w:rsidRPr="00D81216">
        <w:rPr>
          <w:rFonts w:eastAsia="Times New Roman" w:cs="Times New Roman"/>
          <w:szCs w:val="24"/>
        </w:rPr>
        <w:t xml:space="preserve">ταν ο επικεφαλής </w:t>
      </w:r>
      <w:proofErr w:type="spellStart"/>
      <w:r>
        <w:rPr>
          <w:rFonts w:eastAsia="Times New Roman" w:cs="Times New Roman"/>
          <w:szCs w:val="24"/>
        </w:rPr>
        <w:t>α</w:t>
      </w:r>
      <w:r w:rsidRPr="00D81216">
        <w:rPr>
          <w:rFonts w:eastAsia="Times New Roman" w:cs="Times New Roman"/>
          <w:szCs w:val="24"/>
        </w:rPr>
        <w:t>νωτάτου</w:t>
      </w:r>
      <w:proofErr w:type="spellEnd"/>
      <w:r w:rsidRPr="00D81216">
        <w:rPr>
          <w:rFonts w:eastAsia="Times New Roman" w:cs="Times New Roman"/>
          <w:szCs w:val="24"/>
        </w:rPr>
        <w:t xml:space="preserve"> </w:t>
      </w:r>
      <w:r>
        <w:rPr>
          <w:rFonts w:eastAsia="Times New Roman" w:cs="Times New Roman"/>
          <w:szCs w:val="24"/>
        </w:rPr>
        <w:t>δ</w:t>
      </w:r>
      <w:r w:rsidRPr="00D81216">
        <w:rPr>
          <w:rFonts w:eastAsia="Times New Roman" w:cs="Times New Roman"/>
          <w:szCs w:val="24"/>
        </w:rPr>
        <w:t xml:space="preserve">ικαστηρίου μετακινείται από το </w:t>
      </w:r>
      <w:r>
        <w:rPr>
          <w:rFonts w:eastAsia="Times New Roman" w:cs="Times New Roman"/>
          <w:szCs w:val="24"/>
        </w:rPr>
        <w:t>α</w:t>
      </w:r>
      <w:r w:rsidRPr="00D81216">
        <w:rPr>
          <w:rFonts w:eastAsia="Times New Roman" w:cs="Times New Roman"/>
          <w:szCs w:val="24"/>
        </w:rPr>
        <w:t xml:space="preserve">νώτατο </w:t>
      </w:r>
      <w:r>
        <w:rPr>
          <w:rFonts w:eastAsia="Times New Roman" w:cs="Times New Roman"/>
          <w:szCs w:val="24"/>
        </w:rPr>
        <w:t>δ</w:t>
      </w:r>
      <w:r w:rsidRPr="00D81216">
        <w:rPr>
          <w:rFonts w:eastAsia="Times New Roman" w:cs="Times New Roman"/>
          <w:szCs w:val="24"/>
        </w:rPr>
        <w:t xml:space="preserve">ικαστήριο στο </w:t>
      </w:r>
      <w:r>
        <w:rPr>
          <w:rFonts w:eastAsia="Times New Roman" w:cs="Times New Roman"/>
          <w:szCs w:val="24"/>
        </w:rPr>
        <w:t>Νομικό Γραφείο τ</w:t>
      </w:r>
      <w:r w:rsidRPr="00D81216">
        <w:rPr>
          <w:rFonts w:eastAsia="Times New Roman" w:cs="Times New Roman"/>
          <w:szCs w:val="24"/>
        </w:rPr>
        <w:t xml:space="preserve">ου Πρωθυπουργού </w:t>
      </w:r>
      <w:proofErr w:type="spellStart"/>
      <w:r>
        <w:rPr>
          <w:rFonts w:eastAsia="Times New Roman" w:cs="Times New Roman"/>
          <w:szCs w:val="24"/>
        </w:rPr>
        <w:t>ενδυόμενος</w:t>
      </w:r>
      <w:proofErr w:type="spellEnd"/>
      <w:r>
        <w:rPr>
          <w:rFonts w:eastAsia="Times New Roman" w:cs="Times New Roman"/>
          <w:szCs w:val="24"/>
        </w:rPr>
        <w:t xml:space="preserve"> την πολιτική τήβεννο</w:t>
      </w:r>
      <w:r w:rsidRPr="00D81216">
        <w:rPr>
          <w:rFonts w:eastAsia="Times New Roman" w:cs="Times New Roman"/>
          <w:szCs w:val="24"/>
        </w:rPr>
        <w:t xml:space="preserve"> και μετά απεκδύεται την κομματική πολιτική </w:t>
      </w:r>
      <w:r>
        <w:rPr>
          <w:rFonts w:eastAsia="Times New Roman" w:cs="Times New Roman"/>
          <w:szCs w:val="24"/>
        </w:rPr>
        <w:t>τήβεννο</w:t>
      </w:r>
      <w:r w:rsidRPr="00D81216">
        <w:rPr>
          <w:rFonts w:eastAsia="Times New Roman" w:cs="Times New Roman"/>
          <w:szCs w:val="24"/>
        </w:rPr>
        <w:t xml:space="preserve"> και με τη βοήθεια της </w:t>
      </w:r>
      <w:r>
        <w:rPr>
          <w:rFonts w:eastAsia="Times New Roman" w:cs="Times New Roman"/>
          <w:szCs w:val="24"/>
        </w:rPr>
        <w:t>Κυβέρνηση</w:t>
      </w:r>
      <w:r w:rsidRPr="00D81216">
        <w:rPr>
          <w:rFonts w:eastAsia="Times New Roman" w:cs="Times New Roman"/>
          <w:szCs w:val="24"/>
        </w:rPr>
        <w:t xml:space="preserve">ς μετατρέπεται σε </w:t>
      </w:r>
      <w:r>
        <w:rPr>
          <w:rFonts w:eastAsia="Times New Roman" w:cs="Times New Roman"/>
          <w:szCs w:val="24"/>
        </w:rPr>
        <w:t>επικεφαλής α</w:t>
      </w:r>
      <w:r w:rsidRPr="00D81216">
        <w:rPr>
          <w:rFonts w:eastAsia="Times New Roman" w:cs="Times New Roman"/>
          <w:szCs w:val="24"/>
        </w:rPr>
        <w:t xml:space="preserve">νεξάρτητης </w:t>
      </w:r>
      <w:r>
        <w:rPr>
          <w:rFonts w:eastAsia="Times New Roman" w:cs="Times New Roman"/>
          <w:szCs w:val="24"/>
        </w:rPr>
        <w:t>α</w:t>
      </w:r>
      <w:r w:rsidRPr="00D81216">
        <w:rPr>
          <w:rFonts w:eastAsia="Times New Roman" w:cs="Times New Roman"/>
          <w:szCs w:val="24"/>
        </w:rPr>
        <w:t>ρχής</w:t>
      </w:r>
      <w:r>
        <w:rPr>
          <w:rFonts w:eastAsia="Times New Roman" w:cs="Times New Roman"/>
          <w:szCs w:val="24"/>
        </w:rPr>
        <w:t>,</w:t>
      </w:r>
      <w:r w:rsidRPr="00D81216">
        <w:rPr>
          <w:rFonts w:eastAsia="Times New Roman" w:cs="Times New Roman"/>
          <w:szCs w:val="24"/>
        </w:rPr>
        <w:t xml:space="preserve"> αυτό συνιστά σεβασμό </w:t>
      </w:r>
      <w:r>
        <w:rPr>
          <w:rFonts w:eastAsia="Times New Roman" w:cs="Times New Roman"/>
          <w:szCs w:val="24"/>
        </w:rPr>
        <w:t xml:space="preserve">ή ασέβεια στους θεσμούς; </w:t>
      </w:r>
      <w:r w:rsidRPr="00D477CE">
        <w:rPr>
          <w:rFonts w:eastAsia="Times New Roman" w:cs="Times New Roman"/>
        </w:rPr>
        <w:t>Για να</w:t>
      </w:r>
      <w:r>
        <w:rPr>
          <w:rFonts w:eastAsia="Times New Roman" w:cs="Times New Roman"/>
          <w:szCs w:val="24"/>
        </w:rPr>
        <w:t xml:space="preserve"> μπορούμε </w:t>
      </w:r>
      <w:r w:rsidRPr="002314B3">
        <w:rPr>
          <w:rFonts w:eastAsia="Times New Roman"/>
          <w:bCs/>
          <w:shd w:val="clear" w:color="auto" w:fill="FFFFFF"/>
        </w:rPr>
        <w:t>να</w:t>
      </w:r>
      <w:r>
        <w:rPr>
          <w:rFonts w:eastAsia="Times New Roman" w:cs="Times New Roman"/>
          <w:szCs w:val="24"/>
        </w:rPr>
        <w:t xml:space="preserve"> συνεννοηθούμε.</w:t>
      </w:r>
    </w:p>
    <w:p w14:paraId="06453235"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Τέθηκε θέμα από τον </w:t>
      </w:r>
      <w:r w:rsidRPr="00A77EFB">
        <w:rPr>
          <w:rFonts w:eastAsia="Times New Roman"/>
          <w:bCs/>
        </w:rPr>
        <w:t>Αρχηγό της Αξιωματικής Αντιπολίτευσης</w:t>
      </w:r>
      <w:r>
        <w:rPr>
          <w:rFonts w:eastAsia="Times New Roman" w:cs="Times New Roman"/>
          <w:szCs w:val="24"/>
        </w:rPr>
        <w:t xml:space="preserve"> για την </w:t>
      </w:r>
      <w:proofErr w:type="spellStart"/>
      <w:r>
        <w:rPr>
          <w:rFonts w:eastAsia="Times New Roman" w:cs="Times New Roman"/>
          <w:szCs w:val="24"/>
        </w:rPr>
        <w:t>υπουργοποίηση</w:t>
      </w:r>
      <w:proofErr w:type="spellEnd"/>
      <w:r>
        <w:rPr>
          <w:rFonts w:eastAsia="Times New Roman" w:cs="Times New Roman"/>
          <w:szCs w:val="24"/>
        </w:rPr>
        <w:t xml:space="preserve"> του Α</w:t>
      </w:r>
      <w:r w:rsidRPr="00D81216">
        <w:rPr>
          <w:rFonts w:eastAsia="Times New Roman" w:cs="Times New Roman"/>
          <w:szCs w:val="24"/>
        </w:rPr>
        <w:t>ρχηγού ΓΕΕΘΑ</w:t>
      </w:r>
      <w:r>
        <w:rPr>
          <w:rFonts w:eastAsia="Times New Roman" w:cs="Times New Roman"/>
          <w:szCs w:val="24"/>
        </w:rPr>
        <w:t>, με τον οποίο έχω</w:t>
      </w:r>
      <w:r w:rsidRPr="00D81216">
        <w:rPr>
          <w:rFonts w:eastAsia="Times New Roman" w:cs="Times New Roman"/>
          <w:szCs w:val="24"/>
        </w:rPr>
        <w:t xml:space="preserve"> συνυπηρετήσ</w:t>
      </w:r>
      <w:r>
        <w:rPr>
          <w:rFonts w:eastAsia="Times New Roman" w:cs="Times New Roman"/>
          <w:szCs w:val="24"/>
        </w:rPr>
        <w:t>ει. Υπήρξα Υ</w:t>
      </w:r>
      <w:r w:rsidRPr="00D81216">
        <w:rPr>
          <w:rFonts w:eastAsia="Times New Roman" w:cs="Times New Roman"/>
          <w:szCs w:val="24"/>
        </w:rPr>
        <w:t>πουργός</w:t>
      </w:r>
      <w:r>
        <w:rPr>
          <w:rFonts w:eastAsia="Times New Roman" w:cs="Times New Roman"/>
          <w:szCs w:val="24"/>
        </w:rPr>
        <w:t>, είχα και διατηρώ</w:t>
      </w:r>
      <w:r w:rsidRPr="00D81216">
        <w:rPr>
          <w:rFonts w:eastAsia="Times New Roman" w:cs="Times New Roman"/>
          <w:szCs w:val="24"/>
        </w:rPr>
        <w:t xml:space="preserve"> </w:t>
      </w:r>
      <w:r>
        <w:rPr>
          <w:rFonts w:eastAsia="Times New Roman" w:cs="Times New Roman"/>
          <w:szCs w:val="24"/>
        </w:rPr>
        <w:t>μια</w:t>
      </w:r>
      <w:r w:rsidRPr="00D81216">
        <w:rPr>
          <w:rFonts w:eastAsia="Times New Roman" w:cs="Times New Roman"/>
          <w:szCs w:val="24"/>
        </w:rPr>
        <w:t xml:space="preserve"> πολύ καλή </w:t>
      </w:r>
      <w:r>
        <w:rPr>
          <w:rFonts w:eastAsia="Times New Roman" w:cs="Times New Roman"/>
          <w:szCs w:val="24"/>
        </w:rPr>
        <w:t>σχέση με τον Α</w:t>
      </w:r>
      <w:r w:rsidRPr="00D81216">
        <w:rPr>
          <w:rFonts w:eastAsia="Times New Roman" w:cs="Times New Roman"/>
          <w:szCs w:val="24"/>
        </w:rPr>
        <w:t>ρχηγ</w:t>
      </w:r>
      <w:r>
        <w:rPr>
          <w:rFonts w:eastAsia="Times New Roman" w:cs="Times New Roman"/>
          <w:szCs w:val="24"/>
        </w:rPr>
        <w:t>ό</w:t>
      </w:r>
      <w:r w:rsidRPr="00D81216">
        <w:rPr>
          <w:rFonts w:eastAsia="Times New Roman" w:cs="Times New Roman"/>
          <w:szCs w:val="24"/>
        </w:rPr>
        <w:t xml:space="preserve"> ΓΕΕΘΑ</w:t>
      </w:r>
      <w:r>
        <w:rPr>
          <w:rFonts w:eastAsia="Times New Roman" w:cs="Times New Roman"/>
          <w:szCs w:val="24"/>
        </w:rPr>
        <w:t xml:space="preserve">. Το θέμα </w:t>
      </w:r>
      <w:r w:rsidRPr="00A8202F">
        <w:rPr>
          <w:rFonts w:eastAsia="Times New Roman"/>
          <w:bCs/>
          <w:shd w:val="clear" w:color="auto" w:fill="FFFFFF"/>
        </w:rPr>
        <w:t>δεν</w:t>
      </w:r>
      <w:r>
        <w:rPr>
          <w:rFonts w:eastAsia="Times New Roman" w:cs="Times New Roman"/>
          <w:szCs w:val="24"/>
        </w:rPr>
        <w:t xml:space="preserve"> αφορά τον Α</w:t>
      </w:r>
      <w:r w:rsidRPr="00D81216">
        <w:rPr>
          <w:rFonts w:eastAsia="Times New Roman" w:cs="Times New Roman"/>
          <w:szCs w:val="24"/>
        </w:rPr>
        <w:t>ρχηγ</w:t>
      </w:r>
      <w:r>
        <w:rPr>
          <w:rFonts w:eastAsia="Times New Roman" w:cs="Times New Roman"/>
          <w:szCs w:val="24"/>
        </w:rPr>
        <w:t>ό</w:t>
      </w:r>
      <w:r w:rsidRPr="00D81216">
        <w:rPr>
          <w:rFonts w:eastAsia="Times New Roman" w:cs="Times New Roman"/>
          <w:szCs w:val="24"/>
        </w:rPr>
        <w:t xml:space="preserve"> ΓΕΕΘΑ</w:t>
      </w:r>
      <w:r>
        <w:rPr>
          <w:rFonts w:eastAsia="Times New Roman" w:cs="Times New Roman"/>
          <w:szCs w:val="24"/>
        </w:rPr>
        <w:t>, ως τ</w:t>
      </w:r>
      <w:r w:rsidRPr="00D81216">
        <w:rPr>
          <w:rFonts w:eastAsia="Times New Roman" w:cs="Times New Roman"/>
          <w:szCs w:val="24"/>
        </w:rPr>
        <w:t>ο συγκεκριμένο πρόσωπο</w:t>
      </w:r>
      <w:r>
        <w:rPr>
          <w:rFonts w:eastAsia="Times New Roman" w:cs="Times New Roman"/>
          <w:szCs w:val="24"/>
        </w:rPr>
        <w:t xml:space="preserve">. Μας είπε ο </w:t>
      </w:r>
      <w:r>
        <w:rPr>
          <w:rFonts w:eastAsia="Times New Roman" w:cs="Times New Roman"/>
        </w:rPr>
        <w:t xml:space="preserve">Πρωθυπουργός </w:t>
      </w:r>
      <w:r w:rsidRPr="0002634C">
        <w:rPr>
          <w:rFonts w:eastAsia="Times New Roman" w:cs="Times New Roman"/>
        </w:rPr>
        <w:t xml:space="preserve"> </w:t>
      </w:r>
      <w:r w:rsidRPr="002B5B2E">
        <w:rPr>
          <w:rFonts w:eastAsia="Times New Roman"/>
          <w:bCs/>
          <w:shd w:val="clear" w:color="auto" w:fill="FFFFFF"/>
        </w:rPr>
        <w:t>ότι</w:t>
      </w:r>
      <w:r w:rsidRPr="00D81216">
        <w:rPr>
          <w:rFonts w:eastAsia="Times New Roman" w:cs="Times New Roman"/>
          <w:szCs w:val="24"/>
        </w:rPr>
        <w:t xml:space="preserve"> αυτό συνιστά σεβασμό</w:t>
      </w:r>
      <w:r>
        <w:rPr>
          <w:rFonts w:eastAsia="Times New Roman" w:cs="Times New Roman"/>
          <w:szCs w:val="24"/>
        </w:rPr>
        <w:t>,</w:t>
      </w:r>
      <w:r w:rsidRPr="00D81216">
        <w:rPr>
          <w:rFonts w:eastAsia="Times New Roman" w:cs="Times New Roman"/>
          <w:szCs w:val="24"/>
        </w:rPr>
        <w:t xml:space="preserve"> </w:t>
      </w:r>
      <w:r w:rsidRPr="00E614B5">
        <w:rPr>
          <w:rFonts w:eastAsia="Times New Roman" w:cs="Times New Roman"/>
        </w:rPr>
        <w:t>διότι</w:t>
      </w:r>
      <w:r w:rsidRPr="00D81216">
        <w:rPr>
          <w:rFonts w:eastAsia="Times New Roman" w:cs="Times New Roman"/>
          <w:szCs w:val="24"/>
        </w:rPr>
        <w:t xml:space="preserve"> αντιμετωπίζει η χώρα απειλή</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το δεχθώ. </w:t>
      </w:r>
    </w:p>
    <w:p w14:paraId="06453236"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Σ</w:t>
      </w:r>
      <w:r w:rsidRPr="00D81216">
        <w:rPr>
          <w:rFonts w:eastAsia="Times New Roman" w:cs="Times New Roman"/>
          <w:szCs w:val="24"/>
        </w:rPr>
        <w:t>ε αυτή την περίπτωση</w:t>
      </w:r>
      <w:r>
        <w:rPr>
          <w:rFonts w:eastAsia="Times New Roman" w:cs="Times New Roman"/>
          <w:szCs w:val="24"/>
        </w:rPr>
        <w:t xml:space="preserve">, </w:t>
      </w:r>
      <w:r w:rsidRPr="00416E19">
        <w:rPr>
          <w:rFonts w:eastAsia="Times New Roman"/>
          <w:szCs w:val="24"/>
        </w:rPr>
        <w:t>κυρίες και κύριοι συνάδελφοι</w:t>
      </w:r>
      <w:r>
        <w:rPr>
          <w:rFonts w:eastAsia="Times New Roman" w:cs="Times New Roman"/>
          <w:szCs w:val="24"/>
        </w:rPr>
        <w:t>, τι θα έβλαπτε</w:t>
      </w:r>
      <w:r w:rsidRPr="00D81216">
        <w:rPr>
          <w:rFonts w:eastAsia="Times New Roman" w:cs="Times New Roman"/>
          <w:szCs w:val="24"/>
        </w:rPr>
        <w:t xml:space="preserve"> ο </w:t>
      </w:r>
      <w:r>
        <w:rPr>
          <w:rFonts w:eastAsia="Times New Roman" w:cs="Times New Roman"/>
          <w:szCs w:val="24"/>
        </w:rPr>
        <w:t xml:space="preserve">Πρωθυπουργός </w:t>
      </w:r>
      <w:r w:rsidRPr="00D81216">
        <w:rPr>
          <w:rFonts w:eastAsia="Times New Roman" w:cs="Times New Roman"/>
          <w:szCs w:val="24"/>
        </w:rPr>
        <w:t>της χώρας να έχει συγκαλέσει</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με κλειστή την πόρτα, ιερο</w:t>
      </w:r>
      <w:r w:rsidRPr="00D81216">
        <w:rPr>
          <w:rFonts w:eastAsia="Times New Roman" w:cs="Times New Roman"/>
          <w:szCs w:val="24"/>
        </w:rPr>
        <w:t>κρυφίως αν χρειαζόταν</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 xml:space="preserve">τους πολιτικούς Αρχηγούς να τους εξηγούσε την </w:t>
      </w:r>
      <w:r w:rsidRPr="00C552FB">
        <w:rPr>
          <w:rFonts w:eastAsia="Times New Roman" w:cs="Times New Roman"/>
          <w:bCs/>
          <w:shd w:val="clear" w:color="auto" w:fill="FFFFFF"/>
        </w:rPr>
        <w:t>ανάγκη</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να </w:t>
      </w:r>
      <w:r w:rsidRPr="00D81216">
        <w:rPr>
          <w:rFonts w:eastAsia="Times New Roman" w:cs="Times New Roman"/>
          <w:szCs w:val="24"/>
        </w:rPr>
        <w:t xml:space="preserve">συμφωνούσαμε </w:t>
      </w:r>
      <w:r>
        <w:rPr>
          <w:rFonts w:eastAsia="Times New Roman" w:cs="Times New Roman"/>
          <w:szCs w:val="24"/>
        </w:rPr>
        <w:t>ό</w:t>
      </w:r>
      <w:r w:rsidRPr="00D81216">
        <w:rPr>
          <w:rFonts w:eastAsia="Times New Roman" w:cs="Times New Roman"/>
          <w:szCs w:val="24"/>
        </w:rPr>
        <w:t>λοι σε κάτι τέτοιο</w:t>
      </w:r>
      <w:r w:rsidRPr="00DC5BB1">
        <w:rPr>
          <w:rFonts w:eastAsia="Times New Roman" w:cs="Times New Roman"/>
          <w:szCs w:val="24"/>
        </w:rPr>
        <w:t>; Νομίζω πως συμφωνείτε όλοι ότι αποτελεί διακοπή του να υπάρχει κάθετη διαφορά μεταξύ των στρατιωτικών και της πολιτικής εξουσίας του Υπουργείου. Αν το</w:t>
      </w:r>
      <w:r>
        <w:rPr>
          <w:rFonts w:eastAsia="Times New Roman" w:cs="Times New Roman"/>
          <w:szCs w:val="24"/>
        </w:rPr>
        <w:t xml:space="preserve"> εθνικό συμφέρον επέτασσε</w:t>
      </w:r>
      <w:r w:rsidRPr="00D81216">
        <w:rPr>
          <w:rFonts w:eastAsia="Times New Roman" w:cs="Times New Roman"/>
          <w:szCs w:val="24"/>
        </w:rPr>
        <w:t xml:space="preserve"> να πάψει αυτή η παράδοση</w:t>
      </w:r>
      <w:r>
        <w:rPr>
          <w:rFonts w:eastAsia="Times New Roman" w:cs="Times New Roman"/>
          <w:szCs w:val="24"/>
        </w:rPr>
        <w:t>,</w:t>
      </w:r>
      <w:r w:rsidRPr="00D81216">
        <w:rPr>
          <w:rFonts w:eastAsia="Times New Roman" w:cs="Times New Roman"/>
          <w:szCs w:val="24"/>
        </w:rPr>
        <w:t xml:space="preserve"> υπάρχει οποιοσδήποτε σε αυτή την </w:t>
      </w:r>
      <w:r>
        <w:rPr>
          <w:rFonts w:eastAsia="Times New Roman" w:cs="Times New Roman"/>
          <w:szCs w:val="24"/>
        </w:rPr>
        <w:t>Α</w:t>
      </w:r>
      <w:r w:rsidRPr="00D81216">
        <w:rPr>
          <w:rFonts w:eastAsia="Times New Roman" w:cs="Times New Roman"/>
          <w:szCs w:val="24"/>
        </w:rPr>
        <w:t xml:space="preserve">ίθουσα </w:t>
      </w:r>
      <w:r>
        <w:rPr>
          <w:rFonts w:eastAsia="Times New Roman" w:cs="Times New Roman"/>
          <w:szCs w:val="24"/>
        </w:rPr>
        <w:t xml:space="preserve">ο </w:t>
      </w:r>
      <w:r w:rsidRPr="00D81216">
        <w:rPr>
          <w:rFonts w:eastAsia="Times New Roman" w:cs="Times New Roman"/>
          <w:szCs w:val="24"/>
        </w:rPr>
        <w:t xml:space="preserve">οποίος </w:t>
      </w:r>
      <w:r>
        <w:rPr>
          <w:rFonts w:eastAsia="Times New Roman" w:cs="Times New Roman"/>
          <w:szCs w:val="24"/>
        </w:rPr>
        <w:t>θα αρνιόταν τη</w:t>
      </w:r>
      <w:r w:rsidRPr="00D81216">
        <w:rPr>
          <w:rFonts w:eastAsia="Times New Roman" w:cs="Times New Roman"/>
          <w:szCs w:val="24"/>
        </w:rPr>
        <w:t xml:space="preserve"> συνηγορία </w:t>
      </w:r>
      <w:r>
        <w:rPr>
          <w:rFonts w:eastAsia="Times New Roman" w:cs="Times New Roman"/>
          <w:szCs w:val="24"/>
        </w:rPr>
        <w:t>του στην</w:t>
      </w:r>
      <w:r w:rsidRPr="00D81216">
        <w:rPr>
          <w:rFonts w:eastAsia="Times New Roman" w:cs="Times New Roman"/>
          <w:szCs w:val="24"/>
        </w:rPr>
        <w:t xml:space="preserve"> </w:t>
      </w:r>
      <w:r>
        <w:rPr>
          <w:rFonts w:eastAsia="Times New Roman" w:cs="Times New Roman"/>
          <w:szCs w:val="24"/>
        </w:rPr>
        <w:t xml:space="preserve">Κυβέρνηση; </w:t>
      </w:r>
      <w:r>
        <w:rPr>
          <w:rFonts w:eastAsia="Times New Roman" w:cs="Times New Roman"/>
          <w:bCs/>
          <w:shd w:val="clear" w:color="auto" w:fill="FFFFFF"/>
        </w:rPr>
        <w:t>Όμως</w:t>
      </w:r>
      <w:r>
        <w:rPr>
          <w:rFonts w:eastAsia="Times New Roman" w:cs="Times New Roman"/>
          <w:szCs w:val="24"/>
        </w:rPr>
        <w:t>, ο Πρωθυπουργός δ</w:t>
      </w:r>
      <w:r w:rsidRPr="00D81216">
        <w:rPr>
          <w:rFonts w:eastAsia="Times New Roman" w:cs="Times New Roman"/>
          <w:szCs w:val="24"/>
        </w:rPr>
        <w:t xml:space="preserve">εν το έκανε </w:t>
      </w:r>
      <w:r>
        <w:rPr>
          <w:rFonts w:eastAsia="Times New Roman" w:cs="Times New Roman"/>
          <w:szCs w:val="24"/>
        </w:rPr>
        <w:t xml:space="preserve">γι’ αυτό, </w:t>
      </w:r>
      <w:r w:rsidRPr="00183013">
        <w:rPr>
          <w:rFonts w:eastAsia="Times New Roman" w:cs="Times New Roman"/>
        </w:rPr>
        <w:t>όπως</w:t>
      </w:r>
      <w:r>
        <w:rPr>
          <w:rFonts w:eastAsia="Times New Roman" w:cs="Times New Roman"/>
          <w:szCs w:val="24"/>
        </w:rPr>
        <w:t xml:space="preserve"> τα περισσότερα, ό</w:t>
      </w:r>
      <w:r w:rsidRPr="00D81216">
        <w:rPr>
          <w:rFonts w:eastAsia="Times New Roman" w:cs="Times New Roman"/>
          <w:szCs w:val="24"/>
        </w:rPr>
        <w:t>πως και το θέμα των Πρεσπών</w:t>
      </w:r>
      <w:r>
        <w:rPr>
          <w:rFonts w:eastAsia="Times New Roman" w:cs="Times New Roman"/>
          <w:szCs w:val="24"/>
        </w:rPr>
        <w:t>,</w:t>
      </w:r>
      <w:r w:rsidRPr="00D81216">
        <w:rPr>
          <w:rFonts w:eastAsia="Times New Roman" w:cs="Times New Roman"/>
          <w:szCs w:val="24"/>
        </w:rPr>
        <w:t xml:space="preserve"> για το μικροκομματικό σας όφελος</w:t>
      </w:r>
      <w:r>
        <w:rPr>
          <w:rFonts w:eastAsia="Times New Roman" w:cs="Times New Roman"/>
          <w:szCs w:val="24"/>
        </w:rPr>
        <w:t xml:space="preserve"> το έκανε. </w:t>
      </w:r>
    </w:p>
    <w:p w14:paraId="06453237"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είπε πάλι ο Υπουργός </w:t>
      </w:r>
      <w:r w:rsidRPr="002B5B2E">
        <w:rPr>
          <w:rFonts w:eastAsia="Times New Roman"/>
          <w:bCs/>
          <w:shd w:val="clear" w:color="auto" w:fill="FFFFFF"/>
        </w:rPr>
        <w:t>ότι</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τείνουμε ευήκοον </w:t>
      </w:r>
      <w:proofErr w:type="spellStart"/>
      <w:r>
        <w:rPr>
          <w:rFonts w:eastAsia="Times New Roman" w:cs="Times New Roman"/>
          <w:szCs w:val="24"/>
        </w:rPr>
        <w:t>ους</w:t>
      </w:r>
      <w:proofErr w:type="spellEnd"/>
      <w:r>
        <w:rPr>
          <w:rFonts w:eastAsia="Times New Roman" w:cs="Times New Roman"/>
          <w:szCs w:val="24"/>
        </w:rPr>
        <w:t xml:space="preserve">, </w:t>
      </w:r>
      <w:r w:rsidRPr="00D81216">
        <w:rPr>
          <w:rFonts w:eastAsia="Times New Roman" w:cs="Times New Roman"/>
          <w:szCs w:val="24"/>
        </w:rPr>
        <w:t>να καταλάβουμε τη σκοπιανή κοινωνία</w:t>
      </w:r>
      <w:r>
        <w:rPr>
          <w:rFonts w:eastAsia="Times New Roman" w:cs="Times New Roman"/>
          <w:szCs w:val="24"/>
        </w:rPr>
        <w:t xml:space="preserve"> </w:t>
      </w:r>
      <w:r w:rsidRPr="00F331DF">
        <w:rPr>
          <w:rFonts w:eastAsia="Times New Roman"/>
          <w:bCs/>
        </w:rPr>
        <w:t>και</w:t>
      </w:r>
      <w:r w:rsidRPr="00D81216">
        <w:rPr>
          <w:rFonts w:eastAsia="Times New Roman" w:cs="Times New Roman"/>
          <w:szCs w:val="24"/>
        </w:rPr>
        <w:t xml:space="preserve"> να αντιληφθούμε το διαφορετικό</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κανείς</w:t>
      </w:r>
      <w:r w:rsidRPr="00D81216">
        <w:rPr>
          <w:rFonts w:eastAsia="Times New Roman" w:cs="Times New Roman"/>
          <w:szCs w:val="24"/>
        </w:rPr>
        <w:t xml:space="preserve"> εδώ </w:t>
      </w:r>
      <w:r>
        <w:rPr>
          <w:rFonts w:eastAsia="Times New Roman" w:cs="Times New Roman"/>
          <w:szCs w:val="24"/>
        </w:rPr>
        <w:t>-υ</w:t>
      </w:r>
      <w:r w:rsidRPr="00D81216">
        <w:rPr>
          <w:rFonts w:eastAsia="Times New Roman" w:cs="Times New Roman"/>
          <w:szCs w:val="24"/>
        </w:rPr>
        <w:t xml:space="preserve">πάρχει </w:t>
      </w:r>
      <w:r>
        <w:rPr>
          <w:rFonts w:eastAsia="Times New Roman" w:cs="Times New Roman"/>
          <w:szCs w:val="24"/>
        </w:rPr>
        <w:t xml:space="preserve">κάποιος εκεί </w:t>
      </w:r>
      <w:r w:rsidRPr="008F0891">
        <w:rPr>
          <w:rFonts w:eastAsia="Times New Roman" w:cs="Times New Roman"/>
          <w:bCs/>
          <w:shd w:val="clear" w:color="auto" w:fill="FFFFFF"/>
        </w:rPr>
        <w:t>που</w:t>
      </w:r>
      <w:r>
        <w:rPr>
          <w:rFonts w:eastAsia="Times New Roman" w:cs="Times New Roman"/>
          <w:szCs w:val="24"/>
        </w:rPr>
        <w:t xml:space="preserve"> λείπει, εντάξει, μιλάω για το δημοκρατικό τόξο- </w:t>
      </w:r>
      <w:r w:rsidRPr="00D81216">
        <w:rPr>
          <w:rFonts w:eastAsia="Times New Roman" w:cs="Times New Roman"/>
          <w:szCs w:val="24"/>
        </w:rPr>
        <w:t>που να έχει αντίρρηση να αντιληφθεί το διαφορετικό</w:t>
      </w:r>
      <w:r>
        <w:rPr>
          <w:rFonts w:eastAsia="Times New Roman" w:cs="Times New Roman"/>
          <w:szCs w:val="24"/>
        </w:rPr>
        <w:t xml:space="preserve">; </w:t>
      </w:r>
    </w:p>
    <w:p w14:paraId="06453238"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 xml:space="preserve">Εάν ο </w:t>
      </w:r>
      <w:r>
        <w:rPr>
          <w:rFonts w:eastAsia="Times New Roman" w:cs="Times New Roman"/>
        </w:rPr>
        <w:t xml:space="preserve">Πρωθυπουργός </w:t>
      </w:r>
      <w:r>
        <w:rPr>
          <w:rFonts w:eastAsia="Times New Roman" w:cs="Times New Roman"/>
          <w:szCs w:val="24"/>
        </w:rPr>
        <w:t xml:space="preserve">έβλεπε με αυτόν τον τρόπο τα πράγματα, όταν διαπραγματευόταν για τα μείζονα εθνικά θέματα,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614757">
        <w:rPr>
          <w:rFonts w:eastAsia="Times New Roman" w:cs="Times New Roman"/>
        </w:rPr>
        <w:t>έπρεπε</w:t>
      </w:r>
      <w:r>
        <w:rPr>
          <w:rFonts w:eastAsia="Times New Roman" w:cs="Times New Roman"/>
          <w:szCs w:val="24"/>
        </w:rPr>
        <w:t xml:space="preserve"> </w:t>
      </w:r>
      <w:r w:rsidRPr="00D81216">
        <w:rPr>
          <w:rFonts w:eastAsia="Times New Roman" w:cs="Times New Roman"/>
          <w:szCs w:val="24"/>
        </w:rPr>
        <w:t xml:space="preserve">στοιχειωδώς να έχει ζητήσει </w:t>
      </w:r>
      <w:r>
        <w:rPr>
          <w:rFonts w:eastAsia="Times New Roman" w:cs="Times New Roman"/>
          <w:szCs w:val="24"/>
        </w:rPr>
        <w:t>-όπου μπορούσαμε κ</w:t>
      </w:r>
      <w:r w:rsidRPr="00D81216">
        <w:rPr>
          <w:rFonts w:eastAsia="Times New Roman" w:cs="Times New Roman"/>
          <w:szCs w:val="24"/>
        </w:rPr>
        <w:t>αι όσο μπορούσα</w:t>
      </w:r>
      <w:r>
        <w:rPr>
          <w:rFonts w:eastAsia="Times New Roman" w:cs="Times New Roman"/>
          <w:szCs w:val="24"/>
        </w:rPr>
        <w:t>με-</w:t>
      </w:r>
      <w:r w:rsidRPr="00D81216">
        <w:rPr>
          <w:rFonts w:eastAsia="Times New Roman" w:cs="Times New Roman"/>
          <w:szCs w:val="24"/>
        </w:rPr>
        <w:t xml:space="preserve"> τη βοήθεια της </w:t>
      </w:r>
      <w:r>
        <w:rPr>
          <w:rFonts w:eastAsia="Times New Roman" w:cs="Times New Roman"/>
          <w:szCs w:val="24"/>
        </w:rPr>
        <w:t>Α</w:t>
      </w:r>
      <w:r w:rsidRPr="00D81216">
        <w:rPr>
          <w:rFonts w:eastAsia="Times New Roman" w:cs="Times New Roman"/>
          <w:szCs w:val="24"/>
        </w:rPr>
        <w:t>ντιπολίτευσης</w:t>
      </w:r>
      <w:r>
        <w:rPr>
          <w:rFonts w:eastAsia="Times New Roman" w:cs="Times New Roman"/>
          <w:szCs w:val="24"/>
        </w:rPr>
        <w:t>,</w:t>
      </w:r>
      <w:r w:rsidRPr="00D81216">
        <w:rPr>
          <w:rFonts w:eastAsia="Times New Roman" w:cs="Times New Roman"/>
          <w:szCs w:val="24"/>
        </w:rPr>
        <w:t xml:space="preserve"> με ένα μεγά</w:t>
      </w:r>
      <w:r>
        <w:rPr>
          <w:rFonts w:eastAsia="Times New Roman" w:cs="Times New Roman"/>
          <w:szCs w:val="24"/>
        </w:rPr>
        <w:t>λο κομμάτι από την οποία ήξερε κ</w:t>
      </w:r>
      <w:r w:rsidRPr="00D81216">
        <w:rPr>
          <w:rFonts w:eastAsia="Times New Roman" w:cs="Times New Roman"/>
          <w:szCs w:val="24"/>
        </w:rPr>
        <w:t>αι ξέρει πολύ καλά ότι θα μπορούσε</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 xml:space="preserve">αν είχε </w:t>
      </w:r>
      <w:r w:rsidRPr="00D81216">
        <w:rPr>
          <w:rFonts w:eastAsia="Times New Roman" w:cs="Times New Roman"/>
          <w:szCs w:val="24"/>
        </w:rPr>
        <w:t>σοβαρότητα στην προσέγγιση του</w:t>
      </w:r>
      <w:r>
        <w:rPr>
          <w:rFonts w:eastAsia="Times New Roman" w:cs="Times New Roman"/>
          <w:szCs w:val="24"/>
        </w:rPr>
        <w:t>,</w:t>
      </w:r>
      <w:r w:rsidRPr="00D81216">
        <w:rPr>
          <w:rFonts w:eastAsia="Times New Roman" w:cs="Times New Roman"/>
          <w:szCs w:val="24"/>
        </w:rPr>
        <w:t xml:space="preserve"> να βρει κοινό τόπο</w:t>
      </w:r>
      <w:r>
        <w:rPr>
          <w:rFonts w:eastAsia="Times New Roman" w:cs="Times New Roman"/>
          <w:szCs w:val="24"/>
        </w:rPr>
        <w:t xml:space="preserve">; </w:t>
      </w:r>
    </w:p>
    <w:p w14:paraId="06453239"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Κ</w:t>
      </w:r>
      <w:r w:rsidRPr="00D81216">
        <w:rPr>
          <w:rFonts w:eastAsia="Times New Roman" w:cs="Times New Roman"/>
          <w:szCs w:val="24"/>
        </w:rPr>
        <w:t>αι είστε βέβαιοι</w:t>
      </w:r>
      <w:r>
        <w:rPr>
          <w:rFonts w:eastAsia="Times New Roman" w:cs="Times New Roman"/>
          <w:szCs w:val="24"/>
        </w:rPr>
        <w:t xml:space="preserve">, </w:t>
      </w:r>
      <w:r w:rsidRPr="00416E19">
        <w:rPr>
          <w:rFonts w:eastAsia="Times New Roman"/>
          <w:szCs w:val="24"/>
        </w:rPr>
        <w:t>κυρίες και κύριοι συνάδελφοι</w:t>
      </w:r>
      <w:r>
        <w:rPr>
          <w:rFonts w:eastAsia="Times New Roman" w:cs="Times New Roman"/>
          <w:szCs w:val="24"/>
        </w:rPr>
        <w:t>,</w:t>
      </w:r>
      <w:r w:rsidRPr="00D81216">
        <w:rPr>
          <w:rFonts w:eastAsia="Times New Roman" w:cs="Times New Roman"/>
          <w:szCs w:val="24"/>
        </w:rPr>
        <w:t xml:space="preserve"> ότι αυτή η συμφωνία την οποία φέρν</w:t>
      </w:r>
      <w:r>
        <w:rPr>
          <w:rFonts w:eastAsia="Times New Roman" w:cs="Times New Roman"/>
          <w:szCs w:val="24"/>
        </w:rPr>
        <w:t xml:space="preserve">ετε </w:t>
      </w:r>
      <w:r w:rsidRPr="00D81216">
        <w:rPr>
          <w:rFonts w:eastAsia="Times New Roman" w:cs="Times New Roman"/>
          <w:szCs w:val="24"/>
        </w:rPr>
        <w:t xml:space="preserve">με τα ελαττώματα που έχει δεν θα ήταν </w:t>
      </w:r>
      <w:r>
        <w:rPr>
          <w:rFonts w:eastAsia="Times New Roman" w:cs="Times New Roman"/>
          <w:szCs w:val="24"/>
        </w:rPr>
        <w:t>μια</w:t>
      </w:r>
      <w:r w:rsidRPr="00D81216">
        <w:rPr>
          <w:rFonts w:eastAsia="Times New Roman" w:cs="Times New Roman"/>
          <w:szCs w:val="24"/>
        </w:rPr>
        <w:t xml:space="preserve"> καλύτερη συμφωνία</w:t>
      </w:r>
      <w:r>
        <w:rPr>
          <w:rFonts w:eastAsia="Times New Roman" w:cs="Times New Roman"/>
          <w:szCs w:val="24"/>
        </w:rPr>
        <w:t>,</w:t>
      </w:r>
      <w:r w:rsidRPr="00D81216">
        <w:rPr>
          <w:rFonts w:eastAsia="Times New Roman" w:cs="Times New Roman"/>
          <w:szCs w:val="24"/>
        </w:rPr>
        <w:t xml:space="preserve"> αν σ</w:t>
      </w:r>
      <w:r>
        <w:rPr>
          <w:rFonts w:eastAsia="Times New Roman" w:cs="Times New Roman"/>
          <w:szCs w:val="24"/>
        </w:rPr>
        <w:t>τη</w:t>
      </w:r>
      <w:r w:rsidRPr="00D81216">
        <w:rPr>
          <w:rFonts w:eastAsia="Times New Roman" w:cs="Times New Roman"/>
          <w:szCs w:val="24"/>
        </w:rPr>
        <w:t xml:space="preserve"> διαπραγμάτευ</w:t>
      </w:r>
      <w:r>
        <w:rPr>
          <w:rFonts w:eastAsia="Times New Roman" w:cs="Times New Roman"/>
          <w:szCs w:val="24"/>
        </w:rPr>
        <w:t>ση</w:t>
      </w:r>
      <w:r w:rsidRPr="00D81216">
        <w:rPr>
          <w:rFonts w:eastAsia="Times New Roman" w:cs="Times New Roman"/>
          <w:szCs w:val="24"/>
        </w:rPr>
        <w:t xml:space="preserve"> δεν </w:t>
      </w:r>
      <w:r>
        <w:rPr>
          <w:rFonts w:eastAsia="Times New Roman" w:cs="Times New Roman"/>
          <w:szCs w:val="24"/>
        </w:rPr>
        <w:t xml:space="preserve">μετείχε </w:t>
      </w:r>
      <w:r w:rsidRPr="00D81216">
        <w:rPr>
          <w:rFonts w:eastAsia="Times New Roman" w:cs="Times New Roman"/>
          <w:szCs w:val="24"/>
        </w:rPr>
        <w:t xml:space="preserve">ένα </w:t>
      </w:r>
      <w:r>
        <w:rPr>
          <w:rFonts w:eastAsia="Times New Roman" w:cs="Times New Roman"/>
          <w:szCs w:val="24"/>
        </w:rPr>
        <w:t>κόμμα και κρυφί</w:t>
      </w:r>
      <w:r w:rsidRPr="00D81216">
        <w:rPr>
          <w:rFonts w:eastAsia="Times New Roman" w:cs="Times New Roman"/>
          <w:szCs w:val="24"/>
        </w:rPr>
        <w:t xml:space="preserve">ως ένας </w:t>
      </w:r>
      <w:r>
        <w:rPr>
          <w:rFonts w:eastAsia="Times New Roman" w:cs="Times New Roman"/>
          <w:szCs w:val="24"/>
        </w:rPr>
        <w:t xml:space="preserve">Πρωθυπουργός </w:t>
      </w:r>
      <w:r w:rsidRPr="00D81216">
        <w:rPr>
          <w:rFonts w:eastAsia="Times New Roman" w:cs="Times New Roman"/>
          <w:szCs w:val="24"/>
        </w:rPr>
        <w:t xml:space="preserve">και ένας </w:t>
      </w:r>
      <w:r>
        <w:rPr>
          <w:rFonts w:eastAsia="Times New Roman" w:cs="Times New Roman"/>
          <w:szCs w:val="24"/>
        </w:rPr>
        <w:t>Υπουργός -δ</w:t>
      </w:r>
      <w:r w:rsidRPr="00E614B5">
        <w:rPr>
          <w:rFonts w:eastAsia="Times New Roman" w:cs="Times New Roman"/>
        </w:rPr>
        <w:t>ιότι</w:t>
      </w:r>
      <w:r>
        <w:rPr>
          <w:rFonts w:eastAsia="Times New Roman" w:cs="Times New Roman"/>
          <w:szCs w:val="24"/>
        </w:rPr>
        <w:t xml:space="preserve"> φαντάζομαι </w:t>
      </w:r>
      <w:r w:rsidRPr="002B5B2E">
        <w:rPr>
          <w:rFonts w:eastAsia="Times New Roman"/>
          <w:bCs/>
          <w:shd w:val="clear" w:color="auto" w:fill="FFFFFF"/>
        </w:rPr>
        <w:t>ότι</w:t>
      </w:r>
      <w:r>
        <w:rPr>
          <w:rFonts w:eastAsia="Times New Roman" w:cs="Times New Roman"/>
          <w:szCs w:val="24"/>
        </w:rPr>
        <w:t xml:space="preserve"> ούτε την </w:t>
      </w:r>
      <w:r>
        <w:rPr>
          <w:rFonts w:eastAsia="Times New Roman"/>
          <w:bCs/>
        </w:rPr>
        <w:t xml:space="preserve">Κυβέρνηση </w:t>
      </w:r>
      <w:r w:rsidRPr="00B71FD5">
        <w:rPr>
          <w:rFonts w:eastAsia="Times New Roman"/>
          <w:bCs/>
          <w:shd w:val="clear" w:color="auto" w:fill="FFFFFF"/>
        </w:rPr>
        <w:t>δεν</w:t>
      </w:r>
      <w:r>
        <w:rPr>
          <w:rFonts w:eastAsia="Times New Roman"/>
          <w:bCs/>
        </w:rPr>
        <w:t xml:space="preserve"> είχε ενημερώσει-, α</w:t>
      </w:r>
      <w:r w:rsidRPr="00B71FD5">
        <w:rPr>
          <w:rFonts w:eastAsia="Times New Roman"/>
          <w:bCs/>
        </w:rPr>
        <w:t>λλά</w:t>
      </w:r>
      <w:r>
        <w:rPr>
          <w:rFonts w:eastAsia="Times New Roman"/>
          <w:bCs/>
        </w:rPr>
        <w:t xml:space="preserve"> σύμπασα η </w:t>
      </w:r>
      <w:r w:rsidRPr="00B71FD5">
        <w:rPr>
          <w:rFonts w:eastAsia="Times New Roman"/>
          <w:bCs/>
        </w:rPr>
        <w:t>πολιτική</w:t>
      </w:r>
      <w:r>
        <w:rPr>
          <w:rFonts w:eastAsia="Times New Roman"/>
          <w:bCs/>
        </w:rPr>
        <w:t xml:space="preserve"> τάξη στην Ελλάδα </w:t>
      </w:r>
      <w:r w:rsidRPr="00D81216">
        <w:rPr>
          <w:rFonts w:eastAsia="Times New Roman" w:cs="Times New Roman"/>
          <w:szCs w:val="24"/>
        </w:rPr>
        <w:t xml:space="preserve">ήταν συντεταγμένη υπέρ του </w:t>
      </w:r>
      <w:r>
        <w:rPr>
          <w:rFonts w:eastAsia="Times New Roman" w:cs="Times New Roman"/>
          <w:szCs w:val="24"/>
        </w:rPr>
        <w:t>ε</w:t>
      </w:r>
      <w:r w:rsidRPr="00D81216">
        <w:rPr>
          <w:rFonts w:eastAsia="Times New Roman" w:cs="Times New Roman"/>
          <w:szCs w:val="24"/>
        </w:rPr>
        <w:t>θνικού συμφέροντος</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Δ</w:t>
      </w:r>
      <w:r w:rsidRPr="00D81216">
        <w:rPr>
          <w:rFonts w:eastAsia="Times New Roman" w:cs="Times New Roman"/>
          <w:szCs w:val="24"/>
        </w:rPr>
        <w:t xml:space="preserve">εν θα </w:t>
      </w:r>
      <w:r>
        <w:rPr>
          <w:rFonts w:eastAsia="Times New Roman" w:cs="Times New Roman"/>
          <w:szCs w:val="24"/>
        </w:rPr>
        <w:t>είχαμε</w:t>
      </w:r>
      <w:r w:rsidRPr="00D81216">
        <w:rPr>
          <w:rFonts w:eastAsia="Times New Roman" w:cs="Times New Roman"/>
          <w:szCs w:val="24"/>
        </w:rPr>
        <w:t xml:space="preserve"> </w:t>
      </w:r>
      <w:r>
        <w:rPr>
          <w:rFonts w:eastAsia="Times New Roman" w:cs="Times New Roman"/>
          <w:szCs w:val="24"/>
        </w:rPr>
        <w:t xml:space="preserve">μια </w:t>
      </w:r>
      <w:r>
        <w:rPr>
          <w:rFonts w:eastAsia="Times New Roman" w:cs="Times New Roman"/>
          <w:szCs w:val="24"/>
        </w:rPr>
        <w:lastRenderedPageBreak/>
        <w:t>καλύτερη συμφωνία την οποία ί</w:t>
      </w:r>
      <w:r w:rsidRPr="00D81216">
        <w:rPr>
          <w:rFonts w:eastAsia="Times New Roman" w:cs="Times New Roman"/>
          <w:szCs w:val="24"/>
        </w:rPr>
        <w:t>σως θα μπορούσαμε όλοι να ψηφίσουμε</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Γ</w:t>
      </w:r>
      <w:r w:rsidRPr="00D81216">
        <w:rPr>
          <w:rFonts w:eastAsia="Times New Roman" w:cs="Times New Roman"/>
          <w:szCs w:val="24"/>
        </w:rPr>
        <w:t xml:space="preserve">ιατί θυσιάζονται εν </w:t>
      </w:r>
      <w:proofErr w:type="spellStart"/>
      <w:r w:rsidRPr="00D81216">
        <w:rPr>
          <w:rFonts w:eastAsia="Times New Roman" w:cs="Times New Roman"/>
          <w:szCs w:val="24"/>
        </w:rPr>
        <w:t>ονόματι</w:t>
      </w:r>
      <w:proofErr w:type="spellEnd"/>
      <w:r w:rsidRPr="00D81216">
        <w:rPr>
          <w:rFonts w:eastAsia="Times New Roman" w:cs="Times New Roman"/>
          <w:szCs w:val="24"/>
        </w:rPr>
        <w:t xml:space="preserve"> του </w:t>
      </w:r>
      <w:r>
        <w:rPr>
          <w:rFonts w:eastAsia="Times New Roman" w:cs="Times New Roman"/>
          <w:szCs w:val="24"/>
        </w:rPr>
        <w:t>μικροκομματικού σας οφέλους</w:t>
      </w:r>
      <w:r w:rsidRPr="00D81216">
        <w:rPr>
          <w:rFonts w:eastAsia="Times New Roman" w:cs="Times New Roman"/>
          <w:szCs w:val="24"/>
        </w:rPr>
        <w:t xml:space="preserve"> όλα αυτά</w:t>
      </w:r>
      <w:r>
        <w:rPr>
          <w:rFonts w:eastAsia="Times New Roman" w:cs="Times New Roman"/>
          <w:szCs w:val="24"/>
        </w:rPr>
        <w:t xml:space="preserve">; </w:t>
      </w:r>
    </w:p>
    <w:p w14:paraId="0645323A" w14:textId="77777777" w:rsidR="00C04CE1" w:rsidRDefault="00722F08">
      <w:pPr>
        <w:spacing w:after="0"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w:t>
      </w:r>
      <w:r w:rsidRPr="00D81216">
        <w:rPr>
          <w:rFonts w:eastAsia="Times New Roman" w:cs="Times New Roman"/>
          <w:szCs w:val="24"/>
        </w:rPr>
        <w:t xml:space="preserve"> δεν θέλω να καταναλώσω </w:t>
      </w:r>
      <w:r>
        <w:rPr>
          <w:rFonts w:eastAsia="Times New Roman" w:cs="Times New Roman"/>
          <w:szCs w:val="24"/>
        </w:rPr>
        <w:t xml:space="preserve">τον </w:t>
      </w:r>
      <w:r w:rsidRPr="00D81216">
        <w:rPr>
          <w:rFonts w:eastAsia="Times New Roman" w:cs="Times New Roman"/>
          <w:szCs w:val="24"/>
        </w:rPr>
        <w:t>χρόνο</w:t>
      </w:r>
      <w:r>
        <w:rPr>
          <w:rFonts w:eastAsia="Times New Roman" w:cs="Times New Roman"/>
          <w:szCs w:val="24"/>
        </w:rPr>
        <w:t>. Υ</w:t>
      </w:r>
      <w:r w:rsidRPr="00D81216">
        <w:rPr>
          <w:rFonts w:eastAsia="Times New Roman" w:cs="Times New Roman"/>
          <w:szCs w:val="24"/>
        </w:rPr>
        <w:t>πάρχουν άλλα θέμ</w:t>
      </w:r>
      <w:r>
        <w:rPr>
          <w:rFonts w:eastAsia="Times New Roman" w:cs="Times New Roman"/>
          <w:szCs w:val="24"/>
        </w:rPr>
        <w:t>ατα για τα οποία δεν αντέχει καν σ</w:t>
      </w:r>
      <w:r w:rsidRPr="00D81216">
        <w:rPr>
          <w:rFonts w:eastAsia="Times New Roman" w:cs="Times New Roman"/>
          <w:szCs w:val="24"/>
        </w:rPr>
        <w:t>την οποιαδήποτε κριτική το κυβερνητικό έργο</w:t>
      </w:r>
      <w:r>
        <w:rPr>
          <w:rFonts w:eastAsia="Times New Roman" w:cs="Times New Roman"/>
          <w:szCs w:val="24"/>
        </w:rPr>
        <w:t>. Η</w:t>
      </w:r>
      <w:r w:rsidRPr="00D81216">
        <w:rPr>
          <w:rFonts w:eastAsia="Times New Roman" w:cs="Times New Roman"/>
          <w:szCs w:val="24"/>
        </w:rPr>
        <w:t xml:space="preserve"> δημ</w:t>
      </w:r>
      <w:r>
        <w:rPr>
          <w:rFonts w:eastAsia="Times New Roman" w:cs="Times New Roman"/>
          <w:szCs w:val="24"/>
        </w:rPr>
        <w:t>όσια ασφάλεια είναι ένα από αυτά,</w:t>
      </w:r>
      <w:r w:rsidRPr="00D81216">
        <w:rPr>
          <w:rFonts w:eastAsia="Times New Roman" w:cs="Times New Roman"/>
          <w:szCs w:val="24"/>
        </w:rPr>
        <w:t xml:space="preserve"> η ασφάλεια του </w:t>
      </w:r>
      <w:r>
        <w:rPr>
          <w:rFonts w:eastAsia="Times New Roman" w:cs="Times New Roman"/>
          <w:szCs w:val="24"/>
        </w:rPr>
        <w:t>π</w:t>
      </w:r>
      <w:r w:rsidRPr="00D81216">
        <w:rPr>
          <w:rFonts w:eastAsia="Times New Roman" w:cs="Times New Roman"/>
          <w:szCs w:val="24"/>
        </w:rPr>
        <w:t>ολίτη</w:t>
      </w:r>
      <w:r>
        <w:rPr>
          <w:rFonts w:eastAsia="Times New Roman" w:cs="Times New Roman"/>
          <w:szCs w:val="24"/>
        </w:rPr>
        <w:t>,</w:t>
      </w:r>
      <w:r w:rsidRPr="00D81216">
        <w:rPr>
          <w:rFonts w:eastAsia="Times New Roman" w:cs="Times New Roman"/>
          <w:szCs w:val="24"/>
        </w:rPr>
        <w:t xml:space="preserve"> το δημοκρατικό του </w:t>
      </w:r>
      <w:r>
        <w:rPr>
          <w:rFonts w:eastAsia="Times New Roman" w:cs="Times New Roman"/>
          <w:szCs w:val="24"/>
        </w:rPr>
        <w:t>-</w:t>
      </w:r>
      <w:r w:rsidRPr="00D81216">
        <w:rPr>
          <w:rFonts w:eastAsia="Times New Roman" w:cs="Times New Roman"/>
          <w:szCs w:val="24"/>
        </w:rPr>
        <w:t xml:space="preserve">το </w:t>
      </w:r>
      <w:r>
        <w:rPr>
          <w:rFonts w:eastAsia="Times New Roman" w:cs="Times New Roman"/>
          <w:szCs w:val="24"/>
        </w:rPr>
        <w:t xml:space="preserve">απόλυτα </w:t>
      </w:r>
      <w:r w:rsidRPr="00D81216">
        <w:rPr>
          <w:rFonts w:eastAsia="Times New Roman" w:cs="Times New Roman"/>
          <w:szCs w:val="24"/>
        </w:rPr>
        <w:t>δημοκρατικό το</w:t>
      </w:r>
      <w:r>
        <w:rPr>
          <w:rFonts w:eastAsia="Times New Roman" w:cs="Times New Roman"/>
          <w:szCs w:val="24"/>
        </w:rPr>
        <w:t>υ-</w:t>
      </w:r>
      <w:r w:rsidRPr="00D81216">
        <w:rPr>
          <w:rFonts w:eastAsia="Times New Roman" w:cs="Times New Roman"/>
          <w:szCs w:val="24"/>
        </w:rPr>
        <w:t xml:space="preserve"> δικαίωμα να κυκλοφορεί ελεύθερος</w:t>
      </w:r>
      <w:r>
        <w:rPr>
          <w:rFonts w:eastAsia="Times New Roman" w:cs="Times New Roman"/>
          <w:szCs w:val="24"/>
        </w:rPr>
        <w:t>,</w:t>
      </w:r>
      <w:r w:rsidRPr="00D81216">
        <w:rPr>
          <w:rFonts w:eastAsia="Times New Roman" w:cs="Times New Roman"/>
          <w:szCs w:val="24"/>
        </w:rPr>
        <w:t xml:space="preserve"> να μην απειλείται η ζωή </w:t>
      </w:r>
      <w:r>
        <w:rPr>
          <w:rFonts w:eastAsia="Times New Roman" w:cs="Times New Roman"/>
          <w:szCs w:val="24"/>
        </w:rPr>
        <w:t xml:space="preserve">του, </w:t>
      </w:r>
      <w:r w:rsidRPr="00D81216">
        <w:rPr>
          <w:rFonts w:eastAsia="Times New Roman" w:cs="Times New Roman"/>
          <w:szCs w:val="24"/>
        </w:rPr>
        <w:t>η περιουσία του</w:t>
      </w:r>
      <w:r>
        <w:rPr>
          <w:rFonts w:eastAsia="Times New Roman" w:cs="Times New Roman"/>
          <w:szCs w:val="24"/>
        </w:rPr>
        <w:t>,</w:t>
      </w:r>
      <w:r w:rsidRPr="00D81216">
        <w:rPr>
          <w:rFonts w:eastAsia="Times New Roman" w:cs="Times New Roman"/>
          <w:szCs w:val="24"/>
        </w:rPr>
        <w:t xml:space="preserve"> το δικαίωμα στην προσωπικότητ</w:t>
      </w:r>
      <w:r>
        <w:rPr>
          <w:rFonts w:eastAsia="Times New Roman" w:cs="Times New Roman"/>
          <w:szCs w:val="24"/>
        </w:rPr>
        <w:t xml:space="preserve">ά του. Όλα αυτά αυτή η </w:t>
      </w:r>
      <w:r>
        <w:rPr>
          <w:rFonts w:eastAsia="Times New Roman"/>
          <w:bCs/>
        </w:rPr>
        <w:t>Κυβέρνηση</w:t>
      </w:r>
      <w:r>
        <w:rPr>
          <w:rFonts w:eastAsia="Times New Roman" w:cs="Times New Roman"/>
          <w:szCs w:val="24"/>
        </w:rPr>
        <w:t xml:space="preserve"> τα </w:t>
      </w:r>
      <w:r w:rsidRPr="00773379">
        <w:rPr>
          <w:rFonts w:eastAsia="Times New Roman"/>
          <w:bCs/>
        </w:rPr>
        <w:t>έχει</w:t>
      </w:r>
      <w:r>
        <w:rPr>
          <w:rFonts w:eastAsia="Times New Roman"/>
          <w:bCs/>
        </w:rPr>
        <w:t xml:space="preserve"> παραγνωρίσει</w:t>
      </w:r>
      <w:r>
        <w:rPr>
          <w:rFonts w:eastAsia="Times New Roman" w:cs="Times New Roman"/>
          <w:szCs w:val="24"/>
        </w:rPr>
        <w:t xml:space="preserve"> επ’ </w:t>
      </w:r>
      <w:proofErr w:type="spellStart"/>
      <w:r>
        <w:rPr>
          <w:rFonts w:eastAsia="Times New Roman" w:cs="Times New Roman"/>
          <w:szCs w:val="24"/>
        </w:rPr>
        <w:t>ονόματι</w:t>
      </w:r>
      <w:proofErr w:type="spellEnd"/>
      <w:r w:rsidRPr="00D81216">
        <w:rPr>
          <w:rFonts w:eastAsia="Times New Roman" w:cs="Times New Roman"/>
          <w:szCs w:val="24"/>
        </w:rPr>
        <w:t xml:space="preserve"> των </w:t>
      </w:r>
      <w:r>
        <w:rPr>
          <w:rFonts w:eastAsia="Times New Roman" w:cs="Times New Roman"/>
          <w:szCs w:val="24"/>
        </w:rPr>
        <w:t>«</w:t>
      </w:r>
      <w:r w:rsidRPr="00D81216">
        <w:rPr>
          <w:rFonts w:eastAsia="Times New Roman" w:cs="Times New Roman"/>
          <w:szCs w:val="24"/>
        </w:rPr>
        <w:t>δικαιωμάτων</w:t>
      </w:r>
      <w:r>
        <w:rPr>
          <w:rFonts w:eastAsia="Times New Roman" w:cs="Times New Roman"/>
          <w:szCs w:val="24"/>
        </w:rPr>
        <w:t>»</w:t>
      </w:r>
      <w:r w:rsidRPr="00D81216">
        <w:rPr>
          <w:rFonts w:eastAsia="Times New Roman" w:cs="Times New Roman"/>
          <w:szCs w:val="24"/>
        </w:rPr>
        <w:t xml:space="preserve"> κάποι</w:t>
      </w:r>
      <w:r>
        <w:rPr>
          <w:rFonts w:eastAsia="Times New Roman" w:cs="Times New Roman"/>
          <w:szCs w:val="24"/>
        </w:rPr>
        <w:t>ω</w:t>
      </w:r>
      <w:r w:rsidRPr="00D81216">
        <w:rPr>
          <w:rFonts w:eastAsia="Times New Roman" w:cs="Times New Roman"/>
          <w:szCs w:val="24"/>
        </w:rPr>
        <w:t xml:space="preserve">ν </w:t>
      </w:r>
      <w:r>
        <w:rPr>
          <w:rFonts w:eastAsia="Times New Roman" w:cs="Times New Roman"/>
          <w:szCs w:val="24"/>
        </w:rPr>
        <w:t xml:space="preserve">ολίγων, </w:t>
      </w:r>
      <w:r w:rsidRPr="00D81216">
        <w:rPr>
          <w:rFonts w:eastAsia="Times New Roman" w:cs="Times New Roman"/>
          <w:szCs w:val="24"/>
        </w:rPr>
        <w:t xml:space="preserve">που </w:t>
      </w:r>
      <w:r w:rsidRPr="002C2937">
        <w:rPr>
          <w:rFonts w:eastAsia="Times New Roman" w:cs="Times New Roman"/>
          <w:bCs/>
          <w:shd w:val="clear" w:color="auto" w:fill="FFFFFF"/>
        </w:rPr>
        <w:t xml:space="preserve">μπορούν </w:t>
      </w:r>
      <w:r w:rsidRPr="00D81216">
        <w:rPr>
          <w:rFonts w:eastAsia="Times New Roman" w:cs="Times New Roman"/>
          <w:szCs w:val="24"/>
        </w:rPr>
        <w:t>να διαδηλώνουν</w:t>
      </w:r>
      <w:r>
        <w:rPr>
          <w:rFonts w:eastAsia="Times New Roman" w:cs="Times New Roman"/>
          <w:szCs w:val="24"/>
        </w:rPr>
        <w:t>,</w:t>
      </w:r>
      <w:r w:rsidRPr="00D81216">
        <w:rPr>
          <w:rFonts w:eastAsia="Times New Roman" w:cs="Times New Roman"/>
          <w:szCs w:val="24"/>
        </w:rPr>
        <w:t xml:space="preserve"> να σπάνε</w:t>
      </w:r>
      <w:r>
        <w:rPr>
          <w:rFonts w:eastAsia="Times New Roman" w:cs="Times New Roman"/>
          <w:szCs w:val="24"/>
        </w:rPr>
        <w:t>,</w:t>
      </w:r>
      <w:r w:rsidRPr="00D81216">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φέρονται με όποιον τρόπο θέλουν, με όποιον τρόπο κρίνουν </w:t>
      </w:r>
      <w:r w:rsidRPr="00D81216">
        <w:rPr>
          <w:rFonts w:eastAsia="Times New Roman" w:cs="Times New Roman"/>
          <w:szCs w:val="24"/>
        </w:rPr>
        <w:t>και να βεβηλώνουν ακόμα και τη μνήμη των θυμάτων</w:t>
      </w:r>
      <w:r>
        <w:rPr>
          <w:rFonts w:eastAsia="Times New Roman" w:cs="Times New Roman"/>
          <w:szCs w:val="24"/>
        </w:rPr>
        <w:t xml:space="preserve"> τους. Επ’ </w:t>
      </w:r>
      <w:proofErr w:type="spellStart"/>
      <w:r>
        <w:rPr>
          <w:rFonts w:eastAsia="Times New Roman" w:cs="Times New Roman"/>
          <w:szCs w:val="24"/>
        </w:rPr>
        <w:t>ονόματι</w:t>
      </w:r>
      <w:proofErr w:type="spellEnd"/>
      <w:r w:rsidRPr="00D81216">
        <w:rPr>
          <w:rFonts w:eastAsia="Times New Roman" w:cs="Times New Roman"/>
          <w:szCs w:val="24"/>
        </w:rPr>
        <w:t xml:space="preserve"> των </w:t>
      </w:r>
      <w:r>
        <w:rPr>
          <w:rFonts w:eastAsia="Times New Roman" w:cs="Times New Roman"/>
          <w:szCs w:val="24"/>
        </w:rPr>
        <w:t>«</w:t>
      </w:r>
      <w:r w:rsidRPr="00D81216">
        <w:rPr>
          <w:rFonts w:eastAsia="Times New Roman" w:cs="Times New Roman"/>
          <w:szCs w:val="24"/>
        </w:rPr>
        <w:t>δικαιωμάτων</w:t>
      </w:r>
      <w:r>
        <w:rPr>
          <w:rFonts w:eastAsia="Times New Roman" w:cs="Times New Roman"/>
          <w:szCs w:val="24"/>
        </w:rPr>
        <w:t>»</w:t>
      </w:r>
      <w:r w:rsidRPr="00D81216">
        <w:rPr>
          <w:rFonts w:eastAsia="Times New Roman" w:cs="Times New Roman"/>
          <w:szCs w:val="24"/>
        </w:rPr>
        <w:t xml:space="preserve"> αυτών η </w:t>
      </w:r>
      <w:r>
        <w:rPr>
          <w:rFonts w:eastAsia="Times New Roman" w:cs="Times New Roman"/>
          <w:szCs w:val="24"/>
        </w:rPr>
        <w:t>Κυβέρνηση</w:t>
      </w:r>
      <w:r w:rsidRPr="00D81216">
        <w:rPr>
          <w:rFonts w:eastAsia="Times New Roman" w:cs="Times New Roman"/>
          <w:szCs w:val="24"/>
        </w:rPr>
        <w:t xml:space="preserve"> αυτή έχει θυσιάσει τα δημοκρατικά δικαιώματα των πολλών</w:t>
      </w:r>
      <w:r>
        <w:rPr>
          <w:rFonts w:eastAsia="Times New Roman" w:cs="Times New Roman"/>
          <w:szCs w:val="24"/>
        </w:rPr>
        <w:t>.</w:t>
      </w:r>
    </w:p>
    <w:p w14:paraId="0645323B"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 xml:space="preserve">Αυτό </w:t>
      </w:r>
      <w:r w:rsidRPr="00DF7ACC">
        <w:rPr>
          <w:rFonts w:eastAsia="Times New Roman" w:cs="Times New Roman"/>
          <w:bCs/>
          <w:shd w:val="clear" w:color="auto" w:fill="FFFFFF"/>
        </w:rPr>
        <w:t>γιατί</w:t>
      </w:r>
      <w:r>
        <w:rPr>
          <w:rFonts w:eastAsia="Times New Roman" w:cs="Times New Roman"/>
          <w:szCs w:val="24"/>
        </w:rPr>
        <w:t xml:space="preserve"> γίνεται; </w:t>
      </w:r>
      <w:r w:rsidRPr="00DF7ACC">
        <w:rPr>
          <w:rFonts w:eastAsia="Times New Roman" w:cs="Times New Roman"/>
          <w:bCs/>
          <w:shd w:val="clear" w:color="auto" w:fill="FFFFFF"/>
        </w:rPr>
        <w:t>Γιατί</w:t>
      </w:r>
      <w:r>
        <w:rPr>
          <w:rFonts w:eastAsia="Times New Roman" w:cs="Times New Roman"/>
          <w:szCs w:val="24"/>
        </w:rPr>
        <w:t xml:space="preserve"> </w:t>
      </w:r>
      <w:r w:rsidRPr="00D81216">
        <w:rPr>
          <w:rFonts w:eastAsia="Times New Roman" w:cs="Times New Roman"/>
          <w:szCs w:val="24"/>
        </w:rPr>
        <w:t>υπάρχει αυτή η θεσμική α</w:t>
      </w:r>
      <w:r>
        <w:rPr>
          <w:rFonts w:eastAsia="Times New Roman" w:cs="Times New Roman"/>
          <w:szCs w:val="24"/>
        </w:rPr>
        <w:t xml:space="preserve">υθαιρεσία; Θα σας απαντήσω. </w:t>
      </w:r>
      <w:r w:rsidRPr="000F4B2C">
        <w:rPr>
          <w:rFonts w:eastAsia="Times New Roman"/>
          <w:bCs/>
          <w:shd w:val="clear" w:color="auto" w:fill="FFFFFF"/>
        </w:rPr>
        <w:t>Νομίζω</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σαφές. Φαίνεται, </w:t>
      </w:r>
      <w:r w:rsidRPr="00D81216">
        <w:rPr>
          <w:rFonts w:eastAsia="Times New Roman" w:cs="Times New Roman"/>
          <w:szCs w:val="24"/>
        </w:rPr>
        <w:t>όταν μι</w:t>
      </w:r>
      <w:r w:rsidRPr="00D81216">
        <w:rPr>
          <w:rFonts w:eastAsia="Times New Roman" w:cs="Times New Roman"/>
          <w:szCs w:val="24"/>
        </w:rPr>
        <w:lastRenderedPageBreak/>
        <w:t xml:space="preserve">λάει ο </w:t>
      </w:r>
      <w:r>
        <w:rPr>
          <w:rFonts w:eastAsia="Times New Roman" w:cs="Times New Roman"/>
          <w:szCs w:val="24"/>
        </w:rPr>
        <w:t xml:space="preserve">Πρωθυπουργός. Η εντύπωση </w:t>
      </w:r>
      <w:r w:rsidRPr="008F0891">
        <w:rPr>
          <w:rFonts w:eastAsia="Times New Roman" w:cs="Times New Roman"/>
          <w:bCs/>
          <w:shd w:val="clear" w:color="auto" w:fill="FFFFFF"/>
        </w:rPr>
        <w:t>που</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η </w:t>
      </w:r>
      <w:r>
        <w:rPr>
          <w:rFonts w:eastAsia="Times New Roman"/>
          <w:bCs/>
        </w:rPr>
        <w:t>Κυβέρνηση,</w:t>
      </w:r>
      <w:r>
        <w:rPr>
          <w:rFonts w:eastAsia="Times New Roman" w:cs="Times New Roman"/>
          <w:szCs w:val="24"/>
        </w:rPr>
        <w:t xml:space="preserve"> </w:t>
      </w:r>
      <w:r w:rsidRPr="00416E19">
        <w:rPr>
          <w:rFonts w:eastAsia="Times New Roman"/>
          <w:szCs w:val="24"/>
        </w:rPr>
        <w:t>κυρίες και κύριοι συνάδελφοι</w:t>
      </w:r>
      <w:r>
        <w:rPr>
          <w:rFonts w:eastAsia="Times New Roman" w:cs="Times New Roman"/>
          <w:szCs w:val="24"/>
        </w:rPr>
        <w:t xml:space="preserve">, η εντύπωση </w:t>
      </w:r>
      <w:r w:rsidRPr="008F0891">
        <w:rPr>
          <w:rFonts w:eastAsia="Times New Roman" w:cs="Times New Roman"/>
          <w:bCs/>
          <w:shd w:val="clear" w:color="auto" w:fill="FFFFFF"/>
        </w:rPr>
        <w:t>που</w:t>
      </w:r>
      <w:r>
        <w:rPr>
          <w:rFonts w:eastAsia="Times New Roman" w:cs="Times New Roman"/>
          <w:szCs w:val="24"/>
        </w:rPr>
        <w:t xml:space="preserve"> ίσως </w:t>
      </w:r>
      <w:r w:rsidRPr="00773379">
        <w:rPr>
          <w:rFonts w:eastAsia="Times New Roman"/>
          <w:bCs/>
        </w:rPr>
        <w:t>έχει</w:t>
      </w:r>
      <w:r>
        <w:rPr>
          <w:rFonts w:eastAsia="Times New Roman" w:cs="Times New Roman"/>
          <w:szCs w:val="24"/>
        </w:rPr>
        <w:t xml:space="preserve"> </w:t>
      </w:r>
      <w:r w:rsidRPr="00D81216">
        <w:rPr>
          <w:rFonts w:eastAsia="Times New Roman" w:cs="Times New Roman"/>
          <w:szCs w:val="24"/>
        </w:rPr>
        <w:t xml:space="preserve">ένα κομμάτι του ΣΥΡΙΖΑ </w:t>
      </w:r>
      <w:r>
        <w:rPr>
          <w:rFonts w:eastAsia="Times New Roman" w:cs="Times New Roman"/>
          <w:szCs w:val="24"/>
        </w:rPr>
        <w:t>-</w:t>
      </w:r>
      <w:r w:rsidRPr="00D81216">
        <w:rPr>
          <w:rFonts w:eastAsia="Times New Roman" w:cs="Times New Roman"/>
          <w:szCs w:val="24"/>
        </w:rPr>
        <w:t xml:space="preserve">όχι μικρό </w:t>
      </w:r>
      <w:r>
        <w:rPr>
          <w:rFonts w:eastAsia="Times New Roman" w:cs="Times New Roman"/>
          <w:szCs w:val="24"/>
        </w:rPr>
        <w:t xml:space="preserve">τολμώ να πω- </w:t>
      </w:r>
      <w:r w:rsidRPr="00D81216">
        <w:rPr>
          <w:rFonts w:eastAsia="Times New Roman" w:cs="Times New Roman"/>
          <w:szCs w:val="24"/>
        </w:rPr>
        <w:t xml:space="preserve">είναι ότι συνομιλεί κατευθείαν </w:t>
      </w:r>
      <w:r>
        <w:rPr>
          <w:rFonts w:eastAsia="Times New Roman" w:cs="Times New Roman"/>
          <w:szCs w:val="24"/>
        </w:rPr>
        <w:t xml:space="preserve">με τον λαό, </w:t>
      </w:r>
      <w:r w:rsidRPr="00D81216">
        <w:rPr>
          <w:rFonts w:eastAsia="Times New Roman" w:cs="Times New Roman"/>
          <w:szCs w:val="24"/>
        </w:rPr>
        <w:t>εκπροσωπεί το</w:t>
      </w:r>
      <w:r>
        <w:rPr>
          <w:rFonts w:eastAsia="Times New Roman" w:cs="Times New Roman"/>
          <w:szCs w:val="24"/>
        </w:rPr>
        <w:t>ν</w:t>
      </w:r>
      <w:r w:rsidRPr="00D81216">
        <w:rPr>
          <w:rFonts w:eastAsia="Times New Roman" w:cs="Times New Roman"/>
          <w:szCs w:val="24"/>
        </w:rPr>
        <w:t xml:space="preserve"> λαό με </w:t>
      </w:r>
      <w:r>
        <w:rPr>
          <w:rFonts w:eastAsia="Times New Roman" w:cs="Times New Roman"/>
          <w:szCs w:val="24"/>
        </w:rPr>
        <w:t>μια</w:t>
      </w:r>
      <w:r w:rsidRPr="00D81216">
        <w:rPr>
          <w:rFonts w:eastAsia="Times New Roman" w:cs="Times New Roman"/>
          <w:szCs w:val="24"/>
        </w:rPr>
        <w:t xml:space="preserve"> σχέση ευθεία</w:t>
      </w:r>
      <w:r>
        <w:rPr>
          <w:rFonts w:eastAsia="Times New Roman" w:cs="Times New Roman"/>
          <w:szCs w:val="24"/>
        </w:rPr>
        <w:t>,</w:t>
      </w:r>
      <w:r w:rsidRPr="00D81216">
        <w:rPr>
          <w:rFonts w:eastAsia="Times New Roman" w:cs="Times New Roman"/>
          <w:szCs w:val="24"/>
        </w:rPr>
        <w:t xml:space="preserve"> η οποία δεν περνάει μέσα από τη βάσαν</w:t>
      </w:r>
      <w:r>
        <w:rPr>
          <w:rFonts w:eastAsia="Times New Roman" w:cs="Times New Roman"/>
          <w:szCs w:val="24"/>
        </w:rPr>
        <w:t>ο</w:t>
      </w:r>
      <w:r w:rsidRPr="00D81216">
        <w:rPr>
          <w:rFonts w:eastAsia="Times New Roman" w:cs="Times New Roman"/>
          <w:szCs w:val="24"/>
        </w:rPr>
        <w:t xml:space="preserve"> των ισορροπιών </w:t>
      </w:r>
      <w:r>
        <w:rPr>
          <w:rFonts w:eastAsia="Times New Roman" w:cs="Times New Roman"/>
          <w:szCs w:val="24"/>
        </w:rPr>
        <w:t>και των θ</w:t>
      </w:r>
      <w:r w:rsidRPr="00D81216">
        <w:rPr>
          <w:rFonts w:eastAsia="Times New Roman" w:cs="Times New Roman"/>
          <w:szCs w:val="24"/>
        </w:rPr>
        <w:t xml:space="preserve">εσμών μιας σύγχρονης αστικής </w:t>
      </w:r>
      <w:r>
        <w:rPr>
          <w:rFonts w:eastAsia="Times New Roman" w:cs="Times New Roman"/>
          <w:szCs w:val="24"/>
        </w:rPr>
        <w:t>δ</w:t>
      </w:r>
      <w:r w:rsidRPr="00D81216">
        <w:rPr>
          <w:rFonts w:eastAsia="Times New Roman" w:cs="Times New Roman"/>
          <w:szCs w:val="24"/>
        </w:rPr>
        <w:t>ημοκρατίας</w:t>
      </w:r>
      <w:r>
        <w:rPr>
          <w:rFonts w:eastAsia="Times New Roman" w:cs="Times New Roman"/>
          <w:szCs w:val="24"/>
        </w:rPr>
        <w:t xml:space="preserve">. </w:t>
      </w:r>
    </w:p>
    <w:p w14:paraId="0645323C"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 xml:space="preserve">Όταν κάποτε </w:t>
      </w:r>
      <w:proofErr w:type="spellStart"/>
      <w:r>
        <w:rPr>
          <w:rFonts w:eastAsia="Times New Roman" w:cs="Times New Roman"/>
          <w:szCs w:val="24"/>
        </w:rPr>
        <w:t>ελέχθη</w:t>
      </w:r>
      <w:proofErr w:type="spellEnd"/>
      <w:r>
        <w:rPr>
          <w:rFonts w:eastAsia="Times New Roman" w:cs="Times New Roman"/>
          <w:szCs w:val="24"/>
        </w:rPr>
        <w:t xml:space="preserve">, </w:t>
      </w:r>
      <w:r w:rsidRPr="00D81216">
        <w:rPr>
          <w:rFonts w:eastAsia="Times New Roman" w:cs="Times New Roman"/>
          <w:szCs w:val="24"/>
        </w:rPr>
        <w:t>εδώ και</w:t>
      </w:r>
      <w:r>
        <w:rPr>
          <w:rFonts w:eastAsia="Times New Roman" w:cs="Times New Roman"/>
          <w:szCs w:val="24"/>
        </w:rPr>
        <w:t xml:space="preserve"> περίπου ένα χρόνο, </w:t>
      </w:r>
      <w:r w:rsidRPr="00D81216">
        <w:rPr>
          <w:rFonts w:eastAsia="Times New Roman" w:cs="Times New Roman"/>
          <w:szCs w:val="24"/>
        </w:rPr>
        <w:t xml:space="preserve">από υπό ευρεία έννοια στέλεχος του ΣΥΡΙΖΑ ότι </w:t>
      </w:r>
      <w:r>
        <w:rPr>
          <w:rFonts w:eastAsia="Times New Roman" w:cs="Times New Roman"/>
          <w:szCs w:val="24"/>
        </w:rPr>
        <w:t>«</w:t>
      </w:r>
      <w:r w:rsidRPr="00D81216">
        <w:rPr>
          <w:rFonts w:eastAsia="Times New Roman" w:cs="Times New Roman"/>
          <w:szCs w:val="24"/>
        </w:rPr>
        <w:t xml:space="preserve">έχουμε την </w:t>
      </w:r>
      <w:r>
        <w:rPr>
          <w:rFonts w:eastAsia="Times New Roman" w:cs="Times New Roman"/>
          <w:szCs w:val="24"/>
        </w:rPr>
        <w:t>Κυβέρνηση</w:t>
      </w:r>
      <w:r w:rsidRPr="00D81216">
        <w:rPr>
          <w:rFonts w:eastAsia="Times New Roman" w:cs="Times New Roman"/>
          <w:szCs w:val="24"/>
        </w:rPr>
        <w:t xml:space="preserve"> αλλά δεν έχουμε την εξουσία </w:t>
      </w:r>
      <w:r w:rsidRPr="00F331DF">
        <w:rPr>
          <w:rFonts w:eastAsia="Times New Roman"/>
          <w:bCs/>
        </w:rPr>
        <w:t>και</w:t>
      </w:r>
      <w:r>
        <w:rPr>
          <w:rFonts w:eastAsia="Times New Roman" w:cs="Times New Roman"/>
          <w:szCs w:val="24"/>
        </w:rPr>
        <w:t xml:space="preserve"> το κράτος»</w:t>
      </w:r>
      <w:r w:rsidRPr="00D81216">
        <w:rPr>
          <w:rFonts w:eastAsia="Times New Roman" w:cs="Times New Roman"/>
          <w:szCs w:val="24"/>
        </w:rPr>
        <w:t xml:space="preserve"> εννοούσε </w:t>
      </w:r>
      <w:r>
        <w:rPr>
          <w:rFonts w:eastAsia="Times New Roman" w:cs="Times New Roman"/>
          <w:szCs w:val="24"/>
        </w:rPr>
        <w:t>α</w:t>
      </w:r>
      <w:r w:rsidRPr="00D81216">
        <w:rPr>
          <w:rFonts w:eastAsia="Times New Roman" w:cs="Times New Roman"/>
          <w:szCs w:val="24"/>
        </w:rPr>
        <w:t>κριβώς αυτό το πράγμα</w:t>
      </w:r>
      <w:r>
        <w:rPr>
          <w:rFonts w:eastAsia="Times New Roman" w:cs="Times New Roman"/>
          <w:szCs w:val="24"/>
        </w:rPr>
        <w:t xml:space="preserve">: μια αντίληψη </w:t>
      </w:r>
      <w:proofErr w:type="spellStart"/>
      <w:r>
        <w:rPr>
          <w:rFonts w:eastAsia="Times New Roman" w:cs="Times New Roman"/>
          <w:szCs w:val="24"/>
        </w:rPr>
        <w:t>εργαλειοποίησης</w:t>
      </w:r>
      <w:proofErr w:type="spellEnd"/>
      <w:r>
        <w:rPr>
          <w:rFonts w:eastAsia="Times New Roman" w:cs="Times New Roman"/>
          <w:szCs w:val="24"/>
        </w:rPr>
        <w:t xml:space="preserve"> του θεσμικού πλαισίου της δημοκρατίας επ’ </w:t>
      </w:r>
      <w:proofErr w:type="spellStart"/>
      <w:r>
        <w:rPr>
          <w:rFonts w:eastAsia="Times New Roman" w:cs="Times New Roman"/>
          <w:szCs w:val="24"/>
        </w:rPr>
        <w:t>ονόματι</w:t>
      </w:r>
      <w:proofErr w:type="spellEnd"/>
      <w:r>
        <w:rPr>
          <w:rFonts w:eastAsia="Times New Roman" w:cs="Times New Roman"/>
          <w:szCs w:val="24"/>
        </w:rPr>
        <w:t xml:space="preserve"> των δήθεν συμφερόντων του λαού, του λαού ως αόριστης ποσότητας </w:t>
      </w:r>
      <w:r w:rsidRPr="00F331DF">
        <w:rPr>
          <w:rFonts w:eastAsia="Times New Roman"/>
          <w:bCs/>
        </w:rPr>
        <w:t>και</w:t>
      </w:r>
      <w:r>
        <w:rPr>
          <w:rFonts w:eastAsia="Times New Roman" w:cs="Times New Roman"/>
          <w:szCs w:val="24"/>
        </w:rPr>
        <w:t xml:space="preserve"> </w:t>
      </w:r>
      <w:r w:rsidRPr="00D81216">
        <w:rPr>
          <w:rFonts w:eastAsia="Times New Roman" w:cs="Times New Roman"/>
          <w:szCs w:val="24"/>
        </w:rPr>
        <w:t>όχι ως συγκεκριμένων ανθρώπων</w:t>
      </w:r>
      <w:r>
        <w:rPr>
          <w:rFonts w:eastAsia="Times New Roman" w:cs="Times New Roman"/>
          <w:szCs w:val="24"/>
        </w:rPr>
        <w:t>,</w:t>
      </w:r>
      <w:r w:rsidRPr="00D81216">
        <w:rPr>
          <w:rFonts w:eastAsia="Times New Roman" w:cs="Times New Roman"/>
          <w:szCs w:val="24"/>
        </w:rPr>
        <w:t xml:space="preserve"> του καθενός με τα δικαιώματα του</w:t>
      </w:r>
      <w:r>
        <w:rPr>
          <w:rFonts w:eastAsia="Times New Roman" w:cs="Times New Roman"/>
          <w:szCs w:val="24"/>
        </w:rPr>
        <w:t>,</w:t>
      </w:r>
      <w:r w:rsidRPr="00D81216">
        <w:rPr>
          <w:rFonts w:eastAsia="Times New Roman" w:cs="Times New Roman"/>
          <w:szCs w:val="24"/>
        </w:rPr>
        <w:t xml:space="preserve"> τις υποχρε</w:t>
      </w:r>
      <w:r>
        <w:rPr>
          <w:rFonts w:eastAsia="Times New Roman" w:cs="Times New Roman"/>
          <w:szCs w:val="24"/>
        </w:rPr>
        <w:t>ώσεις του και τις ιδιαιτερότητές του,</w:t>
      </w:r>
      <w:r w:rsidRPr="00D81216">
        <w:rPr>
          <w:rFonts w:eastAsia="Times New Roman" w:cs="Times New Roman"/>
          <w:szCs w:val="24"/>
        </w:rPr>
        <w:t xml:space="preserve"> που εκπροσωπούνται σε αυτή την </w:t>
      </w:r>
      <w:r>
        <w:rPr>
          <w:rFonts w:eastAsia="Times New Roman" w:cs="Times New Roman"/>
          <w:szCs w:val="24"/>
        </w:rPr>
        <w:t>Α</w:t>
      </w:r>
      <w:r w:rsidRPr="00D81216">
        <w:rPr>
          <w:rFonts w:eastAsia="Times New Roman" w:cs="Times New Roman"/>
          <w:szCs w:val="24"/>
        </w:rPr>
        <w:t xml:space="preserve">ίθουσα μόνον από </w:t>
      </w:r>
      <w:r>
        <w:rPr>
          <w:rFonts w:eastAsia="Times New Roman" w:cs="Times New Roman"/>
          <w:szCs w:val="24"/>
        </w:rPr>
        <w:t>τον ΣΥΡΙΖΑ κ</w:t>
      </w:r>
      <w:r w:rsidRPr="00D81216">
        <w:rPr>
          <w:rFonts w:eastAsia="Times New Roman" w:cs="Times New Roman"/>
          <w:szCs w:val="24"/>
        </w:rPr>
        <w:t xml:space="preserve">αι έχουν ως </w:t>
      </w:r>
      <w:r>
        <w:rPr>
          <w:rFonts w:eastAsia="Times New Roman" w:cs="Times New Roman"/>
          <w:szCs w:val="24"/>
        </w:rPr>
        <w:t>«</w:t>
      </w:r>
      <w:r w:rsidRPr="00D81216">
        <w:rPr>
          <w:rFonts w:eastAsia="Times New Roman" w:cs="Times New Roman"/>
          <w:szCs w:val="24"/>
        </w:rPr>
        <w:t>Απόστολο Παύλο</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αυτής της επιφοίτησης</w:t>
      </w:r>
      <w:r w:rsidRPr="00D81216">
        <w:rPr>
          <w:rFonts w:eastAsia="Times New Roman" w:cs="Times New Roman"/>
          <w:szCs w:val="24"/>
        </w:rPr>
        <w:t xml:space="preserve"> τον Πρωθυπουργό και την </w:t>
      </w:r>
      <w:r>
        <w:rPr>
          <w:rFonts w:eastAsia="Times New Roman" w:cs="Times New Roman"/>
          <w:szCs w:val="24"/>
        </w:rPr>
        <w:t>Κ</w:t>
      </w:r>
      <w:r w:rsidRPr="00D81216">
        <w:rPr>
          <w:rFonts w:eastAsia="Times New Roman" w:cs="Times New Roman"/>
          <w:szCs w:val="24"/>
        </w:rPr>
        <w:t>υβέρνησ</w:t>
      </w:r>
      <w:r>
        <w:rPr>
          <w:rFonts w:eastAsia="Times New Roman" w:cs="Times New Roman"/>
          <w:szCs w:val="24"/>
        </w:rPr>
        <w:t xml:space="preserve">ή του. </w:t>
      </w:r>
    </w:p>
    <w:p w14:paraId="0645323D"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w:t>
      </w:r>
      <w:r w:rsidRPr="00833F6A">
        <w:rPr>
          <w:rFonts w:eastAsia="Times New Roman"/>
          <w:bCs/>
          <w:shd w:val="clear" w:color="auto" w:fill="FFFFFF"/>
        </w:rPr>
        <w:t>μια</w:t>
      </w:r>
      <w:r>
        <w:rPr>
          <w:rFonts w:eastAsia="Times New Roman" w:cs="Times New Roman"/>
          <w:szCs w:val="24"/>
        </w:rPr>
        <w:t xml:space="preserve"> τέτοια </w:t>
      </w:r>
      <w:r w:rsidRPr="003E5E44">
        <w:rPr>
          <w:rFonts w:eastAsia="Times New Roman"/>
          <w:bCs/>
        </w:rPr>
        <w:t>Κυβέρνηση</w:t>
      </w:r>
      <w:r>
        <w:rPr>
          <w:rFonts w:eastAsia="Times New Roman" w:cs="Times New Roman"/>
          <w:szCs w:val="24"/>
        </w:rPr>
        <w:t xml:space="preserve">, </w:t>
      </w:r>
      <w:r w:rsidRPr="00D81216">
        <w:rPr>
          <w:rFonts w:eastAsia="Times New Roman" w:cs="Times New Roman"/>
          <w:szCs w:val="24"/>
        </w:rPr>
        <w:t>η οποία όπως είπα</w:t>
      </w:r>
      <w:r>
        <w:rPr>
          <w:rFonts w:eastAsia="Times New Roman" w:cs="Times New Roman"/>
          <w:szCs w:val="24"/>
        </w:rPr>
        <w:t>με και τις προάλλες με τον κ.</w:t>
      </w:r>
      <w:r w:rsidRPr="00D81216">
        <w:rPr>
          <w:rFonts w:eastAsia="Times New Roman" w:cs="Times New Roman"/>
          <w:szCs w:val="24"/>
        </w:rPr>
        <w:t xml:space="preserve"> </w:t>
      </w:r>
      <w:r>
        <w:rPr>
          <w:rFonts w:eastAsia="Times New Roman" w:cs="Times New Roman"/>
          <w:szCs w:val="24"/>
        </w:rPr>
        <w:t>Φ</w:t>
      </w:r>
      <w:r w:rsidRPr="00D81216">
        <w:rPr>
          <w:rFonts w:eastAsia="Times New Roman" w:cs="Times New Roman"/>
          <w:szCs w:val="24"/>
        </w:rPr>
        <w:t xml:space="preserve">ίλη επικαλείται την </w:t>
      </w:r>
      <w:r>
        <w:rPr>
          <w:rFonts w:eastAsia="Times New Roman" w:cs="Times New Roman"/>
          <w:szCs w:val="24"/>
        </w:rPr>
        <w:t>Ε</w:t>
      </w:r>
      <w:r w:rsidRPr="00745524">
        <w:rPr>
          <w:rFonts w:eastAsia="Times New Roman" w:cs="Times New Roman"/>
          <w:szCs w:val="24"/>
        </w:rPr>
        <w:t>πιφάνεια</w:t>
      </w:r>
      <w:r w:rsidRPr="00D81216">
        <w:rPr>
          <w:rFonts w:eastAsia="Times New Roman" w:cs="Times New Roman"/>
          <w:szCs w:val="24"/>
        </w:rPr>
        <w:t xml:space="preserve"> και δεν </w:t>
      </w:r>
      <w:r>
        <w:rPr>
          <w:rFonts w:eastAsia="Times New Roman" w:cs="Times New Roman"/>
          <w:szCs w:val="24"/>
        </w:rPr>
        <w:t>δέχεται τον δημοκρατικό διάλογο,</w:t>
      </w:r>
      <w:r w:rsidRPr="00D81216">
        <w:rPr>
          <w:rFonts w:eastAsia="Times New Roman" w:cs="Times New Roman"/>
          <w:szCs w:val="24"/>
        </w:rPr>
        <w:t xml:space="preserve"> δεν αντιλαμβάνεται τα υπόλοιπα κόμματα ως συνομιλητές και συνοδοιπόρους</w:t>
      </w:r>
      <w:r>
        <w:rPr>
          <w:rFonts w:eastAsia="Times New Roman" w:cs="Times New Roman"/>
          <w:szCs w:val="24"/>
        </w:rPr>
        <w:t>,</w:t>
      </w:r>
      <w:r w:rsidRPr="00D81216">
        <w:rPr>
          <w:rFonts w:eastAsia="Times New Roman" w:cs="Times New Roman"/>
          <w:szCs w:val="24"/>
        </w:rPr>
        <w:t xml:space="preserve"> μέσα από αντιπαλότητες αλλά και διάλογο</w:t>
      </w:r>
      <w:r>
        <w:rPr>
          <w:rFonts w:eastAsia="Times New Roman" w:cs="Times New Roman"/>
          <w:szCs w:val="24"/>
        </w:rPr>
        <w:t>,</w:t>
      </w:r>
      <w:r w:rsidRPr="00D81216">
        <w:rPr>
          <w:rFonts w:eastAsia="Times New Roman" w:cs="Times New Roman"/>
          <w:szCs w:val="24"/>
        </w:rPr>
        <w:t xml:space="preserve"> σε </w:t>
      </w:r>
      <w:r>
        <w:rPr>
          <w:rFonts w:eastAsia="Times New Roman" w:cs="Times New Roman"/>
          <w:szCs w:val="24"/>
        </w:rPr>
        <w:t>μια</w:t>
      </w:r>
      <w:r w:rsidRPr="00D81216">
        <w:rPr>
          <w:rFonts w:eastAsia="Times New Roman" w:cs="Times New Roman"/>
          <w:szCs w:val="24"/>
        </w:rPr>
        <w:t xml:space="preserve"> πορεία για το εθνικό συμφέρον και την αλήθεια</w:t>
      </w:r>
      <w:r>
        <w:rPr>
          <w:rFonts w:eastAsia="Times New Roman" w:cs="Times New Roman"/>
          <w:szCs w:val="24"/>
        </w:rPr>
        <w:t xml:space="preserve">, </w:t>
      </w:r>
      <w:r w:rsidRPr="00D81216">
        <w:rPr>
          <w:rFonts w:eastAsia="Times New Roman" w:cs="Times New Roman"/>
          <w:szCs w:val="24"/>
        </w:rPr>
        <w:t>κυρίες και κύριοι συνάδελφοι</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ε</w:t>
      </w:r>
      <w:r w:rsidRPr="00D81216">
        <w:rPr>
          <w:rFonts w:eastAsia="Times New Roman" w:cs="Times New Roman"/>
          <w:szCs w:val="24"/>
        </w:rPr>
        <w:t>μείς οφείλουμε να είμαστε απέναντι</w:t>
      </w:r>
      <w:r>
        <w:rPr>
          <w:rFonts w:eastAsia="Times New Roman" w:cs="Times New Roman"/>
          <w:szCs w:val="24"/>
        </w:rPr>
        <w:t>,</w:t>
      </w:r>
      <w:r w:rsidRPr="00D81216">
        <w:rPr>
          <w:rFonts w:eastAsia="Times New Roman" w:cs="Times New Roman"/>
          <w:szCs w:val="24"/>
        </w:rPr>
        <w:t xml:space="preserve"> διότι το </w:t>
      </w:r>
      <w:r>
        <w:rPr>
          <w:rFonts w:eastAsia="Times New Roman" w:cs="Times New Roman"/>
          <w:szCs w:val="24"/>
        </w:rPr>
        <w:t>συμφέρον του τόπου</w:t>
      </w:r>
      <w:r w:rsidRPr="00D81216">
        <w:rPr>
          <w:rFonts w:eastAsia="Times New Roman" w:cs="Times New Roman"/>
          <w:szCs w:val="24"/>
        </w:rPr>
        <w:t xml:space="preserve"> είναι απέναντι</w:t>
      </w:r>
      <w:r>
        <w:rPr>
          <w:rFonts w:eastAsia="Times New Roman" w:cs="Times New Roman"/>
          <w:szCs w:val="24"/>
        </w:rPr>
        <w:t>.</w:t>
      </w:r>
    </w:p>
    <w:p w14:paraId="0645323E"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Κ</w:t>
      </w:r>
      <w:r w:rsidRPr="00D81216">
        <w:rPr>
          <w:rFonts w:eastAsia="Times New Roman" w:cs="Times New Roman"/>
          <w:szCs w:val="24"/>
        </w:rPr>
        <w:t xml:space="preserve">αι πιστεύω ότι η </w:t>
      </w:r>
      <w:r>
        <w:rPr>
          <w:rFonts w:eastAsia="Times New Roman" w:cs="Times New Roman"/>
          <w:szCs w:val="24"/>
        </w:rPr>
        <w:t>ελληνική κοινωνία,</w:t>
      </w:r>
      <w:r w:rsidRPr="00D81216">
        <w:rPr>
          <w:rFonts w:eastAsia="Times New Roman" w:cs="Times New Roman"/>
          <w:szCs w:val="24"/>
        </w:rPr>
        <w:t xml:space="preserve"> στην οποία θα τεθεί το ερώτημα</w:t>
      </w:r>
      <w:r>
        <w:rPr>
          <w:rFonts w:eastAsia="Times New Roman" w:cs="Times New Roman"/>
          <w:szCs w:val="24"/>
        </w:rPr>
        <w:t>,</w:t>
      </w:r>
      <w:r w:rsidRPr="00D81216">
        <w:rPr>
          <w:rFonts w:eastAsia="Times New Roman" w:cs="Times New Roman"/>
          <w:szCs w:val="24"/>
        </w:rPr>
        <w:t xml:space="preserve"> στον απόλυτο </w:t>
      </w:r>
      <w:r>
        <w:rPr>
          <w:rFonts w:eastAsia="Times New Roman" w:cs="Times New Roman"/>
          <w:szCs w:val="24"/>
        </w:rPr>
        <w:t>κριτή μας</w:t>
      </w:r>
      <w:r w:rsidRPr="00D81216">
        <w:rPr>
          <w:rFonts w:eastAsia="Times New Roman" w:cs="Times New Roman"/>
          <w:szCs w:val="24"/>
        </w:rPr>
        <w:t xml:space="preserve"> δηλαδή</w:t>
      </w:r>
      <w:r>
        <w:rPr>
          <w:rFonts w:eastAsia="Times New Roman" w:cs="Times New Roman"/>
          <w:szCs w:val="24"/>
        </w:rPr>
        <w:t xml:space="preserve">, στον ελληνικό λαό, </w:t>
      </w:r>
      <w:r w:rsidRPr="00D81216">
        <w:rPr>
          <w:rFonts w:eastAsia="Times New Roman" w:cs="Times New Roman"/>
          <w:szCs w:val="24"/>
        </w:rPr>
        <w:t>μετά από λίγες μέρες</w:t>
      </w:r>
      <w:r>
        <w:rPr>
          <w:rFonts w:eastAsia="Times New Roman" w:cs="Times New Roman"/>
          <w:szCs w:val="24"/>
        </w:rPr>
        <w:t xml:space="preserve"> -θέλετε </w:t>
      </w:r>
      <w:r w:rsidRPr="002314B3">
        <w:rPr>
          <w:rFonts w:eastAsia="Times New Roman"/>
          <w:bCs/>
          <w:shd w:val="clear" w:color="auto" w:fill="FFFFFF"/>
        </w:rPr>
        <w:t>να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εκατό</w:t>
      </w:r>
      <w:r w:rsidRPr="00D81216">
        <w:rPr>
          <w:rFonts w:eastAsia="Times New Roman" w:cs="Times New Roman"/>
          <w:szCs w:val="24"/>
        </w:rPr>
        <w:t xml:space="preserve"> μέρες</w:t>
      </w:r>
      <w:r>
        <w:rPr>
          <w:rFonts w:eastAsia="Times New Roman" w:cs="Times New Roman"/>
          <w:szCs w:val="24"/>
        </w:rPr>
        <w:t>,</w:t>
      </w:r>
      <w:r w:rsidRPr="00D81216">
        <w:rPr>
          <w:rFonts w:eastAsia="Times New Roman" w:cs="Times New Roman"/>
          <w:szCs w:val="24"/>
        </w:rPr>
        <w:t xml:space="preserve"> </w:t>
      </w:r>
      <w:r>
        <w:rPr>
          <w:rFonts w:eastAsia="Times New Roman" w:cs="Times New Roman"/>
          <w:szCs w:val="24"/>
        </w:rPr>
        <w:t xml:space="preserve">κύριοι Υπουργοί, θέλετε </w:t>
      </w:r>
      <w:r w:rsidRPr="002314B3">
        <w:rPr>
          <w:rFonts w:eastAsia="Times New Roman"/>
          <w:bCs/>
          <w:shd w:val="clear" w:color="auto" w:fill="FFFFFF"/>
        </w:rPr>
        <w:t>να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δέκα, </w:t>
      </w:r>
      <w:proofErr w:type="spellStart"/>
      <w:r>
        <w:rPr>
          <w:rFonts w:eastAsia="Times New Roman" w:cs="Times New Roman"/>
          <w:szCs w:val="24"/>
        </w:rPr>
        <w:t>εκατόν</w:t>
      </w:r>
      <w:proofErr w:type="spellEnd"/>
      <w:r>
        <w:rPr>
          <w:rFonts w:eastAsia="Times New Roman" w:cs="Times New Roman"/>
          <w:szCs w:val="24"/>
        </w:rPr>
        <w:t xml:space="preserve"> είκοσι μέρες, για </w:t>
      </w:r>
      <w:r w:rsidRPr="00D81216">
        <w:rPr>
          <w:rFonts w:eastAsia="Times New Roman" w:cs="Times New Roman"/>
          <w:szCs w:val="24"/>
        </w:rPr>
        <w:t>αυτό μετράμε</w:t>
      </w:r>
      <w:r>
        <w:rPr>
          <w:rFonts w:eastAsia="Times New Roman" w:cs="Times New Roman"/>
          <w:szCs w:val="24"/>
        </w:rPr>
        <w:t xml:space="preserve"> ανάποδα-</w:t>
      </w:r>
      <w:r w:rsidRPr="00D81216">
        <w:rPr>
          <w:rFonts w:eastAsia="Times New Roman" w:cs="Times New Roman"/>
          <w:szCs w:val="24"/>
        </w:rPr>
        <w:t xml:space="preserve"> η ελληνική κοινωνία θα δώσει τη δέουσα απάντηση και θα οδηγήσει το</w:t>
      </w:r>
      <w:r>
        <w:rPr>
          <w:rFonts w:eastAsia="Times New Roman" w:cs="Times New Roman"/>
          <w:szCs w:val="24"/>
        </w:rPr>
        <w:t>ν</w:t>
      </w:r>
      <w:r w:rsidRPr="00D81216">
        <w:rPr>
          <w:rFonts w:eastAsia="Times New Roman" w:cs="Times New Roman"/>
          <w:szCs w:val="24"/>
        </w:rPr>
        <w:t xml:space="preserve"> ΣΥΡΙΖΑ εκεί που </w:t>
      </w:r>
      <w:r>
        <w:rPr>
          <w:rFonts w:eastAsia="Times New Roman" w:cs="Times New Roman"/>
          <w:szCs w:val="24"/>
        </w:rPr>
        <w:t xml:space="preserve">του </w:t>
      </w:r>
      <w:r w:rsidRPr="00BA34D7">
        <w:rPr>
          <w:rFonts w:eastAsia="Times New Roman" w:cs="Times New Roman"/>
        </w:rPr>
        <w:t>πρέπει</w:t>
      </w:r>
      <w:r>
        <w:rPr>
          <w:rFonts w:eastAsia="Times New Roman" w:cs="Times New Roman"/>
          <w:szCs w:val="24"/>
        </w:rPr>
        <w:t xml:space="preserve">. </w:t>
      </w:r>
    </w:p>
    <w:p w14:paraId="0645323F" w14:textId="77777777" w:rsidR="00C04CE1" w:rsidRDefault="00722F08">
      <w:pPr>
        <w:spacing w:after="0" w:line="600" w:lineRule="auto"/>
        <w:ind w:firstLine="720"/>
        <w:jc w:val="both"/>
        <w:rPr>
          <w:rFonts w:eastAsia="Times New Roman" w:cs="Times New Roman"/>
          <w:szCs w:val="24"/>
        </w:rPr>
      </w:pPr>
      <w:r w:rsidRPr="00F74E61">
        <w:rPr>
          <w:rFonts w:eastAsia="Times New Roman"/>
          <w:bCs/>
          <w:shd w:val="clear" w:color="auto" w:fill="FFFFFF"/>
        </w:rPr>
        <w:t>Ευχαριστώ πολύ</w:t>
      </w:r>
      <w:r>
        <w:rPr>
          <w:rFonts w:eastAsia="Times New Roman" w:cs="Times New Roman"/>
          <w:szCs w:val="24"/>
        </w:rPr>
        <w:t>.</w:t>
      </w:r>
    </w:p>
    <w:p w14:paraId="06453240" w14:textId="77777777" w:rsidR="00C04CE1" w:rsidRDefault="00722F08">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6453241" w14:textId="77777777" w:rsidR="00C04CE1" w:rsidRDefault="00722F08">
      <w:pPr>
        <w:spacing w:after="0" w:line="600" w:lineRule="auto"/>
        <w:ind w:firstLine="720"/>
        <w:jc w:val="both"/>
        <w:rPr>
          <w:rFonts w:eastAsia="Times New Roman" w:cs="Times New Roman"/>
          <w:szCs w:val="24"/>
        </w:rPr>
      </w:pPr>
      <w:r w:rsidRPr="00316596">
        <w:rPr>
          <w:rFonts w:eastAsia="Times New Roman"/>
          <w:b/>
          <w:bCs/>
        </w:rPr>
        <w:lastRenderedPageBreak/>
        <w:t xml:space="preserve">ΠΡΟΕΔΡΕΥΩΝ (Αναστάσιος Κουράκης): </w:t>
      </w:r>
      <w:r>
        <w:rPr>
          <w:rFonts w:eastAsia="Times New Roman" w:cs="Times New Roman"/>
          <w:szCs w:val="24"/>
        </w:rPr>
        <w:t xml:space="preserve">Ευχαριστούμε τον </w:t>
      </w:r>
      <w:r w:rsidRPr="009C5045">
        <w:rPr>
          <w:rFonts w:eastAsia="Times New Roman" w:cs="Times New Roman"/>
          <w:bCs/>
          <w:shd w:val="clear" w:color="auto" w:fill="FFFFFF"/>
        </w:rPr>
        <w:t>Κοινοβουλευτικό Εκπρόσωπο</w:t>
      </w:r>
      <w:r>
        <w:rPr>
          <w:rFonts w:eastAsia="Times New Roman" w:cs="Times New Roman"/>
          <w:szCs w:val="24"/>
        </w:rPr>
        <w:t xml:space="preserve"> της </w:t>
      </w:r>
      <w:r w:rsidRPr="00AE0FAD">
        <w:rPr>
          <w:rFonts w:eastAsia="Times New Roman" w:cs="Times New Roman"/>
        </w:rPr>
        <w:t>Νέας Δημοκρατίας</w:t>
      </w:r>
      <w:r>
        <w:rPr>
          <w:rFonts w:eastAsia="Times New Roman" w:cs="Times New Roman"/>
          <w:szCs w:val="24"/>
        </w:rPr>
        <w:t xml:space="preserve"> κ. Νικόλαο </w:t>
      </w:r>
      <w:proofErr w:type="spellStart"/>
      <w:r>
        <w:rPr>
          <w:rFonts w:eastAsia="Times New Roman" w:cs="Times New Roman"/>
          <w:szCs w:val="24"/>
        </w:rPr>
        <w:t>Δένδια</w:t>
      </w:r>
      <w:proofErr w:type="spellEnd"/>
      <w:r>
        <w:rPr>
          <w:rFonts w:eastAsia="Times New Roman" w:cs="Times New Roman"/>
          <w:szCs w:val="24"/>
        </w:rPr>
        <w:t xml:space="preserve">. </w:t>
      </w:r>
    </w:p>
    <w:p w14:paraId="06453242"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 xml:space="preserve">Ακολουθεί η κ. Φωτεινή </w:t>
      </w:r>
      <w:proofErr w:type="spellStart"/>
      <w:r>
        <w:rPr>
          <w:rFonts w:eastAsia="Times New Roman" w:cs="Times New Roman"/>
          <w:szCs w:val="24"/>
        </w:rPr>
        <w:t>Βάκη</w:t>
      </w:r>
      <w:proofErr w:type="spellEnd"/>
      <w:r>
        <w:rPr>
          <w:rFonts w:eastAsia="Times New Roman" w:cs="Times New Roman"/>
          <w:szCs w:val="24"/>
        </w:rPr>
        <w:t>, Βουλευτίνα του ΣΥΡΙΖΑ.</w:t>
      </w:r>
    </w:p>
    <w:p w14:paraId="06453243" w14:textId="77777777" w:rsidR="00C04CE1" w:rsidRDefault="00722F08">
      <w:pPr>
        <w:spacing w:after="0" w:line="600" w:lineRule="auto"/>
        <w:ind w:firstLine="720"/>
        <w:jc w:val="both"/>
        <w:rPr>
          <w:rFonts w:eastAsia="Times New Roman" w:cs="Times New Roman"/>
          <w:szCs w:val="24"/>
        </w:rPr>
      </w:pPr>
      <w:r w:rsidRPr="00A057B9">
        <w:rPr>
          <w:rFonts w:eastAsia="Times New Roman" w:cs="Times New Roman"/>
          <w:b/>
          <w:szCs w:val="24"/>
        </w:rPr>
        <w:t>ΦΩΤΕΙΝΗ ΒΑΚΗ:</w:t>
      </w:r>
      <w:r>
        <w:rPr>
          <w:rFonts w:eastAsia="Times New Roman" w:cs="Times New Roman"/>
          <w:szCs w:val="24"/>
        </w:rPr>
        <w:t xml:space="preserve"> Σας </w:t>
      </w:r>
      <w:r w:rsidRPr="003A4C45">
        <w:rPr>
          <w:rFonts w:eastAsia="Times New Roman"/>
          <w:bCs/>
          <w:shd w:val="clear" w:color="auto" w:fill="FFFFFF"/>
        </w:rPr>
        <w:t>ευχαριστώ πολύ</w:t>
      </w:r>
      <w:r>
        <w:rPr>
          <w:rFonts w:eastAsia="Times New Roman"/>
          <w:bCs/>
          <w:shd w:val="clear" w:color="auto" w:fill="FFFFFF"/>
        </w:rPr>
        <w:t xml:space="preserve">, κύριε </w:t>
      </w:r>
      <w:r>
        <w:rPr>
          <w:rFonts w:eastAsia="Times New Roman" w:cs="Times New Roman"/>
          <w:szCs w:val="24"/>
        </w:rPr>
        <w:t xml:space="preserve">Πρόεδρε. </w:t>
      </w:r>
    </w:p>
    <w:p w14:paraId="06453244" w14:textId="77777777" w:rsidR="00C04CE1" w:rsidRDefault="00722F08">
      <w:pPr>
        <w:spacing w:after="0" w:line="600" w:lineRule="auto"/>
        <w:ind w:firstLine="720"/>
        <w:jc w:val="both"/>
        <w:rPr>
          <w:rFonts w:eastAsia="Times New Roman" w:cs="Times New Roman"/>
          <w:szCs w:val="24"/>
        </w:rPr>
      </w:pPr>
      <w:r w:rsidRPr="00F331DF">
        <w:rPr>
          <w:rFonts w:eastAsia="Times New Roman"/>
          <w:bCs/>
        </w:rPr>
        <w:t>Κ</w:t>
      </w:r>
      <w:r w:rsidRPr="00D81216">
        <w:rPr>
          <w:rFonts w:eastAsia="Times New Roman" w:cs="Times New Roman"/>
          <w:szCs w:val="24"/>
        </w:rPr>
        <w:t>υρίες και κύριοι</w:t>
      </w:r>
      <w:r>
        <w:rPr>
          <w:rFonts w:eastAsia="Times New Roman" w:cs="Times New Roman"/>
          <w:szCs w:val="24"/>
        </w:rPr>
        <w:t xml:space="preserve"> Βουλευτές,</w:t>
      </w:r>
      <w:r w:rsidRPr="00D81216">
        <w:rPr>
          <w:rFonts w:eastAsia="Times New Roman" w:cs="Times New Roman"/>
          <w:szCs w:val="24"/>
        </w:rPr>
        <w:t xml:space="preserve"> συμπληρώνονται σήμερα τέσσερα χρόνια παρά δέκα μέρες από τότε που αναλάβαμε την ιστορική ευθύνη δια</w:t>
      </w:r>
      <w:r>
        <w:rPr>
          <w:rFonts w:eastAsia="Times New Roman" w:cs="Times New Roman"/>
          <w:szCs w:val="24"/>
        </w:rPr>
        <w:t>κυβέρνηση</w:t>
      </w:r>
      <w:r w:rsidRPr="00D81216">
        <w:rPr>
          <w:rFonts w:eastAsia="Times New Roman" w:cs="Times New Roman"/>
          <w:szCs w:val="24"/>
        </w:rPr>
        <w:t>ς της χώρας</w:t>
      </w:r>
      <w:r>
        <w:rPr>
          <w:rFonts w:eastAsia="Times New Roman" w:cs="Times New Roman"/>
          <w:szCs w:val="24"/>
        </w:rPr>
        <w:t>. Η Α</w:t>
      </w:r>
      <w:r w:rsidRPr="00D81216">
        <w:rPr>
          <w:rFonts w:eastAsia="Times New Roman" w:cs="Times New Roman"/>
          <w:szCs w:val="24"/>
        </w:rPr>
        <w:t>ριστερά επιβί</w:t>
      </w:r>
      <w:r>
        <w:rPr>
          <w:rFonts w:eastAsia="Times New Roman" w:cs="Times New Roman"/>
          <w:szCs w:val="24"/>
        </w:rPr>
        <w:t>ωσε, ακυρώνοντας το πολυπόθητο</w:t>
      </w:r>
      <w:r w:rsidRPr="00D81216">
        <w:rPr>
          <w:rFonts w:eastAsia="Times New Roman" w:cs="Times New Roman"/>
          <w:szCs w:val="24"/>
        </w:rPr>
        <w:t xml:space="preserve"> σενάριο της αριστερής παρένθεσ</w:t>
      </w:r>
      <w:r>
        <w:rPr>
          <w:rFonts w:eastAsia="Times New Roman" w:cs="Times New Roman"/>
          <w:szCs w:val="24"/>
        </w:rPr>
        <w:t>η</w:t>
      </w:r>
      <w:r w:rsidRPr="00D81216">
        <w:rPr>
          <w:rFonts w:eastAsia="Times New Roman" w:cs="Times New Roman"/>
          <w:szCs w:val="24"/>
        </w:rPr>
        <w:t>ς και βάζοντας εντός παρενθέσεως την ανθρωπιστική κρίση που παραλάβαμε</w:t>
      </w:r>
      <w:r>
        <w:rPr>
          <w:rFonts w:eastAsia="Times New Roman" w:cs="Times New Roman"/>
          <w:szCs w:val="24"/>
        </w:rPr>
        <w:t xml:space="preserve">. </w:t>
      </w:r>
    </w:p>
    <w:p w14:paraId="06453245"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t xml:space="preserve">Διότι </w:t>
      </w:r>
      <w:r>
        <w:rPr>
          <w:rFonts w:eastAsia="Times New Roman" w:cs="Times New Roman"/>
          <w:szCs w:val="24"/>
        </w:rPr>
        <w:t xml:space="preserve">αυτό που μας </w:t>
      </w:r>
      <w:proofErr w:type="spellStart"/>
      <w:r>
        <w:rPr>
          <w:rFonts w:eastAsia="Times New Roman" w:cs="Times New Roman"/>
          <w:szCs w:val="24"/>
        </w:rPr>
        <w:t>κληρονόμησατε</w:t>
      </w:r>
      <w:proofErr w:type="spellEnd"/>
      <w:r w:rsidRPr="000D5267">
        <w:rPr>
          <w:rFonts w:eastAsia="Times New Roman" w:cs="Times New Roman"/>
          <w:szCs w:val="24"/>
        </w:rPr>
        <w:t xml:space="preserve"> ήταν μία χώρα χρεοκοπημένη και ένα</w:t>
      </w:r>
      <w:r>
        <w:rPr>
          <w:rFonts w:eastAsia="Times New Roman" w:cs="Times New Roman"/>
          <w:szCs w:val="24"/>
        </w:rPr>
        <w:t>ν</w:t>
      </w:r>
      <w:r w:rsidRPr="000D5267">
        <w:rPr>
          <w:rFonts w:eastAsia="Times New Roman" w:cs="Times New Roman"/>
          <w:szCs w:val="24"/>
        </w:rPr>
        <w:t xml:space="preserve"> λαό καθημαγμένο και απελπισμένο</w:t>
      </w:r>
      <w:r>
        <w:rPr>
          <w:rFonts w:eastAsia="Times New Roman" w:cs="Times New Roman"/>
          <w:szCs w:val="24"/>
        </w:rPr>
        <w:t>.</w:t>
      </w:r>
      <w:r w:rsidRPr="000D5267">
        <w:rPr>
          <w:rFonts w:eastAsia="Times New Roman" w:cs="Times New Roman"/>
          <w:szCs w:val="24"/>
        </w:rPr>
        <w:t xml:space="preserve"> Με λάθη που κάναμε και σκληρά μαθήματα που πήραμε</w:t>
      </w:r>
      <w:r>
        <w:rPr>
          <w:rFonts w:eastAsia="Times New Roman" w:cs="Times New Roman"/>
          <w:szCs w:val="24"/>
        </w:rPr>
        <w:t>,</w:t>
      </w:r>
      <w:r w:rsidRPr="000D5267">
        <w:rPr>
          <w:rFonts w:eastAsia="Times New Roman" w:cs="Times New Roman"/>
          <w:szCs w:val="24"/>
        </w:rPr>
        <w:t xml:space="preserve"> με συμβιβασμούς και παραλείψεις</w:t>
      </w:r>
      <w:r>
        <w:rPr>
          <w:rFonts w:eastAsia="Times New Roman" w:cs="Times New Roman"/>
          <w:szCs w:val="24"/>
        </w:rPr>
        <w:t>,</w:t>
      </w:r>
      <w:r w:rsidRPr="000D5267">
        <w:rPr>
          <w:rFonts w:eastAsia="Times New Roman" w:cs="Times New Roman"/>
          <w:szCs w:val="24"/>
        </w:rPr>
        <w:t xml:space="preserve"> αλλά διατηρώντας τις αρχές και τα οράματά μας καταφέραμε να επιτύχουμε τους στόχους της χώρας</w:t>
      </w:r>
      <w:r>
        <w:rPr>
          <w:rFonts w:eastAsia="Times New Roman" w:cs="Times New Roman"/>
          <w:szCs w:val="24"/>
        </w:rPr>
        <w:t>:</w:t>
      </w:r>
      <w:r w:rsidRPr="000D5267">
        <w:rPr>
          <w:rFonts w:eastAsia="Times New Roman" w:cs="Times New Roman"/>
          <w:szCs w:val="24"/>
        </w:rPr>
        <w:t xml:space="preserve"> Να βγούμε από το καθεστώς των μνημονίων</w:t>
      </w:r>
      <w:r>
        <w:rPr>
          <w:rFonts w:eastAsia="Times New Roman" w:cs="Times New Roman"/>
          <w:szCs w:val="24"/>
        </w:rPr>
        <w:t>,</w:t>
      </w:r>
      <w:r w:rsidRPr="000D5267">
        <w:rPr>
          <w:rFonts w:eastAsia="Times New Roman" w:cs="Times New Roman"/>
          <w:szCs w:val="24"/>
        </w:rPr>
        <w:t xml:space="preserve"> να εξυγιάνουμε το</w:t>
      </w:r>
      <w:r>
        <w:rPr>
          <w:rFonts w:eastAsia="Times New Roman" w:cs="Times New Roman"/>
          <w:szCs w:val="24"/>
        </w:rPr>
        <w:t>ν</w:t>
      </w:r>
      <w:r w:rsidRPr="000D5267">
        <w:rPr>
          <w:rFonts w:eastAsia="Times New Roman" w:cs="Times New Roman"/>
          <w:szCs w:val="24"/>
        </w:rPr>
        <w:t xml:space="preserve"> δημόσιο βίο και να ανακτήσουμε την αξιοπιστία και το κύρος μας διεθνώς</w:t>
      </w:r>
      <w:r>
        <w:rPr>
          <w:rFonts w:eastAsia="Times New Roman" w:cs="Times New Roman"/>
          <w:szCs w:val="24"/>
        </w:rPr>
        <w:t>, κλείνοντας πληγές χρόνιες,</w:t>
      </w:r>
      <w:r w:rsidRPr="000D5267">
        <w:rPr>
          <w:rFonts w:eastAsia="Times New Roman" w:cs="Times New Roman"/>
          <w:szCs w:val="24"/>
        </w:rPr>
        <w:t xml:space="preserve"> όπως το </w:t>
      </w:r>
      <w:r>
        <w:rPr>
          <w:rFonts w:eastAsia="Times New Roman" w:cs="Times New Roman"/>
          <w:szCs w:val="24"/>
        </w:rPr>
        <w:t>μ</w:t>
      </w:r>
      <w:r w:rsidRPr="000D5267">
        <w:rPr>
          <w:rFonts w:eastAsia="Times New Roman" w:cs="Times New Roman"/>
          <w:szCs w:val="24"/>
        </w:rPr>
        <w:t>ακεδονικό</w:t>
      </w:r>
      <w:r>
        <w:rPr>
          <w:rFonts w:eastAsia="Times New Roman" w:cs="Times New Roman"/>
          <w:szCs w:val="24"/>
        </w:rPr>
        <w:t>.</w:t>
      </w:r>
    </w:p>
    <w:p w14:paraId="06453246"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lastRenderedPageBreak/>
        <w:t>Κυρίες και κύριοι συνάδελφοι της Αξιωματικής Αντιπολίτευσης</w:t>
      </w:r>
      <w:r>
        <w:rPr>
          <w:rFonts w:eastAsia="Times New Roman" w:cs="Times New Roman"/>
          <w:szCs w:val="24"/>
        </w:rPr>
        <w:t>,</w:t>
      </w:r>
      <w:r w:rsidRPr="000D5267">
        <w:rPr>
          <w:rFonts w:eastAsia="Times New Roman" w:cs="Times New Roman"/>
          <w:szCs w:val="24"/>
        </w:rPr>
        <w:t xml:space="preserve"> εμείς οι </w:t>
      </w:r>
      <w:r>
        <w:rPr>
          <w:rFonts w:eastAsia="Times New Roman" w:cs="Times New Roman"/>
          <w:szCs w:val="24"/>
        </w:rPr>
        <w:t>«</w:t>
      </w:r>
      <w:r w:rsidRPr="000D5267">
        <w:rPr>
          <w:rFonts w:eastAsia="Times New Roman" w:cs="Times New Roman"/>
          <w:szCs w:val="24"/>
        </w:rPr>
        <w:t>συμμορίτες</w:t>
      </w:r>
      <w:r>
        <w:rPr>
          <w:rFonts w:eastAsia="Times New Roman" w:cs="Times New Roman"/>
          <w:szCs w:val="24"/>
        </w:rPr>
        <w:t>», οι επικίνδυνοι σκευωροί,</w:t>
      </w:r>
      <w:r w:rsidRPr="000D5267">
        <w:rPr>
          <w:rFonts w:eastAsia="Times New Roman" w:cs="Times New Roman"/>
          <w:szCs w:val="24"/>
        </w:rPr>
        <w:t xml:space="preserve"> οι λαϊκιστές οπαδοί του </w:t>
      </w:r>
      <w:proofErr w:type="spellStart"/>
      <w:r w:rsidRPr="000D5267">
        <w:rPr>
          <w:rFonts w:eastAsia="Times New Roman" w:cs="Times New Roman"/>
          <w:szCs w:val="24"/>
        </w:rPr>
        <w:t>Μαδούρο</w:t>
      </w:r>
      <w:proofErr w:type="spellEnd"/>
      <w:r>
        <w:rPr>
          <w:rFonts w:eastAsia="Times New Roman" w:cs="Times New Roman"/>
          <w:szCs w:val="24"/>
        </w:rPr>
        <w:t>,</w:t>
      </w:r>
      <w:r w:rsidRPr="000D5267">
        <w:rPr>
          <w:rFonts w:eastAsia="Times New Roman" w:cs="Times New Roman"/>
          <w:szCs w:val="24"/>
        </w:rPr>
        <w:t xml:space="preserve"> η Αριστερά με τις ελαττωματικές ιδέες</w:t>
      </w:r>
      <w:r>
        <w:rPr>
          <w:rFonts w:eastAsia="Times New Roman" w:cs="Times New Roman"/>
          <w:szCs w:val="24"/>
        </w:rPr>
        <w:t>,</w:t>
      </w:r>
      <w:r w:rsidRPr="000D5267">
        <w:rPr>
          <w:rFonts w:eastAsia="Times New Roman" w:cs="Times New Roman"/>
          <w:szCs w:val="24"/>
        </w:rPr>
        <w:t xml:space="preserve"> η χειρότερη Κυβέρνηση από την ίδρυση του ελληνικού κράτους</w:t>
      </w:r>
      <w:r>
        <w:rPr>
          <w:rFonts w:eastAsia="Times New Roman" w:cs="Times New Roman"/>
          <w:szCs w:val="24"/>
        </w:rPr>
        <w:t>,</w:t>
      </w:r>
      <w:r w:rsidRPr="000D5267">
        <w:rPr>
          <w:rFonts w:eastAsia="Times New Roman" w:cs="Times New Roman"/>
          <w:szCs w:val="24"/>
        </w:rPr>
        <w:t xml:space="preserve"> για να ανακαλέσω μερικά δείγματα λεκτικού κανιβαλισμού και τοξικότητας που </w:t>
      </w:r>
      <w:r>
        <w:rPr>
          <w:rFonts w:eastAsia="Times New Roman" w:cs="Times New Roman"/>
          <w:szCs w:val="24"/>
        </w:rPr>
        <w:t xml:space="preserve">μετέρχεστε, εσείς </w:t>
      </w:r>
      <w:r w:rsidRPr="000D5267">
        <w:rPr>
          <w:rFonts w:eastAsia="Times New Roman" w:cs="Times New Roman"/>
          <w:szCs w:val="24"/>
        </w:rPr>
        <w:t>που πριν από λίγο μας εγκαλούσα</w:t>
      </w:r>
      <w:r>
        <w:rPr>
          <w:rFonts w:eastAsia="Times New Roman" w:cs="Times New Roman"/>
          <w:szCs w:val="24"/>
        </w:rPr>
        <w:t>τε</w:t>
      </w:r>
      <w:r w:rsidRPr="000D5267">
        <w:rPr>
          <w:rFonts w:eastAsia="Times New Roman" w:cs="Times New Roman"/>
          <w:szCs w:val="24"/>
        </w:rPr>
        <w:t xml:space="preserve"> για θεσμική ασέβεια</w:t>
      </w:r>
      <w:r>
        <w:rPr>
          <w:rFonts w:eastAsia="Times New Roman" w:cs="Times New Roman"/>
          <w:szCs w:val="24"/>
        </w:rPr>
        <w:t xml:space="preserve">, ιοβόλου </w:t>
      </w:r>
      <w:r w:rsidRPr="000D5267">
        <w:rPr>
          <w:rFonts w:eastAsia="Times New Roman" w:cs="Times New Roman"/>
          <w:szCs w:val="24"/>
        </w:rPr>
        <w:t>λόγου που μειώνει τα κοινοβουλευτικά ήθη και τη δημοκρατία</w:t>
      </w:r>
      <w:r>
        <w:rPr>
          <w:rFonts w:eastAsia="Times New Roman" w:cs="Times New Roman"/>
          <w:szCs w:val="24"/>
        </w:rPr>
        <w:t>,</w:t>
      </w:r>
      <w:r w:rsidRPr="000D5267">
        <w:rPr>
          <w:rFonts w:eastAsia="Times New Roman" w:cs="Times New Roman"/>
          <w:szCs w:val="24"/>
        </w:rPr>
        <w:t xml:space="preserve"> επιβιώσαμε</w:t>
      </w:r>
      <w:r>
        <w:rPr>
          <w:rFonts w:eastAsia="Times New Roman" w:cs="Times New Roman"/>
          <w:szCs w:val="24"/>
        </w:rPr>
        <w:t>.</w:t>
      </w:r>
      <w:r w:rsidRPr="000D5267">
        <w:rPr>
          <w:rFonts w:eastAsia="Times New Roman" w:cs="Times New Roman"/>
          <w:szCs w:val="24"/>
        </w:rPr>
        <w:t xml:space="preserve"> Και επιβιώσαμε</w:t>
      </w:r>
      <w:r>
        <w:rPr>
          <w:rFonts w:eastAsia="Times New Roman" w:cs="Times New Roman"/>
          <w:szCs w:val="24"/>
        </w:rPr>
        <w:t>, γιατί στη ζυγαριά της Ι</w:t>
      </w:r>
      <w:r w:rsidRPr="000D5267">
        <w:rPr>
          <w:rFonts w:eastAsia="Times New Roman" w:cs="Times New Roman"/>
          <w:szCs w:val="24"/>
        </w:rPr>
        <w:t>στορίας</w:t>
      </w:r>
      <w:r>
        <w:rPr>
          <w:rFonts w:eastAsia="Times New Roman" w:cs="Times New Roman"/>
          <w:szCs w:val="24"/>
        </w:rPr>
        <w:t>,</w:t>
      </w:r>
      <w:r w:rsidRPr="000D5267">
        <w:rPr>
          <w:rFonts w:eastAsia="Times New Roman" w:cs="Times New Roman"/>
          <w:szCs w:val="24"/>
        </w:rPr>
        <w:t xml:space="preserve"> η Αριστερά των δικαιωμάτων</w:t>
      </w:r>
      <w:r>
        <w:rPr>
          <w:rFonts w:eastAsia="Times New Roman" w:cs="Times New Roman"/>
          <w:szCs w:val="24"/>
        </w:rPr>
        <w:t>,</w:t>
      </w:r>
      <w:r w:rsidRPr="000D5267">
        <w:rPr>
          <w:rFonts w:eastAsia="Times New Roman" w:cs="Times New Roman"/>
          <w:szCs w:val="24"/>
        </w:rPr>
        <w:t xml:space="preserve"> η Αριστερά που δίνει φωνή</w:t>
      </w:r>
      <w:r>
        <w:rPr>
          <w:rFonts w:eastAsia="Times New Roman" w:cs="Times New Roman"/>
          <w:szCs w:val="24"/>
        </w:rPr>
        <w:t>,</w:t>
      </w:r>
      <w:r w:rsidRPr="000D5267">
        <w:rPr>
          <w:rFonts w:eastAsia="Times New Roman" w:cs="Times New Roman"/>
          <w:szCs w:val="24"/>
        </w:rPr>
        <w:t xml:space="preserve"> αξιοπρέπεια και την υπόσταση του </w:t>
      </w:r>
      <w:r>
        <w:rPr>
          <w:rFonts w:eastAsia="Times New Roman" w:cs="Times New Roman"/>
          <w:szCs w:val="24"/>
        </w:rPr>
        <w:t>π</w:t>
      </w:r>
      <w:r w:rsidRPr="000D5267">
        <w:rPr>
          <w:rFonts w:eastAsia="Times New Roman" w:cs="Times New Roman"/>
          <w:szCs w:val="24"/>
        </w:rPr>
        <w:t>ολίτη στους μη έχοντες</w:t>
      </w:r>
      <w:r>
        <w:rPr>
          <w:rFonts w:eastAsia="Times New Roman" w:cs="Times New Roman"/>
          <w:szCs w:val="24"/>
        </w:rPr>
        <w:t>,</w:t>
      </w:r>
      <w:r w:rsidRPr="000D5267">
        <w:rPr>
          <w:rFonts w:eastAsia="Times New Roman" w:cs="Times New Roman"/>
          <w:szCs w:val="24"/>
        </w:rPr>
        <w:t xml:space="preserve"> αυτή η Αριστερά </w:t>
      </w:r>
      <w:r>
        <w:rPr>
          <w:rFonts w:eastAsia="Times New Roman" w:cs="Times New Roman"/>
          <w:szCs w:val="24"/>
        </w:rPr>
        <w:t>στα π</w:t>
      </w:r>
      <w:r w:rsidRPr="000D5267">
        <w:rPr>
          <w:rFonts w:eastAsia="Times New Roman" w:cs="Times New Roman"/>
          <w:szCs w:val="24"/>
        </w:rPr>
        <w:t xml:space="preserve">έτρινα χρόνια των μνημονίων και της φασιστικής απειλής </w:t>
      </w:r>
      <w:r>
        <w:rPr>
          <w:rFonts w:eastAsia="Times New Roman" w:cs="Times New Roman"/>
          <w:szCs w:val="24"/>
        </w:rPr>
        <w:t>ε</w:t>
      </w:r>
      <w:r w:rsidRPr="000D5267">
        <w:rPr>
          <w:rFonts w:eastAsia="Times New Roman" w:cs="Times New Roman"/>
          <w:szCs w:val="24"/>
        </w:rPr>
        <w:t>ίναι το μοναδικό καταφύγιο των ηττημένων της κρίσης</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Διότι</w:t>
      </w:r>
      <w:r w:rsidRPr="000D5267">
        <w:rPr>
          <w:rFonts w:eastAsia="Times New Roman" w:cs="Times New Roman"/>
          <w:szCs w:val="24"/>
        </w:rPr>
        <w:t xml:space="preserve"> εμείς </w:t>
      </w:r>
      <w:r>
        <w:rPr>
          <w:rFonts w:eastAsia="Times New Roman" w:cs="Times New Roman"/>
          <w:szCs w:val="24"/>
        </w:rPr>
        <w:t>αφουγκραστήκαμε τα δίκαια της κοινωνίας και όχι τη λογική της αγοράς.</w:t>
      </w:r>
    </w:p>
    <w:p w14:paraId="06453247"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w:t>
      </w:r>
      <w:proofErr w:type="spellStart"/>
      <w:r>
        <w:rPr>
          <w:rFonts w:eastAsia="Times New Roman" w:cs="Times New Roman"/>
          <w:szCs w:val="24"/>
        </w:rPr>
        <w:t>δημοσκοπικές</w:t>
      </w:r>
      <w:proofErr w:type="spellEnd"/>
      <w:r>
        <w:rPr>
          <w:rFonts w:eastAsia="Times New Roman" w:cs="Times New Roman"/>
          <w:szCs w:val="24"/>
        </w:rPr>
        <w:t xml:space="preserve"> ψαλίδες εσχάτως κλείνουν, ανοίγουν. Υπάρχει, όμως, </w:t>
      </w:r>
      <w:r w:rsidRPr="000D5267">
        <w:rPr>
          <w:rFonts w:eastAsia="Times New Roman" w:cs="Times New Roman"/>
          <w:szCs w:val="24"/>
        </w:rPr>
        <w:t>μία ψαλίδα που ανοίγει διάπλατα</w:t>
      </w:r>
      <w:r>
        <w:rPr>
          <w:rFonts w:eastAsia="Times New Roman" w:cs="Times New Roman"/>
          <w:szCs w:val="24"/>
        </w:rPr>
        <w:t>:</w:t>
      </w:r>
      <w:r w:rsidRPr="000D5267">
        <w:rPr>
          <w:rFonts w:eastAsia="Times New Roman" w:cs="Times New Roman"/>
          <w:szCs w:val="24"/>
        </w:rPr>
        <w:t xml:space="preserve"> αυτή μεταξύ Δεξιάς και Αριστεράς</w:t>
      </w:r>
      <w:r>
        <w:rPr>
          <w:rFonts w:eastAsia="Times New Roman" w:cs="Times New Roman"/>
          <w:szCs w:val="24"/>
        </w:rPr>
        <w:t>.</w:t>
      </w:r>
      <w:r w:rsidRPr="000D5267">
        <w:rPr>
          <w:rFonts w:eastAsia="Times New Roman" w:cs="Times New Roman"/>
          <w:szCs w:val="24"/>
        </w:rPr>
        <w:t xml:space="preserve"> Ήρθε η ώρα να αναμετρηθούμε με πεπραγμένα και προγράμματα</w:t>
      </w:r>
      <w:r>
        <w:rPr>
          <w:rFonts w:eastAsia="Times New Roman" w:cs="Times New Roman"/>
          <w:szCs w:val="24"/>
        </w:rPr>
        <w:t>.</w:t>
      </w:r>
      <w:r w:rsidRPr="000D5267">
        <w:rPr>
          <w:rFonts w:eastAsia="Times New Roman" w:cs="Times New Roman"/>
          <w:szCs w:val="24"/>
        </w:rPr>
        <w:t xml:space="preserve"> Ήρθε η ώρα να αναμετρηθούμε με οράματα και αξίες</w:t>
      </w:r>
      <w:r>
        <w:rPr>
          <w:rFonts w:eastAsia="Times New Roman" w:cs="Times New Roman"/>
          <w:szCs w:val="24"/>
        </w:rPr>
        <w:t>.</w:t>
      </w:r>
      <w:r w:rsidRPr="000D5267">
        <w:rPr>
          <w:rFonts w:eastAsia="Times New Roman" w:cs="Times New Roman"/>
          <w:szCs w:val="24"/>
        </w:rPr>
        <w:t xml:space="preserve"> </w:t>
      </w:r>
    </w:p>
    <w:p w14:paraId="06453248"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lastRenderedPageBreak/>
        <w:t>Όταν</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λ</w:t>
      </w:r>
      <w:r w:rsidRPr="000D5267">
        <w:rPr>
          <w:rFonts w:eastAsia="Times New Roman" w:cs="Times New Roman"/>
          <w:szCs w:val="24"/>
        </w:rPr>
        <w:t>οιπόν</w:t>
      </w:r>
      <w:r>
        <w:rPr>
          <w:rFonts w:eastAsia="Times New Roman" w:cs="Times New Roman"/>
          <w:szCs w:val="24"/>
        </w:rPr>
        <w:t>,</w:t>
      </w:r>
      <w:r w:rsidRPr="000D5267">
        <w:rPr>
          <w:rFonts w:eastAsia="Times New Roman" w:cs="Times New Roman"/>
          <w:szCs w:val="24"/>
        </w:rPr>
        <w:t xml:space="preserve"> δινόταν η μάχη στην Ευρώπη για την ακύρωση της περικοπής των συντάξεων και οι Ευρωπαίοι </w:t>
      </w:r>
      <w:r>
        <w:rPr>
          <w:rFonts w:eastAsia="Times New Roman" w:cs="Times New Roman"/>
          <w:szCs w:val="24"/>
        </w:rPr>
        <w:t>άφηναν μια μικρή χαραμάδα ε</w:t>
      </w:r>
      <w:r w:rsidRPr="000D5267">
        <w:rPr>
          <w:rFonts w:eastAsia="Times New Roman" w:cs="Times New Roman"/>
          <w:szCs w:val="24"/>
        </w:rPr>
        <w:t>λπίδας</w:t>
      </w:r>
      <w:r>
        <w:rPr>
          <w:rFonts w:eastAsia="Times New Roman" w:cs="Times New Roman"/>
          <w:szCs w:val="24"/>
        </w:rPr>
        <w:t>, σπεύδ</w:t>
      </w:r>
      <w:r w:rsidRPr="000D5267">
        <w:rPr>
          <w:rFonts w:eastAsia="Times New Roman" w:cs="Times New Roman"/>
          <w:szCs w:val="24"/>
        </w:rPr>
        <w:t xml:space="preserve">ατε να τους </w:t>
      </w:r>
      <w:r>
        <w:rPr>
          <w:rFonts w:eastAsia="Times New Roman" w:cs="Times New Roman"/>
          <w:szCs w:val="24"/>
        </w:rPr>
        <w:t xml:space="preserve">εγκαλέσετε </w:t>
      </w:r>
      <w:r w:rsidRPr="000D5267">
        <w:rPr>
          <w:rFonts w:eastAsia="Times New Roman" w:cs="Times New Roman"/>
          <w:szCs w:val="24"/>
        </w:rPr>
        <w:t>για επιείκεια και ελαστικότητα</w:t>
      </w:r>
      <w:r>
        <w:rPr>
          <w:rFonts w:eastAsia="Times New Roman" w:cs="Times New Roman"/>
          <w:szCs w:val="24"/>
        </w:rPr>
        <w:t>.</w:t>
      </w:r>
      <w:r w:rsidRPr="000D5267">
        <w:rPr>
          <w:rFonts w:eastAsia="Times New Roman" w:cs="Times New Roman"/>
          <w:szCs w:val="24"/>
        </w:rPr>
        <w:t xml:space="preserve"> Δεν διστά</w:t>
      </w:r>
      <w:r>
        <w:rPr>
          <w:rFonts w:eastAsia="Times New Roman" w:cs="Times New Roman"/>
          <w:szCs w:val="24"/>
        </w:rPr>
        <w:t>σατε, τυφλωμένοι</w:t>
      </w:r>
      <w:r w:rsidRPr="000D5267">
        <w:rPr>
          <w:rFonts w:eastAsia="Times New Roman" w:cs="Times New Roman"/>
          <w:szCs w:val="24"/>
        </w:rPr>
        <w:t xml:space="preserve"> από το </w:t>
      </w:r>
      <w:proofErr w:type="spellStart"/>
      <w:r w:rsidRPr="000D5267">
        <w:rPr>
          <w:rFonts w:eastAsia="Times New Roman" w:cs="Times New Roman"/>
          <w:szCs w:val="24"/>
        </w:rPr>
        <w:t>αντι</w:t>
      </w:r>
      <w:proofErr w:type="spellEnd"/>
      <w:r w:rsidRPr="000D5267">
        <w:rPr>
          <w:rFonts w:eastAsia="Times New Roman" w:cs="Times New Roman"/>
          <w:szCs w:val="24"/>
        </w:rPr>
        <w:t>-ΣΥΡΙΖΑ</w:t>
      </w:r>
      <w:r>
        <w:rPr>
          <w:rFonts w:eastAsia="Times New Roman" w:cs="Times New Roman"/>
          <w:szCs w:val="24"/>
        </w:rPr>
        <w:t xml:space="preserve"> μένος και μίσο</w:t>
      </w:r>
      <w:r w:rsidRPr="000D5267">
        <w:rPr>
          <w:rFonts w:eastAsia="Times New Roman" w:cs="Times New Roman"/>
          <w:szCs w:val="24"/>
        </w:rPr>
        <w:t xml:space="preserve">ς </w:t>
      </w:r>
      <w:r>
        <w:rPr>
          <w:rFonts w:eastAsia="Times New Roman" w:cs="Times New Roman"/>
          <w:szCs w:val="24"/>
        </w:rPr>
        <w:t>σας,</w:t>
      </w:r>
      <w:r w:rsidRPr="000D5267">
        <w:rPr>
          <w:rFonts w:eastAsia="Times New Roman" w:cs="Times New Roman"/>
          <w:szCs w:val="24"/>
        </w:rPr>
        <w:t xml:space="preserve"> να μας εγκαλεί</w:t>
      </w:r>
      <w:r>
        <w:rPr>
          <w:rFonts w:eastAsia="Times New Roman" w:cs="Times New Roman"/>
          <w:szCs w:val="24"/>
        </w:rPr>
        <w:t>τε γ</w:t>
      </w:r>
      <w:r w:rsidRPr="000D5267">
        <w:rPr>
          <w:rFonts w:eastAsia="Times New Roman" w:cs="Times New Roman"/>
          <w:szCs w:val="24"/>
        </w:rPr>
        <w:t xml:space="preserve">ια ανταλλαγή των συντάξεων έναντι του </w:t>
      </w:r>
      <w:r>
        <w:rPr>
          <w:rFonts w:eastAsia="Times New Roman" w:cs="Times New Roman"/>
          <w:szCs w:val="24"/>
        </w:rPr>
        <w:t>μ</w:t>
      </w:r>
      <w:r w:rsidRPr="000D5267">
        <w:rPr>
          <w:rFonts w:eastAsia="Times New Roman" w:cs="Times New Roman"/>
          <w:szCs w:val="24"/>
        </w:rPr>
        <w:t>ακεδονικού</w:t>
      </w:r>
      <w:r>
        <w:rPr>
          <w:rFonts w:eastAsia="Times New Roman" w:cs="Times New Roman"/>
          <w:szCs w:val="24"/>
        </w:rPr>
        <w:t>,</w:t>
      </w:r>
      <w:r w:rsidRPr="000D5267">
        <w:rPr>
          <w:rFonts w:eastAsia="Times New Roman" w:cs="Times New Roman"/>
          <w:szCs w:val="24"/>
        </w:rPr>
        <w:t xml:space="preserve"> διαιρώντας τους Έλληνες</w:t>
      </w:r>
      <w:r>
        <w:rPr>
          <w:rFonts w:eastAsia="Times New Roman" w:cs="Times New Roman"/>
          <w:szCs w:val="24"/>
        </w:rPr>
        <w:t>,</w:t>
      </w:r>
      <w:r w:rsidRPr="000D5267">
        <w:rPr>
          <w:rFonts w:eastAsia="Times New Roman" w:cs="Times New Roman"/>
          <w:szCs w:val="24"/>
        </w:rPr>
        <w:t xml:space="preserve"> για να μη </w:t>
      </w:r>
      <w:r>
        <w:rPr>
          <w:rFonts w:eastAsia="Times New Roman" w:cs="Times New Roman"/>
          <w:szCs w:val="24"/>
        </w:rPr>
        <w:t xml:space="preserve">δυσαρεστήσετε ή διχάσετε </w:t>
      </w:r>
      <w:r w:rsidRPr="000D5267">
        <w:rPr>
          <w:rFonts w:eastAsia="Times New Roman" w:cs="Times New Roman"/>
          <w:szCs w:val="24"/>
        </w:rPr>
        <w:t xml:space="preserve">την ακροδεξιά απόληξη της παράταξής </w:t>
      </w:r>
      <w:r>
        <w:rPr>
          <w:rFonts w:eastAsia="Times New Roman" w:cs="Times New Roman"/>
          <w:szCs w:val="24"/>
        </w:rPr>
        <w:t>σας,</w:t>
      </w:r>
      <w:r w:rsidRPr="000D5267">
        <w:rPr>
          <w:rFonts w:eastAsia="Times New Roman" w:cs="Times New Roman"/>
          <w:szCs w:val="24"/>
        </w:rPr>
        <w:t xml:space="preserve"> σε προδότες και πατριώτες</w:t>
      </w:r>
      <w:r>
        <w:rPr>
          <w:rFonts w:eastAsia="Times New Roman" w:cs="Times New Roman"/>
          <w:szCs w:val="24"/>
        </w:rPr>
        <w:t>,</w:t>
      </w:r>
      <w:r w:rsidRPr="000D5267">
        <w:rPr>
          <w:rFonts w:eastAsia="Times New Roman" w:cs="Times New Roman"/>
          <w:szCs w:val="24"/>
        </w:rPr>
        <w:t xml:space="preserve"> ανοίγοντας το κουτί της Πανδώρας </w:t>
      </w:r>
      <w:r>
        <w:rPr>
          <w:rFonts w:eastAsia="Times New Roman" w:cs="Times New Roman"/>
          <w:szCs w:val="24"/>
        </w:rPr>
        <w:t>σ</w:t>
      </w:r>
      <w:r w:rsidRPr="000D5267">
        <w:rPr>
          <w:rFonts w:eastAsia="Times New Roman" w:cs="Times New Roman"/>
          <w:szCs w:val="24"/>
        </w:rPr>
        <w:t xml:space="preserve">τα νεοναζιστικά μορφώματα που δηλητηριάζουν εφηβικά </w:t>
      </w:r>
      <w:r>
        <w:rPr>
          <w:rFonts w:eastAsia="Times New Roman" w:cs="Times New Roman"/>
          <w:szCs w:val="24"/>
        </w:rPr>
        <w:t xml:space="preserve">μυαλά </w:t>
      </w:r>
      <w:r w:rsidRPr="000D5267">
        <w:rPr>
          <w:rFonts w:eastAsia="Times New Roman" w:cs="Times New Roman"/>
          <w:szCs w:val="24"/>
        </w:rPr>
        <w:t>και οπλίζουν καραμπίνες</w:t>
      </w:r>
      <w:r>
        <w:rPr>
          <w:rFonts w:eastAsia="Times New Roman" w:cs="Times New Roman"/>
          <w:szCs w:val="24"/>
        </w:rPr>
        <w:t>.</w:t>
      </w:r>
    </w:p>
    <w:p w14:paraId="06453249"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Βγήκαμε</w:t>
      </w:r>
      <w:r w:rsidRPr="000D5267">
        <w:rPr>
          <w:rFonts w:eastAsia="Times New Roman" w:cs="Times New Roman"/>
          <w:szCs w:val="24"/>
        </w:rPr>
        <w:t xml:space="preserve"> από τα μνημόνια</w:t>
      </w:r>
      <w:r>
        <w:rPr>
          <w:rFonts w:eastAsia="Times New Roman" w:cs="Times New Roman"/>
          <w:szCs w:val="24"/>
        </w:rPr>
        <w:t>,</w:t>
      </w:r>
      <w:r w:rsidRPr="000D5267">
        <w:rPr>
          <w:rFonts w:eastAsia="Times New Roman" w:cs="Times New Roman"/>
          <w:szCs w:val="24"/>
        </w:rPr>
        <w:t xml:space="preserve"> στα οποία οι παρατάξεις </w:t>
      </w:r>
      <w:r>
        <w:rPr>
          <w:rFonts w:eastAsia="Times New Roman" w:cs="Times New Roman"/>
          <w:szCs w:val="24"/>
        </w:rPr>
        <w:t xml:space="preserve">σας μας καταδίκασαν </w:t>
      </w:r>
      <w:r w:rsidRPr="000D5267">
        <w:rPr>
          <w:rFonts w:eastAsia="Times New Roman" w:cs="Times New Roman"/>
          <w:szCs w:val="24"/>
        </w:rPr>
        <w:t xml:space="preserve">και δεν χάνετε ευκαιρία να </w:t>
      </w:r>
      <w:r>
        <w:rPr>
          <w:rFonts w:eastAsia="Times New Roman" w:cs="Times New Roman"/>
          <w:szCs w:val="24"/>
        </w:rPr>
        <w:t>κινδυνολογείτε, αναφερόμενοι</w:t>
      </w:r>
      <w:r w:rsidRPr="000D5267">
        <w:rPr>
          <w:rFonts w:eastAsia="Times New Roman" w:cs="Times New Roman"/>
          <w:szCs w:val="24"/>
        </w:rPr>
        <w:t xml:space="preserve"> στον εκτροχιασμό της χώρας</w:t>
      </w:r>
      <w:r>
        <w:rPr>
          <w:rFonts w:eastAsia="Times New Roman" w:cs="Times New Roman"/>
          <w:szCs w:val="24"/>
        </w:rPr>
        <w:t>,</w:t>
      </w:r>
      <w:r w:rsidRPr="000D5267">
        <w:rPr>
          <w:rFonts w:eastAsia="Times New Roman" w:cs="Times New Roman"/>
          <w:szCs w:val="24"/>
        </w:rPr>
        <w:t xml:space="preserve"> σε κίνδυνο νέου μνημονίου και ανάγκη πιστοληπτικής γραμμής</w:t>
      </w:r>
      <w:r>
        <w:rPr>
          <w:rFonts w:eastAsia="Times New Roman" w:cs="Times New Roman"/>
          <w:szCs w:val="24"/>
        </w:rPr>
        <w:t>.</w:t>
      </w:r>
      <w:r w:rsidRPr="000D5267">
        <w:rPr>
          <w:rFonts w:eastAsia="Times New Roman" w:cs="Times New Roman"/>
          <w:szCs w:val="24"/>
        </w:rPr>
        <w:t xml:space="preserve"> Δεν </w:t>
      </w:r>
      <w:r>
        <w:rPr>
          <w:rFonts w:eastAsia="Times New Roman" w:cs="Times New Roman"/>
          <w:szCs w:val="24"/>
        </w:rPr>
        <w:t xml:space="preserve">ζηλέψατε </w:t>
      </w:r>
      <w:r w:rsidRPr="000D5267">
        <w:rPr>
          <w:rFonts w:eastAsia="Times New Roman" w:cs="Times New Roman"/>
          <w:szCs w:val="24"/>
        </w:rPr>
        <w:t xml:space="preserve">φαίνεται μόνο τη δόξα </w:t>
      </w:r>
      <w:proofErr w:type="spellStart"/>
      <w:r>
        <w:rPr>
          <w:rFonts w:eastAsia="Times New Roman" w:cs="Times New Roman"/>
          <w:szCs w:val="24"/>
        </w:rPr>
        <w:t>Τόμσεν</w:t>
      </w:r>
      <w:proofErr w:type="spellEnd"/>
      <w:r>
        <w:rPr>
          <w:rFonts w:eastAsia="Times New Roman" w:cs="Times New Roman"/>
          <w:szCs w:val="24"/>
        </w:rPr>
        <w:t xml:space="preserve"> </w:t>
      </w:r>
      <w:r w:rsidRPr="000D5267">
        <w:rPr>
          <w:rFonts w:eastAsia="Times New Roman" w:cs="Times New Roman"/>
          <w:szCs w:val="24"/>
        </w:rPr>
        <w:t>στις απολύσεις</w:t>
      </w:r>
      <w:r>
        <w:rPr>
          <w:rFonts w:eastAsia="Times New Roman" w:cs="Times New Roman"/>
          <w:szCs w:val="24"/>
        </w:rPr>
        <w:t>,</w:t>
      </w:r>
      <w:r w:rsidRPr="000D5267">
        <w:rPr>
          <w:rFonts w:eastAsia="Times New Roman" w:cs="Times New Roman"/>
          <w:szCs w:val="24"/>
        </w:rPr>
        <w:t xml:space="preserve"> αλλά και του </w:t>
      </w:r>
      <w:proofErr w:type="spellStart"/>
      <w:r w:rsidRPr="000D5267">
        <w:rPr>
          <w:rFonts w:eastAsia="Times New Roman" w:cs="Times New Roman"/>
          <w:szCs w:val="24"/>
        </w:rPr>
        <w:t>Μ</w:t>
      </w:r>
      <w:r>
        <w:rPr>
          <w:rFonts w:eastAsia="Times New Roman" w:cs="Times New Roman"/>
          <w:szCs w:val="24"/>
        </w:rPr>
        <w:t>άκρι</w:t>
      </w:r>
      <w:proofErr w:type="spellEnd"/>
      <w:r>
        <w:rPr>
          <w:rFonts w:eastAsia="Times New Roman" w:cs="Times New Roman"/>
          <w:szCs w:val="24"/>
        </w:rPr>
        <w:t xml:space="preserve"> </w:t>
      </w:r>
      <w:r w:rsidRPr="000D5267">
        <w:rPr>
          <w:rFonts w:eastAsia="Times New Roman" w:cs="Times New Roman"/>
          <w:szCs w:val="24"/>
        </w:rPr>
        <w:t xml:space="preserve">στην Αργεντινή που </w:t>
      </w:r>
      <w:proofErr w:type="spellStart"/>
      <w:r>
        <w:rPr>
          <w:rFonts w:eastAsia="Times New Roman" w:cs="Times New Roman"/>
          <w:szCs w:val="24"/>
        </w:rPr>
        <w:t>επανέ</w:t>
      </w:r>
      <w:r w:rsidRPr="000D5267">
        <w:rPr>
          <w:rFonts w:eastAsia="Times New Roman" w:cs="Times New Roman"/>
          <w:szCs w:val="24"/>
        </w:rPr>
        <w:t>φερε</w:t>
      </w:r>
      <w:proofErr w:type="spellEnd"/>
      <w:r w:rsidRPr="000D5267">
        <w:rPr>
          <w:rFonts w:eastAsia="Times New Roman" w:cs="Times New Roman"/>
          <w:szCs w:val="24"/>
        </w:rPr>
        <w:t xml:space="preserve"> το Διεθνές Νομισματικό Ταμείο</w:t>
      </w:r>
      <w:r>
        <w:rPr>
          <w:rFonts w:eastAsia="Times New Roman" w:cs="Times New Roman"/>
          <w:szCs w:val="24"/>
        </w:rPr>
        <w:t>.</w:t>
      </w:r>
      <w:r w:rsidRPr="000D5267">
        <w:rPr>
          <w:rFonts w:eastAsia="Times New Roman" w:cs="Times New Roman"/>
          <w:szCs w:val="24"/>
        </w:rPr>
        <w:t xml:space="preserve"> </w:t>
      </w:r>
    </w:p>
    <w:p w14:paraId="0645324A"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Ταυτίζετε την ασφάλεια του π</w:t>
      </w:r>
      <w:r w:rsidRPr="000D5267">
        <w:rPr>
          <w:rFonts w:eastAsia="Times New Roman" w:cs="Times New Roman"/>
          <w:szCs w:val="24"/>
        </w:rPr>
        <w:t>ολίτη με την άκρατη αστυνομοκρατία και την επιστροφή των κελιών της απόλυτης απομό</w:t>
      </w:r>
      <w:r w:rsidRPr="000D5267">
        <w:rPr>
          <w:rFonts w:eastAsia="Times New Roman" w:cs="Times New Roman"/>
          <w:szCs w:val="24"/>
        </w:rPr>
        <w:lastRenderedPageBreak/>
        <w:t xml:space="preserve">νωσης </w:t>
      </w:r>
      <w:r>
        <w:rPr>
          <w:rFonts w:eastAsia="Times New Roman" w:cs="Times New Roman"/>
          <w:szCs w:val="24"/>
        </w:rPr>
        <w:t>σ</w:t>
      </w:r>
      <w:r w:rsidRPr="000D5267">
        <w:rPr>
          <w:rFonts w:eastAsia="Times New Roman" w:cs="Times New Roman"/>
          <w:szCs w:val="24"/>
        </w:rPr>
        <w:t>τις φυλακές</w:t>
      </w:r>
      <w:r>
        <w:rPr>
          <w:rFonts w:eastAsia="Times New Roman" w:cs="Times New Roman"/>
          <w:szCs w:val="24"/>
        </w:rPr>
        <w:t>,</w:t>
      </w:r>
      <w:r w:rsidRPr="000D5267">
        <w:rPr>
          <w:rFonts w:eastAsia="Times New Roman" w:cs="Times New Roman"/>
          <w:szCs w:val="24"/>
        </w:rPr>
        <w:t xml:space="preserve"> αλλά για μία άλλη ασφάλεια</w:t>
      </w:r>
      <w:r>
        <w:rPr>
          <w:rFonts w:eastAsia="Times New Roman" w:cs="Times New Roman"/>
          <w:szCs w:val="24"/>
        </w:rPr>
        <w:t>,</w:t>
      </w:r>
      <w:r w:rsidRPr="000D5267">
        <w:rPr>
          <w:rFonts w:eastAsia="Times New Roman" w:cs="Times New Roman"/>
          <w:szCs w:val="24"/>
        </w:rPr>
        <w:t xml:space="preserve"> αυτή της εργασίας και της κοινωνικής ασφάλισης</w:t>
      </w:r>
      <w:r>
        <w:rPr>
          <w:rFonts w:eastAsia="Times New Roman" w:cs="Times New Roman"/>
          <w:szCs w:val="24"/>
        </w:rPr>
        <w:t>.</w:t>
      </w:r>
      <w:r w:rsidRPr="000D5267">
        <w:rPr>
          <w:rFonts w:eastAsia="Times New Roman" w:cs="Times New Roman"/>
          <w:szCs w:val="24"/>
        </w:rPr>
        <w:t xml:space="preserve"> Νοσταλγείτε τον </w:t>
      </w:r>
      <w:proofErr w:type="spellStart"/>
      <w:r>
        <w:rPr>
          <w:rFonts w:eastAsia="Times New Roman" w:cs="Times New Roman"/>
          <w:szCs w:val="24"/>
        </w:rPr>
        <w:t>Πινο</w:t>
      </w:r>
      <w:r w:rsidRPr="000D5267">
        <w:rPr>
          <w:rFonts w:eastAsia="Times New Roman" w:cs="Times New Roman"/>
          <w:szCs w:val="24"/>
        </w:rPr>
        <w:t>σέτ</w:t>
      </w:r>
      <w:proofErr w:type="spellEnd"/>
      <w:r>
        <w:rPr>
          <w:rFonts w:eastAsia="Times New Roman" w:cs="Times New Roman"/>
          <w:szCs w:val="24"/>
        </w:rPr>
        <w:t>,</w:t>
      </w:r>
      <w:r w:rsidRPr="000D5267">
        <w:rPr>
          <w:rFonts w:eastAsia="Times New Roman" w:cs="Times New Roman"/>
          <w:szCs w:val="24"/>
        </w:rPr>
        <w:t xml:space="preserve"> την κατάργηση του </w:t>
      </w:r>
      <w:r>
        <w:rPr>
          <w:rFonts w:eastAsia="Times New Roman" w:cs="Times New Roman"/>
          <w:szCs w:val="24"/>
        </w:rPr>
        <w:t>οκτάωρου</w:t>
      </w:r>
      <w:r w:rsidRPr="000D5267">
        <w:rPr>
          <w:rFonts w:eastAsia="Times New Roman" w:cs="Times New Roman"/>
          <w:szCs w:val="24"/>
        </w:rPr>
        <w:t xml:space="preserve"> και την επιστροφή στο </w:t>
      </w:r>
      <w:r>
        <w:rPr>
          <w:rFonts w:eastAsia="Times New Roman" w:cs="Times New Roman"/>
          <w:szCs w:val="24"/>
        </w:rPr>
        <w:t xml:space="preserve">ένα προς πέντε </w:t>
      </w:r>
      <w:r w:rsidRPr="000D5267">
        <w:rPr>
          <w:rFonts w:eastAsia="Times New Roman" w:cs="Times New Roman"/>
          <w:szCs w:val="24"/>
        </w:rPr>
        <w:t>στο</w:t>
      </w:r>
      <w:r>
        <w:rPr>
          <w:rFonts w:eastAsia="Times New Roman" w:cs="Times New Roman"/>
          <w:szCs w:val="24"/>
        </w:rPr>
        <w:t>ν</w:t>
      </w:r>
      <w:r w:rsidRPr="000D5267">
        <w:rPr>
          <w:rFonts w:eastAsia="Times New Roman" w:cs="Times New Roman"/>
          <w:szCs w:val="24"/>
        </w:rPr>
        <w:t xml:space="preserve"> λόγο προσλήψεων</w:t>
      </w:r>
      <w:r>
        <w:rPr>
          <w:rFonts w:eastAsia="Times New Roman" w:cs="Times New Roman"/>
          <w:szCs w:val="24"/>
        </w:rPr>
        <w:t>-</w:t>
      </w:r>
      <w:r w:rsidRPr="000D5267">
        <w:rPr>
          <w:rFonts w:eastAsia="Times New Roman" w:cs="Times New Roman"/>
          <w:szCs w:val="24"/>
        </w:rPr>
        <w:t xml:space="preserve"> απολύσεων από το </w:t>
      </w:r>
      <w:r>
        <w:rPr>
          <w:rFonts w:eastAsia="Times New Roman" w:cs="Times New Roman"/>
          <w:szCs w:val="24"/>
        </w:rPr>
        <w:t>δ</w:t>
      </w:r>
      <w:r w:rsidRPr="000D5267">
        <w:rPr>
          <w:rFonts w:eastAsia="Times New Roman" w:cs="Times New Roman"/>
          <w:szCs w:val="24"/>
        </w:rPr>
        <w:t>ημόσιο</w:t>
      </w:r>
      <w:r>
        <w:rPr>
          <w:rFonts w:eastAsia="Times New Roman" w:cs="Times New Roman"/>
          <w:szCs w:val="24"/>
        </w:rPr>
        <w:t>.</w:t>
      </w:r>
    </w:p>
    <w:p w14:paraId="0645324B"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t xml:space="preserve">Για πρώτη φορά μετά από </w:t>
      </w:r>
      <w:r>
        <w:rPr>
          <w:rFonts w:eastAsia="Times New Roman" w:cs="Times New Roman"/>
          <w:szCs w:val="24"/>
        </w:rPr>
        <w:t xml:space="preserve">δέκα </w:t>
      </w:r>
      <w:r w:rsidRPr="000D5267">
        <w:rPr>
          <w:rFonts w:eastAsia="Times New Roman" w:cs="Times New Roman"/>
          <w:szCs w:val="24"/>
        </w:rPr>
        <w:t xml:space="preserve">χρόνια </w:t>
      </w:r>
      <w:r>
        <w:rPr>
          <w:rFonts w:eastAsia="Times New Roman" w:cs="Times New Roman"/>
          <w:szCs w:val="24"/>
        </w:rPr>
        <w:t>αδιοριστίας,</w:t>
      </w:r>
      <w:r w:rsidRPr="000D5267">
        <w:rPr>
          <w:rFonts w:eastAsia="Times New Roman" w:cs="Times New Roman"/>
          <w:szCs w:val="24"/>
        </w:rPr>
        <w:t xml:space="preserve"> αναγγέλθηκαν </w:t>
      </w:r>
      <w:r>
        <w:rPr>
          <w:rFonts w:eastAsia="Times New Roman" w:cs="Times New Roman"/>
          <w:szCs w:val="24"/>
        </w:rPr>
        <w:t xml:space="preserve">δεκαπέντε </w:t>
      </w:r>
      <w:r w:rsidRPr="000D5267">
        <w:rPr>
          <w:rFonts w:eastAsia="Times New Roman" w:cs="Times New Roman"/>
          <w:szCs w:val="24"/>
        </w:rPr>
        <w:t>χιλιάδες διορισμοί στην εκπαίδευση</w:t>
      </w:r>
      <w:r>
        <w:rPr>
          <w:rFonts w:eastAsia="Times New Roman" w:cs="Times New Roman"/>
          <w:szCs w:val="24"/>
        </w:rPr>
        <w:t>.</w:t>
      </w:r>
      <w:r w:rsidRPr="000D5267">
        <w:rPr>
          <w:rFonts w:eastAsia="Times New Roman" w:cs="Times New Roman"/>
          <w:szCs w:val="24"/>
        </w:rPr>
        <w:t xml:space="preserve"> Εσείς οι </w:t>
      </w:r>
      <w:r>
        <w:rPr>
          <w:rFonts w:eastAsia="Times New Roman" w:cs="Times New Roman"/>
          <w:szCs w:val="24"/>
        </w:rPr>
        <w:t xml:space="preserve">απηνείς διώκτες </w:t>
      </w:r>
      <w:r w:rsidRPr="000D5267">
        <w:rPr>
          <w:rFonts w:eastAsia="Times New Roman" w:cs="Times New Roman"/>
          <w:szCs w:val="24"/>
        </w:rPr>
        <w:t xml:space="preserve">κάθε έννοιας δημόσιου αγαθού τους </w:t>
      </w:r>
      <w:r>
        <w:rPr>
          <w:rFonts w:eastAsia="Times New Roman" w:cs="Times New Roman"/>
          <w:szCs w:val="24"/>
        </w:rPr>
        <w:t xml:space="preserve">κατακεραυνώνετε ως </w:t>
      </w:r>
      <w:proofErr w:type="spellStart"/>
      <w:r w:rsidRPr="000D5267">
        <w:rPr>
          <w:rFonts w:eastAsia="Times New Roman" w:cs="Times New Roman"/>
          <w:szCs w:val="24"/>
        </w:rPr>
        <w:t>παροχολογία</w:t>
      </w:r>
      <w:proofErr w:type="spellEnd"/>
      <w:r w:rsidRPr="000D5267">
        <w:rPr>
          <w:rFonts w:eastAsia="Times New Roman" w:cs="Times New Roman"/>
          <w:szCs w:val="24"/>
        </w:rPr>
        <w:t xml:space="preserve"> </w:t>
      </w:r>
      <w:r>
        <w:rPr>
          <w:rFonts w:eastAsia="Times New Roman" w:cs="Times New Roman"/>
          <w:szCs w:val="24"/>
        </w:rPr>
        <w:t xml:space="preserve">και </w:t>
      </w:r>
      <w:r w:rsidRPr="000D5267">
        <w:rPr>
          <w:rFonts w:eastAsia="Times New Roman" w:cs="Times New Roman"/>
          <w:szCs w:val="24"/>
        </w:rPr>
        <w:t>προεκλογικό επικοινωνιακό πυροτέχνημα</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ε</w:t>
      </w:r>
      <w:r w:rsidRPr="000D5267">
        <w:rPr>
          <w:rFonts w:eastAsia="Times New Roman" w:cs="Times New Roman"/>
          <w:szCs w:val="24"/>
        </w:rPr>
        <w:t>σείς που θέσατε σε διαθεσιμότητα δυόμισι χιλιάδες εκπαιδευτικούς</w:t>
      </w:r>
      <w:r>
        <w:rPr>
          <w:rFonts w:eastAsia="Times New Roman" w:cs="Times New Roman"/>
          <w:szCs w:val="24"/>
        </w:rPr>
        <w:t>.</w:t>
      </w:r>
    </w:p>
    <w:p w14:paraId="0645324C"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t>Κυρίες και κύριοι συνάδελφοι</w:t>
      </w:r>
      <w:r>
        <w:rPr>
          <w:rFonts w:eastAsia="Times New Roman" w:cs="Times New Roman"/>
          <w:szCs w:val="24"/>
        </w:rPr>
        <w:t>, αν μας είχε καταλάβει ο π</w:t>
      </w:r>
      <w:r w:rsidRPr="000D5267">
        <w:rPr>
          <w:rFonts w:eastAsia="Times New Roman" w:cs="Times New Roman"/>
          <w:szCs w:val="24"/>
        </w:rPr>
        <w:t>όθος για την καρέκλα κατά την προσφιλή σας επωδό</w:t>
      </w:r>
      <w:r>
        <w:rPr>
          <w:rFonts w:eastAsia="Times New Roman" w:cs="Times New Roman"/>
          <w:szCs w:val="24"/>
        </w:rPr>
        <w:t>, θα είχαμε οχυρωθεί στη σ</w:t>
      </w:r>
      <w:r w:rsidRPr="000D5267">
        <w:rPr>
          <w:rFonts w:eastAsia="Times New Roman" w:cs="Times New Roman"/>
          <w:szCs w:val="24"/>
        </w:rPr>
        <w:t xml:space="preserve">υνταγματική νομιμότητα που επιτρέπει </w:t>
      </w:r>
      <w:r>
        <w:rPr>
          <w:rFonts w:eastAsia="Times New Roman" w:cs="Times New Roman"/>
          <w:szCs w:val="24"/>
        </w:rPr>
        <w:t xml:space="preserve">κυβερνήσεις </w:t>
      </w:r>
      <w:r w:rsidRPr="000D5267">
        <w:rPr>
          <w:rFonts w:eastAsia="Times New Roman" w:cs="Times New Roman"/>
          <w:szCs w:val="24"/>
        </w:rPr>
        <w:t>ανοχής και μειοψηφίας</w:t>
      </w:r>
      <w:r>
        <w:rPr>
          <w:rFonts w:eastAsia="Times New Roman" w:cs="Times New Roman"/>
          <w:szCs w:val="24"/>
        </w:rPr>
        <w:t>.</w:t>
      </w:r>
      <w:r w:rsidRPr="000D5267">
        <w:rPr>
          <w:rFonts w:eastAsia="Times New Roman" w:cs="Times New Roman"/>
          <w:szCs w:val="24"/>
        </w:rPr>
        <w:t xml:space="preserve"> Οι κανόνες της </w:t>
      </w:r>
      <w:r>
        <w:rPr>
          <w:rFonts w:eastAsia="Times New Roman" w:cs="Times New Roman"/>
          <w:szCs w:val="24"/>
        </w:rPr>
        <w:t>δ</w:t>
      </w:r>
      <w:r w:rsidRPr="000D5267">
        <w:rPr>
          <w:rFonts w:eastAsia="Times New Roman" w:cs="Times New Roman"/>
          <w:szCs w:val="24"/>
        </w:rPr>
        <w:t>ημοκρατίας</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όμως,</w:t>
      </w:r>
      <w:r w:rsidRPr="000D5267">
        <w:rPr>
          <w:rFonts w:eastAsia="Times New Roman" w:cs="Times New Roman"/>
          <w:szCs w:val="24"/>
        </w:rPr>
        <w:t xml:space="preserve"> αλλά και η ηθική της Αριστεράς δεν εξαντλούν την πολιτική νομιμοποίηση στη νομιμότητα</w:t>
      </w:r>
      <w:r>
        <w:rPr>
          <w:rFonts w:eastAsia="Times New Roman" w:cs="Times New Roman"/>
          <w:szCs w:val="24"/>
        </w:rPr>
        <w:t>.</w:t>
      </w:r>
      <w:r w:rsidRPr="000D5267">
        <w:rPr>
          <w:rFonts w:eastAsia="Times New Roman" w:cs="Times New Roman"/>
          <w:szCs w:val="24"/>
        </w:rPr>
        <w:t xml:space="preserve"> Το </w:t>
      </w:r>
      <w:r>
        <w:rPr>
          <w:rFonts w:eastAsia="Times New Roman" w:cs="Times New Roman"/>
          <w:szCs w:val="24"/>
        </w:rPr>
        <w:t>αίτημα ψήφου εμπιστοσύνης ε</w:t>
      </w:r>
      <w:r w:rsidRPr="000D5267">
        <w:rPr>
          <w:rFonts w:eastAsia="Times New Roman" w:cs="Times New Roman"/>
          <w:szCs w:val="24"/>
        </w:rPr>
        <w:t>ίναι μία πράξη πολιτικής γενναιότητας και δημοκρατικής ευθύνης</w:t>
      </w:r>
      <w:r>
        <w:rPr>
          <w:rFonts w:eastAsia="Times New Roman" w:cs="Times New Roman"/>
          <w:szCs w:val="24"/>
        </w:rPr>
        <w:t>.</w:t>
      </w:r>
      <w:r w:rsidRPr="000D5267">
        <w:rPr>
          <w:rFonts w:eastAsia="Times New Roman" w:cs="Times New Roman"/>
          <w:szCs w:val="24"/>
        </w:rPr>
        <w:t xml:space="preserve"> Ζητούμε ψήφο εμπιστοσύνης για να συνεχίσουμε την πολιτική </w:t>
      </w:r>
      <w:r w:rsidRPr="000D5267">
        <w:rPr>
          <w:rFonts w:eastAsia="Times New Roman" w:cs="Times New Roman"/>
          <w:szCs w:val="24"/>
        </w:rPr>
        <w:lastRenderedPageBreak/>
        <w:t>που φέρει το δικό μας πρόσημο</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 xml:space="preserve">εγγράφει </w:t>
      </w:r>
      <w:r w:rsidRPr="000D5267">
        <w:rPr>
          <w:rFonts w:eastAsia="Times New Roman" w:cs="Times New Roman"/>
          <w:szCs w:val="24"/>
        </w:rPr>
        <w:t>τις δικές μας αξίες</w:t>
      </w:r>
      <w:r>
        <w:rPr>
          <w:rFonts w:eastAsia="Times New Roman" w:cs="Times New Roman"/>
          <w:szCs w:val="24"/>
        </w:rPr>
        <w:t>,</w:t>
      </w:r>
      <w:r w:rsidRPr="000D5267">
        <w:rPr>
          <w:rFonts w:eastAsia="Times New Roman" w:cs="Times New Roman"/>
          <w:szCs w:val="24"/>
        </w:rPr>
        <w:t xml:space="preserve"> αφής στιγμής</w:t>
      </w:r>
      <w:r>
        <w:rPr>
          <w:rFonts w:eastAsia="Times New Roman" w:cs="Times New Roman"/>
          <w:szCs w:val="24"/>
        </w:rPr>
        <w:t>,</w:t>
      </w:r>
      <w:r w:rsidRPr="000D5267">
        <w:rPr>
          <w:rFonts w:eastAsia="Times New Roman" w:cs="Times New Roman"/>
          <w:szCs w:val="24"/>
        </w:rPr>
        <w:t xml:space="preserve"> βγάλαμε τη χώρα από τα μνημόνια</w:t>
      </w:r>
      <w:r>
        <w:rPr>
          <w:rFonts w:eastAsia="Times New Roman" w:cs="Times New Roman"/>
          <w:szCs w:val="24"/>
        </w:rPr>
        <w:t>.</w:t>
      </w:r>
      <w:r w:rsidRPr="000D5267">
        <w:rPr>
          <w:rFonts w:eastAsia="Times New Roman" w:cs="Times New Roman"/>
          <w:szCs w:val="24"/>
        </w:rPr>
        <w:t xml:space="preserve"> </w:t>
      </w:r>
    </w:p>
    <w:p w14:paraId="0645324D"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t>Ζητούμε ψήφο εμπιστοσύνης γ</w:t>
      </w:r>
      <w:r>
        <w:rPr>
          <w:rFonts w:eastAsia="Times New Roman" w:cs="Times New Roman"/>
          <w:szCs w:val="24"/>
        </w:rPr>
        <w:t>ια να νομοθετήσουμε την αύξηση τ</w:t>
      </w:r>
      <w:r w:rsidRPr="000D5267">
        <w:rPr>
          <w:rFonts w:eastAsia="Times New Roman" w:cs="Times New Roman"/>
          <w:szCs w:val="24"/>
        </w:rPr>
        <w:t>ου κατώτατου μισθού και την προστασία της πρώτης κατοικίας</w:t>
      </w:r>
      <w:r>
        <w:rPr>
          <w:rFonts w:eastAsia="Times New Roman" w:cs="Times New Roman"/>
          <w:szCs w:val="24"/>
        </w:rPr>
        <w:t>, τη</w:t>
      </w:r>
      <w:r w:rsidRPr="000D5267">
        <w:rPr>
          <w:rFonts w:eastAsia="Times New Roman" w:cs="Times New Roman"/>
          <w:szCs w:val="24"/>
        </w:rPr>
        <w:t xml:space="preserve"> θωράκιση της εργασίας</w:t>
      </w:r>
      <w:r>
        <w:rPr>
          <w:rFonts w:eastAsia="Times New Roman" w:cs="Times New Roman"/>
          <w:szCs w:val="24"/>
        </w:rPr>
        <w:t>, α</w:t>
      </w:r>
      <w:r w:rsidRPr="000D5267">
        <w:rPr>
          <w:rFonts w:eastAsia="Times New Roman" w:cs="Times New Roman"/>
          <w:szCs w:val="24"/>
        </w:rPr>
        <w:t xml:space="preserve">λλά και της </w:t>
      </w:r>
      <w:r>
        <w:rPr>
          <w:rFonts w:eastAsia="Times New Roman" w:cs="Times New Roman"/>
          <w:szCs w:val="24"/>
        </w:rPr>
        <w:t>δ</w:t>
      </w:r>
      <w:r w:rsidRPr="000D5267">
        <w:rPr>
          <w:rFonts w:eastAsia="Times New Roman" w:cs="Times New Roman"/>
          <w:szCs w:val="24"/>
        </w:rPr>
        <w:t xml:space="preserve">ημοκρατίας μέσω της </w:t>
      </w:r>
      <w:r>
        <w:rPr>
          <w:rFonts w:eastAsia="Times New Roman" w:cs="Times New Roman"/>
          <w:szCs w:val="24"/>
        </w:rPr>
        <w:t>σ</w:t>
      </w:r>
      <w:r w:rsidRPr="000D5267">
        <w:rPr>
          <w:rFonts w:eastAsia="Times New Roman" w:cs="Times New Roman"/>
          <w:szCs w:val="24"/>
        </w:rPr>
        <w:t>υνταγματικής Αναθεώρησης</w:t>
      </w:r>
      <w:r>
        <w:rPr>
          <w:rFonts w:eastAsia="Times New Roman" w:cs="Times New Roman"/>
          <w:szCs w:val="24"/>
        </w:rPr>
        <w:t>.</w:t>
      </w:r>
      <w:r w:rsidRPr="000D5267">
        <w:rPr>
          <w:rFonts w:eastAsia="Times New Roman" w:cs="Times New Roman"/>
          <w:szCs w:val="24"/>
        </w:rPr>
        <w:t xml:space="preserve"> Ζητούμε ψήφο εμπιστοσύνης για να αποκατασ</w:t>
      </w:r>
      <w:r>
        <w:rPr>
          <w:rFonts w:eastAsia="Times New Roman" w:cs="Times New Roman"/>
          <w:szCs w:val="24"/>
        </w:rPr>
        <w:t>τήσουμε αδικίες και να δώσουμε ε</w:t>
      </w:r>
      <w:r w:rsidRPr="000D5267">
        <w:rPr>
          <w:rFonts w:eastAsia="Times New Roman" w:cs="Times New Roman"/>
          <w:szCs w:val="24"/>
        </w:rPr>
        <w:t>λπίδα και προοπτική στους χαμένους του παιχνιδιού</w:t>
      </w:r>
      <w:r>
        <w:rPr>
          <w:rFonts w:eastAsia="Times New Roman" w:cs="Times New Roman"/>
          <w:szCs w:val="24"/>
        </w:rPr>
        <w:t>,</w:t>
      </w:r>
      <w:r w:rsidRPr="000D5267">
        <w:rPr>
          <w:rFonts w:eastAsia="Times New Roman" w:cs="Times New Roman"/>
          <w:szCs w:val="24"/>
        </w:rPr>
        <w:t xml:space="preserve"> στους αόρατους και απέλπιδες</w:t>
      </w:r>
      <w:r>
        <w:rPr>
          <w:rFonts w:eastAsia="Times New Roman" w:cs="Times New Roman"/>
          <w:szCs w:val="24"/>
        </w:rPr>
        <w:t>.</w:t>
      </w:r>
      <w:r w:rsidRPr="000D5267">
        <w:rPr>
          <w:rFonts w:eastAsia="Times New Roman" w:cs="Times New Roman"/>
          <w:szCs w:val="24"/>
        </w:rPr>
        <w:t xml:space="preserve"> Ζητούμε ψήφο εμπιστοσύνης</w:t>
      </w:r>
      <w:r>
        <w:rPr>
          <w:rFonts w:eastAsia="Times New Roman" w:cs="Times New Roman"/>
          <w:szCs w:val="24"/>
        </w:rPr>
        <w:t>,</w:t>
      </w:r>
      <w:r w:rsidRPr="000D5267">
        <w:rPr>
          <w:rFonts w:eastAsia="Times New Roman" w:cs="Times New Roman"/>
          <w:szCs w:val="24"/>
        </w:rPr>
        <w:t xml:space="preserve"> τέλος</w:t>
      </w:r>
      <w:r>
        <w:rPr>
          <w:rFonts w:eastAsia="Times New Roman" w:cs="Times New Roman"/>
          <w:szCs w:val="24"/>
        </w:rPr>
        <w:t>,</w:t>
      </w:r>
      <w:r w:rsidRPr="000D5267">
        <w:rPr>
          <w:rFonts w:eastAsia="Times New Roman" w:cs="Times New Roman"/>
          <w:szCs w:val="24"/>
        </w:rPr>
        <w:t xml:space="preserve"> για να δοθεί ένα αίσιο τέλος σε ένα παραμύθι χωρίς όνομα</w:t>
      </w:r>
      <w:r>
        <w:rPr>
          <w:rFonts w:eastAsia="Times New Roman" w:cs="Times New Roman"/>
          <w:szCs w:val="24"/>
        </w:rPr>
        <w:t>,</w:t>
      </w:r>
      <w:r w:rsidRPr="000D5267">
        <w:rPr>
          <w:rFonts w:eastAsia="Times New Roman" w:cs="Times New Roman"/>
          <w:szCs w:val="24"/>
        </w:rPr>
        <w:t xml:space="preserve"> μία ιστορική εκκρεμότητα </w:t>
      </w:r>
      <w:r>
        <w:rPr>
          <w:rFonts w:eastAsia="Times New Roman" w:cs="Times New Roman"/>
          <w:szCs w:val="24"/>
        </w:rPr>
        <w:t>τριάντα</w:t>
      </w:r>
      <w:r w:rsidRPr="000D5267">
        <w:rPr>
          <w:rFonts w:eastAsia="Times New Roman" w:cs="Times New Roman"/>
          <w:szCs w:val="24"/>
        </w:rPr>
        <w:t xml:space="preserve"> ετών</w:t>
      </w:r>
      <w:r>
        <w:rPr>
          <w:rFonts w:eastAsia="Times New Roman" w:cs="Times New Roman"/>
          <w:szCs w:val="24"/>
        </w:rPr>
        <w:t>.</w:t>
      </w:r>
      <w:r w:rsidRPr="000D5267">
        <w:rPr>
          <w:rFonts w:eastAsia="Times New Roman" w:cs="Times New Roman"/>
          <w:szCs w:val="24"/>
        </w:rPr>
        <w:t xml:space="preserve"> </w:t>
      </w:r>
    </w:p>
    <w:p w14:paraId="0645324E"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t xml:space="preserve">Και προς τους όψιμους </w:t>
      </w:r>
      <w:r>
        <w:rPr>
          <w:rFonts w:eastAsia="Times New Roman" w:cs="Times New Roman"/>
          <w:szCs w:val="24"/>
        </w:rPr>
        <w:t>μ</w:t>
      </w:r>
      <w:r w:rsidRPr="000D5267">
        <w:rPr>
          <w:rFonts w:eastAsia="Times New Roman" w:cs="Times New Roman"/>
          <w:szCs w:val="24"/>
        </w:rPr>
        <w:t>ακεδονομάχους που στο εσωτερικό της χώρας ενδύονται τη λεοντή του εθνικιστικού παροξυσμού</w:t>
      </w:r>
      <w:r>
        <w:rPr>
          <w:rFonts w:eastAsia="Times New Roman" w:cs="Times New Roman"/>
          <w:szCs w:val="24"/>
        </w:rPr>
        <w:t>,</w:t>
      </w:r>
      <w:r w:rsidRPr="000D5267">
        <w:rPr>
          <w:rFonts w:eastAsia="Times New Roman" w:cs="Times New Roman"/>
          <w:szCs w:val="24"/>
        </w:rPr>
        <w:t xml:space="preserve"> ενώ στο εξωτερικό διαβεβαιώνουν τους </w:t>
      </w:r>
      <w:proofErr w:type="spellStart"/>
      <w:r w:rsidRPr="000D5267">
        <w:rPr>
          <w:rFonts w:eastAsia="Times New Roman" w:cs="Times New Roman"/>
          <w:szCs w:val="24"/>
        </w:rPr>
        <w:t>ανησυχούντες</w:t>
      </w:r>
      <w:proofErr w:type="spellEnd"/>
      <w:r w:rsidRPr="000D5267">
        <w:rPr>
          <w:rFonts w:eastAsia="Times New Roman" w:cs="Times New Roman"/>
          <w:szCs w:val="24"/>
        </w:rPr>
        <w:t xml:space="preserve"> φίλους τους του Ευρωπαϊκού Λαϊκού Κόμματος ότι θα σεβαστούν και θα τηρήσουν τη Συμφωνία των Πρεσπών</w:t>
      </w:r>
      <w:r>
        <w:rPr>
          <w:rFonts w:eastAsia="Times New Roman" w:cs="Times New Roman"/>
          <w:szCs w:val="24"/>
        </w:rPr>
        <w:t>,</w:t>
      </w:r>
      <w:r w:rsidRPr="000D5267">
        <w:rPr>
          <w:rFonts w:eastAsia="Times New Roman" w:cs="Times New Roman"/>
          <w:szCs w:val="24"/>
        </w:rPr>
        <w:t xml:space="preserve"> θα ήθελα να πω ότι ο μεγάλος ηττημένος αυτής της </w:t>
      </w:r>
      <w:r>
        <w:rPr>
          <w:rFonts w:eastAsia="Times New Roman" w:cs="Times New Roman"/>
          <w:szCs w:val="24"/>
        </w:rPr>
        <w:t>σ</w:t>
      </w:r>
      <w:r w:rsidRPr="000D5267">
        <w:rPr>
          <w:rFonts w:eastAsia="Times New Roman" w:cs="Times New Roman"/>
          <w:szCs w:val="24"/>
        </w:rPr>
        <w:t xml:space="preserve">υμφωνίας δεν είναι το έθνος </w:t>
      </w:r>
      <w:r>
        <w:rPr>
          <w:rFonts w:eastAsia="Times New Roman" w:cs="Times New Roman"/>
          <w:szCs w:val="24"/>
        </w:rPr>
        <w:t>μας,</w:t>
      </w:r>
      <w:r w:rsidRPr="000D5267">
        <w:rPr>
          <w:rFonts w:eastAsia="Times New Roman" w:cs="Times New Roman"/>
          <w:szCs w:val="24"/>
        </w:rPr>
        <w:t xml:space="preserve"> </w:t>
      </w:r>
      <w:r>
        <w:rPr>
          <w:rFonts w:eastAsia="Times New Roman" w:cs="Times New Roman"/>
          <w:szCs w:val="24"/>
        </w:rPr>
        <w:t>ο</w:t>
      </w:r>
      <w:r w:rsidRPr="000D5267">
        <w:rPr>
          <w:rFonts w:eastAsia="Times New Roman" w:cs="Times New Roman"/>
          <w:szCs w:val="24"/>
        </w:rPr>
        <w:t xml:space="preserve">ύτε εχθρός μας είναι ο γείτονάς </w:t>
      </w:r>
      <w:r>
        <w:rPr>
          <w:rFonts w:eastAsia="Times New Roman" w:cs="Times New Roman"/>
          <w:szCs w:val="24"/>
        </w:rPr>
        <w:t>μας.</w:t>
      </w:r>
      <w:r w:rsidRPr="000D5267">
        <w:rPr>
          <w:rFonts w:eastAsia="Times New Roman" w:cs="Times New Roman"/>
          <w:szCs w:val="24"/>
        </w:rPr>
        <w:t xml:space="preserve"> Ο μεγάλος ηττημένος </w:t>
      </w:r>
      <w:r w:rsidRPr="000D5267">
        <w:rPr>
          <w:rFonts w:eastAsia="Times New Roman" w:cs="Times New Roman"/>
          <w:szCs w:val="24"/>
        </w:rPr>
        <w:lastRenderedPageBreak/>
        <w:t>θα είναι ο εθνικισμός</w:t>
      </w:r>
      <w:r>
        <w:rPr>
          <w:rFonts w:eastAsia="Times New Roman" w:cs="Times New Roman"/>
          <w:szCs w:val="24"/>
        </w:rPr>
        <w:t>,</w:t>
      </w:r>
      <w:r w:rsidRPr="000D5267">
        <w:rPr>
          <w:rFonts w:eastAsia="Times New Roman" w:cs="Times New Roman"/>
          <w:szCs w:val="24"/>
        </w:rPr>
        <w:t xml:space="preserve"> ο ρατσισμός και η μισαλλοδοξία που γεννούν ακροδεξιά τέρατα που απειλούν αφανίσουν την Ευρώπη</w:t>
      </w:r>
      <w:r>
        <w:rPr>
          <w:rFonts w:eastAsia="Times New Roman" w:cs="Times New Roman"/>
          <w:szCs w:val="24"/>
        </w:rPr>
        <w:t>.</w:t>
      </w:r>
    </w:p>
    <w:p w14:paraId="0645324F"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t xml:space="preserve">Η αγάπη για την πατρίδα δεν είναι το μίσος </w:t>
      </w:r>
      <w:r>
        <w:rPr>
          <w:rFonts w:eastAsia="Times New Roman" w:cs="Times New Roman"/>
          <w:szCs w:val="24"/>
        </w:rPr>
        <w:t>σ</w:t>
      </w:r>
      <w:r w:rsidRPr="000D5267">
        <w:rPr>
          <w:rFonts w:eastAsia="Times New Roman" w:cs="Times New Roman"/>
          <w:szCs w:val="24"/>
        </w:rPr>
        <w:t>το</w:t>
      </w:r>
      <w:r>
        <w:rPr>
          <w:rFonts w:eastAsia="Times New Roman" w:cs="Times New Roman"/>
          <w:szCs w:val="24"/>
        </w:rPr>
        <w:t>ν</w:t>
      </w:r>
      <w:r w:rsidRPr="000D5267">
        <w:rPr>
          <w:rFonts w:eastAsia="Times New Roman" w:cs="Times New Roman"/>
          <w:szCs w:val="24"/>
        </w:rPr>
        <w:t xml:space="preserve"> γείτονα</w:t>
      </w:r>
      <w:r>
        <w:rPr>
          <w:rFonts w:eastAsia="Times New Roman" w:cs="Times New Roman"/>
          <w:szCs w:val="24"/>
        </w:rPr>
        <w:t>,</w:t>
      </w:r>
      <w:r w:rsidRPr="000D5267">
        <w:rPr>
          <w:rFonts w:eastAsia="Times New Roman" w:cs="Times New Roman"/>
          <w:szCs w:val="24"/>
        </w:rPr>
        <w:t xml:space="preserve"> δεν είναι</w:t>
      </w:r>
      <w:r>
        <w:rPr>
          <w:rFonts w:eastAsia="Times New Roman" w:cs="Times New Roman"/>
          <w:szCs w:val="24"/>
        </w:rPr>
        <w:t xml:space="preserve"> τα φαντάσματα εχθρών και διεθνείς</w:t>
      </w:r>
      <w:r w:rsidRPr="000D5267">
        <w:rPr>
          <w:rFonts w:eastAsia="Times New Roman" w:cs="Times New Roman"/>
          <w:szCs w:val="24"/>
        </w:rPr>
        <w:t xml:space="preserve"> συνωμοσίες που κατατρύχουν και επιβουλεύονται περιούσιο</w:t>
      </w:r>
      <w:r>
        <w:rPr>
          <w:rFonts w:eastAsia="Times New Roman" w:cs="Times New Roman"/>
          <w:szCs w:val="24"/>
        </w:rPr>
        <w:t>υ</w:t>
      </w:r>
      <w:r w:rsidRPr="000D5267">
        <w:rPr>
          <w:rFonts w:eastAsia="Times New Roman" w:cs="Times New Roman"/>
          <w:szCs w:val="24"/>
        </w:rPr>
        <w:t>ς λαός</w:t>
      </w:r>
      <w:r>
        <w:rPr>
          <w:rFonts w:eastAsia="Times New Roman" w:cs="Times New Roman"/>
          <w:szCs w:val="24"/>
        </w:rPr>
        <w:t>. Ο πατριωτισμός είναι γέφυρες ε</w:t>
      </w:r>
      <w:r w:rsidRPr="000D5267">
        <w:rPr>
          <w:rFonts w:eastAsia="Times New Roman" w:cs="Times New Roman"/>
          <w:szCs w:val="24"/>
        </w:rPr>
        <w:t>ιρήνης και αλληλεγγύης</w:t>
      </w:r>
      <w:r>
        <w:rPr>
          <w:rFonts w:eastAsia="Times New Roman" w:cs="Times New Roman"/>
          <w:szCs w:val="24"/>
        </w:rPr>
        <w:t xml:space="preserve">, </w:t>
      </w:r>
      <w:proofErr w:type="spellStart"/>
      <w:r>
        <w:rPr>
          <w:rFonts w:eastAsia="Times New Roman" w:cs="Times New Roman"/>
          <w:szCs w:val="24"/>
        </w:rPr>
        <w:t>συνανά</w:t>
      </w:r>
      <w:r w:rsidRPr="000D5267">
        <w:rPr>
          <w:rFonts w:eastAsia="Times New Roman" w:cs="Times New Roman"/>
          <w:szCs w:val="24"/>
        </w:rPr>
        <w:t>πτυξης</w:t>
      </w:r>
      <w:proofErr w:type="spellEnd"/>
      <w:r w:rsidRPr="000D5267">
        <w:rPr>
          <w:rFonts w:eastAsia="Times New Roman" w:cs="Times New Roman"/>
          <w:szCs w:val="24"/>
        </w:rPr>
        <w:t xml:space="preserve"> με τους γείτονές </w:t>
      </w:r>
      <w:r>
        <w:rPr>
          <w:rFonts w:eastAsia="Times New Roman" w:cs="Times New Roman"/>
          <w:szCs w:val="24"/>
        </w:rPr>
        <w:t>μας.</w:t>
      </w:r>
      <w:r w:rsidRPr="000D5267">
        <w:rPr>
          <w:rFonts w:eastAsia="Times New Roman" w:cs="Times New Roman"/>
          <w:szCs w:val="24"/>
        </w:rPr>
        <w:t xml:space="preserve"> </w:t>
      </w:r>
    </w:p>
    <w:p w14:paraId="06453250"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t>Η Συμφωνία των Πρεσπών</w:t>
      </w:r>
      <w:r>
        <w:rPr>
          <w:rFonts w:eastAsia="Times New Roman" w:cs="Times New Roman"/>
          <w:szCs w:val="24"/>
        </w:rPr>
        <w:t>,</w:t>
      </w:r>
      <w:r w:rsidRPr="000D5267">
        <w:rPr>
          <w:rFonts w:eastAsia="Times New Roman" w:cs="Times New Roman"/>
          <w:szCs w:val="24"/>
        </w:rPr>
        <w:t xml:space="preserve"> κυρίες και κύριοι συνάδελφοι</w:t>
      </w:r>
      <w:r>
        <w:rPr>
          <w:rFonts w:eastAsia="Times New Roman" w:cs="Times New Roman"/>
          <w:szCs w:val="24"/>
        </w:rPr>
        <w:t>,</w:t>
      </w:r>
      <w:r w:rsidRPr="000D5267">
        <w:rPr>
          <w:rFonts w:eastAsia="Times New Roman" w:cs="Times New Roman"/>
          <w:szCs w:val="24"/>
        </w:rPr>
        <w:t xml:space="preserve"> είναι μία άσκηση δημοκρατίας που θα ξορκίσει τα φαντάσματα της ιστορίας και θα οριοθετήσει δύο διαμετρικά αντίθετους κόσμους</w:t>
      </w:r>
      <w:r>
        <w:rPr>
          <w:rFonts w:eastAsia="Times New Roman" w:cs="Times New Roman"/>
          <w:szCs w:val="24"/>
        </w:rPr>
        <w:t>,</w:t>
      </w:r>
      <w:r w:rsidRPr="000D5267">
        <w:rPr>
          <w:rFonts w:eastAsia="Times New Roman" w:cs="Times New Roman"/>
          <w:szCs w:val="24"/>
        </w:rPr>
        <w:t xml:space="preserve"> το δημοκρατικό και προοδευτικό που δεν επικα</w:t>
      </w:r>
      <w:r>
        <w:rPr>
          <w:rFonts w:eastAsia="Times New Roman" w:cs="Times New Roman"/>
          <w:szCs w:val="24"/>
        </w:rPr>
        <w:t>λείται την Ευρώπη για τους άτεγκ</w:t>
      </w:r>
      <w:r w:rsidRPr="000D5267">
        <w:rPr>
          <w:rFonts w:eastAsia="Times New Roman" w:cs="Times New Roman"/>
          <w:szCs w:val="24"/>
        </w:rPr>
        <w:t>τους δημοσιονομικούς κανόνες της Ευρωζώνης</w:t>
      </w:r>
      <w:r>
        <w:rPr>
          <w:rFonts w:eastAsia="Times New Roman" w:cs="Times New Roman"/>
          <w:szCs w:val="24"/>
        </w:rPr>
        <w:t>,</w:t>
      </w:r>
      <w:r w:rsidRPr="000D5267">
        <w:rPr>
          <w:rFonts w:eastAsia="Times New Roman" w:cs="Times New Roman"/>
          <w:szCs w:val="24"/>
        </w:rPr>
        <w:t xml:space="preserve"> αλλά </w:t>
      </w:r>
      <w:r>
        <w:rPr>
          <w:rFonts w:eastAsia="Times New Roman" w:cs="Times New Roman"/>
          <w:szCs w:val="24"/>
        </w:rPr>
        <w:t xml:space="preserve">για τη σκευή </w:t>
      </w:r>
      <w:r w:rsidRPr="000D5267">
        <w:rPr>
          <w:rFonts w:eastAsia="Times New Roman" w:cs="Times New Roman"/>
          <w:szCs w:val="24"/>
        </w:rPr>
        <w:t>του διαφωτισμού και του κλασικού φιλελευθερισμού</w:t>
      </w:r>
      <w:r>
        <w:rPr>
          <w:rFonts w:eastAsia="Times New Roman" w:cs="Times New Roman"/>
          <w:szCs w:val="24"/>
        </w:rPr>
        <w:t>,</w:t>
      </w:r>
      <w:r w:rsidRPr="000D5267">
        <w:rPr>
          <w:rFonts w:eastAsia="Times New Roman" w:cs="Times New Roman"/>
          <w:szCs w:val="24"/>
        </w:rPr>
        <w:t xml:space="preserve"> το</w:t>
      </w:r>
      <w:r>
        <w:rPr>
          <w:rFonts w:eastAsia="Times New Roman" w:cs="Times New Roman"/>
          <w:szCs w:val="24"/>
        </w:rPr>
        <w:t>ν</w:t>
      </w:r>
      <w:r w:rsidRPr="000D5267">
        <w:rPr>
          <w:rFonts w:eastAsia="Times New Roman" w:cs="Times New Roman"/>
          <w:szCs w:val="24"/>
        </w:rPr>
        <w:t xml:space="preserve"> δημοκρατικό κόσμο που ονειρεύεται τα Βαλκάνια του Ρήγα Φεραίου</w:t>
      </w:r>
      <w:r>
        <w:rPr>
          <w:rFonts w:eastAsia="Times New Roman" w:cs="Times New Roman"/>
          <w:szCs w:val="24"/>
        </w:rPr>
        <w:t>,</w:t>
      </w:r>
      <w:r w:rsidRPr="000D5267">
        <w:rPr>
          <w:rFonts w:eastAsia="Times New Roman" w:cs="Times New Roman"/>
          <w:szCs w:val="24"/>
        </w:rPr>
        <w:t xml:space="preserve"> της συναδέλφωσης</w:t>
      </w:r>
      <w:r>
        <w:rPr>
          <w:rFonts w:eastAsia="Times New Roman" w:cs="Times New Roman"/>
          <w:szCs w:val="24"/>
        </w:rPr>
        <w:t>,</w:t>
      </w:r>
      <w:r w:rsidRPr="000D5267">
        <w:rPr>
          <w:rFonts w:eastAsia="Times New Roman" w:cs="Times New Roman"/>
          <w:szCs w:val="24"/>
        </w:rPr>
        <w:t xml:space="preserve"> της γέφυρας και της επικοινωνίας</w:t>
      </w:r>
      <w:r>
        <w:rPr>
          <w:rFonts w:eastAsia="Times New Roman" w:cs="Times New Roman"/>
          <w:szCs w:val="24"/>
        </w:rPr>
        <w:t xml:space="preserve"> κι </w:t>
      </w:r>
      <w:r w:rsidRPr="000D5267">
        <w:rPr>
          <w:rFonts w:eastAsia="Times New Roman" w:cs="Times New Roman"/>
          <w:szCs w:val="24"/>
        </w:rPr>
        <w:t>έναν άλλο κόσμο</w:t>
      </w:r>
      <w:r>
        <w:rPr>
          <w:rFonts w:eastAsia="Times New Roman" w:cs="Times New Roman"/>
          <w:szCs w:val="24"/>
        </w:rPr>
        <w:t>,</w:t>
      </w:r>
      <w:r w:rsidRPr="000D5267">
        <w:rPr>
          <w:rFonts w:eastAsia="Times New Roman" w:cs="Times New Roman"/>
          <w:szCs w:val="24"/>
        </w:rPr>
        <w:t xml:space="preserve"> τον κόσμο που παραφράζοντας ελαφρώς τον ποιητή Καβάφη </w:t>
      </w:r>
      <w:r>
        <w:rPr>
          <w:rFonts w:eastAsia="Times New Roman" w:cs="Times New Roman"/>
          <w:szCs w:val="24"/>
        </w:rPr>
        <w:t>«</w:t>
      </w:r>
      <w:r w:rsidRPr="000D5267">
        <w:rPr>
          <w:rFonts w:eastAsia="Times New Roman" w:cs="Times New Roman"/>
          <w:szCs w:val="24"/>
        </w:rPr>
        <w:t xml:space="preserve">χωρίς </w:t>
      </w:r>
      <w:proofErr w:type="spellStart"/>
      <w:r w:rsidRPr="000D5267">
        <w:rPr>
          <w:rFonts w:eastAsia="Times New Roman" w:cs="Times New Roman"/>
          <w:szCs w:val="24"/>
        </w:rPr>
        <w:t>περίσκεψιν</w:t>
      </w:r>
      <w:proofErr w:type="spellEnd"/>
      <w:r>
        <w:rPr>
          <w:rFonts w:eastAsia="Times New Roman" w:cs="Times New Roman"/>
          <w:szCs w:val="24"/>
        </w:rPr>
        <w:t>, χωρίς λύπη,</w:t>
      </w:r>
      <w:r w:rsidRPr="000D5267">
        <w:rPr>
          <w:rFonts w:eastAsia="Times New Roman" w:cs="Times New Roman"/>
          <w:szCs w:val="24"/>
        </w:rPr>
        <w:t xml:space="preserve"> χωρίς αιδώ</w:t>
      </w:r>
      <w:r>
        <w:rPr>
          <w:rFonts w:eastAsia="Times New Roman" w:cs="Times New Roman"/>
          <w:szCs w:val="24"/>
        </w:rPr>
        <w:t>,</w:t>
      </w:r>
      <w:r w:rsidRPr="000D5267">
        <w:rPr>
          <w:rFonts w:eastAsia="Times New Roman" w:cs="Times New Roman"/>
          <w:szCs w:val="24"/>
        </w:rPr>
        <w:t xml:space="preserve"> μεγάλα και υψηλά τριγύρω του έκτισε τείχη</w:t>
      </w:r>
      <w:r>
        <w:rPr>
          <w:rFonts w:eastAsia="Times New Roman" w:cs="Times New Roman"/>
          <w:szCs w:val="24"/>
        </w:rPr>
        <w:t xml:space="preserve">». </w:t>
      </w:r>
      <w:r w:rsidRPr="000D5267">
        <w:rPr>
          <w:rFonts w:eastAsia="Times New Roman" w:cs="Times New Roman"/>
          <w:szCs w:val="24"/>
        </w:rPr>
        <w:t xml:space="preserve">Και αυτά τα τείχη του </w:t>
      </w:r>
      <w:r>
        <w:rPr>
          <w:rFonts w:eastAsia="Times New Roman" w:cs="Times New Roman"/>
          <w:szCs w:val="24"/>
        </w:rPr>
        <w:t xml:space="preserve">επαρχιώτικου </w:t>
      </w:r>
      <w:r w:rsidRPr="000D5267">
        <w:rPr>
          <w:rFonts w:eastAsia="Times New Roman" w:cs="Times New Roman"/>
          <w:szCs w:val="24"/>
        </w:rPr>
        <w:t>απομονωτισμού</w:t>
      </w:r>
      <w:r>
        <w:rPr>
          <w:rFonts w:eastAsia="Times New Roman" w:cs="Times New Roman"/>
          <w:szCs w:val="24"/>
        </w:rPr>
        <w:t>,</w:t>
      </w:r>
      <w:r w:rsidRPr="000D5267">
        <w:rPr>
          <w:rFonts w:eastAsia="Times New Roman" w:cs="Times New Roman"/>
          <w:szCs w:val="24"/>
        </w:rPr>
        <w:t xml:space="preserve"> μαζί </w:t>
      </w:r>
      <w:r w:rsidRPr="000D5267">
        <w:rPr>
          <w:rFonts w:eastAsia="Times New Roman" w:cs="Times New Roman"/>
          <w:szCs w:val="24"/>
        </w:rPr>
        <w:lastRenderedPageBreak/>
        <w:t>με τα τείχη του μοναδικού στην Ευρώπη πολέμιου των Πρεσπών</w:t>
      </w:r>
      <w:r>
        <w:rPr>
          <w:rFonts w:eastAsia="Times New Roman" w:cs="Times New Roman"/>
          <w:szCs w:val="24"/>
        </w:rPr>
        <w:t>,</w:t>
      </w:r>
      <w:r w:rsidRPr="000D5267">
        <w:rPr>
          <w:rFonts w:eastAsia="Times New Roman" w:cs="Times New Roman"/>
          <w:szCs w:val="24"/>
        </w:rPr>
        <w:t xml:space="preserve"> του φίλου σας του </w:t>
      </w:r>
      <w:proofErr w:type="spellStart"/>
      <w:r>
        <w:rPr>
          <w:rFonts w:eastAsia="Times New Roman" w:cs="Times New Roman"/>
          <w:szCs w:val="24"/>
        </w:rPr>
        <w:t>Όρμπαν</w:t>
      </w:r>
      <w:proofErr w:type="spellEnd"/>
      <w:r>
        <w:rPr>
          <w:rFonts w:eastAsia="Times New Roman" w:cs="Times New Roman"/>
          <w:szCs w:val="24"/>
        </w:rPr>
        <w:t xml:space="preserve"> </w:t>
      </w:r>
      <w:r w:rsidRPr="000D5267">
        <w:rPr>
          <w:rFonts w:eastAsia="Times New Roman" w:cs="Times New Roman"/>
          <w:szCs w:val="24"/>
        </w:rPr>
        <w:t xml:space="preserve">που κλείνουν </w:t>
      </w:r>
      <w:r>
        <w:rPr>
          <w:rFonts w:eastAsia="Times New Roman" w:cs="Times New Roman"/>
          <w:szCs w:val="24"/>
        </w:rPr>
        <w:t xml:space="preserve">εκτός τον μιαρό ξένο </w:t>
      </w:r>
      <w:r w:rsidRPr="000D5267">
        <w:rPr>
          <w:rFonts w:eastAsia="Times New Roman" w:cs="Times New Roman"/>
          <w:szCs w:val="24"/>
        </w:rPr>
        <w:t>για να μη μολύνει το λευκό χριστιανικό έθνος που επαγγέλλεται</w:t>
      </w:r>
      <w:r>
        <w:rPr>
          <w:rFonts w:eastAsia="Times New Roman" w:cs="Times New Roman"/>
          <w:szCs w:val="24"/>
        </w:rPr>
        <w:t>,</w:t>
      </w:r>
      <w:r w:rsidRPr="000D5267">
        <w:rPr>
          <w:rFonts w:eastAsia="Times New Roman" w:cs="Times New Roman"/>
          <w:szCs w:val="24"/>
        </w:rPr>
        <w:t xml:space="preserve"> ανεπαισθήτως σας κλείνουν από τον κόσμο έξω</w:t>
      </w:r>
      <w:r>
        <w:rPr>
          <w:rFonts w:eastAsia="Times New Roman" w:cs="Times New Roman"/>
          <w:szCs w:val="24"/>
        </w:rPr>
        <w:t>.</w:t>
      </w:r>
      <w:r w:rsidRPr="000D5267">
        <w:rPr>
          <w:rFonts w:eastAsia="Times New Roman" w:cs="Times New Roman"/>
          <w:szCs w:val="24"/>
        </w:rPr>
        <w:t xml:space="preserve"> </w:t>
      </w:r>
    </w:p>
    <w:p w14:paraId="06453251"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t>Ας μείνετε</w:t>
      </w:r>
      <w:r>
        <w:rPr>
          <w:rFonts w:eastAsia="Times New Roman" w:cs="Times New Roman"/>
          <w:szCs w:val="24"/>
        </w:rPr>
        <w:t>,</w:t>
      </w:r>
      <w:r w:rsidRPr="000D5267">
        <w:rPr>
          <w:rFonts w:eastAsia="Times New Roman" w:cs="Times New Roman"/>
          <w:szCs w:val="24"/>
        </w:rPr>
        <w:t xml:space="preserve"> λοιπόν</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 xml:space="preserve">με την περικεφαλαία και τη χλαμύδα, </w:t>
      </w:r>
      <w:r w:rsidRPr="000D5267">
        <w:rPr>
          <w:rFonts w:eastAsia="Times New Roman" w:cs="Times New Roman"/>
          <w:szCs w:val="24"/>
        </w:rPr>
        <w:t xml:space="preserve">την Ακροδεξιά του Κυρίου και τα στελέχη των νομαρχιακών σας που εκφοβίζουν και στέλνουν απειλητικά μηνύματα σε Βουλευτές που στηρίζουν την Κυβέρνηση και που δεν </w:t>
      </w:r>
      <w:r>
        <w:rPr>
          <w:rFonts w:eastAsia="Times New Roman" w:cs="Times New Roman"/>
          <w:szCs w:val="24"/>
        </w:rPr>
        <w:t xml:space="preserve">προέβητε, </w:t>
      </w:r>
      <w:r w:rsidRPr="000D5267">
        <w:rPr>
          <w:rFonts w:eastAsia="Times New Roman" w:cs="Times New Roman"/>
          <w:szCs w:val="24"/>
        </w:rPr>
        <w:t>έστω σε μία προσχηματική καταδίκη</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Είναι δ</w:t>
      </w:r>
      <w:r w:rsidRPr="000D5267">
        <w:rPr>
          <w:rFonts w:eastAsia="Times New Roman" w:cs="Times New Roman"/>
          <w:szCs w:val="24"/>
        </w:rPr>
        <w:t xml:space="preserve">ικαίωμά </w:t>
      </w:r>
      <w:r>
        <w:rPr>
          <w:rFonts w:eastAsia="Times New Roman" w:cs="Times New Roman"/>
          <w:szCs w:val="24"/>
        </w:rPr>
        <w:t>σας.</w:t>
      </w:r>
      <w:r w:rsidRPr="000D5267">
        <w:rPr>
          <w:rFonts w:eastAsia="Times New Roman" w:cs="Times New Roman"/>
          <w:szCs w:val="24"/>
        </w:rPr>
        <w:t xml:space="preserve"> Μαθήματα</w:t>
      </w:r>
      <w:r>
        <w:rPr>
          <w:rFonts w:eastAsia="Times New Roman" w:cs="Times New Roman"/>
          <w:szCs w:val="24"/>
        </w:rPr>
        <w:t>, όμως,</w:t>
      </w:r>
      <w:r w:rsidRPr="000D5267">
        <w:rPr>
          <w:rFonts w:eastAsia="Times New Roman" w:cs="Times New Roman"/>
          <w:szCs w:val="24"/>
        </w:rPr>
        <w:t xml:space="preserve"> πατριωτισμού στην Αριστερά που αντιστάθηκε και πολέμησε το</w:t>
      </w:r>
      <w:r>
        <w:rPr>
          <w:rFonts w:eastAsia="Times New Roman" w:cs="Times New Roman"/>
          <w:szCs w:val="24"/>
        </w:rPr>
        <w:t>ν</w:t>
      </w:r>
      <w:r w:rsidRPr="000D5267">
        <w:rPr>
          <w:rFonts w:eastAsia="Times New Roman" w:cs="Times New Roman"/>
          <w:szCs w:val="24"/>
        </w:rPr>
        <w:t xml:space="preserve"> φ</w:t>
      </w:r>
      <w:r>
        <w:rPr>
          <w:rFonts w:eastAsia="Times New Roman" w:cs="Times New Roman"/>
          <w:szCs w:val="24"/>
        </w:rPr>
        <w:t>ασισμό δεν δικαιούστε να δίνετε.</w:t>
      </w:r>
    </w:p>
    <w:p w14:paraId="06453252"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t>Κυρίες και κύριοι συνάδελφοι</w:t>
      </w:r>
      <w:r>
        <w:rPr>
          <w:rFonts w:eastAsia="Times New Roman" w:cs="Times New Roman"/>
          <w:szCs w:val="24"/>
        </w:rPr>
        <w:t>,</w:t>
      </w:r>
      <w:r w:rsidRPr="000D5267">
        <w:rPr>
          <w:rFonts w:eastAsia="Times New Roman" w:cs="Times New Roman"/>
          <w:szCs w:val="24"/>
        </w:rPr>
        <w:t xml:space="preserve"> εμείς στη μάχη κατά του εθνικισμού και της πατριδοκαπηλίας</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τη μάχη κατά μίας μπαγιάτικης</w:t>
      </w:r>
      <w:r w:rsidRPr="000D5267">
        <w:rPr>
          <w:rFonts w:eastAsia="Times New Roman" w:cs="Times New Roman"/>
          <w:szCs w:val="24"/>
        </w:rPr>
        <w:t xml:space="preserve"> εθνικοφροσύνης και του </w:t>
      </w:r>
      <w:r>
        <w:rPr>
          <w:rFonts w:eastAsia="Times New Roman" w:cs="Times New Roman"/>
          <w:szCs w:val="24"/>
        </w:rPr>
        <w:t xml:space="preserve">ιστορικού αναθεωρητισμού </w:t>
      </w:r>
      <w:r w:rsidRPr="000D5267">
        <w:rPr>
          <w:rFonts w:eastAsia="Times New Roman" w:cs="Times New Roman"/>
          <w:szCs w:val="24"/>
        </w:rPr>
        <w:t>θα τη δώσουμε</w:t>
      </w:r>
      <w:r>
        <w:rPr>
          <w:rFonts w:eastAsia="Times New Roman" w:cs="Times New Roman"/>
          <w:szCs w:val="24"/>
        </w:rPr>
        <w:t>.</w:t>
      </w:r>
      <w:r w:rsidRPr="000D5267">
        <w:rPr>
          <w:rFonts w:eastAsia="Times New Roman" w:cs="Times New Roman"/>
          <w:szCs w:val="24"/>
        </w:rPr>
        <w:t xml:space="preserve"> Την οφείλουμε στις επόμενες γενεές</w:t>
      </w:r>
      <w:r>
        <w:rPr>
          <w:rFonts w:eastAsia="Times New Roman" w:cs="Times New Roman"/>
          <w:szCs w:val="24"/>
        </w:rPr>
        <w:t>.</w:t>
      </w:r>
      <w:r w:rsidRPr="000D5267">
        <w:rPr>
          <w:rFonts w:eastAsia="Times New Roman" w:cs="Times New Roman"/>
          <w:szCs w:val="24"/>
        </w:rPr>
        <w:t xml:space="preserve"> Την οφείλουμε</w:t>
      </w:r>
      <w:r>
        <w:rPr>
          <w:rFonts w:eastAsia="Times New Roman" w:cs="Times New Roman"/>
          <w:szCs w:val="24"/>
        </w:rPr>
        <w:t>,</w:t>
      </w:r>
      <w:r w:rsidRPr="000D5267">
        <w:rPr>
          <w:rFonts w:eastAsia="Times New Roman" w:cs="Times New Roman"/>
          <w:szCs w:val="24"/>
        </w:rPr>
        <w:t xml:space="preserve"> όμως και στην ιστορική μας μνήμη</w:t>
      </w:r>
      <w:r>
        <w:rPr>
          <w:rFonts w:eastAsia="Times New Roman" w:cs="Times New Roman"/>
          <w:szCs w:val="24"/>
        </w:rPr>
        <w:t>.</w:t>
      </w:r>
      <w:r w:rsidRPr="000D5267">
        <w:rPr>
          <w:rFonts w:eastAsia="Times New Roman" w:cs="Times New Roman"/>
          <w:szCs w:val="24"/>
        </w:rPr>
        <w:t xml:space="preserve"> Την οφείλουμε στους χιλιάδες αγωνιστές μας που έγιναν τα βαριά λίτρα που κατέβαλε </w:t>
      </w:r>
      <w:r>
        <w:rPr>
          <w:rFonts w:eastAsia="Times New Roman" w:cs="Times New Roman"/>
          <w:szCs w:val="24"/>
        </w:rPr>
        <w:t xml:space="preserve">η </w:t>
      </w:r>
      <w:r w:rsidRPr="000D5267">
        <w:rPr>
          <w:rFonts w:eastAsia="Times New Roman" w:cs="Times New Roman"/>
          <w:szCs w:val="24"/>
        </w:rPr>
        <w:t xml:space="preserve">ιστορία στη </w:t>
      </w:r>
      <w:r>
        <w:rPr>
          <w:rFonts w:eastAsia="Times New Roman" w:cs="Times New Roman"/>
          <w:szCs w:val="24"/>
        </w:rPr>
        <w:t>δ</w:t>
      </w:r>
      <w:r w:rsidRPr="000D5267">
        <w:rPr>
          <w:rFonts w:eastAsia="Times New Roman" w:cs="Times New Roman"/>
          <w:szCs w:val="24"/>
        </w:rPr>
        <w:t>ημοκρατία</w:t>
      </w:r>
      <w:r>
        <w:rPr>
          <w:rFonts w:eastAsia="Times New Roman" w:cs="Times New Roman"/>
          <w:szCs w:val="24"/>
        </w:rPr>
        <w:t>,</w:t>
      </w:r>
      <w:r w:rsidRPr="000D5267">
        <w:rPr>
          <w:rFonts w:eastAsia="Times New Roman" w:cs="Times New Roman"/>
          <w:szCs w:val="24"/>
        </w:rPr>
        <w:t xml:space="preserve"> καύσιμη ύλη της ιστορίας και το λίπασμα της ελευθερίας</w:t>
      </w:r>
      <w:r>
        <w:rPr>
          <w:rFonts w:eastAsia="Times New Roman" w:cs="Times New Roman"/>
          <w:szCs w:val="24"/>
        </w:rPr>
        <w:t>.</w:t>
      </w:r>
    </w:p>
    <w:p w14:paraId="06453253" w14:textId="77777777" w:rsidR="00C04CE1" w:rsidRDefault="00722F08">
      <w:pPr>
        <w:tabs>
          <w:tab w:val="left" w:pos="6168"/>
        </w:tabs>
        <w:spacing w:line="600" w:lineRule="auto"/>
        <w:ind w:firstLine="720"/>
        <w:jc w:val="both"/>
        <w:rPr>
          <w:rFonts w:eastAsia="Times New Roman" w:cs="Times New Roman"/>
          <w:szCs w:val="24"/>
        </w:rPr>
      </w:pPr>
      <w:r w:rsidRPr="000D5267">
        <w:rPr>
          <w:rFonts w:eastAsia="Times New Roman" w:cs="Times New Roman"/>
          <w:szCs w:val="24"/>
        </w:rPr>
        <w:lastRenderedPageBreak/>
        <w:t>Σας ευχαριστώ πολύ</w:t>
      </w:r>
      <w:r>
        <w:rPr>
          <w:rFonts w:eastAsia="Times New Roman" w:cs="Times New Roman"/>
          <w:szCs w:val="24"/>
        </w:rPr>
        <w:t>.</w:t>
      </w:r>
    </w:p>
    <w:p w14:paraId="06453254" w14:textId="77777777" w:rsidR="00C04CE1" w:rsidRDefault="00722F08">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3255"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Φωτεινή </w:t>
      </w:r>
      <w:proofErr w:type="spellStart"/>
      <w:r>
        <w:rPr>
          <w:rFonts w:eastAsia="Times New Roman" w:cs="Times New Roman"/>
          <w:szCs w:val="24"/>
        </w:rPr>
        <w:t>Βάκη</w:t>
      </w:r>
      <w:proofErr w:type="spellEnd"/>
      <w:r>
        <w:rPr>
          <w:rFonts w:eastAsia="Times New Roman" w:cs="Times New Roman"/>
          <w:szCs w:val="24"/>
        </w:rPr>
        <w:t xml:space="preserve">. </w:t>
      </w:r>
    </w:p>
    <w:p w14:paraId="0645325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Δημοκρατικής Συμπαράταξης κ. Ανδρέας Λοβέρδος για δώδεκα λεπτά. </w:t>
      </w:r>
    </w:p>
    <w:p w14:paraId="06453257"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06453258" w14:textId="77777777" w:rsidR="00C04CE1" w:rsidRDefault="00722F08">
      <w:pPr>
        <w:spacing w:line="600" w:lineRule="auto"/>
        <w:ind w:firstLine="720"/>
        <w:jc w:val="both"/>
        <w:rPr>
          <w:rFonts w:eastAsia="Times New Roman" w:cs="Times New Roman"/>
          <w:szCs w:val="24"/>
        </w:rPr>
      </w:pPr>
      <w:r w:rsidRPr="000D5267">
        <w:rPr>
          <w:rFonts w:eastAsia="Times New Roman" w:cs="Times New Roman"/>
          <w:szCs w:val="24"/>
        </w:rPr>
        <w:t xml:space="preserve">Κυρίες </w:t>
      </w:r>
      <w:r>
        <w:rPr>
          <w:rFonts w:eastAsia="Times New Roman" w:cs="Times New Roman"/>
          <w:szCs w:val="24"/>
        </w:rPr>
        <w:t xml:space="preserve">και </w:t>
      </w:r>
      <w:r w:rsidRPr="000D5267">
        <w:rPr>
          <w:rFonts w:eastAsia="Times New Roman" w:cs="Times New Roman"/>
          <w:szCs w:val="24"/>
        </w:rPr>
        <w:t>κύριοι Βουλευτές</w:t>
      </w:r>
      <w:r>
        <w:rPr>
          <w:rFonts w:eastAsia="Times New Roman" w:cs="Times New Roman"/>
          <w:szCs w:val="24"/>
        </w:rPr>
        <w:t>,</w:t>
      </w:r>
      <w:r w:rsidRPr="000D5267">
        <w:rPr>
          <w:rFonts w:eastAsia="Times New Roman" w:cs="Times New Roman"/>
          <w:szCs w:val="24"/>
        </w:rPr>
        <w:t xml:space="preserve"> πριν μπω στο θέμα της σημερινής συζήτησης</w:t>
      </w:r>
      <w:r>
        <w:rPr>
          <w:rFonts w:eastAsia="Times New Roman" w:cs="Times New Roman"/>
          <w:szCs w:val="24"/>
        </w:rPr>
        <w:t>,</w:t>
      </w:r>
      <w:r w:rsidRPr="000D5267">
        <w:rPr>
          <w:rFonts w:eastAsia="Times New Roman" w:cs="Times New Roman"/>
          <w:szCs w:val="24"/>
        </w:rPr>
        <w:t xml:space="preserve"> αισθάνομαι επιτακτικό ηθικό καθήκον να αναφερθώ στον εκλιπόντα Δημήτρη Σιούφα</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έναν άνθρωπο, ο</w:t>
      </w:r>
      <w:r w:rsidRPr="000D5267">
        <w:rPr>
          <w:rFonts w:eastAsia="Times New Roman" w:cs="Times New Roman"/>
          <w:szCs w:val="24"/>
        </w:rPr>
        <w:t xml:space="preserve"> οποίος με την πολιτική του διαδρομή</w:t>
      </w:r>
      <w:r>
        <w:rPr>
          <w:rFonts w:eastAsia="Times New Roman" w:cs="Times New Roman"/>
          <w:szCs w:val="24"/>
        </w:rPr>
        <w:t>, αλλά και ω</w:t>
      </w:r>
      <w:r w:rsidRPr="000D5267">
        <w:rPr>
          <w:rFonts w:eastAsia="Times New Roman" w:cs="Times New Roman"/>
          <w:szCs w:val="24"/>
        </w:rPr>
        <w:t>ς Πρόεδρος της Βουλής συνέβαλε στην αναβάθμιση της κοινοβουλευτικής δημοκρατίας</w:t>
      </w:r>
      <w:r>
        <w:rPr>
          <w:rFonts w:eastAsia="Times New Roman" w:cs="Times New Roman"/>
          <w:szCs w:val="24"/>
        </w:rPr>
        <w:t>.</w:t>
      </w:r>
    </w:p>
    <w:p w14:paraId="0645325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0D5267">
        <w:rPr>
          <w:rFonts w:eastAsia="Times New Roman" w:cs="Times New Roman"/>
          <w:szCs w:val="24"/>
        </w:rPr>
        <w:t>συζητάμε σήμερα το αίτημα που υπέβαλε ο Πρωθυπουργός για παροχή ψήφου εμπιστοσύνης</w:t>
      </w:r>
      <w:r>
        <w:rPr>
          <w:rFonts w:eastAsia="Times New Roman" w:cs="Times New Roman"/>
          <w:szCs w:val="24"/>
        </w:rPr>
        <w:t>.</w:t>
      </w:r>
      <w:r w:rsidRPr="000D5267">
        <w:rPr>
          <w:rFonts w:eastAsia="Times New Roman" w:cs="Times New Roman"/>
          <w:szCs w:val="24"/>
        </w:rPr>
        <w:t xml:space="preserve"> Γιατί </w:t>
      </w:r>
      <w:r>
        <w:rPr>
          <w:rFonts w:eastAsia="Times New Roman" w:cs="Times New Roman"/>
          <w:szCs w:val="24"/>
        </w:rPr>
        <w:t xml:space="preserve">την </w:t>
      </w:r>
      <w:r w:rsidRPr="000D5267">
        <w:rPr>
          <w:rFonts w:eastAsia="Times New Roman" w:cs="Times New Roman"/>
          <w:szCs w:val="24"/>
        </w:rPr>
        <w:t>υπέβαλε</w:t>
      </w:r>
      <w:r>
        <w:rPr>
          <w:rFonts w:eastAsia="Times New Roman" w:cs="Times New Roman"/>
          <w:szCs w:val="24"/>
        </w:rPr>
        <w:t>;</w:t>
      </w:r>
      <w:r w:rsidRPr="000D5267">
        <w:rPr>
          <w:rFonts w:eastAsia="Times New Roman" w:cs="Times New Roman"/>
          <w:szCs w:val="24"/>
        </w:rPr>
        <w:t xml:space="preserve"> </w:t>
      </w:r>
      <w:r>
        <w:rPr>
          <w:rFonts w:eastAsia="Times New Roman" w:cs="Times New Roman"/>
          <w:szCs w:val="24"/>
        </w:rPr>
        <w:t xml:space="preserve">Διότι δεν </w:t>
      </w:r>
      <w:r w:rsidRPr="000D5267">
        <w:rPr>
          <w:rFonts w:eastAsia="Times New Roman" w:cs="Times New Roman"/>
          <w:szCs w:val="24"/>
        </w:rPr>
        <w:t>είχε τη δεδηλωμένη πλέον</w:t>
      </w:r>
      <w:r>
        <w:rPr>
          <w:rFonts w:eastAsia="Times New Roman" w:cs="Times New Roman"/>
          <w:szCs w:val="24"/>
        </w:rPr>
        <w:t>.</w:t>
      </w:r>
      <w:r w:rsidRPr="000D5267">
        <w:rPr>
          <w:rFonts w:eastAsia="Times New Roman" w:cs="Times New Roman"/>
          <w:szCs w:val="24"/>
        </w:rPr>
        <w:t xml:space="preserve"> Η </w:t>
      </w:r>
      <w:r w:rsidRPr="000D5267">
        <w:rPr>
          <w:rFonts w:eastAsia="Times New Roman" w:cs="Times New Roman"/>
          <w:szCs w:val="24"/>
        </w:rPr>
        <w:lastRenderedPageBreak/>
        <w:t xml:space="preserve">δεδηλωμένη είναι </w:t>
      </w:r>
      <w:proofErr w:type="spellStart"/>
      <w:r w:rsidRPr="000D5267">
        <w:rPr>
          <w:rFonts w:eastAsia="Times New Roman" w:cs="Times New Roman"/>
          <w:szCs w:val="24"/>
        </w:rPr>
        <w:t>διεκδικήσιμη</w:t>
      </w:r>
      <w:proofErr w:type="spellEnd"/>
      <w:r w:rsidRPr="000D5267">
        <w:rPr>
          <w:rFonts w:eastAsia="Times New Roman" w:cs="Times New Roman"/>
          <w:szCs w:val="24"/>
        </w:rPr>
        <w:t xml:space="preserve"> σήμερα</w:t>
      </w:r>
      <w:r>
        <w:rPr>
          <w:rFonts w:eastAsia="Times New Roman" w:cs="Times New Roman"/>
          <w:szCs w:val="24"/>
        </w:rPr>
        <w:t>.</w:t>
      </w:r>
      <w:r w:rsidRPr="000D5267">
        <w:rPr>
          <w:rFonts w:eastAsia="Times New Roman" w:cs="Times New Roman"/>
          <w:szCs w:val="24"/>
        </w:rPr>
        <w:t xml:space="preserve"> Αυτή είναι η νομική</w:t>
      </w:r>
      <w:r>
        <w:rPr>
          <w:rFonts w:eastAsia="Times New Roman" w:cs="Times New Roman"/>
          <w:szCs w:val="24"/>
        </w:rPr>
        <w:t>,</w:t>
      </w:r>
      <w:r w:rsidRPr="000D5267">
        <w:rPr>
          <w:rFonts w:eastAsia="Times New Roman" w:cs="Times New Roman"/>
          <w:szCs w:val="24"/>
        </w:rPr>
        <w:t xml:space="preserve"> πολιτειακή φύση της συγκεκριμένης</w:t>
      </w:r>
      <w:r>
        <w:rPr>
          <w:rFonts w:eastAsia="Times New Roman" w:cs="Times New Roman"/>
          <w:szCs w:val="24"/>
        </w:rPr>
        <w:t xml:space="preserve"> </w:t>
      </w:r>
      <w:r w:rsidRPr="000D5267">
        <w:rPr>
          <w:rFonts w:eastAsia="Times New Roman" w:cs="Times New Roman"/>
          <w:szCs w:val="24"/>
        </w:rPr>
        <w:t>λειτουργίας</w:t>
      </w:r>
      <w:r>
        <w:rPr>
          <w:rFonts w:eastAsia="Times New Roman" w:cs="Times New Roman"/>
          <w:szCs w:val="24"/>
        </w:rPr>
        <w:t>.</w:t>
      </w:r>
      <w:r w:rsidRPr="000D5267">
        <w:rPr>
          <w:rFonts w:eastAsia="Times New Roman" w:cs="Times New Roman"/>
          <w:szCs w:val="24"/>
        </w:rPr>
        <w:t xml:space="preserve"> </w:t>
      </w:r>
      <w:proofErr w:type="spellStart"/>
      <w:r w:rsidRPr="000D5267">
        <w:rPr>
          <w:rFonts w:eastAsia="Times New Roman" w:cs="Times New Roman"/>
          <w:szCs w:val="24"/>
        </w:rPr>
        <w:t>Απωλέσθηκε</w:t>
      </w:r>
      <w:proofErr w:type="spellEnd"/>
      <w:r w:rsidRPr="000D5267">
        <w:rPr>
          <w:rFonts w:eastAsia="Times New Roman" w:cs="Times New Roman"/>
          <w:szCs w:val="24"/>
        </w:rPr>
        <w:t xml:space="preserve"> </w:t>
      </w:r>
      <w:r>
        <w:rPr>
          <w:rFonts w:eastAsia="Times New Roman" w:cs="Times New Roman"/>
          <w:szCs w:val="24"/>
        </w:rPr>
        <w:t>η δεδηλωμένη και αναζητείται. Αυτή ήταν η κίνηση του Πρωθυπουργού. Γι’</w:t>
      </w:r>
      <w:r w:rsidRPr="000D5267">
        <w:rPr>
          <w:rFonts w:eastAsia="Times New Roman" w:cs="Times New Roman"/>
          <w:szCs w:val="24"/>
        </w:rPr>
        <w:t xml:space="preserve"> αυτό</w:t>
      </w:r>
      <w:r>
        <w:rPr>
          <w:rFonts w:eastAsia="Times New Roman" w:cs="Times New Roman"/>
          <w:szCs w:val="24"/>
        </w:rPr>
        <w:t>,</w:t>
      </w:r>
      <w:r w:rsidRPr="000D5267">
        <w:rPr>
          <w:rFonts w:eastAsia="Times New Roman" w:cs="Times New Roman"/>
          <w:szCs w:val="24"/>
        </w:rPr>
        <w:t xml:space="preserve"> κύριε Πρόεδρε της Βουλής</w:t>
      </w:r>
      <w:r>
        <w:rPr>
          <w:rFonts w:eastAsia="Times New Roman" w:cs="Times New Roman"/>
          <w:szCs w:val="24"/>
        </w:rPr>
        <w:t>,</w:t>
      </w:r>
      <w:r w:rsidRPr="000D5267">
        <w:rPr>
          <w:rFonts w:eastAsia="Times New Roman" w:cs="Times New Roman"/>
          <w:szCs w:val="24"/>
        </w:rPr>
        <w:t xml:space="preserve"> σταματά το νομοθετικό της έργο</w:t>
      </w:r>
      <w:r>
        <w:rPr>
          <w:rFonts w:eastAsia="Times New Roman" w:cs="Times New Roman"/>
          <w:szCs w:val="24"/>
        </w:rPr>
        <w:t xml:space="preserve"> η Βουλή. Διότι</w:t>
      </w:r>
      <w:r w:rsidRPr="000D5267">
        <w:rPr>
          <w:rFonts w:eastAsia="Times New Roman" w:cs="Times New Roman"/>
          <w:szCs w:val="24"/>
        </w:rPr>
        <w:t xml:space="preserve"> δεν είναι μία απλή ανανέωση εμπιστοσύνης από Κυβέρνηση που δεν έχει απωλέσει την πλειοψηφία</w:t>
      </w:r>
      <w:r>
        <w:rPr>
          <w:rFonts w:eastAsia="Times New Roman" w:cs="Times New Roman"/>
          <w:szCs w:val="24"/>
        </w:rPr>
        <w:t>,</w:t>
      </w:r>
      <w:r w:rsidRPr="000D5267">
        <w:rPr>
          <w:rFonts w:eastAsia="Times New Roman" w:cs="Times New Roman"/>
          <w:szCs w:val="24"/>
        </w:rPr>
        <w:t xml:space="preserve"> αλλά ακριβώς το αντίθετο</w:t>
      </w:r>
      <w:r>
        <w:rPr>
          <w:rFonts w:eastAsia="Times New Roman" w:cs="Times New Roman"/>
          <w:szCs w:val="24"/>
        </w:rPr>
        <w:t>.</w:t>
      </w:r>
      <w:r w:rsidRPr="000D5267">
        <w:rPr>
          <w:rFonts w:eastAsia="Times New Roman" w:cs="Times New Roman"/>
          <w:szCs w:val="24"/>
        </w:rPr>
        <w:t xml:space="preserve"> </w:t>
      </w:r>
    </w:p>
    <w:p w14:paraId="0645325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Και για να μιλήσουμε και λίγο πρακτικά. Με τη δεδηλωμένη στην κατάσταση που ακόμη σήμερα βρίσκεται, εάν είχαμε νομοθετικό έργο στην ολομέλεια, θα έπρεπε να ψηφίζουμε άρθρο με άρθρο. Διότι, η δεδηλωμένη δεν τεκμαίρεται. Και θα έπρεπε να αποδεικνύεται με ψηφοφορία για κάθε διάταξη.</w:t>
      </w:r>
    </w:p>
    <w:p w14:paraId="0645325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θέλω να πω κάτι, κυρίες και κύριοι συνάδελφοι, Βουλευτές, που προέρχεται από τις πρωινές ομιλίες. Είπε, ο Πρωθυπουργός, πώς δεν ήταν υποχρεωμένος –το επανέλαβε και η προηγούμενη αγορήτρια- να ζητήσει ψήφο εμπιστοσύνης. Αυστηρά, τυπικά, ναι έτσι είναι. Το γράμμα του συνταγματικού κειμένου αυτό ορίζει. Αλλά έχει διαμορφωθεί και μια συνθήκη του </w:t>
      </w:r>
      <w:r>
        <w:rPr>
          <w:rFonts w:eastAsia="Times New Roman" w:cs="Times New Roman"/>
          <w:szCs w:val="24"/>
        </w:rPr>
        <w:lastRenderedPageBreak/>
        <w:t>πολιτεύματος από τα τέλη του 19</w:t>
      </w:r>
      <w:r w:rsidRPr="00FC7C9C">
        <w:rPr>
          <w:rFonts w:eastAsia="Times New Roman" w:cs="Times New Roman"/>
          <w:szCs w:val="24"/>
          <w:vertAlign w:val="superscript"/>
        </w:rPr>
        <w:t>ου</w:t>
      </w:r>
      <w:r>
        <w:rPr>
          <w:rFonts w:eastAsia="Times New Roman" w:cs="Times New Roman"/>
          <w:szCs w:val="24"/>
        </w:rPr>
        <w:t xml:space="preserve"> αιώνα. Η συνθήκη του πολιτεύματος δεν έχει νομική ισχύ. Αλλά συγκροτεί μία πολιτική δεοντολογία. Δεν είναι έθιμο συνταγματικό, αλλά </w:t>
      </w:r>
      <w:r w:rsidRPr="00472A9A">
        <w:rPr>
          <w:rFonts w:eastAsia="Times New Roman" w:cs="Times New Roman"/>
          <w:szCs w:val="24"/>
        </w:rPr>
        <w:t xml:space="preserve">συγκροτεί </w:t>
      </w:r>
      <w:r>
        <w:rPr>
          <w:rFonts w:eastAsia="Times New Roman" w:cs="Times New Roman"/>
          <w:szCs w:val="24"/>
        </w:rPr>
        <w:t>-</w:t>
      </w:r>
      <w:r w:rsidRPr="00472A9A">
        <w:rPr>
          <w:rFonts w:eastAsia="Times New Roman" w:cs="Times New Roman"/>
          <w:szCs w:val="24"/>
        </w:rPr>
        <w:t>επαναλαμβάνω</w:t>
      </w:r>
      <w:r>
        <w:rPr>
          <w:rFonts w:eastAsia="Times New Roman" w:cs="Times New Roman"/>
          <w:szCs w:val="24"/>
        </w:rPr>
        <w:t>-</w:t>
      </w:r>
      <w:r w:rsidRPr="00472A9A">
        <w:rPr>
          <w:rFonts w:eastAsia="Times New Roman" w:cs="Times New Roman"/>
          <w:szCs w:val="24"/>
        </w:rPr>
        <w:t xml:space="preserve"> μία πολιτική δεοντολογία</w:t>
      </w:r>
      <w:r>
        <w:rPr>
          <w:rFonts w:eastAsia="Times New Roman" w:cs="Times New Roman"/>
          <w:szCs w:val="24"/>
        </w:rPr>
        <w:t>,</w:t>
      </w:r>
      <w:r w:rsidRPr="00472A9A">
        <w:rPr>
          <w:rFonts w:eastAsia="Times New Roman" w:cs="Times New Roman"/>
          <w:szCs w:val="24"/>
        </w:rPr>
        <w:t xml:space="preserve"> την οποία παρακολούθησαν όλοι οι πρωθυπουργοί</w:t>
      </w:r>
      <w:r>
        <w:rPr>
          <w:rFonts w:eastAsia="Times New Roman" w:cs="Times New Roman"/>
          <w:szCs w:val="24"/>
        </w:rPr>
        <w:t>.</w:t>
      </w:r>
    </w:p>
    <w:p w14:paraId="0645325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Να θυμηθώ, το παράδειγμα</w:t>
      </w:r>
      <w:r w:rsidRPr="00472A9A">
        <w:rPr>
          <w:rFonts w:eastAsia="Times New Roman" w:cs="Times New Roman"/>
          <w:szCs w:val="24"/>
        </w:rPr>
        <w:t xml:space="preserve"> του Κώστα Μητσοτάκη</w:t>
      </w:r>
      <w:r>
        <w:rPr>
          <w:rFonts w:eastAsia="Times New Roman" w:cs="Times New Roman"/>
          <w:szCs w:val="24"/>
        </w:rPr>
        <w:t>,</w:t>
      </w:r>
      <w:r w:rsidRPr="00472A9A">
        <w:rPr>
          <w:rFonts w:eastAsia="Times New Roman" w:cs="Times New Roman"/>
          <w:szCs w:val="24"/>
        </w:rPr>
        <w:t xml:space="preserve"> που παραιτήθηκε και οδήγησε τη χώρα σε εκλογές</w:t>
      </w:r>
      <w:r>
        <w:rPr>
          <w:rFonts w:eastAsia="Times New Roman" w:cs="Times New Roman"/>
          <w:szCs w:val="24"/>
        </w:rPr>
        <w:t xml:space="preserve">, επειδή ήταν </w:t>
      </w:r>
      <w:r w:rsidRPr="00472A9A">
        <w:rPr>
          <w:rFonts w:eastAsia="Times New Roman" w:cs="Times New Roman"/>
          <w:szCs w:val="24"/>
        </w:rPr>
        <w:t xml:space="preserve">με 150 </w:t>
      </w:r>
      <w:r>
        <w:rPr>
          <w:rFonts w:eastAsia="Times New Roman" w:cs="Times New Roman"/>
          <w:szCs w:val="24"/>
        </w:rPr>
        <w:t>Β</w:t>
      </w:r>
      <w:r w:rsidRPr="00472A9A">
        <w:rPr>
          <w:rFonts w:eastAsia="Times New Roman" w:cs="Times New Roman"/>
          <w:szCs w:val="24"/>
        </w:rPr>
        <w:t>ουλευτές</w:t>
      </w:r>
      <w:r>
        <w:rPr>
          <w:rFonts w:eastAsia="Times New Roman" w:cs="Times New Roman"/>
          <w:szCs w:val="24"/>
        </w:rPr>
        <w:t>; Ο</w:t>
      </w:r>
      <w:r w:rsidRPr="00472A9A">
        <w:rPr>
          <w:rFonts w:eastAsia="Times New Roman" w:cs="Times New Roman"/>
          <w:szCs w:val="24"/>
        </w:rPr>
        <w:t xml:space="preserve">ύτε πρόταση μομφής έγινε εναντίον </w:t>
      </w:r>
      <w:r>
        <w:rPr>
          <w:rFonts w:eastAsia="Times New Roman" w:cs="Times New Roman"/>
          <w:szCs w:val="24"/>
        </w:rPr>
        <w:t>του, ούτε σχέδιο νόμου του καταψηφίστηκε. Τίποτε! Η</w:t>
      </w:r>
      <w:r w:rsidRPr="00472A9A">
        <w:rPr>
          <w:rFonts w:eastAsia="Times New Roman" w:cs="Times New Roman"/>
          <w:szCs w:val="24"/>
        </w:rPr>
        <w:t xml:space="preserve"> χώρα</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όμως,</w:t>
      </w:r>
      <w:r w:rsidRPr="00472A9A">
        <w:rPr>
          <w:rFonts w:eastAsia="Times New Roman" w:cs="Times New Roman"/>
          <w:szCs w:val="24"/>
        </w:rPr>
        <w:t xml:space="preserve"> πήγε σε εκλογές</w:t>
      </w:r>
      <w:r>
        <w:rPr>
          <w:rFonts w:eastAsia="Times New Roman" w:cs="Times New Roman"/>
          <w:szCs w:val="24"/>
        </w:rPr>
        <w:t>,</w:t>
      </w:r>
      <w:r w:rsidRPr="00472A9A">
        <w:rPr>
          <w:rFonts w:eastAsia="Times New Roman" w:cs="Times New Roman"/>
          <w:szCs w:val="24"/>
        </w:rPr>
        <w:t xml:space="preserve"> γιατί υπήρξε σεβασμός επί έναν αιώνα και πλέον σε αυτή τη συνθήκη του πολιτεύματος</w:t>
      </w:r>
      <w:r>
        <w:rPr>
          <w:rFonts w:eastAsia="Times New Roman" w:cs="Times New Roman"/>
          <w:szCs w:val="24"/>
        </w:rPr>
        <w:t>. Ζητάει, λοιπόν,</w:t>
      </w:r>
      <w:r w:rsidRPr="00472A9A">
        <w:rPr>
          <w:rFonts w:eastAsia="Times New Roman" w:cs="Times New Roman"/>
          <w:szCs w:val="24"/>
        </w:rPr>
        <w:t xml:space="preserve"> νέα εμπιστοσύνη κάποιος που χάνει τη δεδηλωμένη ή δρομολογεί εκλογικές εξελίξεις</w:t>
      </w:r>
      <w:r>
        <w:rPr>
          <w:rFonts w:eastAsia="Times New Roman" w:cs="Times New Roman"/>
          <w:szCs w:val="24"/>
        </w:rPr>
        <w:t>.</w:t>
      </w:r>
    </w:p>
    <w:p w14:paraId="0645325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Γι</w:t>
      </w:r>
      <w:r w:rsidRPr="006B668D">
        <w:rPr>
          <w:rFonts w:eastAsia="Times New Roman" w:cs="Times New Roman"/>
          <w:szCs w:val="24"/>
        </w:rPr>
        <w:t>’</w:t>
      </w:r>
      <w:r w:rsidRPr="00472A9A">
        <w:rPr>
          <w:rFonts w:eastAsia="Times New Roman" w:cs="Times New Roman"/>
          <w:szCs w:val="24"/>
        </w:rPr>
        <w:t xml:space="preserve"> αυτό σας είπα το πρωί </w:t>
      </w:r>
      <w:r>
        <w:rPr>
          <w:rFonts w:eastAsia="Times New Roman" w:cs="Times New Roman"/>
          <w:szCs w:val="24"/>
        </w:rPr>
        <w:t>-</w:t>
      </w:r>
      <w:r w:rsidRPr="00472A9A">
        <w:rPr>
          <w:rFonts w:eastAsia="Times New Roman" w:cs="Times New Roman"/>
          <w:szCs w:val="24"/>
        </w:rPr>
        <w:t>επειδή αυτά δεν τα καταλαβαίνετε</w:t>
      </w:r>
      <w:r>
        <w:rPr>
          <w:rFonts w:eastAsia="Times New Roman" w:cs="Times New Roman"/>
          <w:szCs w:val="24"/>
        </w:rPr>
        <w:t>,</w:t>
      </w:r>
      <w:r w:rsidRPr="00472A9A">
        <w:rPr>
          <w:rFonts w:eastAsia="Times New Roman" w:cs="Times New Roman"/>
          <w:szCs w:val="24"/>
        </w:rPr>
        <w:t xml:space="preserve"> παρ</w:t>
      </w:r>
      <w:r>
        <w:rPr>
          <w:rFonts w:eastAsia="Times New Roman" w:cs="Times New Roman"/>
          <w:szCs w:val="24"/>
        </w:rPr>
        <w:t xml:space="preserve">’ </w:t>
      </w:r>
      <w:r w:rsidRPr="00472A9A">
        <w:rPr>
          <w:rFonts w:eastAsia="Times New Roman" w:cs="Times New Roman"/>
          <w:szCs w:val="24"/>
        </w:rPr>
        <w:t xml:space="preserve">ότι ορισμένοι από </w:t>
      </w:r>
      <w:r>
        <w:rPr>
          <w:rFonts w:eastAsia="Times New Roman" w:cs="Times New Roman"/>
          <w:szCs w:val="24"/>
        </w:rPr>
        <w:t>ε</w:t>
      </w:r>
      <w:r w:rsidRPr="00472A9A">
        <w:rPr>
          <w:rFonts w:eastAsia="Times New Roman" w:cs="Times New Roman"/>
          <w:szCs w:val="24"/>
        </w:rPr>
        <w:t>σ</w:t>
      </w:r>
      <w:r>
        <w:rPr>
          <w:rFonts w:eastAsia="Times New Roman" w:cs="Times New Roman"/>
          <w:szCs w:val="24"/>
        </w:rPr>
        <w:t>ά</w:t>
      </w:r>
      <w:r w:rsidRPr="00472A9A">
        <w:rPr>
          <w:rFonts w:eastAsia="Times New Roman" w:cs="Times New Roman"/>
          <w:szCs w:val="24"/>
        </w:rPr>
        <w:t>ς έχουν πολλά χρόνια στην πολιτική και οι νεότεροι από σας έχουν τουλάχιστον 3 ή 4 χρόνια εδώ και αυτά έπρεπε να τα παίζουν στα δάχτυλα</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 xml:space="preserve">ότι </w:t>
      </w:r>
      <w:r w:rsidRPr="00472A9A">
        <w:rPr>
          <w:rFonts w:eastAsia="Times New Roman" w:cs="Times New Roman"/>
          <w:szCs w:val="24"/>
        </w:rPr>
        <w:t>η</w:t>
      </w:r>
      <w:r>
        <w:rPr>
          <w:rFonts w:eastAsia="Times New Roman" w:cs="Times New Roman"/>
          <w:szCs w:val="24"/>
        </w:rPr>
        <w:t xml:space="preserve"> σχέση σας με τη δημοκρατική</w:t>
      </w:r>
      <w:r w:rsidRPr="00472A9A">
        <w:rPr>
          <w:rFonts w:eastAsia="Times New Roman" w:cs="Times New Roman"/>
          <w:szCs w:val="24"/>
        </w:rPr>
        <w:t xml:space="preserve"> αρχή είναι ασθενής ή και ανύπαρκτη</w:t>
      </w:r>
      <w:r>
        <w:rPr>
          <w:rFonts w:eastAsia="Times New Roman" w:cs="Times New Roman"/>
          <w:szCs w:val="24"/>
        </w:rPr>
        <w:t>. Αυτό είπα το πρωί.</w:t>
      </w:r>
    </w:p>
    <w:p w14:paraId="0645325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Μένω, όμως, στον Πρωθυπουργό,</w:t>
      </w:r>
      <w:r w:rsidRPr="00472A9A">
        <w:rPr>
          <w:rFonts w:eastAsia="Times New Roman" w:cs="Times New Roman"/>
          <w:szCs w:val="24"/>
        </w:rPr>
        <w:t xml:space="preserve"> γιατί τον θυμάμαι να επιτίθεται καταγγέλλοντας επαίσχυντες αποστασίες</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Θ</w:t>
      </w:r>
      <w:r w:rsidRPr="00472A9A">
        <w:rPr>
          <w:rFonts w:eastAsia="Times New Roman" w:cs="Times New Roman"/>
          <w:szCs w:val="24"/>
        </w:rPr>
        <w:t>υμόμαστε πολύ καλά τι έλεγε ο ίδιος και τα στελέχη του</w:t>
      </w:r>
      <w:r>
        <w:rPr>
          <w:rFonts w:eastAsia="Times New Roman" w:cs="Times New Roman"/>
          <w:szCs w:val="24"/>
        </w:rPr>
        <w:t>,</w:t>
      </w:r>
      <w:r w:rsidRPr="00472A9A">
        <w:rPr>
          <w:rFonts w:eastAsia="Times New Roman" w:cs="Times New Roman"/>
          <w:szCs w:val="24"/>
        </w:rPr>
        <w:t xml:space="preserve"> όταν κάποιοι ψήφιζ</w:t>
      </w:r>
      <w:r>
        <w:rPr>
          <w:rFonts w:eastAsia="Times New Roman" w:cs="Times New Roman"/>
          <w:szCs w:val="24"/>
        </w:rPr>
        <w:t>αν από τον χώρο των ανεξάρτητων Β</w:t>
      </w:r>
      <w:r w:rsidRPr="00472A9A">
        <w:rPr>
          <w:rFonts w:eastAsia="Times New Roman" w:cs="Times New Roman"/>
          <w:szCs w:val="24"/>
        </w:rPr>
        <w:t>ουλευτών το</w:t>
      </w:r>
      <w:r>
        <w:rPr>
          <w:rFonts w:eastAsia="Times New Roman" w:cs="Times New Roman"/>
          <w:szCs w:val="24"/>
        </w:rPr>
        <w:t>ν</w:t>
      </w:r>
      <w:r w:rsidRPr="00472A9A">
        <w:rPr>
          <w:rFonts w:eastAsia="Times New Roman" w:cs="Times New Roman"/>
          <w:szCs w:val="24"/>
        </w:rPr>
        <w:t xml:space="preserve"> Σταύρο Δήμα για Πρόεδρο της Δημοκρατίας</w:t>
      </w:r>
      <w:r>
        <w:rPr>
          <w:rFonts w:eastAsia="Times New Roman" w:cs="Times New Roman"/>
          <w:szCs w:val="24"/>
        </w:rPr>
        <w:t>. Μ</w:t>
      </w:r>
      <w:r w:rsidRPr="00472A9A">
        <w:rPr>
          <w:rFonts w:eastAsia="Times New Roman" w:cs="Times New Roman"/>
          <w:szCs w:val="24"/>
        </w:rPr>
        <w:t xml:space="preserve">ας αποδεικνύει </w:t>
      </w:r>
      <w:r>
        <w:rPr>
          <w:rFonts w:eastAsia="Times New Roman" w:cs="Times New Roman"/>
          <w:szCs w:val="24"/>
        </w:rPr>
        <w:t>-</w:t>
      </w:r>
      <w:r w:rsidRPr="00472A9A">
        <w:rPr>
          <w:rFonts w:eastAsia="Times New Roman" w:cs="Times New Roman"/>
          <w:szCs w:val="24"/>
        </w:rPr>
        <w:t>ακόμ</w:t>
      </w:r>
      <w:r>
        <w:rPr>
          <w:rFonts w:eastAsia="Times New Roman" w:cs="Times New Roman"/>
          <w:szCs w:val="24"/>
        </w:rPr>
        <w:t>η</w:t>
      </w:r>
      <w:r w:rsidRPr="00472A9A">
        <w:rPr>
          <w:rFonts w:eastAsia="Times New Roman" w:cs="Times New Roman"/>
          <w:szCs w:val="24"/>
        </w:rPr>
        <w:t xml:space="preserve"> και τώρα που τελειώνει</w:t>
      </w:r>
      <w:r>
        <w:rPr>
          <w:rFonts w:eastAsia="Times New Roman" w:cs="Times New Roman"/>
          <w:szCs w:val="24"/>
        </w:rPr>
        <w:t xml:space="preserve"> πολιτικά-</w:t>
      </w:r>
      <w:r w:rsidRPr="00472A9A">
        <w:rPr>
          <w:rFonts w:eastAsia="Times New Roman" w:cs="Times New Roman"/>
          <w:szCs w:val="24"/>
        </w:rPr>
        <w:t xml:space="preserve"> με τη μεταστροφή του πολιτικού του λόγου πως δεν ορρωδεί προ ουδενός</w:t>
      </w:r>
      <w:r w:rsidRPr="001E3E5D">
        <w:rPr>
          <w:rFonts w:eastAsia="Times New Roman" w:cs="Times New Roman"/>
          <w:szCs w:val="24"/>
        </w:rPr>
        <w:t>,</w:t>
      </w:r>
      <w:r w:rsidRPr="00472A9A">
        <w:rPr>
          <w:rFonts w:eastAsia="Times New Roman" w:cs="Times New Roman"/>
          <w:szCs w:val="24"/>
        </w:rPr>
        <w:t xml:space="preserve"> προκειμένου να διατηρηθεί ο ίδιος και </w:t>
      </w:r>
      <w:r>
        <w:rPr>
          <w:rFonts w:eastAsia="Times New Roman" w:cs="Times New Roman"/>
          <w:szCs w:val="24"/>
        </w:rPr>
        <w:t>το κόμμα του</w:t>
      </w:r>
      <w:r w:rsidRPr="00472A9A">
        <w:rPr>
          <w:rFonts w:eastAsia="Times New Roman" w:cs="Times New Roman"/>
          <w:szCs w:val="24"/>
        </w:rPr>
        <w:t xml:space="preserve"> στην εξουσία</w:t>
      </w:r>
      <w:r>
        <w:rPr>
          <w:rFonts w:eastAsia="Times New Roman" w:cs="Times New Roman"/>
          <w:szCs w:val="24"/>
        </w:rPr>
        <w:t>.</w:t>
      </w:r>
    </w:p>
    <w:p w14:paraId="0645325F" w14:textId="77777777" w:rsidR="00C04CE1" w:rsidRDefault="00722F08">
      <w:pPr>
        <w:spacing w:line="600" w:lineRule="auto"/>
        <w:ind w:firstLine="720"/>
        <w:jc w:val="both"/>
        <w:rPr>
          <w:rFonts w:eastAsia="Times New Roman" w:cs="Times New Roman"/>
          <w:szCs w:val="24"/>
        </w:rPr>
      </w:pPr>
      <w:r w:rsidRPr="00472A9A">
        <w:rPr>
          <w:rFonts w:eastAsia="Times New Roman" w:cs="Times New Roman"/>
          <w:szCs w:val="24"/>
        </w:rPr>
        <w:t>Στην προκειμένη</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όμως,</w:t>
      </w:r>
      <w:r w:rsidRPr="00472A9A">
        <w:rPr>
          <w:rFonts w:eastAsia="Times New Roman" w:cs="Times New Roman"/>
          <w:szCs w:val="24"/>
        </w:rPr>
        <w:t xml:space="preserve"> περίπτω</w:t>
      </w:r>
      <w:r>
        <w:rPr>
          <w:rFonts w:eastAsia="Times New Roman" w:cs="Times New Roman"/>
          <w:szCs w:val="24"/>
        </w:rPr>
        <w:t>ση έχουμε συνθήκες επιβαρυντικό</w:t>
      </w:r>
      <w:r w:rsidRPr="00472A9A">
        <w:rPr>
          <w:rFonts w:eastAsia="Times New Roman" w:cs="Times New Roman"/>
          <w:szCs w:val="24"/>
        </w:rPr>
        <w:t>τερες από άλλες περιπτώσεις</w:t>
      </w:r>
      <w:r>
        <w:rPr>
          <w:rFonts w:eastAsia="Times New Roman" w:cs="Times New Roman"/>
          <w:szCs w:val="24"/>
        </w:rPr>
        <w:t>,</w:t>
      </w:r>
      <w:r w:rsidRPr="00472A9A">
        <w:rPr>
          <w:rFonts w:eastAsia="Times New Roman" w:cs="Times New Roman"/>
          <w:szCs w:val="24"/>
        </w:rPr>
        <w:t xml:space="preserve"> γιατί εδώ έχουμε</w:t>
      </w:r>
      <w:r>
        <w:rPr>
          <w:rFonts w:eastAsia="Times New Roman" w:cs="Times New Roman"/>
          <w:szCs w:val="24"/>
        </w:rPr>
        <w:t xml:space="preserve">– ο </w:t>
      </w:r>
      <w:r w:rsidRPr="00472A9A">
        <w:rPr>
          <w:rFonts w:eastAsia="Times New Roman" w:cs="Times New Roman"/>
          <w:szCs w:val="24"/>
        </w:rPr>
        <w:t>όρος είναι ευθύς</w:t>
      </w:r>
      <w:r>
        <w:rPr>
          <w:rFonts w:eastAsia="Times New Roman" w:cs="Times New Roman"/>
          <w:szCs w:val="24"/>
        </w:rPr>
        <w:t>,</w:t>
      </w:r>
      <w:r w:rsidRPr="00472A9A">
        <w:rPr>
          <w:rFonts w:eastAsia="Times New Roman" w:cs="Times New Roman"/>
          <w:szCs w:val="24"/>
        </w:rPr>
        <w:t xml:space="preserve"> σαφής και το</w:t>
      </w:r>
      <w:r>
        <w:rPr>
          <w:rFonts w:eastAsia="Times New Roman" w:cs="Times New Roman"/>
          <w:szCs w:val="24"/>
        </w:rPr>
        <w:t>ν υιοθετώ- συνθήκες εξανδραποδισμού</w:t>
      </w:r>
      <w:r w:rsidRPr="00472A9A">
        <w:rPr>
          <w:rFonts w:eastAsia="Times New Roman" w:cs="Times New Roman"/>
          <w:szCs w:val="24"/>
        </w:rPr>
        <w:t xml:space="preserve"> πολιτικών στελεχών</w:t>
      </w:r>
      <w:r>
        <w:rPr>
          <w:rFonts w:eastAsia="Times New Roman" w:cs="Times New Roman"/>
          <w:szCs w:val="24"/>
        </w:rPr>
        <w:t>,</w:t>
      </w:r>
      <w:r w:rsidRPr="00472A9A">
        <w:rPr>
          <w:rFonts w:eastAsia="Times New Roman" w:cs="Times New Roman"/>
          <w:szCs w:val="24"/>
        </w:rPr>
        <w:t xml:space="preserve"> η οποία εφαρμόστηκε απροκάλυπτα</w:t>
      </w:r>
      <w:r>
        <w:rPr>
          <w:rFonts w:eastAsia="Times New Roman" w:cs="Times New Roman"/>
          <w:szCs w:val="24"/>
        </w:rPr>
        <w:t>,</w:t>
      </w:r>
      <w:r w:rsidRPr="00472A9A">
        <w:rPr>
          <w:rFonts w:eastAsia="Times New Roman" w:cs="Times New Roman"/>
          <w:szCs w:val="24"/>
        </w:rPr>
        <w:t xml:space="preserve"> ανοιχτά και ενώπιον του </w:t>
      </w:r>
      <w:r>
        <w:rPr>
          <w:rFonts w:eastAsia="Times New Roman" w:cs="Times New Roman"/>
          <w:szCs w:val="24"/>
        </w:rPr>
        <w:t>π</w:t>
      </w:r>
      <w:r w:rsidRPr="00472A9A">
        <w:rPr>
          <w:rFonts w:eastAsia="Times New Roman" w:cs="Times New Roman"/>
          <w:szCs w:val="24"/>
        </w:rPr>
        <w:t>ανελληνίου</w:t>
      </w:r>
      <w:r>
        <w:rPr>
          <w:rFonts w:eastAsia="Times New Roman" w:cs="Times New Roman"/>
          <w:szCs w:val="24"/>
        </w:rPr>
        <w:t>,</w:t>
      </w:r>
      <w:r w:rsidRPr="00472A9A">
        <w:rPr>
          <w:rFonts w:eastAsia="Times New Roman" w:cs="Times New Roman"/>
          <w:szCs w:val="24"/>
        </w:rPr>
        <w:t xml:space="preserve"> σε βάρος μέχρι τώρα του πολιτικού του εταίρου</w:t>
      </w:r>
      <w:r>
        <w:rPr>
          <w:rFonts w:eastAsia="Times New Roman" w:cs="Times New Roman"/>
          <w:szCs w:val="24"/>
        </w:rPr>
        <w:t>,</w:t>
      </w:r>
      <w:r w:rsidRPr="00472A9A">
        <w:rPr>
          <w:rFonts w:eastAsia="Times New Roman" w:cs="Times New Roman"/>
          <w:szCs w:val="24"/>
        </w:rPr>
        <w:t xml:space="preserve"> του οποίου την παράταξη λεηλάτησε με περισσή ομολογουμένως αποτελεσματικότητα και </w:t>
      </w:r>
      <w:r>
        <w:rPr>
          <w:rFonts w:eastAsia="Times New Roman" w:cs="Times New Roman"/>
          <w:szCs w:val="24"/>
        </w:rPr>
        <w:t>ταυτόχρονα τον χαρακτήρισε</w:t>
      </w:r>
      <w:r w:rsidRPr="00472A9A">
        <w:rPr>
          <w:rFonts w:eastAsia="Times New Roman" w:cs="Times New Roman"/>
          <w:szCs w:val="24"/>
        </w:rPr>
        <w:t xml:space="preserve"> αναντικατάστατο και σημαντικό συνεργάτη</w:t>
      </w:r>
      <w:r>
        <w:rPr>
          <w:rFonts w:eastAsia="Times New Roman" w:cs="Times New Roman"/>
          <w:szCs w:val="24"/>
        </w:rPr>
        <w:t xml:space="preserve">, τα </w:t>
      </w:r>
      <w:proofErr w:type="spellStart"/>
      <w:r>
        <w:rPr>
          <w:rFonts w:eastAsia="Times New Roman" w:cs="Times New Roman"/>
          <w:szCs w:val="24"/>
        </w:rPr>
        <w:t>μάλα</w:t>
      </w:r>
      <w:proofErr w:type="spellEnd"/>
      <w:r>
        <w:rPr>
          <w:rFonts w:eastAsia="Times New Roman" w:cs="Times New Roman"/>
          <w:szCs w:val="24"/>
        </w:rPr>
        <w:t xml:space="preserve"> συμβάλλοντα</w:t>
      </w:r>
      <w:r w:rsidRPr="00472A9A">
        <w:rPr>
          <w:rFonts w:eastAsia="Times New Roman" w:cs="Times New Roman"/>
          <w:szCs w:val="24"/>
        </w:rPr>
        <w:t xml:space="preserve"> στο</w:t>
      </w:r>
      <w:r>
        <w:rPr>
          <w:rFonts w:eastAsia="Times New Roman" w:cs="Times New Roman"/>
          <w:szCs w:val="24"/>
        </w:rPr>
        <w:t xml:space="preserve"> κατ’ αυτόν</w:t>
      </w:r>
      <w:r w:rsidRPr="00472A9A">
        <w:rPr>
          <w:rFonts w:eastAsia="Times New Roman" w:cs="Times New Roman"/>
          <w:szCs w:val="24"/>
        </w:rPr>
        <w:t xml:space="preserve"> ευεργετικό κυβερνητικό έργο</w:t>
      </w:r>
      <w:r>
        <w:rPr>
          <w:rFonts w:eastAsia="Times New Roman" w:cs="Times New Roman"/>
          <w:szCs w:val="24"/>
        </w:rPr>
        <w:t>.</w:t>
      </w:r>
    </w:p>
    <w:p w14:paraId="0645326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Κ</w:t>
      </w:r>
      <w:r w:rsidRPr="00472A9A">
        <w:rPr>
          <w:rFonts w:eastAsia="Times New Roman" w:cs="Times New Roman"/>
          <w:szCs w:val="24"/>
        </w:rPr>
        <w:t>υρίες και κύριοι</w:t>
      </w:r>
      <w:r>
        <w:rPr>
          <w:rFonts w:eastAsia="Times New Roman" w:cs="Times New Roman"/>
          <w:szCs w:val="24"/>
        </w:rPr>
        <w:t>,</w:t>
      </w:r>
      <w:r w:rsidRPr="00472A9A">
        <w:rPr>
          <w:rFonts w:eastAsia="Times New Roman" w:cs="Times New Roman"/>
          <w:szCs w:val="24"/>
        </w:rPr>
        <w:t xml:space="preserve"> για φαντ</w:t>
      </w:r>
      <w:r>
        <w:rPr>
          <w:rFonts w:eastAsia="Times New Roman" w:cs="Times New Roman"/>
          <w:szCs w:val="24"/>
        </w:rPr>
        <w:t>αστείτε να μην τον εκτιμούσε ο Π</w:t>
      </w:r>
      <w:r w:rsidRPr="00472A9A">
        <w:rPr>
          <w:rFonts w:eastAsia="Times New Roman" w:cs="Times New Roman"/>
          <w:szCs w:val="24"/>
        </w:rPr>
        <w:t>ρωθυπουργός</w:t>
      </w:r>
      <w:r>
        <w:rPr>
          <w:rFonts w:eastAsia="Times New Roman" w:cs="Times New Roman"/>
          <w:szCs w:val="24"/>
        </w:rPr>
        <w:t>,</w:t>
      </w:r>
      <w:r w:rsidRPr="00472A9A">
        <w:rPr>
          <w:rFonts w:eastAsia="Times New Roman" w:cs="Times New Roman"/>
          <w:szCs w:val="24"/>
        </w:rPr>
        <w:t xml:space="preserve"> τι θα του έκανε</w:t>
      </w:r>
      <w:r>
        <w:rPr>
          <w:rFonts w:eastAsia="Times New Roman" w:cs="Times New Roman"/>
          <w:szCs w:val="24"/>
        </w:rPr>
        <w:t>, α</w:t>
      </w:r>
      <w:r w:rsidRPr="00472A9A">
        <w:rPr>
          <w:rFonts w:eastAsia="Times New Roman" w:cs="Times New Roman"/>
          <w:szCs w:val="24"/>
        </w:rPr>
        <w:t xml:space="preserve">φού εκτιμώντας </w:t>
      </w:r>
      <w:r>
        <w:rPr>
          <w:rFonts w:eastAsia="Times New Roman" w:cs="Times New Roman"/>
          <w:szCs w:val="24"/>
        </w:rPr>
        <w:t>τον και</w:t>
      </w:r>
      <w:r w:rsidRPr="00472A9A">
        <w:rPr>
          <w:rFonts w:eastAsia="Times New Roman" w:cs="Times New Roman"/>
          <w:szCs w:val="24"/>
        </w:rPr>
        <w:t xml:space="preserve"> αναγνωρίζοντας τη συμβολή του</w:t>
      </w:r>
      <w:r>
        <w:rPr>
          <w:rFonts w:eastAsia="Times New Roman" w:cs="Times New Roman"/>
          <w:szCs w:val="24"/>
        </w:rPr>
        <w:t>,</w:t>
      </w:r>
      <w:r w:rsidRPr="00472A9A">
        <w:rPr>
          <w:rFonts w:eastAsia="Times New Roman" w:cs="Times New Roman"/>
          <w:szCs w:val="24"/>
        </w:rPr>
        <w:t xml:space="preserve"> του έκανε όσα του έκανε μπροστά στα μάτια </w:t>
      </w:r>
      <w:r>
        <w:rPr>
          <w:rFonts w:eastAsia="Times New Roman" w:cs="Times New Roman"/>
          <w:szCs w:val="24"/>
        </w:rPr>
        <w:t>μας.</w:t>
      </w:r>
    </w:p>
    <w:p w14:paraId="0645326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w:t>
      </w:r>
      <w:r w:rsidRPr="00472A9A">
        <w:rPr>
          <w:rFonts w:eastAsia="Times New Roman" w:cs="Times New Roman"/>
          <w:szCs w:val="24"/>
        </w:rPr>
        <w:t xml:space="preserve"> ένα είναι γεγονός</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Ο Π</w:t>
      </w:r>
      <w:r w:rsidRPr="00472A9A">
        <w:rPr>
          <w:rFonts w:eastAsia="Times New Roman" w:cs="Times New Roman"/>
          <w:szCs w:val="24"/>
        </w:rPr>
        <w:t>ρωθυπουργός προσπαθεί να δημιουργήσει μία πλασματική κοινοβουλευτική πλειοψηφία και να παρατείνει μέσω αυτής τη</w:t>
      </w:r>
      <w:r>
        <w:rPr>
          <w:rFonts w:eastAsia="Times New Roman" w:cs="Times New Roman"/>
          <w:szCs w:val="24"/>
        </w:rPr>
        <w:t xml:space="preserve"> βιωσιμότητα μιας </w:t>
      </w:r>
      <w:proofErr w:type="spellStart"/>
      <w:r>
        <w:rPr>
          <w:rFonts w:eastAsia="Times New Roman" w:cs="Times New Roman"/>
          <w:szCs w:val="24"/>
        </w:rPr>
        <w:t>καταρρέουσας</w:t>
      </w:r>
      <w:proofErr w:type="spellEnd"/>
      <w:r>
        <w:rPr>
          <w:rFonts w:eastAsia="Times New Roman" w:cs="Times New Roman"/>
          <w:szCs w:val="24"/>
        </w:rPr>
        <w:t xml:space="preserve"> Κ</w:t>
      </w:r>
      <w:r w:rsidRPr="00472A9A">
        <w:rPr>
          <w:rFonts w:eastAsia="Times New Roman" w:cs="Times New Roman"/>
          <w:szCs w:val="24"/>
        </w:rPr>
        <w:t>υβέρνησης</w:t>
      </w:r>
      <w:r>
        <w:rPr>
          <w:rFonts w:eastAsia="Times New Roman" w:cs="Times New Roman"/>
          <w:szCs w:val="24"/>
        </w:rPr>
        <w:t>. Κ</w:t>
      </w:r>
      <w:r w:rsidRPr="00472A9A">
        <w:rPr>
          <w:rFonts w:eastAsia="Times New Roman" w:cs="Times New Roman"/>
          <w:szCs w:val="24"/>
        </w:rPr>
        <w:t>αι για να το πετύχει</w:t>
      </w:r>
      <w:r>
        <w:rPr>
          <w:rFonts w:eastAsia="Times New Roman" w:cs="Times New Roman"/>
          <w:szCs w:val="24"/>
        </w:rPr>
        <w:t>,</w:t>
      </w:r>
      <w:r w:rsidRPr="00472A9A">
        <w:rPr>
          <w:rFonts w:eastAsia="Times New Roman" w:cs="Times New Roman"/>
          <w:szCs w:val="24"/>
        </w:rPr>
        <w:t xml:space="preserve"> προέβη σε μία πρωτοφανή πολιτική συναλλαγή</w:t>
      </w:r>
      <w:r>
        <w:rPr>
          <w:rFonts w:eastAsia="Times New Roman" w:cs="Times New Roman"/>
          <w:szCs w:val="24"/>
        </w:rPr>
        <w:t>,</w:t>
      </w:r>
      <w:r w:rsidRPr="00472A9A">
        <w:rPr>
          <w:rFonts w:eastAsia="Times New Roman" w:cs="Times New Roman"/>
          <w:szCs w:val="24"/>
        </w:rPr>
        <w:t xml:space="preserve"> περί της οποίας καμία αμφιβολία</w:t>
      </w:r>
      <w:r>
        <w:rPr>
          <w:rFonts w:eastAsia="Times New Roman" w:cs="Times New Roman"/>
          <w:szCs w:val="24"/>
        </w:rPr>
        <w:t>,</w:t>
      </w:r>
      <w:r w:rsidRPr="00472A9A">
        <w:rPr>
          <w:rFonts w:eastAsia="Times New Roman" w:cs="Times New Roman"/>
          <w:szCs w:val="24"/>
        </w:rPr>
        <w:t xml:space="preserve"> καμιά αμφισβήτηση δεν υφίσταται</w:t>
      </w:r>
      <w:r>
        <w:rPr>
          <w:rFonts w:eastAsia="Times New Roman" w:cs="Times New Roman"/>
          <w:szCs w:val="24"/>
        </w:rPr>
        <w:t>.</w:t>
      </w:r>
    </w:p>
    <w:p w14:paraId="0645326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Έ</w:t>
      </w:r>
      <w:r w:rsidRPr="00472A9A">
        <w:rPr>
          <w:rFonts w:eastAsia="Times New Roman" w:cs="Times New Roman"/>
          <w:szCs w:val="24"/>
        </w:rPr>
        <w:t>γιναν</w:t>
      </w:r>
      <w:r>
        <w:rPr>
          <w:rFonts w:eastAsia="Times New Roman" w:cs="Times New Roman"/>
          <w:szCs w:val="24"/>
        </w:rPr>
        <w:t>,</w:t>
      </w:r>
      <w:r w:rsidRPr="00472A9A">
        <w:rPr>
          <w:rFonts w:eastAsia="Times New Roman" w:cs="Times New Roman"/>
          <w:szCs w:val="24"/>
        </w:rPr>
        <w:t xml:space="preserve"> δηλαδή</w:t>
      </w:r>
      <w:r>
        <w:rPr>
          <w:rFonts w:eastAsia="Times New Roman" w:cs="Times New Roman"/>
          <w:szCs w:val="24"/>
        </w:rPr>
        <w:t>,</w:t>
      </w:r>
      <w:r w:rsidRPr="00472A9A">
        <w:rPr>
          <w:rFonts w:eastAsia="Times New Roman" w:cs="Times New Roman"/>
          <w:szCs w:val="24"/>
        </w:rPr>
        <w:t xml:space="preserve"> ανταλλαγές ανάμεσα σε ψήφους και υπουργικές </w:t>
      </w:r>
      <w:r>
        <w:rPr>
          <w:rFonts w:eastAsia="Times New Roman" w:cs="Times New Roman"/>
          <w:szCs w:val="24"/>
        </w:rPr>
        <w:t xml:space="preserve">και </w:t>
      </w:r>
      <w:proofErr w:type="spellStart"/>
      <w:r>
        <w:rPr>
          <w:rFonts w:eastAsia="Times New Roman" w:cs="Times New Roman"/>
          <w:szCs w:val="24"/>
        </w:rPr>
        <w:t>υφυπουργικές</w:t>
      </w:r>
      <w:proofErr w:type="spellEnd"/>
      <w:r w:rsidRPr="00472A9A">
        <w:rPr>
          <w:rFonts w:eastAsia="Times New Roman" w:cs="Times New Roman"/>
          <w:szCs w:val="24"/>
        </w:rPr>
        <w:t xml:space="preserve"> ιδιότητες</w:t>
      </w:r>
      <w:r>
        <w:rPr>
          <w:rFonts w:eastAsia="Times New Roman" w:cs="Times New Roman"/>
          <w:szCs w:val="24"/>
        </w:rPr>
        <w:t>. Κ</w:t>
      </w:r>
      <w:r w:rsidRPr="00472A9A">
        <w:rPr>
          <w:rFonts w:eastAsia="Times New Roman" w:cs="Times New Roman"/>
          <w:szCs w:val="24"/>
        </w:rPr>
        <w:t>αι παράλληλα</w:t>
      </w:r>
      <w:r>
        <w:rPr>
          <w:rFonts w:eastAsia="Times New Roman" w:cs="Times New Roman"/>
          <w:szCs w:val="24"/>
        </w:rPr>
        <w:t>,</w:t>
      </w:r>
      <w:r w:rsidRPr="00472A9A">
        <w:rPr>
          <w:rFonts w:eastAsia="Times New Roman" w:cs="Times New Roman"/>
          <w:szCs w:val="24"/>
        </w:rPr>
        <w:t xml:space="preserve"> τόλμησε να πει ότι το θάρρος δεν του λείπει για να πάρει κρίσιμες αποφάσεις</w:t>
      </w:r>
      <w:r>
        <w:rPr>
          <w:rFonts w:eastAsia="Times New Roman" w:cs="Times New Roman"/>
          <w:szCs w:val="24"/>
        </w:rPr>
        <w:t>,</w:t>
      </w:r>
      <w:r w:rsidRPr="00472A9A">
        <w:rPr>
          <w:rFonts w:eastAsia="Times New Roman" w:cs="Times New Roman"/>
          <w:szCs w:val="24"/>
        </w:rPr>
        <w:t xml:space="preserve"> για να κάνει κρίσιμες επιλογές και δεν δειλιάζει</w:t>
      </w:r>
      <w:r>
        <w:rPr>
          <w:rFonts w:eastAsia="Times New Roman" w:cs="Times New Roman"/>
          <w:szCs w:val="24"/>
        </w:rPr>
        <w:t>.</w:t>
      </w:r>
      <w:r w:rsidRPr="00472A9A">
        <w:rPr>
          <w:rFonts w:eastAsia="Times New Roman" w:cs="Times New Roman"/>
          <w:szCs w:val="24"/>
        </w:rPr>
        <w:t xml:space="preserve"> Αν</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όμως,</w:t>
      </w:r>
      <w:r w:rsidRPr="00472A9A">
        <w:rPr>
          <w:rFonts w:eastAsia="Times New Roman" w:cs="Times New Roman"/>
          <w:szCs w:val="24"/>
        </w:rPr>
        <w:t xml:space="preserve"> κάποιος πολιτικός σε αυτή τη συγκυρία δεν </w:t>
      </w:r>
      <w:r>
        <w:rPr>
          <w:rFonts w:eastAsia="Times New Roman" w:cs="Times New Roman"/>
          <w:szCs w:val="24"/>
        </w:rPr>
        <w:t>δειλιάζει -αν τολμά-</w:t>
      </w:r>
      <w:r w:rsidRPr="00472A9A">
        <w:rPr>
          <w:rFonts w:eastAsia="Times New Roman" w:cs="Times New Roman"/>
          <w:szCs w:val="24"/>
        </w:rPr>
        <w:t xml:space="preserve"> κάνει εκλογές</w:t>
      </w:r>
      <w:r>
        <w:rPr>
          <w:rFonts w:eastAsia="Times New Roman" w:cs="Times New Roman"/>
          <w:szCs w:val="24"/>
        </w:rPr>
        <w:t>. Κ</w:t>
      </w:r>
      <w:r w:rsidRPr="00472A9A">
        <w:rPr>
          <w:rFonts w:eastAsia="Times New Roman" w:cs="Times New Roman"/>
          <w:szCs w:val="24"/>
        </w:rPr>
        <w:t>άνει ό</w:t>
      </w:r>
      <w:r>
        <w:rPr>
          <w:rFonts w:eastAsia="Times New Roman" w:cs="Times New Roman"/>
          <w:szCs w:val="24"/>
        </w:rPr>
        <w:t>,</w:t>
      </w:r>
      <w:r w:rsidRPr="00472A9A">
        <w:rPr>
          <w:rFonts w:eastAsia="Times New Roman" w:cs="Times New Roman"/>
          <w:szCs w:val="24"/>
        </w:rPr>
        <w:t>τι έκαναν όλοι οι προκάτοχοί του</w:t>
      </w:r>
      <w:r>
        <w:rPr>
          <w:rFonts w:eastAsia="Times New Roman" w:cs="Times New Roman"/>
          <w:szCs w:val="24"/>
        </w:rPr>
        <w:t>,</w:t>
      </w:r>
      <w:r w:rsidRPr="00472A9A">
        <w:rPr>
          <w:rFonts w:eastAsia="Times New Roman" w:cs="Times New Roman"/>
          <w:szCs w:val="24"/>
        </w:rPr>
        <w:t xml:space="preserve"> που δεν επέλεξαν ως μέθοδο να μαζεύουν υπολείμματα κομμάτων για να συγκροτήσουν μία κοινοβουλευτική πλειοψηφία</w:t>
      </w:r>
      <w:r>
        <w:rPr>
          <w:rFonts w:eastAsia="Times New Roman" w:cs="Times New Roman"/>
          <w:szCs w:val="24"/>
        </w:rPr>
        <w:t>,</w:t>
      </w:r>
      <w:r w:rsidRPr="00472A9A">
        <w:rPr>
          <w:rFonts w:eastAsia="Times New Roman" w:cs="Times New Roman"/>
          <w:szCs w:val="24"/>
        </w:rPr>
        <w:t xml:space="preserve"> που </w:t>
      </w:r>
      <w:r w:rsidRPr="00472A9A">
        <w:rPr>
          <w:rFonts w:eastAsia="Times New Roman" w:cs="Times New Roman"/>
          <w:szCs w:val="24"/>
        </w:rPr>
        <w:lastRenderedPageBreak/>
        <w:t>θα τους διατηρήσει στις υπουργικές τους καρέκλες και στο πρωθυπουργικό αξίωμα</w:t>
      </w:r>
      <w:r>
        <w:rPr>
          <w:rFonts w:eastAsia="Times New Roman" w:cs="Times New Roman"/>
          <w:szCs w:val="24"/>
        </w:rPr>
        <w:t>.</w:t>
      </w:r>
    </w:p>
    <w:p w14:paraId="0645326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Εμείς, </w:t>
      </w:r>
      <w:r w:rsidRPr="00472A9A">
        <w:rPr>
          <w:rFonts w:eastAsia="Times New Roman" w:cs="Times New Roman"/>
          <w:szCs w:val="24"/>
        </w:rPr>
        <w:t>ζητάμε τις εκλογές</w:t>
      </w:r>
      <w:r>
        <w:rPr>
          <w:rFonts w:eastAsia="Times New Roman" w:cs="Times New Roman"/>
          <w:szCs w:val="24"/>
        </w:rPr>
        <w:t>,</w:t>
      </w:r>
      <w:r w:rsidRPr="00472A9A">
        <w:rPr>
          <w:rFonts w:eastAsia="Times New Roman" w:cs="Times New Roman"/>
          <w:szCs w:val="24"/>
        </w:rPr>
        <w:t xml:space="preserve"> γιατί </w:t>
      </w:r>
      <w:r>
        <w:rPr>
          <w:rFonts w:eastAsia="Times New Roman" w:cs="Times New Roman"/>
          <w:szCs w:val="24"/>
        </w:rPr>
        <w:t>είμαστε</w:t>
      </w:r>
      <w:r w:rsidRPr="00472A9A">
        <w:rPr>
          <w:rFonts w:eastAsia="Times New Roman" w:cs="Times New Roman"/>
          <w:szCs w:val="24"/>
        </w:rPr>
        <w:t xml:space="preserve"> κόμμα της </w:t>
      </w:r>
      <w:r>
        <w:rPr>
          <w:rFonts w:eastAsia="Times New Roman" w:cs="Times New Roman"/>
          <w:szCs w:val="24"/>
        </w:rPr>
        <w:t>Α</w:t>
      </w:r>
      <w:r w:rsidRPr="00472A9A">
        <w:rPr>
          <w:rFonts w:eastAsia="Times New Roman" w:cs="Times New Roman"/>
          <w:szCs w:val="24"/>
        </w:rPr>
        <w:t>ντιπολίτευσης</w:t>
      </w:r>
      <w:r>
        <w:rPr>
          <w:rFonts w:eastAsia="Times New Roman" w:cs="Times New Roman"/>
          <w:szCs w:val="24"/>
        </w:rPr>
        <w:t>. Πρέπει κάτι να καταλάβουμε για</w:t>
      </w:r>
      <w:r w:rsidRPr="00472A9A">
        <w:rPr>
          <w:rFonts w:eastAsia="Times New Roman" w:cs="Times New Roman"/>
          <w:szCs w:val="24"/>
        </w:rPr>
        <w:t xml:space="preserve"> να συνεννοηθούμε</w:t>
      </w:r>
      <w:r>
        <w:rPr>
          <w:rFonts w:eastAsia="Times New Roman" w:cs="Times New Roman"/>
          <w:szCs w:val="24"/>
        </w:rPr>
        <w:t>. Κ</w:t>
      </w:r>
      <w:r w:rsidRPr="00472A9A">
        <w:rPr>
          <w:rFonts w:eastAsia="Times New Roman" w:cs="Times New Roman"/>
          <w:szCs w:val="24"/>
        </w:rPr>
        <w:t>αι στις δύο εκλογές του 2015</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 xml:space="preserve">υπήρξε ο </w:t>
      </w:r>
      <w:r w:rsidRPr="00472A9A">
        <w:rPr>
          <w:rFonts w:eastAsia="Times New Roman" w:cs="Times New Roman"/>
          <w:szCs w:val="24"/>
        </w:rPr>
        <w:t>πολιτικός λόγος της Δημοκρατικής Συμπαράταξης</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Τ</w:t>
      </w:r>
      <w:r w:rsidRPr="00472A9A">
        <w:rPr>
          <w:rFonts w:eastAsia="Times New Roman" w:cs="Times New Roman"/>
          <w:szCs w:val="24"/>
        </w:rPr>
        <w:t>ο</w:t>
      </w:r>
      <w:r>
        <w:rPr>
          <w:rFonts w:eastAsia="Times New Roman" w:cs="Times New Roman"/>
          <w:szCs w:val="24"/>
        </w:rPr>
        <w:t>ν</w:t>
      </w:r>
      <w:r w:rsidRPr="00472A9A">
        <w:rPr>
          <w:rFonts w:eastAsia="Times New Roman" w:cs="Times New Roman"/>
          <w:szCs w:val="24"/>
        </w:rPr>
        <w:t xml:space="preserve"> Σεπτέμβριο ήταν αντιπολιτευτικός</w:t>
      </w:r>
      <w:r>
        <w:rPr>
          <w:rFonts w:eastAsia="Times New Roman" w:cs="Times New Roman"/>
          <w:szCs w:val="24"/>
        </w:rPr>
        <w:t xml:space="preserve"> με βάση </w:t>
      </w:r>
      <w:r w:rsidRPr="00472A9A">
        <w:rPr>
          <w:rFonts w:eastAsia="Times New Roman" w:cs="Times New Roman"/>
          <w:szCs w:val="24"/>
        </w:rPr>
        <w:t xml:space="preserve">αυτό που είχαμε ζήσει και </w:t>
      </w:r>
      <w:r>
        <w:rPr>
          <w:rFonts w:eastAsia="Times New Roman" w:cs="Times New Roman"/>
          <w:szCs w:val="24"/>
        </w:rPr>
        <w:t xml:space="preserve">τον Ιανουάριο </w:t>
      </w:r>
      <w:r w:rsidRPr="00472A9A">
        <w:rPr>
          <w:rFonts w:eastAsia="Times New Roman" w:cs="Times New Roman"/>
          <w:szCs w:val="24"/>
        </w:rPr>
        <w:t xml:space="preserve"> </w:t>
      </w:r>
      <w:r>
        <w:rPr>
          <w:rFonts w:eastAsia="Times New Roman" w:cs="Times New Roman"/>
          <w:szCs w:val="24"/>
        </w:rPr>
        <w:t>π</w:t>
      </w:r>
      <w:r w:rsidRPr="00472A9A">
        <w:rPr>
          <w:rFonts w:eastAsia="Times New Roman" w:cs="Times New Roman"/>
          <w:szCs w:val="24"/>
        </w:rPr>
        <w:t xml:space="preserve">ροειδοποιητικός </w:t>
      </w:r>
      <w:r>
        <w:rPr>
          <w:rFonts w:eastAsia="Times New Roman" w:cs="Times New Roman"/>
          <w:szCs w:val="24"/>
        </w:rPr>
        <w:t xml:space="preserve">και πολέμιος αυτού που ερχόταν. </w:t>
      </w:r>
    </w:p>
    <w:p w14:paraId="0645326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Ήμασταν καθαροί. Π</w:t>
      </w:r>
      <w:r w:rsidRPr="00472A9A">
        <w:rPr>
          <w:rFonts w:eastAsia="Times New Roman" w:cs="Times New Roman"/>
          <w:szCs w:val="24"/>
        </w:rPr>
        <w:t>ήραμε μικρά ποσοστά</w:t>
      </w:r>
      <w:r>
        <w:rPr>
          <w:rFonts w:eastAsia="Times New Roman" w:cs="Times New Roman"/>
          <w:szCs w:val="24"/>
        </w:rPr>
        <w:t>. Τα βελτιώσαμε</w:t>
      </w:r>
      <w:r w:rsidRPr="00472A9A">
        <w:rPr>
          <w:rFonts w:eastAsia="Times New Roman" w:cs="Times New Roman"/>
          <w:szCs w:val="24"/>
        </w:rPr>
        <w:t xml:space="preserve"> το</w:t>
      </w:r>
      <w:r>
        <w:rPr>
          <w:rFonts w:eastAsia="Times New Roman" w:cs="Times New Roman"/>
          <w:szCs w:val="24"/>
        </w:rPr>
        <w:t>ν</w:t>
      </w:r>
      <w:r w:rsidRPr="00472A9A">
        <w:rPr>
          <w:rFonts w:eastAsia="Times New Roman" w:cs="Times New Roman"/>
          <w:szCs w:val="24"/>
        </w:rPr>
        <w:t xml:space="preserve"> Σεπτέμβριο</w:t>
      </w:r>
      <w:r>
        <w:rPr>
          <w:rFonts w:eastAsia="Times New Roman" w:cs="Times New Roman"/>
          <w:szCs w:val="24"/>
        </w:rPr>
        <w:t>. Αλλά κ</w:t>
      </w:r>
      <w:r w:rsidRPr="00472A9A">
        <w:rPr>
          <w:rFonts w:eastAsia="Times New Roman" w:cs="Times New Roman"/>
          <w:szCs w:val="24"/>
        </w:rPr>
        <w:t>ανένας πολίτης δεν περίμενε από μας στήριξ</w:t>
      </w:r>
      <w:r>
        <w:rPr>
          <w:rFonts w:eastAsia="Times New Roman" w:cs="Times New Roman"/>
          <w:szCs w:val="24"/>
        </w:rPr>
        <w:t>η</w:t>
      </w:r>
      <w:r w:rsidRPr="00472A9A">
        <w:rPr>
          <w:rFonts w:eastAsia="Times New Roman" w:cs="Times New Roman"/>
          <w:szCs w:val="24"/>
        </w:rPr>
        <w:t xml:space="preserve"> τ</w:t>
      </w:r>
      <w:r>
        <w:rPr>
          <w:rFonts w:eastAsia="Times New Roman" w:cs="Times New Roman"/>
          <w:szCs w:val="24"/>
        </w:rPr>
        <w:t>ης</w:t>
      </w:r>
      <w:r w:rsidRPr="00472A9A">
        <w:rPr>
          <w:rFonts w:eastAsia="Times New Roman" w:cs="Times New Roman"/>
          <w:szCs w:val="24"/>
        </w:rPr>
        <w:t xml:space="preserve"> </w:t>
      </w:r>
      <w:r>
        <w:rPr>
          <w:rFonts w:eastAsia="Times New Roman" w:cs="Times New Roman"/>
          <w:szCs w:val="24"/>
        </w:rPr>
        <w:t>Κυβέρνησης. Π</w:t>
      </w:r>
      <w:r w:rsidRPr="00472A9A">
        <w:rPr>
          <w:rFonts w:eastAsia="Times New Roman" w:cs="Times New Roman"/>
          <w:szCs w:val="24"/>
        </w:rPr>
        <w:t>ήραμε καθαρή αντιπολιτευτική εντολή</w:t>
      </w:r>
      <w:r>
        <w:rPr>
          <w:rFonts w:eastAsia="Times New Roman" w:cs="Times New Roman"/>
          <w:szCs w:val="24"/>
        </w:rPr>
        <w:t>, την οποία και</w:t>
      </w:r>
      <w:r w:rsidRPr="00472A9A">
        <w:rPr>
          <w:rFonts w:eastAsia="Times New Roman" w:cs="Times New Roman"/>
          <w:szCs w:val="24"/>
        </w:rPr>
        <w:t xml:space="preserve"> σεβόμαστε και τη σεβόμαστε και σήμερα</w:t>
      </w:r>
      <w:r>
        <w:rPr>
          <w:rFonts w:eastAsia="Times New Roman" w:cs="Times New Roman"/>
          <w:szCs w:val="24"/>
        </w:rPr>
        <w:t>. Γι’ αυτό και σας καταψηφίζουμε με τρόπο άμεσο, σαφή,</w:t>
      </w:r>
      <w:r w:rsidRPr="00472A9A">
        <w:rPr>
          <w:rFonts w:eastAsia="Times New Roman" w:cs="Times New Roman"/>
          <w:szCs w:val="24"/>
        </w:rPr>
        <w:t xml:space="preserve"> χωρ</w:t>
      </w:r>
      <w:r>
        <w:rPr>
          <w:rFonts w:eastAsia="Times New Roman" w:cs="Times New Roman"/>
          <w:szCs w:val="24"/>
        </w:rPr>
        <w:t>ίς περικοκλάδες και μεσολαβήσει</w:t>
      </w:r>
      <w:r w:rsidRPr="00472A9A">
        <w:rPr>
          <w:rFonts w:eastAsia="Times New Roman" w:cs="Times New Roman"/>
          <w:szCs w:val="24"/>
        </w:rPr>
        <w:t>ς</w:t>
      </w:r>
      <w:r>
        <w:rPr>
          <w:rFonts w:eastAsia="Times New Roman" w:cs="Times New Roman"/>
          <w:szCs w:val="24"/>
        </w:rPr>
        <w:t>. Ε</w:t>
      </w:r>
      <w:r w:rsidRPr="00472A9A">
        <w:rPr>
          <w:rFonts w:eastAsia="Times New Roman" w:cs="Times New Roman"/>
          <w:szCs w:val="24"/>
        </w:rPr>
        <w:t xml:space="preserve">ίμαστε κόμμα της </w:t>
      </w:r>
      <w:r>
        <w:rPr>
          <w:rFonts w:eastAsia="Times New Roman" w:cs="Times New Roman"/>
          <w:szCs w:val="24"/>
        </w:rPr>
        <w:t>Α</w:t>
      </w:r>
      <w:r w:rsidRPr="00472A9A">
        <w:rPr>
          <w:rFonts w:eastAsia="Times New Roman" w:cs="Times New Roman"/>
          <w:szCs w:val="24"/>
        </w:rPr>
        <w:t xml:space="preserve">ντιπολίτευσης και </w:t>
      </w:r>
      <w:r>
        <w:rPr>
          <w:rFonts w:eastAsia="Times New Roman" w:cs="Times New Roman"/>
          <w:szCs w:val="24"/>
        </w:rPr>
        <w:t>ως εκ τούτου καταψηφίζουμε την Κ</w:t>
      </w:r>
      <w:r w:rsidRPr="00472A9A">
        <w:rPr>
          <w:rFonts w:eastAsia="Times New Roman" w:cs="Times New Roman"/>
          <w:szCs w:val="24"/>
        </w:rPr>
        <w:t>υβέρνηση</w:t>
      </w:r>
      <w:r>
        <w:rPr>
          <w:rFonts w:eastAsia="Times New Roman" w:cs="Times New Roman"/>
          <w:szCs w:val="24"/>
        </w:rPr>
        <w:t>. Δεν δεχόμαστε να τη στηρίξουμε. Κ</w:t>
      </w:r>
      <w:r w:rsidRPr="00472A9A">
        <w:rPr>
          <w:rFonts w:eastAsia="Times New Roman" w:cs="Times New Roman"/>
          <w:szCs w:val="24"/>
        </w:rPr>
        <w:t>αθαρά πράγματα</w:t>
      </w:r>
      <w:r>
        <w:rPr>
          <w:rFonts w:eastAsia="Times New Roman" w:cs="Times New Roman"/>
          <w:szCs w:val="24"/>
        </w:rPr>
        <w:t>, καθαροί όρ</w:t>
      </w:r>
      <w:r w:rsidRPr="00472A9A">
        <w:rPr>
          <w:rFonts w:eastAsia="Times New Roman" w:cs="Times New Roman"/>
          <w:szCs w:val="24"/>
        </w:rPr>
        <w:t>οι</w:t>
      </w:r>
      <w:r>
        <w:rPr>
          <w:rFonts w:eastAsia="Times New Roman" w:cs="Times New Roman"/>
          <w:szCs w:val="24"/>
        </w:rPr>
        <w:t>,</w:t>
      </w:r>
      <w:r w:rsidRPr="00472A9A">
        <w:rPr>
          <w:rFonts w:eastAsia="Times New Roman" w:cs="Times New Roman"/>
          <w:szCs w:val="24"/>
        </w:rPr>
        <w:t xml:space="preserve"> όχι όμως για όλους και όλες </w:t>
      </w:r>
      <w:r>
        <w:rPr>
          <w:rFonts w:eastAsia="Times New Roman" w:cs="Times New Roman"/>
          <w:szCs w:val="24"/>
        </w:rPr>
        <w:t>στην Αίθουσα αυτή. Γ</w:t>
      </w:r>
      <w:r w:rsidRPr="00472A9A">
        <w:rPr>
          <w:rFonts w:eastAsia="Times New Roman" w:cs="Times New Roman"/>
          <w:szCs w:val="24"/>
        </w:rPr>
        <w:t>ιατί μίλησα για συναλλαγή</w:t>
      </w:r>
      <w:r>
        <w:rPr>
          <w:rFonts w:eastAsia="Times New Roman" w:cs="Times New Roman"/>
          <w:szCs w:val="24"/>
        </w:rPr>
        <w:t>,</w:t>
      </w:r>
      <w:r w:rsidRPr="00472A9A">
        <w:rPr>
          <w:rFonts w:eastAsia="Times New Roman" w:cs="Times New Roman"/>
          <w:szCs w:val="24"/>
        </w:rPr>
        <w:t xml:space="preserve"> η οποία έχει αποδειχθεί</w:t>
      </w:r>
      <w:r>
        <w:rPr>
          <w:rFonts w:eastAsia="Times New Roman" w:cs="Times New Roman"/>
          <w:szCs w:val="24"/>
        </w:rPr>
        <w:t xml:space="preserve">. Δεν λέω για κάτι, </w:t>
      </w:r>
      <w:r w:rsidRPr="00472A9A">
        <w:rPr>
          <w:rFonts w:eastAsia="Times New Roman" w:cs="Times New Roman"/>
          <w:szCs w:val="24"/>
        </w:rPr>
        <w:t>το οποίο θα το δούμε να γίνεται</w:t>
      </w:r>
      <w:r>
        <w:rPr>
          <w:rFonts w:eastAsia="Times New Roman" w:cs="Times New Roman"/>
          <w:szCs w:val="24"/>
        </w:rPr>
        <w:t>. Έ</w:t>
      </w:r>
      <w:r w:rsidRPr="00472A9A">
        <w:rPr>
          <w:rFonts w:eastAsia="Times New Roman" w:cs="Times New Roman"/>
          <w:szCs w:val="24"/>
        </w:rPr>
        <w:t>χει ήδη συντελεστεί</w:t>
      </w:r>
      <w:r>
        <w:rPr>
          <w:rFonts w:eastAsia="Times New Roman" w:cs="Times New Roman"/>
          <w:szCs w:val="24"/>
        </w:rPr>
        <w:t>.</w:t>
      </w:r>
    </w:p>
    <w:p w14:paraId="06453265" w14:textId="77777777" w:rsidR="00C04CE1" w:rsidRDefault="00722F08">
      <w:pPr>
        <w:spacing w:line="600" w:lineRule="auto"/>
        <w:ind w:firstLine="720"/>
        <w:jc w:val="both"/>
        <w:rPr>
          <w:rFonts w:eastAsia="Times New Roman" w:cs="Times New Roman"/>
          <w:szCs w:val="24"/>
        </w:rPr>
      </w:pPr>
      <w:r w:rsidRPr="00472A9A">
        <w:rPr>
          <w:rFonts w:eastAsia="Times New Roman" w:cs="Times New Roman"/>
          <w:szCs w:val="24"/>
        </w:rPr>
        <w:lastRenderedPageBreak/>
        <w:t>Ωστόσο</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κυρίες και κύριοι Βουλευτές, υπάρχουν</w:t>
      </w:r>
      <w:r w:rsidRPr="00472A9A">
        <w:rPr>
          <w:rFonts w:eastAsia="Times New Roman" w:cs="Times New Roman"/>
          <w:szCs w:val="24"/>
        </w:rPr>
        <w:t xml:space="preserve"> και άλλα πράγματα</w:t>
      </w:r>
      <w:r>
        <w:rPr>
          <w:rFonts w:eastAsia="Times New Roman" w:cs="Times New Roman"/>
          <w:szCs w:val="24"/>
        </w:rPr>
        <w:t>. Υπάρχει η οικονομία.</w:t>
      </w:r>
      <w:r w:rsidRPr="00472A9A">
        <w:rPr>
          <w:rFonts w:eastAsia="Times New Roman" w:cs="Times New Roman"/>
          <w:szCs w:val="24"/>
        </w:rPr>
        <w:t xml:space="preserve"> </w:t>
      </w:r>
      <w:r>
        <w:rPr>
          <w:rFonts w:eastAsia="Times New Roman" w:cs="Times New Roman"/>
          <w:szCs w:val="24"/>
        </w:rPr>
        <w:t>Η ομίχλη που υπάρχει στο ε</w:t>
      </w:r>
      <w:r w:rsidRPr="00472A9A">
        <w:rPr>
          <w:rFonts w:eastAsia="Times New Roman" w:cs="Times New Roman"/>
          <w:szCs w:val="24"/>
        </w:rPr>
        <w:t>υρωπαϊκό περιβάλλον</w:t>
      </w:r>
      <w:r>
        <w:rPr>
          <w:rFonts w:eastAsia="Times New Roman" w:cs="Times New Roman"/>
          <w:szCs w:val="24"/>
        </w:rPr>
        <w:t>,</w:t>
      </w:r>
      <w:r w:rsidRPr="00472A9A">
        <w:rPr>
          <w:rFonts w:eastAsia="Times New Roman" w:cs="Times New Roman"/>
          <w:szCs w:val="24"/>
        </w:rPr>
        <w:t xml:space="preserve"> δεν επιτρέπει παρατεταμένες προεκλογικές περιόδους</w:t>
      </w:r>
      <w:r>
        <w:rPr>
          <w:rFonts w:eastAsia="Times New Roman" w:cs="Times New Roman"/>
          <w:szCs w:val="24"/>
        </w:rPr>
        <w:t>,</w:t>
      </w:r>
      <w:r w:rsidRPr="00472A9A">
        <w:rPr>
          <w:rFonts w:eastAsia="Times New Roman" w:cs="Times New Roman"/>
          <w:szCs w:val="24"/>
        </w:rPr>
        <w:t xml:space="preserve"> όπως αυτή που ζούμε από το Νοέμβριο μέχρι σήμερα και που θα ζήσουμε </w:t>
      </w:r>
      <w:r>
        <w:rPr>
          <w:rFonts w:eastAsia="Times New Roman" w:cs="Times New Roman"/>
          <w:szCs w:val="24"/>
        </w:rPr>
        <w:t>για όσο χρόνο ακόμη κρατήσει η Κ</w:t>
      </w:r>
      <w:r w:rsidRPr="00472A9A">
        <w:rPr>
          <w:rFonts w:eastAsia="Times New Roman" w:cs="Times New Roman"/>
          <w:szCs w:val="24"/>
        </w:rPr>
        <w:t>υβέρνηση την Ελλάδα σε εκκρεμότητα</w:t>
      </w:r>
      <w:r>
        <w:rPr>
          <w:rFonts w:eastAsia="Times New Roman" w:cs="Times New Roman"/>
          <w:szCs w:val="24"/>
        </w:rPr>
        <w:t xml:space="preserve">. </w:t>
      </w:r>
    </w:p>
    <w:p w14:paraId="0645326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Έ</w:t>
      </w:r>
      <w:r w:rsidRPr="00472A9A">
        <w:rPr>
          <w:rFonts w:eastAsia="Times New Roman" w:cs="Times New Roman"/>
          <w:szCs w:val="24"/>
        </w:rPr>
        <w:t>χουμε ανάγκη τις αγορές</w:t>
      </w:r>
      <w:r>
        <w:rPr>
          <w:rFonts w:eastAsia="Times New Roman" w:cs="Times New Roman"/>
          <w:szCs w:val="24"/>
        </w:rPr>
        <w:t>. Έ</w:t>
      </w:r>
      <w:r w:rsidRPr="00472A9A">
        <w:rPr>
          <w:rFonts w:eastAsia="Times New Roman" w:cs="Times New Roman"/>
          <w:szCs w:val="24"/>
        </w:rPr>
        <w:t>χουμε μιλ</w:t>
      </w:r>
      <w:r>
        <w:rPr>
          <w:rFonts w:eastAsia="Times New Roman" w:cs="Times New Roman"/>
          <w:szCs w:val="24"/>
        </w:rPr>
        <w:t>ήσει επανειλημμένα, και επί της ε</w:t>
      </w:r>
      <w:r w:rsidRPr="00472A9A">
        <w:rPr>
          <w:rFonts w:eastAsia="Times New Roman" w:cs="Times New Roman"/>
          <w:szCs w:val="24"/>
        </w:rPr>
        <w:t>υκαιρίας του προϋπολογισμού</w:t>
      </w:r>
      <w:r>
        <w:rPr>
          <w:rFonts w:eastAsia="Times New Roman" w:cs="Times New Roman"/>
          <w:szCs w:val="24"/>
        </w:rPr>
        <w:t>,</w:t>
      </w:r>
      <w:r w:rsidRPr="00472A9A">
        <w:rPr>
          <w:rFonts w:eastAsia="Times New Roman" w:cs="Times New Roman"/>
          <w:szCs w:val="24"/>
        </w:rPr>
        <w:t xml:space="preserve"> αναλυτικά για </w:t>
      </w:r>
      <w:r>
        <w:rPr>
          <w:rFonts w:eastAsia="Times New Roman" w:cs="Times New Roman"/>
          <w:szCs w:val="24"/>
        </w:rPr>
        <w:t>το ότι η χώρα πρέπει να βγει στις αγορές.</w:t>
      </w:r>
      <w:r w:rsidRPr="00472A9A">
        <w:rPr>
          <w:rFonts w:eastAsia="Times New Roman" w:cs="Times New Roman"/>
          <w:szCs w:val="24"/>
        </w:rPr>
        <w:t xml:space="preserve"> </w:t>
      </w:r>
      <w:r>
        <w:rPr>
          <w:rFonts w:eastAsia="Times New Roman" w:cs="Times New Roman"/>
          <w:szCs w:val="24"/>
        </w:rPr>
        <w:t>Έ</w:t>
      </w:r>
      <w:r w:rsidRPr="00472A9A">
        <w:rPr>
          <w:rFonts w:eastAsia="Times New Roman" w:cs="Times New Roman"/>
          <w:szCs w:val="24"/>
        </w:rPr>
        <w:t xml:space="preserve">χουμε </w:t>
      </w:r>
      <w:r>
        <w:rPr>
          <w:rFonts w:eastAsia="Times New Roman" w:cs="Times New Roman"/>
          <w:szCs w:val="24"/>
        </w:rPr>
        <w:t>μια κατάσταση στην ελληνική οικονομία,</w:t>
      </w:r>
      <w:r w:rsidRPr="00472A9A">
        <w:rPr>
          <w:rFonts w:eastAsia="Times New Roman" w:cs="Times New Roman"/>
          <w:szCs w:val="24"/>
        </w:rPr>
        <w:t xml:space="preserve"> που δεν προκύπτει μόνο από τους αριθμούς </w:t>
      </w:r>
      <w:r>
        <w:rPr>
          <w:rFonts w:eastAsia="Times New Roman" w:cs="Times New Roman"/>
          <w:szCs w:val="24"/>
        </w:rPr>
        <w:t>της,</w:t>
      </w:r>
      <w:r w:rsidRPr="00472A9A">
        <w:rPr>
          <w:rFonts w:eastAsia="Times New Roman" w:cs="Times New Roman"/>
          <w:szCs w:val="24"/>
        </w:rPr>
        <w:t xml:space="preserve"> αλλά προκύπτει και από αυτό που αντιλαμβάνονται οι αγορές</w:t>
      </w:r>
      <w:r>
        <w:rPr>
          <w:rFonts w:eastAsia="Times New Roman" w:cs="Times New Roman"/>
          <w:szCs w:val="24"/>
        </w:rPr>
        <w:t xml:space="preserve"> για το τι συμβαίνει στην Ελλάδα σήμερα.</w:t>
      </w:r>
      <w:r w:rsidRPr="00472A9A">
        <w:rPr>
          <w:rFonts w:eastAsia="Times New Roman" w:cs="Times New Roman"/>
          <w:szCs w:val="24"/>
        </w:rPr>
        <w:t xml:space="preserve"> </w:t>
      </w:r>
      <w:r>
        <w:rPr>
          <w:rFonts w:eastAsia="Times New Roman" w:cs="Times New Roman"/>
          <w:szCs w:val="24"/>
        </w:rPr>
        <w:t xml:space="preserve">Αυτά που </w:t>
      </w:r>
      <w:r w:rsidRPr="00472A9A">
        <w:rPr>
          <w:rFonts w:eastAsia="Times New Roman" w:cs="Times New Roman"/>
          <w:szCs w:val="24"/>
        </w:rPr>
        <w:t>γράφονται</w:t>
      </w:r>
      <w:r>
        <w:rPr>
          <w:rFonts w:eastAsia="Times New Roman" w:cs="Times New Roman"/>
          <w:szCs w:val="24"/>
        </w:rPr>
        <w:t>, διαβάζονται και επειδή αναγιγνώσκουν κάποιοι την ε</w:t>
      </w:r>
      <w:r w:rsidRPr="00472A9A">
        <w:rPr>
          <w:rFonts w:eastAsia="Times New Roman" w:cs="Times New Roman"/>
          <w:szCs w:val="24"/>
        </w:rPr>
        <w:t>λληνική πραγματικότητα</w:t>
      </w:r>
      <w:r>
        <w:rPr>
          <w:rFonts w:eastAsia="Times New Roman" w:cs="Times New Roman"/>
          <w:szCs w:val="24"/>
        </w:rPr>
        <w:t>,</w:t>
      </w:r>
      <w:r w:rsidRPr="00472A9A">
        <w:rPr>
          <w:rFonts w:eastAsia="Times New Roman" w:cs="Times New Roman"/>
          <w:szCs w:val="24"/>
        </w:rPr>
        <w:t xml:space="preserve"> αντιδρούν</w:t>
      </w:r>
      <w:r>
        <w:rPr>
          <w:rFonts w:eastAsia="Times New Roman" w:cs="Times New Roman"/>
          <w:szCs w:val="24"/>
        </w:rPr>
        <w:t>.</w:t>
      </w:r>
      <w:r w:rsidRPr="00472A9A">
        <w:rPr>
          <w:rFonts w:eastAsia="Times New Roman" w:cs="Times New Roman"/>
          <w:szCs w:val="24"/>
        </w:rPr>
        <w:t xml:space="preserve"> </w:t>
      </w:r>
    </w:p>
    <w:p w14:paraId="06453267" w14:textId="77777777" w:rsidR="00C04CE1" w:rsidRDefault="00722F08">
      <w:pPr>
        <w:spacing w:line="600" w:lineRule="auto"/>
        <w:ind w:firstLine="720"/>
        <w:jc w:val="both"/>
        <w:rPr>
          <w:rFonts w:eastAsia="Times New Roman" w:cs="Times New Roman"/>
          <w:szCs w:val="24"/>
        </w:rPr>
      </w:pPr>
      <w:r w:rsidRPr="00472A9A">
        <w:rPr>
          <w:rFonts w:eastAsia="Times New Roman" w:cs="Times New Roman"/>
          <w:szCs w:val="24"/>
        </w:rPr>
        <w:t xml:space="preserve">Δεν είναι ευχάριστο το </w:t>
      </w:r>
      <w:r>
        <w:rPr>
          <w:rFonts w:eastAsia="Times New Roman" w:cs="Times New Roman"/>
          <w:szCs w:val="24"/>
        </w:rPr>
        <w:t>ε</w:t>
      </w:r>
      <w:r w:rsidRPr="00472A9A">
        <w:rPr>
          <w:rFonts w:eastAsia="Times New Roman" w:cs="Times New Roman"/>
          <w:szCs w:val="24"/>
        </w:rPr>
        <w:t>υρωπαϊκό και διεθνές οικονομικό περιβάλλον για την Ελλάδα</w:t>
      </w:r>
      <w:r>
        <w:rPr>
          <w:rFonts w:eastAsia="Times New Roman" w:cs="Times New Roman"/>
          <w:szCs w:val="24"/>
        </w:rPr>
        <w:t xml:space="preserve">. Η </w:t>
      </w:r>
      <w:r w:rsidRPr="00472A9A">
        <w:rPr>
          <w:rFonts w:eastAsia="Times New Roman" w:cs="Times New Roman"/>
          <w:szCs w:val="24"/>
        </w:rPr>
        <w:t xml:space="preserve"> αγορά των δημοσίων ομολόγων</w:t>
      </w:r>
      <w:r>
        <w:rPr>
          <w:rFonts w:eastAsia="Times New Roman" w:cs="Times New Roman"/>
          <w:szCs w:val="24"/>
        </w:rPr>
        <w:t xml:space="preserve"> δεν μας βλέπει θετικά.</w:t>
      </w:r>
      <w:r w:rsidRPr="00472A9A">
        <w:rPr>
          <w:rFonts w:eastAsia="Times New Roman" w:cs="Times New Roman"/>
          <w:szCs w:val="24"/>
        </w:rPr>
        <w:t xml:space="preserve"> </w:t>
      </w:r>
      <w:r>
        <w:rPr>
          <w:rFonts w:eastAsia="Times New Roman" w:cs="Times New Roman"/>
          <w:szCs w:val="24"/>
        </w:rPr>
        <w:t xml:space="preserve">Άρα, </w:t>
      </w:r>
      <w:r w:rsidRPr="00472A9A">
        <w:rPr>
          <w:rFonts w:eastAsia="Times New Roman" w:cs="Times New Roman"/>
          <w:szCs w:val="24"/>
        </w:rPr>
        <w:t>δεν επιτρέπονται όλα αυτά που γί</w:t>
      </w:r>
      <w:r>
        <w:rPr>
          <w:rFonts w:eastAsia="Times New Roman" w:cs="Times New Roman"/>
          <w:szCs w:val="24"/>
        </w:rPr>
        <w:t>νονται και λέγονται σήμερα στη χ</w:t>
      </w:r>
      <w:r w:rsidRPr="00472A9A">
        <w:rPr>
          <w:rFonts w:eastAsia="Times New Roman" w:cs="Times New Roman"/>
          <w:szCs w:val="24"/>
        </w:rPr>
        <w:t>ώρα</w:t>
      </w:r>
      <w:r>
        <w:rPr>
          <w:rFonts w:eastAsia="Times New Roman" w:cs="Times New Roman"/>
          <w:szCs w:val="24"/>
        </w:rPr>
        <w:t xml:space="preserve">. </w:t>
      </w:r>
      <w:r w:rsidRPr="00472A9A">
        <w:rPr>
          <w:rFonts w:eastAsia="Times New Roman" w:cs="Times New Roman"/>
          <w:szCs w:val="24"/>
        </w:rPr>
        <w:t xml:space="preserve"> Όποιος είναι πατριώτης</w:t>
      </w:r>
      <w:r>
        <w:rPr>
          <w:rFonts w:eastAsia="Times New Roman" w:cs="Times New Roman"/>
          <w:szCs w:val="24"/>
        </w:rPr>
        <w:t>,</w:t>
      </w:r>
      <w:r w:rsidRPr="00472A9A">
        <w:rPr>
          <w:rFonts w:eastAsia="Times New Roman" w:cs="Times New Roman"/>
          <w:szCs w:val="24"/>
        </w:rPr>
        <w:t xml:space="preserve"> αυτό πρέπει να το έχει δει</w:t>
      </w:r>
      <w:r>
        <w:rPr>
          <w:rFonts w:eastAsia="Times New Roman" w:cs="Times New Roman"/>
          <w:szCs w:val="24"/>
        </w:rPr>
        <w:t xml:space="preserve">, </w:t>
      </w:r>
      <w:r w:rsidRPr="00472A9A">
        <w:rPr>
          <w:rFonts w:eastAsia="Times New Roman" w:cs="Times New Roman"/>
          <w:szCs w:val="24"/>
        </w:rPr>
        <w:t xml:space="preserve">να το </w:t>
      </w:r>
      <w:r>
        <w:rPr>
          <w:rFonts w:eastAsia="Times New Roman" w:cs="Times New Roman"/>
          <w:szCs w:val="24"/>
        </w:rPr>
        <w:t xml:space="preserve">έχει </w:t>
      </w:r>
      <w:r w:rsidRPr="00472A9A">
        <w:rPr>
          <w:rFonts w:eastAsia="Times New Roman" w:cs="Times New Roman"/>
          <w:szCs w:val="24"/>
        </w:rPr>
        <w:t xml:space="preserve">αναγνωρίσει και να πει ότι </w:t>
      </w:r>
      <w:r w:rsidRPr="00472A9A">
        <w:rPr>
          <w:rFonts w:eastAsia="Times New Roman" w:cs="Times New Roman"/>
          <w:szCs w:val="24"/>
        </w:rPr>
        <w:lastRenderedPageBreak/>
        <w:t>δεν πρέπει να συνεχιστεί αυτή η ακαταστασία</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Δ</w:t>
      </w:r>
      <w:r w:rsidRPr="00472A9A">
        <w:rPr>
          <w:rFonts w:eastAsia="Times New Roman" w:cs="Times New Roman"/>
          <w:szCs w:val="24"/>
        </w:rPr>
        <w:t>υστυχώς</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όμως, η Κυβέρνηση θα τη συνεχίσει.</w:t>
      </w:r>
    </w:p>
    <w:p w14:paraId="0645326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Χρειάζονται </w:t>
      </w:r>
      <w:r w:rsidRPr="00472A9A">
        <w:rPr>
          <w:rFonts w:eastAsia="Times New Roman" w:cs="Times New Roman"/>
          <w:szCs w:val="24"/>
        </w:rPr>
        <w:t>κάλπες τώρα</w:t>
      </w:r>
      <w:r>
        <w:rPr>
          <w:rFonts w:eastAsia="Times New Roman" w:cs="Times New Roman"/>
          <w:szCs w:val="24"/>
        </w:rPr>
        <w:t>, γιατί</w:t>
      </w:r>
      <w:r w:rsidRPr="00472A9A">
        <w:rPr>
          <w:rFonts w:eastAsia="Times New Roman" w:cs="Times New Roman"/>
          <w:szCs w:val="24"/>
        </w:rPr>
        <w:t xml:space="preserve"> οι πολίτες δεν μπορούν να σηκ</w:t>
      </w:r>
      <w:r>
        <w:rPr>
          <w:rFonts w:eastAsia="Times New Roman" w:cs="Times New Roman"/>
          <w:szCs w:val="24"/>
        </w:rPr>
        <w:t>ώσουν στις πλάτες τους και νέα βάρη που θα προκύψουν απ’</w:t>
      </w:r>
      <w:r w:rsidRPr="00472A9A">
        <w:rPr>
          <w:rFonts w:eastAsia="Times New Roman" w:cs="Times New Roman"/>
          <w:szCs w:val="24"/>
        </w:rPr>
        <w:t xml:space="preserve"> αυτή την ακαταστασία στο πλαίσιο </w:t>
      </w:r>
      <w:r>
        <w:rPr>
          <w:rFonts w:eastAsia="Times New Roman" w:cs="Times New Roman"/>
          <w:szCs w:val="24"/>
        </w:rPr>
        <w:t>μ</w:t>
      </w:r>
      <w:r w:rsidRPr="00472A9A">
        <w:rPr>
          <w:rFonts w:eastAsia="Times New Roman" w:cs="Times New Roman"/>
          <w:szCs w:val="24"/>
        </w:rPr>
        <w:t xml:space="preserve">άλιστα </w:t>
      </w:r>
      <w:r>
        <w:rPr>
          <w:rFonts w:eastAsia="Times New Roman" w:cs="Times New Roman"/>
          <w:szCs w:val="24"/>
        </w:rPr>
        <w:t>-</w:t>
      </w:r>
      <w:r w:rsidRPr="00472A9A">
        <w:rPr>
          <w:rFonts w:eastAsia="Times New Roman" w:cs="Times New Roman"/>
          <w:szCs w:val="24"/>
        </w:rPr>
        <w:t>κα</w:t>
      </w:r>
      <w:r>
        <w:rPr>
          <w:rFonts w:eastAsia="Times New Roman" w:cs="Times New Roman"/>
          <w:szCs w:val="24"/>
        </w:rPr>
        <w:t>ι θέλω να είμαι απόλυτος ευθύς ε</w:t>
      </w:r>
      <w:r w:rsidRPr="00472A9A">
        <w:rPr>
          <w:rFonts w:eastAsia="Times New Roman" w:cs="Times New Roman"/>
          <w:szCs w:val="24"/>
        </w:rPr>
        <w:t>δώ</w:t>
      </w:r>
      <w:r>
        <w:rPr>
          <w:rFonts w:eastAsia="Times New Roman" w:cs="Times New Roman"/>
          <w:szCs w:val="24"/>
        </w:rPr>
        <w:t>,</w:t>
      </w:r>
      <w:r w:rsidRPr="00472A9A">
        <w:rPr>
          <w:rFonts w:eastAsia="Times New Roman" w:cs="Times New Roman"/>
          <w:szCs w:val="24"/>
        </w:rPr>
        <w:t xml:space="preserve"> δεν ξέρω πόσοι και πόσες θα με καταλάβουν</w:t>
      </w:r>
      <w:r>
        <w:rPr>
          <w:rFonts w:eastAsia="Times New Roman" w:cs="Times New Roman"/>
          <w:szCs w:val="24"/>
        </w:rPr>
        <w:t>-</w:t>
      </w:r>
      <w:r w:rsidRPr="00472A9A">
        <w:rPr>
          <w:rFonts w:eastAsia="Times New Roman" w:cs="Times New Roman"/>
          <w:szCs w:val="24"/>
        </w:rPr>
        <w:t xml:space="preserve"> μιας οικονομικής ζω</w:t>
      </w:r>
      <w:r>
        <w:rPr>
          <w:rFonts w:eastAsia="Times New Roman" w:cs="Times New Roman"/>
          <w:szCs w:val="24"/>
        </w:rPr>
        <w:t xml:space="preserve">ής που είναι απολύτως </w:t>
      </w:r>
      <w:proofErr w:type="spellStart"/>
      <w:r>
        <w:rPr>
          <w:rFonts w:eastAsia="Times New Roman" w:cs="Times New Roman"/>
          <w:szCs w:val="24"/>
        </w:rPr>
        <w:t>ποινικοποιημένη</w:t>
      </w:r>
      <w:proofErr w:type="spellEnd"/>
      <w:r>
        <w:rPr>
          <w:rFonts w:eastAsia="Times New Roman" w:cs="Times New Roman"/>
          <w:szCs w:val="24"/>
        </w:rPr>
        <w:t>, μ</w:t>
      </w:r>
      <w:r w:rsidRPr="00472A9A">
        <w:rPr>
          <w:rFonts w:eastAsia="Times New Roman" w:cs="Times New Roman"/>
          <w:szCs w:val="24"/>
        </w:rPr>
        <w:t xml:space="preserve">ε τρόπο </w:t>
      </w:r>
      <w:r>
        <w:rPr>
          <w:rFonts w:eastAsia="Times New Roman" w:cs="Times New Roman"/>
          <w:szCs w:val="24"/>
        </w:rPr>
        <w:t>πρωτοφανή</w:t>
      </w:r>
      <w:r w:rsidRPr="00472A9A">
        <w:rPr>
          <w:rFonts w:eastAsia="Times New Roman" w:cs="Times New Roman"/>
          <w:szCs w:val="24"/>
        </w:rPr>
        <w:t xml:space="preserve"> σε σχέση με την υπόλοιπη Ευρώπη</w:t>
      </w:r>
      <w:r>
        <w:rPr>
          <w:rFonts w:eastAsia="Times New Roman" w:cs="Times New Roman"/>
          <w:szCs w:val="24"/>
        </w:rPr>
        <w:t>. Ε</w:t>
      </w:r>
      <w:r w:rsidRPr="00472A9A">
        <w:rPr>
          <w:rFonts w:eastAsia="Times New Roman" w:cs="Times New Roman"/>
          <w:szCs w:val="24"/>
        </w:rPr>
        <w:t>παναλαμβάνω</w:t>
      </w:r>
      <w:r>
        <w:rPr>
          <w:rFonts w:eastAsia="Times New Roman" w:cs="Times New Roman"/>
          <w:szCs w:val="24"/>
        </w:rPr>
        <w:t xml:space="preserve"> ότι η </w:t>
      </w:r>
      <w:r w:rsidRPr="00472A9A">
        <w:rPr>
          <w:rFonts w:eastAsia="Times New Roman" w:cs="Times New Roman"/>
          <w:szCs w:val="24"/>
        </w:rPr>
        <w:t xml:space="preserve">οικονομική ζωή </w:t>
      </w:r>
      <w:r>
        <w:rPr>
          <w:rFonts w:eastAsia="Times New Roman" w:cs="Times New Roman"/>
          <w:szCs w:val="24"/>
        </w:rPr>
        <w:t xml:space="preserve">είναι </w:t>
      </w:r>
      <w:proofErr w:type="spellStart"/>
      <w:r>
        <w:rPr>
          <w:rFonts w:eastAsia="Times New Roman" w:cs="Times New Roman"/>
          <w:szCs w:val="24"/>
        </w:rPr>
        <w:t>ποινικοποιημένη</w:t>
      </w:r>
      <w:proofErr w:type="spellEnd"/>
      <w:r>
        <w:rPr>
          <w:rFonts w:eastAsia="Times New Roman" w:cs="Times New Roman"/>
          <w:szCs w:val="24"/>
        </w:rPr>
        <w:t xml:space="preserve"> και οι νομικοί</w:t>
      </w:r>
      <w:r w:rsidRPr="00472A9A">
        <w:rPr>
          <w:rFonts w:eastAsia="Times New Roman" w:cs="Times New Roman"/>
          <w:szCs w:val="24"/>
        </w:rPr>
        <w:t xml:space="preserve"> εξ ημών νομίζω</w:t>
      </w:r>
      <w:r>
        <w:rPr>
          <w:rFonts w:eastAsia="Times New Roman" w:cs="Times New Roman"/>
          <w:szCs w:val="24"/>
        </w:rPr>
        <w:t xml:space="preserve"> ότι</w:t>
      </w:r>
      <w:r w:rsidRPr="00472A9A">
        <w:rPr>
          <w:rFonts w:eastAsia="Times New Roman" w:cs="Times New Roman"/>
          <w:szCs w:val="24"/>
        </w:rPr>
        <w:t xml:space="preserve"> </w:t>
      </w:r>
      <w:r>
        <w:rPr>
          <w:rFonts w:eastAsia="Times New Roman" w:cs="Times New Roman"/>
          <w:szCs w:val="24"/>
        </w:rPr>
        <w:t xml:space="preserve">με καταλαβαίνουν. </w:t>
      </w:r>
    </w:p>
    <w:p w14:paraId="0645326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Χρειαζόμαστε </w:t>
      </w:r>
      <w:proofErr w:type="spellStart"/>
      <w:r>
        <w:rPr>
          <w:rFonts w:eastAsia="Times New Roman" w:cs="Times New Roman"/>
          <w:szCs w:val="24"/>
        </w:rPr>
        <w:t>σοκαριστικούς</w:t>
      </w:r>
      <w:proofErr w:type="spellEnd"/>
      <w:r>
        <w:rPr>
          <w:rFonts w:eastAsia="Times New Roman" w:cs="Times New Roman"/>
          <w:szCs w:val="24"/>
        </w:rPr>
        <w:t xml:space="preserve"> ρυθμούς ανάπτυξης και </w:t>
      </w:r>
      <w:r w:rsidRPr="00472A9A">
        <w:rPr>
          <w:rFonts w:eastAsia="Times New Roman" w:cs="Times New Roman"/>
          <w:szCs w:val="24"/>
        </w:rPr>
        <w:t xml:space="preserve">εμείς θα πορευτούμε </w:t>
      </w:r>
      <w:r>
        <w:rPr>
          <w:rFonts w:eastAsia="Times New Roman" w:cs="Times New Roman"/>
          <w:szCs w:val="24"/>
        </w:rPr>
        <w:t xml:space="preserve">με </w:t>
      </w:r>
      <w:r w:rsidRPr="00472A9A">
        <w:rPr>
          <w:rFonts w:eastAsia="Times New Roman" w:cs="Times New Roman"/>
          <w:szCs w:val="24"/>
        </w:rPr>
        <w:t xml:space="preserve">χαμηλούς </w:t>
      </w:r>
      <w:r>
        <w:rPr>
          <w:rFonts w:eastAsia="Times New Roman" w:cs="Times New Roman"/>
          <w:szCs w:val="24"/>
        </w:rPr>
        <w:t>και αβέβαιους ρυθμούς ανάπτυξης.</w:t>
      </w:r>
      <w:r w:rsidRPr="00472A9A">
        <w:rPr>
          <w:rFonts w:eastAsia="Times New Roman" w:cs="Times New Roman"/>
          <w:szCs w:val="24"/>
        </w:rPr>
        <w:t xml:space="preserve"> </w:t>
      </w:r>
      <w:r>
        <w:rPr>
          <w:rFonts w:eastAsia="Times New Roman" w:cs="Times New Roman"/>
          <w:szCs w:val="24"/>
        </w:rPr>
        <w:t>Χ</w:t>
      </w:r>
      <w:r w:rsidRPr="00472A9A">
        <w:rPr>
          <w:rFonts w:eastAsia="Times New Roman" w:cs="Times New Roman"/>
          <w:szCs w:val="24"/>
        </w:rPr>
        <w:t xml:space="preserve">ρειαζόμαστε μία θετικά επιθετική πολιτική στην </w:t>
      </w:r>
      <w:r>
        <w:rPr>
          <w:rFonts w:eastAsia="Times New Roman" w:cs="Times New Roman"/>
          <w:szCs w:val="24"/>
        </w:rPr>
        <w:t>π</w:t>
      </w:r>
      <w:r w:rsidRPr="00472A9A">
        <w:rPr>
          <w:rFonts w:eastAsia="Times New Roman" w:cs="Times New Roman"/>
          <w:szCs w:val="24"/>
        </w:rPr>
        <w:t>αιδεία</w:t>
      </w:r>
      <w:r>
        <w:rPr>
          <w:rFonts w:eastAsia="Times New Roman" w:cs="Times New Roman"/>
          <w:szCs w:val="24"/>
        </w:rPr>
        <w:t xml:space="preserve"> και</w:t>
      </w:r>
      <w:r w:rsidRPr="00472A9A">
        <w:rPr>
          <w:rFonts w:eastAsia="Times New Roman" w:cs="Times New Roman"/>
          <w:szCs w:val="24"/>
        </w:rPr>
        <w:t xml:space="preserve"> ακούσαμε τον Υπουργό </w:t>
      </w:r>
      <w:r>
        <w:rPr>
          <w:rFonts w:eastAsia="Times New Roman" w:cs="Times New Roman"/>
          <w:szCs w:val="24"/>
        </w:rPr>
        <w:t>Π</w:t>
      </w:r>
      <w:r w:rsidRPr="00472A9A">
        <w:rPr>
          <w:rFonts w:eastAsia="Times New Roman" w:cs="Times New Roman"/>
          <w:szCs w:val="24"/>
        </w:rPr>
        <w:t>εριβάλλοντος πριν από λίγες ώρες εδώ στη Βουλή</w:t>
      </w:r>
      <w:r>
        <w:rPr>
          <w:rFonts w:eastAsia="Times New Roman" w:cs="Times New Roman"/>
          <w:szCs w:val="24"/>
        </w:rPr>
        <w:t xml:space="preserve"> να λέει: «Δ</w:t>
      </w:r>
      <w:r w:rsidRPr="00472A9A">
        <w:rPr>
          <w:rFonts w:eastAsia="Times New Roman" w:cs="Times New Roman"/>
          <w:szCs w:val="24"/>
        </w:rPr>
        <w:t>εν έχουν πρόβλημα ανομία</w:t>
      </w:r>
      <w:r>
        <w:rPr>
          <w:rFonts w:eastAsia="Times New Roman" w:cs="Times New Roman"/>
          <w:szCs w:val="24"/>
        </w:rPr>
        <w:t xml:space="preserve">ς </w:t>
      </w:r>
      <w:r w:rsidRPr="00472A9A">
        <w:rPr>
          <w:rFonts w:eastAsia="Times New Roman" w:cs="Times New Roman"/>
          <w:szCs w:val="24"/>
        </w:rPr>
        <w:t>τα πανεπιστήμια</w:t>
      </w:r>
      <w:r>
        <w:rPr>
          <w:rFonts w:eastAsia="Times New Roman" w:cs="Times New Roman"/>
          <w:szCs w:val="24"/>
        </w:rPr>
        <w:t>, μια χαρά είναι</w:t>
      </w:r>
      <w:r w:rsidRPr="00472A9A">
        <w:rPr>
          <w:rFonts w:eastAsia="Times New Roman" w:cs="Times New Roman"/>
          <w:szCs w:val="24"/>
        </w:rPr>
        <w:t xml:space="preserve"> </w:t>
      </w:r>
      <w:r>
        <w:rPr>
          <w:rFonts w:eastAsia="Times New Roman" w:cs="Times New Roman"/>
          <w:szCs w:val="24"/>
        </w:rPr>
        <w:t>τα πανεπιστήμια,</w:t>
      </w:r>
      <w:r w:rsidRPr="00472A9A">
        <w:rPr>
          <w:rFonts w:eastAsia="Times New Roman" w:cs="Times New Roman"/>
          <w:szCs w:val="24"/>
        </w:rPr>
        <w:t xml:space="preserve"> </w:t>
      </w:r>
      <w:r>
        <w:rPr>
          <w:rFonts w:eastAsia="Times New Roman" w:cs="Times New Roman"/>
          <w:szCs w:val="24"/>
        </w:rPr>
        <w:t>ορισμένα μ</w:t>
      </w:r>
      <w:r w:rsidRPr="00472A9A">
        <w:rPr>
          <w:rFonts w:eastAsia="Times New Roman" w:cs="Times New Roman"/>
          <w:szCs w:val="24"/>
        </w:rPr>
        <w:t>άλιστα διαπρέπουν</w:t>
      </w:r>
      <w:r>
        <w:rPr>
          <w:rFonts w:eastAsia="Times New Roman" w:cs="Times New Roman"/>
          <w:szCs w:val="24"/>
        </w:rPr>
        <w:t>. Εί</w:t>
      </w:r>
      <w:r w:rsidRPr="00472A9A">
        <w:rPr>
          <w:rFonts w:eastAsia="Times New Roman" w:cs="Times New Roman"/>
          <w:szCs w:val="24"/>
        </w:rPr>
        <w:t xml:space="preserve">ναι στα </w:t>
      </w:r>
      <w:r>
        <w:rPr>
          <w:rFonts w:eastAsia="Times New Roman" w:cs="Times New Roman"/>
          <w:szCs w:val="24"/>
        </w:rPr>
        <w:t>διακόσια πρώτα στην παγκόσμια κατάταξη»!</w:t>
      </w:r>
      <w:r w:rsidRPr="00472A9A">
        <w:rPr>
          <w:rFonts w:eastAsia="Times New Roman" w:cs="Times New Roman"/>
          <w:szCs w:val="24"/>
        </w:rPr>
        <w:t xml:space="preserve"> </w:t>
      </w:r>
      <w:r>
        <w:rPr>
          <w:rFonts w:eastAsia="Times New Roman" w:cs="Times New Roman"/>
          <w:szCs w:val="24"/>
        </w:rPr>
        <w:t>Κ</w:t>
      </w:r>
      <w:r w:rsidRPr="00472A9A">
        <w:rPr>
          <w:rFonts w:eastAsia="Times New Roman" w:cs="Times New Roman"/>
          <w:szCs w:val="24"/>
        </w:rPr>
        <w:t>αι του είπα παίρνοντας το λόγο</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w:t>
      </w:r>
      <w:r w:rsidRPr="00472A9A">
        <w:rPr>
          <w:rFonts w:eastAsia="Times New Roman" w:cs="Times New Roman"/>
          <w:szCs w:val="24"/>
        </w:rPr>
        <w:t>Ναι</w:t>
      </w:r>
      <w:r>
        <w:rPr>
          <w:rFonts w:eastAsia="Times New Roman" w:cs="Times New Roman"/>
          <w:szCs w:val="24"/>
        </w:rPr>
        <w:t>, π</w:t>
      </w:r>
      <w:r w:rsidRPr="00472A9A">
        <w:rPr>
          <w:rFonts w:eastAsia="Times New Roman" w:cs="Times New Roman"/>
          <w:szCs w:val="24"/>
        </w:rPr>
        <w:t>ροφανώς</w:t>
      </w:r>
      <w:r>
        <w:rPr>
          <w:rFonts w:eastAsia="Times New Roman" w:cs="Times New Roman"/>
          <w:szCs w:val="24"/>
        </w:rPr>
        <w:t>.</w:t>
      </w:r>
      <w:r w:rsidRPr="00472A9A">
        <w:rPr>
          <w:rFonts w:eastAsia="Times New Roman" w:cs="Times New Roman"/>
          <w:szCs w:val="24"/>
        </w:rPr>
        <w:t xml:space="preserve"> Αλλά το ότι </w:t>
      </w:r>
      <w:r w:rsidRPr="00472A9A">
        <w:rPr>
          <w:rFonts w:eastAsia="Times New Roman" w:cs="Times New Roman"/>
          <w:szCs w:val="24"/>
        </w:rPr>
        <w:lastRenderedPageBreak/>
        <w:t xml:space="preserve">κάποιο πανεπιστήμιο </w:t>
      </w:r>
      <w:r>
        <w:rPr>
          <w:rFonts w:eastAsia="Times New Roman" w:cs="Times New Roman"/>
          <w:szCs w:val="24"/>
        </w:rPr>
        <w:t>είναι στα πρώτα διακόσια</w:t>
      </w:r>
      <w:r w:rsidRPr="00472A9A">
        <w:rPr>
          <w:rFonts w:eastAsia="Times New Roman" w:cs="Times New Roman"/>
          <w:szCs w:val="24"/>
        </w:rPr>
        <w:t xml:space="preserve"> των πανεπιστημίων του πλανήτη</w:t>
      </w:r>
      <w:r>
        <w:rPr>
          <w:rFonts w:eastAsia="Times New Roman" w:cs="Times New Roman"/>
          <w:szCs w:val="24"/>
        </w:rPr>
        <w:t>,</w:t>
      </w:r>
      <w:r w:rsidRPr="00472A9A">
        <w:rPr>
          <w:rFonts w:eastAsia="Times New Roman" w:cs="Times New Roman"/>
          <w:szCs w:val="24"/>
        </w:rPr>
        <w:t xml:space="preserve"> δεν σημαίνει ότι δεν υπάρχουν και προβλήματα ανομίας</w:t>
      </w:r>
      <w:r>
        <w:rPr>
          <w:rFonts w:eastAsia="Times New Roman" w:cs="Times New Roman"/>
          <w:szCs w:val="24"/>
        </w:rPr>
        <w:t>». Και του φωτογράφισα</w:t>
      </w:r>
      <w:r w:rsidRPr="00472A9A">
        <w:rPr>
          <w:rFonts w:eastAsia="Times New Roman" w:cs="Times New Roman"/>
          <w:szCs w:val="24"/>
        </w:rPr>
        <w:t xml:space="preserve"> το Οικονομικό Πανεπιστήμιο</w:t>
      </w:r>
      <w:r>
        <w:rPr>
          <w:rFonts w:eastAsia="Times New Roman" w:cs="Times New Roman"/>
          <w:szCs w:val="24"/>
        </w:rPr>
        <w:t xml:space="preserve">, </w:t>
      </w:r>
      <w:r w:rsidRPr="00472A9A">
        <w:rPr>
          <w:rFonts w:eastAsia="Times New Roman" w:cs="Times New Roman"/>
          <w:szCs w:val="24"/>
        </w:rPr>
        <w:t>την ΑΣΟΕΕ</w:t>
      </w:r>
      <w:r>
        <w:rPr>
          <w:rFonts w:eastAsia="Times New Roman" w:cs="Times New Roman"/>
          <w:szCs w:val="24"/>
        </w:rPr>
        <w:t>.</w:t>
      </w:r>
      <w:r w:rsidRPr="00472A9A">
        <w:rPr>
          <w:rFonts w:eastAsia="Times New Roman" w:cs="Times New Roman"/>
          <w:szCs w:val="24"/>
        </w:rPr>
        <w:t xml:space="preserve"> Μα είναι δυνατόν να </w:t>
      </w:r>
      <w:r>
        <w:rPr>
          <w:rFonts w:eastAsia="Times New Roman" w:cs="Times New Roman"/>
          <w:szCs w:val="24"/>
        </w:rPr>
        <w:t xml:space="preserve">μην βλέπει ούτε αυτό, ένας Υπουργός, </w:t>
      </w:r>
      <w:r w:rsidRPr="00472A9A">
        <w:rPr>
          <w:rFonts w:eastAsia="Times New Roman" w:cs="Times New Roman"/>
          <w:szCs w:val="24"/>
        </w:rPr>
        <w:t>που είναι και καθηγητής πανεπιστημίου</w:t>
      </w:r>
      <w:r>
        <w:rPr>
          <w:rFonts w:eastAsia="Times New Roman" w:cs="Times New Roman"/>
          <w:szCs w:val="24"/>
        </w:rPr>
        <w:t>;</w:t>
      </w:r>
      <w:r w:rsidRPr="00472A9A">
        <w:rPr>
          <w:rFonts w:eastAsia="Times New Roman" w:cs="Times New Roman"/>
          <w:szCs w:val="24"/>
        </w:rPr>
        <w:t xml:space="preserve"> </w:t>
      </w:r>
    </w:p>
    <w:p w14:paraId="0645326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w:t>
      </w:r>
      <w:r w:rsidRPr="00472A9A">
        <w:rPr>
          <w:rFonts w:eastAsia="Times New Roman" w:cs="Times New Roman"/>
          <w:szCs w:val="24"/>
        </w:rPr>
        <w:t xml:space="preserve"> παιδεία</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όμως, έχει</w:t>
      </w:r>
      <w:r w:rsidRPr="00472A9A">
        <w:rPr>
          <w:rFonts w:eastAsia="Times New Roman" w:cs="Times New Roman"/>
          <w:szCs w:val="24"/>
        </w:rPr>
        <w:t xml:space="preserve"> πρόβλημα</w:t>
      </w:r>
      <w:r>
        <w:rPr>
          <w:rFonts w:eastAsia="Times New Roman" w:cs="Times New Roman"/>
          <w:szCs w:val="24"/>
        </w:rPr>
        <w:t>. Το λ</w:t>
      </w:r>
      <w:r w:rsidRPr="00472A9A">
        <w:rPr>
          <w:rFonts w:eastAsia="Times New Roman" w:cs="Times New Roman"/>
          <w:szCs w:val="24"/>
        </w:rPr>
        <w:t>ύκειο έχει διαλυθεί</w:t>
      </w:r>
      <w:r>
        <w:rPr>
          <w:rFonts w:eastAsia="Times New Roman" w:cs="Times New Roman"/>
          <w:szCs w:val="24"/>
        </w:rPr>
        <w:t>. Θ</w:t>
      </w:r>
      <w:r w:rsidRPr="00472A9A">
        <w:rPr>
          <w:rFonts w:eastAsia="Times New Roman" w:cs="Times New Roman"/>
          <w:szCs w:val="24"/>
        </w:rPr>
        <w:t>α τα πούμε αυτά</w:t>
      </w:r>
      <w:r>
        <w:rPr>
          <w:rFonts w:eastAsia="Times New Roman" w:cs="Times New Roman"/>
          <w:szCs w:val="24"/>
        </w:rPr>
        <w:t>, εά</w:t>
      </w:r>
      <w:r w:rsidRPr="00472A9A">
        <w:rPr>
          <w:rFonts w:eastAsia="Times New Roman" w:cs="Times New Roman"/>
          <w:szCs w:val="24"/>
        </w:rPr>
        <w:t>ν υπάρξει σχετικό νομοθετικό έργο την Πέμπτη</w:t>
      </w:r>
      <w:r>
        <w:rPr>
          <w:rFonts w:eastAsia="Times New Roman" w:cs="Times New Roman"/>
          <w:szCs w:val="24"/>
        </w:rPr>
        <w:t>. Δ</w:t>
      </w:r>
      <w:r w:rsidRPr="00472A9A">
        <w:rPr>
          <w:rFonts w:eastAsia="Times New Roman" w:cs="Times New Roman"/>
          <w:szCs w:val="24"/>
        </w:rPr>
        <w:t xml:space="preserve">ιαλύσατε το </w:t>
      </w:r>
      <w:r>
        <w:rPr>
          <w:rFonts w:eastAsia="Times New Roman" w:cs="Times New Roman"/>
          <w:szCs w:val="24"/>
        </w:rPr>
        <w:t>λ</w:t>
      </w:r>
      <w:r w:rsidRPr="00472A9A">
        <w:rPr>
          <w:rFonts w:eastAsia="Times New Roman" w:cs="Times New Roman"/>
          <w:szCs w:val="24"/>
        </w:rPr>
        <w:t>ύκειο από πάνω μέχρι κάτω</w:t>
      </w:r>
      <w:r>
        <w:rPr>
          <w:rFonts w:eastAsia="Times New Roman" w:cs="Times New Roman"/>
          <w:szCs w:val="24"/>
        </w:rPr>
        <w:t>. Τ</w:t>
      </w:r>
      <w:r w:rsidRPr="00472A9A">
        <w:rPr>
          <w:rFonts w:eastAsia="Times New Roman" w:cs="Times New Roman"/>
          <w:szCs w:val="24"/>
        </w:rPr>
        <w:t>α παιδιά ασχολούνται μόνο με τέσσερα μαθήματα</w:t>
      </w:r>
      <w:r>
        <w:rPr>
          <w:rFonts w:eastAsia="Times New Roman" w:cs="Times New Roman"/>
          <w:szCs w:val="24"/>
        </w:rPr>
        <w:t>. Δεν υπάρχει λ</w:t>
      </w:r>
      <w:r w:rsidRPr="00472A9A">
        <w:rPr>
          <w:rFonts w:eastAsia="Times New Roman" w:cs="Times New Roman"/>
          <w:szCs w:val="24"/>
        </w:rPr>
        <w:t>ύκειο</w:t>
      </w:r>
      <w:r>
        <w:rPr>
          <w:rFonts w:eastAsia="Times New Roman" w:cs="Times New Roman"/>
          <w:szCs w:val="24"/>
        </w:rPr>
        <w:t>. Δεν υπάρχει Α΄ και Β΄</w:t>
      </w:r>
      <w:r w:rsidRPr="00472A9A">
        <w:rPr>
          <w:rFonts w:eastAsia="Times New Roman" w:cs="Times New Roman"/>
          <w:szCs w:val="24"/>
        </w:rPr>
        <w:t xml:space="preserve"> </w:t>
      </w:r>
      <w:r>
        <w:rPr>
          <w:rFonts w:eastAsia="Times New Roman" w:cs="Times New Roman"/>
          <w:szCs w:val="24"/>
        </w:rPr>
        <w:t>λ</w:t>
      </w:r>
      <w:r w:rsidRPr="00472A9A">
        <w:rPr>
          <w:rFonts w:eastAsia="Times New Roman" w:cs="Times New Roman"/>
          <w:szCs w:val="24"/>
        </w:rPr>
        <w:t>υκείου</w:t>
      </w:r>
      <w:r>
        <w:rPr>
          <w:rFonts w:eastAsia="Times New Roman" w:cs="Times New Roman"/>
          <w:szCs w:val="24"/>
        </w:rPr>
        <w:t>. Η</w:t>
      </w:r>
      <w:r w:rsidRPr="00472A9A">
        <w:rPr>
          <w:rFonts w:eastAsia="Times New Roman" w:cs="Times New Roman"/>
          <w:szCs w:val="24"/>
        </w:rPr>
        <w:t xml:space="preserve"> </w:t>
      </w:r>
      <w:r>
        <w:rPr>
          <w:rFonts w:eastAsia="Times New Roman" w:cs="Times New Roman"/>
          <w:szCs w:val="24"/>
        </w:rPr>
        <w:t>Γ΄ Λυκείου</w:t>
      </w:r>
      <w:r w:rsidRPr="00472A9A">
        <w:rPr>
          <w:rFonts w:eastAsia="Times New Roman" w:cs="Times New Roman"/>
          <w:szCs w:val="24"/>
        </w:rPr>
        <w:t xml:space="preserve"> είχε ούτως ή άλλως πάρα πολλά προβλήματα</w:t>
      </w:r>
      <w:r>
        <w:rPr>
          <w:rFonts w:eastAsia="Times New Roman" w:cs="Times New Roman"/>
          <w:szCs w:val="24"/>
        </w:rPr>
        <w:t xml:space="preserve">. </w:t>
      </w:r>
    </w:p>
    <w:p w14:paraId="0645326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w:t>
      </w:r>
      <w:r w:rsidRPr="00472A9A">
        <w:rPr>
          <w:rFonts w:eastAsia="Times New Roman" w:cs="Times New Roman"/>
          <w:szCs w:val="24"/>
        </w:rPr>
        <w:t>ια την υγεία δεν θέλω να κάνω πολλές αναφορές</w:t>
      </w:r>
      <w:r>
        <w:rPr>
          <w:rFonts w:eastAsia="Times New Roman" w:cs="Times New Roman"/>
          <w:szCs w:val="24"/>
        </w:rPr>
        <w:t>, παρά</w:t>
      </w:r>
      <w:r w:rsidRPr="00472A9A">
        <w:rPr>
          <w:rFonts w:eastAsia="Times New Roman" w:cs="Times New Roman"/>
          <w:szCs w:val="24"/>
        </w:rPr>
        <w:t xml:space="preserve"> μία μόνο σημερινή</w:t>
      </w:r>
      <w:r>
        <w:rPr>
          <w:rFonts w:eastAsia="Times New Roman" w:cs="Times New Roman"/>
          <w:szCs w:val="24"/>
        </w:rPr>
        <w:t>.</w:t>
      </w:r>
      <w:r w:rsidRPr="00472A9A">
        <w:rPr>
          <w:rFonts w:eastAsia="Times New Roman" w:cs="Times New Roman"/>
          <w:szCs w:val="24"/>
        </w:rPr>
        <w:t xml:space="preserve"> </w:t>
      </w:r>
      <w:r>
        <w:rPr>
          <w:rFonts w:eastAsia="Times New Roman" w:cs="Times New Roman"/>
          <w:szCs w:val="24"/>
        </w:rPr>
        <w:t>Δ</w:t>
      </w:r>
      <w:r w:rsidRPr="00472A9A">
        <w:rPr>
          <w:rFonts w:eastAsia="Times New Roman" w:cs="Times New Roman"/>
          <w:szCs w:val="24"/>
        </w:rPr>
        <w:t>ιάβασα μία ανακοίνωση για το τ</w:t>
      </w:r>
      <w:r>
        <w:rPr>
          <w:rFonts w:eastAsia="Times New Roman" w:cs="Times New Roman"/>
          <w:szCs w:val="24"/>
        </w:rPr>
        <w:t>ι γίνεται στο «Αττικό Νοσοκομείο».</w:t>
      </w:r>
      <w:r w:rsidRPr="00472A9A">
        <w:rPr>
          <w:rFonts w:eastAsia="Times New Roman" w:cs="Times New Roman"/>
          <w:szCs w:val="24"/>
        </w:rPr>
        <w:t xml:space="preserve"> </w:t>
      </w:r>
      <w:r>
        <w:rPr>
          <w:rFonts w:eastAsia="Times New Roman" w:cs="Times New Roman"/>
          <w:szCs w:val="24"/>
        </w:rPr>
        <w:t>Τα ράντσα</w:t>
      </w:r>
      <w:r w:rsidRPr="00472A9A">
        <w:rPr>
          <w:rFonts w:eastAsia="Times New Roman" w:cs="Times New Roman"/>
          <w:szCs w:val="24"/>
        </w:rPr>
        <w:t xml:space="preserve"> του </w:t>
      </w:r>
      <w:r>
        <w:rPr>
          <w:rFonts w:eastAsia="Times New Roman" w:cs="Times New Roman"/>
          <w:szCs w:val="24"/>
        </w:rPr>
        <w:t>πια είναι</w:t>
      </w:r>
      <w:r w:rsidRPr="00472A9A">
        <w:rPr>
          <w:rFonts w:eastAsia="Times New Roman" w:cs="Times New Roman"/>
          <w:szCs w:val="24"/>
        </w:rPr>
        <w:t xml:space="preserve"> γεμάτα</w:t>
      </w:r>
      <w:r>
        <w:rPr>
          <w:rFonts w:eastAsia="Times New Roman" w:cs="Times New Roman"/>
          <w:szCs w:val="24"/>
        </w:rPr>
        <w:t xml:space="preserve"> και δεν λειτουργεί το </w:t>
      </w:r>
      <w:proofErr w:type="spellStart"/>
      <w:r>
        <w:rPr>
          <w:rFonts w:eastAsia="Times New Roman" w:cs="Times New Roman"/>
          <w:szCs w:val="24"/>
        </w:rPr>
        <w:t>αιμοδυναμικό</w:t>
      </w:r>
      <w:proofErr w:type="spellEnd"/>
      <w:r>
        <w:rPr>
          <w:rFonts w:eastAsia="Times New Roman" w:cs="Times New Roman"/>
          <w:szCs w:val="24"/>
        </w:rPr>
        <w:t>. Αυτή είναι η ενημέρωση που πήρα τώρα π</w:t>
      </w:r>
      <w:r w:rsidRPr="00472A9A">
        <w:rPr>
          <w:rFonts w:eastAsia="Times New Roman" w:cs="Times New Roman"/>
          <w:szCs w:val="24"/>
        </w:rPr>
        <w:t>ριν από λίγα λεπτά</w:t>
      </w:r>
      <w:r>
        <w:rPr>
          <w:rFonts w:eastAsia="Times New Roman" w:cs="Times New Roman"/>
          <w:szCs w:val="24"/>
        </w:rPr>
        <w:t>.</w:t>
      </w:r>
    </w:p>
    <w:p w14:paraId="0645326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Η οικονομία, η</w:t>
      </w:r>
      <w:r w:rsidRPr="00472A9A">
        <w:rPr>
          <w:rFonts w:eastAsia="Times New Roman" w:cs="Times New Roman"/>
          <w:szCs w:val="24"/>
        </w:rPr>
        <w:t xml:space="preserve"> παιδεία</w:t>
      </w:r>
      <w:r>
        <w:rPr>
          <w:rFonts w:eastAsia="Times New Roman" w:cs="Times New Roman"/>
          <w:szCs w:val="24"/>
        </w:rPr>
        <w:t>, η</w:t>
      </w:r>
      <w:r w:rsidRPr="00472A9A">
        <w:rPr>
          <w:rFonts w:eastAsia="Times New Roman" w:cs="Times New Roman"/>
          <w:szCs w:val="24"/>
        </w:rPr>
        <w:t xml:space="preserve"> υγεία</w:t>
      </w:r>
      <w:r>
        <w:rPr>
          <w:rFonts w:eastAsia="Times New Roman" w:cs="Times New Roman"/>
          <w:szCs w:val="24"/>
        </w:rPr>
        <w:t>, η</w:t>
      </w:r>
      <w:r w:rsidRPr="00472A9A">
        <w:rPr>
          <w:rFonts w:eastAsia="Times New Roman" w:cs="Times New Roman"/>
          <w:szCs w:val="24"/>
        </w:rPr>
        <w:t xml:space="preserve"> ανάπτυξη </w:t>
      </w:r>
      <w:r>
        <w:rPr>
          <w:rFonts w:eastAsia="Times New Roman" w:cs="Times New Roman"/>
          <w:szCs w:val="24"/>
        </w:rPr>
        <w:t>-είναι πάρα πολλά τ</w:t>
      </w:r>
      <w:r w:rsidRPr="00472A9A">
        <w:rPr>
          <w:rFonts w:eastAsia="Times New Roman" w:cs="Times New Roman"/>
          <w:szCs w:val="24"/>
        </w:rPr>
        <w:t>α προβλήματα</w:t>
      </w:r>
      <w:r>
        <w:rPr>
          <w:rFonts w:eastAsia="Times New Roman" w:cs="Times New Roman"/>
          <w:szCs w:val="24"/>
        </w:rPr>
        <w:t>-</w:t>
      </w:r>
      <w:r w:rsidRPr="00472A9A">
        <w:rPr>
          <w:rFonts w:eastAsia="Times New Roman" w:cs="Times New Roman"/>
          <w:szCs w:val="24"/>
        </w:rPr>
        <w:t xml:space="preserve"> επιβάλλουν εκλογές </w:t>
      </w:r>
      <w:proofErr w:type="spellStart"/>
      <w:r w:rsidRPr="00472A9A">
        <w:rPr>
          <w:rFonts w:eastAsia="Times New Roman" w:cs="Times New Roman"/>
          <w:szCs w:val="24"/>
        </w:rPr>
        <w:t>επιβάλλοντ</w:t>
      </w:r>
      <w:r>
        <w:rPr>
          <w:rFonts w:eastAsia="Times New Roman" w:cs="Times New Roman"/>
          <w:szCs w:val="24"/>
        </w:rPr>
        <w:t>ε</w:t>
      </w:r>
      <w:proofErr w:type="spellEnd"/>
      <w:r w:rsidRPr="00472A9A">
        <w:rPr>
          <w:rFonts w:eastAsia="Times New Roman" w:cs="Times New Roman"/>
          <w:szCs w:val="24"/>
        </w:rPr>
        <w:t xml:space="preserve"> εκλογές</w:t>
      </w:r>
      <w:r>
        <w:rPr>
          <w:rFonts w:eastAsia="Times New Roman" w:cs="Times New Roman"/>
          <w:szCs w:val="24"/>
        </w:rPr>
        <w:t>, γιατί διαπιστώνεται από π</w:t>
      </w:r>
      <w:r w:rsidRPr="00472A9A">
        <w:rPr>
          <w:rFonts w:eastAsia="Times New Roman" w:cs="Times New Roman"/>
          <w:szCs w:val="24"/>
        </w:rPr>
        <w:t>ολλούς</w:t>
      </w:r>
      <w:r>
        <w:rPr>
          <w:rFonts w:eastAsia="Times New Roman" w:cs="Times New Roman"/>
          <w:szCs w:val="24"/>
        </w:rPr>
        <w:t>,</w:t>
      </w:r>
      <w:r w:rsidRPr="00472A9A">
        <w:rPr>
          <w:rFonts w:eastAsia="Times New Roman" w:cs="Times New Roman"/>
          <w:szCs w:val="24"/>
        </w:rPr>
        <w:t xml:space="preserve"> από </w:t>
      </w:r>
      <w:r>
        <w:rPr>
          <w:rFonts w:eastAsia="Times New Roman" w:cs="Times New Roman"/>
          <w:szCs w:val="24"/>
        </w:rPr>
        <w:t>πολλές,</w:t>
      </w:r>
      <w:r w:rsidRPr="00472A9A">
        <w:rPr>
          <w:rFonts w:eastAsia="Times New Roman" w:cs="Times New Roman"/>
          <w:szCs w:val="24"/>
        </w:rPr>
        <w:t xml:space="preserve"> από τη συντριπτική πλειοψηφία των Ελλήνων πολιτών ότι η παρούσα σύνθεση της Βουλής βρίσκεται σε δυσαρμονία σε σχέση με τη βούληση του εκλογικού σώματος των πολιτών</w:t>
      </w:r>
      <w:r>
        <w:rPr>
          <w:rFonts w:eastAsia="Times New Roman" w:cs="Times New Roman"/>
          <w:szCs w:val="24"/>
        </w:rPr>
        <w:t>,</w:t>
      </w:r>
      <w:r w:rsidRPr="00472A9A">
        <w:rPr>
          <w:rFonts w:eastAsia="Times New Roman" w:cs="Times New Roman"/>
          <w:szCs w:val="24"/>
        </w:rPr>
        <w:t xml:space="preserve"> του λαού</w:t>
      </w:r>
      <w:r>
        <w:rPr>
          <w:rFonts w:eastAsia="Times New Roman" w:cs="Times New Roman"/>
          <w:szCs w:val="24"/>
        </w:rPr>
        <w:t>.</w:t>
      </w:r>
    </w:p>
    <w:p w14:paraId="0645326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Είναι </w:t>
      </w:r>
      <w:proofErr w:type="spellStart"/>
      <w:r>
        <w:rPr>
          <w:rFonts w:eastAsia="Times New Roman" w:cs="Times New Roman"/>
          <w:szCs w:val="24"/>
        </w:rPr>
        <w:t>καταφάνερο</w:t>
      </w:r>
      <w:proofErr w:type="spellEnd"/>
      <w:r>
        <w:rPr>
          <w:rFonts w:eastAsia="Times New Roman" w:cs="Times New Roman"/>
          <w:szCs w:val="24"/>
        </w:rPr>
        <w:t xml:space="preserve"> ότι σε φάση δυσαρμονίας αναζητείται ψήφος</w:t>
      </w:r>
      <w:r w:rsidRPr="00472A9A">
        <w:rPr>
          <w:rFonts w:eastAsia="Times New Roman" w:cs="Times New Roman"/>
          <w:szCs w:val="24"/>
        </w:rPr>
        <w:t xml:space="preserve"> εμπιστοσύνης α</w:t>
      </w:r>
      <w:r>
        <w:rPr>
          <w:rFonts w:eastAsia="Times New Roman" w:cs="Times New Roman"/>
          <w:szCs w:val="24"/>
        </w:rPr>
        <w:t>πό υπολείμματα κομμάτων και μέσω</w:t>
      </w:r>
      <w:r w:rsidRPr="00472A9A">
        <w:rPr>
          <w:rFonts w:eastAsia="Times New Roman" w:cs="Times New Roman"/>
          <w:szCs w:val="24"/>
        </w:rPr>
        <w:t xml:space="preserve"> συναλλαγών</w:t>
      </w:r>
      <w:r>
        <w:rPr>
          <w:rFonts w:eastAsia="Times New Roman" w:cs="Times New Roman"/>
          <w:szCs w:val="24"/>
        </w:rPr>
        <w:t>.</w:t>
      </w:r>
      <w:r w:rsidRPr="00472A9A">
        <w:rPr>
          <w:rFonts w:eastAsia="Times New Roman" w:cs="Times New Roman"/>
          <w:szCs w:val="24"/>
        </w:rPr>
        <w:t xml:space="preserve"> Νομίζω ότι είναι πάρα πολύ προβληματικό θεσμικά</w:t>
      </w:r>
      <w:r>
        <w:rPr>
          <w:rFonts w:eastAsia="Times New Roman" w:cs="Times New Roman"/>
          <w:szCs w:val="24"/>
        </w:rPr>
        <w:t>,</w:t>
      </w:r>
      <w:r w:rsidRPr="00472A9A">
        <w:rPr>
          <w:rFonts w:eastAsia="Times New Roman" w:cs="Times New Roman"/>
          <w:szCs w:val="24"/>
        </w:rPr>
        <w:t xml:space="preserve"> πολιτικά</w:t>
      </w:r>
      <w:r>
        <w:rPr>
          <w:rFonts w:eastAsia="Times New Roman" w:cs="Times New Roman"/>
          <w:szCs w:val="24"/>
        </w:rPr>
        <w:t>,</w:t>
      </w:r>
      <w:r w:rsidRPr="00472A9A">
        <w:rPr>
          <w:rFonts w:eastAsia="Times New Roman" w:cs="Times New Roman"/>
          <w:szCs w:val="24"/>
        </w:rPr>
        <w:t xml:space="preserve"> οικονομικά</w:t>
      </w:r>
      <w:r>
        <w:rPr>
          <w:rFonts w:eastAsia="Times New Roman" w:cs="Times New Roman"/>
          <w:szCs w:val="24"/>
        </w:rPr>
        <w:t>,</w:t>
      </w:r>
      <w:r w:rsidRPr="00472A9A">
        <w:rPr>
          <w:rFonts w:eastAsia="Times New Roman" w:cs="Times New Roman"/>
          <w:szCs w:val="24"/>
        </w:rPr>
        <w:t xml:space="preserve"> κοινωνικά αυτό που γίνεται τις μέρες</w:t>
      </w:r>
      <w:r w:rsidRPr="00516796">
        <w:rPr>
          <w:rFonts w:eastAsia="Times New Roman" w:cs="Times New Roman"/>
          <w:szCs w:val="24"/>
        </w:rPr>
        <w:t xml:space="preserve"> </w:t>
      </w:r>
      <w:r w:rsidRPr="00472A9A">
        <w:rPr>
          <w:rFonts w:eastAsia="Times New Roman" w:cs="Times New Roman"/>
          <w:szCs w:val="24"/>
        </w:rPr>
        <w:t>αυτές στη Βο</w:t>
      </w:r>
      <w:r>
        <w:rPr>
          <w:rFonts w:eastAsia="Times New Roman" w:cs="Times New Roman"/>
          <w:szCs w:val="24"/>
        </w:rPr>
        <w:t>υλή των Ελλήνων και γενικότερα σ</w:t>
      </w:r>
      <w:r w:rsidRPr="00472A9A">
        <w:rPr>
          <w:rFonts w:eastAsia="Times New Roman" w:cs="Times New Roman"/>
          <w:szCs w:val="24"/>
        </w:rPr>
        <w:t>τα πλαίσια του ελληνικού πολιτικού συστήματος</w:t>
      </w:r>
      <w:r>
        <w:rPr>
          <w:rFonts w:eastAsia="Times New Roman" w:cs="Times New Roman"/>
          <w:szCs w:val="24"/>
        </w:rPr>
        <w:t>.</w:t>
      </w:r>
      <w:r w:rsidRPr="00472A9A">
        <w:rPr>
          <w:rFonts w:eastAsia="Times New Roman" w:cs="Times New Roman"/>
          <w:szCs w:val="24"/>
          <w:lang w:val="en-US"/>
        </w:rPr>
        <w:t> </w:t>
      </w:r>
    </w:p>
    <w:p w14:paraId="0645326E" w14:textId="77777777" w:rsidR="00C04CE1" w:rsidRDefault="00722F08">
      <w:pPr>
        <w:spacing w:line="600" w:lineRule="auto"/>
        <w:ind w:firstLine="720"/>
        <w:jc w:val="both"/>
        <w:rPr>
          <w:rFonts w:eastAsia="Times New Roman"/>
          <w:bCs/>
          <w:szCs w:val="24"/>
        </w:rPr>
      </w:pPr>
      <w:r>
        <w:rPr>
          <w:rFonts w:eastAsia="Times New Roman"/>
          <w:bCs/>
          <w:szCs w:val="24"/>
        </w:rPr>
        <w:t xml:space="preserve">Όμως, </w:t>
      </w:r>
      <w:r w:rsidRPr="00FD2F97">
        <w:rPr>
          <w:rFonts w:eastAsia="Times New Roman"/>
          <w:bCs/>
          <w:szCs w:val="24"/>
        </w:rPr>
        <w:t xml:space="preserve">επειδή </w:t>
      </w:r>
      <w:r>
        <w:rPr>
          <w:rFonts w:eastAsia="Times New Roman"/>
          <w:bCs/>
          <w:szCs w:val="24"/>
        </w:rPr>
        <w:t xml:space="preserve">στις </w:t>
      </w:r>
      <w:r w:rsidRPr="00FD2F97">
        <w:rPr>
          <w:rFonts w:eastAsia="Times New Roman"/>
          <w:bCs/>
          <w:szCs w:val="24"/>
        </w:rPr>
        <w:t>συναλλαγές χρειάζονται δύο</w:t>
      </w:r>
      <w:r>
        <w:rPr>
          <w:rFonts w:eastAsia="Times New Roman"/>
          <w:bCs/>
          <w:szCs w:val="24"/>
        </w:rPr>
        <w:t>, ε</w:t>
      </w:r>
      <w:r w:rsidRPr="00FD2F97">
        <w:rPr>
          <w:rFonts w:eastAsia="Times New Roman"/>
          <w:bCs/>
          <w:szCs w:val="24"/>
        </w:rPr>
        <w:t>δώ έχουμε τανγκό</w:t>
      </w:r>
      <w:r>
        <w:rPr>
          <w:rFonts w:eastAsia="Times New Roman"/>
          <w:bCs/>
          <w:szCs w:val="24"/>
        </w:rPr>
        <w:t xml:space="preserve">. </w:t>
      </w:r>
      <w:r w:rsidRPr="00FD2F97">
        <w:rPr>
          <w:rFonts w:eastAsia="Times New Roman"/>
          <w:bCs/>
          <w:szCs w:val="24"/>
        </w:rPr>
        <w:t>Υπάρχει κι άλλος που χορεύει</w:t>
      </w:r>
      <w:r>
        <w:rPr>
          <w:rFonts w:eastAsia="Times New Roman"/>
          <w:bCs/>
          <w:szCs w:val="24"/>
        </w:rPr>
        <w:t xml:space="preserve">. Δεν </w:t>
      </w:r>
      <w:r w:rsidRPr="00FD2F97">
        <w:rPr>
          <w:rFonts w:eastAsia="Times New Roman"/>
          <w:bCs/>
          <w:szCs w:val="24"/>
        </w:rPr>
        <w:t>χορεύει μ</w:t>
      </w:r>
      <w:r>
        <w:rPr>
          <w:rFonts w:eastAsia="Times New Roman"/>
          <w:bCs/>
          <w:szCs w:val="24"/>
        </w:rPr>
        <w:t xml:space="preserve">όνο η πλειοψηφία, αλλά και </w:t>
      </w:r>
      <w:r w:rsidRPr="00FD2F97">
        <w:rPr>
          <w:rFonts w:eastAsia="Times New Roman"/>
          <w:bCs/>
          <w:szCs w:val="24"/>
        </w:rPr>
        <w:t>οι σπουδαίοι μακεδονομάχοι που δίνουν τη μάχη για τη Μακεδονία αφού αυτή τελείωσε</w:t>
      </w:r>
      <w:r>
        <w:rPr>
          <w:rFonts w:eastAsia="Times New Roman"/>
          <w:bCs/>
          <w:szCs w:val="24"/>
        </w:rPr>
        <w:t>, οι κατόπιν εορτής μακεδονομάχοι. «</w:t>
      </w:r>
      <w:r w:rsidRPr="00FD2F97">
        <w:rPr>
          <w:rFonts w:eastAsia="Times New Roman"/>
          <w:bCs/>
          <w:szCs w:val="24"/>
        </w:rPr>
        <w:t>Η Μακεδονία είναι μία και ελληνική</w:t>
      </w:r>
      <w:r>
        <w:rPr>
          <w:rFonts w:eastAsia="Times New Roman"/>
          <w:bCs/>
          <w:szCs w:val="24"/>
        </w:rPr>
        <w:t>», μας έλεγαν από εδώ.</w:t>
      </w:r>
    </w:p>
    <w:p w14:paraId="0645326F"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Εγώ είμαι στέλεχος κ</w:t>
      </w:r>
      <w:r w:rsidRPr="00FD2F97">
        <w:rPr>
          <w:rFonts w:eastAsia="Times New Roman"/>
          <w:bCs/>
          <w:szCs w:val="24"/>
        </w:rPr>
        <w:t>όμματος που δεν αγαπάει τον εθνικισμό</w:t>
      </w:r>
      <w:r>
        <w:rPr>
          <w:rFonts w:eastAsia="Times New Roman"/>
          <w:bCs/>
          <w:szCs w:val="24"/>
        </w:rPr>
        <w:t>,</w:t>
      </w:r>
      <w:r w:rsidRPr="00FD2F97">
        <w:rPr>
          <w:rFonts w:eastAsia="Times New Roman"/>
          <w:bCs/>
          <w:szCs w:val="24"/>
        </w:rPr>
        <w:t xml:space="preserve"> που δεν αγαπάει τ</w:t>
      </w:r>
      <w:r>
        <w:rPr>
          <w:rFonts w:eastAsia="Times New Roman"/>
          <w:bCs/>
          <w:szCs w:val="24"/>
        </w:rPr>
        <w:t xml:space="preserve">ον λαϊκισμό, </w:t>
      </w:r>
      <w:r w:rsidRPr="00FD2F97">
        <w:rPr>
          <w:rFonts w:eastAsia="Times New Roman"/>
          <w:bCs/>
          <w:szCs w:val="24"/>
        </w:rPr>
        <w:t xml:space="preserve">που </w:t>
      </w:r>
      <w:r>
        <w:rPr>
          <w:rFonts w:eastAsia="Times New Roman"/>
          <w:bCs/>
          <w:szCs w:val="24"/>
        </w:rPr>
        <w:t xml:space="preserve">δεν κατεβαίνει στις διαδηλώσεις. Όμως, αυτόν που επέτρεψε στον κ. Κοτζιά να </w:t>
      </w:r>
      <w:r w:rsidRPr="00FD2F97">
        <w:rPr>
          <w:rFonts w:eastAsia="Times New Roman"/>
          <w:bCs/>
          <w:szCs w:val="24"/>
        </w:rPr>
        <w:t>υπογράψει</w:t>
      </w:r>
      <w:r>
        <w:rPr>
          <w:rFonts w:eastAsia="Times New Roman"/>
          <w:bCs/>
          <w:szCs w:val="24"/>
        </w:rPr>
        <w:t>, δεν μπορώ να τον βλέπω με άνεση να έρχεται εδώ και να μου λέει: «Η Μακεδονία είναι μία και ελληνική».</w:t>
      </w:r>
    </w:p>
    <w:p w14:paraId="06453270" w14:textId="77777777" w:rsidR="00C04CE1" w:rsidRDefault="00722F08">
      <w:pPr>
        <w:spacing w:line="600" w:lineRule="auto"/>
        <w:ind w:firstLine="720"/>
        <w:jc w:val="both"/>
        <w:rPr>
          <w:rFonts w:eastAsia="Times New Roman"/>
          <w:bCs/>
          <w:szCs w:val="24"/>
        </w:rPr>
      </w:pPr>
      <w:r>
        <w:rPr>
          <w:rFonts w:eastAsia="Times New Roman"/>
          <w:bCs/>
          <w:szCs w:val="24"/>
        </w:rPr>
        <w:t xml:space="preserve">Παρακαλώ πάρα πολύ να </w:t>
      </w:r>
      <w:r w:rsidRPr="00FD2F97">
        <w:rPr>
          <w:rFonts w:eastAsia="Times New Roman"/>
          <w:bCs/>
          <w:szCs w:val="24"/>
        </w:rPr>
        <w:t xml:space="preserve">έχουμε και λίγη σοβαρότητα στην </w:t>
      </w:r>
      <w:r>
        <w:rPr>
          <w:rFonts w:eastAsia="Times New Roman"/>
          <w:bCs/>
          <w:szCs w:val="24"/>
        </w:rPr>
        <w:t>Α</w:t>
      </w:r>
      <w:r w:rsidRPr="00FD2F97">
        <w:rPr>
          <w:rFonts w:eastAsia="Times New Roman"/>
          <w:bCs/>
          <w:szCs w:val="24"/>
        </w:rPr>
        <w:t>ίθουσα αυτή</w:t>
      </w:r>
      <w:r>
        <w:rPr>
          <w:rFonts w:eastAsia="Times New Roman"/>
          <w:bCs/>
          <w:szCs w:val="24"/>
        </w:rPr>
        <w:t>.</w:t>
      </w:r>
    </w:p>
    <w:p w14:paraId="06453271" w14:textId="77777777" w:rsidR="00C04CE1" w:rsidRDefault="00722F08">
      <w:pPr>
        <w:spacing w:line="600" w:lineRule="auto"/>
        <w:ind w:firstLine="720"/>
        <w:jc w:val="both"/>
        <w:rPr>
          <w:rFonts w:eastAsia="Times New Roman"/>
          <w:bCs/>
          <w:szCs w:val="24"/>
        </w:rPr>
      </w:pPr>
      <w:r>
        <w:rPr>
          <w:rFonts w:eastAsia="Times New Roman"/>
          <w:bCs/>
          <w:szCs w:val="24"/>
        </w:rPr>
        <w:t>Ε</w:t>
      </w:r>
      <w:r w:rsidRPr="00FD2F97">
        <w:rPr>
          <w:rFonts w:eastAsia="Times New Roman"/>
          <w:bCs/>
          <w:szCs w:val="24"/>
        </w:rPr>
        <w:t>πιβεβαιώνει αυτό</w:t>
      </w:r>
      <w:r>
        <w:rPr>
          <w:rFonts w:eastAsia="Times New Roman"/>
          <w:bCs/>
          <w:szCs w:val="24"/>
        </w:rPr>
        <w:t xml:space="preserve"> το κόμμα, αυτό </w:t>
      </w:r>
      <w:r w:rsidRPr="00FD2F97">
        <w:rPr>
          <w:rFonts w:eastAsia="Times New Roman"/>
          <w:bCs/>
          <w:szCs w:val="24"/>
        </w:rPr>
        <w:t>που έλεγα</w:t>
      </w:r>
      <w:r>
        <w:rPr>
          <w:rFonts w:eastAsia="Times New Roman"/>
          <w:bCs/>
          <w:szCs w:val="24"/>
        </w:rPr>
        <w:t>ν κάποτε παλαιότεροι</w:t>
      </w:r>
      <w:r w:rsidRPr="00FD2F97">
        <w:rPr>
          <w:rFonts w:eastAsia="Times New Roman"/>
          <w:bCs/>
          <w:szCs w:val="24"/>
        </w:rPr>
        <w:t xml:space="preserve"> και </w:t>
      </w:r>
      <w:r>
        <w:rPr>
          <w:rFonts w:eastAsia="Times New Roman"/>
          <w:bCs/>
          <w:szCs w:val="24"/>
        </w:rPr>
        <w:t xml:space="preserve">εμπειρότεροι: Όσο πιο πολύ εθνικιστικά </w:t>
      </w:r>
      <w:r w:rsidRPr="00FD2F97">
        <w:rPr>
          <w:rFonts w:eastAsia="Times New Roman"/>
          <w:bCs/>
          <w:szCs w:val="24"/>
        </w:rPr>
        <w:t>ακούς κάποιον να μιλάει</w:t>
      </w:r>
      <w:r>
        <w:rPr>
          <w:rFonts w:eastAsia="Times New Roman"/>
          <w:bCs/>
          <w:szCs w:val="24"/>
        </w:rPr>
        <w:t xml:space="preserve">, τόσο πιο πολύ </w:t>
      </w:r>
      <w:r w:rsidRPr="00FD2F97">
        <w:rPr>
          <w:rFonts w:eastAsia="Times New Roman"/>
          <w:bCs/>
          <w:szCs w:val="24"/>
        </w:rPr>
        <w:t>να περιμένεις από αυτόν εκπλήξεις για το τι θα κάνει σε σχέση με τη χώρα και τα θέματ</w:t>
      </w:r>
      <w:r>
        <w:rPr>
          <w:rFonts w:eastAsia="Times New Roman"/>
          <w:bCs/>
          <w:szCs w:val="24"/>
        </w:rPr>
        <w:t>ά</w:t>
      </w:r>
      <w:r w:rsidRPr="00FD2F97">
        <w:rPr>
          <w:rFonts w:eastAsia="Times New Roman"/>
          <w:bCs/>
          <w:szCs w:val="24"/>
        </w:rPr>
        <w:t xml:space="preserve"> </w:t>
      </w:r>
      <w:r>
        <w:rPr>
          <w:rFonts w:eastAsia="Times New Roman"/>
          <w:bCs/>
          <w:szCs w:val="24"/>
        </w:rPr>
        <w:t>της.</w:t>
      </w:r>
    </w:p>
    <w:p w14:paraId="06453272" w14:textId="77777777" w:rsidR="00C04CE1" w:rsidRDefault="00722F08">
      <w:pPr>
        <w:spacing w:line="600" w:lineRule="auto"/>
        <w:ind w:firstLine="720"/>
        <w:jc w:val="both"/>
        <w:rPr>
          <w:rFonts w:eastAsia="Times New Roman"/>
          <w:bCs/>
          <w:szCs w:val="24"/>
        </w:rPr>
      </w:pPr>
      <w:r>
        <w:rPr>
          <w:rFonts w:eastAsia="Times New Roman"/>
          <w:bCs/>
          <w:szCs w:val="24"/>
        </w:rPr>
        <w:t>Υ</w:t>
      </w:r>
      <w:r w:rsidRPr="00FD2F97">
        <w:rPr>
          <w:rFonts w:eastAsia="Times New Roman"/>
          <w:bCs/>
          <w:szCs w:val="24"/>
        </w:rPr>
        <w:t>πάρχει και κάτι ακόμη πάρα πολύ σοβαρό</w:t>
      </w:r>
      <w:r>
        <w:rPr>
          <w:rFonts w:eastAsia="Times New Roman"/>
          <w:bCs/>
          <w:szCs w:val="24"/>
        </w:rPr>
        <w:t>. Ά</w:t>
      </w:r>
      <w:r w:rsidRPr="00FD2F97">
        <w:rPr>
          <w:rFonts w:eastAsia="Times New Roman"/>
          <w:bCs/>
          <w:szCs w:val="24"/>
        </w:rPr>
        <w:t xml:space="preserve">κουσα τον Υπουργό Οικονομικών πριν από λίγο </w:t>
      </w:r>
      <w:r>
        <w:rPr>
          <w:rFonts w:eastAsia="Times New Roman"/>
          <w:bCs/>
          <w:szCs w:val="24"/>
        </w:rPr>
        <w:t xml:space="preserve">-δεν θυμάμαι </w:t>
      </w:r>
      <w:r w:rsidRPr="00FD2F97">
        <w:rPr>
          <w:rFonts w:eastAsia="Times New Roman"/>
          <w:bCs/>
          <w:szCs w:val="24"/>
        </w:rPr>
        <w:t xml:space="preserve">σε </w:t>
      </w:r>
      <w:r>
        <w:rPr>
          <w:rFonts w:eastAsia="Times New Roman"/>
          <w:bCs/>
          <w:szCs w:val="24"/>
        </w:rPr>
        <w:t>ποιον Β</w:t>
      </w:r>
      <w:r w:rsidRPr="00FD2F97">
        <w:rPr>
          <w:rFonts w:eastAsia="Times New Roman"/>
          <w:bCs/>
          <w:szCs w:val="24"/>
        </w:rPr>
        <w:t>ουλευτή απευθύνθηκε</w:t>
      </w:r>
      <w:r>
        <w:rPr>
          <w:rFonts w:eastAsia="Times New Roman"/>
          <w:bCs/>
          <w:szCs w:val="24"/>
        </w:rPr>
        <w:t>-</w:t>
      </w:r>
      <w:r w:rsidRPr="00FD2F97">
        <w:rPr>
          <w:rFonts w:eastAsia="Times New Roman"/>
          <w:bCs/>
          <w:szCs w:val="24"/>
        </w:rPr>
        <w:t xml:space="preserve"> να μιλάει για το </w:t>
      </w:r>
      <w:r>
        <w:rPr>
          <w:rFonts w:eastAsia="Times New Roman"/>
          <w:bCs/>
          <w:szCs w:val="24"/>
        </w:rPr>
        <w:t>μί</w:t>
      </w:r>
      <w:r w:rsidRPr="00FD2F97">
        <w:rPr>
          <w:rFonts w:eastAsia="Times New Roman"/>
          <w:bCs/>
          <w:szCs w:val="24"/>
        </w:rPr>
        <w:t>σος που καλλιεργούν κ</w:t>
      </w:r>
      <w:r>
        <w:rPr>
          <w:rFonts w:eastAsia="Times New Roman"/>
          <w:bCs/>
          <w:szCs w:val="24"/>
        </w:rPr>
        <w:t>άποιοι. Α</w:t>
      </w:r>
      <w:r w:rsidRPr="00FD2F97">
        <w:rPr>
          <w:rFonts w:eastAsia="Times New Roman"/>
          <w:bCs/>
          <w:szCs w:val="24"/>
        </w:rPr>
        <w:t>υτ</w:t>
      </w:r>
      <w:r>
        <w:rPr>
          <w:rFonts w:eastAsia="Times New Roman"/>
          <w:bCs/>
          <w:szCs w:val="24"/>
        </w:rPr>
        <w:t>ού</w:t>
      </w:r>
      <w:r w:rsidRPr="00FD2F97">
        <w:rPr>
          <w:rFonts w:eastAsia="Times New Roman"/>
          <w:bCs/>
          <w:szCs w:val="24"/>
        </w:rPr>
        <w:t>ς που καλλιεργούν μίσος τους καταγγέλλου</w:t>
      </w:r>
      <w:r>
        <w:rPr>
          <w:rFonts w:eastAsia="Times New Roman"/>
          <w:bCs/>
          <w:szCs w:val="24"/>
        </w:rPr>
        <w:t xml:space="preserve">με, όποιοι και </w:t>
      </w:r>
      <w:r w:rsidRPr="00FD2F97">
        <w:rPr>
          <w:rFonts w:eastAsia="Times New Roman"/>
          <w:bCs/>
          <w:szCs w:val="24"/>
        </w:rPr>
        <w:t>αν είναι</w:t>
      </w:r>
      <w:r>
        <w:rPr>
          <w:rFonts w:eastAsia="Times New Roman"/>
          <w:bCs/>
          <w:szCs w:val="24"/>
        </w:rPr>
        <w:t>,</w:t>
      </w:r>
      <w:r w:rsidRPr="00FD2F97">
        <w:rPr>
          <w:rFonts w:eastAsia="Times New Roman"/>
          <w:bCs/>
          <w:szCs w:val="24"/>
        </w:rPr>
        <w:t xml:space="preserve"> όπου κ</w:t>
      </w:r>
      <w:r>
        <w:rPr>
          <w:rFonts w:eastAsia="Times New Roman"/>
          <w:bCs/>
          <w:szCs w:val="24"/>
        </w:rPr>
        <w:t>α</w:t>
      </w:r>
      <w:r w:rsidRPr="00FD2F97">
        <w:rPr>
          <w:rFonts w:eastAsia="Times New Roman"/>
          <w:bCs/>
          <w:szCs w:val="24"/>
        </w:rPr>
        <w:t>ι αν βρίσκονται</w:t>
      </w:r>
      <w:r>
        <w:rPr>
          <w:rFonts w:eastAsia="Times New Roman"/>
          <w:bCs/>
          <w:szCs w:val="24"/>
        </w:rPr>
        <w:t>. Υ</w:t>
      </w:r>
      <w:r w:rsidRPr="00FD2F97">
        <w:rPr>
          <w:rFonts w:eastAsia="Times New Roman"/>
          <w:bCs/>
          <w:szCs w:val="24"/>
        </w:rPr>
        <w:t>πό την έννοια αυτή</w:t>
      </w:r>
      <w:r>
        <w:rPr>
          <w:rFonts w:eastAsia="Times New Roman"/>
          <w:bCs/>
          <w:szCs w:val="24"/>
        </w:rPr>
        <w:t>,</w:t>
      </w:r>
      <w:r w:rsidRPr="00FD2F97">
        <w:rPr>
          <w:rFonts w:eastAsia="Times New Roman"/>
          <w:bCs/>
          <w:szCs w:val="24"/>
        </w:rPr>
        <w:t xml:space="preserve"> συμπ</w:t>
      </w:r>
      <w:r>
        <w:rPr>
          <w:rFonts w:eastAsia="Times New Roman"/>
          <w:bCs/>
          <w:szCs w:val="24"/>
        </w:rPr>
        <w:t xml:space="preserve">λέουμε </w:t>
      </w:r>
      <w:r w:rsidRPr="00FD2F97">
        <w:rPr>
          <w:rFonts w:eastAsia="Times New Roman"/>
          <w:bCs/>
          <w:szCs w:val="24"/>
        </w:rPr>
        <w:t>σε αυτή</w:t>
      </w:r>
      <w:r>
        <w:rPr>
          <w:rFonts w:eastAsia="Times New Roman"/>
          <w:bCs/>
          <w:szCs w:val="24"/>
        </w:rPr>
        <w:t>ν</w:t>
      </w:r>
      <w:r w:rsidRPr="00FD2F97">
        <w:rPr>
          <w:rFonts w:eastAsia="Times New Roman"/>
          <w:bCs/>
          <w:szCs w:val="24"/>
        </w:rPr>
        <w:t xml:space="preserve"> την καταγγελία</w:t>
      </w:r>
      <w:r>
        <w:rPr>
          <w:rFonts w:eastAsia="Times New Roman"/>
          <w:bCs/>
          <w:szCs w:val="24"/>
        </w:rPr>
        <w:t>.</w:t>
      </w:r>
    </w:p>
    <w:p w14:paraId="06453273"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Όμως, π</w:t>
      </w:r>
      <w:r w:rsidRPr="00FD2F97">
        <w:rPr>
          <w:rFonts w:eastAsia="Times New Roman"/>
          <w:bCs/>
          <w:szCs w:val="24"/>
        </w:rPr>
        <w:t>οιος τα λέει αυτά</w:t>
      </w:r>
      <w:r>
        <w:rPr>
          <w:rFonts w:eastAsia="Times New Roman"/>
          <w:bCs/>
          <w:szCs w:val="24"/>
        </w:rPr>
        <w:t>; Δεν θυμάστε ότι</w:t>
      </w:r>
      <w:r w:rsidRPr="00FD2F97">
        <w:rPr>
          <w:rFonts w:eastAsia="Times New Roman"/>
          <w:bCs/>
          <w:szCs w:val="24"/>
        </w:rPr>
        <w:t xml:space="preserve"> ανάμεσά σας υπήρξαν οι </w:t>
      </w:r>
      <w:r>
        <w:rPr>
          <w:rFonts w:eastAsia="Times New Roman"/>
          <w:bCs/>
          <w:szCs w:val="24"/>
        </w:rPr>
        <w:t xml:space="preserve">σύγχρονοι </w:t>
      </w:r>
      <w:proofErr w:type="spellStart"/>
      <w:r>
        <w:rPr>
          <w:rFonts w:eastAsia="Times New Roman"/>
          <w:bCs/>
          <w:szCs w:val="24"/>
        </w:rPr>
        <w:t>Κ</w:t>
      </w:r>
      <w:r w:rsidRPr="00FD2F97">
        <w:rPr>
          <w:rFonts w:eastAsia="Times New Roman"/>
          <w:bCs/>
          <w:szCs w:val="24"/>
        </w:rPr>
        <w:t>οτζαμ</w:t>
      </w:r>
      <w:r>
        <w:rPr>
          <w:rFonts w:eastAsia="Times New Roman"/>
          <w:bCs/>
          <w:szCs w:val="24"/>
        </w:rPr>
        <w:t>άν</w:t>
      </w:r>
      <w:r w:rsidRPr="00FD2F97">
        <w:rPr>
          <w:rFonts w:eastAsia="Times New Roman"/>
          <w:bCs/>
          <w:szCs w:val="24"/>
        </w:rPr>
        <w:t>ηδες</w:t>
      </w:r>
      <w:proofErr w:type="spellEnd"/>
      <w:r w:rsidRPr="00FD2F97">
        <w:rPr>
          <w:rFonts w:eastAsia="Times New Roman"/>
          <w:bCs/>
          <w:szCs w:val="24"/>
        </w:rPr>
        <w:t xml:space="preserve"> με </w:t>
      </w:r>
      <w:r>
        <w:rPr>
          <w:rFonts w:eastAsia="Times New Roman"/>
          <w:bCs/>
          <w:szCs w:val="24"/>
        </w:rPr>
        <w:t xml:space="preserve">τρίκυκλα; Δεν </w:t>
      </w:r>
      <w:r w:rsidRPr="00FD2F97">
        <w:rPr>
          <w:rFonts w:eastAsia="Times New Roman"/>
          <w:bCs/>
          <w:szCs w:val="24"/>
        </w:rPr>
        <w:t xml:space="preserve">θυμάστε </w:t>
      </w:r>
      <w:r>
        <w:rPr>
          <w:rFonts w:eastAsia="Times New Roman"/>
          <w:bCs/>
          <w:szCs w:val="24"/>
        </w:rPr>
        <w:t>τα ρόπαλα της δήθεν Αριστεράς, που στρέφονταν ενάντια στα κεφάλια μας; Δεν θυμάστε τους προπηλακισμούς; Ποιοι καλλιέργησαν το μίσος κυρίως; Π</w:t>
      </w:r>
      <w:r w:rsidRPr="00FD2F97">
        <w:rPr>
          <w:rFonts w:eastAsia="Times New Roman"/>
          <w:bCs/>
          <w:szCs w:val="24"/>
        </w:rPr>
        <w:t xml:space="preserve">οιοι ήταν </w:t>
      </w:r>
      <w:r>
        <w:rPr>
          <w:rFonts w:eastAsia="Times New Roman"/>
          <w:bCs/>
          <w:szCs w:val="24"/>
        </w:rPr>
        <w:t xml:space="preserve">οι </w:t>
      </w:r>
      <w:r w:rsidRPr="00FD2F97">
        <w:rPr>
          <w:rFonts w:eastAsia="Times New Roman"/>
          <w:bCs/>
          <w:szCs w:val="24"/>
        </w:rPr>
        <w:t>πρωταθλ</w:t>
      </w:r>
      <w:r>
        <w:rPr>
          <w:rFonts w:eastAsia="Times New Roman"/>
          <w:bCs/>
          <w:szCs w:val="24"/>
        </w:rPr>
        <w:t xml:space="preserve">ητές; Ποιοι </w:t>
      </w:r>
      <w:r w:rsidRPr="00FD2F97">
        <w:rPr>
          <w:rFonts w:eastAsia="Times New Roman"/>
          <w:bCs/>
          <w:szCs w:val="24"/>
        </w:rPr>
        <w:t>αναδείχθηκ</w:t>
      </w:r>
      <w:r>
        <w:rPr>
          <w:rFonts w:eastAsia="Times New Roman"/>
          <w:bCs/>
          <w:szCs w:val="24"/>
        </w:rPr>
        <w:t>αν πρωταθλητέ</w:t>
      </w:r>
      <w:r w:rsidRPr="00FD2F97">
        <w:rPr>
          <w:rFonts w:eastAsia="Times New Roman"/>
          <w:bCs/>
          <w:szCs w:val="24"/>
        </w:rPr>
        <w:t xml:space="preserve">ς </w:t>
      </w:r>
      <w:r>
        <w:rPr>
          <w:rFonts w:eastAsia="Times New Roman"/>
          <w:bCs/>
          <w:szCs w:val="24"/>
        </w:rPr>
        <w:t>του μίσους, όταν προσπαθούσαν πολιτικοί και στελέχη κομμάτων και κό</w:t>
      </w:r>
      <w:r w:rsidRPr="00FD2F97">
        <w:rPr>
          <w:rFonts w:eastAsia="Times New Roman"/>
          <w:bCs/>
          <w:szCs w:val="24"/>
        </w:rPr>
        <w:t>μματ</w:t>
      </w:r>
      <w:r>
        <w:rPr>
          <w:rFonts w:eastAsia="Times New Roman"/>
          <w:bCs/>
          <w:szCs w:val="24"/>
        </w:rPr>
        <w:t xml:space="preserve">α και </w:t>
      </w:r>
      <w:r w:rsidRPr="00FD2F97">
        <w:rPr>
          <w:rFonts w:eastAsia="Times New Roman"/>
          <w:bCs/>
          <w:szCs w:val="24"/>
        </w:rPr>
        <w:t>κυβερνήσ</w:t>
      </w:r>
      <w:r>
        <w:rPr>
          <w:rFonts w:eastAsia="Times New Roman"/>
          <w:bCs/>
          <w:szCs w:val="24"/>
        </w:rPr>
        <w:t>ει</w:t>
      </w:r>
      <w:r w:rsidRPr="00FD2F97">
        <w:rPr>
          <w:rFonts w:eastAsia="Times New Roman"/>
          <w:bCs/>
          <w:szCs w:val="24"/>
        </w:rPr>
        <w:t>ς να κρατήσουν τη χώρα όρθια</w:t>
      </w:r>
      <w:r>
        <w:rPr>
          <w:rFonts w:eastAsia="Times New Roman"/>
          <w:bCs/>
          <w:szCs w:val="24"/>
        </w:rPr>
        <w:t>;</w:t>
      </w:r>
      <w:r w:rsidRPr="00FD2F97">
        <w:rPr>
          <w:rFonts w:eastAsia="Times New Roman"/>
          <w:bCs/>
          <w:szCs w:val="24"/>
        </w:rPr>
        <w:t xml:space="preserve"> Με ποιο δικαίωμα μπορεί κάποιος από </w:t>
      </w:r>
      <w:r>
        <w:rPr>
          <w:rFonts w:eastAsia="Times New Roman"/>
          <w:bCs/>
          <w:szCs w:val="24"/>
        </w:rPr>
        <w:t>εσάς</w:t>
      </w:r>
      <w:r w:rsidRPr="00FD2F97">
        <w:rPr>
          <w:rFonts w:eastAsia="Times New Roman"/>
          <w:bCs/>
          <w:szCs w:val="24"/>
        </w:rPr>
        <w:t xml:space="preserve"> σήμερα να μιλάει εναντίον εκείνων που καλλιεργούν το μίσος</w:t>
      </w:r>
      <w:r>
        <w:rPr>
          <w:rFonts w:eastAsia="Times New Roman"/>
          <w:bCs/>
          <w:szCs w:val="24"/>
        </w:rPr>
        <w:t>;</w:t>
      </w:r>
    </w:p>
    <w:p w14:paraId="06453274" w14:textId="77777777" w:rsidR="00C04CE1" w:rsidRDefault="00722F08">
      <w:pPr>
        <w:spacing w:line="600" w:lineRule="auto"/>
        <w:ind w:firstLine="720"/>
        <w:jc w:val="both"/>
        <w:rPr>
          <w:rFonts w:eastAsia="Times New Roman"/>
          <w:bCs/>
          <w:szCs w:val="24"/>
        </w:rPr>
      </w:pPr>
      <w:r w:rsidRPr="00FD2F97">
        <w:rPr>
          <w:rFonts w:eastAsia="Times New Roman"/>
          <w:bCs/>
          <w:szCs w:val="24"/>
        </w:rPr>
        <w:t xml:space="preserve">Εμείς </w:t>
      </w:r>
      <w:r>
        <w:rPr>
          <w:rFonts w:eastAsia="Times New Roman"/>
          <w:bCs/>
          <w:szCs w:val="24"/>
        </w:rPr>
        <w:t xml:space="preserve">το </w:t>
      </w:r>
      <w:r w:rsidRPr="00FD2F97">
        <w:rPr>
          <w:rFonts w:eastAsia="Times New Roman"/>
          <w:bCs/>
          <w:szCs w:val="24"/>
        </w:rPr>
        <w:t>έχουμε αυτό το δικαίωμα</w:t>
      </w:r>
      <w:r>
        <w:rPr>
          <w:rFonts w:eastAsia="Times New Roman"/>
          <w:bCs/>
          <w:szCs w:val="24"/>
        </w:rPr>
        <w:t>. Εσείς το έχετε χαμένο. Ε</w:t>
      </w:r>
      <w:r w:rsidRPr="00FD2F97">
        <w:rPr>
          <w:rFonts w:eastAsia="Times New Roman"/>
          <w:bCs/>
          <w:szCs w:val="24"/>
        </w:rPr>
        <w:t>μείς το έχουμε</w:t>
      </w:r>
      <w:r>
        <w:rPr>
          <w:rFonts w:eastAsia="Times New Roman"/>
          <w:bCs/>
          <w:szCs w:val="24"/>
        </w:rPr>
        <w:t>,</w:t>
      </w:r>
      <w:r w:rsidRPr="00FD2F97">
        <w:rPr>
          <w:rFonts w:eastAsia="Times New Roman"/>
          <w:bCs/>
          <w:szCs w:val="24"/>
        </w:rPr>
        <w:t xml:space="preserve"> γιατί και σήμερα σε αυτόν που θα πει εναντίον σας λέξεις</w:t>
      </w:r>
      <w:r>
        <w:rPr>
          <w:rFonts w:eastAsia="Times New Roman"/>
          <w:bCs/>
          <w:szCs w:val="24"/>
        </w:rPr>
        <w:t>,</w:t>
      </w:r>
      <w:r w:rsidRPr="00FD2F97">
        <w:rPr>
          <w:rFonts w:eastAsia="Times New Roman"/>
          <w:bCs/>
          <w:szCs w:val="24"/>
        </w:rPr>
        <w:t xml:space="preserve"> όπως προδότης</w:t>
      </w:r>
      <w:r>
        <w:rPr>
          <w:rFonts w:eastAsia="Times New Roman"/>
          <w:bCs/>
          <w:szCs w:val="24"/>
        </w:rPr>
        <w:t>,</w:t>
      </w:r>
      <w:r w:rsidRPr="00FD2F97">
        <w:rPr>
          <w:rFonts w:eastAsia="Times New Roman"/>
          <w:bCs/>
          <w:szCs w:val="24"/>
        </w:rPr>
        <w:t xml:space="preserve"> όπως οτιδήποτε άλλο σχετικό</w:t>
      </w:r>
      <w:r>
        <w:rPr>
          <w:rFonts w:eastAsia="Times New Roman"/>
          <w:bCs/>
          <w:szCs w:val="24"/>
        </w:rPr>
        <w:t>,</w:t>
      </w:r>
      <w:r w:rsidRPr="00FD2F97">
        <w:rPr>
          <w:rFonts w:eastAsia="Times New Roman"/>
          <w:bCs/>
          <w:szCs w:val="24"/>
        </w:rPr>
        <w:t xml:space="preserve"> περνάμε απέναντι</w:t>
      </w:r>
      <w:r>
        <w:rPr>
          <w:rFonts w:eastAsia="Times New Roman"/>
          <w:bCs/>
          <w:szCs w:val="24"/>
        </w:rPr>
        <w:t xml:space="preserve">. Δεν συνηγορούμε. Δεν </w:t>
      </w:r>
      <w:r w:rsidRPr="00FD2F97">
        <w:rPr>
          <w:rFonts w:eastAsia="Times New Roman"/>
          <w:bCs/>
          <w:szCs w:val="24"/>
        </w:rPr>
        <w:t>χαιρόμαστε για αυτού του είδους τις δυσκολίες που περνάτε</w:t>
      </w:r>
      <w:r>
        <w:rPr>
          <w:rFonts w:eastAsia="Times New Roman"/>
          <w:bCs/>
          <w:szCs w:val="24"/>
        </w:rPr>
        <w:t xml:space="preserve">. </w:t>
      </w:r>
    </w:p>
    <w:p w14:paraId="06453275" w14:textId="77777777" w:rsidR="00C04CE1" w:rsidRDefault="00722F08">
      <w:pPr>
        <w:spacing w:line="600" w:lineRule="auto"/>
        <w:ind w:firstLine="720"/>
        <w:jc w:val="both"/>
        <w:rPr>
          <w:rFonts w:eastAsia="Times New Roman"/>
          <w:bCs/>
          <w:szCs w:val="24"/>
        </w:rPr>
      </w:pPr>
      <w:r>
        <w:rPr>
          <w:rFonts w:eastAsia="Times New Roman"/>
          <w:bCs/>
          <w:szCs w:val="24"/>
        </w:rPr>
        <w:t>Εσείς, όμως, είσαστε αυτοί</w:t>
      </w:r>
      <w:r w:rsidRPr="00FD2F97">
        <w:rPr>
          <w:rFonts w:eastAsia="Times New Roman"/>
          <w:bCs/>
          <w:szCs w:val="24"/>
        </w:rPr>
        <w:t xml:space="preserve"> που καλλιεργ</w:t>
      </w:r>
      <w:r>
        <w:rPr>
          <w:rFonts w:eastAsia="Times New Roman"/>
          <w:bCs/>
          <w:szCs w:val="24"/>
        </w:rPr>
        <w:t xml:space="preserve">ήσατε το μίσος και </w:t>
      </w:r>
      <w:r w:rsidRPr="00FD2F97">
        <w:rPr>
          <w:rFonts w:eastAsia="Times New Roman"/>
          <w:bCs/>
          <w:szCs w:val="24"/>
        </w:rPr>
        <w:t>τον προπηλακισμό μας τον μεταφράζ</w:t>
      </w:r>
      <w:r>
        <w:rPr>
          <w:rFonts w:eastAsia="Times New Roman"/>
          <w:bCs/>
          <w:szCs w:val="24"/>
        </w:rPr>
        <w:t xml:space="preserve">ατε </w:t>
      </w:r>
      <w:r w:rsidRPr="00FD2F97">
        <w:rPr>
          <w:rFonts w:eastAsia="Times New Roman"/>
          <w:bCs/>
          <w:szCs w:val="24"/>
        </w:rPr>
        <w:t>σε λαϊκή αγανάκτηση</w:t>
      </w:r>
      <w:r>
        <w:rPr>
          <w:rFonts w:eastAsia="Times New Roman"/>
          <w:bCs/>
          <w:szCs w:val="24"/>
        </w:rPr>
        <w:t>,</w:t>
      </w:r>
      <w:r w:rsidRPr="00FD2F97">
        <w:rPr>
          <w:rFonts w:eastAsia="Times New Roman"/>
          <w:bCs/>
          <w:szCs w:val="24"/>
        </w:rPr>
        <w:t xml:space="preserve"> σε λαϊκή διαμαρτυρία</w:t>
      </w:r>
      <w:r>
        <w:rPr>
          <w:rFonts w:eastAsia="Times New Roman"/>
          <w:bCs/>
          <w:szCs w:val="24"/>
        </w:rPr>
        <w:t>. Αυτά κ</w:t>
      </w:r>
      <w:r w:rsidRPr="00FD2F97">
        <w:rPr>
          <w:rFonts w:eastAsia="Times New Roman"/>
          <w:bCs/>
          <w:szCs w:val="24"/>
        </w:rPr>
        <w:t xml:space="preserve">άνατε και </w:t>
      </w:r>
      <w:r>
        <w:rPr>
          <w:rFonts w:eastAsia="Times New Roman"/>
          <w:bCs/>
          <w:szCs w:val="24"/>
        </w:rPr>
        <w:t>δεν θα τα ξε</w:t>
      </w:r>
      <w:r w:rsidRPr="00FD2F97">
        <w:rPr>
          <w:rFonts w:eastAsia="Times New Roman"/>
          <w:bCs/>
          <w:szCs w:val="24"/>
        </w:rPr>
        <w:t xml:space="preserve">χάσουμε </w:t>
      </w:r>
      <w:r>
        <w:rPr>
          <w:rFonts w:eastAsia="Times New Roman"/>
          <w:bCs/>
          <w:szCs w:val="24"/>
        </w:rPr>
        <w:t>ποτέ.</w:t>
      </w:r>
    </w:p>
    <w:p w14:paraId="06453276"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(Χειροκροτήματα από την πτέρυγα της Δημοκρατικής Συμπαράταξης ΠΑΣΟΚ - ΔΗΜΑΡ)</w:t>
      </w:r>
    </w:p>
    <w:p w14:paraId="06453277" w14:textId="77777777" w:rsidR="00C04CE1" w:rsidRDefault="00722F08">
      <w:pPr>
        <w:spacing w:line="600" w:lineRule="auto"/>
        <w:ind w:firstLine="720"/>
        <w:jc w:val="both"/>
        <w:rPr>
          <w:rFonts w:eastAsia="Times New Roman"/>
          <w:bCs/>
          <w:szCs w:val="24"/>
        </w:rPr>
      </w:pPr>
      <w:r w:rsidRPr="00274463">
        <w:rPr>
          <w:rFonts w:eastAsia="Times New Roman"/>
          <w:szCs w:val="24"/>
        </w:rPr>
        <w:t xml:space="preserve">Άρα, κυρίες και κύριοι Βουλευτές, για να είμαστε απολύτως </w:t>
      </w:r>
      <w:proofErr w:type="spellStart"/>
      <w:r w:rsidRPr="00274463">
        <w:rPr>
          <w:rFonts w:eastAsia="Times New Roman"/>
          <w:szCs w:val="24"/>
        </w:rPr>
        <w:t>συνεννοημένοι</w:t>
      </w:r>
      <w:proofErr w:type="spellEnd"/>
      <w:r w:rsidRPr="00274463">
        <w:rPr>
          <w:rFonts w:eastAsia="Times New Roman"/>
          <w:szCs w:val="24"/>
        </w:rPr>
        <w:t xml:space="preserve">, όσοι σήμερα επιλέξουν να στηρίξουν αυτή την Κυβέρνηση, κάνουν σαν να μην ξέρουν τι έχει γίνει οκτώ χρόνια στην Ελλάδα, κάνουν σαν μη βλέπουν τις παρούσες θεσμικές εκτροπές, κάνουν ότι ξεχνούν ότι κάποιοι </w:t>
      </w:r>
      <w:r>
        <w:rPr>
          <w:rFonts w:eastAsia="Times New Roman"/>
          <w:bCs/>
          <w:szCs w:val="24"/>
        </w:rPr>
        <w:t xml:space="preserve">παραβίασαν το </w:t>
      </w:r>
      <w:r w:rsidRPr="00FD2F97">
        <w:rPr>
          <w:rFonts w:eastAsia="Times New Roman"/>
          <w:bCs/>
          <w:szCs w:val="24"/>
        </w:rPr>
        <w:t>κράτος δικαίου</w:t>
      </w:r>
      <w:r>
        <w:rPr>
          <w:rFonts w:eastAsia="Times New Roman"/>
          <w:bCs/>
          <w:szCs w:val="24"/>
        </w:rPr>
        <w:t xml:space="preserve"> μπροστά στα μάτια μας. Π</w:t>
      </w:r>
      <w:r w:rsidRPr="00FD2F97">
        <w:rPr>
          <w:rFonts w:eastAsia="Times New Roman"/>
          <w:bCs/>
          <w:szCs w:val="24"/>
        </w:rPr>
        <w:t>ροσπ</w:t>
      </w:r>
      <w:r>
        <w:rPr>
          <w:rFonts w:eastAsia="Times New Roman"/>
          <w:bCs/>
          <w:szCs w:val="24"/>
        </w:rPr>
        <w:t>οιούνται ότι δεν καταλαβαίνουν π</w:t>
      </w:r>
      <w:r w:rsidRPr="00FD2F97">
        <w:rPr>
          <w:rFonts w:eastAsia="Times New Roman"/>
          <w:bCs/>
          <w:szCs w:val="24"/>
        </w:rPr>
        <w:t>ερί τίνος πρό</w:t>
      </w:r>
      <w:r>
        <w:rPr>
          <w:rFonts w:eastAsia="Times New Roman"/>
          <w:bCs/>
          <w:szCs w:val="24"/>
        </w:rPr>
        <w:t>κειται. Όμως για την κύρωση της Σ</w:t>
      </w:r>
      <w:r w:rsidRPr="00FD2F97">
        <w:rPr>
          <w:rFonts w:eastAsia="Times New Roman"/>
          <w:bCs/>
          <w:szCs w:val="24"/>
        </w:rPr>
        <w:t xml:space="preserve">υμφωνίας των Πρεσπών </w:t>
      </w:r>
      <w:r>
        <w:rPr>
          <w:rFonts w:eastAsia="Times New Roman"/>
          <w:bCs/>
          <w:szCs w:val="24"/>
        </w:rPr>
        <w:t xml:space="preserve">δίνουν το είναι τους, </w:t>
      </w:r>
      <w:r w:rsidRPr="00FD2F97">
        <w:rPr>
          <w:rFonts w:eastAsia="Times New Roman"/>
          <w:bCs/>
          <w:szCs w:val="24"/>
        </w:rPr>
        <w:t>το πολιτικό τους παρόν και το μέλλον για να στηρίξουν μ</w:t>
      </w:r>
      <w:r>
        <w:rPr>
          <w:rFonts w:eastAsia="Times New Roman"/>
          <w:bCs/>
          <w:szCs w:val="24"/>
        </w:rPr>
        <w:t>ια ε</w:t>
      </w:r>
      <w:r w:rsidRPr="00FD2F97">
        <w:rPr>
          <w:rFonts w:eastAsia="Times New Roman"/>
          <w:bCs/>
          <w:szCs w:val="24"/>
        </w:rPr>
        <w:t>θνική υπόθεση</w:t>
      </w:r>
      <w:r>
        <w:rPr>
          <w:rFonts w:eastAsia="Times New Roman"/>
          <w:bCs/>
          <w:szCs w:val="24"/>
        </w:rPr>
        <w:t>.</w:t>
      </w:r>
    </w:p>
    <w:p w14:paraId="06453278" w14:textId="77777777" w:rsidR="00C04CE1" w:rsidRDefault="00722F08">
      <w:pPr>
        <w:spacing w:line="600" w:lineRule="auto"/>
        <w:ind w:firstLine="720"/>
        <w:jc w:val="both"/>
        <w:rPr>
          <w:rFonts w:eastAsia="Times New Roman"/>
          <w:bCs/>
          <w:szCs w:val="24"/>
        </w:rPr>
      </w:pPr>
      <w:r>
        <w:rPr>
          <w:rFonts w:eastAsia="Times New Roman"/>
          <w:bCs/>
          <w:szCs w:val="24"/>
        </w:rPr>
        <w:t>Αυτά είναι ψέματα. Α</w:t>
      </w:r>
      <w:r w:rsidRPr="00FD2F97">
        <w:rPr>
          <w:rFonts w:eastAsia="Times New Roman"/>
          <w:bCs/>
          <w:szCs w:val="24"/>
        </w:rPr>
        <w:t xml:space="preserve">υτά </w:t>
      </w:r>
      <w:r>
        <w:rPr>
          <w:rFonts w:eastAsia="Times New Roman"/>
          <w:bCs/>
          <w:szCs w:val="24"/>
        </w:rPr>
        <w:t xml:space="preserve">είναι </w:t>
      </w:r>
      <w:r w:rsidRPr="00FD2F97">
        <w:rPr>
          <w:rFonts w:eastAsia="Times New Roman"/>
          <w:bCs/>
          <w:szCs w:val="24"/>
        </w:rPr>
        <w:t>υποκρισίες</w:t>
      </w:r>
      <w:r>
        <w:rPr>
          <w:rFonts w:eastAsia="Times New Roman"/>
          <w:bCs/>
          <w:szCs w:val="24"/>
        </w:rPr>
        <w:t>.</w:t>
      </w:r>
      <w:r w:rsidRPr="00FD2F97">
        <w:rPr>
          <w:rFonts w:eastAsia="Times New Roman"/>
          <w:bCs/>
          <w:szCs w:val="24"/>
        </w:rPr>
        <w:t xml:space="preserve"> Η αλήθεια είναι πεντακάθαρη</w:t>
      </w:r>
      <w:r>
        <w:rPr>
          <w:rFonts w:eastAsia="Times New Roman"/>
          <w:bCs/>
          <w:szCs w:val="24"/>
        </w:rPr>
        <w:t xml:space="preserve">. Όποιος σήμερα </w:t>
      </w:r>
      <w:r w:rsidRPr="00FD2F97">
        <w:rPr>
          <w:rFonts w:eastAsia="Times New Roman"/>
          <w:bCs/>
          <w:szCs w:val="24"/>
        </w:rPr>
        <w:t xml:space="preserve">λέει </w:t>
      </w:r>
      <w:r>
        <w:rPr>
          <w:rFonts w:eastAsia="Times New Roman"/>
          <w:bCs/>
          <w:szCs w:val="24"/>
        </w:rPr>
        <w:t>«ν</w:t>
      </w:r>
      <w:r w:rsidRPr="00FD2F97">
        <w:rPr>
          <w:rFonts w:eastAsia="Times New Roman"/>
          <w:bCs/>
          <w:szCs w:val="24"/>
        </w:rPr>
        <w:t>αι</w:t>
      </w:r>
      <w:r>
        <w:rPr>
          <w:rFonts w:eastAsia="Times New Roman"/>
          <w:bCs/>
          <w:szCs w:val="24"/>
        </w:rPr>
        <w:t xml:space="preserve">» εδώ, </w:t>
      </w:r>
      <w:r w:rsidRPr="00FD2F97">
        <w:rPr>
          <w:rFonts w:eastAsia="Times New Roman"/>
          <w:bCs/>
          <w:szCs w:val="24"/>
        </w:rPr>
        <w:t xml:space="preserve">επιχειρεί να δώσει </w:t>
      </w:r>
      <w:r>
        <w:rPr>
          <w:rFonts w:eastAsia="Times New Roman"/>
          <w:bCs/>
          <w:szCs w:val="24"/>
        </w:rPr>
        <w:t>φ</w:t>
      </w:r>
      <w:r w:rsidRPr="00FD2F97">
        <w:rPr>
          <w:rFonts w:eastAsia="Times New Roman"/>
          <w:bCs/>
          <w:szCs w:val="24"/>
        </w:rPr>
        <w:t xml:space="preserve">ιλί της </w:t>
      </w:r>
      <w:r>
        <w:rPr>
          <w:rFonts w:eastAsia="Times New Roman"/>
          <w:bCs/>
          <w:szCs w:val="24"/>
        </w:rPr>
        <w:t>ζ</w:t>
      </w:r>
      <w:r w:rsidRPr="00FD2F97">
        <w:rPr>
          <w:rFonts w:eastAsia="Times New Roman"/>
          <w:bCs/>
          <w:szCs w:val="24"/>
        </w:rPr>
        <w:t xml:space="preserve">ωής σε ένα κυβερνητικό </w:t>
      </w:r>
      <w:r>
        <w:rPr>
          <w:rFonts w:eastAsia="Times New Roman"/>
          <w:bCs/>
          <w:szCs w:val="24"/>
        </w:rPr>
        <w:t xml:space="preserve">πτώμα </w:t>
      </w:r>
      <w:r w:rsidRPr="00FD2F97">
        <w:rPr>
          <w:rFonts w:eastAsia="Times New Roman"/>
          <w:bCs/>
          <w:szCs w:val="24"/>
        </w:rPr>
        <w:t xml:space="preserve">και να κάνει ότι δεν </w:t>
      </w:r>
      <w:r>
        <w:rPr>
          <w:rFonts w:eastAsia="Times New Roman"/>
          <w:bCs/>
          <w:szCs w:val="24"/>
        </w:rPr>
        <w:t xml:space="preserve">τον ενοχλεί </w:t>
      </w:r>
      <w:r w:rsidRPr="00FD2F97">
        <w:rPr>
          <w:rFonts w:eastAsia="Times New Roman"/>
          <w:bCs/>
          <w:szCs w:val="24"/>
        </w:rPr>
        <w:t>η αποκρουστική απ</w:t>
      </w:r>
      <w:r>
        <w:rPr>
          <w:rFonts w:eastAsia="Times New Roman"/>
          <w:bCs/>
          <w:szCs w:val="24"/>
        </w:rPr>
        <w:t xml:space="preserve">οφορά </w:t>
      </w:r>
      <w:r w:rsidRPr="00FD2F97">
        <w:rPr>
          <w:rFonts w:eastAsia="Times New Roman"/>
          <w:bCs/>
          <w:szCs w:val="24"/>
        </w:rPr>
        <w:t>της αποσύνθεσης και δεν καταλ</w:t>
      </w:r>
      <w:r>
        <w:rPr>
          <w:rFonts w:eastAsia="Times New Roman"/>
          <w:bCs/>
          <w:szCs w:val="24"/>
        </w:rPr>
        <w:t>αβαίνει, τάχα μου, ότι στηρίζει μια Κ</w:t>
      </w:r>
      <w:r w:rsidRPr="00FD2F97">
        <w:rPr>
          <w:rFonts w:eastAsia="Times New Roman"/>
          <w:bCs/>
          <w:szCs w:val="24"/>
        </w:rPr>
        <w:t>υβέρνηση με μπαλώματα</w:t>
      </w:r>
      <w:r>
        <w:rPr>
          <w:rFonts w:eastAsia="Times New Roman"/>
          <w:bCs/>
          <w:szCs w:val="24"/>
        </w:rPr>
        <w:t>,</w:t>
      </w:r>
      <w:r w:rsidRPr="00FD2F97">
        <w:rPr>
          <w:rFonts w:eastAsia="Times New Roman"/>
          <w:bCs/>
          <w:szCs w:val="24"/>
        </w:rPr>
        <w:t xml:space="preserve"> με υπολείμματα</w:t>
      </w:r>
      <w:r>
        <w:rPr>
          <w:rFonts w:eastAsia="Times New Roman"/>
          <w:bCs/>
          <w:szCs w:val="24"/>
        </w:rPr>
        <w:t>,</w:t>
      </w:r>
      <w:r w:rsidRPr="00FD2F97">
        <w:rPr>
          <w:rFonts w:eastAsia="Times New Roman"/>
          <w:bCs/>
          <w:szCs w:val="24"/>
        </w:rPr>
        <w:t xml:space="preserve"> μ</w:t>
      </w:r>
      <w:r>
        <w:rPr>
          <w:rFonts w:eastAsia="Times New Roman"/>
          <w:bCs/>
          <w:szCs w:val="24"/>
        </w:rPr>
        <w:t>ια Κ</w:t>
      </w:r>
      <w:r w:rsidRPr="00FD2F97">
        <w:rPr>
          <w:rFonts w:eastAsia="Times New Roman"/>
          <w:bCs/>
          <w:szCs w:val="24"/>
        </w:rPr>
        <w:t>υβέρνηση που είναι η φωτογραφία του οπορτουνισμού</w:t>
      </w:r>
      <w:r>
        <w:rPr>
          <w:rFonts w:eastAsia="Times New Roman"/>
          <w:bCs/>
          <w:szCs w:val="24"/>
        </w:rPr>
        <w:t>.</w:t>
      </w:r>
    </w:p>
    <w:p w14:paraId="06453279"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Ε</w:t>
      </w:r>
      <w:r w:rsidRPr="00FD2F97">
        <w:rPr>
          <w:rFonts w:eastAsia="Times New Roman"/>
          <w:bCs/>
          <w:szCs w:val="24"/>
        </w:rPr>
        <w:t>υχαριστώ πολύ</w:t>
      </w:r>
      <w:r>
        <w:rPr>
          <w:rFonts w:eastAsia="Times New Roman"/>
          <w:bCs/>
          <w:szCs w:val="24"/>
        </w:rPr>
        <w:t>.</w:t>
      </w:r>
    </w:p>
    <w:p w14:paraId="0645327A" w14:textId="77777777" w:rsidR="00C04CE1" w:rsidRDefault="00722F08">
      <w:pPr>
        <w:spacing w:line="600" w:lineRule="auto"/>
        <w:ind w:firstLine="720"/>
        <w:jc w:val="both"/>
        <w:rPr>
          <w:rFonts w:eastAsia="Times New Roman"/>
          <w:bCs/>
          <w:szCs w:val="24"/>
        </w:rPr>
      </w:pPr>
      <w:r>
        <w:rPr>
          <w:rFonts w:eastAsia="Times New Roman"/>
          <w:bCs/>
          <w:szCs w:val="24"/>
        </w:rPr>
        <w:t>(Χειροκροτήματα από την πτέρυγα της Δημοκρατικής Συμπαράταξης ΠΑΣΟΚ - ΔΗΜΑΡ)</w:t>
      </w:r>
    </w:p>
    <w:p w14:paraId="0645327B" w14:textId="77777777" w:rsidR="00C04CE1" w:rsidRDefault="00722F08">
      <w:pPr>
        <w:spacing w:line="600" w:lineRule="auto"/>
        <w:ind w:firstLine="720"/>
        <w:jc w:val="both"/>
        <w:rPr>
          <w:rFonts w:eastAsia="Times New Roman"/>
          <w:bCs/>
          <w:szCs w:val="24"/>
        </w:rPr>
      </w:pPr>
      <w:r w:rsidRPr="00861000">
        <w:rPr>
          <w:rFonts w:eastAsia="Times New Roman"/>
          <w:b/>
          <w:bCs/>
          <w:szCs w:val="24"/>
        </w:rPr>
        <w:t>ΠΡΟΕΔΡΕΥΩΝ (Αναστάσιος Κουράκης):</w:t>
      </w:r>
      <w:r>
        <w:rPr>
          <w:rFonts w:eastAsia="Times New Roman"/>
          <w:bCs/>
          <w:szCs w:val="24"/>
        </w:rPr>
        <w:t xml:space="preserve"> Ε</w:t>
      </w:r>
      <w:r w:rsidRPr="00FD2F97">
        <w:rPr>
          <w:rFonts w:eastAsia="Times New Roman"/>
          <w:bCs/>
          <w:szCs w:val="24"/>
        </w:rPr>
        <w:t xml:space="preserve">υχαριστούμε τον Κοινοβουλευτικό Εκπρόσωπο της </w:t>
      </w:r>
      <w:r>
        <w:rPr>
          <w:rFonts w:eastAsia="Times New Roman"/>
          <w:bCs/>
          <w:szCs w:val="24"/>
        </w:rPr>
        <w:t xml:space="preserve">Δημοκρατικής Συμπαράταξης κ. </w:t>
      </w:r>
      <w:r w:rsidRPr="00FD2F97">
        <w:rPr>
          <w:rFonts w:eastAsia="Times New Roman"/>
          <w:bCs/>
          <w:szCs w:val="24"/>
        </w:rPr>
        <w:t>Ανδρέα</w:t>
      </w:r>
      <w:r>
        <w:rPr>
          <w:rFonts w:eastAsia="Times New Roman"/>
          <w:bCs/>
          <w:szCs w:val="24"/>
        </w:rPr>
        <w:t xml:space="preserve"> Λοβέρδο.</w:t>
      </w:r>
    </w:p>
    <w:p w14:paraId="0645327C" w14:textId="77777777" w:rsidR="00C04CE1" w:rsidRDefault="00722F08">
      <w:pPr>
        <w:spacing w:line="600" w:lineRule="auto"/>
        <w:ind w:firstLine="720"/>
        <w:jc w:val="both"/>
        <w:rPr>
          <w:rFonts w:eastAsia="Times New Roman"/>
          <w:bCs/>
          <w:szCs w:val="24"/>
        </w:rPr>
      </w:pPr>
      <w:r>
        <w:rPr>
          <w:rFonts w:eastAsia="Times New Roman"/>
          <w:bCs/>
          <w:szCs w:val="24"/>
        </w:rPr>
        <w:t xml:space="preserve">Προχωρούμε </w:t>
      </w:r>
      <w:r w:rsidRPr="00FD2F97">
        <w:rPr>
          <w:rFonts w:eastAsia="Times New Roman"/>
          <w:bCs/>
          <w:szCs w:val="24"/>
        </w:rPr>
        <w:t>στον κατάλογο με τον κ</w:t>
      </w:r>
      <w:r>
        <w:rPr>
          <w:rFonts w:eastAsia="Times New Roman"/>
          <w:bCs/>
          <w:szCs w:val="24"/>
        </w:rPr>
        <w:t>.</w:t>
      </w:r>
      <w:r w:rsidRPr="00FD2F97">
        <w:rPr>
          <w:rFonts w:eastAsia="Times New Roman"/>
          <w:bCs/>
          <w:szCs w:val="24"/>
        </w:rPr>
        <w:t xml:space="preserve"> Γιώργο Γεωργαντά</w:t>
      </w:r>
      <w:r>
        <w:rPr>
          <w:rFonts w:eastAsia="Times New Roman"/>
          <w:bCs/>
          <w:szCs w:val="24"/>
        </w:rPr>
        <w:t>, Β</w:t>
      </w:r>
      <w:r w:rsidRPr="00FD2F97">
        <w:rPr>
          <w:rFonts w:eastAsia="Times New Roman"/>
          <w:bCs/>
          <w:szCs w:val="24"/>
        </w:rPr>
        <w:t>ουλευτή της Νέας Δημοκρατίας</w:t>
      </w:r>
      <w:r>
        <w:rPr>
          <w:rFonts w:eastAsia="Times New Roman"/>
          <w:bCs/>
          <w:szCs w:val="24"/>
        </w:rPr>
        <w:t>.</w:t>
      </w:r>
    </w:p>
    <w:p w14:paraId="0645327D" w14:textId="77777777" w:rsidR="00C04CE1" w:rsidRDefault="00722F08">
      <w:pPr>
        <w:spacing w:line="600" w:lineRule="auto"/>
        <w:ind w:firstLine="720"/>
        <w:jc w:val="both"/>
        <w:rPr>
          <w:rFonts w:eastAsia="Times New Roman"/>
          <w:bCs/>
          <w:szCs w:val="24"/>
        </w:rPr>
      </w:pPr>
      <w:r>
        <w:rPr>
          <w:rFonts w:eastAsia="Times New Roman"/>
          <w:bCs/>
          <w:szCs w:val="24"/>
        </w:rPr>
        <w:t>Ορίστε, κύριε συνάδελφε, έχετε τον λόγο</w:t>
      </w:r>
      <w:r w:rsidRPr="00FD2F97">
        <w:rPr>
          <w:rFonts w:eastAsia="Times New Roman"/>
          <w:bCs/>
          <w:szCs w:val="24"/>
        </w:rPr>
        <w:t xml:space="preserve"> για </w:t>
      </w:r>
      <w:r>
        <w:rPr>
          <w:rFonts w:eastAsia="Times New Roman"/>
          <w:bCs/>
          <w:szCs w:val="24"/>
        </w:rPr>
        <w:t xml:space="preserve">επτά </w:t>
      </w:r>
      <w:r w:rsidRPr="00FD2F97">
        <w:rPr>
          <w:rFonts w:eastAsia="Times New Roman"/>
          <w:bCs/>
          <w:szCs w:val="24"/>
        </w:rPr>
        <w:t>λεπτά</w:t>
      </w:r>
      <w:r>
        <w:rPr>
          <w:rFonts w:eastAsia="Times New Roman"/>
          <w:bCs/>
          <w:szCs w:val="24"/>
        </w:rPr>
        <w:t>.</w:t>
      </w:r>
    </w:p>
    <w:p w14:paraId="0645327E" w14:textId="77777777" w:rsidR="00C04CE1" w:rsidRDefault="00722F08">
      <w:pPr>
        <w:spacing w:line="600" w:lineRule="auto"/>
        <w:ind w:firstLine="720"/>
        <w:jc w:val="both"/>
        <w:rPr>
          <w:rFonts w:eastAsia="Times New Roman"/>
          <w:bCs/>
          <w:szCs w:val="24"/>
        </w:rPr>
      </w:pPr>
      <w:r w:rsidRPr="00861000">
        <w:rPr>
          <w:rFonts w:eastAsia="Times New Roman"/>
          <w:b/>
          <w:bCs/>
          <w:szCs w:val="24"/>
        </w:rPr>
        <w:t>ΓΕΩΡΓΙΟΣ ΓΕΩΡΓΑΝΤΑΣ:</w:t>
      </w:r>
      <w:r>
        <w:rPr>
          <w:rFonts w:eastAsia="Times New Roman"/>
          <w:bCs/>
          <w:szCs w:val="24"/>
        </w:rPr>
        <w:t xml:space="preserve"> Ε</w:t>
      </w:r>
      <w:r w:rsidRPr="00FD2F97">
        <w:rPr>
          <w:rFonts w:eastAsia="Times New Roman"/>
          <w:bCs/>
          <w:szCs w:val="24"/>
        </w:rPr>
        <w:t>υχαριστώ</w:t>
      </w:r>
      <w:r>
        <w:rPr>
          <w:rFonts w:eastAsia="Times New Roman"/>
          <w:bCs/>
          <w:szCs w:val="24"/>
        </w:rPr>
        <w:t>, κύριε Π</w:t>
      </w:r>
      <w:r w:rsidRPr="00FD2F97">
        <w:rPr>
          <w:rFonts w:eastAsia="Times New Roman"/>
          <w:bCs/>
          <w:szCs w:val="24"/>
        </w:rPr>
        <w:t>ρόεδρε</w:t>
      </w:r>
      <w:r>
        <w:rPr>
          <w:rFonts w:eastAsia="Times New Roman"/>
          <w:bCs/>
          <w:szCs w:val="24"/>
        </w:rPr>
        <w:t>.</w:t>
      </w:r>
    </w:p>
    <w:p w14:paraId="0645327F" w14:textId="77777777" w:rsidR="00C04CE1" w:rsidRDefault="00722F08">
      <w:pPr>
        <w:spacing w:line="600" w:lineRule="auto"/>
        <w:ind w:firstLine="720"/>
        <w:jc w:val="both"/>
        <w:rPr>
          <w:rFonts w:eastAsia="Times New Roman"/>
          <w:bCs/>
          <w:szCs w:val="24"/>
        </w:rPr>
      </w:pPr>
      <w:r>
        <w:rPr>
          <w:rFonts w:eastAsia="Times New Roman"/>
          <w:bCs/>
          <w:szCs w:val="24"/>
        </w:rPr>
        <w:t>Κύριοι συνάδελφοι, η Κ</w:t>
      </w:r>
      <w:r w:rsidRPr="00FD2F97">
        <w:rPr>
          <w:rFonts w:eastAsia="Times New Roman"/>
          <w:bCs/>
          <w:szCs w:val="24"/>
        </w:rPr>
        <w:t>υβέρνηση της α</w:t>
      </w:r>
      <w:r>
        <w:rPr>
          <w:rFonts w:eastAsia="Times New Roman"/>
          <w:bCs/>
          <w:szCs w:val="24"/>
        </w:rPr>
        <w:t>να</w:t>
      </w:r>
      <w:r w:rsidRPr="00FD2F97">
        <w:rPr>
          <w:rFonts w:eastAsia="Times New Roman"/>
          <w:bCs/>
          <w:szCs w:val="24"/>
        </w:rPr>
        <w:t>ξιοπιστίας</w:t>
      </w:r>
      <w:r>
        <w:rPr>
          <w:rFonts w:eastAsia="Times New Roman"/>
          <w:bCs/>
          <w:szCs w:val="24"/>
        </w:rPr>
        <w:t>,</w:t>
      </w:r>
      <w:r w:rsidRPr="00FD2F97">
        <w:rPr>
          <w:rFonts w:eastAsia="Times New Roman"/>
          <w:bCs/>
          <w:szCs w:val="24"/>
        </w:rPr>
        <w:t xml:space="preserve"> των αυταπατών</w:t>
      </w:r>
      <w:r>
        <w:rPr>
          <w:rFonts w:eastAsia="Times New Roman"/>
          <w:bCs/>
          <w:szCs w:val="24"/>
        </w:rPr>
        <w:t>,</w:t>
      </w:r>
      <w:r w:rsidRPr="00FD2F97">
        <w:rPr>
          <w:rFonts w:eastAsia="Times New Roman"/>
          <w:bCs/>
          <w:szCs w:val="24"/>
        </w:rPr>
        <w:t xml:space="preserve"> των απατών</w:t>
      </w:r>
      <w:r>
        <w:rPr>
          <w:rFonts w:eastAsia="Times New Roman"/>
          <w:bCs/>
          <w:szCs w:val="24"/>
        </w:rPr>
        <w:t>,</w:t>
      </w:r>
      <w:r w:rsidRPr="00FD2F97">
        <w:rPr>
          <w:rFonts w:eastAsia="Times New Roman"/>
          <w:bCs/>
          <w:szCs w:val="24"/>
        </w:rPr>
        <w:t xml:space="preserve"> της </w:t>
      </w:r>
      <w:proofErr w:type="spellStart"/>
      <w:r w:rsidRPr="00FD2F97">
        <w:rPr>
          <w:rFonts w:eastAsia="Times New Roman"/>
          <w:bCs/>
          <w:szCs w:val="24"/>
        </w:rPr>
        <w:t>κωλοτούμπας</w:t>
      </w:r>
      <w:proofErr w:type="spellEnd"/>
      <w:r w:rsidRPr="00FD2F97">
        <w:rPr>
          <w:rFonts w:eastAsia="Times New Roman"/>
          <w:bCs/>
          <w:szCs w:val="24"/>
        </w:rPr>
        <w:t xml:space="preserve"> όπως καταγράφηκε και κατοχυρώθηκε διεθνώς </w:t>
      </w:r>
      <w:r>
        <w:rPr>
          <w:rFonts w:eastAsia="Times New Roman"/>
          <w:bCs/>
          <w:szCs w:val="24"/>
        </w:rPr>
        <w:t xml:space="preserve">ο </w:t>
      </w:r>
      <w:r w:rsidRPr="00FD2F97">
        <w:rPr>
          <w:rFonts w:eastAsia="Times New Roman"/>
          <w:bCs/>
          <w:szCs w:val="24"/>
        </w:rPr>
        <w:t>όρος</w:t>
      </w:r>
      <w:r>
        <w:rPr>
          <w:rFonts w:eastAsia="Times New Roman"/>
          <w:bCs/>
          <w:szCs w:val="24"/>
        </w:rPr>
        <w:t>,</w:t>
      </w:r>
      <w:r w:rsidRPr="00FD2F97">
        <w:rPr>
          <w:rFonts w:eastAsia="Times New Roman"/>
          <w:bCs/>
          <w:szCs w:val="24"/>
        </w:rPr>
        <w:t xml:space="preserve"> έρχετ</w:t>
      </w:r>
      <w:r>
        <w:rPr>
          <w:rFonts w:eastAsia="Times New Roman"/>
          <w:bCs/>
          <w:szCs w:val="24"/>
        </w:rPr>
        <w:t>αι να ζητήσει ψήφο εμπιστοσύνης. Απ</w:t>
      </w:r>
      <w:r w:rsidRPr="00FD2F97">
        <w:rPr>
          <w:rFonts w:eastAsia="Times New Roman"/>
          <w:bCs/>
          <w:szCs w:val="24"/>
        </w:rPr>
        <w:t>ό ποιους έρχεται να ζητήσει ψήφο εμπιστοσύνης</w:t>
      </w:r>
      <w:r>
        <w:rPr>
          <w:rFonts w:eastAsia="Times New Roman"/>
          <w:bCs/>
          <w:szCs w:val="24"/>
        </w:rPr>
        <w:t>; Από τους Βουλευτές του ΣΥΡΙΖΑ και από έξι ακόμα Β</w:t>
      </w:r>
      <w:r w:rsidRPr="00FD2F97">
        <w:rPr>
          <w:rFonts w:eastAsia="Times New Roman"/>
          <w:bCs/>
          <w:szCs w:val="24"/>
        </w:rPr>
        <w:t>ουλευτές</w:t>
      </w:r>
      <w:r>
        <w:rPr>
          <w:rFonts w:eastAsia="Times New Roman"/>
          <w:bCs/>
          <w:szCs w:val="24"/>
        </w:rPr>
        <w:t xml:space="preserve"> - Υ</w:t>
      </w:r>
      <w:r w:rsidRPr="00FD2F97">
        <w:rPr>
          <w:rFonts w:eastAsia="Times New Roman"/>
          <w:bCs/>
          <w:szCs w:val="24"/>
        </w:rPr>
        <w:t>πουργούς</w:t>
      </w:r>
      <w:r>
        <w:rPr>
          <w:rFonts w:eastAsia="Times New Roman"/>
          <w:bCs/>
          <w:szCs w:val="24"/>
        </w:rPr>
        <w:t>. Ο</w:t>
      </w:r>
      <w:r w:rsidRPr="00FD2F97">
        <w:rPr>
          <w:rFonts w:eastAsia="Times New Roman"/>
          <w:bCs/>
          <w:szCs w:val="24"/>
        </w:rPr>
        <w:t xml:space="preserve">ι τρεις από αυτούς δεν μας </w:t>
      </w:r>
      <w:r>
        <w:rPr>
          <w:rFonts w:eastAsia="Times New Roman"/>
          <w:bCs/>
          <w:szCs w:val="24"/>
        </w:rPr>
        <w:t xml:space="preserve">έκαναν </w:t>
      </w:r>
      <w:r w:rsidRPr="00FD2F97">
        <w:rPr>
          <w:rFonts w:eastAsia="Times New Roman"/>
          <w:bCs/>
          <w:szCs w:val="24"/>
        </w:rPr>
        <w:t>την τιμή να βρίσκονται σήμερα εδώ</w:t>
      </w:r>
      <w:r>
        <w:rPr>
          <w:rFonts w:eastAsia="Times New Roman"/>
          <w:bCs/>
          <w:szCs w:val="24"/>
        </w:rPr>
        <w:t xml:space="preserve"> -δ</w:t>
      </w:r>
      <w:r w:rsidRPr="00FD2F97">
        <w:rPr>
          <w:rFonts w:eastAsia="Times New Roman"/>
          <w:bCs/>
          <w:szCs w:val="24"/>
        </w:rPr>
        <w:t>εν ξέρω αν θα βρεθού</w:t>
      </w:r>
      <w:r>
        <w:rPr>
          <w:rFonts w:eastAsia="Times New Roman"/>
          <w:bCs/>
          <w:szCs w:val="24"/>
        </w:rPr>
        <w:t>ν</w:t>
      </w:r>
      <w:r w:rsidRPr="00FD2F97">
        <w:rPr>
          <w:rFonts w:eastAsia="Times New Roman"/>
          <w:bCs/>
          <w:szCs w:val="24"/>
        </w:rPr>
        <w:t xml:space="preserve"> αύριο</w:t>
      </w:r>
      <w:r>
        <w:rPr>
          <w:rFonts w:eastAsia="Times New Roman"/>
          <w:bCs/>
          <w:szCs w:val="24"/>
        </w:rPr>
        <w:t>-</w:t>
      </w:r>
      <w:r w:rsidRPr="00FD2F97">
        <w:rPr>
          <w:rFonts w:eastAsia="Times New Roman"/>
          <w:bCs/>
          <w:szCs w:val="24"/>
        </w:rPr>
        <w:t xml:space="preserve"> και φυσικά δεν μπήκαν στον κόπο οι περισσότεροι εξ αυτών</w:t>
      </w:r>
      <w:r>
        <w:rPr>
          <w:rFonts w:eastAsia="Times New Roman"/>
          <w:bCs/>
          <w:szCs w:val="24"/>
        </w:rPr>
        <w:t>,</w:t>
      </w:r>
      <w:r w:rsidRPr="00FD2F97">
        <w:rPr>
          <w:rFonts w:eastAsia="Times New Roman"/>
          <w:bCs/>
          <w:szCs w:val="24"/>
        </w:rPr>
        <w:t xml:space="preserve"> να </w:t>
      </w:r>
      <w:r w:rsidRPr="00FD2F97">
        <w:rPr>
          <w:rFonts w:eastAsia="Times New Roman"/>
          <w:bCs/>
          <w:szCs w:val="24"/>
        </w:rPr>
        <w:lastRenderedPageBreak/>
        <w:t xml:space="preserve">αιτιολογήσουν και να εξηγήσουν στον ελληνικό λαό αλλά και στους ψηφοφόρους </w:t>
      </w:r>
      <w:r>
        <w:rPr>
          <w:rFonts w:eastAsia="Times New Roman"/>
          <w:bCs/>
          <w:szCs w:val="24"/>
        </w:rPr>
        <w:t>τους,</w:t>
      </w:r>
      <w:r w:rsidRPr="00FD2F97">
        <w:rPr>
          <w:rFonts w:eastAsia="Times New Roman"/>
          <w:bCs/>
          <w:szCs w:val="24"/>
        </w:rPr>
        <w:t xml:space="preserve"> τους λόγους για τους οποίους θα στηρίξουν αυτή</w:t>
      </w:r>
      <w:r>
        <w:rPr>
          <w:rFonts w:eastAsia="Times New Roman"/>
          <w:bCs/>
          <w:szCs w:val="24"/>
        </w:rPr>
        <w:t xml:space="preserve"> την Κυβέρνηση και, β</w:t>
      </w:r>
      <w:r w:rsidRPr="00FD2F97">
        <w:rPr>
          <w:rFonts w:eastAsia="Times New Roman"/>
          <w:bCs/>
          <w:szCs w:val="24"/>
        </w:rPr>
        <w:t>εβαίως</w:t>
      </w:r>
      <w:r>
        <w:rPr>
          <w:rFonts w:eastAsia="Times New Roman"/>
          <w:bCs/>
          <w:szCs w:val="24"/>
        </w:rPr>
        <w:t>,</w:t>
      </w:r>
      <w:r w:rsidRPr="00FD2F97">
        <w:rPr>
          <w:rFonts w:eastAsia="Times New Roman"/>
          <w:bCs/>
          <w:szCs w:val="24"/>
        </w:rPr>
        <w:t xml:space="preserve"> δεν μπήκαν σε κανένα</w:t>
      </w:r>
      <w:r>
        <w:rPr>
          <w:rFonts w:eastAsia="Times New Roman"/>
          <w:bCs/>
          <w:szCs w:val="24"/>
        </w:rPr>
        <w:t>ν</w:t>
      </w:r>
      <w:r w:rsidRPr="00FD2F97">
        <w:rPr>
          <w:rFonts w:eastAsia="Times New Roman"/>
          <w:bCs/>
          <w:szCs w:val="24"/>
        </w:rPr>
        <w:t xml:space="preserve"> κόπο</w:t>
      </w:r>
      <w:r>
        <w:rPr>
          <w:rFonts w:eastAsia="Times New Roman"/>
          <w:bCs/>
          <w:szCs w:val="24"/>
        </w:rPr>
        <w:t>,</w:t>
      </w:r>
      <w:r w:rsidRPr="00FD2F97">
        <w:rPr>
          <w:rFonts w:eastAsia="Times New Roman"/>
          <w:bCs/>
          <w:szCs w:val="24"/>
        </w:rPr>
        <w:t xml:space="preserve"> να εξηγήσουν για ποιο</w:t>
      </w:r>
      <w:r>
        <w:rPr>
          <w:rFonts w:eastAsia="Times New Roman"/>
          <w:bCs/>
          <w:szCs w:val="24"/>
        </w:rPr>
        <w:t>ν λόγο ευλόγως όλοι μιλάμε για μι</w:t>
      </w:r>
      <w:r w:rsidRPr="00FD2F97">
        <w:rPr>
          <w:rFonts w:eastAsia="Times New Roman"/>
          <w:bCs/>
          <w:szCs w:val="24"/>
        </w:rPr>
        <w:t>α πολιτική συναλλαγή</w:t>
      </w:r>
      <w:r>
        <w:rPr>
          <w:rFonts w:eastAsia="Times New Roman"/>
          <w:bCs/>
          <w:szCs w:val="24"/>
        </w:rPr>
        <w:t>,</w:t>
      </w:r>
      <w:r w:rsidRPr="00FD2F97">
        <w:rPr>
          <w:rFonts w:eastAsia="Times New Roman"/>
          <w:bCs/>
          <w:szCs w:val="24"/>
        </w:rPr>
        <w:t xml:space="preserve"> η οποία οδηγεί σε συγκεκριμέν</w:t>
      </w:r>
      <w:r>
        <w:rPr>
          <w:rFonts w:eastAsia="Times New Roman"/>
          <w:bCs/>
          <w:szCs w:val="24"/>
        </w:rPr>
        <w:t>ους υπουργικούς</w:t>
      </w:r>
      <w:r w:rsidRPr="00FD2F97">
        <w:rPr>
          <w:rFonts w:eastAsia="Times New Roman"/>
          <w:bCs/>
          <w:szCs w:val="24"/>
        </w:rPr>
        <w:t xml:space="preserve"> </w:t>
      </w:r>
      <w:r>
        <w:rPr>
          <w:rFonts w:eastAsia="Times New Roman"/>
          <w:bCs/>
          <w:szCs w:val="24"/>
        </w:rPr>
        <w:t xml:space="preserve">θώκους. </w:t>
      </w:r>
    </w:p>
    <w:p w14:paraId="06453280" w14:textId="77777777" w:rsidR="00C04CE1" w:rsidRDefault="00722F08">
      <w:pPr>
        <w:spacing w:line="600" w:lineRule="auto"/>
        <w:ind w:firstLine="720"/>
        <w:jc w:val="both"/>
        <w:rPr>
          <w:rFonts w:eastAsia="Times New Roman"/>
          <w:bCs/>
          <w:szCs w:val="24"/>
        </w:rPr>
      </w:pPr>
      <w:r>
        <w:rPr>
          <w:rFonts w:eastAsia="Times New Roman"/>
          <w:bCs/>
          <w:szCs w:val="24"/>
        </w:rPr>
        <w:t xml:space="preserve">Σίγουρα δεν περιμέναμε κάτι καλύτερο, </w:t>
      </w:r>
      <w:r w:rsidRPr="00FD2F97">
        <w:rPr>
          <w:rFonts w:eastAsia="Times New Roman"/>
          <w:bCs/>
          <w:szCs w:val="24"/>
        </w:rPr>
        <w:t>μ</w:t>
      </w:r>
      <w:r>
        <w:rPr>
          <w:rFonts w:eastAsia="Times New Roman"/>
          <w:bCs/>
          <w:szCs w:val="24"/>
        </w:rPr>
        <w:t>ι</w:t>
      </w:r>
      <w:r w:rsidRPr="00FD2F97">
        <w:rPr>
          <w:rFonts w:eastAsia="Times New Roman"/>
          <w:bCs/>
          <w:szCs w:val="24"/>
        </w:rPr>
        <w:t xml:space="preserve">α προσπάθεια </w:t>
      </w:r>
      <w:r>
        <w:rPr>
          <w:rFonts w:eastAsia="Times New Roman"/>
          <w:bCs/>
          <w:szCs w:val="24"/>
        </w:rPr>
        <w:t xml:space="preserve">αυτής της </w:t>
      </w:r>
      <w:r w:rsidRPr="00FD2F97">
        <w:rPr>
          <w:rFonts w:eastAsia="Times New Roman"/>
          <w:bCs/>
          <w:szCs w:val="24"/>
        </w:rPr>
        <w:t xml:space="preserve">Κυβέρνησης η οποία τα </w:t>
      </w:r>
      <w:r>
        <w:rPr>
          <w:rFonts w:eastAsia="Times New Roman"/>
          <w:bCs/>
          <w:szCs w:val="24"/>
        </w:rPr>
        <w:t xml:space="preserve">τέσσερα αυτά </w:t>
      </w:r>
      <w:r w:rsidRPr="00FD2F97">
        <w:rPr>
          <w:rFonts w:eastAsia="Times New Roman"/>
          <w:bCs/>
          <w:szCs w:val="24"/>
        </w:rPr>
        <w:t>χρόνια νομοθέτησε με ένα</w:t>
      </w:r>
      <w:r>
        <w:rPr>
          <w:rFonts w:eastAsia="Times New Roman"/>
          <w:bCs/>
          <w:szCs w:val="24"/>
        </w:rPr>
        <w:t>ν</w:t>
      </w:r>
      <w:r w:rsidRPr="00FD2F97">
        <w:rPr>
          <w:rFonts w:eastAsia="Times New Roman"/>
          <w:bCs/>
          <w:szCs w:val="24"/>
        </w:rPr>
        <w:t xml:space="preserve"> </w:t>
      </w:r>
      <w:r>
        <w:rPr>
          <w:rFonts w:eastAsia="Times New Roman"/>
          <w:bCs/>
          <w:szCs w:val="24"/>
        </w:rPr>
        <w:t>συγκεκριμένο τρόπο. Αν δ</w:t>
      </w:r>
      <w:r w:rsidRPr="00FD2F97">
        <w:rPr>
          <w:rFonts w:eastAsia="Times New Roman"/>
          <w:bCs/>
          <w:szCs w:val="24"/>
        </w:rPr>
        <w:t>είτε τις διατάξεις που έχει φέρει και τις τροπολογίες</w:t>
      </w:r>
      <w:r>
        <w:rPr>
          <w:rFonts w:eastAsia="Times New Roman"/>
          <w:bCs/>
          <w:szCs w:val="24"/>
        </w:rPr>
        <w:t>, οι περισσότερες εξ αυτών ξεκινάνε με μια</w:t>
      </w:r>
      <w:r w:rsidRPr="00FD2F97">
        <w:rPr>
          <w:rFonts w:eastAsia="Times New Roman"/>
          <w:bCs/>
          <w:szCs w:val="24"/>
        </w:rPr>
        <w:t xml:space="preserve"> φράση</w:t>
      </w:r>
      <w:r>
        <w:rPr>
          <w:rFonts w:eastAsia="Times New Roman"/>
          <w:bCs/>
          <w:szCs w:val="24"/>
        </w:rPr>
        <w:t>: «Κ</w:t>
      </w:r>
      <w:r w:rsidRPr="00FD2F97">
        <w:rPr>
          <w:rFonts w:eastAsia="Times New Roman"/>
          <w:bCs/>
          <w:szCs w:val="24"/>
        </w:rPr>
        <w:t>ατά παρέκκλιση κάθε γενικής και ειδικής διάταξης</w:t>
      </w:r>
      <w:r>
        <w:rPr>
          <w:rFonts w:eastAsia="Times New Roman"/>
          <w:bCs/>
          <w:szCs w:val="24"/>
        </w:rPr>
        <w:t>». Έτσι νομοθέτησε αυτή η Κ</w:t>
      </w:r>
      <w:r w:rsidRPr="00FD2F97">
        <w:rPr>
          <w:rFonts w:eastAsia="Times New Roman"/>
          <w:bCs/>
          <w:szCs w:val="24"/>
        </w:rPr>
        <w:t>υβέρνηση</w:t>
      </w:r>
      <w:r>
        <w:rPr>
          <w:rFonts w:eastAsia="Times New Roman"/>
          <w:bCs/>
          <w:szCs w:val="24"/>
        </w:rPr>
        <w:t>,</w:t>
      </w:r>
      <w:r w:rsidRPr="00FD2F97">
        <w:rPr>
          <w:rFonts w:eastAsia="Times New Roman"/>
          <w:bCs/>
          <w:szCs w:val="24"/>
        </w:rPr>
        <w:t xml:space="preserve"> η οποία έλεγε ότι θα αποτελεί την κάθε λέξη </w:t>
      </w:r>
      <w:r>
        <w:rPr>
          <w:rFonts w:eastAsia="Times New Roman"/>
          <w:bCs/>
          <w:szCs w:val="24"/>
        </w:rPr>
        <w:t>του Συντάγματος.</w:t>
      </w:r>
    </w:p>
    <w:p w14:paraId="06453281" w14:textId="77777777" w:rsidR="00C04CE1" w:rsidRDefault="00722F08">
      <w:pPr>
        <w:spacing w:line="600" w:lineRule="auto"/>
        <w:ind w:firstLine="720"/>
        <w:jc w:val="both"/>
        <w:rPr>
          <w:rFonts w:eastAsia="Times New Roman"/>
          <w:bCs/>
          <w:szCs w:val="24"/>
        </w:rPr>
      </w:pPr>
      <w:r>
        <w:rPr>
          <w:rFonts w:eastAsia="Times New Roman"/>
          <w:bCs/>
          <w:szCs w:val="24"/>
        </w:rPr>
        <w:t>Α</w:t>
      </w:r>
      <w:r w:rsidRPr="00FD2F97">
        <w:rPr>
          <w:rFonts w:eastAsia="Times New Roman"/>
          <w:bCs/>
          <w:szCs w:val="24"/>
        </w:rPr>
        <w:t>υτή</w:t>
      </w:r>
      <w:r>
        <w:rPr>
          <w:rFonts w:eastAsia="Times New Roman"/>
          <w:bCs/>
          <w:szCs w:val="24"/>
        </w:rPr>
        <w:t>,</w:t>
      </w:r>
      <w:r w:rsidRPr="00FD2F97">
        <w:rPr>
          <w:rFonts w:eastAsia="Times New Roman"/>
          <w:bCs/>
          <w:szCs w:val="24"/>
        </w:rPr>
        <w:t xml:space="preserve"> λοιπόν</w:t>
      </w:r>
      <w:r>
        <w:rPr>
          <w:rFonts w:eastAsia="Times New Roman"/>
          <w:bCs/>
          <w:szCs w:val="24"/>
        </w:rPr>
        <w:t>,</w:t>
      </w:r>
      <w:r w:rsidRPr="00FD2F97">
        <w:rPr>
          <w:rFonts w:eastAsia="Times New Roman"/>
          <w:bCs/>
          <w:szCs w:val="24"/>
        </w:rPr>
        <w:t xml:space="preserve"> η κατά παρέκκλιση νομοθέτηση οδηγεί σήμερα σε μ</w:t>
      </w:r>
      <w:r>
        <w:rPr>
          <w:rFonts w:eastAsia="Times New Roman"/>
          <w:bCs/>
          <w:szCs w:val="24"/>
        </w:rPr>
        <w:t>ι</w:t>
      </w:r>
      <w:r w:rsidRPr="00FD2F97">
        <w:rPr>
          <w:rFonts w:eastAsia="Times New Roman"/>
          <w:bCs/>
          <w:szCs w:val="24"/>
        </w:rPr>
        <w:t xml:space="preserve">α </w:t>
      </w:r>
      <w:r>
        <w:rPr>
          <w:rFonts w:eastAsia="Times New Roman"/>
          <w:bCs/>
          <w:szCs w:val="24"/>
        </w:rPr>
        <w:t xml:space="preserve">Κυβέρνηση </w:t>
      </w:r>
      <w:r w:rsidRPr="00FD2F97">
        <w:rPr>
          <w:rFonts w:eastAsia="Times New Roman"/>
          <w:bCs/>
          <w:szCs w:val="24"/>
        </w:rPr>
        <w:t>α</w:t>
      </w:r>
      <w:r>
        <w:rPr>
          <w:rFonts w:eastAsia="Times New Roman"/>
          <w:bCs/>
          <w:szCs w:val="24"/>
        </w:rPr>
        <w:t>να</w:t>
      </w:r>
      <w:r w:rsidRPr="00FD2F97">
        <w:rPr>
          <w:rFonts w:eastAsia="Times New Roman"/>
          <w:bCs/>
          <w:szCs w:val="24"/>
        </w:rPr>
        <w:t>ξιοπιστίας</w:t>
      </w:r>
      <w:r>
        <w:rPr>
          <w:rFonts w:eastAsia="Times New Roman"/>
          <w:bCs/>
          <w:szCs w:val="24"/>
        </w:rPr>
        <w:t>, σε μια Κ</w:t>
      </w:r>
      <w:r w:rsidRPr="00FD2F97">
        <w:rPr>
          <w:rFonts w:eastAsia="Times New Roman"/>
          <w:bCs/>
          <w:szCs w:val="24"/>
        </w:rPr>
        <w:t>υβέρνηση πολιτική</w:t>
      </w:r>
      <w:r>
        <w:rPr>
          <w:rFonts w:eastAsia="Times New Roman"/>
          <w:bCs/>
          <w:szCs w:val="24"/>
        </w:rPr>
        <w:t>ς</w:t>
      </w:r>
      <w:r w:rsidRPr="00FD2F97">
        <w:rPr>
          <w:rFonts w:eastAsia="Times New Roman"/>
          <w:bCs/>
          <w:szCs w:val="24"/>
        </w:rPr>
        <w:t xml:space="preserve"> συναλλαγής</w:t>
      </w:r>
      <w:r>
        <w:rPr>
          <w:rFonts w:eastAsia="Times New Roman"/>
          <w:bCs/>
          <w:szCs w:val="24"/>
        </w:rPr>
        <w:t xml:space="preserve">, η οποία γίνεται στα μάτια όλου του ελληνικού λαού με μια αιτιολόγηση, όπως είπε ο Πρωθυπουργός </w:t>
      </w:r>
      <w:r w:rsidRPr="00FD2F97">
        <w:rPr>
          <w:rFonts w:eastAsia="Times New Roman"/>
          <w:bCs/>
          <w:szCs w:val="24"/>
        </w:rPr>
        <w:t>σήμερα</w:t>
      </w:r>
      <w:r>
        <w:rPr>
          <w:rFonts w:eastAsia="Times New Roman"/>
          <w:bCs/>
          <w:szCs w:val="24"/>
        </w:rPr>
        <w:t>: «Ε</w:t>
      </w:r>
      <w:r w:rsidRPr="00FD2F97">
        <w:rPr>
          <w:rFonts w:eastAsia="Times New Roman"/>
          <w:bCs/>
          <w:szCs w:val="24"/>
        </w:rPr>
        <w:t>μείς βάζαμε πρώτα π</w:t>
      </w:r>
      <w:r>
        <w:rPr>
          <w:rFonts w:eastAsia="Times New Roman"/>
          <w:bCs/>
          <w:szCs w:val="24"/>
        </w:rPr>
        <w:t>άντα το ε</w:t>
      </w:r>
      <w:r w:rsidRPr="00FD2F97">
        <w:rPr>
          <w:rFonts w:eastAsia="Times New Roman"/>
          <w:bCs/>
          <w:szCs w:val="24"/>
        </w:rPr>
        <w:t>θνικό συμφέρον και δεν με</w:t>
      </w:r>
      <w:r w:rsidRPr="00FD2F97">
        <w:rPr>
          <w:rFonts w:eastAsia="Times New Roman"/>
          <w:bCs/>
          <w:szCs w:val="24"/>
        </w:rPr>
        <w:lastRenderedPageBreak/>
        <w:t>τρούσα</w:t>
      </w:r>
      <w:r>
        <w:rPr>
          <w:rFonts w:eastAsia="Times New Roman"/>
          <w:bCs/>
          <w:szCs w:val="24"/>
        </w:rPr>
        <w:t>με</w:t>
      </w:r>
      <w:r w:rsidRPr="00FD2F97">
        <w:rPr>
          <w:rFonts w:eastAsia="Times New Roman"/>
          <w:bCs/>
          <w:szCs w:val="24"/>
        </w:rPr>
        <w:t xml:space="preserve"> το πολιτικό κόστος</w:t>
      </w:r>
      <w:r>
        <w:rPr>
          <w:rFonts w:eastAsia="Times New Roman"/>
          <w:bCs/>
          <w:szCs w:val="24"/>
        </w:rPr>
        <w:t xml:space="preserve">». Αυτή την </w:t>
      </w:r>
      <w:r w:rsidRPr="00FD2F97">
        <w:rPr>
          <w:rFonts w:eastAsia="Times New Roman"/>
          <w:bCs/>
          <w:szCs w:val="24"/>
        </w:rPr>
        <w:t>κουβέντα</w:t>
      </w:r>
      <w:r>
        <w:rPr>
          <w:rFonts w:eastAsia="Times New Roman"/>
          <w:bCs/>
          <w:szCs w:val="24"/>
        </w:rPr>
        <w:t>, τη λέξη «εθνικός», την είπε σήμερα, αν και γενικώ</w:t>
      </w:r>
      <w:r w:rsidRPr="00FD2F97">
        <w:rPr>
          <w:rFonts w:eastAsia="Times New Roman"/>
          <w:bCs/>
          <w:szCs w:val="24"/>
        </w:rPr>
        <w:t>ς την αποφεύγει</w:t>
      </w:r>
      <w:r>
        <w:rPr>
          <w:rFonts w:eastAsia="Times New Roman"/>
          <w:bCs/>
          <w:szCs w:val="24"/>
        </w:rPr>
        <w:t>,</w:t>
      </w:r>
      <w:r w:rsidRPr="00FD2F97">
        <w:rPr>
          <w:rFonts w:eastAsia="Times New Roman"/>
          <w:bCs/>
          <w:szCs w:val="24"/>
        </w:rPr>
        <w:t xml:space="preserve"> για να αιτιολογήσει τη στάση </w:t>
      </w:r>
      <w:r>
        <w:rPr>
          <w:rFonts w:eastAsia="Times New Roman"/>
          <w:bCs/>
          <w:szCs w:val="24"/>
        </w:rPr>
        <w:t xml:space="preserve">του </w:t>
      </w:r>
      <w:r w:rsidRPr="00FD2F97">
        <w:rPr>
          <w:rFonts w:eastAsia="Times New Roman"/>
          <w:bCs/>
          <w:szCs w:val="24"/>
        </w:rPr>
        <w:t>στο θέμα των Πρεσπών και απευθυνόταν προς τη Νέα Δημοκρατία</w:t>
      </w:r>
      <w:r>
        <w:rPr>
          <w:rFonts w:eastAsia="Times New Roman"/>
          <w:bCs/>
          <w:szCs w:val="24"/>
        </w:rPr>
        <w:t>.</w:t>
      </w:r>
    </w:p>
    <w:p w14:paraId="06453282" w14:textId="77777777" w:rsidR="00C04CE1" w:rsidRDefault="00722F08">
      <w:pPr>
        <w:spacing w:line="600" w:lineRule="auto"/>
        <w:ind w:firstLine="720"/>
        <w:jc w:val="both"/>
        <w:rPr>
          <w:rFonts w:eastAsia="Times New Roman"/>
          <w:bCs/>
          <w:szCs w:val="24"/>
        </w:rPr>
      </w:pPr>
      <w:r>
        <w:rPr>
          <w:rFonts w:eastAsia="Times New Roman"/>
          <w:bCs/>
          <w:szCs w:val="24"/>
        </w:rPr>
        <w:t xml:space="preserve">Αν </w:t>
      </w:r>
      <w:r w:rsidRPr="00FD2F97">
        <w:rPr>
          <w:rFonts w:eastAsia="Times New Roman"/>
          <w:bCs/>
          <w:szCs w:val="24"/>
        </w:rPr>
        <w:t xml:space="preserve">η Νέα Δημοκρατία και οι υπόλοιπες δυνάμεις </w:t>
      </w:r>
      <w:r>
        <w:rPr>
          <w:rFonts w:eastAsia="Times New Roman"/>
          <w:bCs/>
          <w:szCs w:val="24"/>
        </w:rPr>
        <w:t>της Α</w:t>
      </w:r>
      <w:r w:rsidRPr="00FD2F97">
        <w:rPr>
          <w:rFonts w:eastAsia="Times New Roman"/>
          <w:bCs/>
          <w:szCs w:val="24"/>
        </w:rPr>
        <w:t xml:space="preserve">ντιπολίτευσης τον Αύγουστο του 2015 δεν είχαν </w:t>
      </w:r>
      <w:r>
        <w:rPr>
          <w:rFonts w:eastAsia="Times New Roman"/>
          <w:bCs/>
          <w:szCs w:val="24"/>
        </w:rPr>
        <w:t xml:space="preserve">την υπεύθυνη και ηθική </w:t>
      </w:r>
      <w:r w:rsidRPr="00FD2F97">
        <w:rPr>
          <w:rFonts w:eastAsia="Times New Roman"/>
          <w:bCs/>
          <w:szCs w:val="24"/>
        </w:rPr>
        <w:t>στάση που επ</w:t>
      </w:r>
      <w:r>
        <w:rPr>
          <w:rFonts w:eastAsia="Times New Roman"/>
          <w:bCs/>
          <w:szCs w:val="24"/>
        </w:rPr>
        <w:t>έδειξαν, τ</w:t>
      </w:r>
      <w:r w:rsidRPr="00FD2F97">
        <w:rPr>
          <w:rFonts w:eastAsia="Times New Roman"/>
          <w:bCs/>
          <w:szCs w:val="24"/>
        </w:rPr>
        <w:t>ότε σήμερα δεν θα υπήρχε ο ΣΥΡΙΖΑ</w:t>
      </w:r>
      <w:r>
        <w:rPr>
          <w:rFonts w:eastAsia="Times New Roman"/>
          <w:bCs/>
          <w:szCs w:val="24"/>
        </w:rPr>
        <w:t>,</w:t>
      </w:r>
      <w:r w:rsidRPr="00FD2F97">
        <w:rPr>
          <w:rFonts w:eastAsia="Times New Roman"/>
          <w:bCs/>
          <w:szCs w:val="24"/>
        </w:rPr>
        <w:t xml:space="preserve"> για να λέει ότι </w:t>
      </w:r>
      <w:r>
        <w:rPr>
          <w:rFonts w:eastAsia="Times New Roman"/>
          <w:bCs/>
          <w:szCs w:val="24"/>
        </w:rPr>
        <w:t>«</w:t>
      </w:r>
      <w:r w:rsidRPr="00FD2F97">
        <w:rPr>
          <w:rFonts w:eastAsia="Times New Roman"/>
          <w:bCs/>
          <w:szCs w:val="24"/>
        </w:rPr>
        <w:t xml:space="preserve">σε λίγους μήνες </w:t>
      </w:r>
      <w:r>
        <w:rPr>
          <w:rFonts w:eastAsia="Times New Roman"/>
          <w:bCs/>
          <w:szCs w:val="24"/>
        </w:rPr>
        <w:t>έ</w:t>
      </w:r>
      <w:r w:rsidRPr="00FD2F97">
        <w:rPr>
          <w:rFonts w:eastAsia="Times New Roman"/>
          <w:bCs/>
          <w:szCs w:val="24"/>
        </w:rPr>
        <w:t>χω τέσσερα χρόνια διακυβέρνησης</w:t>
      </w:r>
      <w:r>
        <w:rPr>
          <w:rFonts w:eastAsia="Times New Roman"/>
          <w:bCs/>
          <w:szCs w:val="24"/>
        </w:rPr>
        <w:t>».</w:t>
      </w:r>
    </w:p>
    <w:p w14:paraId="06453283" w14:textId="77777777" w:rsidR="00C04CE1" w:rsidRDefault="00722F08">
      <w:pPr>
        <w:spacing w:line="600" w:lineRule="auto"/>
        <w:ind w:firstLine="720"/>
        <w:jc w:val="both"/>
        <w:rPr>
          <w:rFonts w:eastAsia="Times New Roman"/>
          <w:bCs/>
          <w:szCs w:val="24"/>
        </w:rPr>
      </w:pPr>
      <w:r>
        <w:rPr>
          <w:rFonts w:eastAsia="Times New Roman"/>
          <w:bCs/>
          <w:szCs w:val="24"/>
        </w:rPr>
        <w:t>Η Νέα Δημοκρατία, λ</w:t>
      </w:r>
      <w:r w:rsidRPr="00FD2F97">
        <w:rPr>
          <w:rFonts w:eastAsia="Times New Roman"/>
          <w:bCs/>
          <w:szCs w:val="24"/>
        </w:rPr>
        <w:t>οιπόν</w:t>
      </w:r>
      <w:r>
        <w:rPr>
          <w:rFonts w:eastAsia="Times New Roman"/>
          <w:bCs/>
          <w:szCs w:val="24"/>
        </w:rPr>
        <w:t>,</w:t>
      </w:r>
      <w:r w:rsidRPr="00FD2F97">
        <w:rPr>
          <w:rFonts w:eastAsia="Times New Roman"/>
          <w:bCs/>
          <w:szCs w:val="24"/>
        </w:rPr>
        <w:t xml:space="preserve"> την εθνική </w:t>
      </w:r>
      <w:r>
        <w:rPr>
          <w:rFonts w:eastAsia="Times New Roman"/>
          <w:bCs/>
          <w:szCs w:val="24"/>
        </w:rPr>
        <w:t xml:space="preserve">ευθύνη, </w:t>
      </w:r>
      <w:r w:rsidRPr="00FD2F97">
        <w:rPr>
          <w:rFonts w:eastAsia="Times New Roman"/>
          <w:bCs/>
          <w:szCs w:val="24"/>
        </w:rPr>
        <w:t xml:space="preserve">το εθνικό χρέος </w:t>
      </w:r>
      <w:r>
        <w:rPr>
          <w:rFonts w:eastAsia="Times New Roman"/>
          <w:bCs/>
          <w:szCs w:val="24"/>
        </w:rPr>
        <w:t>τ</w:t>
      </w:r>
      <w:r w:rsidRPr="00FD2F97">
        <w:rPr>
          <w:rFonts w:eastAsia="Times New Roman"/>
          <w:bCs/>
          <w:szCs w:val="24"/>
        </w:rPr>
        <w:t xml:space="preserve">ο </w:t>
      </w:r>
      <w:r>
        <w:rPr>
          <w:rFonts w:eastAsia="Times New Roman"/>
          <w:bCs/>
          <w:szCs w:val="24"/>
        </w:rPr>
        <w:t xml:space="preserve">επέδειξε χωρίς να </w:t>
      </w:r>
      <w:r w:rsidRPr="00FD2F97">
        <w:rPr>
          <w:rFonts w:eastAsia="Times New Roman"/>
          <w:bCs/>
          <w:szCs w:val="24"/>
        </w:rPr>
        <w:t xml:space="preserve">της το ζητήσει κανείς τον Αύγουστο του </w:t>
      </w:r>
      <w:r>
        <w:rPr>
          <w:rFonts w:eastAsia="Times New Roman"/>
          <w:bCs/>
          <w:szCs w:val="24"/>
        </w:rPr>
        <w:t>20</w:t>
      </w:r>
      <w:r w:rsidRPr="00FD2F97">
        <w:rPr>
          <w:rFonts w:eastAsia="Times New Roman"/>
          <w:bCs/>
          <w:szCs w:val="24"/>
        </w:rPr>
        <w:t>15</w:t>
      </w:r>
      <w:r>
        <w:rPr>
          <w:rFonts w:eastAsia="Times New Roman"/>
          <w:bCs/>
          <w:szCs w:val="24"/>
        </w:rPr>
        <w:t>,</w:t>
      </w:r>
      <w:r w:rsidRPr="00FD2F97">
        <w:rPr>
          <w:rFonts w:eastAsia="Times New Roman"/>
          <w:bCs/>
          <w:szCs w:val="24"/>
        </w:rPr>
        <w:t xml:space="preserve"> όταν</w:t>
      </w:r>
      <w:r>
        <w:rPr>
          <w:rFonts w:eastAsia="Times New Roman"/>
          <w:bCs/>
          <w:szCs w:val="24"/>
        </w:rPr>
        <w:t xml:space="preserve"> αντιθέτως ο Π</w:t>
      </w:r>
      <w:r w:rsidRPr="00FD2F97">
        <w:rPr>
          <w:rFonts w:eastAsia="Times New Roman"/>
          <w:bCs/>
          <w:szCs w:val="24"/>
        </w:rPr>
        <w:t xml:space="preserve">ρωθυπουργός είχε </w:t>
      </w:r>
      <w:r>
        <w:rPr>
          <w:rFonts w:eastAsia="Times New Roman"/>
          <w:bCs/>
          <w:szCs w:val="24"/>
        </w:rPr>
        <w:t xml:space="preserve">πει </w:t>
      </w:r>
      <w:r w:rsidRPr="00FD2F97">
        <w:rPr>
          <w:rFonts w:eastAsia="Times New Roman"/>
          <w:bCs/>
          <w:szCs w:val="24"/>
        </w:rPr>
        <w:t xml:space="preserve">τη φράση </w:t>
      </w:r>
      <w:r>
        <w:rPr>
          <w:rFonts w:eastAsia="Times New Roman"/>
          <w:bCs/>
          <w:szCs w:val="24"/>
        </w:rPr>
        <w:t>την αγαπημένη: «Ή εμείς ή αυτοί». Τώρα το πόσο «ή εμείς ή αυτοί» υπηρ</w:t>
      </w:r>
      <w:r w:rsidRPr="00FD2F97">
        <w:rPr>
          <w:rFonts w:eastAsia="Times New Roman"/>
          <w:bCs/>
          <w:szCs w:val="24"/>
        </w:rPr>
        <w:t>ετεί</w:t>
      </w:r>
      <w:r>
        <w:rPr>
          <w:rFonts w:eastAsia="Times New Roman"/>
          <w:bCs/>
          <w:szCs w:val="24"/>
        </w:rPr>
        <w:t xml:space="preserve"> το εθνικό συμφέρον, τ</w:t>
      </w:r>
      <w:r w:rsidRPr="00FD2F97">
        <w:rPr>
          <w:rFonts w:eastAsia="Times New Roman"/>
          <w:bCs/>
          <w:szCs w:val="24"/>
        </w:rPr>
        <w:t>ο αφήνω στην κρίση του καθενός</w:t>
      </w:r>
      <w:r>
        <w:rPr>
          <w:rFonts w:eastAsia="Times New Roman"/>
          <w:bCs/>
          <w:szCs w:val="24"/>
        </w:rPr>
        <w:t>.</w:t>
      </w:r>
    </w:p>
    <w:p w14:paraId="06453284" w14:textId="77777777" w:rsidR="00C04CE1" w:rsidRDefault="00722F08">
      <w:pPr>
        <w:spacing w:line="600" w:lineRule="auto"/>
        <w:ind w:firstLine="720"/>
        <w:jc w:val="both"/>
        <w:rPr>
          <w:rFonts w:eastAsia="Times New Roman"/>
          <w:bCs/>
          <w:szCs w:val="24"/>
        </w:rPr>
      </w:pPr>
      <w:r>
        <w:rPr>
          <w:rFonts w:eastAsia="Times New Roman"/>
          <w:bCs/>
          <w:szCs w:val="24"/>
        </w:rPr>
        <w:t>Και ήρθε η ώρα και π</w:t>
      </w:r>
      <w:r w:rsidRPr="00FD2F97">
        <w:rPr>
          <w:rFonts w:eastAsia="Times New Roman"/>
          <w:bCs/>
          <w:szCs w:val="24"/>
        </w:rPr>
        <w:t>ροετοιμάζεται το έδαφος για τ</w:t>
      </w:r>
      <w:r>
        <w:rPr>
          <w:rFonts w:eastAsia="Times New Roman"/>
          <w:bCs/>
          <w:szCs w:val="24"/>
        </w:rPr>
        <w:t>η</w:t>
      </w:r>
      <w:r w:rsidRPr="00FD2F97">
        <w:rPr>
          <w:rFonts w:eastAsia="Times New Roman"/>
          <w:bCs/>
          <w:szCs w:val="24"/>
        </w:rPr>
        <w:t xml:space="preserve"> μεγάλη πολιτική</w:t>
      </w:r>
      <w:r>
        <w:rPr>
          <w:rFonts w:eastAsia="Times New Roman"/>
          <w:bCs/>
          <w:szCs w:val="24"/>
        </w:rPr>
        <w:t>,</w:t>
      </w:r>
      <w:r w:rsidRPr="00FD2F97">
        <w:rPr>
          <w:rFonts w:eastAsia="Times New Roman"/>
          <w:bCs/>
          <w:szCs w:val="24"/>
        </w:rPr>
        <w:t xml:space="preserve"> να το</w:t>
      </w:r>
      <w:r>
        <w:rPr>
          <w:rFonts w:eastAsia="Times New Roman"/>
          <w:bCs/>
          <w:szCs w:val="24"/>
        </w:rPr>
        <w:t xml:space="preserve"> πω εγώ, πράξη του Τσίπρα που είναι η Σ</w:t>
      </w:r>
      <w:r w:rsidRPr="00FD2F97">
        <w:rPr>
          <w:rFonts w:eastAsia="Times New Roman"/>
          <w:bCs/>
          <w:szCs w:val="24"/>
        </w:rPr>
        <w:t>υμφωνία των Πρεσπών</w:t>
      </w:r>
      <w:r>
        <w:rPr>
          <w:rFonts w:eastAsia="Times New Roman"/>
          <w:bCs/>
          <w:szCs w:val="24"/>
        </w:rPr>
        <w:t>, μια</w:t>
      </w:r>
      <w:r w:rsidRPr="00FD2F97">
        <w:rPr>
          <w:rFonts w:eastAsia="Times New Roman"/>
          <w:bCs/>
          <w:szCs w:val="24"/>
        </w:rPr>
        <w:t xml:space="preserve"> συμφωνία η οποία δεν εξυπηρετεί </w:t>
      </w:r>
      <w:r w:rsidRPr="00FD2F97">
        <w:rPr>
          <w:rFonts w:eastAsia="Times New Roman"/>
          <w:bCs/>
          <w:szCs w:val="24"/>
        </w:rPr>
        <w:lastRenderedPageBreak/>
        <w:t xml:space="preserve">μόνο τις </w:t>
      </w:r>
      <w:r>
        <w:rPr>
          <w:rFonts w:eastAsia="Times New Roman"/>
          <w:bCs/>
          <w:szCs w:val="24"/>
        </w:rPr>
        <w:t>όποι</w:t>
      </w:r>
      <w:r w:rsidRPr="00FD2F97">
        <w:rPr>
          <w:rFonts w:eastAsia="Times New Roman"/>
          <w:bCs/>
          <w:szCs w:val="24"/>
        </w:rPr>
        <w:t>ες ιδεοληψίες</w:t>
      </w:r>
      <w:r>
        <w:rPr>
          <w:rFonts w:eastAsia="Times New Roman"/>
          <w:bCs/>
          <w:szCs w:val="24"/>
        </w:rPr>
        <w:t>,</w:t>
      </w:r>
      <w:r w:rsidRPr="00FD2F97">
        <w:rPr>
          <w:rFonts w:eastAsia="Times New Roman"/>
          <w:bCs/>
          <w:szCs w:val="24"/>
        </w:rPr>
        <w:t xml:space="preserve"> τ</w:t>
      </w:r>
      <w:r>
        <w:rPr>
          <w:rFonts w:eastAsia="Times New Roman"/>
          <w:bCs/>
          <w:szCs w:val="24"/>
        </w:rPr>
        <w:t>ις όποιες</w:t>
      </w:r>
      <w:r w:rsidRPr="00FD2F97">
        <w:rPr>
          <w:rFonts w:eastAsia="Times New Roman"/>
          <w:bCs/>
          <w:szCs w:val="24"/>
        </w:rPr>
        <w:t xml:space="preserve"> εμμονές έρχονται από το παρελθόν</w:t>
      </w:r>
      <w:r>
        <w:rPr>
          <w:rFonts w:eastAsia="Times New Roman"/>
          <w:bCs/>
          <w:szCs w:val="24"/>
        </w:rPr>
        <w:t>, αλλά είναι αυτή η σ</w:t>
      </w:r>
      <w:r w:rsidRPr="00FD2F97">
        <w:rPr>
          <w:rFonts w:eastAsia="Times New Roman"/>
          <w:bCs/>
          <w:szCs w:val="24"/>
        </w:rPr>
        <w:t>υμφωνία</w:t>
      </w:r>
      <w:r>
        <w:rPr>
          <w:rFonts w:eastAsia="Times New Roman"/>
          <w:bCs/>
          <w:szCs w:val="24"/>
        </w:rPr>
        <w:t xml:space="preserve"> μια διευκόλυνση </w:t>
      </w:r>
      <w:r w:rsidRPr="00FD2F97">
        <w:rPr>
          <w:rFonts w:eastAsia="Times New Roman"/>
          <w:bCs/>
          <w:szCs w:val="24"/>
        </w:rPr>
        <w:t xml:space="preserve"> </w:t>
      </w:r>
      <w:r>
        <w:rPr>
          <w:rFonts w:eastAsia="Times New Roman"/>
          <w:bCs/>
          <w:szCs w:val="24"/>
        </w:rPr>
        <w:t>στον ξένο παράγοντα, διευκόλυνση σε αυτούς που τόσα χρόνια πίεζαν τις κυβερνήσεις</w:t>
      </w:r>
      <w:r w:rsidRPr="00FD2F97">
        <w:rPr>
          <w:rFonts w:eastAsia="Times New Roman"/>
          <w:bCs/>
          <w:szCs w:val="24"/>
        </w:rPr>
        <w:t xml:space="preserve"> της χώρας για λύση</w:t>
      </w:r>
      <w:r>
        <w:rPr>
          <w:rFonts w:eastAsia="Times New Roman"/>
          <w:bCs/>
          <w:szCs w:val="24"/>
        </w:rPr>
        <w:t>,</w:t>
      </w:r>
      <w:r w:rsidRPr="00FD2F97">
        <w:rPr>
          <w:rFonts w:eastAsia="Times New Roman"/>
          <w:bCs/>
          <w:szCs w:val="24"/>
        </w:rPr>
        <w:t xml:space="preserve"> η οποία τελικά έδωσε το</w:t>
      </w:r>
      <w:r>
        <w:rPr>
          <w:rFonts w:eastAsia="Times New Roman"/>
          <w:bCs/>
          <w:szCs w:val="24"/>
        </w:rPr>
        <w:t>ν</w:t>
      </w:r>
      <w:r w:rsidRPr="00FD2F97">
        <w:rPr>
          <w:rFonts w:eastAsia="Times New Roman"/>
          <w:bCs/>
          <w:szCs w:val="24"/>
        </w:rPr>
        <w:t xml:space="preserve"> χώρο που χρειαζόταν </w:t>
      </w:r>
      <w:r>
        <w:rPr>
          <w:rFonts w:eastAsia="Times New Roman"/>
          <w:bCs/>
          <w:szCs w:val="24"/>
        </w:rPr>
        <w:t>ο Πρωθυπουργός και η παρούσα Κ</w:t>
      </w:r>
      <w:r w:rsidRPr="00FD2F97">
        <w:rPr>
          <w:rFonts w:eastAsia="Times New Roman"/>
          <w:bCs/>
          <w:szCs w:val="24"/>
        </w:rPr>
        <w:t>υβέρνηση</w:t>
      </w:r>
      <w:r>
        <w:rPr>
          <w:rFonts w:eastAsia="Times New Roman"/>
          <w:bCs/>
          <w:szCs w:val="24"/>
        </w:rPr>
        <w:t>,</w:t>
      </w:r>
      <w:r w:rsidRPr="00FD2F97">
        <w:rPr>
          <w:rFonts w:eastAsia="Times New Roman"/>
          <w:bCs/>
          <w:szCs w:val="24"/>
        </w:rPr>
        <w:t xml:space="preserve"> </w:t>
      </w:r>
      <w:r>
        <w:rPr>
          <w:rFonts w:eastAsia="Times New Roman"/>
          <w:bCs/>
          <w:szCs w:val="24"/>
        </w:rPr>
        <w:t>για τις αντιμεταρρυθμίσει</w:t>
      </w:r>
      <w:r w:rsidRPr="00FD2F97">
        <w:rPr>
          <w:rFonts w:eastAsia="Times New Roman"/>
          <w:bCs/>
          <w:szCs w:val="24"/>
        </w:rPr>
        <w:t>ς που βλέπουμε το τελευταίο διάστημα</w:t>
      </w:r>
      <w:r>
        <w:rPr>
          <w:rFonts w:eastAsia="Times New Roman"/>
          <w:bCs/>
          <w:szCs w:val="24"/>
        </w:rPr>
        <w:t>.</w:t>
      </w:r>
    </w:p>
    <w:p w14:paraId="06453285" w14:textId="77777777" w:rsidR="00C04CE1" w:rsidRDefault="00722F08">
      <w:pPr>
        <w:spacing w:line="600" w:lineRule="auto"/>
        <w:ind w:firstLine="720"/>
        <w:jc w:val="both"/>
        <w:rPr>
          <w:rFonts w:eastAsia="Times New Roman"/>
          <w:bCs/>
          <w:szCs w:val="24"/>
        </w:rPr>
      </w:pPr>
      <w:r>
        <w:rPr>
          <w:rFonts w:eastAsia="Times New Roman"/>
          <w:bCs/>
          <w:szCs w:val="24"/>
        </w:rPr>
        <w:t xml:space="preserve">Κανείς δεν πιέζει </w:t>
      </w:r>
      <w:r w:rsidRPr="00FD2F97">
        <w:rPr>
          <w:rFonts w:eastAsia="Times New Roman"/>
          <w:bCs/>
          <w:szCs w:val="24"/>
        </w:rPr>
        <w:t>για τις επενδύσεις</w:t>
      </w:r>
      <w:r>
        <w:rPr>
          <w:rFonts w:eastAsia="Times New Roman"/>
          <w:bCs/>
          <w:szCs w:val="24"/>
        </w:rPr>
        <w:t>.</w:t>
      </w:r>
      <w:r w:rsidRPr="00FD2F97">
        <w:rPr>
          <w:rFonts w:eastAsia="Times New Roman"/>
          <w:bCs/>
          <w:szCs w:val="24"/>
        </w:rPr>
        <w:t xml:space="preserve"> Κανείς δεν </w:t>
      </w:r>
      <w:r>
        <w:rPr>
          <w:rFonts w:eastAsia="Times New Roman"/>
          <w:bCs/>
          <w:szCs w:val="24"/>
        </w:rPr>
        <w:t>πιέζει για τις</w:t>
      </w:r>
      <w:r w:rsidRPr="00FD2F97">
        <w:rPr>
          <w:rFonts w:eastAsia="Times New Roman"/>
          <w:bCs/>
          <w:szCs w:val="24"/>
        </w:rPr>
        <w:t xml:space="preserve"> μεταρρυθμίσεις</w:t>
      </w:r>
      <w:r>
        <w:rPr>
          <w:rFonts w:eastAsia="Times New Roman"/>
          <w:bCs/>
          <w:szCs w:val="24"/>
        </w:rPr>
        <w:t>.</w:t>
      </w:r>
      <w:r w:rsidRPr="00FD2F97">
        <w:rPr>
          <w:rFonts w:eastAsia="Times New Roman"/>
          <w:bCs/>
          <w:szCs w:val="24"/>
        </w:rPr>
        <w:t xml:space="preserve"> Κανείς δεν κάνει κα</w:t>
      </w:r>
      <w:r>
        <w:rPr>
          <w:rFonts w:eastAsia="Times New Roman"/>
          <w:bCs/>
          <w:szCs w:val="24"/>
        </w:rPr>
        <w:t>μ</w:t>
      </w:r>
      <w:r w:rsidRPr="00FD2F97">
        <w:rPr>
          <w:rFonts w:eastAsia="Times New Roman"/>
          <w:bCs/>
          <w:szCs w:val="24"/>
        </w:rPr>
        <w:t>μία παρατήρηση για το δημόσιο</w:t>
      </w:r>
      <w:r>
        <w:rPr>
          <w:rFonts w:eastAsia="Times New Roman"/>
          <w:bCs/>
          <w:szCs w:val="24"/>
        </w:rPr>
        <w:t>,</w:t>
      </w:r>
      <w:r w:rsidRPr="00FD2F97">
        <w:rPr>
          <w:rFonts w:eastAsia="Times New Roman"/>
          <w:bCs/>
          <w:szCs w:val="24"/>
        </w:rPr>
        <w:t xml:space="preserve"> το οποίο διογκώνεται</w:t>
      </w:r>
      <w:r>
        <w:rPr>
          <w:rFonts w:eastAsia="Times New Roman"/>
          <w:bCs/>
          <w:szCs w:val="24"/>
        </w:rPr>
        <w:t xml:space="preserve">. Κανείς </w:t>
      </w:r>
      <w:r w:rsidRPr="00FD2F97">
        <w:rPr>
          <w:rFonts w:eastAsia="Times New Roman"/>
          <w:bCs/>
          <w:szCs w:val="24"/>
        </w:rPr>
        <w:t xml:space="preserve"> δεν παρεμβαίνει και δεν κάνει </w:t>
      </w:r>
      <w:r>
        <w:rPr>
          <w:rFonts w:eastAsia="Times New Roman"/>
          <w:bCs/>
          <w:szCs w:val="24"/>
        </w:rPr>
        <w:t xml:space="preserve">μια παρατήρηση από τους θεσμούς, για όποιες </w:t>
      </w:r>
      <w:r w:rsidRPr="00FD2F97">
        <w:rPr>
          <w:rFonts w:eastAsia="Times New Roman"/>
          <w:bCs/>
          <w:szCs w:val="24"/>
        </w:rPr>
        <w:t xml:space="preserve">θεσμικές </w:t>
      </w:r>
      <w:r>
        <w:rPr>
          <w:rFonts w:eastAsia="Times New Roman"/>
          <w:bCs/>
          <w:szCs w:val="24"/>
        </w:rPr>
        <w:t xml:space="preserve">εκτροπές </w:t>
      </w:r>
      <w:r w:rsidRPr="00FD2F97">
        <w:rPr>
          <w:rFonts w:eastAsia="Times New Roman"/>
          <w:bCs/>
          <w:szCs w:val="24"/>
        </w:rPr>
        <w:t>έχουμε</w:t>
      </w:r>
      <w:r>
        <w:rPr>
          <w:rFonts w:eastAsia="Times New Roman"/>
          <w:bCs/>
          <w:szCs w:val="24"/>
        </w:rPr>
        <w:t>. Γ</w:t>
      </w:r>
      <w:r w:rsidRPr="00FD2F97">
        <w:rPr>
          <w:rFonts w:eastAsia="Times New Roman"/>
          <w:bCs/>
          <w:szCs w:val="24"/>
        </w:rPr>
        <w:t>ιατί</w:t>
      </w:r>
      <w:r>
        <w:rPr>
          <w:rFonts w:eastAsia="Times New Roman"/>
          <w:bCs/>
          <w:szCs w:val="24"/>
        </w:rPr>
        <w:t>; Γ</w:t>
      </w:r>
      <w:r w:rsidRPr="00FD2F97">
        <w:rPr>
          <w:rFonts w:eastAsia="Times New Roman"/>
          <w:bCs/>
          <w:szCs w:val="24"/>
        </w:rPr>
        <w:t>ιατί γίνεται μ</w:t>
      </w:r>
      <w:r>
        <w:rPr>
          <w:rFonts w:eastAsia="Times New Roman"/>
          <w:bCs/>
          <w:szCs w:val="24"/>
        </w:rPr>
        <w:t>ι</w:t>
      </w:r>
      <w:r w:rsidRPr="00FD2F97">
        <w:rPr>
          <w:rFonts w:eastAsia="Times New Roman"/>
          <w:bCs/>
          <w:szCs w:val="24"/>
        </w:rPr>
        <w:t>α μεγάλη εξυπηρέτηση</w:t>
      </w:r>
      <w:r>
        <w:rPr>
          <w:rFonts w:eastAsia="Times New Roman"/>
          <w:bCs/>
          <w:szCs w:val="24"/>
        </w:rPr>
        <w:t>. Α</w:t>
      </w:r>
      <w:r w:rsidRPr="00FD2F97">
        <w:rPr>
          <w:rFonts w:eastAsia="Times New Roman"/>
          <w:bCs/>
          <w:szCs w:val="24"/>
        </w:rPr>
        <w:t xml:space="preserve">υτό </w:t>
      </w:r>
      <w:r>
        <w:rPr>
          <w:rFonts w:eastAsia="Times New Roman"/>
          <w:bCs/>
          <w:szCs w:val="24"/>
        </w:rPr>
        <w:t>π</w:t>
      </w:r>
      <w:r w:rsidRPr="00FD2F97">
        <w:rPr>
          <w:rFonts w:eastAsia="Times New Roman"/>
          <w:bCs/>
          <w:szCs w:val="24"/>
        </w:rPr>
        <w:t>ο</w:t>
      </w:r>
      <w:r>
        <w:rPr>
          <w:rFonts w:eastAsia="Times New Roman"/>
          <w:bCs/>
          <w:szCs w:val="24"/>
        </w:rPr>
        <w:t>υ</w:t>
      </w:r>
      <w:r w:rsidRPr="00FD2F97">
        <w:rPr>
          <w:rFonts w:eastAsia="Times New Roman"/>
          <w:bCs/>
          <w:szCs w:val="24"/>
        </w:rPr>
        <w:t xml:space="preserve"> αρνήθηκαν </w:t>
      </w:r>
      <w:r>
        <w:rPr>
          <w:rFonts w:eastAsia="Times New Roman"/>
          <w:bCs/>
          <w:szCs w:val="24"/>
        </w:rPr>
        <w:t>όλοι τ</w:t>
      </w:r>
      <w:r w:rsidRPr="00FD2F97">
        <w:rPr>
          <w:rFonts w:eastAsia="Times New Roman"/>
          <w:bCs/>
          <w:szCs w:val="24"/>
        </w:rPr>
        <w:t>όσα χρόνια</w:t>
      </w:r>
      <w:r>
        <w:rPr>
          <w:rFonts w:eastAsia="Times New Roman"/>
          <w:bCs/>
          <w:szCs w:val="24"/>
        </w:rPr>
        <w:t>, όλοι οι Π</w:t>
      </w:r>
      <w:r w:rsidRPr="00FD2F97">
        <w:rPr>
          <w:rFonts w:eastAsia="Times New Roman"/>
          <w:bCs/>
          <w:szCs w:val="24"/>
        </w:rPr>
        <w:t xml:space="preserve">ρωθυπουργοί της χώρας έρχεται να </w:t>
      </w:r>
      <w:r>
        <w:rPr>
          <w:rFonts w:eastAsia="Times New Roman"/>
          <w:bCs/>
          <w:szCs w:val="24"/>
        </w:rPr>
        <w:t xml:space="preserve">το λύσει. Πώς το λύνει; Το λύνει </w:t>
      </w:r>
      <w:r w:rsidRPr="00FD2F97">
        <w:rPr>
          <w:rFonts w:eastAsia="Times New Roman"/>
          <w:bCs/>
          <w:szCs w:val="24"/>
        </w:rPr>
        <w:t>ξεπερνώντας</w:t>
      </w:r>
      <w:r>
        <w:rPr>
          <w:rFonts w:eastAsia="Times New Roman"/>
          <w:bCs/>
          <w:szCs w:val="24"/>
        </w:rPr>
        <w:t>,</w:t>
      </w:r>
      <w:r w:rsidRPr="00FD2F97">
        <w:rPr>
          <w:rFonts w:eastAsia="Times New Roman"/>
          <w:bCs/>
          <w:szCs w:val="24"/>
        </w:rPr>
        <w:t xml:space="preserve"> καταπατώντας</w:t>
      </w:r>
      <w:r>
        <w:rPr>
          <w:rFonts w:eastAsia="Times New Roman"/>
          <w:bCs/>
          <w:szCs w:val="24"/>
        </w:rPr>
        <w:t>,</w:t>
      </w:r>
      <w:r w:rsidRPr="00FD2F97">
        <w:rPr>
          <w:rFonts w:eastAsia="Times New Roman"/>
          <w:bCs/>
          <w:szCs w:val="24"/>
        </w:rPr>
        <w:t xml:space="preserve"> παραβιάζοντας δεδομένα που κάνουν αυτή</w:t>
      </w:r>
      <w:r>
        <w:rPr>
          <w:rFonts w:eastAsia="Times New Roman"/>
          <w:bCs/>
          <w:szCs w:val="24"/>
        </w:rPr>
        <w:t xml:space="preserve"> τη σ</w:t>
      </w:r>
      <w:r w:rsidRPr="00FD2F97">
        <w:rPr>
          <w:rFonts w:eastAsia="Times New Roman"/>
          <w:bCs/>
          <w:szCs w:val="24"/>
        </w:rPr>
        <w:t xml:space="preserve">υμφωνία </w:t>
      </w:r>
      <w:r>
        <w:rPr>
          <w:rFonts w:eastAsia="Times New Roman"/>
          <w:bCs/>
          <w:szCs w:val="24"/>
        </w:rPr>
        <w:t xml:space="preserve">βλαπτικότατη </w:t>
      </w:r>
      <w:r w:rsidRPr="00FD2F97">
        <w:rPr>
          <w:rFonts w:eastAsia="Times New Roman"/>
          <w:bCs/>
          <w:szCs w:val="24"/>
        </w:rPr>
        <w:t xml:space="preserve">για τη χώρα </w:t>
      </w:r>
      <w:r>
        <w:rPr>
          <w:rFonts w:eastAsia="Times New Roman"/>
          <w:bCs/>
          <w:szCs w:val="24"/>
        </w:rPr>
        <w:t>μας.</w:t>
      </w:r>
    </w:p>
    <w:p w14:paraId="06453286" w14:textId="77777777" w:rsidR="00C04CE1" w:rsidRDefault="00722F08">
      <w:pPr>
        <w:spacing w:line="600" w:lineRule="auto"/>
        <w:ind w:firstLine="720"/>
        <w:jc w:val="both"/>
        <w:rPr>
          <w:rFonts w:eastAsia="Times New Roman"/>
          <w:bCs/>
          <w:szCs w:val="24"/>
        </w:rPr>
      </w:pPr>
      <w:r>
        <w:rPr>
          <w:rFonts w:eastAsia="Times New Roman"/>
          <w:bCs/>
          <w:szCs w:val="24"/>
        </w:rPr>
        <w:t xml:space="preserve">Πρώτον είναι μια λύση, η οποία είναι </w:t>
      </w:r>
      <w:r w:rsidRPr="00FD2F97">
        <w:rPr>
          <w:rFonts w:eastAsia="Times New Roman"/>
          <w:bCs/>
          <w:szCs w:val="24"/>
        </w:rPr>
        <w:t xml:space="preserve">κόντρα στη </w:t>
      </w:r>
      <w:r>
        <w:rPr>
          <w:rFonts w:eastAsia="Times New Roman"/>
          <w:bCs/>
          <w:szCs w:val="24"/>
        </w:rPr>
        <w:t xml:space="preserve">βούληση </w:t>
      </w:r>
      <w:r w:rsidRPr="00FD2F97">
        <w:rPr>
          <w:rFonts w:eastAsia="Times New Roman"/>
          <w:bCs/>
          <w:szCs w:val="24"/>
        </w:rPr>
        <w:t>του ελληνικού λαού</w:t>
      </w:r>
      <w:r>
        <w:rPr>
          <w:rFonts w:eastAsia="Times New Roman"/>
          <w:bCs/>
          <w:szCs w:val="24"/>
        </w:rPr>
        <w:t>,</w:t>
      </w:r>
      <w:r w:rsidRPr="00FD2F97">
        <w:rPr>
          <w:rFonts w:eastAsia="Times New Roman"/>
          <w:bCs/>
          <w:szCs w:val="24"/>
        </w:rPr>
        <w:t xml:space="preserve"> </w:t>
      </w:r>
      <w:r>
        <w:rPr>
          <w:rFonts w:eastAsia="Times New Roman"/>
          <w:bCs/>
          <w:szCs w:val="24"/>
        </w:rPr>
        <w:t xml:space="preserve">όπως έχει εκφραστεί με κάθε τρόπο. </w:t>
      </w:r>
    </w:p>
    <w:p w14:paraId="06453287"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Μ</w:t>
      </w:r>
      <w:r w:rsidRPr="00FD2F97">
        <w:rPr>
          <w:rFonts w:eastAsia="Times New Roman"/>
          <w:bCs/>
          <w:szCs w:val="24"/>
        </w:rPr>
        <w:t xml:space="preserve">ε ποιο </w:t>
      </w:r>
      <w:r>
        <w:rPr>
          <w:rFonts w:eastAsia="Times New Roman"/>
          <w:bCs/>
          <w:szCs w:val="24"/>
        </w:rPr>
        <w:t>βά</w:t>
      </w:r>
      <w:r w:rsidRPr="00FD2F97">
        <w:rPr>
          <w:rFonts w:eastAsia="Times New Roman"/>
          <w:bCs/>
          <w:szCs w:val="24"/>
        </w:rPr>
        <w:t>ρος</w:t>
      </w:r>
      <w:r>
        <w:rPr>
          <w:rFonts w:eastAsia="Times New Roman"/>
          <w:bCs/>
          <w:szCs w:val="24"/>
        </w:rPr>
        <w:t xml:space="preserve">, κυρίες και κύριοι συνάδελφοι, κόμματα που μετά από λίγους μήνες μπορεί να μην είναι </w:t>
      </w:r>
      <w:r w:rsidRPr="00FD2F97">
        <w:rPr>
          <w:rFonts w:eastAsia="Times New Roman"/>
          <w:bCs/>
          <w:szCs w:val="24"/>
        </w:rPr>
        <w:t xml:space="preserve">μέσα στη Βουλή </w:t>
      </w:r>
      <w:r>
        <w:rPr>
          <w:rFonts w:eastAsia="Times New Roman"/>
          <w:bCs/>
          <w:szCs w:val="24"/>
        </w:rPr>
        <w:t xml:space="preserve">με την ψήφο του ελληνικού λαού, Βουλευτές που μετά από μερικές εβδομάδες μπορεί να μην έχουν τη βουλευτική ιδιότητα, θα έλθουν να δεσμεύσουν τις επόμενες γενιές; Ρώτησαν τους ψηφοφόρους τους; Ρώτησαν τον ελληνικό λαό γι’ αυτό; Ήταν ένα από τα </w:t>
      </w:r>
      <w:proofErr w:type="spellStart"/>
      <w:r>
        <w:rPr>
          <w:rFonts w:eastAsia="Times New Roman"/>
          <w:bCs/>
          <w:szCs w:val="24"/>
        </w:rPr>
        <w:t>διακυβεύματα</w:t>
      </w:r>
      <w:proofErr w:type="spellEnd"/>
      <w:r>
        <w:rPr>
          <w:rFonts w:eastAsia="Times New Roman"/>
          <w:bCs/>
          <w:szCs w:val="24"/>
        </w:rPr>
        <w:t xml:space="preserve">, ένα από τα ερωτήματα της πολιτικής επιλογής του ελληνικού λαού στις προηγούμενες εκλογές το θέμα των Πρεσπών; Δεν βλέπουν τις αντιδράσεις; Δεν βλέπουν τον κόσμο, ο οποίος δεν μπορεί να αποδεχθεί μια λύση, η οποία είναι κόντρα στο φρόνημά του, στο συμφέρον του και στην ιστορία; </w:t>
      </w:r>
    </w:p>
    <w:p w14:paraId="06453288" w14:textId="77777777" w:rsidR="00C04CE1" w:rsidRDefault="00722F08">
      <w:pPr>
        <w:spacing w:line="600" w:lineRule="auto"/>
        <w:ind w:firstLine="720"/>
        <w:jc w:val="both"/>
        <w:rPr>
          <w:rFonts w:eastAsia="Times New Roman"/>
          <w:bCs/>
          <w:szCs w:val="24"/>
        </w:rPr>
      </w:pPr>
      <w:r>
        <w:rPr>
          <w:rFonts w:eastAsia="Times New Roman"/>
          <w:bCs/>
          <w:szCs w:val="24"/>
        </w:rPr>
        <w:t xml:space="preserve">Ποιος τους δίνει την πολιτική νομιμοποίηση για να το κάνουν αυτό; Πόσοι άνθρωποι οι οποίοι συναλλάσουν υπουργικούς θώκους, θα έλθουν αύριο να στηρίξουν μια τέτοια επιλογή, μια επιλογή η οποία δεν είναι απλά </w:t>
      </w:r>
      <w:r w:rsidRPr="00FD2F97">
        <w:rPr>
          <w:rFonts w:eastAsia="Times New Roman"/>
          <w:bCs/>
          <w:szCs w:val="24"/>
        </w:rPr>
        <w:t xml:space="preserve">κόντρα στο </w:t>
      </w:r>
      <w:r>
        <w:rPr>
          <w:rFonts w:eastAsia="Times New Roman"/>
          <w:bCs/>
          <w:szCs w:val="24"/>
        </w:rPr>
        <w:t xml:space="preserve">φρόνημα του ελληνικού λαού, αλλά </w:t>
      </w:r>
      <w:r w:rsidRPr="00FD2F97">
        <w:rPr>
          <w:rFonts w:eastAsia="Times New Roman"/>
          <w:bCs/>
          <w:szCs w:val="24"/>
        </w:rPr>
        <w:t>είναι και</w:t>
      </w:r>
      <w:r>
        <w:rPr>
          <w:rFonts w:eastAsia="Times New Roman"/>
          <w:bCs/>
          <w:szCs w:val="24"/>
        </w:rPr>
        <w:t>, β</w:t>
      </w:r>
      <w:r w:rsidRPr="00FD2F97">
        <w:rPr>
          <w:rFonts w:eastAsia="Times New Roman"/>
          <w:bCs/>
          <w:szCs w:val="24"/>
        </w:rPr>
        <w:t>εβαίως</w:t>
      </w:r>
      <w:r>
        <w:rPr>
          <w:rFonts w:eastAsia="Times New Roman"/>
          <w:bCs/>
          <w:szCs w:val="24"/>
        </w:rPr>
        <w:t>, κόντρα στα συμφέροντά του;</w:t>
      </w:r>
    </w:p>
    <w:p w14:paraId="06453289"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«Δ</w:t>
      </w:r>
      <w:r w:rsidRPr="00FD2F97">
        <w:rPr>
          <w:rFonts w:eastAsia="Times New Roman"/>
          <w:bCs/>
          <w:szCs w:val="24"/>
        </w:rPr>
        <w:t>εν λύνουμε κανένα ζήτημα</w:t>
      </w:r>
      <w:r>
        <w:rPr>
          <w:rFonts w:eastAsia="Times New Roman"/>
          <w:bCs/>
          <w:szCs w:val="24"/>
        </w:rPr>
        <w:t xml:space="preserve">, τα </w:t>
      </w:r>
      <w:r w:rsidRPr="00FD2F97">
        <w:rPr>
          <w:rFonts w:eastAsia="Times New Roman"/>
          <w:bCs/>
          <w:szCs w:val="24"/>
        </w:rPr>
        <w:t>ανοίγουμε όλα</w:t>
      </w:r>
      <w:r>
        <w:rPr>
          <w:rFonts w:eastAsia="Times New Roman"/>
          <w:bCs/>
          <w:szCs w:val="24"/>
        </w:rPr>
        <w:t xml:space="preserve">», </w:t>
      </w:r>
      <w:r w:rsidRPr="00FD2F97">
        <w:rPr>
          <w:rFonts w:eastAsia="Times New Roman"/>
          <w:bCs/>
          <w:szCs w:val="24"/>
        </w:rPr>
        <w:t>λένε μερικοί</w:t>
      </w:r>
      <w:r>
        <w:rPr>
          <w:rFonts w:eastAsia="Times New Roman"/>
          <w:bCs/>
          <w:szCs w:val="24"/>
        </w:rPr>
        <w:t>. «Μα μέχρι τώρα κάποιοι τους έλεγαν Μακεδόνες. Τώρα δεν θα τους λένε πια Μακεδόνες, θα τους λένε πολίτες της Βόρειας Μακεδονίας». Λένε</w:t>
      </w:r>
      <w:r w:rsidRPr="009E11DE">
        <w:rPr>
          <w:rFonts w:eastAsia="Times New Roman"/>
          <w:bCs/>
          <w:szCs w:val="24"/>
        </w:rPr>
        <w:t xml:space="preserve">: </w:t>
      </w:r>
      <w:r>
        <w:rPr>
          <w:rFonts w:eastAsia="Times New Roman"/>
          <w:bCs/>
          <w:szCs w:val="24"/>
        </w:rPr>
        <w:t>«Δεν είναι καλύτερο από το προηγούμενο;»</w:t>
      </w:r>
    </w:p>
    <w:p w14:paraId="0645328A" w14:textId="77777777" w:rsidR="00C04CE1" w:rsidRDefault="00722F08">
      <w:pPr>
        <w:spacing w:line="600" w:lineRule="auto"/>
        <w:ind w:firstLine="720"/>
        <w:jc w:val="both"/>
        <w:rPr>
          <w:rFonts w:eastAsia="Times New Roman"/>
          <w:bCs/>
          <w:szCs w:val="24"/>
        </w:rPr>
      </w:pPr>
      <w:r>
        <w:rPr>
          <w:rFonts w:eastAsia="Times New Roman"/>
          <w:bCs/>
          <w:szCs w:val="24"/>
        </w:rPr>
        <w:t>Όχι δεν είναι καλύτερο και ξέρετε γιατί δεν είναι καλύτερο; Γιατί αυτή η δεύτερη λύση έχει και την υπογραφή μας, έχει τη συναίνεσή μας, έχει την έγκρισή μας.</w:t>
      </w:r>
    </w:p>
    <w:p w14:paraId="0645328B" w14:textId="77777777" w:rsidR="00C04CE1" w:rsidRDefault="00722F08">
      <w:pPr>
        <w:spacing w:line="600" w:lineRule="auto"/>
        <w:ind w:firstLine="720"/>
        <w:jc w:val="both"/>
        <w:rPr>
          <w:rFonts w:eastAsia="Times New Roman"/>
          <w:szCs w:val="24"/>
        </w:rPr>
      </w:pPr>
      <w:r>
        <w:rPr>
          <w:rFonts w:eastAsia="Times New Roman"/>
          <w:szCs w:val="24"/>
        </w:rPr>
        <w:t xml:space="preserve">Μέχρι τώρα ακόμα και αυτοί που </w:t>
      </w:r>
      <w:r w:rsidRPr="000907D3">
        <w:rPr>
          <w:rFonts w:eastAsia="Times New Roman"/>
          <w:szCs w:val="24"/>
        </w:rPr>
        <w:t xml:space="preserve">τους αποκαλούσαν </w:t>
      </w:r>
      <w:r>
        <w:rPr>
          <w:rFonts w:eastAsia="Times New Roman"/>
          <w:szCs w:val="24"/>
        </w:rPr>
        <w:t>«</w:t>
      </w:r>
      <w:r w:rsidRPr="000907D3">
        <w:rPr>
          <w:rFonts w:eastAsia="Times New Roman"/>
          <w:szCs w:val="24"/>
        </w:rPr>
        <w:t>Μακεδόνες</w:t>
      </w:r>
      <w:r>
        <w:rPr>
          <w:rFonts w:eastAsia="Times New Roman"/>
          <w:szCs w:val="24"/>
        </w:rPr>
        <w:t>»,</w:t>
      </w:r>
      <w:r w:rsidRPr="000907D3">
        <w:rPr>
          <w:rFonts w:eastAsia="Times New Roman"/>
          <w:szCs w:val="24"/>
        </w:rPr>
        <w:t xml:space="preserve"> </w:t>
      </w:r>
      <w:r>
        <w:rPr>
          <w:rFonts w:eastAsia="Times New Roman"/>
          <w:szCs w:val="24"/>
        </w:rPr>
        <w:t xml:space="preserve">έδειχναν προς </w:t>
      </w:r>
      <w:r w:rsidRPr="000907D3">
        <w:rPr>
          <w:rFonts w:eastAsia="Times New Roman"/>
          <w:szCs w:val="24"/>
        </w:rPr>
        <w:t>την Ελλάδα ως τη λύση για το πρόβλημα</w:t>
      </w:r>
      <w:r>
        <w:rPr>
          <w:rFonts w:eastAsia="Times New Roman"/>
          <w:szCs w:val="24"/>
        </w:rPr>
        <w:t>. Η Ελλάδα, λ</w:t>
      </w:r>
      <w:r w:rsidRPr="000907D3">
        <w:rPr>
          <w:rFonts w:eastAsia="Times New Roman"/>
          <w:szCs w:val="24"/>
        </w:rPr>
        <w:t>οιπόν</w:t>
      </w:r>
      <w:r>
        <w:rPr>
          <w:rFonts w:eastAsia="Times New Roman"/>
          <w:szCs w:val="24"/>
        </w:rPr>
        <w:t>,</w:t>
      </w:r>
      <w:r w:rsidRPr="000907D3">
        <w:rPr>
          <w:rFonts w:eastAsia="Times New Roman"/>
          <w:szCs w:val="24"/>
        </w:rPr>
        <w:t xml:space="preserve"> που ήταν η λύση</w:t>
      </w:r>
      <w:r>
        <w:rPr>
          <w:rFonts w:eastAsia="Times New Roman"/>
          <w:szCs w:val="24"/>
        </w:rPr>
        <w:t>,</w:t>
      </w:r>
      <w:r w:rsidRPr="000907D3">
        <w:rPr>
          <w:rFonts w:eastAsia="Times New Roman"/>
          <w:szCs w:val="24"/>
        </w:rPr>
        <w:t xml:space="preserve"> που είχε το κλειδί</w:t>
      </w:r>
      <w:r>
        <w:rPr>
          <w:rFonts w:eastAsia="Times New Roman"/>
          <w:szCs w:val="24"/>
        </w:rPr>
        <w:t>,</w:t>
      </w:r>
      <w:r w:rsidRPr="000907D3">
        <w:rPr>
          <w:rFonts w:eastAsia="Times New Roman"/>
          <w:szCs w:val="24"/>
        </w:rPr>
        <w:t xml:space="preserve"> αυτό το κλειδί το παρέδωσε</w:t>
      </w:r>
      <w:r>
        <w:rPr>
          <w:rFonts w:eastAsia="Times New Roman"/>
          <w:szCs w:val="24"/>
        </w:rPr>
        <w:t>,</w:t>
      </w:r>
      <w:r w:rsidRPr="000907D3">
        <w:rPr>
          <w:rFonts w:eastAsia="Times New Roman"/>
          <w:szCs w:val="24"/>
        </w:rPr>
        <w:t xml:space="preserve"> το παραδίδει</w:t>
      </w:r>
      <w:r>
        <w:rPr>
          <w:rFonts w:eastAsia="Times New Roman"/>
          <w:szCs w:val="24"/>
        </w:rPr>
        <w:t>. Όταν μ</w:t>
      </w:r>
      <w:r w:rsidRPr="000907D3">
        <w:rPr>
          <w:rFonts w:eastAsia="Times New Roman"/>
          <w:szCs w:val="24"/>
        </w:rPr>
        <w:t xml:space="preserve">ετά από λίγο καιρό </w:t>
      </w:r>
      <w:r>
        <w:rPr>
          <w:rFonts w:eastAsia="Times New Roman"/>
          <w:szCs w:val="24"/>
        </w:rPr>
        <w:t>αυτή</w:t>
      </w:r>
      <w:r w:rsidRPr="000907D3">
        <w:rPr>
          <w:rFonts w:eastAsia="Times New Roman"/>
          <w:szCs w:val="24"/>
        </w:rPr>
        <w:t xml:space="preserve"> η </w:t>
      </w:r>
      <w:r>
        <w:rPr>
          <w:rFonts w:eastAsia="Times New Roman"/>
          <w:szCs w:val="24"/>
        </w:rPr>
        <w:t>σ</w:t>
      </w:r>
      <w:r w:rsidRPr="000907D3">
        <w:rPr>
          <w:rFonts w:eastAsia="Times New Roman"/>
          <w:szCs w:val="24"/>
        </w:rPr>
        <w:t>υμφωνία επικυρωθεί</w:t>
      </w:r>
      <w:r>
        <w:rPr>
          <w:rFonts w:eastAsia="Times New Roman"/>
          <w:szCs w:val="24"/>
        </w:rPr>
        <w:t xml:space="preserve"> -</w:t>
      </w:r>
      <w:r w:rsidRPr="000907D3">
        <w:rPr>
          <w:rFonts w:eastAsia="Times New Roman"/>
          <w:szCs w:val="24"/>
        </w:rPr>
        <w:t>αν επικυρωθεί</w:t>
      </w:r>
      <w:r>
        <w:rPr>
          <w:rFonts w:eastAsia="Times New Roman"/>
          <w:szCs w:val="24"/>
        </w:rPr>
        <w:t xml:space="preserve">, </w:t>
      </w:r>
      <w:r w:rsidRPr="000907D3">
        <w:rPr>
          <w:rFonts w:eastAsia="Times New Roman"/>
          <w:szCs w:val="24"/>
        </w:rPr>
        <w:t xml:space="preserve">που </w:t>
      </w:r>
      <w:r>
        <w:rPr>
          <w:rFonts w:eastAsia="Times New Roman"/>
          <w:szCs w:val="24"/>
        </w:rPr>
        <w:t>μακάρι</w:t>
      </w:r>
      <w:r w:rsidRPr="000907D3">
        <w:rPr>
          <w:rFonts w:eastAsia="Times New Roman"/>
          <w:szCs w:val="24"/>
        </w:rPr>
        <w:t xml:space="preserve"> τελικά</w:t>
      </w:r>
      <w:r>
        <w:rPr>
          <w:rFonts w:eastAsia="Times New Roman"/>
          <w:szCs w:val="24"/>
        </w:rPr>
        <w:t xml:space="preserve"> την</w:t>
      </w:r>
      <w:r w:rsidRPr="000907D3">
        <w:rPr>
          <w:rFonts w:eastAsia="Times New Roman"/>
          <w:szCs w:val="24"/>
        </w:rPr>
        <w:t xml:space="preserve"> τελευταία στιγμή </w:t>
      </w:r>
      <w:r>
        <w:rPr>
          <w:rFonts w:eastAsia="Times New Roman"/>
          <w:szCs w:val="24"/>
        </w:rPr>
        <w:t>έστω κάποιοι να αισθανθούν</w:t>
      </w:r>
      <w:r w:rsidRPr="000907D3">
        <w:rPr>
          <w:rFonts w:eastAsia="Times New Roman"/>
          <w:szCs w:val="24"/>
        </w:rPr>
        <w:t xml:space="preserve"> το βάρος</w:t>
      </w:r>
      <w:r>
        <w:rPr>
          <w:rFonts w:eastAsia="Times New Roman"/>
          <w:szCs w:val="24"/>
        </w:rPr>
        <w:t xml:space="preserve"> της</w:t>
      </w:r>
      <w:r w:rsidRPr="000907D3">
        <w:rPr>
          <w:rFonts w:eastAsia="Times New Roman"/>
          <w:szCs w:val="24"/>
        </w:rPr>
        <w:t xml:space="preserve"> ευθύνης και να μην </w:t>
      </w:r>
      <w:r>
        <w:rPr>
          <w:rFonts w:eastAsia="Times New Roman"/>
          <w:szCs w:val="24"/>
        </w:rPr>
        <w:t xml:space="preserve">την </w:t>
      </w:r>
      <w:r w:rsidRPr="000907D3">
        <w:rPr>
          <w:rFonts w:eastAsia="Times New Roman"/>
          <w:szCs w:val="24"/>
        </w:rPr>
        <w:t>επικυρώσουν</w:t>
      </w:r>
      <w:r>
        <w:rPr>
          <w:rFonts w:eastAsia="Times New Roman"/>
          <w:szCs w:val="24"/>
        </w:rPr>
        <w:t>-</w:t>
      </w:r>
      <w:r w:rsidRPr="000907D3">
        <w:rPr>
          <w:rFonts w:eastAsia="Times New Roman"/>
          <w:szCs w:val="24"/>
        </w:rPr>
        <w:t xml:space="preserve"> θα έχει την ευκαιρία ο καθένας να έρχεται στη χώρα </w:t>
      </w:r>
      <w:r>
        <w:rPr>
          <w:rFonts w:eastAsia="Times New Roman"/>
          <w:szCs w:val="24"/>
        </w:rPr>
        <w:t>μας,</w:t>
      </w:r>
      <w:r w:rsidRPr="000907D3">
        <w:rPr>
          <w:rFonts w:eastAsia="Times New Roman"/>
          <w:szCs w:val="24"/>
        </w:rPr>
        <w:t xml:space="preserve"> να δημιουργεί μία στέγη προστασίας της </w:t>
      </w:r>
      <w:r>
        <w:rPr>
          <w:rFonts w:eastAsia="Times New Roman"/>
          <w:szCs w:val="24"/>
        </w:rPr>
        <w:t>«</w:t>
      </w:r>
      <w:r w:rsidRPr="000907D3">
        <w:rPr>
          <w:rFonts w:eastAsia="Times New Roman"/>
          <w:szCs w:val="24"/>
        </w:rPr>
        <w:t>μακεδονικής γλώσσας</w:t>
      </w:r>
      <w:r>
        <w:rPr>
          <w:rFonts w:eastAsia="Times New Roman"/>
          <w:szCs w:val="24"/>
        </w:rPr>
        <w:t>,</w:t>
      </w:r>
      <w:r w:rsidRPr="000907D3">
        <w:rPr>
          <w:rFonts w:eastAsia="Times New Roman"/>
          <w:szCs w:val="24"/>
        </w:rPr>
        <w:t xml:space="preserve"> ένα</w:t>
      </w:r>
      <w:r>
        <w:rPr>
          <w:rFonts w:eastAsia="Times New Roman"/>
          <w:szCs w:val="24"/>
        </w:rPr>
        <w:t>ν</w:t>
      </w:r>
      <w:r w:rsidRPr="000907D3">
        <w:rPr>
          <w:rFonts w:eastAsia="Times New Roman"/>
          <w:szCs w:val="24"/>
        </w:rPr>
        <w:t xml:space="preserve"> σύλλογο</w:t>
      </w:r>
      <w:r>
        <w:rPr>
          <w:rFonts w:eastAsia="Times New Roman"/>
          <w:szCs w:val="24"/>
        </w:rPr>
        <w:t>,</w:t>
      </w:r>
      <w:r w:rsidRPr="000907D3">
        <w:rPr>
          <w:rFonts w:eastAsia="Times New Roman"/>
          <w:szCs w:val="24"/>
        </w:rPr>
        <w:t xml:space="preserve"> ένα φροντιστήριο και την επίσημη </w:t>
      </w:r>
      <w:r>
        <w:rPr>
          <w:rFonts w:eastAsia="Times New Roman"/>
          <w:szCs w:val="24"/>
        </w:rPr>
        <w:t>«</w:t>
      </w:r>
      <w:r w:rsidRPr="000907D3">
        <w:rPr>
          <w:rFonts w:eastAsia="Times New Roman"/>
          <w:szCs w:val="24"/>
        </w:rPr>
        <w:t>μακεδονική</w:t>
      </w:r>
      <w:r>
        <w:rPr>
          <w:rFonts w:eastAsia="Times New Roman"/>
          <w:szCs w:val="24"/>
        </w:rPr>
        <w:t>»</w:t>
      </w:r>
      <w:r w:rsidRPr="000907D3">
        <w:rPr>
          <w:rFonts w:eastAsia="Times New Roman"/>
          <w:szCs w:val="24"/>
        </w:rPr>
        <w:t xml:space="preserve"> γλώσσα όπως θα </w:t>
      </w:r>
      <w:r w:rsidRPr="000907D3">
        <w:rPr>
          <w:rFonts w:eastAsia="Times New Roman"/>
          <w:szCs w:val="24"/>
        </w:rPr>
        <w:lastRenderedPageBreak/>
        <w:t>την έχου</w:t>
      </w:r>
      <w:r>
        <w:rPr>
          <w:rFonts w:eastAsia="Times New Roman"/>
          <w:szCs w:val="24"/>
        </w:rPr>
        <w:t>με</w:t>
      </w:r>
      <w:r w:rsidRPr="000907D3">
        <w:rPr>
          <w:rFonts w:eastAsia="Times New Roman"/>
          <w:szCs w:val="24"/>
        </w:rPr>
        <w:t xml:space="preserve"> συνυπογράψει</w:t>
      </w:r>
      <w:r>
        <w:rPr>
          <w:rFonts w:eastAsia="Times New Roman"/>
          <w:szCs w:val="24"/>
        </w:rPr>
        <w:t>,</w:t>
      </w:r>
      <w:r w:rsidRPr="000907D3">
        <w:rPr>
          <w:rFonts w:eastAsia="Times New Roman"/>
          <w:szCs w:val="24"/>
        </w:rPr>
        <w:t xml:space="preserve"> όπως θα την έχου</w:t>
      </w:r>
      <w:r>
        <w:rPr>
          <w:rFonts w:eastAsia="Times New Roman"/>
          <w:szCs w:val="24"/>
        </w:rPr>
        <w:t>με</w:t>
      </w:r>
      <w:r w:rsidRPr="000907D3">
        <w:rPr>
          <w:rFonts w:eastAsia="Times New Roman"/>
          <w:szCs w:val="24"/>
        </w:rPr>
        <w:t xml:space="preserve"> επικυρώσει</w:t>
      </w:r>
      <w:r>
        <w:rPr>
          <w:rFonts w:eastAsia="Times New Roman"/>
          <w:szCs w:val="24"/>
        </w:rPr>
        <w:t xml:space="preserve">, όπως θα την έχουμε δεχτεί εμείς, </w:t>
      </w:r>
      <w:r w:rsidRPr="000907D3">
        <w:rPr>
          <w:rFonts w:eastAsia="Times New Roman"/>
          <w:szCs w:val="24"/>
        </w:rPr>
        <w:t xml:space="preserve">θα θέλει να τη </w:t>
      </w:r>
      <w:r>
        <w:rPr>
          <w:rFonts w:eastAsia="Times New Roman"/>
          <w:szCs w:val="24"/>
        </w:rPr>
        <w:t>διαδώσει σ</w:t>
      </w:r>
      <w:r w:rsidRPr="000907D3">
        <w:rPr>
          <w:rFonts w:eastAsia="Times New Roman"/>
          <w:szCs w:val="24"/>
        </w:rPr>
        <w:t>τη χώρα</w:t>
      </w:r>
      <w:r>
        <w:rPr>
          <w:rFonts w:eastAsia="Times New Roman"/>
          <w:szCs w:val="24"/>
        </w:rPr>
        <w:t>. Ε</w:t>
      </w:r>
      <w:r w:rsidRPr="000907D3">
        <w:rPr>
          <w:rFonts w:eastAsia="Times New Roman"/>
          <w:szCs w:val="24"/>
        </w:rPr>
        <w:t>λάτε να μου πείτε π</w:t>
      </w:r>
      <w:r>
        <w:rPr>
          <w:rFonts w:eastAsia="Times New Roman"/>
          <w:szCs w:val="24"/>
        </w:rPr>
        <w:t>ώ</w:t>
      </w:r>
      <w:r w:rsidRPr="000907D3">
        <w:rPr>
          <w:rFonts w:eastAsia="Times New Roman"/>
          <w:szCs w:val="24"/>
        </w:rPr>
        <w:t>ς αυτό το πράγμα εσείς θα το ακυρώσετε</w:t>
      </w:r>
      <w:r>
        <w:rPr>
          <w:rFonts w:eastAsia="Times New Roman"/>
          <w:szCs w:val="24"/>
        </w:rPr>
        <w:t>.</w:t>
      </w:r>
    </w:p>
    <w:p w14:paraId="0645328C" w14:textId="77777777" w:rsidR="00C04CE1" w:rsidRDefault="00722F08">
      <w:pPr>
        <w:spacing w:line="600" w:lineRule="auto"/>
        <w:ind w:firstLine="720"/>
        <w:jc w:val="both"/>
        <w:rPr>
          <w:rFonts w:eastAsia="Times New Roman"/>
          <w:szCs w:val="24"/>
        </w:rPr>
      </w:pPr>
      <w:r>
        <w:rPr>
          <w:rFonts w:eastAsia="Times New Roman"/>
          <w:szCs w:val="24"/>
        </w:rPr>
        <w:t>Ξ</w:t>
      </w:r>
      <w:r w:rsidRPr="000907D3">
        <w:rPr>
          <w:rFonts w:eastAsia="Times New Roman"/>
          <w:szCs w:val="24"/>
        </w:rPr>
        <w:t xml:space="preserve">έρετε ποιο είναι το βάρος </w:t>
      </w:r>
      <w:r>
        <w:rPr>
          <w:rFonts w:eastAsia="Times New Roman"/>
          <w:szCs w:val="24"/>
        </w:rPr>
        <w:t>της ευθύνης σε</w:t>
      </w:r>
      <w:r w:rsidRPr="000907D3">
        <w:rPr>
          <w:rFonts w:eastAsia="Times New Roman"/>
          <w:szCs w:val="24"/>
        </w:rPr>
        <w:t xml:space="preserve"> αυτή την ιστορία</w:t>
      </w:r>
      <w:r>
        <w:rPr>
          <w:rFonts w:eastAsia="Times New Roman"/>
          <w:szCs w:val="24"/>
        </w:rPr>
        <w:t>; Π</w:t>
      </w:r>
      <w:r w:rsidRPr="000907D3">
        <w:rPr>
          <w:rFonts w:eastAsia="Times New Roman"/>
          <w:szCs w:val="24"/>
        </w:rPr>
        <w:t>ολλές φορές η Βουλή</w:t>
      </w:r>
      <w:r>
        <w:rPr>
          <w:rFonts w:eastAsia="Times New Roman"/>
          <w:szCs w:val="24"/>
        </w:rPr>
        <w:t xml:space="preserve"> μπορεί να</w:t>
      </w:r>
      <w:r w:rsidRPr="000907D3">
        <w:rPr>
          <w:rFonts w:eastAsia="Times New Roman"/>
          <w:szCs w:val="24"/>
        </w:rPr>
        <w:t xml:space="preserve"> ψήφισε δύσκολα μέτρα</w:t>
      </w:r>
      <w:r>
        <w:rPr>
          <w:rFonts w:eastAsia="Times New Roman"/>
          <w:szCs w:val="24"/>
        </w:rPr>
        <w:t>, α</w:t>
      </w:r>
      <w:r w:rsidRPr="000907D3">
        <w:rPr>
          <w:rFonts w:eastAsia="Times New Roman"/>
          <w:szCs w:val="24"/>
        </w:rPr>
        <w:t>λλά πάντα υπήρχε η δυνατότητα της ακύρωσης</w:t>
      </w:r>
      <w:r>
        <w:rPr>
          <w:rFonts w:eastAsia="Times New Roman"/>
          <w:szCs w:val="24"/>
        </w:rPr>
        <w:t>,</w:t>
      </w:r>
      <w:r w:rsidRPr="000907D3">
        <w:rPr>
          <w:rFonts w:eastAsia="Times New Roman"/>
          <w:szCs w:val="24"/>
        </w:rPr>
        <w:t xml:space="preserve"> της ανάκλησ</w:t>
      </w:r>
      <w:r>
        <w:rPr>
          <w:rFonts w:eastAsia="Times New Roman"/>
          <w:szCs w:val="24"/>
        </w:rPr>
        <w:t>ή</w:t>
      </w:r>
      <w:r w:rsidRPr="000907D3">
        <w:rPr>
          <w:rFonts w:eastAsia="Times New Roman"/>
          <w:szCs w:val="24"/>
        </w:rPr>
        <w:t xml:space="preserve">ς </w:t>
      </w:r>
      <w:r>
        <w:rPr>
          <w:rFonts w:eastAsia="Times New Roman"/>
          <w:szCs w:val="24"/>
        </w:rPr>
        <w:t>τους είτε από την ίδια τη Βουλή είτε από μια επόμενη. Εδώ δεν θα υπάρχει η δυνατότητα ακύρωσης και ανάκλησης.</w:t>
      </w:r>
    </w:p>
    <w:p w14:paraId="0645328D" w14:textId="77777777" w:rsidR="00C04CE1" w:rsidRDefault="00722F0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r w:rsidRPr="009E5A92">
        <w:rPr>
          <w:rFonts w:eastAsia="Times New Roman"/>
          <w:szCs w:val="24"/>
        </w:rPr>
        <w:t xml:space="preserve"> </w:t>
      </w:r>
    </w:p>
    <w:p w14:paraId="0645328E" w14:textId="77777777" w:rsidR="00C04CE1" w:rsidRDefault="00722F08">
      <w:pPr>
        <w:spacing w:line="600" w:lineRule="auto"/>
        <w:ind w:firstLine="720"/>
        <w:jc w:val="both"/>
        <w:rPr>
          <w:rFonts w:eastAsia="Times New Roman"/>
          <w:szCs w:val="24"/>
        </w:rPr>
      </w:pPr>
      <w:r>
        <w:rPr>
          <w:rFonts w:eastAsia="Times New Roman"/>
          <w:szCs w:val="24"/>
        </w:rPr>
        <w:t>Τελειώνω σε μισό λεπτό, κύριε Πρόεδρε.</w:t>
      </w:r>
    </w:p>
    <w:p w14:paraId="0645328F" w14:textId="77777777" w:rsidR="00C04CE1" w:rsidRDefault="00722F08">
      <w:pPr>
        <w:spacing w:line="600" w:lineRule="auto"/>
        <w:ind w:firstLine="720"/>
        <w:jc w:val="both"/>
        <w:rPr>
          <w:rFonts w:eastAsia="Times New Roman"/>
          <w:szCs w:val="24"/>
        </w:rPr>
      </w:pPr>
      <w:r>
        <w:rPr>
          <w:rFonts w:eastAsia="Times New Roman"/>
          <w:szCs w:val="24"/>
        </w:rPr>
        <w:t xml:space="preserve">Όλες οι επόμενες γενιές, όλες τις επόμενες δεκαετίες θα ζούμε με τις συνέπειες από αυτόν τον αλυτρωτισμό στα βόρεια σύνορά μας, ο οποίος μπορεί να χρησιμοποιηθεί πολύ σοβαρά σε βάρος της χώρας μας, καθώς δεν πρέπει να απαξιώνουμε ότι σε αυτή τη μικρή χώρα που λένε μερικοί ότι δεν αποτελεί κίνδυνο, υπάρχουν δυνάμεις οι οποίες επηρεάζουν πράγματα και </w:t>
      </w:r>
      <w:r>
        <w:rPr>
          <w:rFonts w:eastAsia="Times New Roman"/>
          <w:szCs w:val="24"/>
        </w:rPr>
        <w:lastRenderedPageBreak/>
        <w:t>καταστάσεις, δυνάμεις οι οποίες δεν θέλουν το καλό της χώρας μας, και εμείς δεν διασφαλίσαμε τίποτα με αυτή τη συμφωνία, για να προφυλάξουμε τη χώρα από όλα αυτά</w:t>
      </w:r>
      <w:r w:rsidRPr="009E5A92">
        <w:rPr>
          <w:rFonts w:eastAsia="Times New Roman"/>
          <w:szCs w:val="24"/>
        </w:rPr>
        <w:t xml:space="preserve"> </w:t>
      </w:r>
      <w:r>
        <w:rPr>
          <w:rFonts w:eastAsia="Times New Roman"/>
          <w:szCs w:val="24"/>
        </w:rPr>
        <w:t>στο μέλλον.</w:t>
      </w:r>
    </w:p>
    <w:p w14:paraId="06453290" w14:textId="77777777" w:rsidR="00C04CE1" w:rsidRDefault="00722F08">
      <w:pPr>
        <w:spacing w:line="600" w:lineRule="auto"/>
        <w:ind w:firstLine="720"/>
        <w:jc w:val="both"/>
        <w:rPr>
          <w:rFonts w:eastAsia="Times New Roman"/>
          <w:szCs w:val="24"/>
        </w:rPr>
      </w:pPr>
      <w:r>
        <w:rPr>
          <w:rFonts w:eastAsia="Times New Roman"/>
          <w:szCs w:val="24"/>
        </w:rPr>
        <w:t>Οι δημοκράτες δεν φοβούνται την προσφυγή στον λαό. Αυτή είναι η αρχή της δημοκρατίας. Ο λαός πρέπει να αποφασίσει για ένα τόσο σοβαρό ζήτημα, το οποίο ξεπερνάει μια απλή κυβερνητική θητεία, το</w:t>
      </w:r>
      <w:r w:rsidRPr="000907D3">
        <w:rPr>
          <w:rFonts w:eastAsia="Times New Roman"/>
          <w:szCs w:val="24"/>
        </w:rPr>
        <w:t xml:space="preserve"> οποίο αφορά τα παιδιά </w:t>
      </w:r>
      <w:r>
        <w:rPr>
          <w:rFonts w:eastAsia="Times New Roman"/>
          <w:szCs w:val="24"/>
        </w:rPr>
        <w:t>μας,</w:t>
      </w:r>
      <w:r w:rsidRPr="000907D3">
        <w:rPr>
          <w:rFonts w:eastAsia="Times New Roman"/>
          <w:szCs w:val="24"/>
        </w:rPr>
        <w:t xml:space="preserve"> το οποίο αφορά τις επόμενες γενιές</w:t>
      </w:r>
      <w:r>
        <w:rPr>
          <w:rFonts w:eastAsia="Times New Roman"/>
          <w:szCs w:val="24"/>
        </w:rPr>
        <w:t>.</w:t>
      </w:r>
    </w:p>
    <w:p w14:paraId="06453291" w14:textId="77777777" w:rsidR="00C04CE1" w:rsidRDefault="00722F08">
      <w:pPr>
        <w:spacing w:line="600" w:lineRule="auto"/>
        <w:ind w:firstLine="720"/>
        <w:jc w:val="both"/>
        <w:rPr>
          <w:rFonts w:eastAsia="Times New Roman"/>
          <w:szCs w:val="24"/>
        </w:rPr>
      </w:pPr>
      <w:r w:rsidRPr="000907D3">
        <w:rPr>
          <w:rFonts w:eastAsia="Times New Roman"/>
          <w:szCs w:val="24"/>
        </w:rPr>
        <w:t xml:space="preserve">Ελπίζω στην </w:t>
      </w:r>
      <w:r>
        <w:rPr>
          <w:rFonts w:eastAsia="Times New Roman"/>
          <w:szCs w:val="24"/>
        </w:rPr>
        <w:t>αναμέτρηση</w:t>
      </w:r>
      <w:r w:rsidRPr="000907D3">
        <w:rPr>
          <w:rFonts w:eastAsia="Times New Roman"/>
          <w:szCs w:val="24"/>
        </w:rPr>
        <w:t xml:space="preserve"> του καθενός από εμάς με τη συνείδησή του και την </w:t>
      </w:r>
      <w:r>
        <w:rPr>
          <w:rFonts w:eastAsia="Times New Roman"/>
          <w:szCs w:val="24"/>
        </w:rPr>
        <w:t>ι</w:t>
      </w:r>
      <w:r w:rsidRPr="000907D3">
        <w:rPr>
          <w:rFonts w:eastAsia="Times New Roman"/>
          <w:szCs w:val="24"/>
        </w:rPr>
        <w:t xml:space="preserve">στορία </w:t>
      </w:r>
      <w:r>
        <w:rPr>
          <w:rFonts w:eastAsia="Times New Roman"/>
          <w:szCs w:val="24"/>
        </w:rPr>
        <w:t xml:space="preserve">για </w:t>
      </w:r>
      <w:r w:rsidRPr="000907D3">
        <w:rPr>
          <w:rFonts w:eastAsia="Times New Roman"/>
          <w:szCs w:val="24"/>
        </w:rPr>
        <w:t xml:space="preserve">να αντιληφθεί </w:t>
      </w:r>
      <w:r>
        <w:rPr>
          <w:rFonts w:eastAsia="Times New Roman"/>
          <w:szCs w:val="24"/>
        </w:rPr>
        <w:t>τ</w:t>
      </w:r>
      <w:r w:rsidRPr="000907D3">
        <w:rPr>
          <w:rFonts w:eastAsia="Times New Roman"/>
          <w:szCs w:val="24"/>
        </w:rPr>
        <w:t>ο βάρος αυτό</w:t>
      </w:r>
      <w:r>
        <w:rPr>
          <w:rFonts w:eastAsia="Times New Roman"/>
          <w:szCs w:val="24"/>
        </w:rPr>
        <w:t xml:space="preserve"> κα</w:t>
      </w:r>
      <w:r w:rsidRPr="000907D3">
        <w:rPr>
          <w:rFonts w:eastAsia="Times New Roman"/>
          <w:szCs w:val="24"/>
        </w:rPr>
        <w:t>ι ελπίζω τελικ</w:t>
      </w:r>
      <w:r>
        <w:rPr>
          <w:rFonts w:eastAsia="Times New Roman"/>
          <w:szCs w:val="24"/>
        </w:rPr>
        <w:t>ώς</w:t>
      </w:r>
      <w:r w:rsidRPr="000907D3">
        <w:rPr>
          <w:rFonts w:eastAsia="Times New Roman"/>
          <w:szCs w:val="24"/>
        </w:rPr>
        <w:t xml:space="preserve"> αυτή η συμφωνία</w:t>
      </w:r>
      <w:r>
        <w:rPr>
          <w:rFonts w:eastAsia="Times New Roman"/>
          <w:szCs w:val="24"/>
        </w:rPr>
        <w:t>,</w:t>
      </w:r>
      <w:r w:rsidRPr="000907D3">
        <w:rPr>
          <w:rFonts w:eastAsia="Times New Roman"/>
          <w:szCs w:val="24"/>
        </w:rPr>
        <w:t xml:space="preserve"> </w:t>
      </w:r>
      <w:r>
        <w:rPr>
          <w:rFonts w:eastAsia="Times New Roman"/>
          <w:szCs w:val="24"/>
        </w:rPr>
        <w:t>η τόσο</w:t>
      </w:r>
      <w:r w:rsidRPr="000907D3">
        <w:rPr>
          <w:rFonts w:eastAsia="Times New Roman"/>
          <w:szCs w:val="24"/>
        </w:rPr>
        <w:t xml:space="preserve"> καταστροφική για </w:t>
      </w:r>
      <w:r>
        <w:rPr>
          <w:rFonts w:eastAsia="Times New Roman"/>
          <w:szCs w:val="24"/>
        </w:rPr>
        <w:t xml:space="preserve">όλη </w:t>
      </w:r>
      <w:r w:rsidRPr="000907D3">
        <w:rPr>
          <w:rFonts w:eastAsia="Times New Roman"/>
          <w:szCs w:val="24"/>
        </w:rPr>
        <w:t xml:space="preserve">την </w:t>
      </w:r>
      <w:r>
        <w:rPr>
          <w:rFonts w:eastAsia="Times New Roman"/>
          <w:szCs w:val="24"/>
        </w:rPr>
        <w:t>Ελλάδα, να μην περάσει.</w:t>
      </w:r>
    </w:p>
    <w:p w14:paraId="06453292" w14:textId="77777777" w:rsidR="00C04CE1" w:rsidRDefault="00722F08">
      <w:pPr>
        <w:spacing w:line="600" w:lineRule="auto"/>
        <w:ind w:firstLine="720"/>
        <w:jc w:val="both"/>
        <w:rPr>
          <w:rFonts w:eastAsia="Times New Roman"/>
          <w:szCs w:val="24"/>
        </w:rPr>
      </w:pPr>
      <w:r>
        <w:rPr>
          <w:rFonts w:eastAsia="Times New Roman"/>
          <w:szCs w:val="24"/>
        </w:rPr>
        <w:t>Σας ευχαριστώ, κύριε Πρόεδρε.</w:t>
      </w:r>
    </w:p>
    <w:p w14:paraId="06453293" w14:textId="77777777" w:rsidR="00C04CE1" w:rsidRDefault="00722F0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6453294" w14:textId="77777777" w:rsidR="00C04CE1" w:rsidRDefault="00722F0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w:t>
      </w:r>
      <w:r w:rsidRPr="000907D3">
        <w:rPr>
          <w:rFonts w:eastAsia="Times New Roman"/>
          <w:szCs w:val="24"/>
        </w:rPr>
        <w:t>υχαριστούμε τον κ</w:t>
      </w:r>
      <w:r>
        <w:rPr>
          <w:rFonts w:eastAsia="Times New Roman"/>
          <w:szCs w:val="24"/>
        </w:rPr>
        <w:t>.</w:t>
      </w:r>
      <w:r w:rsidRPr="000907D3">
        <w:rPr>
          <w:rFonts w:eastAsia="Times New Roman"/>
          <w:szCs w:val="24"/>
        </w:rPr>
        <w:t xml:space="preserve"> Γ</w:t>
      </w:r>
      <w:r>
        <w:rPr>
          <w:rFonts w:eastAsia="Times New Roman"/>
          <w:szCs w:val="24"/>
        </w:rPr>
        <w:t>ε</w:t>
      </w:r>
      <w:r w:rsidRPr="000907D3">
        <w:rPr>
          <w:rFonts w:eastAsia="Times New Roman"/>
          <w:szCs w:val="24"/>
        </w:rPr>
        <w:t>ώργ</w:t>
      </w:r>
      <w:r>
        <w:rPr>
          <w:rFonts w:eastAsia="Times New Roman"/>
          <w:szCs w:val="24"/>
        </w:rPr>
        <w:t>ι</w:t>
      </w:r>
      <w:r w:rsidRPr="000907D3">
        <w:rPr>
          <w:rFonts w:eastAsia="Times New Roman"/>
          <w:szCs w:val="24"/>
        </w:rPr>
        <w:t>ο Γεωργαντά</w:t>
      </w:r>
      <w:r>
        <w:rPr>
          <w:rFonts w:eastAsia="Times New Roman"/>
          <w:szCs w:val="24"/>
        </w:rPr>
        <w:t>, Β</w:t>
      </w:r>
      <w:r w:rsidRPr="000907D3">
        <w:rPr>
          <w:rFonts w:eastAsia="Times New Roman"/>
          <w:szCs w:val="24"/>
        </w:rPr>
        <w:t>ουλευτή της Νέας Δημοκρατίας</w:t>
      </w:r>
      <w:r>
        <w:rPr>
          <w:rFonts w:eastAsia="Times New Roman"/>
          <w:szCs w:val="24"/>
        </w:rPr>
        <w:t>.</w:t>
      </w:r>
    </w:p>
    <w:p w14:paraId="06453295"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Η κ. </w:t>
      </w:r>
      <w:r w:rsidRPr="000907D3">
        <w:rPr>
          <w:rFonts w:eastAsia="Times New Roman"/>
          <w:szCs w:val="24"/>
        </w:rPr>
        <w:t xml:space="preserve">Γεωργία </w:t>
      </w:r>
      <w:proofErr w:type="spellStart"/>
      <w:r>
        <w:rPr>
          <w:rFonts w:eastAsia="Times New Roman"/>
          <w:szCs w:val="24"/>
        </w:rPr>
        <w:t>Γ</w:t>
      </w:r>
      <w:r w:rsidRPr="000907D3">
        <w:rPr>
          <w:rFonts w:eastAsia="Times New Roman"/>
          <w:szCs w:val="24"/>
        </w:rPr>
        <w:t>εννιά</w:t>
      </w:r>
      <w:proofErr w:type="spellEnd"/>
      <w:r>
        <w:rPr>
          <w:rFonts w:eastAsia="Times New Roman"/>
          <w:szCs w:val="24"/>
        </w:rPr>
        <w:t xml:space="preserve">, </w:t>
      </w:r>
      <w:proofErr w:type="spellStart"/>
      <w:r>
        <w:rPr>
          <w:rFonts w:eastAsia="Times New Roman"/>
          <w:szCs w:val="24"/>
        </w:rPr>
        <w:t>Βουλεύτρια</w:t>
      </w:r>
      <w:proofErr w:type="spellEnd"/>
      <w:r>
        <w:rPr>
          <w:rFonts w:eastAsia="Times New Roman"/>
          <w:szCs w:val="24"/>
        </w:rPr>
        <w:t xml:space="preserve"> </w:t>
      </w:r>
      <w:r w:rsidRPr="000907D3">
        <w:rPr>
          <w:rFonts w:eastAsia="Times New Roman"/>
          <w:szCs w:val="24"/>
        </w:rPr>
        <w:t>του ΣΥΡΙΖΑ</w:t>
      </w:r>
      <w:r>
        <w:rPr>
          <w:rFonts w:eastAsia="Times New Roman"/>
          <w:szCs w:val="24"/>
        </w:rPr>
        <w:t xml:space="preserve">, έχει τον λόγο </w:t>
      </w:r>
      <w:r w:rsidRPr="000907D3">
        <w:rPr>
          <w:rFonts w:eastAsia="Times New Roman"/>
          <w:szCs w:val="24"/>
        </w:rPr>
        <w:t xml:space="preserve">για </w:t>
      </w:r>
      <w:r>
        <w:rPr>
          <w:rFonts w:eastAsia="Times New Roman"/>
          <w:szCs w:val="24"/>
        </w:rPr>
        <w:t>επτά</w:t>
      </w:r>
      <w:r w:rsidRPr="000907D3">
        <w:rPr>
          <w:rFonts w:eastAsia="Times New Roman"/>
          <w:szCs w:val="24"/>
        </w:rPr>
        <w:t xml:space="preserve"> λεπτά</w:t>
      </w:r>
      <w:r>
        <w:rPr>
          <w:rFonts w:eastAsia="Times New Roman"/>
          <w:szCs w:val="24"/>
        </w:rPr>
        <w:t>.</w:t>
      </w:r>
    </w:p>
    <w:p w14:paraId="06453296" w14:textId="77777777" w:rsidR="00C04CE1" w:rsidRDefault="00722F08">
      <w:pPr>
        <w:spacing w:line="600" w:lineRule="auto"/>
        <w:ind w:firstLine="720"/>
        <w:jc w:val="both"/>
        <w:rPr>
          <w:rFonts w:eastAsia="Times New Roman"/>
          <w:szCs w:val="24"/>
        </w:rPr>
      </w:pPr>
      <w:r>
        <w:rPr>
          <w:rFonts w:eastAsia="Times New Roman"/>
          <w:b/>
          <w:szCs w:val="24"/>
        </w:rPr>
        <w:t>ΓΕΩΡΓΙΑ ΓΕΝΝΙΑ:</w:t>
      </w:r>
      <w:r w:rsidRPr="000907D3">
        <w:rPr>
          <w:rFonts w:eastAsia="Times New Roman"/>
          <w:szCs w:val="24"/>
        </w:rPr>
        <w:t xml:space="preserve"> </w:t>
      </w:r>
      <w:r>
        <w:rPr>
          <w:rFonts w:eastAsia="Times New Roman"/>
          <w:szCs w:val="24"/>
        </w:rPr>
        <w:t>Ε</w:t>
      </w:r>
      <w:r w:rsidRPr="000907D3">
        <w:rPr>
          <w:rFonts w:eastAsia="Times New Roman"/>
          <w:szCs w:val="24"/>
        </w:rPr>
        <w:t>υχαριστώ</w:t>
      </w:r>
      <w:r>
        <w:rPr>
          <w:rFonts w:eastAsia="Times New Roman"/>
          <w:szCs w:val="24"/>
        </w:rPr>
        <w:t>,</w:t>
      </w:r>
      <w:r w:rsidRPr="000907D3">
        <w:rPr>
          <w:rFonts w:eastAsia="Times New Roman"/>
          <w:szCs w:val="24"/>
        </w:rPr>
        <w:t xml:space="preserve"> κύριε </w:t>
      </w:r>
      <w:r>
        <w:rPr>
          <w:rFonts w:eastAsia="Times New Roman"/>
          <w:szCs w:val="24"/>
        </w:rPr>
        <w:t>Π</w:t>
      </w:r>
      <w:r w:rsidRPr="000907D3">
        <w:rPr>
          <w:rFonts w:eastAsia="Times New Roman"/>
          <w:szCs w:val="24"/>
        </w:rPr>
        <w:t>ρόεδρε</w:t>
      </w:r>
      <w:r>
        <w:rPr>
          <w:rFonts w:eastAsia="Times New Roman"/>
          <w:szCs w:val="24"/>
        </w:rPr>
        <w:t>.</w:t>
      </w:r>
    </w:p>
    <w:p w14:paraId="06453297" w14:textId="77777777" w:rsidR="00C04CE1" w:rsidRDefault="00722F08">
      <w:pPr>
        <w:spacing w:line="600" w:lineRule="auto"/>
        <w:ind w:firstLine="720"/>
        <w:jc w:val="both"/>
        <w:rPr>
          <w:rFonts w:eastAsia="Times New Roman"/>
          <w:szCs w:val="24"/>
        </w:rPr>
      </w:pPr>
      <w:r>
        <w:rPr>
          <w:rFonts w:eastAsia="Times New Roman"/>
          <w:szCs w:val="24"/>
        </w:rPr>
        <w:t>Κυρία και κ</w:t>
      </w:r>
      <w:r w:rsidRPr="000907D3">
        <w:rPr>
          <w:rFonts w:eastAsia="Times New Roman"/>
          <w:szCs w:val="24"/>
        </w:rPr>
        <w:t xml:space="preserve">ύριοι </w:t>
      </w:r>
      <w:r>
        <w:rPr>
          <w:rFonts w:eastAsia="Times New Roman"/>
          <w:szCs w:val="24"/>
        </w:rPr>
        <w:t>Υπουργοί,</w:t>
      </w:r>
      <w:r w:rsidRPr="000907D3">
        <w:rPr>
          <w:rFonts w:eastAsia="Times New Roman"/>
          <w:szCs w:val="24"/>
        </w:rPr>
        <w:t xml:space="preserve"> ο ΣΥΡΙΖΑ ανέλαβε τη διακυβέρνηση της χώρας στην πιο δύσκολη χρονική συγκυρία της τα τελευταία </w:t>
      </w:r>
      <w:r>
        <w:rPr>
          <w:rFonts w:eastAsia="Times New Roman"/>
          <w:szCs w:val="24"/>
        </w:rPr>
        <w:t>σαράντα</w:t>
      </w:r>
      <w:r w:rsidRPr="000907D3">
        <w:rPr>
          <w:rFonts w:eastAsia="Times New Roman"/>
          <w:szCs w:val="24"/>
        </w:rPr>
        <w:t xml:space="preserve"> χρόνια</w:t>
      </w:r>
      <w:r>
        <w:rPr>
          <w:rFonts w:eastAsia="Times New Roman"/>
          <w:szCs w:val="24"/>
        </w:rPr>
        <w:t>,</w:t>
      </w:r>
      <w:r w:rsidRPr="000907D3">
        <w:rPr>
          <w:rFonts w:eastAsia="Times New Roman"/>
          <w:szCs w:val="24"/>
        </w:rPr>
        <w:t xml:space="preserve"> σε μία χρονική στιγμή κατά την οποία η Ελλάδα βρισκόταν κυριολεκτικά στο χείλος του γκρεμού</w:t>
      </w:r>
      <w:r>
        <w:rPr>
          <w:rFonts w:eastAsia="Times New Roman"/>
          <w:szCs w:val="24"/>
        </w:rPr>
        <w:t>,</w:t>
      </w:r>
      <w:r w:rsidRPr="000907D3">
        <w:rPr>
          <w:rFonts w:eastAsia="Times New Roman"/>
          <w:szCs w:val="24"/>
        </w:rPr>
        <w:t xml:space="preserve"> στα πρόθυρα της χρεωκοπίας</w:t>
      </w:r>
      <w:r>
        <w:rPr>
          <w:rFonts w:eastAsia="Times New Roman"/>
          <w:szCs w:val="24"/>
        </w:rPr>
        <w:t>,</w:t>
      </w:r>
      <w:r w:rsidRPr="000907D3">
        <w:rPr>
          <w:rFonts w:eastAsia="Times New Roman"/>
          <w:szCs w:val="24"/>
        </w:rPr>
        <w:t xml:space="preserve"> στην τελευταία θέση μεταξύ των </w:t>
      </w:r>
      <w:r>
        <w:rPr>
          <w:rFonts w:eastAsia="Times New Roman"/>
          <w:szCs w:val="24"/>
        </w:rPr>
        <w:t>ε</w:t>
      </w:r>
      <w:r w:rsidRPr="000907D3">
        <w:rPr>
          <w:rFonts w:eastAsia="Times New Roman"/>
          <w:szCs w:val="24"/>
        </w:rPr>
        <w:t>υρωπαϊκών κρατών</w:t>
      </w:r>
      <w:r>
        <w:rPr>
          <w:rFonts w:eastAsia="Times New Roman"/>
          <w:szCs w:val="24"/>
        </w:rPr>
        <w:t>,</w:t>
      </w:r>
      <w:r w:rsidRPr="000907D3">
        <w:rPr>
          <w:rFonts w:eastAsia="Times New Roman"/>
          <w:szCs w:val="24"/>
        </w:rPr>
        <w:t xml:space="preserve"> στο περιθώριο των εξελίξεων και των σημαντικών ζυμώσεων</w:t>
      </w:r>
      <w:r>
        <w:rPr>
          <w:rFonts w:eastAsia="Times New Roman"/>
          <w:szCs w:val="24"/>
        </w:rPr>
        <w:t>,</w:t>
      </w:r>
      <w:r w:rsidRPr="000907D3">
        <w:rPr>
          <w:rFonts w:eastAsia="Times New Roman"/>
          <w:szCs w:val="24"/>
        </w:rPr>
        <w:t xml:space="preserve"> ουραγός</w:t>
      </w:r>
      <w:r>
        <w:rPr>
          <w:rFonts w:eastAsia="Times New Roman"/>
          <w:szCs w:val="24"/>
        </w:rPr>
        <w:t>,</w:t>
      </w:r>
      <w:r w:rsidRPr="000907D3">
        <w:rPr>
          <w:rFonts w:eastAsia="Times New Roman"/>
          <w:szCs w:val="24"/>
        </w:rPr>
        <w:t xml:space="preserve"> φτωχός συγγενής</w:t>
      </w:r>
      <w:r>
        <w:rPr>
          <w:rFonts w:eastAsia="Times New Roman"/>
          <w:szCs w:val="24"/>
        </w:rPr>
        <w:t>.</w:t>
      </w:r>
    </w:p>
    <w:p w14:paraId="06453298" w14:textId="77777777" w:rsidR="00C04CE1" w:rsidRDefault="00722F08">
      <w:pPr>
        <w:spacing w:line="600" w:lineRule="auto"/>
        <w:ind w:firstLine="720"/>
        <w:jc w:val="both"/>
        <w:rPr>
          <w:rFonts w:eastAsia="Times New Roman"/>
          <w:szCs w:val="24"/>
        </w:rPr>
      </w:pPr>
      <w:r>
        <w:rPr>
          <w:rFonts w:eastAsia="Times New Roman"/>
          <w:szCs w:val="24"/>
        </w:rPr>
        <w:t>Σήμερα, όμως, τέσσερα χρόνια μετά</w:t>
      </w:r>
      <w:r w:rsidRPr="000907D3">
        <w:rPr>
          <w:rFonts w:eastAsia="Times New Roman"/>
          <w:szCs w:val="24"/>
        </w:rPr>
        <w:t xml:space="preserve"> αφού ανέλαβε την Κυβέρνηση η </w:t>
      </w:r>
      <w:r>
        <w:rPr>
          <w:rFonts w:eastAsia="Times New Roman"/>
          <w:szCs w:val="24"/>
        </w:rPr>
        <w:t>Αριστερά, ο</w:t>
      </w:r>
      <w:r w:rsidRPr="000907D3">
        <w:rPr>
          <w:rFonts w:eastAsia="Times New Roman"/>
          <w:szCs w:val="24"/>
        </w:rPr>
        <w:t xml:space="preserve"> ΣΥΡΙΖΑ σε συνεργασία με τους ΑΝΕΛ</w:t>
      </w:r>
      <w:r>
        <w:rPr>
          <w:rFonts w:eastAsia="Times New Roman"/>
          <w:szCs w:val="24"/>
        </w:rPr>
        <w:t>,</w:t>
      </w:r>
      <w:r w:rsidRPr="000907D3">
        <w:rPr>
          <w:rFonts w:eastAsia="Times New Roman"/>
          <w:szCs w:val="24"/>
        </w:rPr>
        <w:t xml:space="preserve"> η χώρα μας όχι μόνο </w:t>
      </w:r>
      <w:r>
        <w:rPr>
          <w:rFonts w:eastAsia="Times New Roman"/>
          <w:szCs w:val="24"/>
        </w:rPr>
        <w:t xml:space="preserve">κατάφερε να ξεφύγει τον κίνδυνο αλλά </w:t>
      </w:r>
      <w:r w:rsidRPr="000907D3">
        <w:rPr>
          <w:rFonts w:eastAsia="Times New Roman"/>
          <w:szCs w:val="24"/>
        </w:rPr>
        <w:t>βρίσκεται σε σημαντικά θετικό σημείο</w:t>
      </w:r>
      <w:r>
        <w:rPr>
          <w:rFonts w:eastAsia="Times New Roman"/>
          <w:szCs w:val="24"/>
        </w:rPr>
        <w:t>. Έ</w:t>
      </w:r>
      <w:r w:rsidRPr="000907D3">
        <w:rPr>
          <w:rFonts w:eastAsia="Times New Roman"/>
          <w:szCs w:val="24"/>
        </w:rPr>
        <w:t>χει αποτινάξει όλα τα μνημόνια</w:t>
      </w:r>
      <w:r>
        <w:rPr>
          <w:rFonts w:eastAsia="Times New Roman"/>
          <w:szCs w:val="24"/>
        </w:rPr>
        <w:t>, α</w:t>
      </w:r>
      <w:r w:rsidRPr="000907D3">
        <w:rPr>
          <w:rFonts w:eastAsia="Times New Roman"/>
          <w:szCs w:val="24"/>
        </w:rPr>
        <w:t>νεξάρτητη πλέον και ελεύθερη αποφασίζει για τη δημοσιονομική και κοινωνική πολιτική που θα εφαρμόζει</w:t>
      </w:r>
      <w:r>
        <w:rPr>
          <w:rFonts w:eastAsia="Times New Roman"/>
          <w:szCs w:val="24"/>
        </w:rPr>
        <w:t>,</w:t>
      </w:r>
      <w:r w:rsidRPr="000907D3">
        <w:rPr>
          <w:rFonts w:eastAsia="Times New Roman"/>
          <w:szCs w:val="24"/>
        </w:rPr>
        <w:t xml:space="preserve"> υπολογίσιμη </w:t>
      </w:r>
      <w:r>
        <w:rPr>
          <w:rFonts w:eastAsia="Times New Roman"/>
          <w:szCs w:val="24"/>
        </w:rPr>
        <w:t>π</w:t>
      </w:r>
      <w:r w:rsidRPr="000907D3">
        <w:rPr>
          <w:rFonts w:eastAsia="Times New Roman"/>
          <w:szCs w:val="24"/>
        </w:rPr>
        <w:t>ια δύναμη στην Ευρώπη</w:t>
      </w:r>
      <w:r>
        <w:rPr>
          <w:rFonts w:eastAsia="Times New Roman"/>
          <w:szCs w:val="24"/>
        </w:rPr>
        <w:t>,</w:t>
      </w:r>
      <w:r w:rsidRPr="000907D3">
        <w:rPr>
          <w:rFonts w:eastAsia="Times New Roman"/>
          <w:szCs w:val="24"/>
        </w:rPr>
        <w:t xml:space="preserve"> καθοριστικός παράγοντας στα Βαλκάνια και στην ευρύτερη περιοχή</w:t>
      </w:r>
      <w:r>
        <w:rPr>
          <w:rFonts w:eastAsia="Times New Roman"/>
          <w:szCs w:val="24"/>
        </w:rPr>
        <w:t xml:space="preserve">. </w:t>
      </w:r>
    </w:p>
    <w:p w14:paraId="06453299" w14:textId="77777777" w:rsidR="00C04CE1" w:rsidRDefault="00722F08">
      <w:pPr>
        <w:spacing w:line="600" w:lineRule="auto"/>
        <w:ind w:firstLine="720"/>
        <w:jc w:val="both"/>
        <w:rPr>
          <w:rFonts w:eastAsia="Times New Roman"/>
          <w:szCs w:val="24"/>
        </w:rPr>
      </w:pPr>
      <w:r>
        <w:rPr>
          <w:rFonts w:eastAsia="Times New Roman"/>
          <w:szCs w:val="24"/>
        </w:rPr>
        <w:lastRenderedPageBreak/>
        <w:t>Έ</w:t>
      </w:r>
      <w:r w:rsidRPr="000907D3">
        <w:rPr>
          <w:rFonts w:eastAsia="Times New Roman"/>
          <w:szCs w:val="24"/>
        </w:rPr>
        <w:t>χει ανακτήσει το</w:t>
      </w:r>
      <w:r>
        <w:rPr>
          <w:rFonts w:eastAsia="Times New Roman"/>
          <w:szCs w:val="24"/>
        </w:rPr>
        <w:t>ν</w:t>
      </w:r>
      <w:r w:rsidRPr="000907D3">
        <w:rPr>
          <w:rFonts w:eastAsia="Times New Roman"/>
          <w:szCs w:val="24"/>
        </w:rPr>
        <w:t xml:space="preserve"> σεβασμό και την εκτίμηση των εταίρων και των διεθνών συνομιλητών </w:t>
      </w:r>
      <w:r>
        <w:rPr>
          <w:rFonts w:eastAsia="Times New Roman"/>
          <w:szCs w:val="24"/>
        </w:rPr>
        <w:t xml:space="preserve">της, έχει κερδίσει εκ νέου </w:t>
      </w:r>
      <w:r w:rsidRPr="000907D3">
        <w:rPr>
          <w:rFonts w:eastAsia="Times New Roman"/>
          <w:szCs w:val="24"/>
        </w:rPr>
        <w:t xml:space="preserve">την αξιοπιστία </w:t>
      </w:r>
      <w:r>
        <w:rPr>
          <w:rFonts w:eastAsia="Times New Roman"/>
          <w:szCs w:val="24"/>
        </w:rPr>
        <w:t>της. Μ</w:t>
      </w:r>
      <w:r w:rsidRPr="000907D3">
        <w:rPr>
          <w:rFonts w:eastAsia="Times New Roman"/>
          <w:szCs w:val="24"/>
        </w:rPr>
        <w:t xml:space="preserve">πορεί να ατενίζει με ελπίδα και αισιοδοξία το μέλλον και είναι σε θέση να προσφέρει μία καλύτερη ζωή στα παιδιά </w:t>
      </w:r>
      <w:r>
        <w:rPr>
          <w:rFonts w:eastAsia="Times New Roman"/>
          <w:szCs w:val="24"/>
        </w:rPr>
        <w:t>της.</w:t>
      </w:r>
    </w:p>
    <w:p w14:paraId="0645329A" w14:textId="77777777" w:rsidR="00C04CE1" w:rsidRDefault="00722F08">
      <w:pPr>
        <w:spacing w:line="600" w:lineRule="auto"/>
        <w:ind w:firstLine="720"/>
        <w:jc w:val="both"/>
        <w:rPr>
          <w:rFonts w:eastAsia="Times New Roman"/>
          <w:szCs w:val="24"/>
        </w:rPr>
      </w:pPr>
      <w:r>
        <w:rPr>
          <w:rFonts w:eastAsia="Times New Roman"/>
          <w:szCs w:val="24"/>
        </w:rPr>
        <w:t>Γ</w:t>
      </w:r>
      <w:r w:rsidRPr="000907D3">
        <w:rPr>
          <w:rFonts w:eastAsia="Times New Roman"/>
          <w:szCs w:val="24"/>
        </w:rPr>
        <w:t>ια να γίνει και να ολοκληρωθεί αυτό</w:t>
      </w:r>
      <w:r>
        <w:rPr>
          <w:rFonts w:eastAsia="Times New Roman"/>
          <w:szCs w:val="24"/>
        </w:rPr>
        <w:t>,</w:t>
      </w:r>
      <w:r w:rsidRPr="000907D3">
        <w:rPr>
          <w:rFonts w:eastAsia="Times New Roman"/>
          <w:szCs w:val="24"/>
        </w:rPr>
        <w:t xml:space="preserve"> επιβάλλεται τώρα περισσότερο από ποτέ να στηριχθεί η σημερινή </w:t>
      </w:r>
      <w:r>
        <w:rPr>
          <w:rFonts w:eastAsia="Times New Roman"/>
          <w:szCs w:val="24"/>
        </w:rPr>
        <w:t>Κ</w:t>
      </w:r>
      <w:r w:rsidRPr="000907D3">
        <w:rPr>
          <w:rFonts w:eastAsia="Times New Roman"/>
          <w:szCs w:val="24"/>
        </w:rPr>
        <w:t xml:space="preserve">υβέρνηση και ο </w:t>
      </w:r>
      <w:r>
        <w:rPr>
          <w:rFonts w:eastAsia="Times New Roman"/>
          <w:szCs w:val="24"/>
        </w:rPr>
        <w:t>Π</w:t>
      </w:r>
      <w:r w:rsidRPr="000907D3">
        <w:rPr>
          <w:rFonts w:eastAsia="Times New Roman"/>
          <w:szCs w:val="24"/>
        </w:rPr>
        <w:t>ρωθυπουργός</w:t>
      </w:r>
      <w:r>
        <w:rPr>
          <w:rFonts w:eastAsia="Times New Roman"/>
          <w:szCs w:val="24"/>
        </w:rPr>
        <w:t>,</w:t>
      </w:r>
      <w:r w:rsidRPr="000907D3">
        <w:rPr>
          <w:rFonts w:eastAsia="Times New Roman"/>
          <w:szCs w:val="24"/>
        </w:rPr>
        <w:t xml:space="preserve"> για να εξασφαλιστεί η συνέχεια των σημαντικών μεταρρυθμίσεων που ήδη έχουν αρχίσει</w:t>
      </w:r>
      <w:r>
        <w:rPr>
          <w:rFonts w:eastAsia="Times New Roman"/>
          <w:szCs w:val="24"/>
        </w:rPr>
        <w:t>,</w:t>
      </w:r>
      <w:r w:rsidRPr="000907D3">
        <w:rPr>
          <w:rFonts w:eastAsia="Times New Roman"/>
          <w:szCs w:val="24"/>
        </w:rPr>
        <w:t xml:space="preserve"> μεταρρυθμίσεις αυτή τη φορά όμως με θετικό πρόσημο για τους πολίτες</w:t>
      </w:r>
      <w:r>
        <w:rPr>
          <w:rFonts w:eastAsia="Times New Roman"/>
          <w:szCs w:val="24"/>
        </w:rPr>
        <w:t>,</w:t>
      </w:r>
      <w:r w:rsidRPr="000907D3">
        <w:rPr>
          <w:rFonts w:eastAsia="Times New Roman"/>
          <w:szCs w:val="24"/>
        </w:rPr>
        <w:t xml:space="preserve"> που συμβάλλουν στην εμπέδωση της κοινωνικής δικαιοσύνης</w:t>
      </w:r>
      <w:r>
        <w:rPr>
          <w:rFonts w:eastAsia="Times New Roman"/>
          <w:szCs w:val="24"/>
        </w:rPr>
        <w:t>,</w:t>
      </w:r>
      <w:r w:rsidRPr="000907D3">
        <w:rPr>
          <w:rFonts w:eastAsia="Times New Roman"/>
          <w:szCs w:val="24"/>
        </w:rPr>
        <w:t xml:space="preserve"> στην προάσπιση των ατομικών ελευθεριών</w:t>
      </w:r>
      <w:r>
        <w:rPr>
          <w:rFonts w:eastAsia="Times New Roman"/>
          <w:szCs w:val="24"/>
        </w:rPr>
        <w:t>,</w:t>
      </w:r>
      <w:r w:rsidRPr="000907D3">
        <w:rPr>
          <w:rFonts w:eastAsia="Times New Roman"/>
          <w:szCs w:val="24"/>
        </w:rPr>
        <w:t xml:space="preserve"> στην εξασφάλιση των κοινωνικών δικαιωμάτων</w:t>
      </w:r>
      <w:r>
        <w:rPr>
          <w:rFonts w:eastAsia="Times New Roman"/>
          <w:szCs w:val="24"/>
        </w:rPr>
        <w:t>, στο κοινό καλό και το συμφέρον των πολλών.</w:t>
      </w:r>
    </w:p>
    <w:p w14:paraId="0645329B" w14:textId="77777777" w:rsidR="00C04CE1" w:rsidRDefault="00722F08">
      <w:pPr>
        <w:spacing w:line="600" w:lineRule="auto"/>
        <w:ind w:firstLine="720"/>
        <w:jc w:val="both"/>
        <w:rPr>
          <w:rFonts w:eastAsia="Times New Roman"/>
          <w:szCs w:val="24"/>
        </w:rPr>
      </w:pPr>
      <w:r>
        <w:rPr>
          <w:rFonts w:eastAsia="Times New Roman"/>
          <w:szCs w:val="24"/>
        </w:rPr>
        <w:t>Μ</w:t>
      </w:r>
      <w:r w:rsidRPr="000907D3">
        <w:rPr>
          <w:rFonts w:eastAsia="Times New Roman"/>
          <w:szCs w:val="24"/>
        </w:rPr>
        <w:t>ε τους ΑΝΕΛ μετά από μία έ</w:t>
      </w:r>
      <w:r>
        <w:rPr>
          <w:rFonts w:eastAsia="Times New Roman"/>
          <w:szCs w:val="24"/>
        </w:rPr>
        <w:t>ντ</w:t>
      </w:r>
      <w:r w:rsidRPr="000907D3">
        <w:rPr>
          <w:rFonts w:eastAsia="Times New Roman"/>
          <w:szCs w:val="24"/>
        </w:rPr>
        <w:t>ιμη και επιτυχή συνεργασία</w:t>
      </w:r>
      <w:r>
        <w:rPr>
          <w:rFonts w:eastAsia="Times New Roman"/>
          <w:szCs w:val="24"/>
        </w:rPr>
        <w:t>,</w:t>
      </w:r>
      <w:r w:rsidRPr="000907D3">
        <w:rPr>
          <w:rFonts w:eastAsia="Times New Roman"/>
          <w:szCs w:val="24"/>
        </w:rPr>
        <w:t xml:space="preserve"> χάρη στην οποία καταφέραμε να βγάλουμε τη χώρα από τα μνημόνια</w:t>
      </w:r>
      <w:r>
        <w:rPr>
          <w:rFonts w:eastAsia="Times New Roman"/>
          <w:szCs w:val="24"/>
        </w:rPr>
        <w:t>,</w:t>
      </w:r>
      <w:r w:rsidRPr="000907D3">
        <w:rPr>
          <w:rFonts w:eastAsia="Times New Roman"/>
          <w:szCs w:val="24"/>
        </w:rPr>
        <w:t xml:space="preserve"> οι δρόμοι μας χωρίζουν</w:t>
      </w:r>
      <w:r>
        <w:rPr>
          <w:rFonts w:eastAsia="Times New Roman"/>
          <w:szCs w:val="24"/>
        </w:rPr>
        <w:t>.</w:t>
      </w:r>
    </w:p>
    <w:p w14:paraId="0645329C" w14:textId="77777777" w:rsidR="00C04CE1" w:rsidRDefault="00722F08">
      <w:pPr>
        <w:spacing w:line="600" w:lineRule="auto"/>
        <w:ind w:firstLine="720"/>
        <w:jc w:val="both"/>
        <w:rPr>
          <w:rFonts w:eastAsia="Times New Roman"/>
          <w:szCs w:val="24"/>
        </w:rPr>
      </w:pPr>
      <w:r>
        <w:rPr>
          <w:rFonts w:eastAsia="Times New Roman"/>
          <w:szCs w:val="24"/>
        </w:rPr>
        <w:lastRenderedPageBreak/>
        <w:t>Η</w:t>
      </w:r>
      <w:r w:rsidRPr="000907D3">
        <w:rPr>
          <w:rFonts w:eastAsia="Times New Roman"/>
          <w:szCs w:val="24"/>
        </w:rPr>
        <w:t xml:space="preserve"> </w:t>
      </w:r>
      <w:r>
        <w:rPr>
          <w:rFonts w:eastAsia="Times New Roman"/>
          <w:szCs w:val="24"/>
        </w:rPr>
        <w:t>Σ</w:t>
      </w:r>
      <w:r w:rsidRPr="000907D3">
        <w:rPr>
          <w:rFonts w:eastAsia="Times New Roman"/>
          <w:szCs w:val="24"/>
        </w:rPr>
        <w:t>υμφωνία των Πρεσπών αποτελεί μία ξεκάθαρη και επωφελή λύση για τα εθνικά μας συμφέροντα και το</w:t>
      </w:r>
      <w:r>
        <w:rPr>
          <w:rFonts w:eastAsia="Times New Roman"/>
          <w:szCs w:val="24"/>
        </w:rPr>
        <w:t>ν</w:t>
      </w:r>
      <w:r w:rsidRPr="000907D3">
        <w:rPr>
          <w:rFonts w:eastAsia="Times New Roman"/>
          <w:szCs w:val="24"/>
        </w:rPr>
        <w:t xml:space="preserve"> ρόλο της Ελλάδας στην περιοχή</w:t>
      </w:r>
      <w:r>
        <w:rPr>
          <w:rFonts w:eastAsia="Times New Roman"/>
          <w:szCs w:val="24"/>
        </w:rPr>
        <w:t>. Αυτή</w:t>
      </w:r>
      <w:r w:rsidRPr="000907D3">
        <w:rPr>
          <w:rFonts w:eastAsia="Times New Roman"/>
          <w:szCs w:val="24"/>
        </w:rPr>
        <w:t xml:space="preserve"> </w:t>
      </w:r>
      <w:r>
        <w:rPr>
          <w:rFonts w:eastAsia="Times New Roman"/>
          <w:szCs w:val="24"/>
        </w:rPr>
        <w:t xml:space="preserve">την </w:t>
      </w:r>
      <w:r w:rsidRPr="000907D3">
        <w:rPr>
          <w:rFonts w:eastAsia="Times New Roman"/>
          <w:szCs w:val="24"/>
        </w:rPr>
        <w:t xml:space="preserve">κατάσταση και ονομασία που χρόνια τώρα είχαν αποδεχτεί </w:t>
      </w:r>
      <w:r>
        <w:rPr>
          <w:rFonts w:eastAsia="Times New Roman"/>
          <w:szCs w:val="24"/>
        </w:rPr>
        <w:t>οι</w:t>
      </w:r>
      <w:r w:rsidRPr="000907D3">
        <w:rPr>
          <w:rFonts w:eastAsia="Times New Roman"/>
          <w:szCs w:val="24"/>
        </w:rPr>
        <w:t xml:space="preserve"> προηγούμεν</w:t>
      </w:r>
      <w:r>
        <w:rPr>
          <w:rFonts w:eastAsia="Times New Roman"/>
          <w:szCs w:val="24"/>
        </w:rPr>
        <w:t>ε</w:t>
      </w:r>
      <w:r w:rsidRPr="000907D3">
        <w:rPr>
          <w:rFonts w:eastAsia="Times New Roman"/>
          <w:szCs w:val="24"/>
        </w:rPr>
        <w:t>ς κυβερνήσ</w:t>
      </w:r>
      <w:r>
        <w:rPr>
          <w:rFonts w:eastAsia="Times New Roman"/>
          <w:szCs w:val="24"/>
        </w:rPr>
        <w:t xml:space="preserve">εις, κυρίως </w:t>
      </w:r>
      <w:r w:rsidRPr="000907D3">
        <w:rPr>
          <w:rFonts w:eastAsia="Times New Roman"/>
          <w:szCs w:val="24"/>
        </w:rPr>
        <w:t>της Νέας Δημοκρατίας</w:t>
      </w:r>
      <w:r>
        <w:rPr>
          <w:rFonts w:eastAsia="Times New Roman"/>
          <w:szCs w:val="24"/>
        </w:rPr>
        <w:t xml:space="preserve">, ως </w:t>
      </w:r>
      <w:r>
        <w:rPr>
          <w:rFonts w:eastAsia="Times New Roman"/>
          <w:szCs w:val="24"/>
          <w:lang w:val="en-US"/>
        </w:rPr>
        <w:t>de</w:t>
      </w:r>
      <w:r w:rsidRPr="00F869D4">
        <w:rPr>
          <w:rFonts w:eastAsia="Times New Roman"/>
          <w:szCs w:val="24"/>
        </w:rPr>
        <w:t xml:space="preserve"> </w:t>
      </w:r>
      <w:r>
        <w:rPr>
          <w:rFonts w:eastAsia="Times New Roman"/>
          <w:szCs w:val="24"/>
          <w:lang w:val="en-US"/>
        </w:rPr>
        <w:t>facto</w:t>
      </w:r>
      <w:r w:rsidRPr="00F869D4">
        <w:rPr>
          <w:rFonts w:eastAsia="Times New Roman"/>
          <w:szCs w:val="24"/>
        </w:rPr>
        <w:t xml:space="preserve"> </w:t>
      </w:r>
      <w:r>
        <w:rPr>
          <w:rFonts w:eastAsia="Times New Roman"/>
          <w:szCs w:val="24"/>
        </w:rPr>
        <w:t xml:space="preserve">και </w:t>
      </w:r>
      <w:r w:rsidRPr="000907D3">
        <w:rPr>
          <w:rFonts w:eastAsia="Times New Roman"/>
          <w:szCs w:val="24"/>
        </w:rPr>
        <w:t>οπωσδήποτε επιζήμια για τα εθνικά μας συμφέροντα</w:t>
      </w:r>
      <w:r>
        <w:rPr>
          <w:rFonts w:eastAsia="Times New Roman"/>
          <w:szCs w:val="24"/>
        </w:rPr>
        <w:t>, εμείς καταφέραμε να την</w:t>
      </w:r>
      <w:r w:rsidRPr="000907D3">
        <w:rPr>
          <w:rFonts w:eastAsia="Times New Roman"/>
          <w:szCs w:val="24"/>
        </w:rPr>
        <w:t xml:space="preserve"> τροποποιήσουμε και να μεταβάλλουμε την κατάσταση υπέρ </w:t>
      </w:r>
      <w:r>
        <w:rPr>
          <w:rFonts w:eastAsia="Times New Roman"/>
          <w:szCs w:val="24"/>
        </w:rPr>
        <w:t>μας</w:t>
      </w:r>
      <w:r w:rsidRPr="000907D3">
        <w:rPr>
          <w:rFonts w:eastAsia="Times New Roman"/>
          <w:szCs w:val="24"/>
        </w:rPr>
        <w:t xml:space="preserve"> με την προσθήκη ενός γεωγραφικού προσδιορισμού</w:t>
      </w:r>
      <w:r>
        <w:rPr>
          <w:rFonts w:eastAsia="Times New Roman"/>
          <w:szCs w:val="24"/>
        </w:rPr>
        <w:t>,</w:t>
      </w:r>
      <w:r w:rsidRPr="000907D3">
        <w:rPr>
          <w:rFonts w:eastAsia="Times New Roman"/>
          <w:szCs w:val="24"/>
        </w:rPr>
        <w:t xml:space="preserve"> το οποίο αποτελούσε χρόνια επιδίωξ</w:t>
      </w:r>
      <w:r>
        <w:rPr>
          <w:rFonts w:eastAsia="Times New Roman"/>
          <w:szCs w:val="24"/>
        </w:rPr>
        <w:t>η</w:t>
      </w:r>
      <w:r w:rsidRPr="000907D3">
        <w:rPr>
          <w:rFonts w:eastAsia="Times New Roman"/>
          <w:szCs w:val="24"/>
        </w:rPr>
        <w:t xml:space="preserve"> και κυρίως με την εξασφάλιση της δέσμευσης παραίτησης και απαλοιφής των </w:t>
      </w:r>
      <w:proofErr w:type="spellStart"/>
      <w:r w:rsidRPr="000907D3">
        <w:rPr>
          <w:rFonts w:eastAsia="Times New Roman"/>
          <w:szCs w:val="24"/>
        </w:rPr>
        <w:t>αλυτρωτικών</w:t>
      </w:r>
      <w:proofErr w:type="spellEnd"/>
      <w:r w:rsidRPr="000907D3">
        <w:rPr>
          <w:rFonts w:eastAsia="Times New Roman"/>
          <w:szCs w:val="24"/>
        </w:rPr>
        <w:t xml:space="preserve"> βλέψεων της </w:t>
      </w:r>
      <w:proofErr w:type="spellStart"/>
      <w:r w:rsidRPr="000907D3">
        <w:rPr>
          <w:rFonts w:eastAsia="Times New Roman"/>
          <w:szCs w:val="24"/>
        </w:rPr>
        <w:t>γ</w:t>
      </w:r>
      <w:r>
        <w:rPr>
          <w:rFonts w:eastAsia="Times New Roman"/>
          <w:szCs w:val="24"/>
        </w:rPr>
        <w:t>είτονος</w:t>
      </w:r>
      <w:proofErr w:type="spellEnd"/>
      <w:r>
        <w:rPr>
          <w:rFonts w:eastAsia="Times New Roman"/>
          <w:szCs w:val="24"/>
        </w:rPr>
        <w:t xml:space="preserve"> χώρας. </w:t>
      </w:r>
    </w:p>
    <w:p w14:paraId="0645329D" w14:textId="77777777" w:rsidR="00C04CE1" w:rsidRDefault="00722F08">
      <w:pPr>
        <w:spacing w:line="600" w:lineRule="auto"/>
        <w:ind w:firstLine="720"/>
        <w:jc w:val="both"/>
        <w:rPr>
          <w:rFonts w:eastAsia="Times New Roman"/>
          <w:szCs w:val="24"/>
        </w:rPr>
      </w:pPr>
      <w:r>
        <w:rPr>
          <w:rFonts w:eastAsia="Times New Roman"/>
          <w:szCs w:val="24"/>
        </w:rPr>
        <w:t>Η</w:t>
      </w:r>
      <w:r w:rsidRPr="000907D3">
        <w:rPr>
          <w:rFonts w:eastAsia="Times New Roman"/>
          <w:szCs w:val="24"/>
        </w:rPr>
        <w:t xml:space="preserve"> </w:t>
      </w:r>
      <w:r>
        <w:rPr>
          <w:rFonts w:eastAsia="Times New Roman"/>
          <w:szCs w:val="24"/>
        </w:rPr>
        <w:t>σ</w:t>
      </w:r>
      <w:r w:rsidRPr="000907D3">
        <w:rPr>
          <w:rFonts w:eastAsia="Times New Roman"/>
          <w:szCs w:val="24"/>
        </w:rPr>
        <w:t xml:space="preserve">υμφωνία αυτή θα υποστηριχθεί από την απόλυτη πλειοψηφία </w:t>
      </w:r>
      <w:r>
        <w:rPr>
          <w:rFonts w:eastAsia="Times New Roman"/>
          <w:szCs w:val="24"/>
        </w:rPr>
        <w:t>-</w:t>
      </w:r>
      <w:r w:rsidRPr="000907D3">
        <w:rPr>
          <w:rFonts w:eastAsia="Times New Roman"/>
          <w:szCs w:val="24"/>
        </w:rPr>
        <w:t>και παρ</w:t>
      </w:r>
      <w:r>
        <w:rPr>
          <w:rFonts w:eastAsia="Times New Roman"/>
          <w:szCs w:val="24"/>
        </w:rPr>
        <w:t>α</w:t>
      </w:r>
      <w:r w:rsidRPr="000907D3">
        <w:rPr>
          <w:rFonts w:eastAsia="Times New Roman"/>
          <w:szCs w:val="24"/>
        </w:rPr>
        <w:t>πάνω</w:t>
      </w:r>
      <w:r>
        <w:rPr>
          <w:rFonts w:eastAsia="Times New Roman"/>
          <w:szCs w:val="24"/>
        </w:rPr>
        <w:t>- της Ε</w:t>
      </w:r>
      <w:r w:rsidRPr="000907D3">
        <w:rPr>
          <w:rFonts w:eastAsia="Times New Roman"/>
          <w:szCs w:val="24"/>
        </w:rPr>
        <w:t xml:space="preserve">θνικής μας </w:t>
      </w:r>
      <w:r>
        <w:rPr>
          <w:rFonts w:eastAsia="Times New Roman"/>
          <w:szCs w:val="24"/>
        </w:rPr>
        <w:t>Α</w:t>
      </w:r>
      <w:r w:rsidRPr="000907D3">
        <w:rPr>
          <w:rFonts w:eastAsia="Times New Roman"/>
          <w:szCs w:val="24"/>
        </w:rPr>
        <w:t>ντιπροσωπείας</w:t>
      </w:r>
      <w:r>
        <w:rPr>
          <w:rFonts w:eastAsia="Times New Roman"/>
          <w:szCs w:val="24"/>
        </w:rPr>
        <w:t>. Α</w:t>
      </w:r>
      <w:r w:rsidRPr="000907D3">
        <w:rPr>
          <w:rFonts w:eastAsia="Times New Roman"/>
          <w:szCs w:val="24"/>
        </w:rPr>
        <w:t>υτό το γνωρίζουν όλοι</w:t>
      </w:r>
      <w:r>
        <w:rPr>
          <w:rFonts w:eastAsia="Times New Roman"/>
          <w:szCs w:val="24"/>
        </w:rPr>
        <w:t>. Η</w:t>
      </w:r>
      <w:r w:rsidRPr="000907D3">
        <w:rPr>
          <w:rFonts w:eastAsia="Times New Roman"/>
          <w:szCs w:val="24"/>
        </w:rPr>
        <w:t xml:space="preserve"> </w:t>
      </w:r>
      <w:r>
        <w:rPr>
          <w:rFonts w:eastAsia="Times New Roman"/>
          <w:szCs w:val="24"/>
        </w:rPr>
        <w:t>Κ</w:t>
      </w:r>
      <w:r w:rsidRPr="000907D3">
        <w:rPr>
          <w:rFonts w:eastAsia="Times New Roman"/>
          <w:szCs w:val="24"/>
        </w:rPr>
        <w:t>υβέρνηση εξακολουθεί να έχει τη δεδηλωμένη</w:t>
      </w:r>
      <w:r>
        <w:rPr>
          <w:rFonts w:eastAsia="Times New Roman"/>
          <w:szCs w:val="24"/>
        </w:rPr>
        <w:t>. Όμως ο Πρωθ</w:t>
      </w:r>
      <w:r w:rsidRPr="000907D3">
        <w:rPr>
          <w:rFonts w:eastAsia="Times New Roman"/>
          <w:szCs w:val="24"/>
        </w:rPr>
        <w:t xml:space="preserve">υπουργός αναλαμβάνοντας </w:t>
      </w:r>
      <w:r>
        <w:rPr>
          <w:rFonts w:eastAsia="Times New Roman"/>
          <w:szCs w:val="24"/>
        </w:rPr>
        <w:t>γ</w:t>
      </w:r>
      <w:r w:rsidRPr="000907D3">
        <w:rPr>
          <w:rFonts w:eastAsia="Times New Roman"/>
          <w:szCs w:val="24"/>
        </w:rPr>
        <w:t>ια ακόμη μία φορά πλήρω</w:t>
      </w:r>
      <w:r>
        <w:rPr>
          <w:rFonts w:eastAsia="Times New Roman"/>
          <w:szCs w:val="24"/>
        </w:rPr>
        <w:t>ς</w:t>
      </w:r>
      <w:r w:rsidRPr="000907D3">
        <w:rPr>
          <w:rFonts w:eastAsia="Times New Roman"/>
          <w:szCs w:val="24"/>
        </w:rPr>
        <w:t xml:space="preserve"> την ευθύνη για ξεκάθαρες λύσεις</w:t>
      </w:r>
      <w:r>
        <w:rPr>
          <w:rFonts w:eastAsia="Times New Roman"/>
          <w:szCs w:val="24"/>
        </w:rPr>
        <w:t>,</w:t>
      </w:r>
      <w:r w:rsidRPr="000907D3">
        <w:rPr>
          <w:rFonts w:eastAsia="Times New Roman"/>
          <w:szCs w:val="24"/>
        </w:rPr>
        <w:t xml:space="preserve"> προτίμησε να προσφύγει στην επιβεβαίωση της εμπιστοσύνης στην </w:t>
      </w:r>
      <w:r>
        <w:rPr>
          <w:rFonts w:eastAsia="Times New Roman"/>
          <w:szCs w:val="24"/>
        </w:rPr>
        <w:t>Κ</w:t>
      </w:r>
      <w:r w:rsidRPr="000907D3">
        <w:rPr>
          <w:rFonts w:eastAsia="Times New Roman"/>
          <w:szCs w:val="24"/>
        </w:rPr>
        <w:t>υβέρνηση αυτή τη φορά αποκλειστικά από προοδευτικές και υπεύθυνες δυνάμεις</w:t>
      </w:r>
      <w:r>
        <w:rPr>
          <w:rFonts w:eastAsia="Times New Roman"/>
          <w:szCs w:val="24"/>
        </w:rPr>
        <w:t xml:space="preserve">. </w:t>
      </w:r>
    </w:p>
    <w:p w14:paraId="0645329E" w14:textId="77777777" w:rsidR="00C04CE1" w:rsidRDefault="00722F08">
      <w:pPr>
        <w:spacing w:line="600" w:lineRule="auto"/>
        <w:ind w:firstLine="720"/>
        <w:jc w:val="both"/>
        <w:rPr>
          <w:rFonts w:eastAsia="Times New Roman"/>
          <w:szCs w:val="24"/>
        </w:rPr>
      </w:pPr>
      <w:r>
        <w:rPr>
          <w:rFonts w:eastAsia="Times New Roman"/>
          <w:szCs w:val="24"/>
        </w:rPr>
        <w:lastRenderedPageBreak/>
        <w:t>Π</w:t>
      </w:r>
      <w:r w:rsidRPr="000907D3">
        <w:rPr>
          <w:rFonts w:eastAsia="Times New Roman"/>
          <w:szCs w:val="24"/>
        </w:rPr>
        <w:t>ροτίμησε</w:t>
      </w:r>
      <w:r>
        <w:rPr>
          <w:rFonts w:eastAsia="Times New Roman"/>
          <w:szCs w:val="24"/>
        </w:rPr>
        <w:t>,</w:t>
      </w:r>
      <w:r w:rsidRPr="000907D3">
        <w:rPr>
          <w:rFonts w:eastAsia="Times New Roman"/>
          <w:szCs w:val="24"/>
        </w:rPr>
        <w:t xml:space="preserve"> επιδεικνύοντας απόλυτα υπεύθυνη στάση</w:t>
      </w:r>
      <w:r>
        <w:rPr>
          <w:rFonts w:eastAsia="Times New Roman"/>
          <w:szCs w:val="24"/>
        </w:rPr>
        <w:t>,</w:t>
      </w:r>
      <w:r w:rsidRPr="000907D3">
        <w:rPr>
          <w:rFonts w:eastAsia="Times New Roman"/>
          <w:szCs w:val="24"/>
        </w:rPr>
        <w:t xml:space="preserve"> να απαλλάξει τον κ</w:t>
      </w:r>
      <w:r>
        <w:rPr>
          <w:rFonts w:eastAsia="Times New Roman"/>
          <w:szCs w:val="24"/>
        </w:rPr>
        <w:t>.</w:t>
      </w:r>
      <w:r w:rsidRPr="000907D3">
        <w:rPr>
          <w:rFonts w:eastAsia="Times New Roman"/>
          <w:szCs w:val="24"/>
        </w:rPr>
        <w:t xml:space="preserve"> Μητσοτάκη από τη διαρκή του ανευθυνότητα και </w:t>
      </w:r>
      <w:r w:rsidRPr="007843E6">
        <w:rPr>
          <w:rFonts w:eastAsia="Times New Roman"/>
          <w:szCs w:val="24"/>
        </w:rPr>
        <w:t xml:space="preserve">δήθεν </w:t>
      </w:r>
      <w:r w:rsidRPr="000907D3">
        <w:rPr>
          <w:rFonts w:eastAsia="Times New Roman"/>
          <w:szCs w:val="24"/>
        </w:rPr>
        <w:t xml:space="preserve">αμφιβολία για το αν η </w:t>
      </w:r>
      <w:r>
        <w:rPr>
          <w:rFonts w:eastAsia="Times New Roman"/>
          <w:szCs w:val="24"/>
        </w:rPr>
        <w:t>Κ</w:t>
      </w:r>
      <w:r w:rsidRPr="000907D3">
        <w:rPr>
          <w:rFonts w:eastAsia="Times New Roman"/>
          <w:szCs w:val="24"/>
        </w:rPr>
        <w:t>υβέρνηση διαθέτει την πλειοψηφία</w:t>
      </w:r>
      <w:r>
        <w:rPr>
          <w:rFonts w:eastAsia="Times New Roman"/>
          <w:szCs w:val="24"/>
        </w:rPr>
        <w:t>, χωρίς, βέβαια, ποτέ</w:t>
      </w:r>
      <w:r w:rsidRPr="000907D3">
        <w:rPr>
          <w:rFonts w:eastAsia="Times New Roman"/>
          <w:szCs w:val="24"/>
        </w:rPr>
        <w:t xml:space="preserve"> να καταφεύγει στη δυνατότητα που του παρέχει το Σύνταγμα για πρόταση δυσπιστίας</w:t>
      </w:r>
      <w:r>
        <w:rPr>
          <w:rFonts w:eastAsia="Times New Roman"/>
          <w:szCs w:val="24"/>
        </w:rPr>
        <w:t>,</w:t>
      </w:r>
      <w:r w:rsidRPr="000907D3">
        <w:rPr>
          <w:rFonts w:eastAsia="Times New Roman"/>
          <w:szCs w:val="24"/>
        </w:rPr>
        <w:t xml:space="preserve"> καθώς γνωρίζει καλά ότι μία τέτοια πρόταση θα στεφόταν με απόλυτη αποτυχία</w:t>
      </w:r>
      <w:r>
        <w:rPr>
          <w:rFonts w:eastAsia="Times New Roman"/>
          <w:szCs w:val="24"/>
        </w:rPr>
        <w:t xml:space="preserve"> και φυσικά παίρνοντας από πάνω του το βάρος να επικυρώσει</w:t>
      </w:r>
      <w:r w:rsidRPr="000907D3">
        <w:rPr>
          <w:rFonts w:eastAsia="Times New Roman"/>
          <w:szCs w:val="24"/>
        </w:rPr>
        <w:t xml:space="preserve"> ο ίδιος ο κ</w:t>
      </w:r>
      <w:r>
        <w:rPr>
          <w:rFonts w:eastAsia="Times New Roman"/>
          <w:szCs w:val="24"/>
        </w:rPr>
        <w:t>.</w:t>
      </w:r>
      <w:r w:rsidRPr="000907D3">
        <w:rPr>
          <w:rFonts w:eastAsia="Times New Roman"/>
          <w:szCs w:val="24"/>
        </w:rPr>
        <w:t xml:space="preserve"> Μητσοτάκης τη </w:t>
      </w:r>
      <w:r>
        <w:rPr>
          <w:rFonts w:eastAsia="Times New Roman"/>
          <w:szCs w:val="24"/>
        </w:rPr>
        <w:t>Σ</w:t>
      </w:r>
      <w:r w:rsidRPr="000907D3">
        <w:rPr>
          <w:rFonts w:eastAsia="Times New Roman"/>
          <w:szCs w:val="24"/>
        </w:rPr>
        <w:t>υμφωνία των Πρεσπών</w:t>
      </w:r>
      <w:r>
        <w:rPr>
          <w:rFonts w:eastAsia="Times New Roman"/>
          <w:szCs w:val="24"/>
        </w:rPr>
        <w:t>,</w:t>
      </w:r>
      <w:r w:rsidRPr="000907D3">
        <w:rPr>
          <w:rFonts w:eastAsia="Times New Roman"/>
          <w:szCs w:val="24"/>
        </w:rPr>
        <w:t xml:space="preserve"> ο οποίος είναι αυτός που επιθυμεί περισσότερο από όλους</w:t>
      </w:r>
      <w:r>
        <w:rPr>
          <w:rFonts w:eastAsia="Times New Roman"/>
          <w:szCs w:val="24"/>
        </w:rPr>
        <w:t>,</w:t>
      </w:r>
      <w:r w:rsidRPr="000907D3">
        <w:rPr>
          <w:rFonts w:eastAsia="Times New Roman"/>
          <w:szCs w:val="24"/>
        </w:rPr>
        <w:t xml:space="preserve"> από τον καθένα </w:t>
      </w:r>
      <w:r>
        <w:rPr>
          <w:rFonts w:eastAsia="Times New Roman"/>
          <w:szCs w:val="24"/>
        </w:rPr>
        <w:t>μας, την επικύρωσή</w:t>
      </w:r>
      <w:r w:rsidRPr="000907D3">
        <w:rPr>
          <w:rFonts w:eastAsia="Times New Roman"/>
          <w:szCs w:val="24"/>
        </w:rPr>
        <w:t xml:space="preserve"> </w:t>
      </w:r>
      <w:r>
        <w:rPr>
          <w:rFonts w:eastAsia="Times New Roman"/>
          <w:szCs w:val="24"/>
        </w:rPr>
        <w:t>της, δ</w:t>
      </w:r>
      <w:r w:rsidRPr="000907D3">
        <w:rPr>
          <w:rFonts w:eastAsia="Times New Roman"/>
          <w:szCs w:val="24"/>
        </w:rPr>
        <w:t>ιότι σε διαφορετική περίπτωση θα εκτεθεί ανεπανόρθωτα</w:t>
      </w:r>
      <w:r>
        <w:rPr>
          <w:rFonts w:eastAsia="Times New Roman"/>
          <w:szCs w:val="24"/>
        </w:rPr>
        <w:t>.</w:t>
      </w:r>
    </w:p>
    <w:p w14:paraId="0645329F" w14:textId="77777777" w:rsidR="00C04CE1" w:rsidRDefault="00722F08">
      <w:pPr>
        <w:spacing w:line="600" w:lineRule="auto"/>
        <w:ind w:firstLine="720"/>
        <w:jc w:val="both"/>
        <w:rPr>
          <w:rFonts w:eastAsia="Times New Roman"/>
          <w:szCs w:val="24"/>
        </w:rPr>
      </w:pPr>
      <w:r>
        <w:rPr>
          <w:rFonts w:eastAsia="Times New Roman"/>
          <w:szCs w:val="24"/>
        </w:rPr>
        <w:t>Τώρα, λοιπόν,</w:t>
      </w:r>
      <w:r w:rsidRPr="000907D3">
        <w:rPr>
          <w:rFonts w:eastAsia="Times New Roman"/>
          <w:szCs w:val="24"/>
        </w:rPr>
        <w:t xml:space="preserve"> που υπάρχει μία αμιγώς </w:t>
      </w:r>
      <w:r>
        <w:rPr>
          <w:rFonts w:eastAsia="Times New Roman"/>
          <w:szCs w:val="24"/>
        </w:rPr>
        <w:t>π</w:t>
      </w:r>
      <w:r w:rsidRPr="000907D3">
        <w:rPr>
          <w:rFonts w:eastAsia="Times New Roman"/>
          <w:szCs w:val="24"/>
        </w:rPr>
        <w:t xml:space="preserve">ροοδευτική </w:t>
      </w:r>
      <w:r>
        <w:rPr>
          <w:rFonts w:eastAsia="Times New Roman"/>
          <w:szCs w:val="24"/>
        </w:rPr>
        <w:t>δ</w:t>
      </w:r>
      <w:r w:rsidRPr="000907D3">
        <w:rPr>
          <w:rFonts w:eastAsia="Times New Roman"/>
          <w:szCs w:val="24"/>
        </w:rPr>
        <w:t xml:space="preserve">ημοκρατική </w:t>
      </w:r>
      <w:r>
        <w:rPr>
          <w:rFonts w:eastAsia="Times New Roman"/>
          <w:szCs w:val="24"/>
        </w:rPr>
        <w:t>Κ</w:t>
      </w:r>
      <w:r w:rsidRPr="000907D3">
        <w:rPr>
          <w:rFonts w:eastAsia="Times New Roman"/>
          <w:szCs w:val="24"/>
        </w:rPr>
        <w:t>υβέρνηση</w:t>
      </w:r>
      <w:r>
        <w:rPr>
          <w:rFonts w:eastAsia="Times New Roman"/>
          <w:szCs w:val="24"/>
        </w:rPr>
        <w:t>,</w:t>
      </w:r>
      <w:r w:rsidRPr="000907D3">
        <w:rPr>
          <w:rFonts w:eastAsia="Times New Roman"/>
          <w:szCs w:val="24"/>
        </w:rPr>
        <w:t xml:space="preserve"> που ανήκει και εκφράζει πλήρως τις δυνάμεις της </w:t>
      </w:r>
      <w:r>
        <w:rPr>
          <w:rFonts w:eastAsia="Times New Roman"/>
          <w:szCs w:val="24"/>
        </w:rPr>
        <w:t>Α</w:t>
      </w:r>
      <w:r w:rsidRPr="000907D3">
        <w:rPr>
          <w:rFonts w:eastAsia="Times New Roman"/>
          <w:szCs w:val="24"/>
        </w:rPr>
        <w:t>ριστεράς και της ευρύτερης κεντροαριστεράς</w:t>
      </w:r>
      <w:r>
        <w:rPr>
          <w:rFonts w:eastAsia="Times New Roman"/>
          <w:szCs w:val="24"/>
        </w:rPr>
        <w:t>,</w:t>
      </w:r>
      <w:r w:rsidRPr="000907D3">
        <w:rPr>
          <w:rFonts w:eastAsia="Times New Roman"/>
          <w:szCs w:val="24"/>
        </w:rPr>
        <w:t xml:space="preserve"> της οικολογίας</w:t>
      </w:r>
      <w:r>
        <w:rPr>
          <w:rFonts w:eastAsia="Times New Roman"/>
          <w:szCs w:val="24"/>
        </w:rPr>
        <w:t>,</w:t>
      </w:r>
      <w:r w:rsidRPr="000907D3">
        <w:rPr>
          <w:rFonts w:eastAsia="Times New Roman"/>
          <w:szCs w:val="24"/>
        </w:rPr>
        <w:t xml:space="preserve"> της σοσιαλδημοκρατίας</w:t>
      </w:r>
      <w:r>
        <w:rPr>
          <w:rFonts w:eastAsia="Times New Roman"/>
          <w:szCs w:val="24"/>
        </w:rPr>
        <w:t>,</w:t>
      </w:r>
      <w:r w:rsidRPr="000907D3">
        <w:rPr>
          <w:rFonts w:eastAsia="Times New Roman"/>
          <w:szCs w:val="24"/>
        </w:rPr>
        <w:t xml:space="preserve"> ουδείς που θέλει να </w:t>
      </w:r>
      <w:proofErr w:type="spellStart"/>
      <w:r w:rsidRPr="000907D3">
        <w:rPr>
          <w:rFonts w:eastAsia="Times New Roman"/>
          <w:szCs w:val="24"/>
        </w:rPr>
        <w:t>αυτοπροσδιορίζεται</w:t>
      </w:r>
      <w:proofErr w:type="spellEnd"/>
      <w:r w:rsidRPr="000907D3">
        <w:rPr>
          <w:rFonts w:eastAsia="Times New Roman"/>
          <w:szCs w:val="24"/>
        </w:rPr>
        <w:t xml:space="preserve"> ως </w:t>
      </w:r>
      <w:r>
        <w:rPr>
          <w:rFonts w:eastAsia="Times New Roman"/>
          <w:szCs w:val="24"/>
        </w:rPr>
        <w:t>α</w:t>
      </w:r>
      <w:r w:rsidRPr="000907D3">
        <w:rPr>
          <w:rFonts w:eastAsia="Times New Roman"/>
          <w:szCs w:val="24"/>
        </w:rPr>
        <w:t>ριστερός</w:t>
      </w:r>
      <w:r>
        <w:rPr>
          <w:rFonts w:eastAsia="Times New Roman"/>
          <w:szCs w:val="24"/>
        </w:rPr>
        <w:t>,</w:t>
      </w:r>
      <w:r w:rsidRPr="000907D3">
        <w:rPr>
          <w:rFonts w:eastAsia="Times New Roman"/>
          <w:szCs w:val="24"/>
        </w:rPr>
        <w:t xml:space="preserve"> προοδευτικός</w:t>
      </w:r>
      <w:r>
        <w:rPr>
          <w:rFonts w:eastAsia="Times New Roman"/>
          <w:szCs w:val="24"/>
        </w:rPr>
        <w:t xml:space="preserve"> ή δημοκράτης,</w:t>
      </w:r>
      <w:r w:rsidRPr="000907D3">
        <w:rPr>
          <w:rFonts w:eastAsia="Times New Roman"/>
          <w:szCs w:val="24"/>
        </w:rPr>
        <w:t xml:space="preserve"> δεν μπορεί παρά να στηρίξει αυτή την </w:t>
      </w:r>
      <w:r>
        <w:rPr>
          <w:rFonts w:eastAsia="Times New Roman"/>
          <w:szCs w:val="24"/>
        </w:rPr>
        <w:t>Κυβέρνηση και να παράσχει</w:t>
      </w:r>
      <w:r w:rsidRPr="000907D3">
        <w:rPr>
          <w:rFonts w:eastAsia="Times New Roman"/>
          <w:szCs w:val="24"/>
        </w:rPr>
        <w:t xml:space="preserve"> ψήφο εμπιστοσύνης</w:t>
      </w:r>
      <w:r>
        <w:rPr>
          <w:rFonts w:eastAsia="Times New Roman"/>
          <w:szCs w:val="24"/>
        </w:rPr>
        <w:t>,</w:t>
      </w:r>
      <w:r w:rsidRPr="000907D3">
        <w:rPr>
          <w:rFonts w:eastAsia="Times New Roman"/>
          <w:szCs w:val="24"/>
        </w:rPr>
        <w:t xml:space="preserve"> για να τεθούν ξεκάθαρα οι βάσεις για ένα πιο κοινωνικό κράτος</w:t>
      </w:r>
      <w:r>
        <w:rPr>
          <w:rFonts w:eastAsia="Times New Roman"/>
          <w:szCs w:val="24"/>
        </w:rPr>
        <w:t>,</w:t>
      </w:r>
      <w:r w:rsidRPr="000907D3">
        <w:rPr>
          <w:rFonts w:eastAsia="Times New Roman"/>
          <w:szCs w:val="24"/>
        </w:rPr>
        <w:t xml:space="preserve"> ένα κράτος δικαίου</w:t>
      </w:r>
      <w:r>
        <w:rPr>
          <w:rFonts w:eastAsia="Times New Roman"/>
          <w:szCs w:val="24"/>
        </w:rPr>
        <w:t>,</w:t>
      </w:r>
      <w:r w:rsidRPr="000907D3">
        <w:rPr>
          <w:rFonts w:eastAsia="Times New Roman"/>
          <w:szCs w:val="24"/>
        </w:rPr>
        <w:t xml:space="preserve"> για να δημιουργηθεί </w:t>
      </w:r>
      <w:r w:rsidRPr="000907D3">
        <w:rPr>
          <w:rFonts w:eastAsia="Times New Roman"/>
          <w:szCs w:val="24"/>
        </w:rPr>
        <w:lastRenderedPageBreak/>
        <w:t>ένα αρραγές μέτωπο απέναντι σ</w:t>
      </w:r>
      <w:r>
        <w:rPr>
          <w:rFonts w:eastAsia="Times New Roman"/>
          <w:szCs w:val="24"/>
        </w:rPr>
        <w:t xml:space="preserve">τις δυνάμεις της ακροδεξιάς, του </w:t>
      </w:r>
      <w:r w:rsidRPr="000907D3">
        <w:rPr>
          <w:rFonts w:eastAsia="Times New Roman"/>
          <w:szCs w:val="24"/>
        </w:rPr>
        <w:t>συντηρητισμού</w:t>
      </w:r>
      <w:r>
        <w:rPr>
          <w:rFonts w:eastAsia="Times New Roman"/>
          <w:szCs w:val="24"/>
        </w:rPr>
        <w:t>,</w:t>
      </w:r>
      <w:r w:rsidRPr="000907D3">
        <w:rPr>
          <w:rFonts w:eastAsia="Times New Roman"/>
          <w:szCs w:val="24"/>
        </w:rPr>
        <w:t xml:space="preserve"> του εθνικισμού και της μισαλλοδοξίας</w:t>
      </w:r>
      <w:r>
        <w:rPr>
          <w:rFonts w:eastAsia="Times New Roman"/>
          <w:szCs w:val="24"/>
        </w:rPr>
        <w:t>,</w:t>
      </w:r>
      <w:r w:rsidRPr="000907D3">
        <w:rPr>
          <w:rFonts w:eastAsia="Times New Roman"/>
          <w:szCs w:val="24"/>
        </w:rPr>
        <w:t xml:space="preserve"> απέναντι στο νεοφιλελεύθερο μοντέλο διακυβέρνησης και διαρκούς λιτότητας που θέλει να εφαρμόσει και να επιβάλει ο κ</w:t>
      </w:r>
      <w:r>
        <w:rPr>
          <w:rFonts w:eastAsia="Times New Roman"/>
          <w:szCs w:val="24"/>
        </w:rPr>
        <w:t>.</w:t>
      </w:r>
      <w:r w:rsidRPr="000907D3">
        <w:rPr>
          <w:rFonts w:eastAsia="Times New Roman"/>
          <w:szCs w:val="24"/>
        </w:rPr>
        <w:t xml:space="preserve"> Μητσοτάκης</w:t>
      </w:r>
      <w:r>
        <w:rPr>
          <w:rFonts w:eastAsia="Times New Roman"/>
          <w:szCs w:val="24"/>
        </w:rPr>
        <w:t>,</w:t>
      </w:r>
      <w:r w:rsidRPr="000907D3">
        <w:rPr>
          <w:rFonts w:eastAsia="Times New Roman"/>
          <w:szCs w:val="24"/>
        </w:rPr>
        <w:t xml:space="preserve"> συνθλίβοντας τη μεσαία τάξη και τα φτωχά στρώματα των Ελλήνων</w:t>
      </w:r>
      <w:r>
        <w:rPr>
          <w:rFonts w:eastAsia="Times New Roman"/>
          <w:szCs w:val="24"/>
        </w:rPr>
        <w:t>.</w:t>
      </w:r>
    </w:p>
    <w:p w14:paraId="064532A0" w14:textId="77777777" w:rsidR="00C04CE1" w:rsidRDefault="00722F08">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0907D3">
        <w:rPr>
          <w:rFonts w:eastAsia="Times New Roman"/>
          <w:szCs w:val="24"/>
        </w:rPr>
        <w:t xml:space="preserve">δεν υπάρχει πλέον </w:t>
      </w:r>
      <w:r>
        <w:rPr>
          <w:rFonts w:eastAsia="Times New Roman"/>
          <w:szCs w:val="24"/>
        </w:rPr>
        <w:t>ουδεμία</w:t>
      </w:r>
      <w:r w:rsidRPr="000907D3">
        <w:rPr>
          <w:rFonts w:eastAsia="Times New Roman"/>
          <w:szCs w:val="24"/>
        </w:rPr>
        <w:t xml:space="preserve"> δικαιολογία</w:t>
      </w:r>
      <w:r>
        <w:rPr>
          <w:rFonts w:eastAsia="Times New Roman"/>
          <w:szCs w:val="24"/>
        </w:rPr>
        <w:t>,</w:t>
      </w:r>
      <w:r w:rsidRPr="000907D3">
        <w:rPr>
          <w:rFonts w:eastAsia="Times New Roman"/>
          <w:szCs w:val="24"/>
        </w:rPr>
        <w:t xml:space="preserve"> να μ</w:t>
      </w:r>
      <w:r>
        <w:rPr>
          <w:rFonts w:eastAsia="Times New Roman"/>
          <w:szCs w:val="24"/>
        </w:rPr>
        <w:t>η</w:t>
      </w:r>
      <w:r w:rsidRPr="000907D3">
        <w:rPr>
          <w:rFonts w:eastAsia="Times New Roman"/>
          <w:szCs w:val="24"/>
        </w:rPr>
        <w:t xml:space="preserve"> στηρίξετε τον Πρωθυπουργό και την </w:t>
      </w:r>
      <w:r>
        <w:rPr>
          <w:rFonts w:eastAsia="Times New Roman"/>
          <w:szCs w:val="24"/>
        </w:rPr>
        <w:t>Κ</w:t>
      </w:r>
      <w:r w:rsidRPr="000907D3">
        <w:rPr>
          <w:rFonts w:eastAsia="Times New Roman"/>
          <w:szCs w:val="24"/>
        </w:rPr>
        <w:t>υβέρνηση στην ολοκλήρωση του έργου προς όφελος τ</w:t>
      </w:r>
      <w:r>
        <w:rPr>
          <w:rFonts w:eastAsia="Times New Roman"/>
          <w:szCs w:val="24"/>
        </w:rPr>
        <w:t>ων</w:t>
      </w:r>
      <w:r w:rsidRPr="000907D3">
        <w:rPr>
          <w:rFonts w:eastAsia="Times New Roman"/>
          <w:szCs w:val="24"/>
        </w:rPr>
        <w:t xml:space="preserve"> χειμαζόμεν</w:t>
      </w:r>
      <w:r>
        <w:rPr>
          <w:rFonts w:eastAsia="Times New Roman"/>
          <w:szCs w:val="24"/>
        </w:rPr>
        <w:t>ων</w:t>
      </w:r>
      <w:r w:rsidRPr="000907D3">
        <w:rPr>
          <w:rFonts w:eastAsia="Times New Roman"/>
          <w:szCs w:val="24"/>
        </w:rPr>
        <w:t xml:space="preserve"> συμπολιτών </w:t>
      </w:r>
      <w:r>
        <w:rPr>
          <w:rFonts w:eastAsia="Times New Roman"/>
          <w:szCs w:val="24"/>
        </w:rPr>
        <w:t>μας. Δ</w:t>
      </w:r>
      <w:r w:rsidRPr="000907D3">
        <w:rPr>
          <w:rFonts w:eastAsia="Times New Roman"/>
          <w:szCs w:val="24"/>
        </w:rPr>
        <w:t>εν έχετε κα</w:t>
      </w:r>
      <w:r>
        <w:rPr>
          <w:rFonts w:eastAsia="Times New Roman"/>
          <w:szCs w:val="24"/>
        </w:rPr>
        <w:t>μ</w:t>
      </w:r>
      <w:r w:rsidRPr="000907D3">
        <w:rPr>
          <w:rFonts w:eastAsia="Times New Roman"/>
          <w:szCs w:val="24"/>
        </w:rPr>
        <w:t>μία δικαιολογία</w:t>
      </w:r>
      <w:r>
        <w:rPr>
          <w:rFonts w:eastAsia="Times New Roman"/>
          <w:szCs w:val="24"/>
        </w:rPr>
        <w:t>,</w:t>
      </w:r>
      <w:r w:rsidRPr="000907D3">
        <w:rPr>
          <w:rFonts w:eastAsia="Times New Roman"/>
          <w:szCs w:val="24"/>
        </w:rPr>
        <w:t xml:space="preserve"> να μ</w:t>
      </w:r>
      <w:r>
        <w:rPr>
          <w:rFonts w:eastAsia="Times New Roman"/>
          <w:szCs w:val="24"/>
        </w:rPr>
        <w:t>ην</w:t>
      </w:r>
      <w:r w:rsidRPr="000907D3">
        <w:rPr>
          <w:rFonts w:eastAsia="Times New Roman"/>
          <w:szCs w:val="24"/>
        </w:rPr>
        <w:t xml:space="preserve"> στηρίξετε την πρόοδο έναντι της οπισθοδρόμησης</w:t>
      </w:r>
      <w:r>
        <w:rPr>
          <w:rFonts w:eastAsia="Times New Roman"/>
          <w:szCs w:val="24"/>
        </w:rPr>
        <w:t>,</w:t>
      </w:r>
      <w:r w:rsidRPr="000907D3">
        <w:rPr>
          <w:rFonts w:eastAsia="Times New Roman"/>
          <w:szCs w:val="24"/>
        </w:rPr>
        <w:t xml:space="preserve"> την προοδευτικότητα έναντι τη</w:t>
      </w:r>
      <w:r>
        <w:rPr>
          <w:rFonts w:eastAsia="Times New Roman"/>
          <w:szCs w:val="24"/>
        </w:rPr>
        <w:t>ς</w:t>
      </w:r>
      <w:r w:rsidRPr="000907D3">
        <w:rPr>
          <w:rFonts w:eastAsia="Times New Roman"/>
          <w:szCs w:val="24"/>
        </w:rPr>
        <w:t xml:space="preserve"> συντήρηση</w:t>
      </w:r>
      <w:r>
        <w:rPr>
          <w:rFonts w:eastAsia="Times New Roman"/>
          <w:szCs w:val="24"/>
        </w:rPr>
        <w:t>ς, την</w:t>
      </w:r>
      <w:r w:rsidRPr="000907D3">
        <w:rPr>
          <w:rFonts w:eastAsia="Times New Roman"/>
          <w:szCs w:val="24"/>
        </w:rPr>
        <w:t xml:space="preserve"> κοινωνική δικαιοσύνη </w:t>
      </w:r>
      <w:r>
        <w:rPr>
          <w:rFonts w:eastAsia="Times New Roman"/>
          <w:szCs w:val="24"/>
        </w:rPr>
        <w:t>έναντι</w:t>
      </w:r>
      <w:r w:rsidRPr="000907D3">
        <w:rPr>
          <w:rFonts w:eastAsia="Times New Roman"/>
          <w:szCs w:val="24"/>
        </w:rPr>
        <w:t xml:space="preserve"> της εξασφάλισης του πλούτου των ολίγων</w:t>
      </w:r>
      <w:r>
        <w:rPr>
          <w:rFonts w:eastAsia="Times New Roman"/>
          <w:szCs w:val="24"/>
        </w:rPr>
        <w:t>,</w:t>
      </w:r>
      <w:r w:rsidRPr="000907D3">
        <w:rPr>
          <w:rFonts w:eastAsia="Times New Roman"/>
          <w:szCs w:val="24"/>
        </w:rPr>
        <w:t xml:space="preserve"> τη δημοκρατία και την ισονομία έναντι της μισαλλοδοξίας και του νεοφιλελευθερισμού</w:t>
      </w:r>
      <w:r>
        <w:rPr>
          <w:rFonts w:eastAsia="Times New Roman"/>
          <w:szCs w:val="24"/>
        </w:rPr>
        <w:t>. Α</w:t>
      </w:r>
      <w:r w:rsidRPr="000907D3">
        <w:rPr>
          <w:rFonts w:eastAsia="Times New Roman"/>
          <w:szCs w:val="24"/>
        </w:rPr>
        <w:t>ν δεν το πράξετε</w:t>
      </w:r>
      <w:r>
        <w:rPr>
          <w:rFonts w:eastAsia="Times New Roman"/>
          <w:szCs w:val="24"/>
        </w:rPr>
        <w:t>, στηρίζετε</w:t>
      </w:r>
      <w:r w:rsidRPr="000907D3">
        <w:rPr>
          <w:rFonts w:eastAsia="Times New Roman"/>
          <w:szCs w:val="24"/>
        </w:rPr>
        <w:t xml:space="preserve"> ξεκάθαρα τις επιδιώξεις του κ</w:t>
      </w:r>
      <w:r>
        <w:rPr>
          <w:rFonts w:eastAsia="Times New Roman"/>
          <w:szCs w:val="24"/>
        </w:rPr>
        <w:t>.</w:t>
      </w:r>
      <w:r w:rsidRPr="000907D3">
        <w:rPr>
          <w:rFonts w:eastAsia="Times New Roman"/>
          <w:szCs w:val="24"/>
        </w:rPr>
        <w:t xml:space="preserve"> Μητσοτάκη και των υπολοίπων ακροδεξιών στοιχείων στους κόλπους της </w:t>
      </w:r>
      <w:r>
        <w:rPr>
          <w:rFonts w:eastAsia="Times New Roman"/>
          <w:szCs w:val="24"/>
        </w:rPr>
        <w:t>δ</w:t>
      </w:r>
      <w:r w:rsidRPr="000907D3">
        <w:rPr>
          <w:rFonts w:eastAsia="Times New Roman"/>
          <w:szCs w:val="24"/>
        </w:rPr>
        <w:t>εξιάς παράταξης</w:t>
      </w:r>
      <w:r>
        <w:rPr>
          <w:rFonts w:eastAsia="Times New Roman"/>
          <w:szCs w:val="24"/>
        </w:rPr>
        <w:t>.</w:t>
      </w:r>
    </w:p>
    <w:p w14:paraId="064532A1" w14:textId="77777777" w:rsidR="00C04CE1" w:rsidRDefault="00722F08">
      <w:pPr>
        <w:spacing w:line="600" w:lineRule="auto"/>
        <w:ind w:firstLine="720"/>
        <w:jc w:val="both"/>
        <w:rPr>
          <w:rFonts w:eastAsia="Times New Roman"/>
          <w:szCs w:val="24"/>
        </w:rPr>
      </w:pPr>
      <w:r>
        <w:rPr>
          <w:rFonts w:eastAsia="Times New Roman"/>
          <w:szCs w:val="24"/>
        </w:rPr>
        <w:t>Ό</w:t>
      </w:r>
      <w:r w:rsidRPr="000907D3">
        <w:rPr>
          <w:rFonts w:eastAsia="Times New Roman"/>
          <w:szCs w:val="24"/>
        </w:rPr>
        <w:t xml:space="preserve">λοι οι συνάδελφοι στεκόμαστε μπροστά στην ιστορική στιγμή και στις ευθύνες </w:t>
      </w:r>
      <w:r>
        <w:rPr>
          <w:rFonts w:eastAsia="Times New Roman"/>
          <w:szCs w:val="24"/>
        </w:rPr>
        <w:t>μας. Ε</w:t>
      </w:r>
      <w:r w:rsidRPr="000907D3">
        <w:rPr>
          <w:rFonts w:eastAsia="Times New Roman"/>
          <w:szCs w:val="24"/>
        </w:rPr>
        <w:t>ί</w:t>
      </w:r>
      <w:r>
        <w:rPr>
          <w:rFonts w:eastAsia="Times New Roman"/>
          <w:szCs w:val="24"/>
        </w:rPr>
        <w:t>ναι η ώρα τώρα να τις αναλάβετε.</w:t>
      </w:r>
    </w:p>
    <w:p w14:paraId="064532A2" w14:textId="77777777" w:rsidR="00C04CE1" w:rsidRDefault="00722F08">
      <w:pPr>
        <w:spacing w:line="600" w:lineRule="auto"/>
        <w:ind w:firstLine="720"/>
        <w:jc w:val="both"/>
        <w:rPr>
          <w:rFonts w:eastAsia="Times New Roman"/>
          <w:szCs w:val="24"/>
        </w:rPr>
      </w:pPr>
      <w:r w:rsidRPr="000907D3">
        <w:rPr>
          <w:rFonts w:eastAsia="Times New Roman"/>
          <w:szCs w:val="24"/>
        </w:rPr>
        <w:lastRenderedPageBreak/>
        <w:t>Σας ευχαριστώ</w:t>
      </w:r>
      <w:r>
        <w:rPr>
          <w:rFonts w:eastAsia="Times New Roman"/>
          <w:szCs w:val="24"/>
        </w:rPr>
        <w:t xml:space="preserve"> πολύ.</w:t>
      </w:r>
    </w:p>
    <w:p w14:paraId="064532A3" w14:textId="77777777" w:rsidR="00C04CE1" w:rsidRDefault="00722F0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64532A4" w14:textId="77777777" w:rsidR="00C04CE1" w:rsidRDefault="00722F0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w:t>
      </w:r>
      <w:r w:rsidRPr="000907D3">
        <w:rPr>
          <w:rFonts w:eastAsia="Times New Roman"/>
          <w:szCs w:val="24"/>
        </w:rPr>
        <w:t>υχαριστούμε την κ</w:t>
      </w:r>
      <w:r>
        <w:rPr>
          <w:rFonts w:eastAsia="Times New Roman"/>
          <w:szCs w:val="24"/>
        </w:rPr>
        <w:t>.</w:t>
      </w:r>
      <w:r w:rsidRPr="000907D3">
        <w:rPr>
          <w:rFonts w:eastAsia="Times New Roman"/>
          <w:szCs w:val="24"/>
        </w:rPr>
        <w:t xml:space="preserve"> Γεωργία </w:t>
      </w:r>
      <w:proofErr w:type="spellStart"/>
      <w:r>
        <w:rPr>
          <w:rFonts w:eastAsia="Times New Roman"/>
          <w:szCs w:val="24"/>
        </w:rPr>
        <w:t>Γ</w:t>
      </w:r>
      <w:r w:rsidRPr="000907D3">
        <w:rPr>
          <w:rFonts w:eastAsia="Times New Roman"/>
          <w:szCs w:val="24"/>
        </w:rPr>
        <w:t>εννιά</w:t>
      </w:r>
      <w:proofErr w:type="spellEnd"/>
      <w:r>
        <w:rPr>
          <w:rFonts w:eastAsia="Times New Roman"/>
          <w:szCs w:val="24"/>
        </w:rPr>
        <w:t xml:space="preserve">, </w:t>
      </w:r>
      <w:proofErr w:type="spellStart"/>
      <w:r>
        <w:rPr>
          <w:rFonts w:eastAsia="Times New Roman"/>
          <w:szCs w:val="24"/>
        </w:rPr>
        <w:t>Βουλεύτρια</w:t>
      </w:r>
      <w:proofErr w:type="spellEnd"/>
      <w:r>
        <w:rPr>
          <w:rFonts w:eastAsia="Times New Roman"/>
          <w:szCs w:val="24"/>
        </w:rPr>
        <w:t xml:space="preserve"> του</w:t>
      </w:r>
      <w:r w:rsidRPr="000907D3">
        <w:rPr>
          <w:rFonts w:eastAsia="Times New Roman"/>
          <w:szCs w:val="24"/>
        </w:rPr>
        <w:t xml:space="preserve"> ΣΥΡΙΖΑ</w:t>
      </w:r>
      <w:r>
        <w:rPr>
          <w:rFonts w:eastAsia="Times New Roman"/>
          <w:szCs w:val="24"/>
        </w:rPr>
        <w:t>.</w:t>
      </w:r>
    </w:p>
    <w:p w14:paraId="064532A5" w14:textId="77777777" w:rsidR="00C04CE1" w:rsidRDefault="00722F08">
      <w:pPr>
        <w:spacing w:line="600" w:lineRule="auto"/>
        <w:ind w:firstLine="720"/>
        <w:jc w:val="both"/>
        <w:rPr>
          <w:rFonts w:eastAsia="Times New Roman"/>
          <w:szCs w:val="24"/>
        </w:rPr>
      </w:pPr>
      <w:r>
        <w:rPr>
          <w:rFonts w:eastAsia="Times New Roman"/>
          <w:szCs w:val="24"/>
        </w:rPr>
        <w:t>Κ</w:t>
      </w:r>
      <w:r w:rsidRPr="000907D3">
        <w:rPr>
          <w:rFonts w:eastAsia="Times New Roman"/>
          <w:szCs w:val="24"/>
        </w:rPr>
        <w:t xml:space="preserve">υρίες </w:t>
      </w:r>
      <w:r>
        <w:rPr>
          <w:rFonts w:eastAsia="Times New Roman"/>
          <w:szCs w:val="24"/>
        </w:rPr>
        <w:t xml:space="preserve">και </w:t>
      </w:r>
      <w:r w:rsidRPr="000907D3">
        <w:rPr>
          <w:rFonts w:eastAsia="Times New Roman"/>
          <w:szCs w:val="24"/>
        </w:rPr>
        <w:t>κύριοι συνάδελφοι</w:t>
      </w:r>
      <w:r>
        <w:rPr>
          <w:rFonts w:eastAsia="Times New Roman"/>
          <w:szCs w:val="24"/>
        </w:rPr>
        <w:t>,</w:t>
      </w:r>
      <w:r w:rsidRPr="000907D3">
        <w:rPr>
          <w:rFonts w:eastAsia="Times New Roman"/>
          <w:szCs w:val="24"/>
        </w:rPr>
        <w:t xml:space="preserve"> γίνεται γνωστό στο </w:t>
      </w:r>
      <w:r>
        <w:rPr>
          <w:rFonts w:eastAsia="Times New Roman"/>
          <w:szCs w:val="24"/>
        </w:rPr>
        <w:t>Σ</w:t>
      </w:r>
      <w:r w:rsidRPr="000907D3">
        <w:rPr>
          <w:rFonts w:eastAsia="Times New Roman"/>
          <w:szCs w:val="24"/>
        </w:rPr>
        <w:t xml:space="preserve">ώμα ότι </w:t>
      </w:r>
      <w:r>
        <w:rPr>
          <w:rFonts w:eastAsia="Times New Roman"/>
          <w:szCs w:val="24"/>
        </w:rPr>
        <w:t xml:space="preserve">τη συνεδρίασή μας </w:t>
      </w:r>
      <w:r w:rsidRPr="000907D3">
        <w:rPr>
          <w:rFonts w:eastAsia="Times New Roman"/>
          <w:szCs w:val="24"/>
        </w:rPr>
        <w:t xml:space="preserve">παρακολουθούν από τα </w:t>
      </w:r>
      <w:r>
        <w:rPr>
          <w:rFonts w:eastAsia="Times New Roman"/>
          <w:szCs w:val="24"/>
        </w:rPr>
        <w:t>ά</w:t>
      </w:r>
      <w:r w:rsidRPr="000907D3">
        <w:rPr>
          <w:rFonts w:eastAsia="Times New Roman"/>
          <w:szCs w:val="24"/>
        </w:rPr>
        <w:t>νω δυτικά θεωρεία</w:t>
      </w:r>
      <w:r>
        <w:rPr>
          <w:rFonts w:eastAsia="Times New Roman"/>
          <w:szCs w:val="24"/>
        </w:rPr>
        <w:t>,</w:t>
      </w:r>
      <w:r w:rsidRPr="000907D3">
        <w:rPr>
          <w:rFonts w:eastAsia="Times New Roman"/>
          <w:szCs w:val="24"/>
        </w:rPr>
        <w:t xml:space="preserve"> αφού </w:t>
      </w:r>
      <w:r>
        <w:rPr>
          <w:rFonts w:eastAsia="Times New Roman"/>
          <w:szCs w:val="24"/>
        </w:rPr>
        <w:t xml:space="preserve">προηγουμένως </w:t>
      </w:r>
      <w:r w:rsidRPr="000907D3">
        <w:rPr>
          <w:rFonts w:eastAsia="Times New Roman"/>
          <w:szCs w:val="24"/>
        </w:rPr>
        <w:t>ενημερώθηκαν για την ιστορία του κτ</w:t>
      </w:r>
      <w:r>
        <w:rPr>
          <w:rFonts w:eastAsia="Times New Roman"/>
          <w:szCs w:val="24"/>
        </w:rPr>
        <w:t>η</w:t>
      </w:r>
      <w:r w:rsidRPr="000907D3">
        <w:rPr>
          <w:rFonts w:eastAsia="Times New Roman"/>
          <w:szCs w:val="24"/>
        </w:rPr>
        <w:t xml:space="preserve">ρίου και τον τρόπο οργάνωσης και λειτουργίας της </w:t>
      </w:r>
      <w:r>
        <w:rPr>
          <w:rFonts w:eastAsia="Times New Roman"/>
          <w:szCs w:val="24"/>
        </w:rPr>
        <w:t>Β</w:t>
      </w:r>
      <w:r w:rsidRPr="000907D3">
        <w:rPr>
          <w:rFonts w:eastAsia="Times New Roman"/>
          <w:szCs w:val="24"/>
        </w:rPr>
        <w:t xml:space="preserve">ουλής και ξεναγήθηκαν στην έκθεση της αίθουσας </w:t>
      </w:r>
      <w:r>
        <w:rPr>
          <w:rFonts w:eastAsia="Times New Roman"/>
          <w:szCs w:val="24"/>
        </w:rPr>
        <w:t>«</w:t>
      </w:r>
      <w:r w:rsidRPr="000907D3">
        <w:rPr>
          <w:rFonts w:eastAsia="Times New Roman"/>
          <w:szCs w:val="24"/>
        </w:rPr>
        <w:t>ΕΛΕΥΘΕΡΙΟΣ ΒΕΝΙΖΕΛΟΣ</w:t>
      </w:r>
      <w:r>
        <w:rPr>
          <w:rFonts w:eastAsia="Times New Roman"/>
          <w:szCs w:val="24"/>
        </w:rPr>
        <w:t>», τριάντα οκτώ</w:t>
      </w:r>
      <w:r w:rsidRPr="000907D3">
        <w:rPr>
          <w:rFonts w:eastAsia="Times New Roman"/>
          <w:szCs w:val="24"/>
        </w:rPr>
        <w:t xml:space="preserve"> μαθήτριες και μαθητές καθώς και τρεις συνοδοί εκπαιδευτικοί από το 2</w:t>
      </w:r>
      <w:r w:rsidRPr="00170BB0">
        <w:rPr>
          <w:rFonts w:eastAsia="Times New Roman"/>
          <w:szCs w:val="24"/>
          <w:vertAlign w:val="superscript"/>
        </w:rPr>
        <w:t>ο</w:t>
      </w:r>
      <w:r>
        <w:rPr>
          <w:rFonts w:eastAsia="Times New Roman"/>
          <w:szCs w:val="24"/>
        </w:rPr>
        <w:t xml:space="preserve"> </w:t>
      </w:r>
      <w:r w:rsidRPr="000907D3">
        <w:rPr>
          <w:rFonts w:eastAsia="Times New Roman"/>
          <w:szCs w:val="24"/>
        </w:rPr>
        <w:t>Δημοτικό Σχολείο Πεύκων Θεσσαλονίκης</w:t>
      </w:r>
      <w:r>
        <w:rPr>
          <w:rFonts w:eastAsia="Times New Roman"/>
          <w:szCs w:val="24"/>
        </w:rPr>
        <w:t>.</w:t>
      </w:r>
    </w:p>
    <w:p w14:paraId="064532A6" w14:textId="77777777" w:rsidR="00C04CE1" w:rsidRDefault="00722F08">
      <w:pPr>
        <w:spacing w:line="600" w:lineRule="auto"/>
        <w:ind w:firstLine="720"/>
        <w:jc w:val="both"/>
        <w:rPr>
          <w:rFonts w:eastAsia="Times New Roman"/>
          <w:szCs w:val="24"/>
        </w:rPr>
      </w:pPr>
      <w:r>
        <w:rPr>
          <w:rFonts w:eastAsia="Times New Roman"/>
          <w:szCs w:val="24"/>
        </w:rPr>
        <w:t>Η Βουλή τούς</w:t>
      </w:r>
      <w:r w:rsidRPr="000907D3">
        <w:rPr>
          <w:rFonts w:eastAsia="Times New Roman"/>
          <w:szCs w:val="24"/>
        </w:rPr>
        <w:t xml:space="preserve"> καλωσορίζει</w:t>
      </w:r>
      <w:r>
        <w:rPr>
          <w:rFonts w:eastAsia="Times New Roman"/>
          <w:szCs w:val="24"/>
        </w:rPr>
        <w:t>.</w:t>
      </w:r>
    </w:p>
    <w:p w14:paraId="064532A7" w14:textId="77777777" w:rsidR="00C04CE1" w:rsidRDefault="00722F08">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64532A8" w14:textId="77777777" w:rsidR="00C04CE1" w:rsidRDefault="00722F08">
      <w:pPr>
        <w:spacing w:line="600" w:lineRule="auto"/>
        <w:ind w:firstLine="720"/>
        <w:jc w:val="both"/>
        <w:rPr>
          <w:rFonts w:eastAsia="Times New Roman"/>
          <w:szCs w:val="24"/>
        </w:rPr>
      </w:pPr>
      <w:r>
        <w:rPr>
          <w:rFonts w:eastAsia="Times New Roman"/>
          <w:szCs w:val="24"/>
        </w:rPr>
        <w:t>Π</w:t>
      </w:r>
      <w:r w:rsidRPr="000907D3">
        <w:rPr>
          <w:rFonts w:eastAsia="Times New Roman"/>
          <w:szCs w:val="24"/>
        </w:rPr>
        <w:t>ροχωρούμε στον κατάλογο</w:t>
      </w:r>
      <w:r>
        <w:rPr>
          <w:rFonts w:eastAsia="Times New Roman"/>
          <w:szCs w:val="24"/>
        </w:rPr>
        <w:t xml:space="preserve"> με την κ. </w:t>
      </w:r>
      <w:r w:rsidRPr="000907D3">
        <w:rPr>
          <w:rFonts w:eastAsia="Times New Roman"/>
          <w:szCs w:val="24"/>
        </w:rPr>
        <w:t>Παρασκευή</w:t>
      </w:r>
      <w:r>
        <w:rPr>
          <w:rFonts w:eastAsia="Times New Roman"/>
          <w:szCs w:val="24"/>
        </w:rPr>
        <w:t xml:space="preserve"> </w:t>
      </w:r>
      <w:proofErr w:type="spellStart"/>
      <w:r w:rsidRPr="000907D3">
        <w:rPr>
          <w:rFonts w:eastAsia="Times New Roman"/>
          <w:szCs w:val="24"/>
        </w:rPr>
        <w:t>Χριστοφιλοπούλου</w:t>
      </w:r>
      <w:proofErr w:type="spellEnd"/>
      <w:r>
        <w:rPr>
          <w:rFonts w:eastAsia="Times New Roman"/>
          <w:szCs w:val="24"/>
        </w:rPr>
        <w:t>, Β</w:t>
      </w:r>
      <w:r w:rsidRPr="000907D3">
        <w:rPr>
          <w:rFonts w:eastAsia="Times New Roman"/>
          <w:szCs w:val="24"/>
        </w:rPr>
        <w:t xml:space="preserve">ουλευτίνα της </w:t>
      </w:r>
      <w:r>
        <w:rPr>
          <w:rFonts w:eastAsia="Times New Roman"/>
          <w:szCs w:val="24"/>
        </w:rPr>
        <w:t>Δ</w:t>
      </w:r>
      <w:r w:rsidRPr="000907D3">
        <w:rPr>
          <w:rFonts w:eastAsia="Times New Roman"/>
          <w:szCs w:val="24"/>
        </w:rPr>
        <w:t xml:space="preserve">ημοκρατικής </w:t>
      </w:r>
      <w:r>
        <w:rPr>
          <w:rFonts w:eastAsia="Times New Roman"/>
          <w:szCs w:val="24"/>
        </w:rPr>
        <w:t>Σ</w:t>
      </w:r>
      <w:r w:rsidRPr="000907D3">
        <w:rPr>
          <w:rFonts w:eastAsia="Times New Roman"/>
          <w:szCs w:val="24"/>
        </w:rPr>
        <w:t>υμπαράταξης</w:t>
      </w:r>
      <w:r>
        <w:rPr>
          <w:rFonts w:eastAsia="Times New Roman"/>
          <w:szCs w:val="24"/>
        </w:rPr>
        <w:t>.</w:t>
      </w:r>
    </w:p>
    <w:p w14:paraId="064532A9" w14:textId="77777777" w:rsidR="00C04CE1" w:rsidRDefault="00722F08">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έχετε</w:t>
      </w:r>
      <w:r w:rsidRPr="000907D3">
        <w:rPr>
          <w:rFonts w:eastAsia="Times New Roman"/>
          <w:szCs w:val="24"/>
        </w:rPr>
        <w:t xml:space="preserve"> το</w:t>
      </w:r>
      <w:r>
        <w:rPr>
          <w:rFonts w:eastAsia="Times New Roman"/>
          <w:szCs w:val="24"/>
        </w:rPr>
        <w:t>ν λόγο για επτά</w:t>
      </w:r>
      <w:r w:rsidRPr="000907D3">
        <w:rPr>
          <w:rFonts w:eastAsia="Times New Roman"/>
          <w:szCs w:val="24"/>
        </w:rPr>
        <w:t xml:space="preserve"> λεπτά</w:t>
      </w:r>
      <w:r>
        <w:rPr>
          <w:rFonts w:eastAsia="Times New Roman"/>
          <w:szCs w:val="24"/>
        </w:rPr>
        <w:t>.</w:t>
      </w:r>
    </w:p>
    <w:p w14:paraId="064532AA" w14:textId="77777777" w:rsidR="00C04CE1" w:rsidRDefault="00722F08">
      <w:pPr>
        <w:spacing w:line="600" w:lineRule="auto"/>
        <w:ind w:firstLine="720"/>
        <w:jc w:val="both"/>
        <w:rPr>
          <w:rFonts w:eastAsia="Times New Roman"/>
          <w:szCs w:val="24"/>
        </w:rPr>
      </w:pPr>
      <w:r>
        <w:rPr>
          <w:rFonts w:eastAsia="Times New Roman"/>
          <w:b/>
          <w:szCs w:val="24"/>
        </w:rPr>
        <w:lastRenderedPageBreak/>
        <w:t xml:space="preserve">ΠΑΡΑΣΚΕΥΗ ΧΡΙΣΤΟΦΙΛΟΠΟΥΛΟΥ: </w:t>
      </w:r>
      <w:r>
        <w:rPr>
          <w:rFonts w:eastAsia="Times New Roman"/>
          <w:szCs w:val="24"/>
        </w:rPr>
        <w:t>Ευχαριστώ</w:t>
      </w:r>
      <w:r w:rsidRPr="000907D3">
        <w:rPr>
          <w:rFonts w:eastAsia="Times New Roman"/>
          <w:szCs w:val="24"/>
        </w:rPr>
        <w:t xml:space="preserve"> πολύ</w:t>
      </w:r>
      <w:r>
        <w:rPr>
          <w:rFonts w:eastAsia="Times New Roman"/>
          <w:szCs w:val="24"/>
        </w:rPr>
        <w:t>,</w:t>
      </w:r>
      <w:r w:rsidRPr="000907D3">
        <w:rPr>
          <w:rFonts w:eastAsia="Times New Roman"/>
          <w:szCs w:val="24"/>
        </w:rPr>
        <w:t xml:space="preserve"> κύριε </w:t>
      </w:r>
      <w:r>
        <w:rPr>
          <w:rFonts w:eastAsia="Times New Roman"/>
          <w:szCs w:val="24"/>
        </w:rPr>
        <w:t>Π</w:t>
      </w:r>
      <w:r w:rsidRPr="000907D3">
        <w:rPr>
          <w:rFonts w:eastAsia="Times New Roman"/>
          <w:szCs w:val="24"/>
        </w:rPr>
        <w:t>ρόεδρε</w:t>
      </w:r>
      <w:r>
        <w:rPr>
          <w:rFonts w:eastAsia="Times New Roman"/>
          <w:szCs w:val="24"/>
        </w:rPr>
        <w:t>.</w:t>
      </w:r>
    </w:p>
    <w:p w14:paraId="064532AB" w14:textId="77777777" w:rsidR="00C04CE1" w:rsidRDefault="00722F0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Ξέρετε,</w:t>
      </w:r>
      <w:r w:rsidRPr="000907D3">
        <w:rPr>
          <w:rFonts w:eastAsia="Times New Roman"/>
          <w:szCs w:val="24"/>
        </w:rPr>
        <w:t xml:space="preserve"> </w:t>
      </w:r>
      <w:r>
        <w:rPr>
          <w:rFonts w:eastAsia="Times New Roman"/>
          <w:szCs w:val="24"/>
        </w:rPr>
        <w:t xml:space="preserve">κύριοι συνάδελφοι, </w:t>
      </w:r>
      <w:r w:rsidRPr="000907D3">
        <w:rPr>
          <w:rFonts w:eastAsia="Times New Roman"/>
          <w:szCs w:val="24"/>
        </w:rPr>
        <w:t xml:space="preserve">χρησιμοποιώ </w:t>
      </w:r>
      <w:r>
        <w:rPr>
          <w:rFonts w:eastAsia="Times New Roman"/>
          <w:szCs w:val="24"/>
        </w:rPr>
        <w:t xml:space="preserve">τον τίτλο </w:t>
      </w:r>
      <w:r w:rsidRPr="000907D3">
        <w:rPr>
          <w:rFonts w:eastAsia="Times New Roman"/>
          <w:szCs w:val="24"/>
        </w:rPr>
        <w:t xml:space="preserve">που θα ήθελε </w:t>
      </w:r>
      <w:r>
        <w:rPr>
          <w:rFonts w:eastAsia="Times New Roman"/>
          <w:szCs w:val="24"/>
        </w:rPr>
        <w:t>ο ομιλητής. Τ</w:t>
      </w:r>
      <w:r w:rsidRPr="000907D3">
        <w:rPr>
          <w:rFonts w:eastAsia="Times New Roman"/>
          <w:szCs w:val="24"/>
        </w:rPr>
        <w:t>ο εικάζω</w:t>
      </w:r>
      <w:r>
        <w:rPr>
          <w:rFonts w:eastAsia="Times New Roman"/>
          <w:szCs w:val="24"/>
        </w:rPr>
        <w:t>, γι’</w:t>
      </w:r>
      <w:r w:rsidRPr="000907D3">
        <w:rPr>
          <w:rFonts w:eastAsia="Times New Roman"/>
          <w:szCs w:val="24"/>
        </w:rPr>
        <w:t xml:space="preserve"> αυτό δεν είπα </w:t>
      </w:r>
      <w:proofErr w:type="spellStart"/>
      <w:r>
        <w:rPr>
          <w:rFonts w:eastAsia="Times New Roman"/>
          <w:szCs w:val="24"/>
        </w:rPr>
        <w:t>Βουλεύτρια</w:t>
      </w:r>
      <w:proofErr w:type="spellEnd"/>
      <w:r>
        <w:rPr>
          <w:rFonts w:eastAsia="Times New Roman"/>
          <w:szCs w:val="24"/>
        </w:rPr>
        <w:t xml:space="preserve"> και είπα Βουλευτίνα,</w:t>
      </w:r>
      <w:r w:rsidRPr="000907D3">
        <w:rPr>
          <w:rFonts w:eastAsia="Times New Roman"/>
          <w:szCs w:val="24"/>
        </w:rPr>
        <w:t xml:space="preserve"> για να είμαι και σύμφωνα με το πνεύμα του ομιλούντος</w:t>
      </w:r>
      <w:r>
        <w:rPr>
          <w:rFonts w:eastAsia="Times New Roman"/>
          <w:szCs w:val="24"/>
        </w:rPr>
        <w:t>.</w:t>
      </w:r>
    </w:p>
    <w:p w14:paraId="064532AC" w14:textId="77777777" w:rsidR="00C04CE1" w:rsidRDefault="00722F08">
      <w:pPr>
        <w:spacing w:line="600" w:lineRule="auto"/>
        <w:ind w:firstLine="720"/>
        <w:jc w:val="both"/>
        <w:rPr>
          <w:rFonts w:eastAsia="Times New Roman"/>
          <w:color w:val="222222"/>
          <w:szCs w:val="24"/>
          <w:shd w:val="clear" w:color="auto" w:fill="FFFFFF"/>
        </w:rPr>
      </w:pPr>
      <w:r w:rsidRPr="00C429C2">
        <w:rPr>
          <w:rFonts w:eastAsia="Times New Roman"/>
          <w:b/>
          <w:color w:val="222222"/>
          <w:szCs w:val="24"/>
          <w:shd w:val="clear" w:color="auto" w:fill="FFFFFF"/>
        </w:rPr>
        <w:t>ΠΑΡΑΣΚΕΥΗ ΧΡΙΣΤΟΦΙΛΟΠΟΥΛΟΥ:</w:t>
      </w:r>
      <w:r>
        <w:rPr>
          <w:rFonts w:eastAsia="Times New Roman"/>
          <w:color w:val="222222"/>
          <w:szCs w:val="24"/>
          <w:shd w:val="clear" w:color="auto" w:fill="FFFFFF"/>
        </w:rPr>
        <w:t xml:space="preserve"> Μπορείτε να πείτε και Βουλευτής νομίζω. Υπάρχει και η εκδοχή «</w:t>
      </w:r>
      <w:proofErr w:type="spellStart"/>
      <w:r>
        <w:rPr>
          <w:rFonts w:eastAsia="Times New Roman"/>
          <w:color w:val="222222"/>
          <w:szCs w:val="24"/>
          <w:shd w:val="clear" w:color="auto" w:fill="FFFFFF"/>
        </w:rPr>
        <w:t>ο,η</w:t>
      </w:r>
      <w:proofErr w:type="spellEnd"/>
      <w:r>
        <w:rPr>
          <w:rFonts w:eastAsia="Times New Roman"/>
          <w:color w:val="222222"/>
          <w:szCs w:val="24"/>
          <w:shd w:val="clear" w:color="auto" w:fill="FFFFFF"/>
        </w:rPr>
        <w:t xml:space="preserve"> Βουλευτής. Δεν έχει σημασία.</w:t>
      </w:r>
    </w:p>
    <w:p w14:paraId="064532AD" w14:textId="77777777" w:rsidR="00C04CE1" w:rsidRDefault="00722F08">
      <w:pPr>
        <w:spacing w:line="600" w:lineRule="auto"/>
        <w:ind w:firstLine="720"/>
        <w:jc w:val="both"/>
        <w:rPr>
          <w:rFonts w:eastAsia="Times New Roman"/>
          <w:color w:val="222222"/>
          <w:szCs w:val="24"/>
          <w:shd w:val="clear" w:color="auto" w:fill="FFFFFF"/>
        </w:rPr>
      </w:pPr>
      <w:r w:rsidRPr="00C429C2">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Σωστό, σωστό.</w:t>
      </w:r>
    </w:p>
    <w:p w14:paraId="064532AE"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w:t>
      </w:r>
      <w:proofErr w:type="spellStart"/>
      <w:r>
        <w:rPr>
          <w:rFonts w:eastAsia="Times New Roman"/>
          <w:color w:val="222222"/>
          <w:szCs w:val="24"/>
          <w:shd w:val="clear" w:color="auto" w:fill="FFFFFF"/>
        </w:rPr>
        <w:t>Χριστοφιλοπούλου</w:t>
      </w:r>
      <w:proofErr w:type="spellEnd"/>
      <w:r>
        <w:rPr>
          <w:rFonts w:eastAsia="Times New Roman"/>
          <w:color w:val="222222"/>
          <w:szCs w:val="24"/>
          <w:shd w:val="clear" w:color="auto" w:fill="FFFFFF"/>
        </w:rPr>
        <w:t xml:space="preserve">, έχετε τον λόγο. </w:t>
      </w:r>
    </w:p>
    <w:p w14:paraId="064532AF" w14:textId="77777777" w:rsidR="00C04CE1" w:rsidRDefault="00722F08">
      <w:pPr>
        <w:spacing w:line="600" w:lineRule="auto"/>
        <w:ind w:firstLine="720"/>
        <w:jc w:val="both"/>
        <w:rPr>
          <w:rFonts w:eastAsia="Times New Roman"/>
          <w:color w:val="222222"/>
          <w:szCs w:val="24"/>
          <w:shd w:val="clear" w:color="auto" w:fill="FFFFFF"/>
        </w:rPr>
      </w:pPr>
      <w:r w:rsidRPr="00C429C2">
        <w:rPr>
          <w:rFonts w:eastAsia="Times New Roman"/>
          <w:b/>
          <w:color w:val="222222"/>
          <w:szCs w:val="24"/>
          <w:shd w:val="clear" w:color="auto" w:fill="FFFFFF"/>
        </w:rPr>
        <w:t>ΠΑΡΑΣΚΕΥΗ ΧΡΙΣΤΟΦΙΛΟΠΟΥΛΟΥ:</w:t>
      </w:r>
      <w:r>
        <w:rPr>
          <w:rFonts w:eastAsia="Times New Roman"/>
          <w:color w:val="222222"/>
          <w:szCs w:val="24"/>
          <w:shd w:val="clear" w:color="auto" w:fill="FFFFFF"/>
        </w:rPr>
        <w:t xml:space="preserve"> Κυρίες και κύριοι συνάδελφοι, εδώ και πάρα πολλές μέρες παρακολουθούμε μία εικόνα </w:t>
      </w:r>
      <w:proofErr w:type="spellStart"/>
      <w:r>
        <w:rPr>
          <w:rFonts w:eastAsia="Times New Roman"/>
          <w:color w:val="222222"/>
          <w:szCs w:val="24"/>
          <w:shd w:val="clear" w:color="auto" w:fill="FFFFFF"/>
        </w:rPr>
        <w:t>αλληλοεκβιασμών</w:t>
      </w:r>
      <w:proofErr w:type="spellEnd"/>
      <w:r>
        <w:rPr>
          <w:rFonts w:eastAsia="Times New Roman"/>
          <w:color w:val="222222"/>
          <w:szCs w:val="24"/>
          <w:shd w:val="clear" w:color="auto" w:fill="FFFFFF"/>
        </w:rPr>
        <w:t xml:space="preserve"> θα έλεγα, δυστυχώς, και </w:t>
      </w:r>
      <w:proofErr w:type="spellStart"/>
      <w:r>
        <w:rPr>
          <w:rFonts w:eastAsia="Times New Roman"/>
          <w:color w:val="222222"/>
          <w:szCs w:val="24"/>
          <w:shd w:val="clear" w:color="auto" w:fill="FFFFFF"/>
        </w:rPr>
        <w:t>αλληλογελοιοποίησης</w:t>
      </w:r>
      <w:proofErr w:type="spellEnd"/>
      <w:r>
        <w:rPr>
          <w:rFonts w:eastAsia="Times New Roman"/>
          <w:color w:val="222222"/>
          <w:szCs w:val="24"/>
          <w:shd w:val="clear" w:color="auto" w:fill="FFFFFF"/>
        </w:rPr>
        <w:t xml:space="preserve"> των κυβερνητικών εταίρων, οι οποίοι αφού τα βρήκαν μεταξύ τους, μας οδηγούν στη σημερινή </w:t>
      </w:r>
      <w:proofErr w:type="spellStart"/>
      <w:r>
        <w:rPr>
          <w:rFonts w:eastAsia="Times New Roman"/>
          <w:color w:val="222222"/>
          <w:szCs w:val="24"/>
          <w:shd w:val="clear" w:color="auto" w:fill="FFFFFF"/>
        </w:rPr>
        <w:t>κακοστημένη</w:t>
      </w:r>
      <w:proofErr w:type="spellEnd"/>
      <w:r>
        <w:rPr>
          <w:rFonts w:eastAsia="Times New Roman"/>
          <w:color w:val="222222"/>
          <w:szCs w:val="24"/>
          <w:shd w:val="clear" w:color="auto" w:fill="FFFFFF"/>
        </w:rPr>
        <w:t xml:space="preserve"> και ανούσια παράσταση, διότι δεν υπάρχει -για να απαντήσω στη </w:t>
      </w:r>
      <w:r>
        <w:rPr>
          <w:rFonts w:eastAsia="Times New Roman"/>
          <w:color w:val="222222"/>
          <w:szCs w:val="24"/>
          <w:shd w:val="clear" w:color="auto" w:fill="FFFFFF"/>
        </w:rPr>
        <w:lastRenderedPageBreak/>
        <w:t>συνάδελφο που μόλις κατέβηκε- αμιγώς προοδευτική Κυβέρνηση. Πού είναι, για να τη βρούμε; Ο Καμμένος έφυγε, αλλά οι «καμένοι» παραμένουν και αναλαμβάνουν στη συνέχεια την ψήφιση της επιζήμιας εθνικά Συμφωνίας των Πρεσπών, γι’ αυτό και παραμένουν άλλωστε.</w:t>
      </w:r>
    </w:p>
    <w:p w14:paraId="064532B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ο ίδιος ο κ. Καμμένος προσπαθώντας να διασώσει ό,τι μπορεί πια -αν μπορεί πια, γιατί μάταιες είναι αυτές οι προσπάθειες- θα διατηρήσει ελέω του κ. Τσίπρα και μόνο για τους τύπους την Κοινοβουλευτική του Ομάδα, αναλαμβάνοντας κατόπιν εορτής τον ρόλο του μεγάλου Μακεδονομάχου. Ποιος τον πιστεύει; Παράλληλα, βέβαια, θα συνεχίσει κατ’ ουσία ο κ. Καμμένος, να στηρίζει την Κυβέρνηση του κ. Τσίπρα. </w:t>
      </w:r>
    </w:p>
    <w:p w14:paraId="064532B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ο ορισμός της συμπαιγνίας, κυρίες και κύριοι συνάδελφοι. Πρόκειται για </w:t>
      </w:r>
      <w:proofErr w:type="spellStart"/>
      <w:r>
        <w:rPr>
          <w:rFonts w:eastAsia="Times New Roman"/>
          <w:color w:val="222222"/>
          <w:szCs w:val="24"/>
          <w:shd w:val="clear" w:color="auto" w:fill="FFFFFF"/>
        </w:rPr>
        <w:t>κακοστημένη</w:t>
      </w:r>
      <w:proofErr w:type="spellEnd"/>
      <w:r>
        <w:rPr>
          <w:rFonts w:eastAsia="Times New Roman"/>
          <w:color w:val="222222"/>
          <w:szCs w:val="24"/>
          <w:shd w:val="clear" w:color="auto" w:fill="FFFFFF"/>
        </w:rPr>
        <w:t xml:space="preserve"> παράσταση, όπως είπα</w:t>
      </w:r>
      <w:r w:rsidRPr="005A3DCF">
        <w:rPr>
          <w:rFonts w:eastAsia="Times New Roman"/>
          <w:color w:val="222222"/>
          <w:szCs w:val="24"/>
          <w:shd w:val="clear" w:color="auto" w:fill="FFFFFF"/>
        </w:rPr>
        <w:t xml:space="preserve"> </w:t>
      </w:r>
      <w:r>
        <w:rPr>
          <w:rFonts w:eastAsia="Times New Roman"/>
          <w:color w:val="222222"/>
          <w:szCs w:val="24"/>
          <w:shd w:val="clear" w:color="auto" w:fill="FFFFFF"/>
        </w:rPr>
        <w:t xml:space="preserve">ήδη. Από την πλευρά του ο κ. Τσίπρας προκειμένου να κρατηθεί στην εξουσία, δεν διστάζει να διαλύσει -μέσω εξαγορών- και ένα και δύο και τρία κόμματα και στη συνέχεια να επιχειρήσει να εμφανιστεί ως δήθεν </w:t>
      </w:r>
      <w:proofErr w:type="spellStart"/>
      <w:r>
        <w:rPr>
          <w:rFonts w:eastAsia="Times New Roman"/>
          <w:color w:val="222222"/>
          <w:szCs w:val="24"/>
          <w:shd w:val="clear" w:color="auto" w:fill="FFFFFF"/>
        </w:rPr>
        <w:t>αυτοκαθαρμένος</w:t>
      </w:r>
      <w:proofErr w:type="spellEnd"/>
      <w:r>
        <w:rPr>
          <w:rFonts w:eastAsia="Times New Roman"/>
          <w:color w:val="222222"/>
          <w:szCs w:val="24"/>
          <w:shd w:val="clear" w:color="auto" w:fill="FFFFFF"/>
        </w:rPr>
        <w:t xml:space="preserve"> από το μίασμα των ΑΝΕΛ, που </w:t>
      </w:r>
      <w:r>
        <w:rPr>
          <w:rFonts w:eastAsia="Times New Roman"/>
          <w:color w:val="222222"/>
          <w:szCs w:val="24"/>
          <w:shd w:val="clear" w:color="auto" w:fill="FFFFFF"/>
        </w:rPr>
        <w:lastRenderedPageBreak/>
        <w:t>το έχει μέσα στους κόλπους του, ως ο εκφραστής της κεντροαριστεράς στον τόπο, προσφέροντας υπουργικές καρέκλες σε γνωστούς γυρολόγους, σε ρετάλια της κεντροαριστεράς, που υποτάσσουν τα πάντα στην προσωπική προβολή και στην ικανοποίηση των φιλοδοξιών τους, την οποία θα νιώσουν έστω για λίγους μήνες.</w:t>
      </w:r>
    </w:p>
    <w:p w14:paraId="064532B2"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για να χαρακτηρίσουμε αυτές τις συμπεριφορές, πρέπει να θυμηθούμε τον Γεώργιο Παπανδρέου, που είχε πει κάποτε ότι η Κίρκη με το δέλεαρ της εξουσίας, εξευτελίζει τους ανθρώπους. Θα έχουν και αυτοί οι γυρολόγοι την τύχη της στυμμένης λεμονόκουπας, αυτής που επιφυλάσσει ο κ. Τσίπρας για όλους τους περιστασιακούς πρόθυμους που χρησιμοποιεί.</w:t>
      </w:r>
    </w:p>
    <w:p w14:paraId="064532B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Ό,τι κι αν κάνει, όμως, το στίγμα της συνεργασίας με τους ακροδεξιούς ΑΝΕΛ δεν ξεπλένεται. Οι συντηρητικές και καθεστωτικές πολιτικές που εφάρμοσαν, δεν θα ξεχαστούν. Δεν ξεχνιούνται και δεν θα ξεχαστούν.</w:t>
      </w:r>
    </w:p>
    <w:p w14:paraId="064532B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κ. Τσίπρας ούτε ήταν ούτε είναι ούτε θα γίνει κεντροαριστερός. Με την πολιτική του διασύρει την ίδια την έννοια της Αριστεράς. Αποτελεί βαρίδι για την Αριστερά. Αποτελεί τον καλύτερο χορηγό της δεξιάς παλινόρθωσης που επιχειρεί ο κ. Μητσοτάκης. Δεν είναι παρά ένας αδίστακτος και κυνικός καβαλάρης της εξουσίας χωρίς αρχές και αξίες, έτοιμος να κάνει τα πάντα για να διατηρηθεί σε αυτή την εξουσία για λίγους ακόμα μήνες. Η δήθεν νέα Κυβέρνηση θα είναι Κυβέρνηση παρακμής, αδυναμίας και αδιεξόδου. Επομένως η μόνη διέξοδος για τη χώρα δεν είναι παρά οι εκλογές.</w:t>
      </w:r>
    </w:p>
    <w:p w14:paraId="064532B5"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της Συμπολίτευσης, ζητάτε εμπιστοσύνη για τον χειρισμό των εθνικών μας θεμάτων, όταν η Συμφωνία των Πρεσπών όχι μόνο δεν λύνει τα προβλήματα αλλά τα μεγεθύνει και δημιουργεί νέους κινδύνους αλυτρωτισμών για το μέλλον; Δυστυχώ, δεν είναι έτσι όπως μας τα είπατε και όπως μας τα λένε. Καμμία κυβέρνηση μέχρι τώρα δεν είχε δεχτεί «μακεδονική» εθνότητα και «μακεδονική» γλώσσα.</w:t>
      </w:r>
    </w:p>
    <w:p w14:paraId="064532B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ζητάτε εμπιστοσύνη για την έξοδο της Ελλάδας από την κρίση, όταν έχετε εγκλωβίσει με τη συμφωνία σας τη χώρα </w:t>
      </w:r>
      <w:r>
        <w:rPr>
          <w:rFonts w:eastAsia="Times New Roman"/>
          <w:color w:val="222222"/>
          <w:szCs w:val="24"/>
          <w:shd w:val="clear" w:color="auto" w:fill="FFFFFF"/>
        </w:rPr>
        <w:lastRenderedPageBreak/>
        <w:t xml:space="preserve">στα </w:t>
      </w:r>
      <w:proofErr w:type="spellStart"/>
      <w:r>
        <w:rPr>
          <w:rFonts w:eastAsia="Times New Roman"/>
          <w:color w:val="222222"/>
          <w:szCs w:val="24"/>
          <w:shd w:val="clear" w:color="auto" w:fill="FFFFFF"/>
        </w:rPr>
        <w:t>υπερπλεονάσματα</w:t>
      </w:r>
      <w:proofErr w:type="spellEnd"/>
      <w:r>
        <w:rPr>
          <w:rFonts w:eastAsia="Times New Roman"/>
          <w:color w:val="222222"/>
          <w:szCs w:val="24"/>
          <w:shd w:val="clear" w:color="auto" w:fill="FFFFFF"/>
        </w:rPr>
        <w:t xml:space="preserve">, στην εξοντωτική φορολογία που υπονομεύει την ανάπτυξη, όταν εσείς οι ίδιοι </w:t>
      </w:r>
      <w:proofErr w:type="spellStart"/>
      <w:r>
        <w:rPr>
          <w:rFonts w:eastAsia="Times New Roman"/>
          <w:color w:val="222222"/>
          <w:szCs w:val="24"/>
          <w:shd w:val="clear" w:color="auto" w:fill="FFFFFF"/>
        </w:rPr>
        <w:t>φτωχοποιήσατε</w:t>
      </w:r>
      <w:proofErr w:type="spellEnd"/>
      <w:r>
        <w:rPr>
          <w:rFonts w:eastAsia="Times New Roman"/>
          <w:color w:val="222222"/>
          <w:szCs w:val="24"/>
          <w:shd w:val="clear" w:color="auto" w:fill="FFFFFF"/>
        </w:rPr>
        <w:t xml:space="preserve"> τη μεσαία τάξη, όταν οδηγήσατε νοικοκυριά και επιχειρήσεις στην απόγνωση; </w:t>
      </w:r>
    </w:p>
    <w:p w14:paraId="064532B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μπορείτε να εξασφαλίσετε επενδύσεις, να βγείτε αξιόπιστα στις αγορές. Έχετε εκχωρήσει με αποικιακούς όρους, που ποτέ δεν είχε δεχθεί καμμία κυβέρνηση πριν, την εθνική περιουσία σε </w:t>
      </w:r>
      <w:proofErr w:type="spellStart"/>
      <w:r>
        <w:rPr>
          <w:rFonts w:eastAsia="Times New Roman"/>
          <w:color w:val="222222"/>
          <w:szCs w:val="24"/>
          <w:shd w:val="clear" w:color="auto" w:fill="FFFFFF"/>
        </w:rPr>
        <w:t>υπερταμείο</w:t>
      </w:r>
      <w:proofErr w:type="spellEnd"/>
      <w:r>
        <w:rPr>
          <w:rFonts w:eastAsia="Times New Roman"/>
          <w:color w:val="222222"/>
          <w:szCs w:val="24"/>
          <w:shd w:val="clear" w:color="auto" w:fill="FFFFFF"/>
        </w:rPr>
        <w:t>, που για πρώτη φορά η Αριστερά το έκανε να είναι ελεγχόμενο από ξένους.</w:t>
      </w:r>
    </w:p>
    <w:p w14:paraId="064532B8"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η δημοκρατία κινδυνεύει με τις διαρκείς μεθοδεύσεις σας για τον έλεγχο της δικαιοσύνης, μεθοδεύσεις που φτάνουν τα όρια της θεσμικής εκτροπής. Επιχειρείτε, με άκρως καθεστωτικές λογικές, να ελέγξετε τους θεσμούς και τις ανεξάρτητες αρχές και αν δεν τα καταφέρνετε ή όποτε δεν τα καταφέρνετε, τους υπονομεύετε και τους υπονομεύετε αδίστακτα, γιατί το κάνετε αυτό, βέβαια, με τη συνεργασία της </w:t>
      </w:r>
      <w:proofErr w:type="spellStart"/>
      <w:r>
        <w:rPr>
          <w:rFonts w:eastAsia="Times New Roman"/>
          <w:color w:val="222222"/>
          <w:szCs w:val="24"/>
          <w:shd w:val="clear" w:color="auto" w:fill="FFFFFF"/>
        </w:rPr>
        <w:t>καραμανλικής</w:t>
      </w:r>
      <w:proofErr w:type="spellEnd"/>
      <w:r>
        <w:rPr>
          <w:rFonts w:eastAsia="Times New Roman"/>
          <w:color w:val="222222"/>
          <w:szCs w:val="24"/>
          <w:shd w:val="clear" w:color="auto" w:fill="FFFFFF"/>
        </w:rPr>
        <w:t xml:space="preserve"> δεξιάς. Είναι μέσα στην Κυβέρνησή σας, εξάλλου, και σε θέση-κλειδί. </w:t>
      </w:r>
    </w:p>
    <w:p w14:paraId="064532B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Δημιουργείτε συνθήκες παρακράτους, γιατί αντιστρατεύεστε ανοιχτά κάθε πράξη διαφάνειας, λογοδοσίας στην ίδια την ουσία του κράτους δικαίου. Αυτοί είστε οι δήθεν Αριστεροί και δήθεν προοδευτικοί του κ. Παπαγγελόπουλου και της κ. Παπακώστα.</w:t>
      </w:r>
    </w:p>
    <w:p w14:paraId="064532B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ζητάτε εμπιστοσύνη, λοιπόν, για την ανασφάλεια που νιώθουν οι πολίτες για τη ζωή τους και για την περιουσία τους, όταν ανέχεστε τους </w:t>
      </w:r>
      <w:proofErr w:type="spellStart"/>
      <w:r>
        <w:rPr>
          <w:rFonts w:eastAsia="Times New Roman"/>
          <w:color w:val="222222"/>
          <w:szCs w:val="24"/>
          <w:shd w:val="clear" w:color="auto" w:fill="FFFFFF"/>
        </w:rPr>
        <w:t>μπαχαλάκηδες</w:t>
      </w:r>
      <w:proofErr w:type="spellEnd"/>
      <w:r>
        <w:rPr>
          <w:rFonts w:eastAsia="Times New Roman"/>
          <w:color w:val="222222"/>
          <w:szCs w:val="24"/>
          <w:shd w:val="clear" w:color="auto" w:fill="FFFFFF"/>
        </w:rPr>
        <w:t xml:space="preserve"> και την ανάπτυξη μιας νέας γενιάς τρομοκρατικών επιθέσεων στη χώρα.</w:t>
      </w:r>
    </w:p>
    <w:p w14:paraId="064532BB" w14:textId="77777777" w:rsidR="00C04CE1" w:rsidRDefault="00722F08">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 xml:space="preserve">(Στο σημείο αυτό κτυπάει </w:t>
      </w:r>
      <w:r>
        <w:rPr>
          <w:rFonts w:eastAsia="Times New Roman" w:cs="Times New Roman"/>
          <w:szCs w:val="24"/>
        </w:rPr>
        <w:t xml:space="preserve">προειδοποιητικά το </w:t>
      </w:r>
      <w:r w:rsidRPr="009A65EF">
        <w:rPr>
          <w:rFonts w:eastAsia="Times New Roman" w:cs="Times New Roman"/>
          <w:szCs w:val="24"/>
        </w:rPr>
        <w:t>κουδού</w:t>
      </w:r>
      <w:r>
        <w:rPr>
          <w:rFonts w:eastAsia="Times New Roman" w:cs="Times New Roman"/>
          <w:szCs w:val="24"/>
        </w:rPr>
        <w:t>νι λήξεως του χρόνου ομιλίας της κυρίας Βουλευτού</w:t>
      </w:r>
      <w:r w:rsidRPr="009A65EF">
        <w:rPr>
          <w:rFonts w:eastAsia="Times New Roman" w:cs="Times New Roman"/>
          <w:szCs w:val="24"/>
        </w:rPr>
        <w:t>)</w:t>
      </w:r>
    </w:p>
    <w:p w14:paraId="064532B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ένα λεπτό την ανοχή σας. </w:t>
      </w:r>
    </w:p>
    <w:p w14:paraId="064532B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ξεχάσουμε τον κυνισμό και την αδιαφορία σας στην καταστροφή στο Μάτι, όταν τόσοι άνθρωποι έχασαν τη ζωή τους, και εσείς παίζατε θέατρο μπροστά στις τηλεοράσεις.</w:t>
      </w:r>
    </w:p>
    <w:p w14:paraId="064532BE"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των ΣΥΡΙΖΑ - ΑΝΕΛ νέας κοπής και των παντός είδους προθύμων, δεν υπάρχει κανένας λόγος, εθνικός, οικονομικός, κοινωνικός, θεσμικός, που να καθιστά αναγκαία την </w:t>
      </w:r>
      <w:r>
        <w:rPr>
          <w:rFonts w:eastAsia="Times New Roman"/>
          <w:color w:val="222222"/>
          <w:szCs w:val="24"/>
          <w:shd w:val="clear" w:color="auto" w:fill="FFFFFF"/>
        </w:rPr>
        <w:lastRenderedPageBreak/>
        <w:t>παραμονή σας στην εξουσία. Αντίθετα μόνο σε αδιέξοδα μπορεί να οδηγήσει και σε νέα δεινά.</w:t>
      </w:r>
    </w:p>
    <w:p w14:paraId="064532BF"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Σύντομα, όμως, θα αποτελέσετε παρελθόν και στην προσπάθειά του ο κ. Τσίπρας να αποτρέψει την ήττα, δεν έχει διστάσει να γίνει ο ίδιος ρακοσυλλέκτης χρεοκοπημένων ηγετίσκων, </w:t>
      </w:r>
      <w:proofErr w:type="spellStart"/>
      <w:r>
        <w:rPr>
          <w:rFonts w:eastAsia="Times New Roman"/>
          <w:color w:val="222222"/>
          <w:szCs w:val="24"/>
          <w:shd w:val="clear" w:color="auto" w:fill="FFFFFF"/>
        </w:rPr>
        <w:t>εξουσιολάγνων</w:t>
      </w:r>
      <w:proofErr w:type="spellEnd"/>
      <w:r>
        <w:rPr>
          <w:rFonts w:eastAsia="Times New Roman"/>
          <w:color w:val="222222"/>
          <w:szCs w:val="24"/>
          <w:shd w:val="clear" w:color="auto" w:fill="FFFFFF"/>
        </w:rPr>
        <w:t xml:space="preserve"> και περιφερόμενων </w:t>
      </w:r>
      <w:proofErr w:type="spellStart"/>
      <w:r>
        <w:rPr>
          <w:rFonts w:eastAsia="Times New Roman"/>
          <w:color w:val="222222"/>
          <w:szCs w:val="24"/>
          <w:shd w:val="clear" w:color="auto" w:fill="FFFFFF"/>
        </w:rPr>
        <w:t>πανελιστών</w:t>
      </w:r>
      <w:proofErr w:type="spellEnd"/>
      <w:r>
        <w:rPr>
          <w:rFonts w:eastAsia="Times New Roman"/>
          <w:color w:val="222222"/>
          <w:szCs w:val="24"/>
          <w:shd w:val="clear" w:color="auto" w:fill="FFFFFF"/>
        </w:rPr>
        <w:t xml:space="preserve"> του χώρου, που δεν είδαν τις προσωπικές τους φιλοδοξίες να ικανοποιούνται.</w:t>
      </w:r>
    </w:p>
    <w:p w14:paraId="064532C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 τι καταφέρνει ο κ. Τσίπρας με αυτά και σε ποιους απευθύνεται, αρκεί κανείς να δει τους </w:t>
      </w:r>
      <w:proofErr w:type="spellStart"/>
      <w:r>
        <w:rPr>
          <w:rFonts w:eastAsia="Times New Roman"/>
          <w:color w:val="222222"/>
          <w:szCs w:val="24"/>
          <w:shd w:val="clear" w:color="auto" w:fill="FFFFFF"/>
        </w:rPr>
        <w:t>παρατεταγμένους</w:t>
      </w:r>
      <w:proofErr w:type="spellEnd"/>
      <w:r>
        <w:rPr>
          <w:rFonts w:eastAsia="Times New Roman"/>
          <w:color w:val="222222"/>
          <w:szCs w:val="24"/>
          <w:shd w:val="clear" w:color="auto" w:fill="FFFFFF"/>
        </w:rPr>
        <w:t xml:space="preserve"> Υπουργούς του ΣΥΡΙΖΑ στην πρώτη γραμμή προχθές την Κυριακή, που από κοινού με τους ΑΝΕΛ όρθιοι χειροκροτούσαν. Αυτό ήταν το περίφημο κεντροαριστερό άνοιγμα του κ. Τσίπρα. </w:t>
      </w:r>
    </w:p>
    <w:p w14:paraId="064532C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Νομίζει ο κ. Τσίπρας ότι με αυτές τις άθλιες μεθοδεύσεις και την προπαγάνδα θα πετύχει τη διάλυση της δημοκρατικής παράταξης. Δεν τον απασχολεί ότι η πολιτική της Κυβέρνησής του, αποτελεί ακριβές αντίγραφο της συντηρητικής Νέας Δημοκρατίας.</w:t>
      </w:r>
    </w:p>
    <w:p w14:paraId="064532C2"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τελειώνοντας θα ήθελα να πω πως η χώρα χρειάζεται εθνική συνεννόηση, σχέδιο, ανάπτυξη, επενδύσεις, κοινωνικό κράτος και κράτος δικαίου. Για να το πετύχουμε αυτό, δεν μπορούμε να πηγαίνουμε στις διχαστικές πρακτικές που χρησιμοποιεί ο ΣΥΡΙΖΑ και στις οποίες αρέσκεται και παίζει το παιχνίδι η Νέα Δημοκρατία.</w:t>
      </w:r>
    </w:p>
    <w:p w14:paraId="064532C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Κίνημα Αλλαγής προσφέρει ακριβώς τον ρόλο της προοδευτικής παράταξης, που θα είναι ο καταλύτης των θετικών εξελίξεων για το μέλλον αυτού του τόπου.</w:t>
      </w:r>
    </w:p>
    <w:p w14:paraId="064532C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Καταψηφίζουμε την Κυβέρνηση. Δεν έχει καμμία εμπιστοσύνη και η μόνη διέξοδος για τη χώρα είναι οι εκλογές.</w:t>
      </w:r>
    </w:p>
    <w:p w14:paraId="064532C5"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 ΠΑΣΟΚ - ΔΗΜΑΡ)</w:t>
      </w:r>
    </w:p>
    <w:p w14:paraId="064532C6" w14:textId="77777777" w:rsidR="00C04CE1" w:rsidRDefault="00722F08">
      <w:pPr>
        <w:spacing w:line="600" w:lineRule="auto"/>
        <w:ind w:firstLine="720"/>
        <w:jc w:val="both"/>
        <w:rPr>
          <w:rFonts w:eastAsia="Times New Roman"/>
          <w:color w:val="222222"/>
          <w:szCs w:val="24"/>
          <w:shd w:val="clear" w:color="auto" w:fill="FFFFFF"/>
        </w:rPr>
      </w:pPr>
      <w:r w:rsidRPr="00215B6B">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Ευχαριστούμε την κ. Εύη </w:t>
      </w:r>
      <w:proofErr w:type="spellStart"/>
      <w:r>
        <w:rPr>
          <w:rFonts w:eastAsia="Times New Roman"/>
          <w:color w:val="222222"/>
          <w:szCs w:val="24"/>
          <w:shd w:val="clear" w:color="auto" w:fill="FFFFFF"/>
        </w:rPr>
        <w:t>Χριστοφιλοπούλου</w:t>
      </w:r>
      <w:proofErr w:type="spellEnd"/>
      <w:r>
        <w:rPr>
          <w:rFonts w:eastAsia="Times New Roman"/>
          <w:color w:val="222222"/>
          <w:szCs w:val="24"/>
          <w:shd w:val="clear" w:color="auto" w:fill="FFFFFF"/>
        </w:rPr>
        <w:t>.</w:t>
      </w:r>
    </w:p>
    <w:p w14:paraId="064532C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Προχωρούμε με την κ. Αναστασία Χριστοδουλοπούλου, </w:t>
      </w:r>
      <w:proofErr w:type="spellStart"/>
      <w:r>
        <w:rPr>
          <w:rFonts w:eastAsia="Times New Roman"/>
          <w:color w:val="222222"/>
          <w:szCs w:val="24"/>
          <w:shd w:val="clear" w:color="auto" w:fill="FFFFFF"/>
        </w:rPr>
        <w:t>Βουλεύτρια</w:t>
      </w:r>
      <w:proofErr w:type="spellEnd"/>
      <w:r>
        <w:rPr>
          <w:rFonts w:eastAsia="Times New Roman"/>
          <w:color w:val="222222"/>
          <w:szCs w:val="24"/>
          <w:shd w:val="clear" w:color="auto" w:fill="FFFFFF"/>
        </w:rPr>
        <w:t xml:space="preserve"> του ΣΥΡΙΖΑ.</w:t>
      </w:r>
    </w:p>
    <w:p w14:paraId="064532C8"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Κυρία Χριστοδουλοπούλου, έχετε τον λόγο για επτά λεπτά.</w:t>
      </w:r>
    </w:p>
    <w:p w14:paraId="064532C9" w14:textId="77777777" w:rsidR="00C04CE1" w:rsidRDefault="00722F08">
      <w:pPr>
        <w:spacing w:line="600" w:lineRule="auto"/>
        <w:ind w:firstLine="720"/>
        <w:jc w:val="both"/>
        <w:rPr>
          <w:rFonts w:eastAsia="Times New Roman"/>
          <w:b/>
          <w:color w:val="222222"/>
          <w:szCs w:val="24"/>
          <w:shd w:val="clear" w:color="auto" w:fill="FFFFFF"/>
        </w:rPr>
      </w:pPr>
      <w:r w:rsidRPr="00215B6B">
        <w:rPr>
          <w:rFonts w:eastAsia="Times New Roman"/>
          <w:b/>
          <w:color w:val="222222"/>
          <w:szCs w:val="24"/>
          <w:shd w:val="clear" w:color="auto" w:fill="FFFFFF"/>
        </w:rPr>
        <w:t>ΑΝΑΣΤΑΣΙΑ ΧΡΙΣΤΟΔΟΥΛΟΠΟΥΛΟΥ (Γ΄ Αντιπρόεδρος της Βουλής)</w:t>
      </w:r>
      <w:r>
        <w:rPr>
          <w:rFonts w:eastAsia="Times New Roman"/>
          <w:b/>
          <w:color w:val="222222"/>
          <w:szCs w:val="24"/>
          <w:shd w:val="clear" w:color="auto" w:fill="FFFFFF"/>
        </w:rPr>
        <w:t xml:space="preserve">: </w:t>
      </w:r>
      <w:r>
        <w:rPr>
          <w:rFonts w:eastAsia="Times New Roman"/>
          <w:color w:val="222222"/>
          <w:szCs w:val="24"/>
          <w:shd w:val="clear" w:color="auto" w:fill="FFFFFF"/>
        </w:rPr>
        <w:t>Κυρίες και κύριοι συνάδελφοι, νομίζω ότι η συζήτηση, όπως έχει εξελιχθεί μέχρι στιγμής, μπορεί να χαρακτηριστεί από τον πανικό της Νέας Δημοκρατίας και της λοιπής Αντιπολίτευσης απέναντι στο πολιτικό σχέδιο του ΣΥΡΙΖΑ.</w:t>
      </w:r>
    </w:p>
    <w:p w14:paraId="064532C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Πρωθυπουργός έχει την πρωτοβουλία των κινήσεων, και όταν ένα κόμμα και μία Κυβέρνηση έχει την πρωτοβουλία των κινήσεων, νομίζω ότι κάθε συζήτηση που έχει να κάνει με το ότι το κόμμα αυτό θα ηττηθεί και θα συντριβεί, είναι, τουλάχιστον, ανεδαφική.</w:t>
      </w:r>
    </w:p>
    <w:p w14:paraId="064532CB"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έπρεπε, λοιπόν, κανονικά να μιλούσαμε, για το γιατί η Αντιπολίτευση προσπαθεί να μετατρέψει τη συζήτηση για ψήφο εμπιστοσύνης σε συζήτηση για πρόταση μομφής κατά της Κυβέρνησης. Αυτό είναι πρωτοφανές. Δεν τολμούν να κάνουν πρόταση μομφής, γιατί στην τελευταία που έκαναν τον Ιούνιο του </w:t>
      </w:r>
      <w:r>
        <w:rPr>
          <w:rFonts w:eastAsia="Times New Roman"/>
          <w:color w:val="222222"/>
          <w:szCs w:val="24"/>
          <w:shd w:val="clear" w:color="auto" w:fill="FFFFFF"/>
        </w:rPr>
        <w:lastRenderedPageBreak/>
        <w:t xml:space="preserve">2018 πήραν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εννέα ψήφους, ενώ αυτοί που δεν ψήφισαν την πρόταση μομφής ήταν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τρεις. </w:t>
      </w:r>
    </w:p>
    <w:p w14:paraId="064532C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μην το ξεχνάτε. Μάλιστα, ο κ. Μητσοτάκης, είπε την ανακρίβεια ότι αν ήθελαν οι ΑΝΕΛ να ρίξουν την Κυβέρνηση, μπορούσαν να είχαν ψηφίσει την πρόταση μομφής, δηλαδή άλλες επτά ή οκτώ ψήφους. </w:t>
      </w:r>
      <w:r>
        <w:rPr>
          <w:rFonts w:eastAsia="Times New Roman" w:cs="Times New Roman"/>
          <w:szCs w:val="24"/>
        </w:rPr>
        <w:t>Πάλι δεν γινόταν τίποτα για να ρίξετε την Κυβέρνηση.</w:t>
      </w:r>
    </w:p>
    <w:p w14:paraId="064532C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Ζείτε εδώ και δυόμισι χρόνια σε αυτή την ουτοπία ότι θα πέσει η Κυβέρνηση, και ζητάτε συνεχώς εκλογές. Με έναν μονότονο, πραγματικά, πολιτικό τρόπο έχετε οδηγήσει σε χασμουρητό την πολιτική ζωή του τόπου, γιατί έχουν καταλάβει όλοι ότι αυτά δεν είναι σοβαρά πράγματα.</w:t>
      </w:r>
    </w:p>
    <w:p w14:paraId="064532C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Τώρα με την πρωτοβουλία του Πρωθυπουργού για τη συζήτηση για παροχή ψήφου εμπιστοσύνης στην Κυβέρνηση που θα την κερδίσει, έχετε πανικοβληθεί. Γιατί έχετε πανικοβληθεί; Διότι με αυτή την πρωτοβουλία ο Πρωθυπουργός άλλαξε το πολιτικό τοπίο, άλλαξε τους πολιτικούς συσχετισμούς και βρίσκεστε σε πανικό. Έχετε φτάσει στο σημείο, να λέτε ότι δήθεν ξέρετε </w:t>
      </w:r>
      <w:r>
        <w:rPr>
          <w:rFonts w:eastAsia="Times New Roman" w:cs="Times New Roman"/>
          <w:szCs w:val="24"/>
        </w:rPr>
        <w:lastRenderedPageBreak/>
        <w:t>ποια θα είναι η αυριανή κυβέρνηση, που θα είναι η «κυβέρνηση-κουρελού». Ταυτόχρονα μιλάτε για «γυρολόγους» που γυρίζουν τα κόμματα. Μήπως αυτό είναι μια ομολογία ότι θα χάσετε; Διότι όταν διατείνεστε, και το υπερασπίζεστε, ότι θα κερδίσετε τον ΣΥΡΙΖΑ με δέκα μονάδες διαφορά, τι σας ενδιαφέρει για τους «γυρολόγους» που πάνε με τους ηττημένους; Εσείς θα είστε νικητές. Γιατί τόσος πανικός, λοιπόν;</w:t>
      </w:r>
    </w:p>
    <w:p w14:paraId="064532C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Μήπως δεν έχετε καθόλου αυτοπεποίθηση; Μήπως η ανησυχία σας και η ανασφάλειά σας κορυφώνονται, γιατί οι μήνες που περνούν μεταστρέφουν το πολιτικό κλίμα; Εδώ είναι το ζήτημα και αυτό φάνηκε ανάγλυφα με τη συζήτηση που έχει γίνει μέχρι τώρα. Πρώτη φορά ακούω να θεωρούνται ήρωες και ανιδιοτελείς αυτοί που πάνε με τους, κατά τη γνώμη σας, νικητές και να θεωρούνται «</w:t>
      </w:r>
      <w:proofErr w:type="spellStart"/>
      <w:r>
        <w:rPr>
          <w:rFonts w:eastAsia="Times New Roman" w:cs="Times New Roman"/>
          <w:szCs w:val="24"/>
        </w:rPr>
        <w:t>γυρολόγο»ι</w:t>
      </w:r>
      <w:proofErr w:type="spellEnd"/>
      <w:r>
        <w:rPr>
          <w:rFonts w:eastAsia="Times New Roman" w:cs="Times New Roman"/>
          <w:szCs w:val="24"/>
        </w:rPr>
        <w:t xml:space="preserve"> και «κουρελού» αυτοί που πάνε με τους ηττημένους. Τέτοιο θρίαμβο του ανορθολογισμού δεν έχω παρακολουθήσει ξανά. Δεν μπορείτε να έχετε μια συνοχή στη σκέψη σας.</w:t>
      </w:r>
    </w:p>
    <w:p w14:paraId="064532D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Μιλάτε, λοιπόν, για την ψήφο εμπιστοσύνης και πώς προσπαθείτε να την αντιμετωπίσετε; Με έναν νέο αφορισμό. Υπήρχε </w:t>
      </w:r>
      <w:r>
        <w:rPr>
          <w:rFonts w:eastAsia="Times New Roman" w:cs="Times New Roman"/>
          <w:szCs w:val="24"/>
        </w:rPr>
        <w:lastRenderedPageBreak/>
        <w:t>ο γνωστός αφορισμός «δεν φεύγουν από τις καρέκλες». Βαρέθηκε ο κόσμος να σας ακούει. Τώρα βρέθηκε νέος αφορισμός αναπόδεικτος, ότι, βεβαίως, το διαζύγιο ΣΥΡΙΖΑ - ΑΝΕΛ είναι σκηνοθετημένο. Έγινε μια σκηνοθεσία για να κερδίσουμε τι ακριβώς; Δεν καταλάβαμε.</w:t>
      </w:r>
    </w:p>
    <w:p w14:paraId="064532D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Παρ’ όλα αυτά επιμένετε σε αυτό. Γιατί επιμένετε; Διότι θέλετε και έχετε βγάλει υπεραξία τόσα χρόνια με την «ανίερη και ανάρμοστη συμμαχία του ΣΥΡΙΖΑ με τους ΑΝΕΛ». Τώρα πια δεν θα έχετε τι να λέτε. Έτσι το ανατρέπετε αυτό και λέτε: «δεν χώρισαν, δεν είναι διαζύγιο», το σκηνοθετούν για να είναι πάλι αυτοί στην εξουσία.</w:t>
      </w:r>
    </w:p>
    <w:p w14:paraId="064532D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Διακατέχεστε, λοιπόν, από έναν πανικό, από έναν φόβο και για αυτό πραγματικά υπάρχει ζήτημα εδώ, για το πώς διεξάγεται η συζήτηση. Ισχυρίζεστε, χωρίς να το λέτε ανοιχτά, ότι εμείς έχουμε κρίση πολιτικής και κοινωνικής νομιμοποίησης.</w:t>
      </w:r>
    </w:p>
    <w:p w14:paraId="064532D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Ξέρετε τι πάει να πει κρίση πολιτικής και κοινωνικής νομιμοποίησης, για να χρησιμοποιήσετε αντίστοιχους όρους; Να σας θυμίσω, λοιπόν, το περιστατικό από το πρόσφατο παρελθόν. </w:t>
      </w:r>
      <w:r>
        <w:rPr>
          <w:rFonts w:eastAsia="Times New Roman" w:cs="Times New Roman"/>
          <w:szCs w:val="24"/>
        </w:rPr>
        <w:lastRenderedPageBreak/>
        <w:t>Στις 13 Φεβρουαρίου του 2012, που ψηφίζονταν τα μνημόνια, μια σειρά από Βουλευτές, τόσο του ΠΑΣΟΚ όσο και της Νέας Δημοκρατίας, καταψήφισαν ή απείχαν από την ψηφοφορία. Τότε, λοιπόν, τα δύο μεγάλα κόμματα του δικομματισμού διέγραψαν, το μεν ΠΑΣΟΚ είκοσι δύο Βουλευτές, η δε Νέα Δημοκρατία είκοσι έναν Βουλευτές, και έτσι εμφανίστηκε αυτό που λέμε κρίση του συστήματος, κρίση και διάλυση του δικομματισμού. Τότε δεν ήταν μόνο το τι γινόταν στη Βουλή, γιατί πάντα αυτό συμβαδίζει με το τι γίνεται στους δρόμους και στην κοινωνία.</w:t>
      </w:r>
    </w:p>
    <w:p w14:paraId="064532D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Την ίδια εποχή η κοινωνία, οι διαδηλωτές, οι αγωνιστές και οι κοινωνικές μερίδες ήταν σε αναβρασμό, ζητούσαν να πέσει η τότε κυβέρνηση, ακριβώς γιατί δεν ικανοποιούσε τις κοινωνικές τους ανάγκες. Μπορείτε να βρείτε μια αντιστοίχιση με τη σημερινή κατάσταση, και να μας πείτε αν ο ΣΥΡΙΖΑ έχει κρίση πολιτικής και κοινωνικής νομιμοποίησης; Εκτός αν στον πανικό νομίζετε ότι είστε ο λαός και αφού δεν θέλετε εσείς τον ΣΥΡΙΖΑ, δεν τον θέλει και ο λαός. Μπορεί να έχετε και τέτοιου τύπου παραισθήσεις!</w:t>
      </w:r>
    </w:p>
    <w:p w14:paraId="064532D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Το ζήτημα, όμως, τώρα είναι ότι πραγματικά βρισκόμαστε στη φάση δύο επερχόμενων ψηφοφοριών τις οποίες θα κερδίσει ο ΣΥΡΙΖΑ. Δεν υπάρχει αυτό σαν πολιτικό γεγονός στη σύγχρονη ιστορία, να θεωρείται ότι η Κυβέρνηση είναι σε αποδρομή και όχι μόνο να διευρύνει τις συμμαχίες της, αλλά να σας υποχρεώνει να γίνεστε και αντιδημοκρατικοί. Διότι τι είναι αυτό που λέτε; Ότι οργανώνεται αποστασία, ότι δίνουμε χρυσά ανταλλάγματα.</w:t>
      </w:r>
    </w:p>
    <w:p w14:paraId="064532D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Για εσάς τι ακριβώς είναι η Βουλή; Διότι για εμάς η Βουλή είναι ένας ελεύθερος χώρος ανταλλαγής απόψεων, ανταλλαγής ιδεών και ταυτόχρονα προσπάθεια σύνθεσης.</w:t>
      </w:r>
    </w:p>
    <w:p w14:paraId="064532D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Αυτό κάναμε, κυρίες και κύριοι Βουλευτές, σε όλη τη θητεία μας. Τι κάναμε, δηλαδή; Θεωρούσατε ότι είχαμε συμμαχία με έναν ακροδεξιό. Μπήκε ο ακροδεξιός ποτέ τροχοπέδη στο πολιτικό μας σχέδιο; Ποτέ.</w:t>
      </w:r>
    </w:p>
    <w:p w14:paraId="064532D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Τι κάναμε, λοιπόν; Όλα τα εμβληματικά νομοσχέδια τα φέραμε προς ψήφιση. Ήταν η ιθαγένεια. Ήταν η ταυτότητα φύλου. </w:t>
      </w:r>
      <w:r>
        <w:rPr>
          <w:rFonts w:eastAsia="Times New Roman" w:cs="Times New Roman"/>
          <w:szCs w:val="24"/>
        </w:rPr>
        <w:lastRenderedPageBreak/>
        <w:t xml:space="preserve">Ήταν η προστασία των μειονοτήτων, και άλλα. Με αποκορύφωμα τη Συμφωνία των </w:t>
      </w:r>
      <w:proofErr w:type="spellStart"/>
      <w:r>
        <w:rPr>
          <w:rFonts w:eastAsia="Times New Roman" w:cs="Times New Roman"/>
          <w:szCs w:val="24"/>
        </w:rPr>
        <w:t>Πρέσπων</w:t>
      </w:r>
      <w:proofErr w:type="spellEnd"/>
      <w:r>
        <w:rPr>
          <w:rFonts w:eastAsia="Times New Roman" w:cs="Times New Roman"/>
          <w:szCs w:val="24"/>
        </w:rPr>
        <w:t xml:space="preserve"> με την οποία διαφωνούσαν οι ΑΝΕΛ. Και τι έγινε; Αναζητήσαμε συμμαχίες μέσα στη Βουλή. Ψηφίστηκαν όλα όχι από τους ΑΝΕΛ οι οποίοι επέμεναν στην άποψή τους αλλά από τα υπόλοιπα κόμματα. Αποστασία ήταν τότε που ψήφισαν όλοι την ιθαγένεια; Γιατί δεν το είπατε τότε «αποστασία» και το λέτε τώρα; Διότι ακριβώς δεν έχετε ειρμό στη σκέψη σας, και νομίζετε ότι ο κόσμος δεν καταλαβαίνει τις αντιφάσεις.</w:t>
      </w:r>
    </w:p>
    <w:p w14:paraId="064532D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Είναι, λοιπόν, δεδομένο. Θα συνεχίσουμε την ίδια παράδοση. Θα προσπαθούμε, μέσα στον ελεύθερο χώρο της Βουλής, να αναβαθμίσουμε το Κοινοβούλιο, να μην είναι πρακτορείο της κυβέρνησης, αλλά να είναι ένας χώρος ζωντανός και εδώ θα κερδίσουμε, φανερά, ξάστερα και με διαφάνεια την πλειοψηφία και για την Συμφωνία των Πρεσπών και για την ψήφο εμπιστοσύνης. Αυτές οι μέθοδοι περί εκβιασμών Βουλευτών, περί χλευασμού τους και όλα αυτά που κάνετε για να τους αποτρέψετε, να δώσουν ψήφο εμπιστοσύνης στην Κυβέρνηση νομίζω ότι έχετε ήδη καταλάβει ότι δεν επαρκούν.</w:t>
      </w:r>
    </w:p>
    <w:p w14:paraId="064532D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ζούμε σε ενδιαφέροντες καιρούς. Για να αντιμετωπίσουμε αυτούς τους νέους καιρούς, χρειαζόμαστε νέα υλικά. Ο παλαιοκομματισμός δεν αρκεί για να ζήσεις σε αυτούς τους ενδιαφέροντες καιρούς, και να είσαι μέρος ή πρωταγωνιστής αυτών των εξελίξεων.</w:t>
      </w:r>
    </w:p>
    <w:p w14:paraId="064532D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Κατά συνέπεια νομίζω ότι θα πρέπει να αναρωτηθείτε τι μπορείτε να κάνετε στην επόμενη περίοδο -που είναι και προεκλογική- και καλό θα είναι πραγματικά για το κύρος του Κοινοβουλίου, να αναβαθμίσετε τον πολιτικό σας λόγο, να καταθέσετε επιτέλους μια πολιτική πρόταση. Διότι αυτή είναι η κρίση σας ότι δεν έχετε εναλλακτική λύση.</w:t>
      </w:r>
    </w:p>
    <w:p w14:paraId="064532DC" w14:textId="77777777" w:rsidR="00C04CE1" w:rsidRDefault="00722F08">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υρίας Αντιπροέδρου</w:t>
      </w:r>
      <w:r w:rsidRPr="00251171">
        <w:rPr>
          <w:rFonts w:eastAsia="Times New Roman" w:cs="Times New Roman"/>
          <w:szCs w:val="24"/>
        </w:rPr>
        <w:t>)</w:t>
      </w:r>
    </w:p>
    <w:p w14:paraId="064532D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Τελείωσα, κύριε Πρόεδρε.</w:t>
      </w:r>
    </w:p>
    <w:p w14:paraId="064532D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Τέλος, θα πρέπει όλοι να ανεβούμε λίγο ψηλότερα, για να ζήσουμε αυτή τη νέα εποχή και να κάνουμε αυτή τη μικρή χώρα που -άλλοτε ως εξαίρεση και άλλοτε ως παράδειγμα- έχει γράψει </w:t>
      </w:r>
      <w:r>
        <w:rPr>
          <w:rFonts w:eastAsia="Times New Roman" w:cs="Times New Roman"/>
          <w:szCs w:val="24"/>
        </w:rPr>
        <w:lastRenderedPageBreak/>
        <w:t>ιστορία, να συνεχίσει να γράφει ιστορία και όχι να κινείται μεταξύ μιζέριας, εθνικισμού, συκοφαντίας και ελεεινότητας.</w:t>
      </w:r>
    </w:p>
    <w:p w14:paraId="064532D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Ευχαριστώ.</w:t>
      </w:r>
    </w:p>
    <w:p w14:paraId="064532E0" w14:textId="77777777" w:rsidR="00C04CE1" w:rsidRDefault="00722F08">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64532E1" w14:textId="77777777" w:rsidR="00C04CE1" w:rsidRDefault="00722F08">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 xml:space="preserve">Ευχαριστούμε την κ. Τασία Χριστοδουλοπούλου, </w:t>
      </w:r>
      <w:proofErr w:type="spellStart"/>
      <w:r>
        <w:rPr>
          <w:rFonts w:eastAsia="Times New Roman" w:cs="Times New Roman"/>
          <w:szCs w:val="24"/>
        </w:rPr>
        <w:t>Βουλεύτρια</w:t>
      </w:r>
      <w:proofErr w:type="spellEnd"/>
      <w:r>
        <w:rPr>
          <w:rFonts w:eastAsia="Times New Roman" w:cs="Times New Roman"/>
          <w:szCs w:val="24"/>
        </w:rPr>
        <w:t xml:space="preserve"> του ΣΥΡΙΖΑ.</w:t>
      </w:r>
    </w:p>
    <w:p w14:paraId="064532E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Προχωρούμε με την κ. Νίκη </w:t>
      </w:r>
      <w:proofErr w:type="spellStart"/>
      <w:r>
        <w:rPr>
          <w:rFonts w:eastAsia="Times New Roman" w:cs="Times New Roman"/>
          <w:szCs w:val="24"/>
        </w:rPr>
        <w:t>Κεραμέως</w:t>
      </w:r>
      <w:proofErr w:type="spellEnd"/>
      <w:r>
        <w:rPr>
          <w:rFonts w:eastAsia="Times New Roman" w:cs="Times New Roman"/>
          <w:szCs w:val="24"/>
        </w:rPr>
        <w:t>, Βουλευτίνα…</w:t>
      </w:r>
    </w:p>
    <w:p w14:paraId="064532E3"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Νόμιζα ότι με είπατε </w:t>
      </w:r>
      <w:proofErr w:type="spellStart"/>
      <w:r>
        <w:rPr>
          <w:rFonts w:eastAsia="Times New Roman" w:cs="Times New Roman"/>
          <w:szCs w:val="24"/>
        </w:rPr>
        <w:t>Βουλεύτρια</w:t>
      </w:r>
      <w:proofErr w:type="spellEnd"/>
      <w:r>
        <w:rPr>
          <w:rFonts w:eastAsia="Times New Roman" w:cs="Times New Roman"/>
          <w:szCs w:val="24"/>
        </w:rPr>
        <w:t>.</w:t>
      </w:r>
    </w:p>
    <w:p w14:paraId="064532E4" w14:textId="77777777" w:rsidR="00C04CE1" w:rsidRDefault="00722F08">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Όχι, δεν το είπα. Ξέρω ότι δεν θα σας άρεσε.</w:t>
      </w:r>
    </w:p>
    <w:p w14:paraId="064532E5"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ούτε το </w:t>
      </w:r>
      <w:proofErr w:type="spellStart"/>
      <w:r>
        <w:rPr>
          <w:rFonts w:eastAsia="Times New Roman" w:cs="Times New Roman"/>
          <w:szCs w:val="24"/>
        </w:rPr>
        <w:t>Βουλευτίν</w:t>
      </w:r>
      <w:proofErr w:type="spellEnd"/>
      <w:r>
        <w:rPr>
          <w:rFonts w:eastAsia="Times New Roman" w:cs="Times New Roman"/>
          <w:szCs w:val="24"/>
        </w:rPr>
        <w:t>»! Βουλευτής!</w:t>
      </w:r>
    </w:p>
    <w:p w14:paraId="064532E6" w14:textId="77777777" w:rsidR="00C04CE1" w:rsidRDefault="00722F08">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Βουλευτή, βεβαίως.</w:t>
      </w:r>
    </w:p>
    <w:p w14:paraId="064532E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έχετε τον λόγο.</w:t>
      </w:r>
    </w:p>
    <w:p w14:paraId="064532E8"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ΝΙΚΗ ΚΕΡΑΜΕΩΣ:</w:t>
      </w:r>
      <w:r>
        <w:rPr>
          <w:rFonts w:eastAsia="Times New Roman" w:cs="Times New Roman"/>
          <w:szCs w:val="24"/>
        </w:rPr>
        <w:t xml:space="preserve"> Κυρίες και κύριοι συνάδελφοι, όταν η επιδίωξη της εξουσίας γίνεται αυτοσκοπός, τότε αγγίζουμε τα όρια της πολιτικής και ηθικής παρακμής. Όταν η επιδίωξη της εξουσίας γίνεται αυτοσκοπός, ο πολιτικός δεν μάχεται για το κοινό καλό, δεν αγωνίζεται για τα πιστεύω του, αλλά υπηρετεί τις ιδιοτελείς του επιδιώξεις, στοχεύει αποκλειστικά στην πολιτική του αυτοσυντήρηση. Ο ΣΥΡΙΖΑ και οι ΑΝΕΛ θέτουν ως αυτοσκοπό την επιδίωξη της εξουσίας.</w:t>
      </w:r>
    </w:p>
    <w:p w14:paraId="064532E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παρακολουθούμε τις τελευταίες μέρες τον κυβερνητικό σχηματισμό, να δίνει μια </w:t>
      </w:r>
      <w:proofErr w:type="spellStart"/>
      <w:r>
        <w:rPr>
          <w:rFonts w:eastAsia="Times New Roman" w:cs="Times New Roman"/>
          <w:szCs w:val="24"/>
        </w:rPr>
        <w:t>κακοπαιγμένη</w:t>
      </w:r>
      <w:proofErr w:type="spellEnd"/>
      <w:r>
        <w:rPr>
          <w:rFonts w:eastAsia="Times New Roman" w:cs="Times New Roman"/>
          <w:szCs w:val="24"/>
        </w:rPr>
        <w:t xml:space="preserve"> παράσταση σε πολλές πράξεις. Αφού ψηφίστηκε η αναθεώρηση των άρθρων του συντάγματος στη γειτονική χώρα, παρακολουθούμε τους δύο πρωταγωνιστές της σύγχρονης τραγωδίας των Ελλήνων, να μπαινοβγαίνουν στη σκηνή, εμπαίζοντας ολόκληρη την ελληνική κοινωνία.</w:t>
      </w:r>
    </w:p>
    <w:p w14:paraId="064532E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Δεν νομίζω να πιστεύετε ότι οι πολίτες αγνοούν ότι η παράσταση που δώσατε την Κυριακή, ήταν και αυτή μια </w:t>
      </w:r>
      <w:proofErr w:type="spellStart"/>
      <w:r>
        <w:rPr>
          <w:rFonts w:eastAsia="Times New Roman" w:cs="Times New Roman"/>
          <w:szCs w:val="24"/>
        </w:rPr>
        <w:t>προσυνεννοημένη</w:t>
      </w:r>
      <w:proofErr w:type="spellEnd"/>
      <w:r>
        <w:rPr>
          <w:rFonts w:eastAsia="Times New Roman" w:cs="Times New Roman"/>
          <w:szCs w:val="24"/>
        </w:rPr>
        <w:t xml:space="preserve"> πράξη ανάμεσα στον κ. Τσίπρα και στον κ. Καμμένο, μια </w:t>
      </w:r>
      <w:proofErr w:type="spellStart"/>
      <w:r>
        <w:rPr>
          <w:rFonts w:eastAsia="Times New Roman" w:cs="Times New Roman"/>
          <w:szCs w:val="24"/>
        </w:rPr>
        <w:t>προσυνεννοημένη</w:t>
      </w:r>
      <w:proofErr w:type="spellEnd"/>
      <w:r>
        <w:rPr>
          <w:rFonts w:eastAsia="Times New Roman" w:cs="Times New Roman"/>
          <w:szCs w:val="24"/>
        </w:rPr>
        <w:t xml:space="preserve"> πράξη που βόλευε και τον κ. Τσίπρα και </w:t>
      </w:r>
      <w:r>
        <w:rPr>
          <w:rFonts w:eastAsia="Times New Roman" w:cs="Times New Roman"/>
          <w:szCs w:val="24"/>
        </w:rPr>
        <w:lastRenderedPageBreak/>
        <w:t xml:space="preserve">τον κ. Καμμένο, μια </w:t>
      </w:r>
      <w:proofErr w:type="spellStart"/>
      <w:r>
        <w:rPr>
          <w:rFonts w:eastAsia="Times New Roman" w:cs="Times New Roman"/>
          <w:szCs w:val="24"/>
        </w:rPr>
        <w:t>προσυνεννοημένη</w:t>
      </w:r>
      <w:proofErr w:type="spellEnd"/>
      <w:r>
        <w:rPr>
          <w:rFonts w:eastAsia="Times New Roman" w:cs="Times New Roman"/>
          <w:szCs w:val="24"/>
        </w:rPr>
        <w:t xml:space="preserve"> πράξη που εξασφάλιζε λίγο ακόμα χρόνο και για τους δυο εταίρους στον θώκο της εξουσίας.</w:t>
      </w:r>
    </w:p>
    <w:p w14:paraId="064532EB" w14:textId="77777777" w:rsidR="00C04CE1" w:rsidRDefault="00722F08">
      <w:pPr>
        <w:spacing w:line="600" w:lineRule="auto"/>
        <w:ind w:firstLine="720"/>
        <w:jc w:val="both"/>
        <w:rPr>
          <w:rFonts w:eastAsia="Times New Roman"/>
          <w:szCs w:val="24"/>
        </w:rPr>
      </w:pPr>
      <w:r>
        <w:rPr>
          <w:rFonts w:eastAsia="Times New Roman"/>
          <w:szCs w:val="24"/>
        </w:rPr>
        <w:t xml:space="preserve">Θα ήθελα να αναφερθώ διακριτά στους δύο -άραγε τέως;- συγκυβερνήτες και τις Κοινοβουλευτικές τους Ομάδες αρχικά προς τον κ. Καμμένο και τους ΑΝΕΛ. </w:t>
      </w:r>
    </w:p>
    <w:p w14:paraId="064532EC" w14:textId="77777777" w:rsidR="00C04CE1" w:rsidRDefault="00722F08">
      <w:pPr>
        <w:spacing w:line="600" w:lineRule="auto"/>
        <w:ind w:firstLine="720"/>
        <w:jc w:val="both"/>
        <w:rPr>
          <w:rFonts w:eastAsia="Times New Roman"/>
          <w:szCs w:val="24"/>
        </w:rPr>
      </w:pPr>
      <w:r>
        <w:rPr>
          <w:rFonts w:eastAsia="Times New Roman"/>
          <w:szCs w:val="24"/>
        </w:rPr>
        <w:t>Ο κ. Καμμένος</w:t>
      </w:r>
      <w:r w:rsidRPr="0011206F">
        <w:rPr>
          <w:rFonts w:eastAsia="Times New Roman"/>
          <w:szCs w:val="24"/>
        </w:rPr>
        <w:t xml:space="preserve"> </w:t>
      </w:r>
      <w:r>
        <w:rPr>
          <w:rFonts w:eastAsia="Times New Roman"/>
          <w:szCs w:val="24"/>
        </w:rPr>
        <w:t>που τις τελευταίες ημέρες παριστάνει τον υπέρμαχο των εθνικών συμφερόντων της χώρας, είχε την ευκαιρία να αποτρέψει τη Συμφωνία των Πρεσπών, υπερψηφίζοντας την πρόταση δυσπιστίας που κατέθεσε η Νέα Δημοκρατία τον Ιούνιο. Υπενθυμίζω ότι τότε δεν το έκανε, με το φαιδρό επιχείρημα ότι η συμφωνία αυτή τάχα δεν θα περνούσε από τη γείτονα χώρα. Αντ’ αυτού, λοιπόν, προτίμησε να συνταχθεί με τον κ. Τσίπρα, δίνοντάς του το στυλό για να υπογράψει την εθνικά επιζήμια Συμφωνία των Πρεσπών. Έκτοτε και μέχρι σήμερα ρίχνει κροκοδείλια δάκρυα πάνω στη συμφωνία που ο ίδιος επέλεξε να συνυπογράψει. Στοιχήθηκε πίσω απ’ όλες τις επιλογές του κ. Τσίπρα, αν και γνώριζε πολύ καλά πως όσο μένει στην Κυβέρ</w:t>
      </w:r>
      <w:r>
        <w:rPr>
          <w:rFonts w:eastAsia="Times New Roman"/>
          <w:szCs w:val="24"/>
        </w:rPr>
        <w:lastRenderedPageBreak/>
        <w:t xml:space="preserve">νηση, δημιουργούνται στα Σκόπια τετελεσμένα σε βάρος της χώρας μας. Έτσι πρώτα επέτρεψε να γίνει το δημοψήφισμα στα Σκόπια, στη συνέχεια επέτρεψε να αρχίσει και η συνταγματική αναθεώρηση και τέλος να ολοκληρωθεί. Και τώρα έρχεται κατόπιν εορτής –προσέξτε καλά- όχι για να ρίξει την Κυβέρνηση και να ανακόψει την πορεία ψήφισης της Συμφωνίας των Πρεσπών, αλλά δεν θέτει καν το αυτονόητο. Ποιο είναι το αυτονόητο; Να θέσει ζήτημα κομματικής πειθαρχίας των Βουλευτών του στην πρόταση εμπιστοσύνης του κ. Τσίπρα. Αντιθέτως «δανείζει» Βουλευτές των ΑΝΕΛ στον κ. Τσίπρα, επιτρέποντάς του να πάρει ψήφο εμπιστοσύνης και άρα τού ανοίγει τον δρόμο διάπλατα για να ψηφιστεί και η Συμφωνία των Πρεσπών. </w:t>
      </w:r>
    </w:p>
    <w:p w14:paraId="064532ED" w14:textId="77777777" w:rsidR="00C04CE1" w:rsidRDefault="00722F08">
      <w:pPr>
        <w:spacing w:line="600" w:lineRule="auto"/>
        <w:ind w:firstLine="720"/>
        <w:jc w:val="both"/>
        <w:rPr>
          <w:rFonts w:eastAsia="Times New Roman"/>
          <w:szCs w:val="24"/>
        </w:rPr>
      </w:pPr>
      <w:r>
        <w:rPr>
          <w:rFonts w:eastAsia="Times New Roman"/>
          <w:szCs w:val="24"/>
        </w:rPr>
        <w:t xml:space="preserve">Γιατί τα κάνει όλα αυτά; Πολύ απλά για να διατηρήσει τα προνόμια Αρχηγού κοινοβουλευτικού κόμματος, γιατί πολύ απλά, κυρίες και κύριοι, αν διαγράψει και τους τέσσερις Βουλευτές του που θέλουν να στηρίξουν την Κυβέρνηση, τότε δεν θα είναι πια Αρχηγός κοινοβουλευτικού κόμματος. </w:t>
      </w:r>
    </w:p>
    <w:p w14:paraId="064532EE" w14:textId="77777777" w:rsidR="00C04CE1" w:rsidRDefault="00722F08">
      <w:pPr>
        <w:spacing w:line="600" w:lineRule="auto"/>
        <w:ind w:firstLine="720"/>
        <w:jc w:val="both"/>
        <w:rPr>
          <w:rFonts w:eastAsia="Times New Roman"/>
          <w:szCs w:val="24"/>
        </w:rPr>
      </w:pPr>
      <w:r>
        <w:rPr>
          <w:rFonts w:eastAsia="Times New Roman"/>
          <w:szCs w:val="24"/>
        </w:rPr>
        <w:t xml:space="preserve">Είναι ξεκάθαρο το πόσο ενδιαφέρεται ο κ. Καμμένος για τη Συμφωνία των Πρεσπών. Καθόλου δεν τον ενδιαφέρει, παρά </w:t>
      </w:r>
      <w:r>
        <w:rPr>
          <w:rFonts w:eastAsia="Times New Roman"/>
          <w:szCs w:val="24"/>
        </w:rPr>
        <w:lastRenderedPageBreak/>
        <w:t>το γεγονός ότι στο 3</w:t>
      </w:r>
      <w:r w:rsidRPr="00066D16">
        <w:rPr>
          <w:rFonts w:eastAsia="Times New Roman"/>
          <w:szCs w:val="24"/>
          <w:vertAlign w:val="superscript"/>
        </w:rPr>
        <w:t>ο</w:t>
      </w:r>
      <w:r>
        <w:rPr>
          <w:rFonts w:eastAsia="Times New Roman"/>
          <w:szCs w:val="24"/>
        </w:rPr>
        <w:t xml:space="preserve"> Συνέδριο του κόμματός του τον Νοέμβριο του 2016 εγκρίθηκε ψήφισμα, που αφορά την ονομασία της </w:t>
      </w:r>
      <w:proofErr w:type="spellStart"/>
      <w:r>
        <w:rPr>
          <w:rFonts w:eastAsia="Times New Roman"/>
          <w:szCs w:val="24"/>
        </w:rPr>
        <w:t>γείτονος</w:t>
      </w:r>
      <w:proofErr w:type="spellEnd"/>
      <w:r>
        <w:rPr>
          <w:rFonts w:eastAsia="Times New Roman"/>
          <w:szCs w:val="24"/>
        </w:rPr>
        <w:t xml:space="preserve"> χώρας, με το συνέδριό του να μην αποδέχεται σε καμμία μορφή και με κανένα παράγωγο τη χρήση του όρου «Μακεδονία» στην ονομασία του «βόρειου μορφώματος» όπως χαρακτηριστικά αναφέρθηκε. </w:t>
      </w:r>
    </w:p>
    <w:p w14:paraId="064532EF" w14:textId="77777777" w:rsidR="00C04CE1" w:rsidRDefault="00722F08">
      <w:pPr>
        <w:spacing w:line="600" w:lineRule="auto"/>
        <w:ind w:firstLine="720"/>
        <w:jc w:val="both"/>
        <w:rPr>
          <w:rFonts w:eastAsia="Times New Roman"/>
          <w:szCs w:val="24"/>
        </w:rPr>
      </w:pPr>
      <w:r>
        <w:rPr>
          <w:rFonts w:eastAsia="Times New Roman"/>
          <w:szCs w:val="24"/>
        </w:rPr>
        <w:t xml:space="preserve">Αλλά και τη στάση του κ. Τσίπρα, του Πρωθυπουργού σε αποδρομή πώς τη χαρακτηρίζουμε; Παθητική, κυνική και απύθμενα υποκριτική. Θα μπορούσε κάλλιστα να παραιτηθεί και να προχωρήσει συντεταγμένα σε εκλογές, από τη στιγμή που χάνει την κοινοβουλευτική πλειοψηφία. Θα μπορούσε κάλλιστα να παραιτηθεί, όπως είχε το θάρρος και την τόλμη να κάνει ο αείμνηστος Κωνσταντίνος Μητσοτάκης όταν βρέθηκε με </w:t>
      </w:r>
      <w:proofErr w:type="spellStart"/>
      <w:r>
        <w:rPr>
          <w:rFonts w:eastAsia="Times New Roman"/>
          <w:szCs w:val="24"/>
        </w:rPr>
        <w:t>εκατόν</w:t>
      </w:r>
      <w:proofErr w:type="spellEnd"/>
      <w:r>
        <w:rPr>
          <w:rFonts w:eastAsia="Times New Roman"/>
          <w:szCs w:val="24"/>
        </w:rPr>
        <w:t xml:space="preserve"> πενήντα ψήφους. </w:t>
      </w:r>
    </w:p>
    <w:p w14:paraId="064532F0" w14:textId="77777777" w:rsidR="00C04CE1" w:rsidRDefault="00722F08">
      <w:pPr>
        <w:spacing w:line="600" w:lineRule="auto"/>
        <w:ind w:firstLine="720"/>
        <w:jc w:val="both"/>
        <w:rPr>
          <w:rFonts w:eastAsia="Times New Roman"/>
          <w:szCs w:val="24"/>
        </w:rPr>
      </w:pPr>
      <w:r>
        <w:rPr>
          <w:rFonts w:eastAsia="Times New Roman"/>
          <w:szCs w:val="24"/>
        </w:rPr>
        <w:t xml:space="preserve">Τι κάνει, όμως, ο κ. Τσίπρας σήμερα; Δέχεται σαν επαίτης την ευκαιριακή, την οριακή στήριξη της Κυβέρνησής του –προσέξτε- ακόμα και από Βουλευτές που έχουν προαναγγείλει ότι θα καταψηφίσουν ύστερα από λίγες μέρες τη Συμφωνία των Πρεσπών. Και όλα αυτά γιατί; Μα για λίγους ακόμα μήνες στην </w:t>
      </w:r>
      <w:r>
        <w:rPr>
          <w:rFonts w:eastAsia="Times New Roman"/>
          <w:szCs w:val="24"/>
        </w:rPr>
        <w:lastRenderedPageBreak/>
        <w:t xml:space="preserve">εξουσία. Όλα για την </w:t>
      </w:r>
      <w:proofErr w:type="spellStart"/>
      <w:r>
        <w:rPr>
          <w:rFonts w:eastAsia="Times New Roman"/>
          <w:szCs w:val="24"/>
        </w:rPr>
        <w:t>καρέκλα.Ξέρετε</w:t>
      </w:r>
      <w:proofErr w:type="spellEnd"/>
      <w:r>
        <w:rPr>
          <w:rFonts w:eastAsia="Times New Roman"/>
          <w:szCs w:val="24"/>
        </w:rPr>
        <w:t xml:space="preserve">, όμως, κυρίες και κύριοι, αυτή η Κυβέρνηση ακόμα και αν δεν πέσει αύριο, θα πέσει πολύ σύντομα και θα πέσει με πάταγο, γιατί οι </w:t>
      </w:r>
      <w:proofErr w:type="spellStart"/>
      <w:r>
        <w:rPr>
          <w:rFonts w:eastAsia="Times New Roman"/>
          <w:szCs w:val="24"/>
        </w:rPr>
        <w:t>εκατόν</w:t>
      </w:r>
      <w:proofErr w:type="spellEnd"/>
      <w:r>
        <w:rPr>
          <w:rFonts w:eastAsia="Times New Roman"/>
          <w:szCs w:val="24"/>
        </w:rPr>
        <w:t xml:space="preserve"> πενήντα ένας Βουλευτές μπορεί να βρεθούν απ’ ό,τι φαίνεται κι έτσι να έχετε την εμπιστοσύνη της Βουλής. Αυτό, όμως, που έχετε προ πολλού απωλέσει είναι η εμπιστοσύνη της κοινωνίας. </w:t>
      </w:r>
    </w:p>
    <w:p w14:paraId="064532F1" w14:textId="77777777" w:rsidR="00C04CE1" w:rsidRDefault="00722F08">
      <w:pPr>
        <w:spacing w:line="600" w:lineRule="auto"/>
        <w:ind w:firstLine="720"/>
        <w:jc w:val="both"/>
        <w:rPr>
          <w:rFonts w:eastAsia="Times New Roman"/>
          <w:szCs w:val="24"/>
        </w:rPr>
      </w:pPr>
      <w:r>
        <w:rPr>
          <w:rFonts w:eastAsia="Times New Roman"/>
          <w:szCs w:val="24"/>
        </w:rPr>
        <w:t xml:space="preserve">Κλείνοντας, θα ήθελα να απευθυνθώ σ’ όλο το Σώμα των Βουλευτών, αλλά και σ’ όλους τους Έλληνες πολίτες. Μην έχετε καμμία αμφιβολία. Όποιος δώσει ψήφο εμπιστοσύνης στην Κυβέρνηση αύριο, υπογράφει ταυτόχρονα και τη Συμφωνία των Πρεσπών. Όποιος Βουλευτής στηρίξει τον κ. Τσίπρα αναλαμβάνει την ευθύνη του απέναντι στην ιστορία. </w:t>
      </w:r>
    </w:p>
    <w:p w14:paraId="064532F2" w14:textId="77777777" w:rsidR="00C04CE1" w:rsidRDefault="00722F08">
      <w:pPr>
        <w:spacing w:line="600" w:lineRule="auto"/>
        <w:ind w:firstLine="720"/>
        <w:jc w:val="both"/>
        <w:rPr>
          <w:rFonts w:eastAsia="Times New Roman"/>
          <w:szCs w:val="24"/>
        </w:rPr>
      </w:pPr>
      <w:r>
        <w:rPr>
          <w:rFonts w:eastAsia="Times New Roman"/>
          <w:szCs w:val="24"/>
        </w:rPr>
        <w:t>Εμείς θα κάνουμε ό,τι περνάει από το χέρι μας, όπως κάναμε και μέχρι σήμερα, για να μην περάσει αυτή η εθνικά επιζήμια Συμφωνία. Διαμηνύουμε σ’ όλους τους τόνους ότι δεν θα κυρώσουμε αυτήν τη Συμφωνία ούτε τώρα που είναι Κυβέρνηση ο ΣΥΡΙΖΑ, ούτε μετά, όταν ευελπιστούμε ότι θα είναι κυβέρνηση η Νέα Δημοκρατία.</w:t>
      </w:r>
    </w:p>
    <w:p w14:paraId="064532F3"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έχει έρθει επιτέλους η ώρα να πέσει η αυλαία αυτής της κακόγουστης και επιζήμιας παράστασης. Η Ελλάδα δεν μπορεί να συνεχίσει να είναι όμηρος μιας παρέας εξουσιομανών. Δεν μπορεί να κυβερνάται από ένα άτακτο </w:t>
      </w:r>
      <w:proofErr w:type="spellStart"/>
      <w:r>
        <w:rPr>
          <w:rFonts w:eastAsia="Times New Roman"/>
          <w:szCs w:val="24"/>
        </w:rPr>
        <w:t>συνάθροισμα</w:t>
      </w:r>
      <w:proofErr w:type="spellEnd"/>
      <w:r>
        <w:rPr>
          <w:rFonts w:eastAsia="Times New Roman"/>
          <w:szCs w:val="24"/>
        </w:rPr>
        <w:t xml:space="preserve"> </w:t>
      </w:r>
      <w:proofErr w:type="spellStart"/>
      <w:r>
        <w:rPr>
          <w:rFonts w:eastAsia="Times New Roman"/>
          <w:szCs w:val="24"/>
        </w:rPr>
        <w:t>εξουσιολάγνων</w:t>
      </w:r>
      <w:proofErr w:type="spellEnd"/>
      <w:r>
        <w:rPr>
          <w:rFonts w:eastAsia="Times New Roman"/>
          <w:szCs w:val="24"/>
        </w:rPr>
        <w:t xml:space="preserve">. </w:t>
      </w:r>
    </w:p>
    <w:p w14:paraId="064532F4" w14:textId="77777777" w:rsidR="00C04CE1" w:rsidRDefault="00722F08">
      <w:pPr>
        <w:spacing w:line="600" w:lineRule="auto"/>
        <w:ind w:firstLine="720"/>
        <w:jc w:val="both"/>
        <w:rPr>
          <w:rFonts w:eastAsia="Times New Roman"/>
          <w:szCs w:val="24"/>
        </w:rPr>
      </w:pPr>
      <w:r>
        <w:rPr>
          <w:rFonts w:eastAsia="Times New Roman"/>
          <w:szCs w:val="24"/>
        </w:rPr>
        <w:t xml:space="preserve">Κυρίες και κύριοι, δεν θα δώσουμε ψήφο εμπιστοσύνης σ’ αυτήν την Κυβέρνηση, γιατί είστε η Κυβέρνηση που διέλυσε την οικονομία, που έπνιξε τους πολίτες στους φόρους, η Κυβέρνηση που επέβαλε δυσθεώρητα πρωτογενή πλεονάσματα και </w:t>
      </w:r>
      <w:r>
        <w:rPr>
          <w:rFonts w:eastAsia="Times New Roman"/>
          <w:szCs w:val="24"/>
          <w:lang w:val="en-US"/>
        </w:rPr>
        <w:t>capital</w:t>
      </w:r>
      <w:r w:rsidRPr="00946F95">
        <w:rPr>
          <w:rFonts w:eastAsia="Times New Roman"/>
          <w:szCs w:val="24"/>
        </w:rPr>
        <w:t xml:space="preserve"> </w:t>
      </w:r>
      <w:r>
        <w:rPr>
          <w:rFonts w:eastAsia="Times New Roman"/>
          <w:szCs w:val="24"/>
          <w:lang w:val="en-US"/>
        </w:rPr>
        <w:t>controls</w:t>
      </w:r>
      <w:r>
        <w:rPr>
          <w:rFonts w:eastAsia="Times New Roman"/>
          <w:szCs w:val="24"/>
        </w:rPr>
        <w:t>, η Κυβέρνηση που υποθήκευσε σχεδόν το σύνολο της ελληνικής δημόσιας περιουσίας για έναν αιώνα, η Κυβέρνηση που αφήνει τους πολίτες στο έλεος του εγκλήματος και της βίας, η Κυβέρνηση που επιτρέπει στους πάσης φύσεως εγκληματίες να βρίσκουν καταφύγιο στα ελληνικά δημόσια πανεπιστήμια, η Κυβέρνηση που χειραγωγεί τη δικαιοσύνη, η Κυβέρνηση που ευτελίζει τους δημοκρατικούς θεσμούς.</w:t>
      </w:r>
    </w:p>
    <w:p w14:paraId="064532F5" w14:textId="77777777" w:rsidR="00C04CE1" w:rsidRDefault="00722F08">
      <w:pPr>
        <w:spacing w:line="600" w:lineRule="auto"/>
        <w:ind w:firstLine="720"/>
        <w:jc w:val="both"/>
        <w:rPr>
          <w:rFonts w:eastAsia="Times New Roman"/>
          <w:szCs w:val="24"/>
        </w:rPr>
      </w:pPr>
      <w:r>
        <w:rPr>
          <w:rFonts w:eastAsia="Times New Roman"/>
          <w:szCs w:val="24"/>
        </w:rPr>
        <w:t>Κυρίες και κύριοι, δεν θα δώσουμε ψήφο εμπιστοσύνης ή μάλλον δεν θα δώσουμε ψήφο για την προσωπική πολιτική σας επιβίωση, διότι περί αυτής πρόκειται.</w:t>
      </w:r>
    </w:p>
    <w:p w14:paraId="064532F6" w14:textId="77777777" w:rsidR="00C04CE1" w:rsidRDefault="00722F08">
      <w:pPr>
        <w:spacing w:line="600" w:lineRule="auto"/>
        <w:ind w:firstLine="720"/>
        <w:jc w:val="both"/>
        <w:rPr>
          <w:rFonts w:eastAsia="Times New Roman"/>
          <w:szCs w:val="24"/>
        </w:rPr>
      </w:pPr>
      <w:r>
        <w:rPr>
          <w:rFonts w:eastAsia="Times New Roman"/>
          <w:szCs w:val="24"/>
        </w:rPr>
        <w:lastRenderedPageBreak/>
        <w:t>Ευχαριστώ πολύ.</w:t>
      </w:r>
    </w:p>
    <w:p w14:paraId="064532F7" w14:textId="77777777" w:rsidR="00C04CE1" w:rsidRDefault="00722F08">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064532F8" w14:textId="77777777" w:rsidR="00C04CE1" w:rsidRDefault="00722F08">
      <w:pPr>
        <w:tabs>
          <w:tab w:val="left" w:pos="709"/>
          <w:tab w:val="center" w:pos="4753"/>
        </w:tabs>
        <w:spacing w:line="600" w:lineRule="auto"/>
        <w:ind w:firstLine="709"/>
        <w:contextualSpacing/>
        <w:jc w:val="both"/>
        <w:rPr>
          <w:rFonts w:eastAsia="Times New Roman"/>
          <w:szCs w:val="24"/>
        </w:rPr>
      </w:pPr>
      <w:r w:rsidRPr="0011206F">
        <w:rPr>
          <w:rFonts w:eastAsia="Times New Roman"/>
          <w:b/>
          <w:szCs w:val="24"/>
        </w:rPr>
        <w:t>ΠΡΟΕΔΡΕΥΩΝ (Αναστάσιος Κουράκης):</w:t>
      </w:r>
      <w:r>
        <w:rPr>
          <w:rFonts w:eastAsia="Times New Roman"/>
          <w:szCs w:val="24"/>
        </w:rPr>
        <w:t xml:space="preserve"> Ευχαριστούμε την κ. Νίκη </w:t>
      </w:r>
      <w:proofErr w:type="spellStart"/>
      <w:r>
        <w:rPr>
          <w:rFonts w:eastAsia="Times New Roman"/>
          <w:szCs w:val="24"/>
        </w:rPr>
        <w:t>Κεραμέως</w:t>
      </w:r>
      <w:proofErr w:type="spellEnd"/>
      <w:r>
        <w:rPr>
          <w:rFonts w:eastAsia="Times New Roman"/>
          <w:szCs w:val="24"/>
        </w:rPr>
        <w:t>, Βουλευτή της Νέας Δημοκρατίας.</w:t>
      </w:r>
    </w:p>
    <w:p w14:paraId="064532F9"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Τον λόγο έχει ο κ. Ιωάννης Τσιρώνης, Βουλευτής του ΣΥΡΙΖΑ, για επτά λεπτά.</w:t>
      </w:r>
    </w:p>
    <w:p w14:paraId="064532FA" w14:textId="77777777" w:rsidR="00C04CE1" w:rsidRDefault="00722F08">
      <w:pPr>
        <w:tabs>
          <w:tab w:val="left" w:pos="709"/>
          <w:tab w:val="center" w:pos="4753"/>
        </w:tabs>
        <w:spacing w:line="600" w:lineRule="auto"/>
        <w:ind w:firstLine="709"/>
        <w:contextualSpacing/>
        <w:jc w:val="both"/>
        <w:rPr>
          <w:rFonts w:eastAsia="Times New Roman"/>
          <w:szCs w:val="24"/>
        </w:rPr>
      </w:pPr>
      <w:r w:rsidRPr="007E6E09">
        <w:rPr>
          <w:rFonts w:eastAsia="Times New Roman"/>
          <w:b/>
          <w:szCs w:val="24"/>
        </w:rPr>
        <w:t xml:space="preserve">ΙΩΑΝΝΗΣ ΤΣΙΡΩΝΗΣ: </w:t>
      </w:r>
      <w:r>
        <w:rPr>
          <w:rFonts w:eastAsia="Times New Roman"/>
          <w:szCs w:val="24"/>
        </w:rPr>
        <w:t>Ευχαριστώ, κύριε Πρόεδρε.</w:t>
      </w:r>
    </w:p>
    <w:p w14:paraId="064532FB"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Δεν αντέχω να μην κάνω μια μικρή παρένθεση σ’ αυτά που σκοπεύω να πω, για να θυμίσω ότι αν ο Κωνσταντίνος Καραμανλής ο πρεσβύτερος άκουγε την κοινή γνώμη τη δεκαετία του ’70, δεν θα είχαμε ποτέ συμφιλιωθεί με τον προαιώνιο εχθρό που μόλις τριάντα χρόνια πριν από την εποχή εκείνη είχε καταλάβει τη Μακεδονία και εννοώ τους Βούλγαρους, γιατί δεν πολεμήσαμε ποτέ ενάντια στους πολίτες της «Βόρειας Μακεδονίας». Σύμμαχοί μας ήταν και στο αντάρτικο ενάντια στους ναζί και φυσικά στους Βαλκανικούς Πολέμους. Εσείς, όμως, επινοείτε εχθρούς. </w:t>
      </w:r>
    </w:p>
    <w:p w14:paraId="064532FC"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Θα θυμίσω, αντίθετα, ότι όταν μια κυβέρνηση υποτάχθηκε στην κοινή γνώμη, μια </w:t>
      </w:r>
      <w:proofErr w:type="spellStart"/>
      <w:r>
        <w:rPr>
          <w:rFonts w:eastAsia="Times New Roman"/>
          <w:szCs w:val="24"/>
        </w:rPr>
        <w:t>παραπληροφορημένη</w:t>
      </w:r>
      <w:proofErr w:type="spellEnd"/>
      <w:r>
        <w:rPr>
          <w:rFonts w:eastAsia="Times New Roman"/>
          <w:szCs w:val="24"/>
        </w:rPr>
        <w:t xml:space="preserve"> κοινή γνώμη όπως τότε εσείς, και πήγε να πολεμήσει στον Σαγγάριο, καταστρέψαμε και αυτό που είχαμε. Πάψτε να πουλάτε εθνικισμό και πατριδοκαπηλία. </w:t>
      </w:r>
    </w:p>
    <w:p w14:paraId="064532FD" w14:textId="77777777" w:rsidR="00C04CE1" w:rsidRDefault="00722F08">
      <w:pPr>
        <w:tabs>
          <w:tab w:val="left" w:pos="709"/>
          <w:tab w:val="center" w:pos="4753"/>
        </w:tabs>
        <w:spacing w:line="600" w:lineRule="auto"/>
        <w:ind w:firstLine="709"/>
        <w:contextualSpacing/>
        <w:jc w:val="both"/>
        <w:rPr>
          <w:rFonts w:eastAsia="Times New Roman"/>
          <w:szCs w:val="24"/>
        </w:rPr>
      </w:pPr>
      <w:r w:rsidRPr="007E6E09">
        <w:rPr>
          <w:rFonts w:eastAsia="Times New Roman"/>
          <w:b/>
          <w:szCs w:val="24"/>
        </w:rPr>
        <w:t>ΔΗΜΗΤΡΙΟΣ ΚΥΡΙΑΖΙΔΗΣ:</w:t>
      </w:r>
      <w:r>
        <w:rPr>
          <w:rFonts w:eastAsia="Times New Roman"/>
          <w:b/>
          <w:szCs w:val="24"/>
        </w:rPr>
        <w:t xml:space="preserve"> </w:t>
      </w:r>
      <w:r>
        <w:rPr>
          <w:rFonts w:eastAsia="Times New Roman"/>
          <w:szCs w:val="24"/>
        </w:rPr>
        <w:t xml:space="preserve">Το </w:t>
      </w:r>
      <w:proofErr w:type="spellStart"/>
      <w:r>
        <w:rPr>
          <w:rFonts w:eastAsia="Times New Roman"/>
          <w:szCs w:val="24"/>
        </w:rPr>
        <w:t>Κίτσεβο</w:t>
      </w:r>
      <w:proofErr w:type="spellEnd"/>
      <w:r>
        <w:rPr>
          <w:rFonts w:eastAsia="Times New Roman"/>
          <w:szCs w:val="24"/>
        </w:rPr>
        <w:t xml:space="preserve"> το γνωρίζεις;</w:t>
      </w:r>
    </w:p>
    <w:p w14:paraId="064532FE" w14:textId="77777777" w:rsidR="00C04CE1" w:rsidRDefault="00722F08">
      <w:pPr>
        <w:tabs>
          <w:tab w:val="left" w:pos="709"/>
          <w:tab w:val="center" w:pos="4753"/>
        </w:tabs>
        <w:spacing w:line="600" w:lineRule="auto"/>
        <w:ind w:firstLine="709"/>
        <w:contextualSpacing/>
        <w:jc w:val="both"/>
        <w:rPr>
          <w:rFonts w:eastAsia="Times New Roman"/>
          <w:szCs w:val="24"/>
        </w:rPr>
      </w:pPr>
      <w:r w:rsidRPr="007E6E09">
        <w:rPr>
          <w:rFonts w:eastAsia="Times New Roman"/>
          <w:b/>
          <w:szCs w:val="24"/>
        </w:rPr>
        <w:t>ΙΩΑΝΝΗΣ ΤΣΙΡΩΝΗΣ</w:t>
      </w:r>
      <w:r w:rsidRPr="002E6003">
        <w:rPr>
          <w:rFonts w:eastAsia="Times New Roman"/>
          <w:b/>
          <w:szCs w:val="24"/>
        </w:rPr>
        <w:t>:</w:t>
      </w:r>
      <w:r>
        <w:rPr>
          <w:rFonts w:eastAsia="Times New Roman"/>
          <w:b/>
          <w:szCs w:val="24"/>
        </w:rPr>
        <w:t xml:space="preserve"> </w:t>
      </w:r>
      <w:r>
        <w:rPr>
          <w:rFonts w:eastAsia="Times New Roman"/>
          <w:szCs w:val="24"/>
        </w:rPr>
        <w:t>Να ηρεμήσετε, παρακαλώ. Είστε εκνευρισμένος, το καταλαβαίνω. Είστε σε αδιέξοδο αλλά δεν θα σας ξεσυνεριστώ, τι να κάνουμε;</w:t>
      </w:r>
    </w:p>
    <w:p w14:paraId="064532FF" w14:textId="77777777" w:rsidR="00C04CE1" w:rsidRDefault="00722F08">
      <w:pPr>
        <w:tabs>
          <w:tab w:val="left" w:pos="709"/>
          <w:tab w:val="center" w:pos="4753"/>
        </w:tabs>
        <w:spacing w:line="600" w:lineRule="auto"/>
        <w:ind w:firstLine="709"/>
        <w:contextualSpacing/>
        <w:jc w:val="both"/>
        <w:rPr>
          <w:rFonts w:eastAsia="Times New Roman"/>
          <w:szCs w:val="24"/>
        </w:rPr>
      </w:pPr>
      <w:r w:rsidRPr="007E6E09">
        <w:rPr>
          <w:rFonts w:eastAsia="Times New Roman"/>
          <w:b/>
          <w:szCs w:val="24"/>
        </w:rPr>
        <w:t>ΔΗΜΗΤΡΙΟΣ ΚΥΡΙΑΖΙΔΗΣ</w:t>
      </w:r>
      <w:r w:rsidRPr="002E6003">
        <w:rPr>
          <w:rFonts w:eastAsia="Times New Roman"/>
          <w:b/>
          <w:szCs w:val="24"/>
        </w:rPr>
        <w:t>:</w:t>
      </w:r>
      <w:r>
        <w:rPr>
          <w:rFonts w:eastAsia="Times New Roman"/>
          <w:b/>
          <w:szCs w:val="24"/>
        </w:rPr>
        <w:t xml:space="preserve"> </w:t>
      </w:r>
      <w:r>
        <w:rPr>
          <w:rFonts w:eastAsia="Times New Roman"/>
          <w:szCs w:val="24"/>
        </w:rPr>
        <w:t>Αδιέξοδο; Δώδεκα χιλιάδες άφησαν την ψυχή τους εκεί πέρα.</w:t>
      </w:r>
    </w:p>
    <w:p w14:paraId="06453300" w14:textId="77777777" w:rsidR="00C04CE1" w:rsidRDefault="00722F08">
      <w:pPr>
        <w:tabs>
          <w:tab w:val="left" w:pos="709"/>
          <w:tab w:val="center" w:pos="4753"/>
        </w:tabs>
        <w:spacing w:line="600" w:lineRule="auto"/>
        <w:ind w:firstLine="709"/>
        <w:contextualSpacing/>
        <w:jc w:val="both"/>
        <w:rPr>
          <w:rFonts w:eastAsia="Times New Roman"/>
          <w:szCs w:val="24"/>
        </w:rPr>
      </w:pPr>
      <w:r w:rsidRPr="007E6E09">
        <w:rPr>
          <w:rFonts w:eastAsia="Times New Roman"/>
          <w:b/>
          <w:szCs w:val="24"/>
        </w:rPr>
        <w:t>ΙΩΑΝΝΗΣ ΤΣΙΡΩΝΗΣ</w:t>
      </w:r>
      <w:r w:rsidRPr="002E6003">
        <w:rPr>
          <w:rFonts w:eastAsia="Times New Roman"/>
          <w:b/>
          <w:szCs w:val="24"/>
        </w:rPr>
        <w:t>:</w:t>
      </w:r>
      <w:r>
        <w:rPr>
          <w:rFonts w:eastAsia="Times New Roman"/>
          <w:b/>
          <w:szCs w:val="24"/>
        </w:rPr>
        <w:t xml:space="preserve"> </w:t>
      </w:r>
      <w:r>
        <w:rPr>
          <w:rFonts w:eastAsia="Times New Roman"/>
          <w:szCs w:val="24"/>
        </w:rPr>
        <w:t xml:space="preserve">Εντάξει. </w:t>
      </w:r>
    </w:p>
    <w:p w14:paraId="06453301" w14:textId="77777777" w:rsidR="00C04CE1" w:rsidRDefault="00722F08">
      <w:pPr>
        <w:tabs>
          <w:tab w:val="left" w:pos="709"/>
          <w:tab w:val="center" w:pos="4753"/>
        </w:tabs>
        <w:spacing w:line="600" w:lineRule="auto"/>
        <w:ind w:firstLine="709"/>
        <w:contextualSpacing/>
        <w:jc w:val="both"/>
        <w:rPr>
          <w:rFonts w:eastAsia="Times New Roman"/>
          <w:szCs w:val="24"/>
        </w:rPr>
      </w:pPr>
      <w:r w:rsidRPr="007E6E09">
        <w:rPr>
          <w:rFonts w:eastAsia="Times New Roman"/>
          <w:b/>
          <w:szCs w:val="24"/>
        </w:rPr>
        <w:t>ΔΗΜΗΤΡΙΟΣ ΚΥΡΙΑΖΙΔΗΣ</w:t>
      </w:r>
      <w:r w:rsidRPr="002E6003">
        <w:rPr>
          <w:rFonts w:eastAsia="Times New Roman"/>
          <w:b/>
          <w:szCs w:val="24"/>
        </w:rPr>
        <w:t>:</w:t>
      </w:r>
      <w:r>
        <w:rPr>
          <w:rFonts w:eastAsia="Times New Roman"/>
          <w:b/>
          <w:szCs w:val="24"/>
        </w:rPr>
        <w:t xml:space="preserve"> </w:t>
      </w:r>
      <w:r>
        <w:rPr>
          <w:rFonts w:eastAsia="Times New Roman"/>
          <w:szCs w:val="24"/>
        </w:rPr>
        <w:t xml:space="preserve">Τι εντάξει; Ξεχάσατε τους Βαλκανικούς Πολέμους; </w:t>
      </w:r>
    </w:p>
    <w:p w14:paraId="06453302" w14:textId="77777777" w:rsidR="00C04CE1" w:rsidRDefault="00722F08">
      <w:pPr>
        <w:tabs>
          <w:tab w:val="left" w:pos="709"/>
          <w:tab w:val="center" w:pos="4753"/>
        </w:tabs>
        <w:spacing w:line="600" w:lineRule="auto"/>
        <w:ind w:firstLine="709"/>
        <w:contextualSpacing/>
        <w:jc w:val="both"/>
        <w:rPr>
          <w:rFonts w:eastAsia="Times New Roman"/>
          <w:szCs w:val="24"/>
        </w:rPr>
      </w:pPr>
      <w:r w:rsidRPr="007E6E09">
        <w:rPr>
          <w:rFonts w:eastAsia="Times New Roman"/>
          <w:b/>
          <w:szCs w:val="24"/>
        </w:rPr>
        <w:t>ΙΩΑΝΝΗΣ ΤΣΙΡΩΝΗΣ</w:t>
      </w:r>
      <w:r w:rsidRPr="002E6003">
        <w:rPr>
          <w:rFonts w:eastAsia="Times New Roman"/>
          <w:b/>
          <w:szCs w:val="24"/>
        </w:rPr>
        <w:t>:</w:t>
      </w:r>
      <w:r>
        <w:rPr>
          <w:rFonts w:eastAsia="Times New Roman"/>
          <w:b/>
          <w:szCs w:val="24"/>
        </w:rPr>
        <w:t xml:space="preserve"> </w:t>
      </w:r>
      <w:r>
        <w:rPr>
          <w:rFonts w:eastAsia="Times New Roman"/>
          <w:szCs w:val="24"/>
        </w:rPr>
        <w:t>Ό,τι πείτε.</w:t>
      </w:r>
    </w:p>
    <w:p w14:paraId="06453303" w14:textId="77777777" w:rsidR="00C04CE1" w:rsidRDefault="00722F08">
      <w:pPr>
        <w:tabs>
          <w:tab w:val="left" w:pos="709"/>
          <w:tab w:val="center" w:pos="4753"/>
        </w:tabs>
        <w:spacing w:line="600" w:lineRule="auto"/>
        <w:ind w:firstLine="709"/>
        <w:contextualSpacing/>
        <w:jc w:val="both"/>
        <w:rPr>
          <w:rFonts w:eastAsia="Times New Roman"/>
          <w:szCs w:val="24"/>
        </w:rPr>
      </w:pPr>
      <w:r w:rsidRPr="002266A4">
        <w:rPr>
          <w:rFonts w:eastAsia="Times New Roman"/>
          <w:b/>
          <w:szCs w:val="24"/>
        </w:rPr>
        <w:t>ΠΡΟΕΔΡΕΥΩΝ (Αναστάσιος Κουράκης):</w:t>
      </w:r>
      <w:r>
        <w:rPr>
          <w:rFonts w:eastAsia="Times New Roman"/>
          <w:szCs w:val="24"/>
        </w:rPr>
        <w:t xml:space="preserve"> Ησυχία, σας παρακαλώ. Κύριε Κυριαζίδη…</w:t>
      </w:r>
    </w:p>
    <w:p w14:paraId="06453304" w14:textId="77777777" w:rsidR="00C04CE1" w:rsidRDefault="00722F08">
      <w:pPr>
        <w:tabs>
          <w:tab w:val="left" w:pos="709"/>
          <w:tab w:val="center" w:pos="4753"/>
        </w:tabs>
        <w:spacing w:line="600" w:lineRule="auto"/>
        <w:ind w:firstLine="709"/>
        <w:contextualSpacing/>
        <w:jc w:val="both"/>
        <w:rPr>
          <w:rFonts w:eastAsia="Times New Roman"/>
          <w:szCs w:val="24"/>
        </w:rPr>
      </w:pPr>
      <w:r w:rsidRPr="007E6E09">
        <w:rPr>
          <w:rFonts w:eastAsia="Times New Roman"/>
          <w:b/>
          <w:szCs w:val="24"/>
        </w:rPr>
        <w:t>ΙΩΑΝΝΗΣ ΤΣΙΡΩΝΗΣ</w:t>
      </w:r>
      <w:r w:rsidRPr="002E6003">
        <w:rPr>
          <w:rFonts w:eastAsia="Times New Roman"/>
          <w:b/>
          <w:szCs w:val="24"/>
        </w:rPr>
        <w:t>:</w:t>
      </w:r>
      <w:r>
        <w:rPr>
          <w:rFonts w:eastAsia="Times New Roman"/>
          <w:b/>
          <w:szCs w:val="24"/>
        </w:rPr>
        <w:t xml:space="preserve"> </w:t>
      </w:r>
      <w:r>
        <w:rPr>
          <w:rFonts w:eastAsia="Times New Roman"/>
          <w:szCs w:val="24"/>
        </w:rPr>
        <w:t xml:space="preserve">Διαρκώς με διακόπτει. Παρακαλώ, κύριε Πρόεδρε. Μου χαλάει τον ειρμό ο κύριος. Την αγωγή </w:t>
      </w:r>
      <w:r>
        <w:rPr>
          <w:rFonts w:eastAsia="Times New Roman"/>
          <w:szCs w:val="24"/>
        </w:rPr>
        <w:lastRenderedPageBreak/>
        <w:t>σας πάλι δείχνετε, σας το έχω πει. Εγώ δεν έχω διακόψει ποτέ κανέναν.</w:t>
      </w:r>
    </w:p>
    <w:p w14:paraId="06453305"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Πριν από τέσσερα ακριβώς χρόνια, λοιπόν –ήταν Γενάρης του ’15- οι Οικολόγοι - Πράσινοι αποφασίσαμε να στηρίξουμε Κυβέρνηση Αριστεράς, και βέβαια πάρα πολλοί σύντροφοι και συντρόφισσες τότε είχαν τις αμφιβολίες τους, αλλά ήταν αμφιβολίες για απλό λόγο. Η κυβέρνηση Σαμαρά είχε προκηρύξει πρόωρες εκλογές για να το σκάσει, και το «κανόνι» της άγριας κατάρρευσης να έρθει στα χέρια της επόμενης κυβέρνησης. Ο κεντρικός τραπεζίτης τον Δεκέμβριο συνιστούσε στους πολίτες να πάρουν τα λεφτά από τις τράπεζες. </w:t>
      </w:r>
    </w:p>
    <w:p w14:paraId="06453306"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Είπαν πολύ απλά οι συντρόφισσες και οι σύντροφοι των Οικολόγων - Πράσινων</w:t>
      </w:r>
      <w:r w:rsidRPr="002E6003">
        <w:rPr>
          <w:rFonts w:eastAsia="Times New Roman"/>
          <w:szCs w:val="24"/>
        </w:rPr>
        <w:t>:</w:t>
      </w:r>
      <w:r>
        <w:rPr>
          <w:rFonts w:eastAsia="Times New Roman"/>
          <w:szCs w:val="24"/>
        </w:rPr>
        <w:t xml:space="preserve"> «Μα θα στηρίξουμε μια Κυβέρνηση που θα είναι η κυβέρνηση της κατάρρευσης; Γιατί να είμαστε κι εμείς μέσα;». Είχα απαντήσει τότε πάρα πολύ απλά ότι ακόμα και 1% πιθανότητα να έχει αυτή η Κυβέρνηση να σώσει τη χώρα από την κατάρρευση, κι εμείς οι Οικολόγοι - Πράσινοι αυτό το 1% να το κάνουμε πιθανότητα 1,5%, είμαστε υποχρεωμένοι να προσπαθήσουμε να σώσουμε τη χώρα από την κατάρρευση, γιατί </w:t>
      </w:r>
      <w:r>
        <w:rPr>
          <w:rFonts w:eastAsia="Times New Roman"/>
          <w:szCs w:val="24"/>
        </w:rPr>
        <w:lastRenderedPageBreak/>
        <w:t>αν έρθει η κατάρρευση της χώρας, η «</w:t>
      </w:r>
      <w:proofErr w:type="spellStart"/>
      <w:r>
        <w:rPr>
          <w:rFonts w:eastAsia="Times New Roman"/>
          <w:szCs w:val="24"/>
        </w:rPr>
        <w:t>αργεντινοποίηση</w:t>
      </w:r>
      <w:proofErr w:type="spellEnd"/>
      <w:r>
        <w:rPr>
          <w:rFonts w:eastAsia="Times New Roman"/>
          <w:szCs w:val="24"/>
        </w:rPr>
        <w:t>», το τελευταίο που θα μας ανησυχεί θα είναι η υστεροφημία των Οικολόγων - Πράσινων.</w:t>
      </w:r>
    </w:p>
    <w:p w14:paraId="06453307"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Λίγες μέρες μετά είχα πάει στις Βρυξέλλες να ζητήσω τη στήριξη και των Ευρωπαίων Πράσινων, οι οποίοι ήταν επιφυλακτικοί και με ρώτησαν ευθέως</w:t>
      </w:r>
      <w:r w:rsidRPr="00742C92">
        <w:rPr>
          <w:rFonts w:eastAsia="Times New Roman"/>
          <w:szCs w:val="24"/>
        </w:rPr>
        <w:t>:</w:t>
      </w:r>
      <w:r>
        <w:rPr>
          <w:rFonts w:eastAsia="Times New Roman"/>
          <w:szCs w:val="24"/>
        </w:rPr>
        <w:t xml:space="preserve"> «Μήπως ο κ. Τσίπρας έχει κρυφή ατζέντα να βγάλει τη χώρα από το ευρώ;». Τότε τους διαβεβαίωσα ότι αυτό δεν ισχύει.</w:t>
      </w:r>
    </w:p>
    <w:p w14:paraId="06453308" w14:textId="77777777" w:rsidR="00C04CE1" w:rsidRDefault="00722F08">
      <w:pPr>
        <w:tabs>
          <w:tab w:val="left" w:pos="709"/>
          <w:tab w:val="center" w:pos="4753"/>
        </w:tabs>
        <w:spacing w:line="600" w:lineRule="auto"/>
        <w:ind w:firstLine="709"/>
        <w:contextualSpacing/>
        <w:jc w:val="center"/>
        <w:rPr>
          <w:rFonts w:eastAsia="Times New Roman"/>
          <w:szCs w:val="24"/>
        </w:rPr>
      </w:pPr>
      <w:r>
        <w:rPr>
          <w:rFonts w:eastAsia="Times New Roman"/>
          <w:szCs w:val="24"/>
        </w:rPr>
        <w:t>(Θόρυβος από την πτέρυγα της Νέας Δημοκρατίας)</w:t>
      </w:r>
    </w:p>
    <w:p w14:paraId="06453309"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Βορίδη, αν θέλετε, πηγαίνετε έξω και μιλήστε όσο θέλετε. Σας παρακαλώ</w:t>
      </w:r>
    </w:p>
    <w:p w14:paraId="0645330A" w14:textId="77777777" w:rsidR="00C04CE1" w:rsidRDefault="00722F08">
      <w:pPr>
        <w:tabs>
          <w:tab w:val="left" w:pos="709"/>
          <w:tab w:val="center" w:pos="4753"/>
        </w:tabs>
        <w:spacing w:line="600" w:lineRule="auto"/>
        <w:ind w:firstLine="709"/>
        <w:contextualSpacing/>
        <w:jc w:val="both"/>
        <w:rPr>
          <w:rFonts w:eastAsia="Times New Roman"/>
          <w:szCs w:val="24"/>
        </w:rPr>
      </w:pPr>
      <w:r>
        <w:rPr>
          <w:rFonts w:eastAsia="Times New Roman"/>
          <w:szCs w:val="24"/>
        </w:rPr>
        <w:t>Μόλις έξι μήνες μετά –και αξίζει να το θυμηθείτε αυτό- ο κ. Τσίπρας ως Πρωθυπουργός προτίμησε την ασφάλεια και την προκοπή της χώρας στην Ευρωζώνη παρά την ενότητα του κόμματός του. Μακάρι να κάνατε κι εσείς σήμερα το ίδιο, να βάζατε δηλαδή την Ελλάδα πάνω από το κόμμα σας κι εσείς και κάποιοι άλλοι.</w:t>
      </w:r>
    </w:p>
    <w:p w14:paraId="0645330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Σήμερα, λοιπόν, μετά από τέσσερα</w:t>
      </w:r>
      <w:r w:rsidRPr="00B7792A">
        <w:rPr>
          <w:rFonts w:eastAsia="Times New Roman" w:cs="Times New Roman"/>
          <w:szCs w:val="24"/>
        </w:rPr>
        <w:t xml:space="preserve"> χρόνια εμείς</w:t>
      </w:r>
      <w:r>
        <w:rPr>
          <w:rFonts w:eastAsia="Times New Roman" w:cs="Times New Roman"/>
          <w:szCs w:val="24"/>
        </w:rPr>
        <w:t xml:space="preserve"> οι</w:t>
      </w:r>
      <w:r w:rsidRPr="00B7792A">
        <w:rPr>
          <w:rFonts w:eastAsia="Times New Roman" w:cs="Times New Roman"/>
          <w:szCs w:val="24"/>
        </w:rPr>
        <w:t xml:space="preserve"> Οικολόγοι</w:t>
      </w:r>
      <w:r>
        <w:rPr>
          <w:rFonts w:eastAsia="Times New Roman" w:cs="Times New Roman"/>
          <w:szCs w:val="24"/>
        </w:rPr>
        <w:t xml:space="preserve"> </w:t>
      </w:r>
      <w:r w:rsidRPr="00B7792A">
        <w:rPr>
          <w:rFonts w:eastAsia="Times New Roman" w:cs="Times New Roman"/>
          <w:szCs w:val="24"/>
        </w:rPr>
        <w:t>-</w:t>
      </w:r>
      <w:r>
        <w:rPr>
          <w:rFonts w:eastAsia="Times New Roman" w:cs="Times New Roman"/>
          <w:szCs w:val="24"/>
        </w:rPr>
        <w:t xml:space="preserve"> </w:t>
      </w:r>
      <w:r w:rsidRPr="00B7792A">
        <w:rPr>
          <w:rFonts w:eastAsia="Times New Roman" w:cs="Times New Roman"/>
          <w:szCs w:val="24"/>
        </w:rPr>
        <w:t xml:space="preserve">Πράσινοι </w:t>
      </w:r>
      <w:r>
        <w:rPr>
          <w:rFonts w:eastAsia="Times New Roman" w:cs="Times New Roman"/>
          <w:szCs w:val="24"/>
        </w:rPr>
        <w:t>νιώθουμε περήφανοι</w:t>
      </w:r>
      <w:r w:rsidRPr="00B7792A">
        <w:rPr>
          <w:rFonts w:eastAsia="Times New Roman" w:cs="Times New Roman"/>
          <w:szCs w:val="24"/>
        </w:rPr>
        <w:t xml:space="preserve"> που συμμετείχαμε </w:t>
      </w:r>
      <w:r>
        <w:rPr>
          <w:rFonts w:eastAsia="Times New Roman" w:cs="Times New Roman"/>
          <w:szCs w:val="24"/>
        </w:rPr>
        <w:t xml:space="preserve">στη </w:t>
      </w:r>
      <w:r>
        <w:rPr>
          <w:rFonts w:eastAsia="Times New Roman" w:cs="Times New Roman"/>
          <w:szCs w:val="24"/>
        </w:rPr>
        <w:lastRenderedPageBreak/>
        <w:t>σ</w:t>
      </w:r>
      <w:r w:rsidRPr="00B7792A">
        <w:rPr>
          <w:rFonts w:eastAsia="Times New Roman" w:cs="Times New Roman"/>
          <w:szCs w:val="24"/>
        </w:rPr>
        <w:t>ωτηρία της χώρας</w:t>
      </w:r>
      <w:r>
        <w:rPr>
          <w:rFonts w:eastAsia="Times New Roman" w:cs="Times New Roman"/>
          <w:szCs w:val="24"/>
        </w:rPr>
        <w:t>,</w:t>
      </w:r>
      <w:r w:rsidRPr="00B7792A">
        <w:rPr>
          <w:rFonts w:eastAsia="Times New Roman" w:cs="Times New Roman"/>
          <w:szCs w:val="24"/>
        </w:rPr>
        <w:t xml:space="preserve"> γιατί όπως ξέρετε</w:t>
      </w:r>
      <w:r>
        <w:rPr>
          <w:rFonts w:eastAsia="Times New Roman" w:cs="Times New Roman"/>
          <w:szCs w:val="24"/>
        </w:rPr>
        <w:t>,</w:t>
      </w:r>
      <w:r w:rsidRPr="00B7792A">
        <w:rPr>
          <w:rFonts w:eastAsia="Times New Roman" w:cs="Times New Roman"/>
          <w:szCs w:val="24"/>
        </w:rPr>
        <w:t xml:space="preserve"> ένα μικρό κόμμα </w:t>
      </w:r>
      <w:r>
        <w:rPr>
          <w:rFonts w:eastAsia="Times New Roman" w:cs="Times New Roman"/>
          <w:szCs w:val="24"/>
        </w:rPr>
        <w:t xml:space="preserve">είναι </w:t>
      </w:r>
      <w:r w:rsidRPr="00B7792A">
        <w:rPr>
          <w:rFonts w:eastAsia="Times New Roman" w:cs="Times New Roman"/>
          <w:szCs w:val="24"/>
        </w:rPr>
        <w:t xml:space="preserve">πολύ εύκολο να είναι στην </w:t>
      </w:r>
      <w:r>
        <w:rPr>
          <w:rFonts w:eastAsia="Times New Roman" w:cs="Times New Roman"/>
          <w:szCs w:val="24"/>
        </w:rPr>
        <w:t>Α</w:t>
      </w:r>
      <w:r w:rsidRPr="00B7792A">
        <w:rPr>
          <w:rFonts w:eastAsia="Times New Roman" w:cs="Times New Roman"/>
          <w:szCs w:val="24"/>
        </w:rPr>
        <w:t>ντιπολίτευση και στην ασφάλεια</w:t>
      </w:r>
      <w:r>
        <w:rPr>
          <w:rFonts w:eastAsia="Times New Roman" w:cs="Times New Roman"/>
          <w:szCs w:val="24"/>
        </w:rPr>
        <w:t>,</w:t>
      </w:r>
      <w:r w:rsidRPr="00B7792A">
        <w:rPr>
          <w:rFonts w:eastAsia="Times New Roman" w:cs="Times New Roman"/>
          <w:szCs w:val="24"/>
        </w:rPr>
        <w:t xml:space="preserve"> και αντίθετα όταν είναι στην </w:t>
      </w:r>
      <w:r>
        <w:rPr>
          <w:rFonts w:eastAsia="Times New Roman" w:cs="Times New Roman"/>
          <w:szCs w:val="24"/>
        </w:rPr>
        <w:t>Κ</w:t>
      </w:r>
      <w:r w:rsidRPr="00B7792A">
        <w:rPr>
          <w:rFonts w:eastAsia="Times New Roman" w:cs="Times New Roman"/>
          <w:szCs w:val="24"/>
        </w:rPr>
        <w:t xml:space="preserve">υβέρνηση </w:t>
      </w:r>
      <w:r>
        <w:rPr>
          <w:rFonts w:eastAsia="Times New Roman" w:cs="Times New Roman"/>
          <w:szCs w:val="24"/>
        </w:rPr>
        <w:t xml:space="preserve">ή μέσα στην κοινοβουλευτική </w:t>
      </w:r>
      <w:r w:rsidRPr="00B7792A">
        <w:rPr>
          <w:rFonts w:eastAsia="Times New Roman" w:cs="Times New Roman"/>
          <w:szCs w:val="24"/>
        </w:rPr>
        <w:t>πλειοψηφία είναι πάρα πολύ δύσκολο να περάσει αυτά που θέλει</w:t>
      </w:r>
      <w:r>
        <w:rPr>
          <w:rFonts w:eastAsia="Times New Roman" w:cs="Times New Roman"/>
          <w:szCs w:val="24"/>
        </w:rPr>
        <w:t xml:space="preserve">. </w:t>
      </w:r>
    </w:p>
    <w:p w14:paraId="0645330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Πολύ λ</w:t>
      </w:r>
      <w:r w:rsidRPr="00B7792A">
        <w:rPr>
          <w:rFonts w:eastAsia="Times New Roman" w:cs="Times New Roman"/>
          <w:szCs w:val="24"/>
        </w:rPr>
        <w:t>ίγα</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λοιπόν,</w:t>
      </w:r>
      <w:r w:rsidRPr="00B7792A">
        <w:rPr>
          <w:rFonts w:eastAsia="Times New Roman" w:cs="Times New Roman"/>
          <w:szCs w:val="24"/>
        </w:rPr>
        <w:t xml:space="preserve"> πράγματα περάσαμε ο</w:t>
      </w:r>
      <w:r>
        <w:rPr>
          <w:rFonts w:eastAsia="Times New Roman" w:cs="Times New Roman"/>
          <w:szCs w:val="24"/>
        </w:rPr>
        <w:t>ι Ο</w:t>
      </w:r>
      <w:r w:rsidRPr="00B7792A">
        <w:rPr>
          <w:rFonts w:eastAsia="Times New Roman" w:cs="Times New Roman"/>
          <w:szCs w:val="24"/>
        </w:rPr>
        <w:t>ι</w:t>
      </w:r>
      <w:r>
        <w:rPr>
          <w:rFonts w:eastAsia="Times New Roman" w:cs="Times New Roman"/>
          <w:szCs w:val="24"/>
        </w:rPr>
        <w:t>κολόγοι, και είμαστε πραγματικά εκτός της λ</w:t>
      </w:r>
      <w:r w:rsidRPr="00B7792A">
        <w:rPr>
          <w:rFonts w:eastAsia="Times New Roman" w:cs="Times New Roman"/>
          <w:szCs w:val="24"/>
        </w:rPr>
        <w:t xml:space="preserve">ογικής της </w:t>
      </w:r>
      <w:r>
        <w:rPr>
          <w:rFonts w:eastAsia="Times New Roman" w:cs="Times New Roman"/>
          <w:szCs w:val="24"/>
        </w:rPr>
        <w:t>Κυβέρνησης, όσο</w:t>
      </w:r>
      <w:r w:rsidRPr="00B7792A">
        <w:rPr>
          <w:rFonts w:eastAsia="Times New Roman" w:cs="Times New Roman"/>
          <w:szCs w:val="24"/>
        </w:rPr>
        <w:t xml:space="preserve">ν αφορά για παράδειγμα της εξόρυξης </w:t>
      </w:r>
      <w:r>
        <w:rPr>
          <w:rFonts w:eastAsia="Times New Roman" w:cs="Times New Roman"/>
          <w:szCs w:val="24"/>
        </w:rPr>
        <w:t xml:space="preserve">των </w:t>
      </w:r>
      <w:r w:rsidRPr="00B7792A">
        <w:rPr>
          <w:rFonts w:eastAsia="Times New Roman" w:cs="Times New Roman"/>
          <w:szCs w:val="24"/>
        </w:rPr>
        <w:t>υδρογονανθράκων</w:t>
      </w:r>
      <w:r>
        <w:rPr>
          <w:rFonts w:eastAsia="Times New Roman" w:cs="Times New Roman"/>
          <w:szCs w:val="24"/>
        </w:rPr>
        <w:t>.</w:t>
      </w:r>
      <w:r w:rsidRPr="00B7792A">
        <w:rPr>
          <w:rFonts w:eastAsia="Times New Roman" w:cs="Times New Roman"/>
          <w:szCs w:val="24"/>
        </w:rPr>
        <w:t xml:space="preserve"> Δεν </w:t>
      </w:r>
      <w:r>
        <w:rPr>
          <w:rFonts w:eastAsia="Times New Roman" w:cs="Times New Roman"/>
          <w:szCs w:val="24"/>
        </w:rPr>
        <w:t>ε</w:t>
      </w:r>
      <w:r w:rsidRPr="00B7792A">
        <w:rPr>
          <w:rFonts w:eastAsia="Times New Roman" w:cs="Times New Roman"/>
          <w:szCs w:val="24"/>
        </w:rPr>
        <w:t>ίμαστε ίδιοι</w:t>
      </w:r>
      <w:r>
        <w:rPr>
          <w:rFonts w:eastAsia="Times New Roman" w:cs="Times New Roman"/>
          <w:szCs w:val="24"/>
        </w:rPr>
        <w:t>,</w:t>
      </w:r>
      <w:r w:rsidRPr="00B7792A">
        <w:rPr>
          <w:rFonts w:eastAsia="Times New Roman" w:cs="Times New Roman"/>
          <w:szCs w:val="24"/>
        </w:rPr>
        <w:t xml:space="preserve"> είμαστε διαφορετικοί</w:t>
      </w:r>
      <w:r>
        <w:rPr>
          <w:rFonts w:eastAsia="Times New Roman" w:cs="Times New Roman"/>
          <w:szCs w:val="24"/>
        </w:rPr>
        <w:t>. Είμαστε οικολόγοι. Α</w:t>
      </w:r>
      <w:r w:rsidRPr="00B7792A">
        <w:rPr>
          <w:rFonts w:eastAsia="Times New Roman" w:cs="Times New Roman"/>
          <w:szCs w:val="24"/>
        </w:rPr>
        <w:t>λλά ρωτάω πάρα πολύ απλά</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Α</w:t>
      </w:r>
      <w:r w:rsidRPr="00B7792A">
        <w:rPr>
          <w:rFonts w:eastAsia="Times New Roman" w:cs="Times New Roman"/>
          <w:szCs w:val="24"/>
        </w:rPr>
        <w:t>ν εμείς οι δύο πράσιν</w:t>
      </w:r>
      <w:r>
        <w:rPr>
          <w:rFonts w:eastAsia="Times New Roman" w:cs="Times New Roman"/>
          <w:szCs w:val="24"/>
        </w:rPr>
        <w:t xml:space="preserve">οι Βουλευτές, ο κ. Δημαράς κι εγώ, δεν </w:t>
      </w:r>
      <w:r w:rsidRPr="00B7792A">
        <w:rPr>
          <w:rFonts w:eastAsia="Times New Roman" w:cs="Times New Roman"/>
          <w:szCs w:val="24"/>
        </w:rPr>
        <w:t xml:space="preserve">είχαμε </w:t>
      </w:r>
      <w:r>
        <w:rPr>
          <w:rFonts w:eastAsia="Times New Roman" w:cs="Times New Roman"/>
          <w:szCs w:val="24"/>
        </w:rPr>
        <w:t>στηρίξει</w:t>
      </w:r>
      <w:r w:rsidRPr="00B7792A">
        <w:rPr>
          <w:rFonts w:eastAsia="Times New Roman" w:cs="Times New Roman"/>
          <w:szCs w:val="24"/>
        </w:rPr>
        <w:t xml:space="preserve"> τότε </w:t>
      </w:r>
      <w:r>
        <w:rPr>
          <w:rFonts w:eastAsia="Times New Roman" w:cs="Times New Roman"/>
          <w:szCs w:val="24"/>
        </w:rPr>
        <w:t>την Κυβέρνηση,</w:t>
      </w:r>
      <w:r w:rsidRPr="00B7792A">
        <w:rPr>
          <w:rFonts w:eastAsia="Times New Roman" w:cs="Times New Roman"/>
          <w:szCs w:val="24"/>
        </w:rPr>
        <w:t xml:space="preserve"> θα είχαμε </w:t>
      </w:r>
      <w:r>
        <w:rPr>
          <w:rFonts w:eastAsia="Times New Roman" w:cs="Times New Roman"/>
          <w:szCs w:val="24"/>
        </w:rPr>
        <w:t>σήμερα δασικούς χάρτες; Θα είχαμε νόμο για την κοινωνική και αλληλέγγυα οικονομία;</w:t>
      </w:r>
      <w:r w:rsidRPr="00B7792A">
        <w:rPr>
          <w:rFonts w:eastAsia="Times New Roman" w:cs="Times New Roman"/>
          <w:szCs w:val="24"/>
        </w:rPr>
        <w:t xml:space="preserve"> </w:t>
      </w:r>
      <w:r>
        <w:rPr>
          <w:rFonts w:eastAsia="Times New Roman" w:cs="Times New Roman"/>
          <w:szCs w:val="24"/>
        </w:rPr>
        <w:t xml:space="preserve">Θα </w:t>
      </w:r>
      <w:r w:rsidRPr="00B7792A">
        <w:rPr>
          <w:rFonts w:eastAsia="Times New Roman" w:cs="Times New Roman"/>
          <w:szCs w:val="24"/>
        </w:rPr>
        <w:t xml:space="preserve">είχαμε </w:t>
      </w:r>
      <w:r>
        <w:rPr>
          <w:rFonts w:eastAsia="Times New Roman" w:cs="Times New Roman"/>
          <w:szCs w:val="24"/>
        </w:rPr>
        <w:t>ε</w:t>
      </w:r>
      <w:r w:rsidRPr="00B7792A">
        <w:rPr>
          <w:rFonts w:eastAsia="Times New Roman" w:cs="Times New Roman"/>
          <w:szCs w:val="24"/>
        </w:rPr>
        <w:t xml:space="preserve">θνικό σχέδιο διαχείρισης αποβλήτων συμβατό με την Ευρωπαϊκή Ένωση και τις </w:t>
      </w:r>
      <w:r>
        <w:rPr>
          <w:rFonts w:eastAsia="Times New Roman" w:cs="Times New Roman"/>
          <w:szCs w:val="24"/>
        </w:rPr>
        <w:t>ε</w:t>
      </w:r>
      <w:r w:rsidRPr="00B7792A">
        <w:rPr>
          <w:rFonts w:eastAsia="Times New Roman" w:cs="Times New Roman"/>
          <w:szCs w:val="24"/>
        </w:rPr>
        <w:t xml:space="preserve">υρωπαϊκές οδηγίες </w:t>
      </w:r>
      <w:r>
        <w:rPr>
          <w:rFonts w:eastAsia="Times New Roman" w:cs="Times New Roman"/>
          <w:szCs w:val="24"/>
        </w:rPr>
        <w:t>με ανακύκλωση; Θα</w:t>
      </w:r>
      <w:r w:rsidRPr="00B7792A">
        <w:rPr>
          <w:rFonts w:eastAsia="Times New Roman" w:cs="Times New Roman"/>
          <w:szCs w:val="24"/>
        </w:rPr>
        <w:t xml:space="preserve"> είχαμε νόμο για τις ενεργειακές κοινότητες</w:t>
      </w:r>
      <w:r>
        <w:rPr>
          <w:rFonts w:eastAsia="Times New Roman" w:cs="Times New Roman"/>
          <w:szCs w:val="24"/>
        </w:rPr>
        <w:t>; Θ</w:t>
      </w:r>
      <w:r w:rsidRPr="00B7792A">
        <w:rPr>
          <w:rFonts w:eastAsia="Times New Roman" w:cs="Times New Roman"/>
          <w:szCs w:val="24"/>
        </w:rPr>
        <w:t xml:space="preserve">α είχαμε ανοίξει </w:t>
      </w:r>
      <w:r>
        <w:rPr>
          <w:rFonts w:eastAsia="Times New Roman" w:cs="Times New Roman"/>
          <w:szCs w:val="24"/>
        </w:rPr>
        <w:t>την πόρτα</w:t>
      </w:r>
      <w:r w:rsidRPr="00B7792A">
        <w:rPr>
          <w:rFonts w:eastAsia="Times New Roman" w:cs="Times New Roman"/>
          <w:szCs w:val="24"/>
        </w:rPr>
        <w:t xml:space="preserve"> στους μελισσοκόμους</w:t>
      </w:r>
      <w:r>
        <w:rPr>
          <w:rFonts w:eastAsia="Times New Roman" w:cs="Times New Roman"/>
          <w:szCs w:val="24"/>
        </w:rPr>
        <w:t>,</w:t>
      </w:r>
      <w:r w:rsidRPr="00B7792A">
        <w:rPr>
          <w:rFonts w:eastAsia="Times New Roman" w:cs="Times New Roman"/>
          <w:szCs w:val="24"/>
        </w:rPr>
        <w:t xml:space="preserve"> να </w:t>
      </w:r>
      <w:r>
        <w:rPr>
          <w:rFonts w:eastAsia="Times New Roman" w:cs="Times New Roman"/>
          <w:szCs w:val="24"/>
        </w:rPr>
        <w:t>συ</w:t>
      </w:r>
      <w:r w:rsidRPr="00B7792A">
        <w:rPr>
          <w:rFonts w:eastAsia="Times New Roman" w:cs="Times New Roman"/>
          <w:szCs w:val="24"/>
        </w:rPr>
        <w:t xml:space="preserve">ζητάμε </w:t>
      </w:r>
      <w:r>
        <w:rPr>
          <w:rFonts w:eastAsia="Times New Roman" w:cs="Times New Roman"/>
          <w:szCs w:val="24"/>
        </w:rPr>
        <w:t xml:space="preserve">με </w:t>
      </w:r>
      <w:r w:rsidRPr="00B7792A">
        <w:rPr>
          <w:rFonts w:eastAsia="Times New Roman" w:cs="Times New Roman"/>
          <w:szCs w:val="24"/>
        </w:rPr>
        <w:t xml:space="preserve">συναινέσεις και </w:t>
      </w:r>
      <w:r>
        <w:rPr>
          <w:rFonts w:eastAsia="Times New Roman" w:cs="Times New Roman"/>
          <w:szCs w:val="24"/>
        </w:rPr>
        <w:t>να μην είναι με</w:t>
      </w:r>
      <w:r w:rsidRPr="00B7792A">
        <w:rPr>
          <w:rFonts w:eastAsia="Times New Roman" w:cs="Times New Roman"/>
          <w:szCs w:val="24"/>
        </w:rPr>
        <w:t xml:space="preserve"> κλειστές πόρτες </w:t>
      </w:r>
      <w:r>
        <w:rPr>
          <w:rFonts w:eastAsia="Times New Roman" w:cs="Times New Roman"/>
          <w:szCs w:val="24"/>
        </w:rPr>
        <w:t>οι Υπουργοί και να μην τους βλέπει ποτέ κανένας; Το σπουδαι</w:t>
      </w:r>
      <w:r>
        <w:rPr>
          <w:rFonts w:eastAsia="Times New Roman" w:cs="Times New Roman"/>
          <w:szCs w:val="24"/>
        </w:rPr>
        <w:lastRenderedPageBreak/>
        <w:t xml:space="preserve">ότερο: θα είχαμε σώσει </w:t>
      </w:r>
      <w:r w:rsidRPr="00B7792A">
        <w:rPr>
          <w:rFonts w:eastAsia="Times New Roman" w:cs="Times New Roman"/>
          <w:szCs w:val="24"/>
        </w:rPr>
        <w:t>χιλιάδες πρόσφυγες</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Π</w:t>
      </w:r>
      <w:r w:rsidRPr="00B7792A">
        <w:rPr>
          <w:rFonts w:eastAsia="Times New Roman" w:cs="Times New Roman"/>
          <w:szCs w:val="24"/>
        </w:rPr>
        <w:t>όσοι θα είχα</w:t>
      </w:r>
      <w:r>
        <w:rPr>
          <w:rFonts w:eastAsia="Times New Roman" w:cs="Times New Roman"/>
          <w:szCs w:val="24"/>
        </w:rPr>
        <w:t>ν</w:t>
      </w:r>
      <w:r w:rsidRPr="00B7792A">
        <w:rPr>
          <w:rFonts w:eastAsia="Times New Roman" w:cs="Times New Roman"/>
          <w:szCs w:val="24"/>
        </w:rPr>
        <w:t xml:space="preserve"> πνιγεί</w:t>
      </w:r>
      <w:r>
        <w:rPr>
          <w:rFonts w:eastAsia="Times New Roman" w:cs="Times New Roman"/>
          <w:szCs w:val="24"/>
        </w:rPr>
        <w:t>,</w:t>
      </w:r>
      <w:r w:rsidRPr="00B7792A">
        <w:rPr>
          <w:rFonts w:eastAsia="Times New Roman" w:cs="Times New Roman"/>
          <w:szCs w:val="24"/>
        </w:rPr>
        <w:t xml:space="preserve"> αν δεν κυβερνούσε</w:t>
      </w:r>
      <w:r>
        <w:rPr>
          <w:rFonts w:eastAsia="Times New Roman" w:cs="Times New Roman"/>
          <w:szCs w:val="24"/>
        </w:rPr>
        <w:t xml:space="preserve"> η</w:t>
      </w:r>
      <w:r w:rsidRPr="00B7792A">
        <w:rPr>
          <w:rFonts w:eastAsia="Times New Roman" w:cs="Times New Roman"/>
          <w:szCs w:val="24"/>
        </w:rPr>
        <w:t xml:space="preserve"> δική μας </w:t>
      </w:r>
      <w:r>
        <w:rPr>
          <w:rFonts w:eastAsia="Times New Roman" w:cs="Times New Roman"/>
          <w:szCs w:val="24"/>
        </w:rPr>
        <w:t>Κ</w:t>
      </w:r>
      <w:r w:rsidRPr="00B7792A">
        <w:rPr>
          <w:rFonts w:eastAsia="Times New Roman" w:cs="Times New Roman"/>
          <w:szCs w:val="24"/>
        </w:rPr>
        <w:t xml:space="preserve">υβέρνηση και κυβερνούσαν οι ομοϊδεάτες του </w:t>
      </w:r>
      <w:proofErr w:type="spellStart"/>
      <w:r>
        <w:rPr>
          <w:rFonts w:eastAsia="Times New Roman" w:cs="Times New Roman"/>
          <w:szCs w:val="24"/>
        </w:rPr>
        <w:t>Όρμπαν</w:t>
      </w:r>
      <w:proofErr w:type="spellEnd"/>
      <w:r>
        <w:rPr>
          <w:rFonts w:eastAsia="Times New Roman" w:cs="Times New Roman"/>
          <w:szCs w:val="24"/>
        </w:rPr>
        <w:t>; Και θα πω. Θ</w:t>
      </w:r>
      <w:r w:rsidRPr="00B7792A">
        <w:rPr>
          <w:rFonts w:eastAsia="Times New Roman" w:cs="Times New Roman"/>
          <w:szCs w:val="24"/>
        </w:rPr>
        <w:t>α είχαμε τη συμφωνία των Πρεσπών</w:t>
      </w:r>
      <w:r>
        <w:rPr>
          <w:rFonts w:eastAsia="Times New Roman" w:cs="Times New Roman"/>
          <w:szCs w:val="24"/>
        </w:rPr>
        <w:t xml:space="preserve">, που </w:t>
      </w:r>
      <w:r w:rsidRPr="00B7792A">
        <w:rPr>
          <w:rFonts w:eastAsia="Times New Roman" w:cs="Times New Roman"/>
          <w:szCs w:val="24"/>
        </w:rPr>
        <w:t xml:space="preserve">εγώ τη θεωρώ </w:t>
      </w:r>
      <w:r>
        <w:rPr>
          <w:rFonts w:eastAsia="Times New Roman" w:cs="Times New Roman"/>
          <w:szCs w:val="24"/>
        </w:rPr>
        <w:t>ε</w:t>
      </w:r>
      <w:r w:rsidRPr="00B7792A">
        <w:rPr>
          <w:rFonts w:eastAsia="Times New Roman" w:cs="Times New Roman"/>
          <w:szCs w:val="24"/>
        </w:rPr>
        <w:t>θνική επιτυχία</w:t>
      </w:r>
      <w:r>
        <w:rPr>
          <w:rFonts w:eastAsia="Times New Roman" w:cs="Times New Roman"/>
          <w:szCs w:val="24"/>
        </w:rPr>
        <w:t>, εθνικό</w:t>
      </w:r>
      <w:r w:rsidRPr="00B7792A">
        <w:rPr>
          <w:rFonts w:eastAsia="Times New Roman" w:cs="Times New Roman"/>
          <w:szCs w:val="24"/>
        </w:rPr>
        <w:t xml:space="preserve"> θρίαμβο</w:t>
      </w:r>
      <w:r>
        <w:rPr>
          <w:rFonts w:eastAsia="Times New Roman" w:cs="Times New Roman"/>
          <w:szCs w:val="24"/>
        </w:rPr>
        <w:t xml:space="preserve">; Σε λίγες ημέρες θα πω αναλυτικά </w:t>
      </w:r>
      <w:r w:rsidRPr="00B7792A">
        <w:rPr>
          <w:rFonts w:eastAsia="Times New Roman" w:cs="Times New Roman"/>
          <w:szCs w:val="24"/>
        </w:rPr>
        <w:t xml:space="preserve">τα </w:t>
      </w:r>
      <w:r>
        <w:rPr>
          <w:rFonts w:eastAsia="Times New Roman" w:cs="Times New Roman"/>
          <w:szCs w:val="24"/>
        </w:rPr>
        <w:t>ψεύδη με τα οποία παρα</w:t>
      </w:r>
      <w:r w:rsidRPr="00B7792A">
        <w:rPr>
          <w:rFonts w:eastAsia="Times New Roman" w:cs="Times New Roman"/>
          <w:szCs w:val="24"/>
        </w:rPr>
        <w:t>πλανάτ</w:t>
      </w:r>
      <w:r>
        <w:rPr>
          <w:rFonts w:eastAsia="Times New Roman" w:cs="Times New Roman"/>
          <w:szCs w:val="24"/>
        </w:rPr>
        <w:t>ε</w:t>
      </w:r>
      <w:r w:rsidRPr="00B7792A">
        <w:rPr>
          <w:rFonts w:eastAsia="Times New Roman" w:cs="Times New Roman"/>
          <w:szCs w:val="24"/>
        </w:rPr>
        <w:t xml:space="preserve"> τον ελληνικό λαό</w:t>
      </w:r>
      <w:r>
        <w:rPr>
          <w:rFonts w:eastAsia="Times New Roman" w:cs="Times New Roman"/>
          <w:szCs w:val="24"/>
        </w:rPr>
        <w:t>.</w:t>
      </w:r>
      <w:r w:rsidRPr="00B7792A">
        <w:rPr>
          <w:rFonts w:eastAsia="Times New Roman" w:cs="Times New Roman"/>
          <w:szCs w:val="24"/>
        </w:rPr>
        <w:t xml:space="preserve"> </w:t>
      </w:r>
    </w:p>
    <w:p w14:paraId="0645330D" w14:textId="77777777" w:rsidR="00C04CE1" w:rsidRDefault="00722F08">
      <w:pPr>
        <w:spacing w:line="600" w:lineRule="auto"/>
        <w:ind w:firstLine="720"/>
        <w:jc w:val="both"/>
        <w:rPr>
          <w:rFonts w:eastAsia="Times New Roman" w:cs="Times New Roman"/>
          <w:szCs w:val="24"/>
        </w:rPr>
      </w:pPr>
      <w:r w:rsidRPr="00B7792A">
        <w:rPr>
          <w:rFonts w:eastAsia="Times New Roman" w:cs="Times New Roman"/>
          <w:szCs w:val="24"/>
        </w:rPr>
        <w:t>Εδώ δεν αντιστέκομαι</w:t>
      </w:r>
      <w:r>
        <w:rPr>
          <w:rFonts w:eastAsia="Times New Roman" w:cs="Times New Roman"/>
          <w:szCs w:val="24"/>
        </w:rPr>
        <w:t>.</w:t>
      </w:r>
      <w:r w:rsidRPr="00B7792A">
        <w:rPr>
          <w:rFonts w:eastAsia="Times New Roman" w:cs="Times New Roman"/>
          <w:szCs w:val="24"/>
        </w:rPr>
        <w:t xml:space="preserve"> Μόνο ένα πράγμα θα καταθέσω</w:t>
      </w:r>
      <w:r>
        <w:rPr>
          <w:rFonts w:eastAsia="Times New Roman" w:cs="Times New Roman"/>
          <w:szCs w:val="24"/>
        </w:rPr>
        <w:t>. Π</w:t>
      </w:r>
      <w:r w:rsidRPr="00B7792A">
        <w:rPr>
          <w:rFonts w:eastAsia="Times New Roman" w:cs="Times New Roman"/>
          <w:szCs w:val="24"/>
        </w:rPr>
        <w:t xml:space="preserve">ρώτα από όλα γιατί ήμασταν βέβαιοι ότι θα </w:t>
      </w:r>
      <w:r>
        <w:rPr>
          <w:rFonts w:eastAsia="Times New Roman" w:cs="Times New Roman"/>
          <w:szCs w:val="24"/>
        </w:rPr>
        <w:t>καταρρεύσει η</w:t>
      </w:r>
      <w:r w:rsidRPr="00B7792A">
        <w:rPr>
          <w:rFonts w:eastAsia="Times New Roman" w:cs="Times New Roman"/>
          <w:szCs w:val="24"/>
        </w:rPr>
        <w:t xml:space="preserve"> </w:t>
      </w:r>
      <w:r>
        <w:rPr>
          <w:rFonts w:eastAsia="Times New Roman" w:cs="Times New Roman"/>
          <w:szCs w:val="24"/>
        </w:rPr>
        <w:t>κ</w:t>
      </w:r>
      <w:r w:rsidRPr="00B7792A">
        <w:rPr>
          <w:rFonts w:eastAsia="Times New Roman" w:cs="Times New Roman"/>
          <w:szCs w:val="24"/>
        </w:rPr>
        <w:t>υβέρνηση Σαμαρά</w:t>
      </w:r>
      <w:r>
        <w:rPr>
          <w:rFonts w:eastAsia="Times New Roman" w:cs="Times New Roman"/>
          <w:szCs w:val="24"/>
        </w:rPr>
        <w:t>.</w:t>
      </w:r>
      <w:r w:rsidRPr="00B7792A">
        <w:rPr>
          <w:rFonts w:eastAsia="Times New Roman" w:cs="Times New Roman"/>
          <w:szCs w:val="24"/>
        </w:rPr>
        <w:t xml:space="preserve"> Αυτό είναι για το </w:t>
      </w:r>
      <w:r>
        <w:rPr>
          <w:rFonts w:eastAsia="Times New Roman" w:cs="Times New Roman"/>
          <w:szCs w:val="24"/>
        </w:rPr>
        <w:t>20</w:t>
      </w:r>
      <w:r w:rsidRPr="00B7792A">
        <w:rPr>
          <w:rFonts w:eastAsia="Times New Roman" w:cs="Times New Roman"/>
          <w:szCs w:val="24"/>
        </w:rPr>
        <w:t>15</w:t>
      </w:r>
      <w:r>
        <w:rPr>
          <w:rFonts w:eastAsia="Times New Roman" w:cs="Times New Roman"/>
          <w:szCs w:val="24"/>
        </w:rPr>
        <w:t>.</w:t>
      </w:r>
    </w:p>
    <w:p w14:paraId="0645330E" w14:textId="77777777" w:rsidR="00C04CE1" w:rsidRDefault="00722F08">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Ιωάννης Τσιρώνης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645330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Επίσης θα καταθέσω κάτι που είναι αφιερωμένο στον κ. </w:t>
      </w:r>
      <w:proofErr w:type="spellStart"/>
      <w:r w:rsidRPr="00B7792A">
        <w:rPr>
          <w:rFonts w:eastAsia="Times New Roman" w:cs="Times New Roman"/>
          <w:szCs w:val="24"/>
        </w:rPr>
        <w:t>Μπαμπινιώτη</w:t>
      </w:r>
      <w:proofErr w:type="spellEnd"/>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 xml:space="preserve">και στο </w:t>
      </w:r>
      <w:r w:rsidRPr="00B7792A">
        <w:rPr>
          <w:rFonts w:eastAsia="Times New Roman" w:cs="Times New Roman"/>
          <w:szCs w:val="24"/>
        </w:rPr>
        <w:t xml:space="preserve">ότι </w:t>
      </w:r>
      <w:r>
        <w:rPr>
          <w:rFonts w:eastAsia="Times New Roman" w:cs="Times New Roman"/>
          <w:szCs w:val="24"/>
        </w:rPr>
        <w:t>ο</w:t>
      </w:r>
      <w:r w:rsidRPr="00B7792A">
        <w:rPr>
          <w:rFonts w:eastAsia="Times New Roman" w:cs="Times New Roman"/>
          <w:szCs w:val="24"/>
        </w:rPr>
        <w:t xml:space="preserve"> ΟΗΕ δεν έχει αναγνωρίσει</w:t>
      </w:r>
      <w:r>
        <w:rPr>
          <w:rFonts w:eastAsia="Times New Roman" w:cs="Times New Roman"/>
          <w:szCs w:val="24"/>
        </w:rPr>
        <w:t xml:space="preserve"> </w:t>
      </w:r>
      <w:r w:rsidRPr="00B7792A">
        <w:rPr>
          <w:rFonts w:eastAsia="Times New Roman" w:cs="Times New Roman"/>
          <w:szCs w:val="24"/>
        </w:rPr>
        <w:t xml:space="preserve">τη </w:t>
      </w:r>
      <w:r>
        <w:rPr>
          <w:rFonts w:eastAsia="Times New Roman" w:cs="Times New Roman"/>
          <w:szCs w:val="24"/>
        </w:rPr>
        <w:t>«μ</w:t>
      </w:r>
      <w:r w:rsidRPr="00B7792A">
        <w:rPr>
          <w:rFonts w:eastAsia="Times New Roman" w:cs="Times New Roman"/>
          <w:szCs w:val="24"/>
        </w:rPr>
        <w:t>ακεδονική γλώσσα</w:t>
      </w:r>
      <w:r>
        <w:rPr>
          <w:rFonts w:eastAsia="Times New Roman" w:cs="Times New Roman"/>
          <w:szCs w:val="24"/>
        </w:rPr>
        <w:t>». Ε</w:t>
      </w:r>
      <w:r w:rsidRPr="00B7792A">
        <w:rPr>
          <w:rFonts w:eastAsia="Times New Roman" w:cs="Times New Roman"/>
          <w:szCs w:val="24"/>
        </w:rPr>
        <w:t xml:space="preserve">δώ </w:t>
      </w:r>
      <w:r>
        <w:rPr>
          <w:rFonts w:eastAsia="Times New Roman" w:cs="Times New Roman"/>
          <w:szCs w:val="24"/>
        </w:rPr>
        <w:t>είναι η επίσημη σελίδα</w:t>
      </w:r>
      <w:r w:rsidRPr="00B7792A">
        <w:rPr>
          <w:rFonts w:eastAsia="Times New Roman" w:cs="Times New Roman"/>
          <w:szCs w:val="24"/>
        </w:rPr>
        <w:t xml:space="preserve"> του ΟΗΕ </w:t>
      </w:r>
      <w:r>
        <w:rPr>
          <w:rFonts w:eastAsia="Times New Roman" w:cs="Times New Roman"/>
          <w:szCs w:val="24"/>
        </w:rPr>
        <w:t>και τι λέει γ</w:t>
      </w:r>
      <w:r w:rsidRPr="00B7792A">
        <w:rPr>
          <w:rFonts w:eastAsia="Times New Roman" w:cs="Times New Roman"/>
          <w:szCs w:val="24"/>
        </w:rPr>
        <w:t>ια την πρώην Γιουγκοσλαβική Δημοκρατία της Μακεδονίας</w:t>
      </w:r>
      <w:r>
        <w:rPr>
          <w:rFonts w:eastAsia="Times New Roman" w:cs="Times New Roman"/>
          <w:szCs w:val="24"/>
        </w:rPr>
        <w:t>. Και εδώ διαβάζω, λοιπόν, το εξής: «</w:t>
      </w:r>
      <w:proofErr w:type="spellStart"/>
      <w:r w:rsidRPr="00B7792A">
        <w:rPr>
          <w:rFonts w:eastAsia="Times New Roman" w:cs="Times New Roman"/>
          <w:szCs w:val="24"/>
        </w:rPr>
        <w:t>official</w:t>
      </w:r>
      <w:proofErr w:type="spellEnd"/>
      <w:r w:rsidRPr="00B7792A">
        <w:rPr>
          <w:rFonts w:eastAsia="Times New Roman" w:cs="Times New Roman"/>
          <w:szCs w:val="24"/>
        </w:rPr>
        <w:t xml:space="preserve"> </w:t>
      </w:r>
      <w:proofErr w:type="spellStart"/>
      <w:r w:rsidRPr="00B7792A">
        <w:rPr>
          <w:rFonts w:eastAsia="Times New Roman" w:cs="Times New Roman"/>
          <w:szCs w:val="24"/>
        </w:rPr>
        <w:t>language</w:t>
      </w:r>
      <w:proofErr w:type="spellEnd"/>
      <w:r>
        <w:rPr>
          <w:rFonts w:eastAsia="Times New Roman" w:cs="Times New Roman"/>
          <w:szCs w:val="24"/>
          <w:lang w:val="en-US"/>
        </w:rPr>
        <w:t>s</w:t>
      </w:r>
      <w:r>
        <w:rPr>
          <w:rFonts w:eastAsia="Times New Roman" w:cs="Times New Roman"/>
          <w:szCs w:val="24"/>
        </w:rPr>
        <w:t>:</w:t>
      </w:r>
      <w:r w:rsidRPr="00B7792A">
        <w:rPr>
          <w:rFonts w:eastAsia="Times New Roman" w:cs="Times New Roman"/>
          <w:szCs w:val="24"/>
        </w:rPr>
        <w:t xml:space="preserve"> </w:t>
      </w:r>
      <w:proofErr w:type="spellStart"/>
      <w:r w:rsidRPr="00B7792A">
        <w:rPr>
          <w:rFonts w:eastAsia="Times New Roman" w:cs="Times New Roman"/>
          <w:szCs w:val="24"/>
        </w:rPr>
        <w:lastRenderedPageBreak/>
        <w:t>macedonian</w:t>
      </w:r>
      <w:proofErr w:type="spellEnd"/>
      <w:r>
        <w:rPr>
          <w:rFonts w:eastAsia="Times New Roman" w:cs="Times New Roman"/>
          <w:szCs w:val="24"/>
        </w:rPr>
        <w:t xml:space="preserve">». </w:t>
      </w:r>
      <w:r w:rsidRPr="00255342">
        <w:rPr>
          <w:rFonts w:eastAsia="Times New Roman" w:cs="Times New Roman"/>
          <w:szCs w:val="24"/>
        </w:rPr>
        <w:t>Αυτό για το τι έχει αναγνωρίσει</w:t>
      </w:r>
      <w:r>
        <w:rPr>
          <w:rFonts w:eastAsia="Times New Roman" w:cs="Times New Roman"/>
          <w:szCs w:val="24"/>
        </w:rPr>
        <w:t xml:space="preserve"> ο ΟΗΕ και για το τι ψέματα λέτε. Αυτή </w:t>
      </w:r>
      <w:r w:rsidRPr="00B7792A">
        <w:rPr>
          <w:rFonts w:eastAsia="Times New Roman" w:cs="Times New Roman"/>
          <w:szCs w:val="24"/>
        </w:rPr>
        <w:t xml:space="preserve">είναι η γλώσσα </w:t>
      </w:r>
      <w:r>
        <w:rPr>
          <w:rFonts w:eastAsia="Times New Roman" w:cs="Times New Roman"/>
          <w:szCs w:val="24"/>
        </w:rPr>
        <w:t xml:space="preserve">των γειτόνων </w:t>
      </w:r>
      <w:r w:rsidRPr="00B7792A">
        <w:rPr>
          <w:rFonts w:eastAsia="Times New Roman" w:cs="Times New Roman"/>
          <w:szCs w:val="24"/>
        </w:rPr>
        <w:t xml:space="preserve">σήμερα χωρίς </w:t>
      </w:r>
      <w:r>
        <w:rPr>
          <w:rFonts w:eastAsia="Times New Roman" w:cs="Times New Roman"/>
          <w:szCs w:val="24"/>
        </w:rPr>
        <w:t xml:space="preserve">τη </w:t>
      </w:r>
      <w:r w:rsidRPr="00B7792A">
        <w:rPr>
          <w:rFonts w:eastAsia="Times New Roman" w:cs="Times New Roman"/>
          <w:szCs w:val="24"/>
        </w:rPr>
        <w:t>Συμφωνία των Πρεσπών</w:t>
      </w:r>
      <w:r>
        <w:rPr>
          <w:rFonts w:eastAsia="Times New Roman" w:cs="Times New Roman"/>
          <w:szCs w:val="24"/>
        </w:rPr>
        <w:t xml:space="preserve">. Καθρεφτιστείτε, λοιπόν, που λέγατε το ‘77 ότι </w:t>
      </w:r>
      <w:r w:rsidRPr="00B7792A">
        <w:rPr>
          <w:rFonts w:eastAsia="Times New Roman" w:cs="Times New Roman"/>
          <w:szCs w:val="24"/>
        </w:rPr>
        <w:t xml:space="preserve">δεν αναγνώστηκε ποτέ </w:t>
      </w:r>
      <w:r>
        <w:rPr>
          <w:rFonts w:eastAsia="Times New Roman" w:cs="Times New Roman"/>
          <w:szCs w:val="24"/>
        </w:rPr>
        <w:t xml:space="preserve">η </w:t>
      </w:r>
      <w:r w:rsidRPr="00B7792A">
        <w:rPr>
          <w:rFonts w:eastAsia="Times New Roman" w:cs="Times New Roman"/>
          <w:szCs w:val="24"/>
        </w:rPr>
        <w:t>γλώσσα</w:t>
      </w:r>
      <w:r>
        <w:rPr>
          <w:rFonts w:eastAsia="Times New Roman" w:cs="Times New Roman"/>
          <w:szCs w:val="24"/>
        </w:rPr>
        <w:t>.</w:t>
      </w:r>
    </w:p>
    <w:p w14:paraId="06453310" w14:textId="77777777" w:rsidR="00C04CE1" w:rsidRDefault="00722F08">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Ιωάννης Τσιρώνης</w:t>
      </w:r>
      <w:r w:rsidRPr="000D63A8">
        <w:rPr>
          <w:rFonts w:eastAsia="Times New Roman" w:cs="Times New Roman"/>
          <w:szCs w:val="24"/>
        </w:rPr>
        <w:t xml:space="preserve"> καταθέτει για τα Πρακτικά τ</w:t>
      </w:r>
      <w:r>
        <w:rPr>
          <w:rFonts w:eastAsia="Times New Roman" w:cs="Times New Roman"/>
          <w:szCs w:val="24"/>
        </w:rPr>
        <w:t xml:space="preserve">α προαναφερθέντα </w:t>
      </w:r>
      <w:r w:rsidRPr="000D63A8">
        <w:rPr>
          <w:rFonts w:eastAsia="Times New Roman" w:cs="Times New Roman"/>
          <w:szCs w:val="24"/>
        </w:rPr>
        <w:t>έγγραφ</w:t>
      </w:r>
      <w:r>
        <w:rPr>
          <w:rFonts w:eastAsia="Times New Roman" w:cs="Times New Roman"/>
          <w:szCs w:val="24"/>
        </w:rPr>
        <w:t>α</w:t>
      </w:r>
      <w:r w:rsidRPr="000D63A8">
        <w:rPr>
          <w:rFonts w:eastAsia="Times New Roman" w:cs="Times New Roman"/>
          <w:szCs w:val="24"/>
        </w:rPr>
        <w:t>, τ</w:t>
      </w:r>
      <w:r>
        <w:rPr>
          <w:rFonts w:eastAsia="Times New Roman" w:cs="Times New Roman"/>
          <w:szCs w:val="24"/>
        </w:rPr>
        <w:t>α</w:t>
      </w:r>
      <w:r w:rsidRPr="000D63A8">
        <w:rPr>
          <w:rFonts w:eastAsia="Times New Roman" w:cs="Times New Roman"/>
          <w:szCs w:val="24"/>
        </w:rPr>
        <w:t xml:space="preserve"> οποί</w:t>
      </w:r>
      <w:r>
        <w:rPr>
          <w:rFonts w:eastAsia="Times New Roman" w:cs="Times New Roman"/>
          <w:szCs w:val="24"/>
        </w:rPr>
        <w:t xml:space="preserve">α βρίσκονται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645331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w:t>
      </w:r>
      <w:r w:rsidRPr="00B7792A">
        <w:rPr>
          <w:rFonts w:eastAsia="Times New Roman" w:cs="Times New Roman"/>
          <w:szCs w:val="24"/>
        </w:rPr>
        <w:t xml:space="preserve">ι πετύχαμε </w:t>
      </w:r>
      <w:r>
        <w:rPr>
          <w:rFonts w:eastAsia="Times New Roman" w:cs="Times New Roman"/>
          <w:szCs w:val="24"/>
        </w:rPr>
        <w:t>λοιπόν,</w:t>
      </w:r>
      <w:r w:rsidRPr="00B7792A">
        <w:rPr>
          <w:rFonts w:eastAsia="Times New Roman" w:cs="Times New Roman"/>
          <w:szCs w:val="24"/>
        </w:rPr>
        <w:t xml:space="preserve"> με τη </w:t>
      </w:r>
      <w:r>
        <w:rPr>
          <w:rFonts w:eastAsia="Times New Roman" w:cs="Times New Roman"/>
          <w:szCs w:val="24"/>
        </w:rPr>
        <w:t>σ</w:t>
      </w:r>
      <w:r w:rsidRPr="00B7792A">
        <w:rPr>
          <w:rFonts w:eastAsia="Times New Roman" w:cs="Times New Roman"/>
          <w:szCs w:val="24"/>
        </w:rPr>
        <w:t>υμφωνία</w:t>
      </w:r>
      <w:r>
        <w:rPr>
          <w:rFonts w:eastAsia="Times New Roman" w:cs="Times New Roman"/>
          <w:szCs w:val="24"/>
        </w:rPr>
        <w:t>; Ό</w:t>
      </w:r>
      <w:r w:rsidRPr="00B7792A">
        <w:rPr>
          <w:rFonts w:eastAsia="Times New Roman" w:cs="Times New Roman"/>
          <w:szCs w:val="24"/>
        </w:rPr>
        <w:t>τι αυτή η γλώσσα δεν είναι η γλώσσα του Μέγα</w:t>
      </w:r>
      <w:r>
        <w:rPr>
          <w:rFonts w:eastAsia="Times New Roman" w:cs="Times New Roman"/>
          <w:szCs w:val="24"/>
        </w:rPr>
        <w:t xml:space="preserve"> Α</w:t>
      </w:r>
      <w:r w:rsidRPr="00B7792A">
        <w:rPr>
          <w:rFonts w:eastAsia="Times New Roman" w:cs="Times New Roman"/>
          <w:szCs w:val="24"/>
        </w:rPr>
        <w:t>λέξανδρου</w:t>
      </w:r>
      <w:r>
        <w:rPr>
          <w:rFonts w:eastAsia="Times New Roman" w:cs="Times New Roman"/>
          <w:szCs w:val="24"/>
        </w:rPr>
        <w:t>,</w:t>
      </w:r>
      <w:r w:rsidRPr="00B7792A">
        <w:rPr>
          <w:rFonts w:eastAsia="Times New Roman" w:cs="Times New Roman"/>
          <w:szCs w:val="24"/>
        </w:rPr>
        <w:t xml:space="preserve"> ότι</w:t>
      </w:r>
      <w:r>
        <w:rPr>
          <w:rFonts w:eastAsia="Times New Roman" w:cs="Times New Roman"/>
          <w:szCs w:val="24"/>
        </w:rPr>
        <w:t xml:space="preserve"> αυτοί οι οποίοι έρχονται σήμερα στην Ελλάδα</w:t>
      </w:r>
      <w:r w:rsidRPr="00B7792A">
        <w:rPr>
          <w:rFonts w:eastAsia="Times New Roman" w:cs="Times New Roman"/>
          <w:szCs w:val="24"/>
        </w:rPr>
        <w:t xml:space="preserve"> με διαβατήρι</w:t>
      </w:r>
      <w:r>
        <w:rPr>
          <w:rFonts w:eastAsia="Times New Roman" w:cs="Times New Roman"/>
          <w:szCs w:val="24"/>
        </w:rPr>
        <w:t>α</w:t>
      </w:r>
      <w:r w:rsidRPr="00B7792A">
        <w:rPr>
          <w:rFonts w:eastAsia="Times New Roman" w:cs="Times New Roman"/>
          <w:szCs w:val="24"/>
        </w:rPr>
        <w:t xml:space="preserve"> που </w:t>
      </w:r>
      <w:r>
        <w:rPr>
          <w:rFonts w:eastAsia="Times New Roman" w:cs="Times New Roman"/>
          <w:szCs w:val="24"/>
        </w:rPr>
        <w:t>δήθεν δεν τα είχατε ανα</w:t>
      </w:r>
      <w:r w:rsidRPr="00B7792A">
        <w:rPr>
          <w:rFonts w:eastAsia="Times New Roman" w:cs="Times New Roman"/>
          <w:szCs w:val="24"/>
        </w:rPr>
        <w:t xml:space="preserve">γνωρίσει το </w:t>
      </w:r>
      <w:r>
        <w:rPr>
          <w:rFonts w:eastAsia="Times New Roman" w:cs="Times New Roman"/>
          <w:szCs w:val="24"/>
        </w:rPr>
        <w:t>’</w:t>
      </w:r>
      <w:r w:rsidRPr="00B7792A">
        <w:rPr>
          <w:rFonts w:eastAsia="Times New Roman" w:cs="Times New Roman"/>
          <w:szCs w:val="24"/>
        </w:rPr>
        <w:t>95</w:t>
      </w:r>
      <w:r>
        <w:rPr>
          <w:rFonts w:eastAsia="Times New Roman" w:cs="Times New Roman"/>
          <w:szCs w:val="24"/>
        </w:rPr>
        <w:t>,</w:t>
      </w:r>
      <w:r w:rsidRPr="00B7792A">
        <w:rPr>
          <w:rFonts w:eastAsia="Times New Roman" w:cs="Times New Roman"/>
          <w:szCs w:val="24"/>
        </w:rPr>
        <w:t xml:space="preserve"> δεν είναι </w:t>
      </w:r>
      <w:r>
        <w:rPr>
          <w:rFonts w:eastAsia="Times New Roman" w:cs="Times New Roman"/>
          <w:szCs w:val="24"/>
        </w:rPr>
        <w:t>«</w:t>
      </w:r>
      <w:r w:rsidRPr="00B7792A">
        <w:rPr>
          <w:rFonts w:eastAsia="Times New Roman" w:cs="Times New Roman"/>
          <w:szCs w:val="24"/>
        </w:rPr>
        <w:t>Μακεδόνες</w:t>
      </w:r>
      <w:r>
        <w:rPr>
          <w:rFonts w:eastAsia="Times New Roman" w:cs="Times New Roman"/>
          <w:szCs w:val="24"/>
        </w:rPr>
        <w:t>»</w:t>
      </w:r>
      <w:r w:rsidRPr="00B7792A">
        <w:rPr>
          <w:rFonts w:eastAsia="Times New Roman" w:cs="Times New Roman"/>
          <w:szCs w:val="24"/>
        </w:rPr>
        <w:t xml:space="preserve"> όπως εμείς το εννοούμε</w:t>
      </w:r>
      <w:r>
        <w:rPr>
          <w:rFonts w:eastAsia="Times New Roman" w:cs="Times New Roman"/>
          <w:szCs w:val="24"/>
        </w:rPr>
        <w:t>,</w:t>
      </w:r>
      <w:r w:rsidRPr="00B7792A">
        <w:rPr>
          <w:rFonts w:eastAsia="Times New Roman" w:cs="Times New Roman"/>
          <w:szCs w:val="24"/>
        </w:rPr>
        <w:t xml:space="preserve"> αλλά πολίτες της Βόρειας Μακεδονίας και πολ</w:t>
      </w:r>
      <w:r>
        <w:rPr>
          <w:rFonts w:eastAsia="Times New Roman" w:cs="Times New Roman"/>
          <w:szCs w:val="24"/>
        </w:rPr>
        <w:t xml:space="preserve">λά άλλα που θα σας τα πω σε </w:t>
      </w:r>
      <w:r w:rsidRPr="00B7792A">
        <w:rPr>
          <w:rFonts w:eastAsia="Times New Roman" w:cs="Times New Roman"/>
          <w:szCs w:val="24"/>
        </w:rPr>
        <w:t>μία εβδομάδα</w:t>
      </w:r>
      <w:r>
        <w:rPr>
          <w:rFonts w:eastAsia="Times New Roman" w:cs="Times New Roman"/>
          <w:szCs w:val="24"/>
        </w:rPr>
        <w:t>. Κ</w:t>
      </w:r>
      <w:r w:rsidRPr="00B7792A">
        <w:rPr>
          <w:rFonts w:eastAsia="Times New Roman" w:cs="Times New Roman"/>
          <w:szCs w:val="24"/>
        </w:rPr>
        <w:t xml:space="preserve">αι φυσικά το παραμύθι ότι το </w:t>
      </w:r>
      <w:r>
        <w:rPr>
          <w:rFonts w:eastAsia="Times New Roman" w:cs="Times New Roman"/>
          <w:szCs w:val="24"/>
        </w:rPr>
        <w:t>ΝΑΤΟ</w:t>
      </w:r>
      <w:r w:rsidRPr="00B7792A">
        <w:rPr>
          <w:rFonts w:eastAsia="Times New Roman" w:cs="Times New Roman"/>
          <w:szCs w:val="24"/>
        </w:rPr>
        <w:t xml:space="preserve"> </w:t>
      </w:r>
      <w:r>
        <w:rPr>
          <w:rFonts w:eastAsia="Times New Roman" w:cs="Times New Roman"/>
          <w:szCs w:val="24"/>
        </w:rPr>
        <w:t xml:space="preserve">ήταν </w:t>
      </w:r>
      <w:r w:rsidRPr="00B7792A">
        <w:rPr>
          <w:rFonts w:eastAsia="Times New Roman" w:cs="Times New Roman"/>
          <w:szCs w:val="24"/>
        </w:rPr>
        <w:t>το μεγάλο διπλωματικό όπλο</w:t>
      </w:r>
      <w:r>
        <w:rPr>
          <w:rFonts w:eastAsia="Times New Roman" w:cs="Times New Roman"/>
          <w:szCs w:val="24"/>
        </w:rPr>
        <w:t>, ε</w:t>
      </w:r>
      <w:r w:rsidRPr="00B7792A">
        <w:rPr>
          <w:rFonts w:eastAsia="Times New Roman" w:cs="Times New Roman"/>
          <w:szCs w:val="24"/>
        </w:rPr>
        <w:t xml:space="preserve">νώ αν </w:t>
      </w:r>
      <w:r>
        <w:rPr>
          <w:rFonts w:eastAsia="Times New Roman" w:cs="Times New Roman"/>
          <w:szCs w:val="24"/>
        </w:rPr>
        <w:t xml:space="preserve">οποιοσδήποτε </w:t>
      </w:r>
      <w:r w:rsidRPr="00B7792A">
        <w:rPr>
          <w:rFonts w:eastAsia="Times New Roman" w:cs="Times New Roman"/>
          <w:szCs w:val="24"/>
        </w:rPr>
        <w:t>διαβάσ</w:t>
      </w:r>
      <w:r>
        <w:rPr>
          <w:rFonts w:eastAsia="Times New Roman" w:cs="Times New Roman"/>
          <w:szCs w:val="24"/>
        </w:rPr>
        <w:t xml:space="preserve">ει την </w:t>
      </w:r>
      <w:r w:rsidRPr="00B7792A">
        <w:rPr>
          <w:rFonts w:eastAsia="Times New Roman" w:cs="Times New Roman"/>
          <w:szCs w:val="24"/>
        </w:rPr>
        <w:t>ενδιάμεση συμφωνία</w:t>
      </w:r>
      <w:r>
        <w:rPr>
          <w:rFonts w:eastAsia="Times New Roman" w:cs="Times New Roman"/>
          <w:szCs w:val="24"/>
        </w:rPr>
        <w:t>,</w:t>
      </w:r>
      <w:r w:rsidRPr="00B7792A">
        <w:rPr>
          <w:rFonts w:eastAsia="Times New Roman" w:cs="Times New Roman"/>
          <w:szCs w:val="24"/>
        </w:rPr>
        <w:t xml:space="preserve"> θα μπορούσ</w:t>
      </w:r>
      <w:r>
        <w:rPr>
          <w:rFonts w:eastAsia="Times New Roman" w:cs="Times New Roman"/>
          <w:szCs w:val="24"/>
        </w:rPr>
        <w:t>αν</w:t>
      </w:r>
      <w:r w:rsidRPr="00B7792A">
        <w:rPr>
          <w:rFonts w:eastAsia="Times New Roman" w:cs="Times New Roman"/>
          <w:szCs w:val="24"/>
        </w:rPr>
        <w:t xml:space="preserve"> κάλλιστα </w:t>
      </w:r>
      <w:r>
        <w:rPr>
          <w:rFonts w:eastAsia="Times New Roman" w:cs="Times New Roman"/>
          <w:szCs w:val="24"/>
        </w:rPr>
        <w:t>να μπουν</w:t>
      </w:r>
      <w:r w:rsidRPr="00B7792A">
        <w:rPr>
          <w:rFonts w:eastAsia="Times New Roman" w:cs="Times New Roman"/>
          <w:szCs w:val="24"/>
        </w:rPr>
        <w:t xml:space="preserve"> στο ΝΑΤΟ </w:t>
      </w:r>
      <w:r>
        <w:rPr>
          <w:rFonts w:eastAsia="Times New Roman" w:cs="Times New Roman"/>
          <w:szCs w:val="24"/>
        </w:rPr>
        <w:t xml:space="preserve">ως </w:t>
      </w:r>
      <w:r>
        <w:rPr>
          <w:rFonts w:eastAsia="Times New Roman" w:cs="Times New Roman"/>
          <w:szCs w:val="24"/>
          <w:lang w:val="en-US"/>
        </w:rPr>
        <w:t>FYROM</w:t>
      </w:r>
      <w:r w:rsidRPr="00B01F85">
        <w:rPr>
          <w:rFonts w:eastAsia="Times New Roman" w:cs="Times New Roman"/>
          <w:szCs w:val="24"/>
        </w:rPr>
        <w:t>.</w:t>
      </w:r>
    </w:p>
    <w:p w14:paraId="0645331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Με τη συμφωνία ανοίγει ο</w:t>
      </w:r>
      <w:r w:rsidRPr="00B7792A">
        <w:rPr>
          <w:rFonts w:eastAsia="Times New Roman" w:cs="Times New Roman"/>
          <w:szCs w:val="24"/>
        </w:rPr>
        <w:t xml:space="preserve"> μεγάλος εμπορικός δρόμος που είχε κλείσει με τον πόλεμο στη Γιουγκοσλαβία από τη Θεσσαλονίκη στην Κεντρική Ευρώπη και στην Ευρώπη συνολικά</w:t>
      </w:r>
      <w:r>
        <w:rPr>
          <w:rFonts w:eastAsia="Times New Roman" w:cs="Times New Roman"/>
          <w:szCs w:val="24"/>
        </w:rPr>
        <w:t>, και φυσικά έχει μείνει σχε</w:t>
      </w:r>
      <w:r w:rsidRPr="00B7792A">
        <w:rPr>
          <w:rFonts w:eastAsia="Times New Roman" w:cs="Times New Roman"/>
          <w:szCs w:val="24"/>
        </w:rPr>
        <w:t>τικά κλειστός και από την εχθρότητα που έχει αναπτυχθεί διπλωματικά ανάμεσα σ</w:t>
      </w:r>
      <w:r>
        <w:rPr>
          <w:rFonts w:eastAsia="Times New Roman" w:cs="Times New Roman"/>
          <w:szCs w:val="24"/>
        </w:rPr>
        <w:t>τις</w:t>
      </w:r>
      <w:r w:rsidRPr="00B7792A">
        <w:rPr>
          <w:rFonts w:eastAsia="Times New Roman" w:cs="Times New Roman"/>
          <w:szCs w:val="24"/>
        </w:rPr>
        <w:t xml:space="preserve"> δύο χώρες</w:t>
      </w:r>
      <w:r>
        <w:rPr>
          <w:rFonts w:eastAsia="Times New Roman" w:cs="Times New Roman"/>
          <w:szCs w:val="24"/>
        </w:rPr>
        <w:t xml:space="preserve">. </w:t>
      </w:r>
    </w:p>
    <w:p w14:paraId="0645331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w:t>
      </w:r>
      <w:r w:rsidRPr="00B7792A">
        <w:rPr>
          <w:rFonts w:eastAsia="Times New Roman" w:cs="Times New Roman"/>
          <w:szCs w:val="24"/>
        </w:rPr>
        <w:t>μείς</w:t>
      </w:r>
      <w:r>
        <w:rPr>
          <w:rFonts w:eastAsia="Times New Roman" w:cs="Times New Roman"/>
          <w:szCs w:val="24"/>
        </w:rPr>
        <w:t>,</w:t>
      </w:r>
      <w:r w:rsidRPr="00B7792A">
        <w:rPr>
          <w:rFonts w:eastAsia="Times New Roman" w:cs="Times New Roman"/>
          <w:szCs w:val="24"/>
        </w:rPr>
        <w:t xml:space="preserve"> λοιπόν</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στις επόμενες</w:t>
      </w:r>
      <w:r w:rsidRPr="00B7792A">
        <w:rPr>
          <w:rFonts w:eastAsia="Times New Roman" w:cs="Times New Roman"/>
          <w:szCs w:val="24"/>
        </w:rPr>
        <w:t xml:space="preserve"> εκλογές τον Οκτώβριο παραδίδουμε μία Ελλάδα καλύτερη από αυτή που παραλάβαμε </w:t>
      </w:r>
      <w:r>
        <w:rPr>
          <w:rFonts w:eastAsia="Times New Roman" w:cs="Times New Roman"/>
          <w:szCs w:val="24"/>
        </w:rPr>
        <w:t>κ</w:t>
      </w:r>
      <w:r w:rsidRPr="00B7792A">
        <w:rPr>
          <w:rFonts w:eastAsia="Times New Roman" w:cs="Times New Roman"/>
          <w:szCs w:val="24"/>
        </w:rPr>
        <w:t xml:space="preserve">αι </w:t>
      </w:r>
      <w:r>
        <w:rPr>
          <w:rFonts w:eastAsia="Times New Roman" w:cs="Times New Roman"/>
          <w:szCs w:val="24"/>
        </w:rPr>
        <w:t>αυτό</w:t>
      </w:r>
      <w:r w:rsidRPr="00B7792A">
        <w:rPr>
          <w:rFonts w:eastAsia="Times New Roman" w:cs="Times New Roman"/>
          <w:szCs w:val="24"/>
        </w:rPr>
        <w:t xml:space="preserve"> δεν το λέμε εμείς</w:t>
      </w:r>
      <w:r>
        <w:rPr>
          <w:rFonts w:eastAsia="Times New Roman" w:cs="Times New Roman"/>
          <w:szCs w:val="24"/>
        </w:rPr>
        <w:t>,</w:t>
      </w:r>
      <w:r w:rsidRPr="00B7792A">
        <w:rPr>
          <w:rFonts w:eastAsia="Times New Roman" w:cs="Times New Roman"/>
          <w:szCs w:val="24"/>
        </w:rPr>
        <w:t xml:space="preserve"> το λένε εχθροί και φίλοι στην Ευρώπη σήμερα</w:t>
      </w:r>
      <w:r>
        <w:rPr>
          <w:rFonts w:eastAsia="Times New Roman" w:cs="Times New Roman"/>
          <w:szCs w:val="24"/>
        </w:rPr>
        <w:t>. Π</w:t>
      </w:r>
      <w:r w:rsidRPr="00B7792A">
        <w:rPr>
          <w:rFonts w:eastAsia="Times New Roman" w:cs="Times New Roman"/>
          <w:szCs w:val="24"/>
        </w:rPr>
        <w:t xml:space="preserve">αραλάβαμε </w:t>
      </w:r>
      <w:r>
        <w:rPr>
          <w:rFonts w:eastAsia="Times New Roman" w:cs="Times New Roman"/>
          <w:szCs w:val="24"/>
        </w:rPr>
        <w:t xml:space="preserve">μια Ελλάδα ερείπιο. Δεν θα παραδώσουμε μια </w:t>
      </w:r>
      <w:r w:rsidRPr="00B7792A">
        <w:rPr>
          <w:rFonts w:eastAsia="Times New Roman" w:cs="Times New Roman"/>
          <w:szCs w:val="24"/>
        </w:rPr>
        <w:t>Ελλάδα παλάτι</w:t>
      </w:r>
      <w:r>
        <w:rPr>
          <w:rFonts w:eastAsia="Times New Roman" w:cs="Times New Roman"/>
          <w:szCs w:val="24"/>
        </w:rPr>
        <w:t>. Κ</w:t>
      </w:r>
      <w:r w:rsidRPr="00B7792A">
        <w:rPr>
          <w:rFonts w:eastAsia="Times New Roman" w:cs="Times New Roman"/>
          <w:szCs w:val="24"/>
        </w:rPr>
        <w:t xml:space="preserve">αι </w:t>
      </w:r>
      <w:r>
        <w:rPr>
          <w:rFonts w:eastAsia="Times New Roman" w:cs="Times New Roman"/>
          <w:szCs w:val="24"/>
        </w:rPr>
        <w:t xml:space="preserve">γι’ αυτό όταν με ρωτάνε φίλοι και γνωστοί αν </w:t>
      </w:r>
      <w:r w:rsidRPr="00B7792A">
        <w:rPr>
          <w:rFonts w:eastAsia="Times New Roman" w:cs="Times New Roman"/>
          <w:szCs w:val="24"/>
        </w:rPr>
        <w:t>είμαι ικανοποιημένος</w:t>
      </w:r>
      <w:r>
        <w:rPr>
          <w:rFonts w:eastAsia="Times New Roman" w:cs="Times New Roman"/>
          <w:szCs w:val="24"/>
        </w:rPr>
        <w:t>,</w:t>
      </w:r>
      <w:r w:rsidRPr="00B7792A">
        <w:rPr>
          <w:rFonts w:eastAsia="Times New Roman" w:cs="Times New Roman"/>
          <w:szCs w:val="24"/>
        </w:rPr>
        <w:t xml:space="preserve"> λέω </w:t>
      </w:r>
      <w:r>
        <w:rPr>
          <w:rFonts w:eastAsia="Times New Roman" w:cs="Times New Roman"/>
          <w:szCs w:val="24"/>
        </w:rPr>
        <w:t>«όχι,</w:t>
      </w:r>
      <w:r w:rsidRPr="00B7792A">
        <w:rPr>
          <w:rFonts w:eastAsia="Times New Roman" w:cs="Times New Roman"/>
          <w:szCs w:val="24"/>
        </w:rPr>
        <w:t xml:space="preserve"> δεν είμαι ικανοποιημένος</w:t>
      </w:r>
      <w:r>
        <w:rPr>
          <w:rFonts w:eastAsia="Times New Roman" w:cs="Times New Roman"/>
          <w:szCs w:val="24"/>
        </w:rPr>
        <w:t>». Θ</w:t>
      </w:r>
      <w:r w:rsidRPr="00B7792A">
        <w:rPr>
          <w:rFonts w:eastAsia="Times New Roman" w:cs="Times New Roman"/>
          <w:szCs w:val="24"/>
        </w:rPr>
        <w:t>α παραδώσου</w:t>
      </w:r>
      <w:r>
        <w:rPr>
          <w:rFonts w:eastAsia="Times New Roman" w:cs="Times New Roman"/>
          <w:szCs w:val="24"/>
        </w:rPr>
        <w:t xml:space="preserve">με μια Ελλάδα </w:t>
      </w:r>
      <w:r w:rsidRPr="00B7792A">
        <w:rPr>
          <w:rFonts w:eastAsia="Times New Roman" w:cs="Times New Roman"/>
          <w:szCs w:val="24"/>
        </w:rPr>
        <w:t>εργοτάξι</w:t>
      </w:r>
      <w:r>
        <w:rPr>
          <w:rFonts w:eastAsia="Times New Roman" w:cs="Times New Roman"/>
          <w:szCs w:val="24"/>
        </w:rPr>
        <w:t>ο. Γιατί το εργοτάξιο</w:t>
      </w:r>
      <w:r w:rsidRPr="00B7792A">
        <w:rPr>
          <w:rFonts w:eastAsia="Times New Roman" w:cs="Times New Roman"/>
          <w:szCs w:val="24"/>
        </w:rPr>
        <w:t xml:space="preserve"> ξέρω ότι είναι </w:t>
      </w:r>
      <w:r>
        <w:rPr>
          <w:rFonts w:eastAsia="Times New Roman" w:cs="Times New Roman"/>
          <w:szCs w:val="24"/>
        </w:rPr>
        <w:t xml:space="preserve">δυσάρεστο. Είναι δύσκολο </w:t>
      </w:r>
      <w:r w:rsidRPr="00B7792A">
        <w:rPr>
          <w:rFonts w:eastAsia="Times New Roman" w:cs="Times New Roman"/>
          <w:szCs w:val="24"/>
        </w:rPr>
        <w:t xml:space="preserve">να ζεις μέσα </w:t>
      </w:r>
      <w:r>
        <w:rPr>
          <w:rFonts w:eastAsia="Times New Roman" w:cs="Times New Roman"/>
          <w:szCs w:val="24"/>
        </w:rPr>
        <w:t>σε ένα γιαπί. Η Ελλάδα ανοικοδομείται, είναι ένα εργοτάξιο. Σίγουρα θ</w:t>
      </w:r>
      <w:r w:rsidRPr="00B7792A">
        <w:rPr>
          <w:rFonts w:eastAsia="Times New Roman" w:cs="Times New Roman"/>
          <w:szCs w:val="24"/>
        </w:rPr>
        <w:t>έλει πάρα πολύ χρόνο</w:t>
      </w:r>
      <w:r>
        <w:rPr>
          <w:rFonts w:eastAsia="Times New Roman" w:cs="Times New Roman"/>
          <w:szCs w:val="24"/>
        </w:rPr>
        <w:t>,</w:t>
      </w:r>
      <w:r w:rsidRPr="00B7792A">
        <w:rPr>
          <w:rFonts w:eastAsia="Times New Roman" w:cs="Times New Roman"/>
          <w:szCs w:val="24"/>
        </w:rPr>
        <w:t xml:space="preserve"> για να</w:t>
      </w:r>
      <w:r>
        <w:rPr>
          <w:rFonts w:eastAsia="Times New Roman" w:cs="Times New Roman"/>
          <w:szCs w:val="24"/>
        </w:rPr>
        <w:t xml:space="preserve"> γίνει το παλάτι που της αξίζει. Εγώ όμως λέω ότι προτιμώ</w:t>
      </w:r>
      <w:r w:rsidRPr="00B7792A">
        <w:rPr>
          <w:rFonts w:eastAsia="Times New Roman" w:cs="Times New Roman"/>
          <w:szCs w:val="24"/>
        </w:rPr>
        <w:t xml:space="preserve"> να παραδώσω Ελλάδα</w:t>
      </w:r>
      <w:r>
        <w:rPr>
          <w:rFonts w:eastAsia="Times New Roman" w:cs="Times New Roman"/>
          <w:szCs w:val="24"/>
        </w:rPr>
        <w:t>-</w:t>
      </w:r>
      <w:r w:rsidRPr="00B7792A">
        <w:rPr>
          <w:rFonts w:eastAsia="Times New Roman" w:cs="Times New Roman"/>
          <w:szCs w:val="24"/>
        </w:rPr>
        <w:t xml:space="preserve">εργοτάξιο </w:t>
      </w:r>
      <w:r>
        <w:rPr>
          <w:rFonts w:eastAsia="Times New Roman" w:cs="Times New Roman"/>
          <w:szCs w:val="24"/>
        </w:rPr>
        <w:t>παρά Ελλάδα-</w:t>
      </w:r>
      <w:r w:rsidRPr="00B7792A">
        <w:rPr>
          <w:rFonts w:eastAsia="Times New Roman" w:cs="Times New Roman"/>
          <w:szCs w:val="24"/>
        </w:rPr>
        <w:t>παράγκα</w:t>
      </w:r>
      <w:r>
        <w:rPr>
          <w:rFonts w:eastAsia="Times New Roman" w:cs="Times New Roman"/>
          <w:szCs w:val="24"/>
        </w:rPr>
        <w:t>,</w:t>
      </w:r>
      <w:r w:rsidRPr="00B7792A">
        <w:rPr>
          <w:rFonts w:eastAsia="Times New Roman" w:cs="Times New Roman"/>
          <w:szCs w:val="24"/>
        </w:rPr>
        <w:t xml:space="preserve"> που κοιτάγαμε μοιρολατρικά και θα έπεφτε πάνω στο κεφάλι </w:t>
      </w:r>
      <w:r>
        <w:rPr>
          <w:rFonts w:eastAsia="Times New Roman" w:cs="Times New Roman"/>
          <w:szCs w:val="24"/>
        </w:rPr>
        <w:t>μας. Άρα γι’</w:t>
      </w:r>
      <w:r w:rsidRPr="00B7792A">
        <w:rPr>
          <w:rFonts w:eastAsia="Times New Roman" w:cs="Times New Roman"/>
          <w:szCs w:val="24"/>
        </w:rPr>
        <w:t xml:space="preserve"> αυτό</w:t>
      </w:r>
      <w:r>
        <w:rPr>
          <w:rFonts w:eastAsia="Times New Roman" w:cs="Times New Roman"/>
          <w:szCs w:val="24"/>
        </w:rPr>
        <w:t>ν</w:t>
      </w:r>
      <w:r w:rsidRPr="00B7792A">
        <w:rPr>
          <w:rFonts w:eastAsia="Times New Roman" w:cs="Times New Roman"/>
          <w:szCs w:val="24"/>
        </w:rPr>
        <w:t xml:space="preserve"> το λόγο δίνω ψήφο εμπιστοσύνης και το</w:t>
      </w:r>
      <w:r>
        <w:rPr>
          <w:rFonts w:eastAsia="Times New Roman" w:cs="Times New Roman"/>
          <w:szCs w:val="24"/>
        </w:rPr>
        <w:t>ν</w:t>
      </w:r>
      <w:r w:rsidRPr="00B7792A">
        <w:rPr>
          <w:rFonts w:eastAsia="Times New Roman" w:cs="Times New Roman"/>
          <w:szCs w:val="24"/>
        </w:rPr>
        <w:t xml:space="preserve"> δίνω </w:t>
      </w:r>
      <w:r>
        <w:rPr>
          <w:rFonts w:eastAsia="Times New Roman" w:cs="Times New Roman"/>
          <w:szCs w:val="24"/>
        </w:rPr>
        <w:t>ως Οικολόγος - Πράσινος</w:t>
      </w:r>
      <w:r w:rsidRPr="00B7792A">
        <w:rPr>
          <w:rFonts w:eastAsia="Times New Roman" w:cs="Times New Roman"/>
          <w:szCs w:val="24"/>
        </w:rPr>
        <w:t xml:space="preserve"> με όλη μου </w:t>
      </w:r>
      <w:r w:rsidRPr="00B7792A">
        <w:rPr>
          <w:rFonts w:eastAsia="Times New Roman" w:cs="Times New Roman"/>
          <w:szCs w:val="24"/>
        </w:rPr>
        <w:lastRenderedPageBreak/>
        <w:t>την καρδιά</w:t>
      </w:r>
      <w:r>
        <w:rPr>
          <w:rFonts w:eastAsia="Times New Roman" w:cs="Times New Roman"/>
          <w:szCs w:val="24"/>
        </w:rPr>
        <w:t>, π</w:t>
      </w:r>
      <w:r w:rsidRPr="00B7792A">
        <w:rPr>
          <w:rFonts w:eastAsia="Times New Roman" w:cs="Times New Roman"/>
          <w:szCs w:val="24"/>
        </w:rPr>
        <w:t>αρά το γεγονός ότι ξέρω ότι σε πάρα πολλά θέματα διαφων</w:t>
      </w:r>
      <w:r>
        <w:rPr>
          <w:rFonts w:eastAsia="Times New Roman" w:cs="Times New Roman"/>
          <w:szCs w:val="24"/>
        </w:rPr>
        <w:t>ώ με την Κ</w:t>
      </w:r>
      <w:r w:rsidRPr="00B7792A">
        <w:rPr>
          <w:rFonts w:eastAsia="Times New Roman" w:cs="Times New Roman"/>
          <w:szCs w:val="24"/>
        </w:rPr>
        <w:t>υβέρνηση</w:t>
      </w:r>
      <w:r>
        <w:rPr>
          <w:rFonts w:eastAsia="Times New Roman" w:cs="Times New Roman"/>
          <w:szCs w:val="24"/>
        </w:rPr>
        <w:t>.</w:t>
      </w:r>
    </w:p>
    <w:p w14:paraId="0645331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645331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Θα κλείσω με μια βασική επισήμανση για τις δύο μεγάλες όχθες. Α</w:t>
      </w:r>
      <w:r w:rsidRPr="00B7792A">
        <w:rPr>
          <w:rFonts w:eastAsia="Times New Roman" w:cs="Times New Roman"/>
          <w:szCs w:val="24"/>
        </w:rPr>
        <w:t xml:space="preserve">ς μην </w:t>
      </w:r>
      <w:proofErr w:type="spellStart"/>
      <w:r w:rsidRPr="00B7792A">
        <w:rPr>
          <w:rFonts w:eastAsia="Times New Roman" w:cs="Times New Roman"/>
          <w:szCs w:val="24"/>
        </w:rPr>
        <w:t>κοροϊδευόμαστε</w:t>
      </w:r>
      <w:proofErr w:type="spellEnd"/>
      <w:r>
        <w:rPr>
          <w:rFonts w:eastAsia="Times New Roman" w:cs="Times New Roman"/>
          <w:szCs w:val="24"/>
        </w:rPr>
        <w:t>,</w:t>
      </w:r>
      <w:r w:rsidRPr="00B7792A">
        <w:rPr>
          <w:rFonts w:eastAsia="Times New Roman" w:cs="Times New Roman"/>
          <w:szCs w:val="24"/>
        </w:rPr>
        <w:t xml:space="preserve"> το κρύβ</w:t>
      </w:r>
      <w:r>
        <w:rPr>
          <w:rFonts w:eastAsia="Times New Roman" w:cs="Times New Roman"/>
          <w:szCs w:val="24"/>
        </w:rPr>
        <w:t>ουν</w:t>
      </w:r>
      <w:r w:rsidRPr="00B7792A">
        <w:rPr>
          <w:rFonts w:eastAsia="Times New Roman" w:cs="Times New Roman"/>
          <w:szCs w:val="24"/>
        </w:rPr>
        <w:t xml:space="preserve"> </w:t>
      </w:r>
      <w:r>
        <w:rPr>
          <w:rFonts w:eastAsia="Times New Roman" w:cs="Times New Roman"/>
          <w:szCs w:val="24"/>
        </w:rPr>
        <w:t>πολλοί</w:t>
      </w:r>
      <w:r w:rsidRPr="00B7792A">
        <w:rPr>
          <w:rFonts w:eastAsia="Times New Roman" w:cs="Times New Roman"/>
          <w:szCs w:val="24"/>
        </w:rPr>
        <w:t xml:space="preserve"> σε αυτή την </w:t>
      </w:r>
      <w:r>
        <w:rPr>
          <w:rFonts w:eastAsia="Times New Roman" w:cs="Times New Roman"/>
          <w:szCs w:val="24"/>
        </w:rPr>
        <w:t>Α</w:t>
      </w:r>
      <w:r w:rsidRPr="00B7792A">
        <w:rPr>
          <w:rFonts w:eastAsia="Times New Roman" w:cs="Times New Roman"/>
          <w:szCs w:val="24"/>
        </w:rPr>
        <w:t>ίθουσα</w:t>
      </w:r>
      <w:r>
        <w:rPr>
          <w:rFonts w:eastAsia="Times New Roman" w:cs="Times New Roman"/>
          <w:szCs w:val="24"/>
        </w:rPr>
        <w:t>. Μ</w:t>
      </w:r>
      <w:r w:rsidRPr="00B7792A">
        <w:rPr>
          <w:rFonts w:eastAsia="Times New Roman" w:cs="Times New Roman"/>
          <w:szCs w:val="24"/>
        </w:rPr>
        <w:t xml:space="preserve">ία είναι </w:t>
      </w:r>
      <w:r>
        <w:rPr>
          <w:rFonts w:eastAsia="Times New Roman" w:cs="Times New Roman"/>
          <w:szCs w:val="24"/>
        </w:rPr>
        <w:t xml:space="preserve">η </w:t>
      </w:r>
      <w:r w:rsidRPr="00B7792A">
        <w:rPr>
          <w:rFonts w:eastAsia="Times New Roman" w:cs="Times New Roman"/>
          <w:szCs w:val="24"/>
        </w:rPr>
        <w:t xml:space="preserve">μεγάλη πολιτική διαφορά το μεγάλο ρήγμα στην </w:t>
      </w:r>
      <w:r>
        <w:rPr>
          <w:rFonts w:eastAsia="Times New Roman" w:cs="Times New Roman"/>
          <w:szCs w:val="24"/>
        </w:rPr>
        <w:t>Ευρώπη: Ε</w:t>
      </w:r>
      <w:r w:rsidRPr="00B7792A">
        <w:rPr>
          <w:rFonts w:eastAsia="Times New Roman" w:cs="Times New Roman"/>
          <w:szCs w:val="24"/>
        </w:rPr>
        <w:t>ίσαι ή δεν είσαι με το</w:t>
      </w:r>
      <w:r>
        <w:rPr>
          <w:rFonts w:eastAsia="Times New Roman" w:cs="Times New Roman"/>
          <w:szCs w:val="24"/>
        </w:rPr>
        <w:t>ν</w:t>
      </w:r>
      <w:r w:rsidRPr="00B7792A">
        <w:rPr>
          <w:rFonts w:eastAsia="Times New Roman" w:cs="Times New Roman"/>
          <w:szCs w:val="24"/>
        </w:rPr>
        <w:t xml:space="preserve"> </w:t>
      </w:r>
      <w:proofErr w:type="spellStart"/>
      <w:r w:rsidRPr="00B7792A">
        <w:rPr>
          <w:rFonts w:eastAsia="Times New Roman" w:cs="Times New Roman"/>
          <w:szCs w:val="24"/>
        </w:rPr>
        <w:t>παγκοσμιοποιημένο</w:t>
      </w:r>
      <w:proofErr w:type="spellEnd"/>
      <w:r w:rsidRPr="00B7792A">
        <w:rPr>
          <w:rFonts w:eastAsia="Times New Roman" w:cs="Times New Roman"/>
          <w:szCs w:val="24"/>
        </w:rPr>
        <w:t xml:space="preserve"> νεοφιλελευθερισμό</w:t>
      </w:r>
      <w:r>
        <w:rPr>
          <w:rFonts w:eastAsia="Times New Roman" w:cs="Times New Roman"/>
          <w:szCs w:val="24"/>
        </w:rPr>
        <w:t>,</w:t>
      </w:r>
      <w:r w:rsidRPr="00B7792A">
        <w:rPr>
          <w:rFonts w:eastAsia="Times New Roman" w:cs="Times New Roman"/>
          <w:szCs w:val="24"/>
        </w:rPr>
        <w:t xml:space="preserve"> το </w:t>
      </w:r>
      <w:proofErr w:type="spellStart"/>
      <w:r w:rsidRPr="00B7792A">
        <w:rPr>
          <w:rFonts w:eastAsia="Times New Roman" w:cs="Times New Roman"/>
          <w:szCs w:val="24"/>
        </w:rPr>
        <w:t>παγκοσμιοποιημένο</w:t>
      </w:r>
      <w:proofErr w:type="spellEnd"/>
      <w:r w:rsidRPr="00B7792A">
        <w:rPr>
          <w:rFonts w:eastAsia="Times New Roman" w:cs="Times New Roman"/>
          <w:szCs w:val="24"/>
        </w:rPr>
        <w:t xml:space="preserve"> χρηματοπιστωτικό κεφάλαιο που όλα τα κράτη</w:t>
      </w:r>
      <w:r>
        <w:rPr>
          <w:rFonts w:eastAsia="Times New Roman" w:cs="Times New Roman"/>
          <w:szCs w:val="24"/>
        </w:rPr>
        <w:t>,</w:t>
      </w:r>
      <w:r w:rsidRPr="00B7792A">
        <w:rPr>
          <w:rFonts w:eastAsia="Times New Roman" w:cs="Times New Roman"/>
          <w:szCs w:val="24"/>
        </w:rPr>
        <w:t xml:space="preserve"> όλες οι επιχειρήσεις</w:t>
      </w:r>
      <w:r>
        <w:rPr>
          <w:rFonts w:eastAsia="Times New Roman" w:cs="Times New Roman"/>
          <w:szCs w:val="24"/>
        </w:rPr>
        <w:t>,</w:t>
      </w:r>
      <w:r w:rsidRPr="00B7792A">
        <w:rPr>
          <w:rFonts w:eastAsia="Times New Roman" w:cs="Times New Roman"/>
          <w:szCs w:val="24"/>
        </w:rPr>
        <w:t xml:space="preserve"> οι αγρότες</w:t>
      </w:r>
      <w:r>
        <w:rPr>
          <w:rFonts w:eastAsia="Times New Roman" w:cs="Times New Roman"/>
          <w:szCs w:val="24"/>
        </w:rPr>
        <w:t>, τα κίτρινα γιλέκα στη Γαλλία, όλ</w:t>
      </w:r>
      <w:r w:rsidRPr="00B7792A">
        <w:rPr>
          <w:rFonts w:eastAsia="Times New Roman" w:cs="Times New Roman"/>
          <w:szCs w:val="24"/>
        </w:rPr>
        <w:t>οι οι άνθρωποι είναι όμηροι αυτού του χρέους</w:t>
      </w:r>
      <w:r>
        <w:rPr>
          <w:rFonts w:eastAsia="Times New Roman" w:cs="Times New Roman"/>
          <w:szCs w:val="24"/>
        </w:rPr>
        <w:t>,</w:t>
      </w:r>
      <w:r w:rsidRPr="00B7792A">
        <w:rPr>
          <w:rFonts w:eastAsia="Times New Roman" w:cs="Times New Roman"/>
          <w:szCs w:val="24"/>
        </w:rPr>
        <w:t xml:space="preserve"> και όποτε κάποιος </w:t>
      </w:r>
      <w:r>
        <w:rPr>
          <w:rFonts w:eastAsia="Times New Roman" w:cs="Times New Roman"/>
          <w:szCs w:val="24"/>
        </w:rPr>
        <w:t>κουνηθεί</w:t>
      </w:r>
      <w:r w:rsidRPr="00B7792A">
        <w:rPr>
          <w:rFonts w:eastAsia="Times New Roman" w:cs="Times New Roman"/>
          <w:szCs w:val="24"/>
        </w:rPr>
        <w:t xml:space="preserve"> σε αυτό το χρέος</w:t>
      </w:r>
      <w:r>
        <w:rPr>
          <w:rFonts w:eastAsia="Times New Roman" w:cs="Times New Roman"/>
          <w:szCs w:val="24"/>
        </w:rPr>
        <w:t>,</w:t>
      </w:r>
      <w:r w:rsidRPr="00B7792A">
        <w:rPr>
          <w:rFonts w:eastAsia="Times New Roman" w:cs="Times New Roman"/>
          <w:szCs w:val="24"/>
        </w:rPr>
        <w:t xml:space="preserve"> αυτοί </w:t>
      </w:r>
      <w:r>
        <w:rPr>
          <w:rFonts w:eastAsia="Times New Roman" w:cs="Times New Roman"/>
          <w:szCs w:val="24"/>
        </w:rPr>
        <w:t xml:space="preserve">οι άνθρωποι </w:t>
      </w:r>
      <w:r w:rsidRPr="00B7792A">
        <w:rPr>
          <w:rFonts w:eastAsia="Times New Roman" w:cs="Times New Roman"/>
          <w:szCs w:val="24"/>
        </w:rPr>
        <w:t xml:space="preserve">παίρνουν τα λεφτά και τα </w:t>
      </w:r>
      <w:r>
        <w:rPr>
          <w:rFonts w:eastAsia="Times New Roman" w:cs="Times New Roman"/>
          <w:szCs w:val="24"/>
        </w:rPr>
        <w:t>πηγαίνουν</w:t>
      </w:r>
      <w:r w:rsidRPr="00B7792A">
        <w:rPr>
          <w:rFonts w:eastAsia="Times New Roman" w:cs="Times New Roman"/>
          <w:szCs w:val="24"/>
        </w:rPr>
        <w:t xml:space="preserve"> κάπου αλλού και στραγγαλ</w:t>
      </w:r>
      <w:r>
        <w:rPr>
          <w:rFonts w:eastAsia="Times New Roman" w:cs="Times New Roman"/>
          <w:szCs w:val="24"/>
        </w:rPr>
        <w:t>ίζουν</w:t>
      </w:r>
      <w:r w:rsidRPr="00B7792A">
        <w:rPr>
          <w:rFonts w:eastAsia="Times New Roman" w:cs="Times New Roman"/>
          <w:szCs w:val="24"/>
        </w:rPr>
        <w:t xml:space="preserve"> οικονομί</w:t>
      </w:r>
      <w:r>
        <w:rPr>
          <w:rFonts w:eastAsia="Times New Roman" w:cs="Times New Roman"/>
          <w:szCs w:val="24"/>
        </w:rPr>
        <w:t>ε</w:t>
      </w:r>
      <w:r w:rsidRPr="00B7792A">
        <w:rPr>
          <w:rFonts w:eastAsia="Times New Roman" w:cs="Times New Roman"/>
          <w:szCs w:val="24"/>
        </w:rPr>
        <w:t>ς μεγάλες ακόμα και σαν τη Γαλλία</w:t>
      </w:r>
      <w:r>
        <w:rPr>
          <w:rFonts w:eastAsia="Times New Roman" w:cs="Times New Roman"/>
          <w:szCs w:val="24"/>
        </w:rPr>
        <w:t>.</w:t>
      </w:r>
    </w:p>
    <w:p w14:paraId="0645331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Ν</w:t>
      </w:r>
      <w:r w:rsidRPr="00B7792A">
        <w:rPr>
          <w:rFonts w:eastAsia="Times New Roman" w:cs="Times New Roman"/>
          <w:szCs w:val="24"/>
        </w:rPr>
        <w:t>α σας θυμίσω</w:t>
      </w:r>
      <w:r>
        <w:rPr>
          <w:rFonts w:eastAsia="Times New Roman" w:cs="Times New Roman"/>
          <w:szCs w:val="24"/>
        </w:rPr>
        <w:t>,</w:t>
      </w:r>
      <w:r w:rsidRPr="00B7792A">
        <w:rPr>
          <w:rFonts w:eastAsia="Times New Roman" w:cs="Times New Roman"/>
          <w:szCs w:val="24"/>
        </w:rPr>
        <w:t xml:space="preserve"> λοιπόν</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και για την</w:t>
      </w:r>
      <w:r w:rsidRPr="00B7792A">
        <w:rPr>
          <w:rFonts w:eastAsia="Times New Roman" w:cs="Times New Roman"/>
          <w:szCs w:val="24"/>
        </w:rPr>
        <w:t xml:space="preserve"> ομηρία </w:t>
      </w:r>
      <w:r>
        <w:rPr>
          <w:rFonts w:eastAsia="Times New Roman" w:cs="Times New Roman"/>
          <w:szCs w:val="24"/>
        </w:rPr>
        <w:t xml:space="preserve">για την οποία χύνετε σήμερα κροκοδείλια </w:t>
      </w:r>
      <w:r w:rsidRPr="00B7792A">
        <w:rPr>
          <w:rFonts w:eastAsia="Times New Roman" w:cs="Times New Roman"/>
          <w:szCs w:val="24"/>
        </w:rPr>
        <w:t>δάκρυα για τους μικρομεσαίους και για τη μεσαία τάξη</w:t>
      </w:r>
      <w:r>
        <w:rPr>
          <w:rFonts w:eastAsia="Times New Roman" w:cs="Times New Roman"/>
          <w:szCs w:val="24"/>
        </w:rPr>
        <w:t>, ότι η μεσαία τάξη συνθλίβεται από τον</w:t>
      </w:r>
      <w:r w:rsidRPr="00B7792A">
        <w:rPr>
          <w:rFonts w:eastAsia="Times New Roman" w:cs="Times New Roman"/>
          <w:szCs w:val="24"/>
        </w:rPr>
        <w:t xml:space="preserve"> νεοφιλελευθερισμό παγκοσμίως</w:t>
      </w:r>
      <w:r>
        <w:rPr>
          <w:rFonts w:eastAsia="Times New Roman" w:cs="Times New Roman"/>
          <w:szCs w:val="24"/>
        </w:rPr>
        <w:t>. Ν</w:t>
      </w:r>
      <w:r w:rsidRPr="00B7792A">
        <w:rPr>
          <w:rFonts w:eastAsia="Times New Roman" w:cs="Times New Roman"/>
          <w:szCs w:val="24"/>
        </w:rPr>
        <w:t>α σας θυμίσω</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λ</w:t>
      </w:r>
      <w:r w:rsidRPr="00B7792A">
        <w:rPr>
          <w:rFonts w:eastAsia="Times New Roman" w:cs="Times New Roman"/>
          <w:szCs w:val="24"/>
        </w:rPr>
        <w:t>οιπόν</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 xml:space="preserve">ότι τα </w:t>
      </w:r>
      <w:r>
        <w:rPr>
          <w:rFonts w:eastAsia="Times New Roman" w:cs="Times New Roman"/>
          <w:szCs w:val="24"/>
        </w:rPr>
        <w:lastRenderedPageBreak/>
        <w:t>πλεονάσματα</w:t>
      </w:r>
      <w:r w:rsidRPr="00B7792A">
        <w:rPr>
          <w:rFonts w:eastAsia="Times New Roman" w:cs="Times New Roman"/>
          <w:szCs w:val="24"/>
        </w:rPr>
        <w:t xml:space="preserve"> που απαιτούν αυτοί οι δανειστές</w:t>
      </w:r>
      <w:r>
        <w:rPr>
          <w:rFonts w:eastAsia="Times New Roman" w:cs="Times New Roman"/>
          <w:szCs w:val="24"/>
        </w:rPr>
        <w:t>, ε</w:t>
      </w:r>
      <w:r w:rsidRPr="00B7792A">
        <w:rPr>
          <w:rFonts w:eastAsia="Times New Roman" w:cs="Times New Roman"/>
          <w:szCs w:val="24"/>
        </w:rPr>
        <w:t xml:space="preserve">σείς </w:t>
      </w:r>
      <w:r>
        <w:rPr>
          <w:rFonts w:eastAsia="Times New Roman" w:cs="Times New Roman"/>
          <w:szCs w:val="24"/>
        </w:rPr>
        <w:t xml:space="preserve">τα είχατε υπογράψει. Δεν λέω κι εσείς όμηροι ήσασταν </w:t>
      </w:r>
      <w:r w:rsidRPr="00B7792A">
        <w:rPr>
          <w:rFonts w:eastAsia="Times New Roman" w:cs="Times New Roman"/>
          <w:szCs w:val="24"/>
        </w:rPr>
        <w:t>στο 4,5%</w:t>
      </w:r>
      <w:r>
        <w:rPr>
          <w:rFonts w:eastAsia="Times New Roman" w:cs="Times New Roman"/>
          <w:szCs w:val="24"/>
        </w:rPr>
        <w:t>. Α</w:t>
      </w:r>
      <w:r w:rsidRPr="00B7792A">
        <w:rPr>
          <w:rFonts w:eastAsia="Times New Roman" w:cs="Times New Roman"/>
          <w:szCs w:val="24"/>
        </w:rPr>
        <w:t xml:space="preserve">υτά </w:t>
      </w:r>
      <w:r>
        <w:rPr>
          <w:rFonts w:eastAsia="Times New Roman" w:cs="Times New Roman"/>
          <w:szCs w:val="24"/>
        </w:rPr>
        <w:t>απαιτούν. Κι</w:t>
      </w:r>
      <w:r w:rsidRPr="00B7792A">
        <w:rPr>
          <w:rFonts w:eastAsia="Times New Roman" w:cs="Times New Roman"/>
          <w:szCs w:val="24"/>
        </w:rPr>
        <w:t xml:space="preserve"> αν δεν τα κάνεις</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 xml:space="preserve">παίρνουν τα </w:t>
      </w:r>
      <w:r w:rsidRPr="00B7792A">
        <w:rPr>
          <w:rFonts w:eastAsia="Times New Roman" w:cs="Times New Roman"/>
          <w:szCs w:val="24"/>
        </w:rPr>
        <w:t xml:space="preserve">λεφτά </w:t>
      </w:r>
      <w:r>
        <w:rPr>
          <w:rFonts w:eastAsia="Times New Roman" w:cs="Times New Roman"/>
          <w:szCs w:val="24"/>
        </w:rPr>
        <w:t>τους. Α</w:t>
      </w:r>
      <w:r w:rsidRPr="00B7792A">
        <w:rPr>
          <w:rFonts w:eastAsia="Times New Roman" w:cs="Times New Roman"/>
          <w:szCs w:val="24"/>
        </w:rPr>
        <w:t xml:space="preserve">υτά </w:t>
      </w:r>
      <w:r>
        <w:rPr>
          <w:rFonts w:eastAsia="Times New Roman" w:cs="Times New Roman"/>
          <w:szCs w:val="24"/>
        </w:rPr>
        <w:t>έκαναν</w:t>
      </w:r>
      <w:r w:rsidRPr="00B7792A">
        <w:rPr>
          <w:rFonts w:eastAsia="Times New Roman" w:cs="Times New Roman"/>
          <w:szCs w:val="24"/>
        </w:rPr>
        <w:t xml:space="preserve"> στην Αργεντινή</w:t>
      </w:r>
      <w:r>
        <w:rPr>
          <w:rFonts w:eastAsia="Times New Roman" w:cs="Times New Roman"/>
          <w:szCs w:val="24"/>
        </w:rPr>
        <w:t xml:space="preserve">, αυτά κάνουν σε όλη </w:t>
      </w:r>
      <w:r w:rsidRPr="00B7792A">
        <w:rPr>
          <w:rFonts w:eastAsia="Times New Roman" w:cs="Times New Roman"/>
          <w:szCs w:val="24"/>
        </w:rPr>
        <w:t xml:space="preserve">την Ευρώπη και </w:t>
      </w:r>
      <w:r>
        <w:rPr>
          <w:rFonts w:eastAsia="Times New Roman" w:cs="Times New Roman"/>
          <w:szCs w:val="24"/>
        </w:rPr>
        <w:t>την απειλούν</w:t>
      </w:r>
      <w:r w:rsidRPr="00B7792A">
        <w:rPr>
          <w:rFonts w:eastAsia="Times New Roman" w:cs="Times New Roman"/>
          <w:szCs w:val="24"/>
        </w:rPr>
        <w:t xml:space="preserve"> σήμερα</w:t>
      </w:r>
      <w:r>
        <w:rPr>
          <w:rFonts w:eastAsia="Times New Roman" w:cs="Times New Roman"/>
          <w:szCs w:val="24"/>
        </w:rPr>
        <w:t xml:space="preserve">. </w:t>
      </w:r>
    </w:p>
    <w:p w14:paraId="0645331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w:t>
      </w:r>
      <w:r w:rsidRPr="00B7792A">
        <w:rPr>
          <w:rFonts w:eastAsia="Times New Roman" w:cs="Times New Roman"/>
          <w:szCs w:val="24"/>
        </w:rPr>
        <w:t xml:space="preserve">δώ πέρα </w:t>
      </w:r>
      <w:r>
        <w:rPr>
          <w:rFonts w:eastAsia="Times New Roman" w:cs="Times New Roman"/>
          <w:szCs w:val="24"/>
        </w:rPr>
        <w:t xml:space="preserve">είναι </w:t>
      </w:r>
      <w:r w:rsidRPr="00B7792A">
        <w:rPr>
          <w:rFonts w:eastAsia="Times New Roman" w:cs="Times New Roman"/>
          <w:szCs w:val="24"/>
        </w:rPr>
        <w:t>πάρα πολύ απλό</w:t>
      </w:r>
      <w:r>
        <w:rPr>
          <w:rFonts w:eastAsia="Times New Roman" w:cs="Times New Roman"/>
          <w:szCs w:val="24"/>
        </w:rPr>
        <w:t xml:space="preserve"> λ</w:t>
      </w:r>
      <w:r w:rsidRPr="00B7792A">
        <w:rPr>
          <w:rFonts w:eastAsia="Times New Roman" w:cs="Times New Roman"/>
          <w:szCs w:val="24"/>
        </w:rPr>
        <w:t>οιπόν</w:t>
      </w:r>
      <w:r>
        <w:rPr>
          <w:rFonts w:eastAsia="Times New Roman" w:cs="Times New Roman"/>
          <w:szCs w:val="24"/>
        </w:rPr>
        <w:t>. Με</w:t>
      </w:r>
      <w:r w:rsidRPr="00B7792A">
        <w:rPr>
          <w:rFonts w:eastAsia="Times New Roman" w:cs="Times New Roman"/>
          <w:szCs w:val="24"/>
        </w:rPr>
        <w:t xml:space="preserve"> ποια όχθη </w:t>
      </w:r>
      <w:r>
        <w:rPr>
          <w:rFonts w:eastAsia="Times New Roman" w:cs="Times New Roman"/>
          <w:szCs w:val="24"/>
        </w:rPr>
        <w:t>είστε; Ε</w:t>
      </w:r>
      <w:r w:rsidRPr="00B7792A">
        <w:rPr>
          <w:rFonts w:eastAsia="Times New Roman" w:cs="Times New Roman"/>
          <w:szCs w:val="24"/>
        </w:rPr>
        <w:t xml:space="preserve">σείς ξέρουμε πού </w:t>
      </w:r>
      <w:r>
        <w:rPr>
          <w:rFonts w:eastAsia="Times New Roman" w:cs="Times New Roman"/>
          <w:szCs w:val="24"/>
        </w:rPr>
        <w:t>είστε,</w:t>
      </w:r>
      <w:r w:rsidRPr="00B7792A">
        <w:rPr>
          <w:rFonts w:eastAsia="Times New Roman" w:cs="Times New Roman"/>
          <w:szCs w:val="24"/>
        </w:rPr>
        <w:t xml:space="preserve"> το έχετε ξεκαθαρίσει</w:t>
      </w:r>
      <w:r>
        <w:rPr>
          <w:rFonts w:eastAsia="Times New Roman" w:cs="Times New Roman"/>
          <w:szCs w:val="24"/>
        </w:rPr>
        <w:t xml:space="preserve"> τίμια και εκεί </w:t>
      </w:r>
      <w:r w:rsidRPr="00B7792A">
        <w:rPr>
          <w:rFonts w:eastAsia="Times New Roman" w:cs="Times New Roman"/>
          <w:szCs w:val="24"/>
        </w:rPr>
        <w:t xml:space="preserve">είναι η διαφορά </w:t>
      </w:r>
      <w:r>
        <w:rPr>
          <w:rFonts w:eastAsia="Times New Roman" w:cs="Times New Roman"/>
          <w:szCs w:val="24"/>
        </w:rPr>
        <w:t>μας. Μ</w:t>
      </w:r>
      <w:r w:rsidRPr="00B7792A">
        <w:rPr>
          <w:rFonts w:eastAsia="Times New Roman" w:cs="Times New Roman"/>
          <w:szCs w:val="24"/>
        </w:rPr>
        <w:t>ε όλο το</w:t>
      </w:r>
      <w:r>
        <w:rPr>
          <w:rFonts w:eastAsia="Times New Roman" w:cs="Times New Roman"/>
          <w:szCs w:val="24"/>
        </w:rPr>
        <w:t>ν</w:t>
      </w:r>
      <w:r w:rsidRPr="00B7792A">
        <w:rPr>
          <w:rFonts w:eastAsia="Times New Roman" w:cs="Times New Roman"/>
          <w:szCs w:val="24"/>
        </w:rPr>
        <w:t xml:space="preserve"> σεβασμό</w:t>
      </w:r>
      <w:r>
        <w:rPr>
          <w:rFonts w:eastAsia="Times New Roman" w:cs="Times New Roman"/>
          <w:szCs w:val="24"/>
        </w:rPr>
        <w:t>. Α</w:t>
      </w:r>
      <w:r w:rsidRPr="00B7792A">
        <w:rPr>
          <w:rFonts w:eastAsia="Times New Roman" w:cs="Times New Roman"/>
          <w:szCs w:val="24"/>
        </w:rPr>
        <w:t>υτά τα κόμματ</w:t>
      </w:r>
      <w:r>
        <w:rPr>
          <w:rFonts w:eastAsia="Times New Roman" w:cs="Times New Roman"/>
          <w:szCs w:val="24"/>
        </w:rPr>
        <w:t>α,</w:t>
      </w:r>
      <w:r w:rsidRPr="00B7792A">
        <w:rPr>
          <w:rFonts w:eastAsia="Times New Roman" w:cs="Times New Roman"/>
          <w:szCs w:val="24"/>
        </w:rPr>
        <w:t xml:space="preserve"> </w:t>
      </w:r>
      <w:r>
        <w:rPr>
          <w:rFonts w:eastAsia="Times New Roman" w:cs="Times New Roman"/>
          <w:szCs w:val="24"/>
        </w:rPr>
        <w:t>όμως, της ε</w:t>
      </w:r>
      <w:r w:rsidRPr="00B7792A">
        <w:rPr>
          <w:rFonts w:eastAsia="Times New Roman" w:cs="Times New Roman"/>
          <w:szCs w:val="24"/>
        </w:rPr>
        <w:t xml:space="preserve">λάσσονος </w:t>
      </w:r>
      <w:r>
        <w:rPr>
          <w:rFonts w:eastAsia="Times New Roman" w:cs="Times New Roman"/>
          <w:szCs w:val="24"/>
        </w:rPr>
        <w:t>Α</w:t>
      </w:r>
      <w:r w:rsidRPr="00B7792A">
        <w:rPr>
          <w:rFonts w:eastAsia="Times New Roman" w:cs="Times New Roman"/>
          <w:szCs w:val="24"/>
        </w:rPr>
        <w:t xml:space="preserve">ντιπολίτευσης που </w:t>
      </w:r>
      <w:r>
        <w:rPr>
          <w:rFonts w:eastAsia="Times New Roman" w:cs="Times New Roman"/>
          <w:szCs w:val="24"/>
        </w:rPr>
        <w:t>δηλώνουν στην κ</w:t>
      </w:r>
      <w:r w:rsidRPr="00B7792A">
        <w:rPr>
          <w:rFonts w:eastAsia="Times New Roman" w:cs="Times New Roman"/>
          <w:szCs w:val="24"/>
        </w:rPr>
        <w:t>εντροαριστερά</w:t>
      </w:r>
      <w:r>
        <w:rPr>
          <w:rFonts w:eastAsia="Times New Roman" w:cs="Times New Roman"/>
          <w:szCs w:val="24"/>
        </w:rPr>
        <w:t>,</w:t>
      </w:r>
      <w:r w:rsidRPr="00B7792A">
        <w:rPr>
          <w:rFonts w:eastAsia="Times New Roman" w:cs="Times New Roman"/>
          <w:szCs w:val="24"/>
        </w:rPr>
        <w:t xml:space="preserve"> θα </w:t>
      </w:r>
      <w:r>
        <w:rPr>
          <w:rFonts w:eastAsia="Times New Roman" w:cs="Times New Roman"/>
          <w:szCs w:val="24"/>
        </w:rPr>
        <w:t xml:space="preserve">αποφασίσουν σε ποια όχθη είναι; </w:t>
      </w:r>
    </w:p>
    <w:p w14:paraId="0645331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Εμείς οι οικολόγοι έχουμε αποφασίσει όχθη, γι’ αυτό και συμμετέχουμε </w:t>
      </w:r>
      <w:r w:rsidRPr="00B7792A">
        <w:rPr>
          <w:rFonts w:eastAsia="Times New Roman" w:cs="Times New Roman"/>
          <w:szCs w:val="24"/>
        </w:rPr>
        <w:t>πανευρωπαϊκά διακριτά στο κίνημα ενάντια στο</w:t>
      </w:r>
      <w:r>
        <w:rPr>
          <w:rFonts w:eastAsia="Times New Roman" w:cs="Times New Roman"/>
          <w:szCs w:val="24"/>
        </w:rPr>
        <w:t>ν</w:t>
      </w:r>
      <w:r w:rsidRPr="00B7792A">
        <w:rPr>
          <w:rFonts w:eastAsia="Times New Roman" w:cs="Times New Roman"/>
          <w:szCs w:val="24"/>
        </w:rPr>
        <w:t xml:space="preserve"> νεοφιλελευθερισμό</w:t>
      </w:r>
      <w:r>
        <w:rPr>
          <w:rFonts w:eastAsia="Times New Roman" w:cs="Times New Roman"/>
          <w:szCs w:val="24"/>
        </w:rPr>
        <w:t>.</w:t>
      </w:r>
      <w:r w:rsidRPr="00B7792A">
        <w:rPr>
          <w:rFonts w:eastAsia="Times New Roman" w:cs="Times New Roman"/>
          <w:szCs w:val="24"/>
        </w:rPr>
        <w:t xml:space="preserve"> Αυτή είναι η γραμμή που θα πάμε </w:t>
      </w:r>
      <w:r>
        <w:rPr>
          <w:rFonts w:eastAsia="Times New Roman" w:cs="Times New Roman"/>
          <w:szCs w:val="24"/>
        </w:rPr>
        <w:t>σ</w:t>
      </w:r>
      <w:r w:rsidRPr="00B7792A">
        <w:rPr>
          <w:rFonts w:eastAsia="Times New Roman" w:cs="Times New Roman"/>
          <w:szCs w:val="24"/>
        </w:rPr>
        <w:t xml:space="preserve">τις επόμενες </w:t>
      </w:r>
      <w:r>
        <w:rPr>
          <w:rFonts w:eastAsia="Times New Roman" w:cs="Times New Roman"/>
          <w:szCs w:val="24"/>
        </w:rPr>
        <w:t xml:space="preserve">εκλογές </w:t>
      </w:r>
      <w:r w:rsidRPr="00B7792A">
        <w:rPr>
          <w:rFonts w:eastAsia="Times New Roman" w:cs="Times New Roman"/>
          <w:szCs w:val="24"/>
        </w:rPr>
        <w:t>και σ</w:t>
      </w:r>
      <w:r>
        <w:rPr>
          <w:rFonts w:eastAsia="Times New Roman" w:cs="Times New Roman"/>
          <w:szCs w:val="24"/>
        </w:rPr>
        <w:t>τις</w:t>
      </w:r>
      <w:r w:rsidRPr="00B7792A">
        <w:rPr>
          <w:rFonts w:eastAsia="Times New Roman" w:cs="Times New Roman"/>
          <w:szCs w:val="24"/>
        </w:rPr>
        <w:t xml:space="preserve"> ευρωεκλογές</w:t>
      </w:r>
      <w:r>
        <w:rPr>
          <w:rFonts w:eastAsia="Times New Roman" w:cs="Times New Roman"/>
          <w:szCs w:val="24"/>
        </w:rPr>
        <w:t>,</w:t>
      </w:r>
      <w:r w:rsidRPr="00B7792A">
        <w:rPr>
          <w:rFonts w:eastAsia="Times New Roman" w:cs="Times New Roman"/>
          <w:szCs w:val="24"/>
        </w:rPr>
        <w:t xml:space="preserve"> αυτή είναι η ταυτότητά μας και δεν θα αφήσουμε την Ευρώπη </w:t>
      </w:r>
      <w:r>
        <w:rPr>
          <w:rFonts w:eastAsia="Times New Roman" w:cs="Times New Roman"/>
          <w:szCs w:val="24"/>
        </w:rPr>
        <w:t xml:space="preserve">όμηρο αυτών των άθλιων, </w:t>
      </w:r>
      <w:r w:rsidRPr="00B7792A">
        <w:rPr>
          <w:rFonts w:eastAsia="Times New Roman" w:cs="Times New Roman"/>
          <w:szCs w:val="24"/>
        </w:rPr>
        <w:t>που είναι παρασιτικά κεφάλ</w:t>
      </w:r>
      <w:r>
        <w:rPr>
          <w:rFonts w:eastAsia="Times New Roman" w:cs="Times New Roman"/>
          <w:szCs w:val="24"/>
        </w:rPr>
        <w:t>α</w:t>
      </w:r>
      <w:r w:rsidRPr="00B7792A">
        <w:rPr>
          <w:rFonts w:eastAsia="Times New Roman" w:cs="Times New Roman"/>
          <w:szCs w:val="24"/>
        </w:rPr>
        <w:t>ια και δεν παράγουν τίποτα</w:t>
      </w:r>
      <w:r>
        <w:rPr>
          <w:rFonts w:eastAsia="Times New Roman" w:cs="Times New Roman"/>
          <w:szCs w:val="24"/>
        </w:rPr>
        <w:t>.</w:t>
      </w:r>
    </w:p>
    <w:p w14:paraId="0645331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w:t>
      </w:r>
      <w:r w:rsidRPr="00B7792A">
        <w:rPr>
          <w:rFonts w:eastAsia="Times New Roman" w:cs="Times New Roman"/>
          <w:szCs w:val="24"/>
        </w:rPr>
        <w:t>υχαριστώ</w:t>
      </w:r>
      <w:r>
        <w:rPr>
          <w:rFonts w:eastAsia="Times New Roman" w:cs="Times New Roman"/>
          <w:szCs w:val="24"/>
        </w:rPr>
        <w:t>.</w:t>
      </w:r>
    </w:p>
    <w:p w14:paraId="0645331A"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331B" w14:textId="77777777" w:rsidR="00C04CE1" w:rsidRDefault="00722F08">
      <w:pPr>
        <w:spacing w:line="600" w:lineRule="auto"/>
        <w:ind w:firstLine="720"/>
        <w:jc w:val="both"/>
        <w:rPr>
          <w:rFonts w:eastAsia="Times New Roman" w:cs="Times New Roman"/>
          <w:szCs w:val="24"/>
        </w:rPr>
      </w:pPr>
      <w:r w:rsidRPr="0013439B">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w:t>
      </w:r>
      <w:r w:rsidRPr="00B7792A">
        <w:rPr>
          <w:rFonts w:eastAsia="Times New Roman" w:cs="Times New Roman"/>
          <w:szCs w:val="24"/>
        </w:rPr>
        <w:t xml:space="preserve"> κ</w:t>
      </w:r>
      <w:r>
        <w:rPr>
          <w:rFonts w:eastAsia="Times New Roman" w:cs="Times New Roman"/>
          <w:szCs w:val="24"/>
        </w:rPr>
        <w:t>.</w:t>
      </w:r>
      <w:r w:rsidRPr="00B7792A">
        <w:rPr>
          <w:rFonts w:eastAsia="Times New Roman" w:cs="Times New Roman"/>
          <w:szCs w:val="24"/>
        </w:rPr>
        <w:t xml:space="preserve"> Ιωάννη Τσιρώνη</w:t>
      </w:r>
      <w:r>
        <w:rPr>
          <w:rFonts w:eastAsia="Times New Roman" w:cs="Times New Roman"/>
          <w:szCs w:val="24"/>
        </w:rPr>
        <w:t>, Β</w:t>
      </w:r>
      <w:r w:rsidRPr="00B7792A">
        <w:rPr>
          <w:rFonts w:eastAsia="Times New Roman" w:cs="Times New Roman"/>
          <w:szCs w:val="24"/>
        </w:rPr>
        <w:t>ουλευτή του ΣΥΡΙΖΑ</w:t>
      </w:r>
      <w:r>
        <w:rPr>
          <w:rFonts w:eastAsia="Times New Roman" w:cs="Times New Roman"/>
          <w:szCs w:val="24"/>
        </w:rPr>
        <w:t>.</w:t>
      </w:r>
    </w:p>
    <w:p w14:paraId="0645331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Προχωρούμε με τον κ. Χρήστο Χατζησάββα, Β</w:t>
      </w:r>
      <w:r w:rsidRPr="00B7792A">
        <w:rPr>
          <w:rFonts w:eastAsia="Times New Roman" w:cs="Times New Roman"/>
          <w:szCs w:val="24"/>
        </w:rPr>
        <w:t>ουλευτή της Χρυσής Αυγής</w:t>
      </w:r>
      <w:r>
        <w:rPr>
          <w:rFonts w:eastAsia="Times New Roman" w:cs="Times New Roman"/>
          <w:szCs w:val="24"/>
        </w:rPr>
        <w:t xml:space="preserve">. </w:t>
      </w:r>
    </w:p>
    <w:p w14:paraId="0645331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Ορίστε, κύριε Χατζησάββα, έχετε τον λόγο για επτά λεπτά. </w:t>
      </w:r>
    </w:p>
    <w:p w14:paraId="0645331E" w14:textId="77777777" w:rsidR="00C04CE1" w:rsidRDefault="00722F08">
      <w:pPr>
        <w:spacing w:line="600" w:lineRule="auto"/>
        <w:ind w:firstLine="720"/>
        <w:jc w:val="both"/>
        <w:rPr>
          <w:rFonts w:eastAsia="Times New Roman" w:cs="Times New Roman"/>
          <w:szCs w:val="24"/>
        </w:rPr>
      </w:pPr>
      <w:r w:rsidRPr="0013439B">
        <w:rPr>
          <w:rFonts w:eastAsia="Times New Roman" w:cs="Times New Roman"/>
          <w:b/>
          <w:szCs w:val="24"/>
        </w:rPr>
        <w:t>ΧΡΗΣΤΟΣ ΧΑΤΖΗΣΑΒΒΑΣ:</w:t>
      </w:r>
      <w:r>
        <w:rPr>
          <w:rFonts w:eastAsia="Times New Roman" w:cs="Times New Roman"/>
          <w:szCs w:val="24"/>
        </w:rPr>
        <w:t xml:space="preserve"> Ποιους </w:t>
      </w:r>
      <w:r w:rsidRPr="00B7792A">
        <w:rPr>
          <w:rFonts w:eastAsia="Times New Roman" w:cs="Times New Roman"/>
          <w:szCs w:val="24"/>
        </w:rPr>
        <w:t xml:space="preserve">φίλους και </w:t>
      </w:r>
      <w:r>
        <w:rPr>
          <w:rFonts w:eastAsia="Times New Roman" w:cs="Times New Roman"/>
          <w:szCs w:val="24"/>
        </w:rPr>
        <w:t xml:space="preserve">εχθρούς ρωτάτε, κύριε </w:t>
      </w:r>
      <w:r w:rsidRPr="00B7792A">
        <w:rPr>
          <w:rFonts w:eastAsia="Times New Roman" w:cs="Times New Roman"/>
          <w:szCs w:val="24"/>
        </w:rPr>
        <w:t>Τσιρώνη</w:t>
      </w:r>
      <w:r>
        <w:rPr>
          <w:rFonts w:eastAsia="Times New Roman" w:cs="Times New Roman"/>
          <w:szCs w:val="24"/>
        </w:rPr>
        <w:t>; Μ</w:t>
      </w:r>
      <w:r w:rsidRPr="00B7792A">
        <w:rPr>
          <w:rFonts w:eastAsia="Times New Roman" w:cs="Times New Roman"/>
          <w:szCs w:val="24"/>
        </w:rPr>
        <w:t>όνο φίλους έχετε στο εξωτερικό</w:t>
      </w:r>
      <w:r>
        <w:rPr>
          <w:rFonts w:eastAsia="Times New Roman" w:cs="Times New Roman"/>
          <w:szCs w:val="24"/>
        </w:rPr>
        <w:t>.</w:t>
      </w:r>
      <w:r w:rsidRPr="00B7792A">
        <w:rPr>
          <w:rFonts w:eastAsia="Times New Roman" w:cs="Times New Roman"/>
          <w:szCs w:val="24"/>
        </w:rPr>
        <w:t xml:space="preserve"> Η </w:t>
      </w:r>
      <w:proofErr w:type="spellStart"/>
      <w:r w:rsidRPr="00B7792A">
        <w:rPr>
          <w:rFonts w:eastAsia="Times New Roman" w:cs="Times New Roman"/>
          <w:szCs w:val="24"/>
        </w:rPr>
        <w:t>Μέρκελ</w:t>
      </w:r>
      <w:proofErr w:type="spellEnd"/>
      <w:r w:rsidRPr="00B7792A">
        <w:rPr>
          <w:rFonts w:eastAsia="Times New Roman" w:cs="Times New Roman"/>
          <w:szCs w:val="24"/>
        </w:rPr>
        <w:t xml:space="preserve"> είναι φίλ</w:t>
      </w:r>
      <w:r>
        <w:rPr>
          <w:rFonts w:eastAsia="Times New Roman" w:cs="Times New Roman"/>
          <w:szCs w:val="24"/>
        </w:rPr>
        <w:t>η</w:t>
      </w:r>
      <w:r w:rsidRPr="00B7792A">
        <w:rPr>
          <w:rFonts w:eastAsia="Times New Roman" w:cs="Times New Roman"/>
          <w:szCs w:val="24"/>
        </w:rPr>
        <w:t xml:space="preserve"> </w:t>
      </w:r>
      <w:r>
        <w:rPr>
          <w:rFonts w:eastAsia="Times New Roman" w:cs="Times New Roman"/>
          <w:szCs w:val="24"/>
        </w:rPr>
        <w:t>σας,</w:t>
      </w:r>
      <w:r w:rsidRPr="00B7792A">
        <w:rPr>
          <w:rFonts w:eastAsia="Times New Roman" w:cs="Times New Roman"/>
          <w:szCs w:val="24"/>
        </w:rPr>
        <w:t xml:space="preserve"> το </w:t>
      </w:r>
      <w:r>
        <w:rPr>
          <w:rFonts w:eastAsia="Times New Roman" w:cs="Times New Roman"/>
          <w:szCs w:val="24"/>
        </w:rPr>
        <w:t>ΔΝΤ είναι φίλοι σας,</w:t>
      </w:r>
      <w:r w:rsidRPr="00B7792A">
        <w:rPr>
          <w:rFonts w:eastAsia="Times New Roman" w:cs="Times New Roman"/>
          <w:szCs w:val="24"/>
        </w:rPr>
        <w:t xml:space="preserve"> δεν έχετε </w:t>
      </w:r>
      <w:r>
        <w:rPr>
          <w:rFonts w:eastAsia="Times New Roman" w:cs="Times New Roman"/>
          <w:szCs w:val="24"/>
        </w:rPr>
        <w:t>εχθρούς</w:t>
      </w:r>
      <w:r w:rsidRPr="00B7792A">
        <w:rPr>
          <w:rFonts w:eastAsia="Times New Roman" w:cs="Times New Roman"/>
          <w:szCs w:val="24"/>
        </w:rPr>
        <w:t xml:space="preserve"> πλέον να ρωτήσετε</w:t>
      </w:r>
      <w:r>
        <w:rPr>
          <w:rFonts w:eastAsia="Times New Roman" w:cs="Times New Roman"/>
          <w:szCs w:val="24"/>
        </w:rPr>
        <w:t>. Τ</w:t>
      </w:r>
      <w:r w:rsidRPr="00B7792A">
        <w:rPr>
          <w:rFonts w:eastAsia="Times New Roman" w:cs="Times New Roman"/>
          <w:szCs w:val="24"/>
        </w:rPr>
        <w:t>ους έχει ικανοποιήσει όλους</w:t>
      </w:r>
      <w:r>
        <w:rPr>
          <w:rFonts w:eastAsia="Times New Roman" w:cs="Times New Roman"/>
          <w:szCs w:val="24"/>
        </w:rPr>
        <w:t>.</w:t>
      </w:r>
    </w:p>
    <w:p w14:paraId="0645331F" w14:textId="77777777" w:rsidR="00C04CE1" w:rsidRDefault="00722F08">
      <w:pPr>
        <w:spacing w:line="600" w:lineRule="auto"/>
        <w:ind w:firstLine="720"/>
        <w:jc w:val="both"/>
        <w:rPr>
          <w:rFonts w:eastAsia="Times New Roman" w:cs="Times New Roman"/>
          <w:szCs w:val="24"/>
        </w:rPr>
      </w:pPr>
      <w:r w:rsidRPr="00B7792A">
        <w:rPr>
          <w:rFonts w:eastAsia="Times New Roman" w:cs="Times New Roman"/>
          <w:szCs w:val="24"/>
        </w:rPr>
        <w:t>Όσον αφορά την ψήφο εμπιστοσύνης</w:t>
      </w:r>
      <w:r>
        <w:rPr>
          <w:rFonts w:eastAsia="Times New Roman" w:cs="Times New Roman"/>
          <w:szCs w:val="24"/>
        </w:rPr>
        <w:t>,</w:t>
      </w:r>
      <w:r w:rsidRPr="00B7792A">
        <w:rPr>
          <w:rFonts w:eastAsia="Times New Roman" w:cs="Times New Roman"/>
          <w:szCs w:val="24"/>
        </w:rPr>
        <w:t xml:space="preserve"> έλεγε </w:t>
      </w:r>
      <w:r>
        <w:rPr>
          <w:rFonts w:eastAsia="Times New Roman" w:cs="Times New Roman"/>
          <w:szCs w:val="24"/>
        </w:rPr>
        <w:t>κ</w:t>
      </w:r>
      <w:r w:rsidRPr="00B7792A">
        <w:rPr>
          <w:rFonts w:eastAsia="Times New Roman" w:cs="Times New Roman"/>
          <w:szCs w:val="24"/>
        </w:rPr>
        <w:t>άποτε ο κ</w:t>
      </w:r>
      <w:r>
        <w:rPr>
          <w:rFonts w:eastAsia="Times New Roman" w:cs="Times New Roman"/>
          <w:szCs w:val="24"/>
        </w:rPr>
        <w:t>.</w:t>
      </w:r>
      <w:r w:rsidRPr="00B7792A">
        <w:rPr>
          <w:rFonts w:eastAsia="Times New Roman" w:cs="Times New Roman"/>
          <w:szCs w:val="24"/>
        </w:rPr>
        <w:t xml:space="preserve"> Τσίπρας ότι η πιο νωπή ψήφος εμπιστοσύνης είναι να προσφεύγει σε εκλογές και </w:t>
      </w:r>
      <w:r>
        <w:rPr>
          <w:rFonts w:eastAsia="Times New Roman" w:cs="Times New Roman"/>
          <w:szCs w:val="24"/>
        </w:rPr>
        <w:t>να στη δίνει ο λαός. Κά</w:t>
      </w:r>
      <w:r w:rsidRPr="00B7792A">
        <w:rPr>
          <w:rFonts w:eastAsia="Times New Roman" w:cs="Times New Roman"/>
          <w:szCs w:val="24"/>
        </w:rPr>
        <w:t>ντε εκλογές τώρα</w:t>
      </w:r>
      <w:r>
        <w:rPr>
          <w:rFonts w:eastAsia="Times New Roman" w:cs="Times New Roman"/>
          <w:szCs w:val="24"/>
        </w:rPr>
        <w:t xml:space="preserve">, για </w:t>
      </w:r>
      <w:r w:rsidRPr="00B7792A">
        <w:rPr>
          <w:rFonts w:eastAsia="Times New Roman" w:cs="Times New Roman"/>
          <w:szCs w:val="24"/>
        </w:rPr>
        <w:t xml:space="preserve">να προλάβει η ελληνική </w:t>
      </w:r>
      <w:r>
        <w:rPr>
          <w:rFonts w:eastAsia="Times New Roman" w:cs="Times New Roman"/>
          <w:szCs w:val="24"/>
        </w:rPr>
        <w:t>Β</w:t>
      </w:r>
      <w:r w:rsidRPr="00B7792A">
        <w:rPr>
          <w:rFonts w:eastAsia="Times New Roman" w:cs="Times New Roman"/>
          <w:szCs w:val="24"/>
        </w:rPr>
        <w:t>ουλή</w:t>
      </w:r>
      <w:r>
        <w:rPr>
          <w:rFonts w:eastAsia="Times New Roman" w:cs="Times New Roman"/>
          <w:szCs w:val="24"/>
        </w:rPr>
        <w:t xml:space="preserve"> αυτή που θα έ</w:t>
      </w:r>
      <w:r w:rsidRPr="00B7792A">
        <w:rPr>
          <w:rFonts w:eastAsia="Times New Roman" w:cs="Times New Roman"/>
          <w:szCs w:val="24"/>
        </w:rPr>
        <w:t>ρθει μετά τη</w:t>
      </w:r>
      <w:r>
        <w:rPr>
          <w:rFonts w:eastAsia="Times New Roman" w:cs="Times New Roman"/>
          <w:szCs w:val="24"/>
        </w:rPr>
        <w:t>ν</w:t>
      </w:r>
      <w:r w:rsidRPr="00B7792A">
        <w:rPr>
          <w:rFonts w:eastAsia="Times New Roman" w:cs="Times New Roman"/>
          <w:szCs w:val="24"/>
        </w:rPr>
        <w:t xml:space="preserve"> προδοσία</w:t>
      </w:r>
      <w:r>
        <w:rPr>
          <w:rFonts w:eastAsia="Times New Roman" w:cs="Times New Roman"/>
          <w:szCs w:val="24"/>
        </w:rPr>
        <w:t>. Θ</w:t>
      </w:r>
      <w:r w:rsidRPr="00B7792A">
        <w:rPr>
          <w:rFonts w:eastAsia="Times New Roman" w:cs="Times New Roman"/>
          <w:szCs w:val="24"/>
        </w:rPr>
        <w:t>α δούμε</w:t>
      </w:r>
      <w:r>
        <w:rPr>
          <w:rFonts w:eastAsia="Times New Roman" w:cs="Times New Roman"/>
          <w:szCs w:val="24"/>
        </w:rPr>
        <w:t>,</w:t>
      </w:r>
      <w:r w:rsidRPr="00B7792A">
        <w:rPr>
          <w:rFonts w:eastAsia="Times New Roman" w:cs="Times New Roman"/>
          <w:szCs w:val="24"/>
        </w:rPr>
        <w:t xml:space="preserve"> βέβαια</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 xml:space="preserve">αν </w:t>
      </w:r>
      <w:r w:rsidRPr="00B7792A">
        <w:rPr>
          <w:rFonts w:eastAsia="Times New Roman" w:cs="Times New Roman"/>
          <w:szCs w:val="24"/>
        </w:rPr>
        <w:t>θα την προλάβει</w:t>
      </w:r>
      <w:r>
        <w:rPr>
          <w:rFonts w:eastAsia="Times New Roman" w:cs="Times New Roman"/>
          <w:szCs w:val="24"/>
        </w:rPr>
        <w:t>,</w:t>
      </w:r>
      <w:r w:rsidRPr="00B7792A">
        <w:rPr>
          <w:rFonts w:eastAsia="Times New Roman" w:cs="Times New Roman"/>
          <w:szCs w:val="24"/>
        </w:rPr>
        <w:t xml:space="preserve"> γιατί και η Νέα Δημοκρατία δεν λέει ξεκάθαρα ότι δεν θα περάσει αυτή η </w:t>
      </w:r>
      <w:r>
        <w:rPr>
          <w:rFonts w:eastAsia="Times New Roman" w:cs="Times New Roman"/>
          <w:szCs w:val="24"/>
        </w:rPr>
        <w:t>σ</w:t>
      </w:r>
      <w:r w:rsidRPr="00B7792A">
        <w:rPr>
          <w:rFonts w:eastAsia="Times New Roman" w:cs="Times New Roman"/>
          <w:szCs w:val="24"/>
        </w:rPr>
        <w:t>υμφωνία</w:t>
      </w:r>
      <w:r>
        <w:rPr>
          <w:rFonts w:eastAsia="Times New Roman" w:cs="Times New Roman"/>
          <w:szCs w:val="24"/>
        </w:rPr>
        <w:t>. Λ</w:t>
      </w:r>
      <w:r w:rsidRPr="00B7792A">
        <w:rPr>
          <w:rFonts w:eastAsia="Times New Roman" w:cs="Times New Roman"/>
          <w:szCs w:val="24"/>
        </w:rPr>
        <w:t>έει ότι θα διαπραγματευτεί</w:t>
      </w:r>
      <w:r>
        <w:rPr>
          <w:rFonts w:eastAsia="Times New Roman" w:cs="Times New Roman"/>
          <w:szCs w:val="24"/>
        </w:rPr>
        <w:t>. Κ</w:t>
      </w:r>
      <w:r w:rsidRPr="00B7792A">
        <w:rPr>
          <w:rFonts w:eastAsia="Times New Roman" w:cs="Times New Roman"/>
          <w:szCs w:val="24"/>
        </w:rPr>
        <w:t xml:space="preserve">αι </w:t>
      </w:r>
      <w:r>
        <w:rPr>
          <w:rFonts w:eastAsia="Times New Roman" w:cs="Times New Roman"/>
          <w:szCs w:val="24"/>
        </w:rPr>
        <w:t>αν</w:t>
      </w:r>
      <w:r w:rsidRPr="00B7792A">
        <w:rPr>
          <w:rFonts w:eastAsia="Times New Roman" w:cs="Times New Roman"/>
          <w:szCs w:val="24"/>
        </w:rPr>
        <w:t xml:space="preserve"> </w:t>
      </w:r>
      <w:r>
        <w:rPr>
          <w:rFonts w:eastAsia="Times New Roman" w:cs="Times New Roman"/>
          <w:szCs w:val="24"/>
        </w:rPr>
        <w:t>λάβουμε</w:t>
      </w:r>
      <w:r w:rsidRPr="00B7792A">
        <w:rPr>
          <w:rFonts w:eastAsia="Times New Roman" w:cs="Times New Roman"/>
          <w:szCs w:val="24"/>
        </w:rPr>
        <w:t xml:space="preserve"> υπ</w:t>
      </w:r>
      <w:r>
        <w:rPr>
          <w:rFonts w:eastAsia="Times New Roman" w:cs="Times New Roman"/>
          <w:szCs w:val="24"/>
        </w:rPr>
        <w:t xml:space="preserve">’ </w:t>
      </w:r>
      <w:proofErr w:type="spellStart"/>
      <w:r w:rsidRPr="00B7792A">
        <w:rPr>
          <w:rFonts w:eastAsia="Times New Roman" w:cs="Times New Roman"/>
          <w:szCs w:val="24"/>
        </w:rPr>
        <w:t>όψιν</w:t>
      </w:r>
      <w:proofErr w:type="spellEnd"/>
      <w:r w:rsidRPr="00B7792A">
        <w:rPr>
          <w:rFonts w:eastAsia="Times New Roman" w:cs="Times New Roman"/>
          <w:szCs w:val="24"/>
        </w:rPr>
        <w:t xml:space="preserve"> </w:t>
      </w:r>
      <w:r w:rsidRPr="00B7792A">
        <w:rPr>
          <w:rFonts w:eastAsia="Times New Roman" w:cs="Times New Roman"/>
          <w:szCs w:val="24"/>
        </w:rPr>
        <w:lastRenderedPageBreak/>
        <w:t>μας τη θέση της σύνθετης ονομασίας του πρότειναν παλαιότερα</w:t>
      </w:r>
      <w:r>
        <w:rPr>
          <w:rFonts w:eastAsia="Times New Roman" w:cs="Times New Roman"/>
          <w:szCs w:val="24"/>
        </w:rPr>
        <w:t>,</w:t>
      </w:r>
      <w:r w:rsidRPr="00B7792A">
        <w:rPr>
          <w:rFonts w:eastAsia="Times New Roman" w:cs="Times New Roman"/>
          <w:szCs w:val="24"/>
        </w:rPr>
        <w:t xml:space="preserve"> καταλαβαίνουμε τ</w:t>
      </w:r>
      <w:r>
        <w:rPr>
          <w:rFonts w:eastAsia="Times New Roman" w:cs="Times New Roman"/>
          <w:szCs w:val="24"/>
        </w:rPr>
        <w:t>ι</w:t>
      </w:r>
      <w:r w:rsidRPr="00B7792A">
        <w:rPr>
          <w:rFonts w:eastAsia="Times New Roman" w:cs="Times New Roman"/>
          <w:szCs w:val="24"/>
        </w:rPr>
        <w:t xml:space="preserve"> διαπραγμάτευση θα γίνει</w:t>
      </w:r>
      <w:r>
        <w:rPr>
          <w:rFonts w:eastAsia="Times New Roman" w:cs="Times New Roman"/>
          <w:szCs w:val="24"/>
        </w:rPr>
        <w:t xml:space="preserve">. </w:t>
      </w:r>
    </w:p>
    <w:p w14:paraId="0645332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 δήθεν ρήξη </w:t>
      </w:r>
      <w:r w:rsidRPr="00B7792A">
        <w:rPr>
          <w:rFonts w:eastAsia="Times New Roman" w:cs="Times New Roman"/>
          <w:szCs w:val="24"/>
        </w:rPr>
        <w:t>ανάμεσα στους κυβερνητικούς εταίρους</w:t>
      </w:r>
      <w:r>
        <w:rPr>
          <w:rFonts w:eastAsia="Times New Roman" w:cs="Times New Roman"/>
          <w:szCs w:val="24"/>
        </w:rPr>
        <w:t>, αυτή</w:t>
      </w:r>
      <w:r w:rsidRPr="00B7792A">
        <w:rPr>
          <w:rFonts w:eastAsia="Times New Roman" w:cs="Times New Roman"/>
          <w:szCs w:val="24"/>
        </w:rPr>
        <w:t xml:space="preserve"> δεν πείθει πλέον κανέναν</w:t>
      </w:r>
      <w:r>
        <w:rPr>
          <w:rFonts w:eastAsia="Times New Roman" w:cs="Times New Roman"/>
          <w:szCs w:val="24"/>
        </w:rPr>
        <w:t>. Γιατί όταν έπρεπε ο Καμμένος</w:t>
      </w:r>
      <w:r w:rsidRPr="00B7792A">
        <w:rPr>
          <w:rFonts w:eastAsia="Times New Roman" w:cs="Times New Roman"/>
          <w:szCs w:val="24"/>
        </w:rPr>
        <w:t xml:space="preserve"> να παραιτηθεί για να μην πέσουν οι υπογραφές στις Πρέσπες </w:t>
      </w:r>
      <w:r>
        <w:rPr>
          <w:rFonts w:eastAsia="Times New Roman" w:cs="Times New Roman"/>
          <w:szCs w:val="24"/>
        </w:rPr>
        <w:t>δ</w:t>
      </w:r>
      <w:r w:rsidRPr="00B7792A">
        <w:rPr>
          <w:rFonts w:eastAsia="Times New Roman" w:cs="Times New Roman"/>
          <w:szCs w:val="24"/>
        </w:rPr>
        <w:t xml:space="preserve">εν το έκανε και τώρα κάνει </w:t>
      </w:r>
      <w:r>
        <w:rPr>
          <w:rFonts w:eastAsia="Times New Roman" w:cs="Times New Roman"/>
          <w:szCs w:val="24"/>
        </w:rPr>
        <w:t>ένα σόου αποχώρηση</w:t>
      </w:r>
      <w:r w:rsidRPr="00B7792A">
        <w:rPr>
          <w:rFonts w:eastAsia="Times New Roman" w:cs="Times New Roman"/>
          <w:szCs w:val="24"/>
        </w:rPr>
        <w:t>ς</w:t>
      </w:r>
      <w:r>
        <w:rPr>
          <w:rFonts w:eastAsia="Times New Roman" w:cs="Times New Roman"/>
          <w:szCs w:val="24"/>
        </w:rPr>
        <w:t>,</w:t>
      </w:r>
      <w:r w:rsidRPr="00B7792A">
        <w:rPr>
          <w:rFonts w:eastAsia="Times New Roman" w:cs="Times New Roman"/>
          <w:szCs w:val="24"/>
        </w:rPr>
        <w:t xml:space="preserve"> το οποίο δεν </w:t>
      </w:r>
      <w:r>
        <w:rPr>
          <w:rFonts w:eastAsia="Times New Roman" w:cs="Times New Roman"/>
          <w:szCs w:val="24"/>
        </w:rPr>
        <w:t>επιφέρει</w:t>
      </w:r>
      <w:r w:rsidRPr="00B7792A">
        <w:rPr>
          <w:rFonts w:eastAsia="Times New Roman" w:cs="Times New Roman"/>
          <w:szCs w:val="24"/>
        </w:rPr>
        <w:t xml:space="preserve"> κανένα ουσιαστικό αποτέλεσμα</w:t>
      </w:r>
      <w:r>
        <w:rPr>
          <w:rFonts w:eastAsia="Times New Roman" w:cs="Times New Roman"/>
          <w:szCs w:val="24"/>
        </w:rPr>
        <w:t>.</w:t>
      </w:r>
    </w:p>
    <w:p w14:paraId="0645332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w:t>
      </w:r>
      <w:r w:rsidRPr="00B7792A">
        <w:rPr>
          <w:rFonts w:eastAsia="Times New Roman" w:cs="Times New Roman"/>
          <w:szCs w:val="24"/>
        </w:rPr>
        <w:t>ώρα από θαύμα</w:t>
      </w:r>
      <w:r>
        <w:rPr>
          <w:rFonts w:eastAsia="Times New Roman" w:cs="Times New Roman"/>
          <w:szCs w:val="24"/>
        </w:rPr>
        <w:t>,</w:t>
      </w:r>
      <w:r w:rsidRPr="00B7792A">
        <w:rPr>
          <w:rFonts w:eastAsia="Times New Roman" w:cs="Times New Roman"/>
          <w:szCs w:val="24"/>
        </w:rPr>
        <w:t xml:space="preserve"> βέβαια</w:t>
      </w:r>
      <w:r>
        <w:rPr>
          <w:rFonts w:eastAsia="Times New Roman" w:cs="Times New Roman"/>
          <w:szCs w:val="24"/>
        </w:rPr>
        <w:t>,</w:t>
      </w:r>
      <w:r w:rsidRPr="00B7792A">
        <w:rPr>
          <w:rFonts w:eastAsia="Times New Roman" w:cs="Times New Roman"/>
          <w:szCs w:val="24"/>
        </w:rPr>
        <w:t xml:space="preserve"> βγαίνουν και οι αριθμοί</w:t>
      </w:r>
      <w:r>
        <w:rPr>
          <w:rFonts w:eastAsia="Times New Roman" w:cs="Times New Roman"/>
          <w:szCs w:val="24"/>
        </w:rPr>
        <w:t>. Έ</w:t>
      </w:r>
      <w:r w:rsidRPr="00B7792A">
        <w:rPr>
          <w:rFonts w:eastAsia="Times New Roman" w:cs="Times New Roman"/>
          <w:szCs w:val="24"/>
        </w:rPr>
        <w:t xml:space="preserve">χει και </w:t>
      </w:r>
      <w:proofErr w:type="spellStart"/>
      <w:r>
        <w:rPr>
          <w:rFonts w:eastAsia="Times New Roman" w:cs="Times New Roman"/>
          <w:szCs w:val="24"/>
        </w:rPr>
        <w:t>εκατόν</w:t>
      </w:r>
      <w:proofErr w:type="spellEnd"/>
      <w:r>
        <w:rPr>
          <w:rFonts w:eastAsia="Times New Roman" w:cs="Times New Roman"/>
          <w:szCs w:val="24"/>
        </w:rPr>
        <w:t xml:space="preserve"> πενήντα έναν η Κ</w:t>
      </w:r>
      <w:r w:rsidRPr="00B7792A">
        <w:rPr>
          <w:rFonts w:eastAsia="Times New Roman" w:cs="Times New Roman"/>
          <w:szCs w:val="24"/>
        </w:rPr>
        <w:t xml:space="preserve">υβέρνηση για να περάσει την ψήφο εμπιστοσύνης αλλά και τη Συμφωνία των Πρεσπών </w:t>
      </w:r>
      <w:r>
        <w:rPr>
          <w:rFonts w:eastAsia="Times New Roman" w:cs="Times New Roman"/>
          <w:szCs w:val="24"/>
        </w:rPr>
        <w:t xml:space="preserve">αλλά και ο Καμμένος </w:t>
      </w:r>
      <w:r w:rsidRPr="00B7792A">
        <w:rPr>
          <w:rFonts w:eastAsia="Times New Roman" w:cs="Times New Roman"/>
          <w:szCs w:val="24"/>
        </w:rPr>
        <w:t>έχει</w:t>
      </w:r>
      <w:r>
        <w:rPr>
          <w:rFonts w:eastAsia="Times New Roman" w:cs="Times New Roman"/>
          <w:szCs w:val="24"/>
        </w:rPr>
        <w:t xml:space="preserve"> </w:t>
      </w:r>
      <w:r w:rsidRPr="00B7792A">
        <w:rPr>
          <w:rFonts w:eastAsia="Times New Roman" w:cs="Times New Roman"/>
          <w:szCs w:val="24"/>
        </w:rPr>
        <w:t>Κοινοβουλευτική Ομάδα</w:t>
      </w:r>
      <w:r>
        <w:rPr>
          <w:rFonts w:eastAsia="Times New Roman" w:cs="Times New Roman"/>
          <w:szCs w:val="24"/>
        </w:rPr>
        <w:t xml:space="preserve">. Βέβαια η Νέα Δημοκρατία λέει ότι ο </w:t>
      </w:r>
      <w:r w:rsidRPr="00B7792A">
        <w:rPr>
          <w:rFonts w:eastAsia="Times New Roman" w:cs="Times New Roman"/>
          <w:szCs w:val="24"/>
        </w:rPr>
        <w:t xml:space="preserve">Καμμένος δάνεισε </w:t>
      </w:r>
      <w:r>
        <w:rPr>
          <w:rFonts w:eastAsia="Times New Roman" w:cs="Times New Roman"/>
          <w:szCs w:val="24"/>
        </w:rPr>
        <w:t>Β</w:t>
      </w:r>
      <w:r w:rsidRPr="00B7792A">
        <w:rPr>
          <w:rFonts w:eastAsia="Times New Roman" w:cs="Times New Roman"/>
          <w:szCs w:val="24"/>
        </w:rPr>
        <w:t xml:space="preserve">ουλευτές </w:t>
      </w:r>
      <w:r>
        <w:rPr>
          <w:rFonts w:eastAsia="Times New Roman" w:cs="Times New Roman"/>
          <w:szCs w:val="24"/>
        </w:rPr>
        <w:t>στον</w:t>
      </w:r>
      <w:r w:rsidRPr="00B7792A">
        <w:rPr>
          <w:rFonts w:eastAsia="Times New Roman" w:cs="Times New Roman"/>
          <w:szCs w:val="24"/>
        </w:rPr>
        <w:t xml:space="preserve"> ΣΥΡΙΖΑ</w:t>
      </w:r>
      <w:r>
        <w:rPr>
          <w:rFonts w:eastAsia="Times New Roman" w:cs="Times New Roman"/>
          <w:szCs w:val="24"/>
        </w:rPr>
        <w:t>,</w:t>
      </w:r>
      <w:r w:rsidRPr="00B7792A">
        <w:rPr>
          <w:rFonts w:eastAsia="Times New Roman" w:cs="Times New Roman"/>
          <w:szCs w:val="24"/>
        </w:rPr>
        <w:t xml:space="preserve"> για να μπορέσει να περάσει </w:t>
      </w:r>
      <w:r>
        <w:rPr>
          <w:rFonts w:eastAsia="Times New Roman" w:cs="Times New Roman"/>
          <w:szCs w:val="24"/>
        </w:rPr>
        <w:t>αυτά</w:t>
      </w:r>
      <w:r w:rsidRPr="00B7792A">
        <w:rPr>
          <w:rFonts w:eastAsia="Times New Roman" w:cs="Times New Roman"/>
          <w:szCs w:val="24"/>
        </w:rPr>
        <w:t xml:space="preserve"> τα δύο</w:t>
      </w:r>
      <w:r>
        <w:rPr>
          <w:rFonts w:eastAsia="Times New Roman" w:cs="Times New Roman"/>
          <w:szCs w:val="24"/>
        </w:rPr>
        <w:t xml:space="preserve">. Όμως </w:t>
      </w:r>
      <w:r w:rsidRPr="00B7792A">
        <w:rPr>
          <w:rFonts w:eastAsia="Times New Roman" w:cs="Times New Roman"/>
          <w:szCs w:val="24"/>
        </w:rPr>
        <w:t xml:space="preserve">το ανεξήγητο </w:t>
      </w:r>
      <w:r>
        <w:rPr>
          <w:rFonts w:eastAsia="Times New Roman" w:cs="Times New Roman"/>
          <w:szCs w:val="24"/>
        </w:rPr>
        <w:t>της μη</w:t>
      </w:r>
      <w:r w:rsidRPr="00B7792A">
        <w:rPr>
          <w:rFonts w:eastAsia="Times New Roman" w:cs="Times New Roman"/>
          <w:szCs w:val="24"/>
        </w:rPr>
        <w:t xml:space="preserve"> διαγραφής </w:t>
      </w:r>
      <w:proofErr w:type="spellStart"/>
      <w:r>
        <w:rPr>
          <w:rFonts w:eastAsia="Times New Roman" w:cs="Times New Roman"/>
          <w:szCs w:val="24"/>
        </w:rPr>
        <w:t>Παπαχριστόπουλου</w:t>
      </w:r>
      <w:proofErr w:type="spellEnd"/>
      <w:r w:rsidRPr="00B7792A">
        <w:rPr>
          <w:rFonts w:eastAsia="Times New Roman" w:cs="Times New Roman"/>
          <w:szCs w:val="24"/>
        </w:rPr>
        <w:t xml:space="preserve"> και </w:t>
      </w:r>
      <w:proofErr w:type="spellStart"/>
      <w:r>
        <w:rPr>
          <w:rFonts w:eastAsia="Times New Roman" w:cs="Times New Roman"/>
          <w:szCs w:val="24"/>
        </w:rPr>
        <w:t>Ζ</w:t>
      </w:r>
      <w:r w:rsidRPr="00B7792A">
        <w:rPr>
          <w:rFonts w:eastAsia="Times New Roman" w:cs="Times New Roman"/>
          <w:szCs w:val="24"/>
        </w:rPr>
        <w:t>ουράρι</w:t>
      </w:r>
      <w:proofErr w:type="spellEnd"/>
      <w:r w:rsidRPr="00B7792A">
        <w:rPr>
          <w:rFonts w:eastAsia="Times New Roman" w:cs="Times New Roman"/>
          <w:szCs w:val="24"/>
        </w:rPr>
        <w:t xml:space="preserve"> μαρτυράει το αντίθετο</w:t>
      </w:r>
      <w:r>
        <w:rPr>
          <w:rFonts w:eastAsia="Times New Roman" w:cs="Times New Roman"/>
          <w:szCs w:val="24"/>
        </w:rPr>
        <w:t xml:space="preserve">. </w:t>
      </w:r>
      <w:r w:rsidRPr="00B7792A">
        <w:rPr>
          <w:rFonts w:eastAsia="Times New Roman" w:cs="Times New Roman"/>
          <w:szCs w:val="24"/>
        </w:rPr>
        <w:t xml:space="preserve">Ο Τσίπρας δάνεισε για λίγο δύο </w:t>
      </w:r>
      <w:r>
        <w:rPr>
          <w:rFonts w:eastAsia="Times New Roman" w:cs="Times New Roman"/>
          <w:szCs w:val="24"/>
        </w:rPr>
        <w:t>Β</w:t>
      </w:r>
      <w:r w:rsidRPr="00B7792A">
        <w:rPr>
          <w:rFonts w:eastAsia="Times New Roman" w:cs="Times New Roman"/>
          <w:szCs w:val="24"/>
        </w:rPr>
        <w:t>ουλευτές στους ΑΝΕΛ</w:t>
      </w:r>
      <w:r>
        <w:rPr>
          <w:rFonts w:eastAsia="Times New Roman" w:cs="Times New Roman"/>
          <w:szCs w:val="24"/>
        </w:rPr>
        <w:t>,</w:t>
      </w:r>
      <w:r w:rsidRPr="00B7792A">
        <w:rPr>
          <w:rFonts w:eastAsia="Times New Roman" w:cs="Times New Roman"/>
          <w:szCs w:val="24"/>
        </w:rPr>
        <w:t xml:space="preserve"> μέχρι να καταφέρουν να ξαναφτιάξουν Κοινοβουλευτική Ομάδα</w:t>
      </w:r>
      <w:r>
        <w:rPr>
          <w:rFonts w:eastAsia="Times New Roman" w:cs="Times New Roman"/>
          <w:szCs w:val="24"/>
        </w:rPr>
        <w:t>. Έ</w:t>
      </w:r>
      <w:r w:rsidRPr="00B7792A">
        <w:rPr>
          <w:rFonts w:eastAsia="Times New Roman" w:cs="Times New Roman"/>
          <w:szCs w:val="24"/>
        </w:rPr>
        <w:t>πεισαν ήδη ένα</w:t>
      </w:r>
      <w:r>
        <w:rPr>
          <w:rFonts w:eastAsia="Times New Roman" w:cs="Times New Roman"/>
          <w:szCs w:val="24"/>
        </w:rPr>
        <w:t>ν</w:t>
      </w:r>
      <w:r w:rsidRPr="00B7792A">
        <w:rPr>
          <w:rFonts w:eastAsia="Times New Roman" w:cs="Times New Roman"/>
          <w:szCs w:val="24"/>
        </w:rPr>
        <w:t xml:space="preserve"> πρόθυμο</w:t>
      </w:r>
      <w:r>
        <w:rPr>
          <w:rFonts w:eastAsia="Times New Roman" w:cs="Times New Roman"/>
          <w:szCs w:val="24"/>
        </w:rPr>
        <w:t>.</w:t>
      </w:r>
      <w:r w:rsidRPr="00B7792A">
        <w:rPr>
          <w:rFonts w:eastAsia="Times New Roman" w:cs="Times New Roman"/>
          <w:szCs w:val="24"/>
        </w:rPr>
        <w:t xml:space="preserve"> </w:t>
      </w:r>
    </w:p>
    <w:p w14:paraId="06453322" w14:textId="77777777" w:rsidR="00C04CE1" w:rsidRDefault="00722F08">
      <w:pPr>
        <w:spacing w:line="600" w:lineRule="auto"/>
        <w:ind w:firstLine="720"/>
        <w:jc w:val="both"/>
        <w:rPr>
          <w:rFonts w:eastAsia="Times New Roman" w:cs="Times New Roman"/>
          <w:szCs w:val="24"/>
        </w:rPr>
      </w:pPr>
      <w:r w:rsidRPr="00B7792A">
        <w:rPr>
          <w:rFonts w:eastAsia="Times New Roman" w:cs="Times New Roman"/>
          <w:szCs w:val="24"/>
        </w:rPr>
        <w:lastRenderedPageBreak/>
        <w:t xml:space="preserve">Είναι κατανοητό όμως ότι </w:t>
      </w:r>
      <w:r>
        <w:rPr>
          <w:rFonts w:eastAsia="Times New Roman" w:cs="Times New Roman"/>
          <w:szCs w:val="24"/>
        </w:rPr>
        <w:t>η Νέα Δ</w:t>
      </w:r>
      <w:r w:rsidRPr="00B7792A">
        <w:rPr>
          <w:rFonts w:eastAsia="Times New Roman" w:cs="Times New Roman"/>
          <w:szCs w:val="24"/>
        </w:rPr>
        <w:t xml:space="preserve">ημοκρατία έχει περισσότερο </w:t>
      </w:r>
      <w:r>
        <w:rPr>
          <w:rFonts w:eastAsia="Times New Roman" w:cs="Times New Roman"/>
          <w:szCs w:val="24"/>
        </w:rPr>
        <w:t xml:space="preserve">άγχος </w:t>
      </w:r>
      <w:r w:rsidRPr="00B7792A">
        <w:rPr>
          <w:rFonts w:eastAsia="Times New Roman" w:cs="Times New Roman"/>
          <w:szCs w:val="24"/>
        </w:rPr>
        <w:t xml:space="preserve">από την </w:t>
      </w:r>
      <w:r>
        <w:rPr>
          <w:rFonts w:eastAsia="Times New Roman" w:cs="Times New Roman"/>
          <w:szCs w:val="24"/>
        </w:rPr>
        <w:t>Κ</w:t>
      </w:r>
      <w:r w:rsidRPr="00B7792A">
        <w:rPr>
          <w:rFonts w:eastAsia="Times New Roman" w:cs="Times New Roman"/>
          <w:szCs w:val="24"/>
        </w:rPr>
        <w:t xml:space="preserve">υβέρνηση να περάσει τώρα </w:t>
      </w:r>
      <w:r>
        <w:rPr>
          <w:rFonts w:eastAsia="Times New Roman" w:cs="Times New Roman"/>
          <w:szCs w:val="24"/>
        </w:rPr>
        <w:t xml:space="preserve">η συμφωνία, γιατί μετά </w:t>
      </w:r>
      <w:r w:rsidRPr="00B7792A">
        <w:rPr>
          <w:rFonts w:eastAsia="Times New Roman" w:cs="Times New Roman"/>
          <w:szCs w:val="24"/>
        </w:rPr>
        <w:t>η εντολή των επικυρίαρχων είναι πάγια</w:t>
      </w:r>
      <w:r>
        <w:rPr>
          <w:rFonts w:eastAsia="Times New Roman" w:cs="Times New Roman"/>
          <w:szCs w:val="24"/>
        </w:rPr>
        <w:t>, ο</w:t>
      </w:r>
      <w:r w:rsidRPr="00B7792A">
        <w:rPr>
          <w:rFonts w:eastAsia="Times New Roman" w:cs="Times New Roman"/>
          <w:szCs w:val="24"/>
        </w:rPr>
        <w:t>πότε παραμένει για μία λύση τέτοιου είδους</w:t>
      </w:r>
      <w:r>
        <w:rPr>
          <w:rFonts w:eastAsia="Times New Roman" w:cs="Times New Roman"/>
          <w:szCs w:val="24"/>
        </w:rPr>
        <w:t xml:space="preserve">. </w:t>
      </w:r>
    </w:p>
    <w:p w14:paraId="0645332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w:t>
      </w:r>
      <w:r w:rsidRPr="00B7792A">
        <w:rPr>
          <w:rFonts w:eastAsia="Times New Roman" w:cs="Times New Roman"/>
          <w:szCs w:val="24"/>
        </w:rPr>
        <w:t>ώρα για το</w:t>
      </w:r>
      <w:r>
        <w:rPr>
          <w:rFonts w:eastAsia="Times New Roman" w:cs="Times New Roman"/>
          <w:szCs w:val="24"/>
        </w:rPr>
        <w:t>ν</w:t>
      </w:r>
      <w:r w:rsidRPr="00B7792A">
        <w:rPr>
          <w:rFonts w:eastAsia="Times New Roman" w:cs="Times New Roman"/>
          <w:szCs w:val="24"/>
        </w:rPr>
        <w:t xml:space="preserve"> </w:t>
      </w:r>
      <w:proofErr w:type="spellStart"/>
      <w:r>
        <w:rPr>
          <w:rFonts w:eastAsia="Times New Roman" w:cs="Times New Roman"/>
          <w:szCs w:val="24"/>
        </w:rPr>
        <w:t>Δ</w:t>
      </w:r>
      <w:r w:rsidRPr="00B7792A">
        <w:rPr>
          <w:rFonts w:eastAsia="Times New Roman" w:cs="Times New Roman"/>
          <w:szCs w:val="24"/>
        </w:rPr>
        <w:t>ανέλλη</w:t>
      </w:r>
      <w:proofErr w:type="spellEnd"/>
      <w:r w:rsidRPr="00B7792A">
        <w:rPr>
          <w:rFonts w:eastAsia="Times New Roman" w:cs="Times New Roman"/>
          <w:szCs w:val="24"/>
        </w:rPr>
        <w:t xml:space="preserve"> που υπήρχε αμφιβολία για τη στήριξη και είπε και ο κ</w:t>
      </w:r>
      <w:r>
        <w:rPr>
          <w:rFonts w:eastAsia="Times New Roman" w:cs="Times New Roman"/>
          <w:szCs w:val="24"/>
        </w:rPr>
        <w:t>.</w:t>
      </w:r>
      <w:r w:rsidRPr="00B7792A">
        <w:rPr>
          <w:rFonts w:eastAsia="Times New Roman" w:cs="Times New Roman"/>
          <w:szCs w:val="24"/>
        </w:rPr>
        <w:t xml:space="preserve"> Θεοχ</w:t>
      </w:r>
      <w:r>
        <w:rPr>
          <w:rFonts w:eastAsia="Times New Roman" w:cs="Times New Roman"/>
          <w:szCs w:val="24"/>
        </w:rPr>
        <w:t xml:space="preserve">άρης για συναλλαγές, δεν ξέρω τι λέει ο κ. Θεοχάρης. </w:t>
      </w:r>
      <w:r w:rsidRPr="00B7792A">
        <w:rPr>
          <w:rFonts w:eastAsia="Times New Roman" w:cs="Times New Roman"/>
          <w:szCs w:val="24"/>
        </w:rPr>
        <w:t xml:space="preserve">Εγώ </w:t>
      </w:r>
      <w:r>
        <w:rPr>
          <w:rFonts w:eastAsia="Times New Roman" w:cs="Times New Roman"/>
          <w:szCs w:val="24"/>
        </w:rPr>
        <w:t>πάντως αυτό που ξέρω είναι ότι τ</w:t>
      </w:r>
      <w:r w:rsidRPr="00B7792A">
        <w:rPr>
          <w:rFonts w:eastAsia="Times New Roman" w:cs="Times New Roman"/>
          <w:szCs w:val="24"/>
        </w:rPr>
        <w:t>ο</w:t>
      </w:r>
      <w:r>
        <w:rPr>
          <w:rFonts w:eastAsia="Times New Roman" w:cs="Times New Roman"/>
          <w:szCs w:val="24"/>
        </w:rPr>
        <w:t>ν</w:t>
      </w:r>
      <w:r w:rsidRPr="00B7792A">
        <w:rPr>
          <w:rFonts w:eastAsia="Times New Roman" w:cs="Times New Roman"/>
          <w:szCs w:val="24"/>
        </w:rPr>
        <w:t xml:space="preserve"> Μάρτιο του 2016 από αυτό εδώ το Βήμα ο </w:t>
      </w:r>
      <w:r>
        <w:rPr>
          <w:rFonts w:eastAsia="Times New Roman" w:cs="Times New Roman"/>
          <w:szCs w:val="24"/>
        </w:rPr>
        <w:t>κ.</w:t>
      </w:r>
      <w:r w:rsidRPr="00B7792A">
        <w:rPr>
          <w:rFonts w:eastAsia="Times New Roman" w:cs="Times New Roman"/>
          <w:szCs w:val="24"/>
        </w:rPr>
        <w:t xml:space="preserve"> </w:t>
      </w:r>
      <w:proofErr w:type="spellStart"/>
      <w:r>
        <w:rPr>
          <w:rFonts w:eastAsia="Times New Roman" w:cs="Times New Roman"/>
          <w:szCs w:val="24"/>
        </w:rPr>
        <w:t>Δ</w:t>
      </w:r>
      <w:r w:rsidRPr="00B7792A">
        <w:rPr>
          <w:rFonts w:eastAsia="Times New Roman" w:cs="Times New Roman"/>
          <w:szCs w:val="24"/>
        </w:rPr>
        <w:t>ανέλλης</w:t>
      </w:r>
      <w:proofErr w:type="spellEnd"/>
      <w:r>
        <w:rPr>
          <w:rFonts w:eastAsia="Times New Roman" w:cs="Times New Roman"/>
          <w:szCs w:val="24"/>
        </w:rPr>
        <w:t>,</w:t>
      </w:r>
      <w:r w:rsidRPr="00B7792A">
        <w:rPr>
          <w:rFonts w:eastAsia="Times New Roman" w:cs="Times New Roman"/>
          <w:szCs w:val="24"/>
        </w:rPr>
        <w:t xml:space="preserve"> αναφερόμενος σε μία διένεξη με κάποιον Υπουργό</w:t>
      </w:r>
      <w:r>
        <w:rPr>
          <w:rFonts w:eastAsia="Times New Roman" w:cs="Times New Roman"/>
          <w:szCs w:val="24"/>
        </w:rPr>
        <w:t>,</w:t>
      </w:r>
      <w:r w:rsidRPr="00B7792A">
        <w:rPr>
          <w:rFonts w:eastAsia="Times New Roman" w:cs="Times New Roman"/>
          <w:szCs w:val="24"/>
        </w:rPr>
        <w:t xml:space="preserve"> είπε ότι φασαρία πολύ έγινε</w:t>
      </w:r>
      <w:r>
        <w:rPr>
          <w:rFonts w:eastAsia="Times New Roman" w:cs="Times New Roman"/>
          <w:szCs w:val="24"/>
        </w:rPr>
        <w:t>, γ</w:t>
      </w:r>
      <w:r w:rsidRPr="00B7792A">
        <w:rPr>
          <w:rFonts w:eastAsia="Times New Roman" w:cs="Times New Roman"/>
          <w:szCs w:val="24"/>
        </w:rPr>
        <w:t xml:space="preserve">ιατί είπε τους </w:t>
      </w:r>
      <w:r>
        <w:rPr>
          <w:rFonts w:eastAsia="Times New Roman" w:cs="Times New Roman"/>
          <w:szCs w:val="24"/>
        </w:rPr>
        <w:t>«</w:t>
      </w:r>
      <w:r w:rsidRPr="00B7792A">
        <w:rPr>
          <w:rFonts w:eastAsia="Times New Roman" w:cs="Times New Roman"/>
          <w:szCs w:val="24"/>
        </w:rPr>
        <w:t>Μακεδόνες</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w:t>
      </w:r>
      <w:r w:rsidRPr="00B7792A">
        <w:rPr>
          <w:rFonts w:eastAsia="Times New Roman" w:cs="Times New Roman"/>
          <w:szCs w:val="24"/>
        </w:rPr>
        <w:t>Μακεδόνες</w:t>
      </w:r>
      <w:r>
        <w:rPr>
          <w:rFonts w:eastAsia="Times New Roman" w:cs="Times New Roman"/>
          <w:szCs w:val="24"/>
        </w:rPr>
        <w:t>»</w:t>
      </w:r>
      <w:r w:rsidRPr="00B7792A">
        <w:rPr>
          <w:rFonts w:eastAsia="Times New Roman" w:cs="Times New Roman"/>
          <w:szCs w:val="24"/>
        </w:rPr>
        <w:t xml:space="preserve"> ο κύριος </w:t>
      </w:r>
      <w:r>
        <w:rPr>
          <w:rFonts w:eastAsia="Times New Roman" w:cs="Times New Roman"/>
          <w:szCs w:val="24"/>
        </w:rPr>
        <w:t>Υ</w:t>
      </w:r>
      <w:r w:rsidRPr="00B7792A">
        <w:rPr>
          <w:rFonts w:eastAsia="Times New Roman" w:cs="Times New Roman"/>
          <w:szCs w:val="24"/>
        </w:rPr>
        <w:t>πουργός</w:t>
      </w:r>
      <w:r>
        <w:rPr>
          <w:rFonts w:eastAsia="Times New Roman" w:cs="Times New Roman"/>
          <w:szCs w:val="24"/>
        </w:rPr>
        <w:t>,</w:t>
      </w:r>
      <w:r w:rsidRPr="00B7792A">
        <w:rPr>
          <w:rFonts w:eastAsia="Times New Roman" w:cs="Times New Roman"/>
          <w:szCs w:val="24"/>
        </w:rPr>
        <w:t xml:space="preserve"> εννοώντας τους </w:t>
      </w:r>
      <w:r>
        <w:rPr>
          <w:rFonts w:eastAsia="Times New Roman" w:cs="Times New Roman"/>
          <w:szCs w:val="24"/>
        </w:rPr>
        <w:t>Σ</w:t>
      </w:r>
      <w:r w:rsidRPr="00B7792A">
        <w:rPr>
          <w:rFonts w:eastAsia="Times New Roman" w:cs="Times New Roman"/>
          <w:szCs w:val="24"/>
        </w:rPr>
        <w:t>κοπιανούς</w:t>
      </w:r>
      <w:r>
        <w:rPr>
          <w:rFonts w:eastAsia="Times New Roman" w:cs="Times New Roman"/>
          <w:szCs w:val="24"/>
        </w:rPr>
        <w:t>. Ο</w:t>
      </w:r>
      <w:r w:rsidRPr="00B7792A">
        <w:rPr>
          <w:rFonts w:eastAsia="Times New Roman" w:cs="Times New Roman"/>
          <w:szCs w:val="24"/>
        </w:rPr>
        <w:t>πότε δεν καταλαβαίνω</w:t>
      </w:r>
      <w:r>
        <w:rPr>
          <w:rFonts w:eastAsia="Times New Roman" w:cs="Times New Roman"/>
          <w:szCs w:val="24"/>
        </w:rPr>
        <w:t>,</w:t>
      </w:r>
      <w:r w:rsidRPr="00B7792A">
        <w:rPr>
          <w:rFonts w:eastAsia="Times New Roman" w:cs="Times New Roman"/>
          <w:szCs w:val="24"/>
        </w:rPr>
        <w:t xml:space="preserve"> γιατί υ</w:t>
      </w:r>
      <w:r>
        <w:rPr>
          <w:rFonts w:eastAsia="Times New Roman" w:cs="Times New Roman"/>
          <w:szCs w:val="24"/>
        </w:rPr>
        <w:t xml:space="preserve">πήρχε η παραμικρή υποψία ότι ο </w:t>
      </w:r>
      <w:proofErr w:type="spellStart"/>
      <w:r>
        <w:rPr>
          <w:rFonts w:eastAsia="Times New Roman" w:cs="Times New Roman"/>
          <w:szCs w:val="24"/>
        </w:rPr>
        <w:t>Δανέλλης</w:t>
      </w:r>
      <w:proofErr w:type="spellEnd"/>
      <w:r>
        <w:rPr>
          <w:rFonts w:eastAsia="Times New Roman" w:cs="Times New Roman"/>
          <w:szCs w:val="24"/>
        </w:rPr>
        <w:t xml:space="preserve"> δεν θα υποστηρίξει.</w:t>
      </w:r>
    </w:p>
    <w:p w14:paraId="0645332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Υπήρχε </w:t>
      </w:r>
      <w:r w:rsidRPr="00B7792A">
        <w:rPr>
          <w:rFonts w:eastAsia="Times New Roman" w:cs="Times New Roman"/>
          <w:szCs w:val="24"/>
        </w:rPr>
        <w:t>όμως πραγματικό ζήτημα και ανάγκη για το</w:t>
      </w:r>
      <w:r>
        <w:rPr>
          <w:rFonts w:eastAsia="Times New Roman" w:cs="Times New Roman"/>
          <w:szCs w:val="24"/>
        </w:rPr>
        <w:t>ν</w:t>
      </w:r>
      <w:r w:rsidRPr="00B7792A">
        <w:rPr>
          <w:rFonts w:eastAsia="Times New Roman" w:cs="Times New Roman"/>
          <w:szCs w:val="24"/>
        </w:rPr>
        <w:t xml:space="preserve"> ελληνικό λαό</w:t>
      </w:r>
      <w:r>
        <w:rPr>
          <w:rFonts w:eastAsia="Times New Roman" w:cs="Times New Roman"/>
          <w:szCs w:val="24"/>
        </w:rPr>
        <w:t>,</w:t>
      </w:r>
      <w:r w:rsidRPr="00B7792A">
        <w:rPr>
          <w:rFonts w:eastAsia="Times New Roman" w:cs="Times New Roman"/>
          <w:szCs w:val="24"/>
        </w:rPr>
        <w:t xml:space="preserve"> να λυθεί με αυτό</w:t>
      </w:r>
      <w:r>
        <w:rPr>
          <w:rFonts w:eastAsia="Times New Roman" w:cs="Times New Roman"/>
          <w:szCs w:val="24"/>
        </w:rPr>
        <w:t>ν</w:t>
      </w:r>
      <w:r w:rsidRPr="00B7792A">
        <w:rPr>
          <w:rFonts w:eastAsia="Times New Roman" w:cs="Times New Roman"/>
          <w:szCs w:val="24"/>
        </w:rPr>
        <w:t xml:space="preserve"> τον τρόπο εις βάρος μας το θέμα με τα Σκόπια</w:t>
      </w:r>
      <w:r>
        <w:rPr>
          <w:rFonts w:eastAsia="Times New Roman" w:cs="Times New Roman"/>
          <w:szCs w:val="24"/>
        </w:rPr>
        <w:t>; Τ</w:t>
      </w:r>
      <w:r w:rsidRPr="00B7792A">
        <w:rPr>
          <w:rFonts w:eastAsia="Times New Roman" w:cs="Times New Roman"/>
          <w:szCs w:val="24"/>
        </w:rPr>
        <w:t>ι σχέδια εξυπηρετούνται</w:t>
      </w:r>
      <w:r>
        <w:rPr>
          <w:rFonts w:eastAsia="Times New Roman" w:cs="Times New Roman"/>
          <w:szCs w:val="24"/>
        </w:rPr>
        <w:t>;</w:t>
      </w:r>
      <w:r w:rsidRPr="00B7792A">
        <w:rPr>
          <w:rFonts w:eastAsia="Times New Roman" w:cs="Times New Roman"/>
          <w:szCs w:val="24"/>
        </w:rPr>
        <w:t xml:space="preserve"> Η στάση του ΣΥΡΙΖΑ και των </w:t>
      </w:r>
      <w:r>
        <w:rPr>
          <w:rFonts w:eastAsia="Times New Roman" w:cs="Times New Roman"/>
          <w:szCs w:val="24"/>
        </w:rPr>
        <w:t>Β</w:t>
      </w:r>
      <w:r w:rsidRPr="00B7792A">
        <w:rPr>
          <w:rFonts w:eastAsia="Times New Roman" w:cs="Times New Roman"/>
          <w:szCs w:val="24"/>
        </w:rPr>
        <w:t>ο</w:t>
      </w:r>
      <w:r>
        <w:rPr>
          <w:rFonts w:eastAsia="Times New Roman" w:cs="Times New Roman"/>
          <w:szCs w:val="24"/>
        </w:rPr>
        <w:t>υλευτών του είναι περίεργη; Γ</w:t>
      </w:r>
      <w:r w:rsidRPr="00B7792A">
        <w:rPr>
          <w:rFonts w:eastAsia="Times New Roman" w:cs="Times New Roman"/>
          <w:szCs w:val="24"/>
        </w:rPr>
        <w:t>ια μένα όχι</w:t>
      </w:r>
      <w:r>
        <w:rPr>
          <w:rFonts w:eastAsia="Times New Roman" w:cs="Times New Roman"/>
          <w:szCs w:val="24"/>
        </w:rPr>
        <w:t>. Έ</w:t>
      </w:r>
      <w:r w:rsidRPr="00B7792A">
        <w:rPr>
          <w:rFonts w:eastAsia="Times New Roman" w:cs="Times New Roman"/>
          <w:szCs w:val="24"/>
        </w:rPr>
        <w:t xml:space="preserve">χει αλλάξει στάση και θέση στο ζήτημα από όταν ήταν </w:t>
      </w:r>
      <w:r>
        <w:rPr>
          <w:rFonts w:eastAsia="Times New Roman" w:cs="Times New Roman"/>
          <w:szCs w:val="24"/>
        </w:rPr>
        <w:t>αντιπολίτευση ο ΣΥΡΙΖΑ και οι Β</w:t>
      </w:r>
      <w:r w:rsidRPr="00B7792A">
        <w:rPr>
          <w:rFonts w:eastAsia="Times New Roman" w:cs="Times New Roman"/>
          <w:szCs w:val="24"/>
        </w:rPr>
        <w:t>ουλευτές του</w:t>
      </w:r>
      <w:r>
        <w:rPr>
          <w:rFonts w:eastAsia="Times New Roman" w:cs="Times New Roman"/>
          <w:szCs w:val="24"/>
        </w:rPr>
        <w:t>; Έ</w:t>
      </w:r>
      <w:r w:rsidRPr="00B7792A">
        <w:rPr>
          <w:rFonts w:eastAsia="Times New Roman" w:cs="Times New Roman"/>
          <w:szCs w:val="24"/>
        </w:rPr>
        <w:t xml:space="preserve">χει παρεκκλίνει έστω και στο ελάχιστο </w:t>
      </w:r>
      <w:r>
        <w:rPr>
          <w:rFonts w:eastAsia="Times New Roman" w:cs="Times New Roman"/>
          <w:szCs w:val="24"/>
        </w:rPr>
        <w:t xml:space="preserve">από τα </w:t>
      </w:r>
      <w:proofErr w:type="spellStart"/>
      <w:r>
        <w:rPr>
          <w:rFonts w:eastAsia="Times New Roman" w:cs="Times New Roman"/>
          <w:szCs w:val="24"/>
        </w:rPr>
        <w:t>εθνομηδενιστικά</w:t>
      </w:r>
      <w:proofErr w:type="spellEnd"/>
      <w:r>
        <w:rPr>
          <w:rFonts w:eastAsia="Times New Roman" w:cs="Times New Roman"/>
          <w:szCs w:val="24"/>
        </w:rPr>
        <w:t xml:space="preserve"> του </w:t>
      </w:r>
      <w:r w:rsidRPr="00B7792A">
        <w:rPr>
          <w:rFonts w:eastAsia="Times New Roman" w:cs="Times New Roman"/>
          <w:szCs w:val="24"/>
        </w:rPr>
        <w:t>πιστεύω</w:t>
      </w:r>
      <w:r>
        <w:rPr>
          <w:rFonts w:eastAsia="Times New Roman" w:cs="Times New Roman"/>
          <w:szCs w:val="24"/>
        </w:rPr>
        <w:t>; Τ</w:t>
      </w:r>
      <w:r w:rsidRPr="00B7792A">
        <w:rPr>
          <w:rFonts w:eastAsia="Times New Roman" w:cs="Times New Roman"/>
          <w:szCs w:val="24"/>
        </w:rPr>
        <w:t>α ίδια έλεγαν πάντα</w:t>
      </w:r>
      <w:r>
        <w:rPr>
          <w:rFonts w:eastAsia="Times New Roman" w:cs="Times New Roman"/>
          <w:szCs w:val="24"/>
        </w:rPr>
        <w:t>,</w:t>
      </w:r>
      <w:r w:rsidRPr="00B7792A">
        <w:rPr>
          <w:rFonts w:eastAsia="Times New Roman" w:cs="Times New Roman"/>
          <w:szCs w:val="24"/>
        </w:rPr>
        <w:t xml:space="preserve"> </w:t>
      </w:r>
      <w:r w:rsidRPr="00B7792A">
        <w:rPr>
          <w:rFonts w:eastAsia="Times New Roman" w:cs="Times New Roman"/>
          <w:szCs w:val="24"/>
        </w:rPr>
        <w:lastRenderedPageBreak/>
        <w:t>τα ίδια πίστευαν πάντα</w:t>
      </w:r>
      <w:r>
        <w:rPr>
          <w:rFonts w:eastAsia="Times New Roman" w:cs="Times New Roman"/>
          <w:szCs w:val="24"/>
        </w:rPr>
        <w:t>. Γ</w:t>
      </w:r>
      <w:r w:rsidRPr="00B7792A">
        <w:rPr>
          <w:rFonts w:eastAsia="Times New Roman" w:cs="Times New Roman"/>
          <w:szCs w:val="24"/>
        </w:rPr>
        <w:t>ια έναν ΕΝΦΙΑ βέβαια</w:t>
      </w:r>
      <w:r>
        <w:rPr>
          <w:rFonts w:eastAsia="Times New Roman" w:cs="Times New Roman"/>
          <w:szCs w:val="24"/>
        </w:rPr>
        <w:t>,</w:t>
      </w:r>
      <w:r w:rsidRPr="00B7792A">
        <w:rPr>
          <w:rFonts w:eastAsia="Times New Roman" w:cs="Times New Roman"/>
          <w:szCs w:val="24"/>
        </w:rPr>
        <w:t xml:space="preserve"> το εκλογικό σώμα</w:t>
      </w:r>
      <w:r>
        <w:rPr>
          <w:rFonts w:eastAsia="Times New Roman" w:cs="Times New Roman"/>
          <w:szCs w:val="24"/>
        </w:rPr>
        <w:t>,</w:t>
      </w:r>
      <w:r w:rsidRPr="00B7792A">
        <w:rPr>
          <w:rFonts w:eastAsia="Times New Roman" w:cs="Times New Roman"/>
          <w:szCs w:val="24"/>
        </w:rPr>
        <w:t xml:space="preserve"> που </w:t>
      </w:r>
      <w:r>
        <w:rPr>
          <w:rFonts w:eastAsia="Times New Roman" w:cs="Times New Roman"/>
          <w:szCs w:val="24"/>
        </w:rPr>
        <w:t>τ</w:t>
      </w:r>
      <w:r w:rsidRPr="00B7792A">
        <w:rPr>
          <w:rFonts w:eastAsia="Times New Roman" w:cs="Times New Roman"/>
          <w:szCs w:val="24"/>
        </w:rPr>
        <w:t xml:space="preserve">ου </w:t>
      </w:r>
      <w:r>
        <w:rPr>
          <w:rFonts w:eastAsia="Times New Roman" w:cs="Times New Roman"/>
          <w:szCs w:val="24"/>
        </w:rPr>
        <w:t>έταξαν,</w:t>
      </w:r>
      <w:r w:rsidRPr="00B7792A">
        <w:rPr>
          <w:rFonts w:eastAsia="Times New Roman" w:cs="Times New Roman"/>
          <w:szCs w:val="24"/>
        </w:rPr>
        <w:t xml:space="preserve"> έδωσε τη δύναμη στο</w:t>
      </w:r>
      <w:r>
        <w:rPr>
          <w:rFonts w:eastAsia="Times New Roman" w:cs="Times New Roman"/>
          <w:szCs w:val="24"/>
        </w:rPr>
        <w:t>ν</w:t>
      </w:r>
      <w:r w:rsidRPr="00B7792A">
        <w:rPr>
          <w:rFonts w:eastAsia="Times New Roman" w:cs="Times New Roman"/>
          <w:szCs w:val="24"/>
        </w:rPr>
        <w:t xml:space="preserve"> ΣΥΡΙΖΑ</w:t>
      </w:r>
      <w:r>
        <w:rPr>
          <w:rFonts w:eastAsia="Times New Roman" w:cs="Times New Roman"/>
          <w:szCs w:val="24"/>
        </w:rPr>
        <w:t>,</w:t>
      </w:r>
      <w:r w:rsidRPr="00B7792A">
        <w:rPr>
          <w:rFonts w:eastAsia="Times New Roman" w:cs="Times New Roman"/>
          <w:szCs w:val="24"/>
        </w:rPr>
        <w:t xml:space="preserve"> </w:t>
      </w:r>
      <w:r>
        <w:rPr>
          <w:rFonts w:eastAsia="Times New Roman" w:cs="Times New Roman"/>
          <w:szCs w:val="24"/>
        </w:rPr>
        <w:t>να κάνει</w:t>
      </w:r>
      <w:r w:rsidRPr="00B7792A">
        <w:rPr>
          <w:rFonts w:eastAsia="Times New Roman" w:cs="Times New Roman"/>
          <w:szCs w:val="24"/>
        </w:rPr>
        <w:t xml:space="preserve"> πραγματικότητα αυτά που πίστευε και δεν τα έκρυψε ποτέ</w:t>
      </w:r>
      <w:r>
        <w:rPr>
          <w:rFonts w:eastAsia="Times New Roman" w:cs="Times New Roman"/>
          <w:szCs w:val="24"/>
        </w:rPr>
        <w:t>. Έ</w:t>
      </w:r>
      <w:r w:rsidRPr="00B7792A">
        <w:rPr>
          <w:rFonts w:eastAsia="Times New Roman" w:cs="Times New Roman"/>
          <w:szCs w:val="24"/>
        </w:rPr>
        <w:t>χει ιδεολογική συνέπεια στην εκχώρηση του ονόματος και της ιστορίας της Μακεδονίας μας ο ΣΥΡΙΖΑ</w:t>
      </w:r>
      <w:r>
        <w:rPr>
          <w:rFonts w:eastAsia="Times New Roman" w:cs="Times New Roman"/>
          <w:szCs w:val="24"/>
        </w:rPr>
        <w:t xml:space="preserve">. </w:t>
      </w:r>
    </w:p>
    <w:p w14:paraId="0645332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Το 1995,</w:t>
      </w:r>
      <w:r w:rsidRPr="00B7792A">
        <w:rPr>
          <w:rFonts w:eastAsia="Times New Roman" w:cs="Times New Roman"/>
          <w:szCs w:val="24"/>
        </w:rPr>
        <w:t xml:space="preserve"> στελέχη του πήγα</w:t>
      </w:r>
      <w:r>
        <w:rPr>
          <w:rFonts w:eastAsia="Times New Roman" w:cs="Times New Roman"/>
          <w:szCs w:val="24"/>
        </w:rPr>
        <w:t>ν</w:t>
      </w:r>
      <w:r w:rsidRPr="00B7792A">
        <w:rPr>
          <w:rFonts w:eastAsia="Times New Roman" w:cs="Times New Roman"/>
          <w:szCs w:val="24"/>
        </w:rPr>
        <w:t xml:space="preserve"> σε διαδήλωση υπέρ των Σκοπίων</w:t>
      </w:r>
      <w:r>
        <w:rPr>
          <w:rFonts w:eastAsia="Times New Roman" w:cs="Times New Roman"/>
          <w:szCs w:val="24"/>
        </w:rPr>
        <w:t>,</w:t>
      </w:r>
      <w:r w:rsidRPr="00B7792A">
        <w:rPr>
          <w:rFonts w:eastAsia="Times New Roman" w:cs="Times New Roman"/>
          <w:szCs w:val="24"/>
        </w:rPr>
        <w:t xml:space="preserve"> είδα</w:t>
      </w:r>
      <w:r>
        <w:rPr>
          <w:rFonts w:eastAsia="Times New Roman" w:cs="Times New Roman"/>
          <w:szCs w:val="24"/>
        </w:rPr>
        <w:t>ν</w:t>
      </w:r>
      <w:r w:rsidRPr="00B7792A">
        <w:rPr>
          <w:rFonts w:eastAsia="Times New Roman" w:cs="Times New Roman"/>
          <w:szCs w:val="24"/>
        </w:rPr>
        <w:t xml:space="preserve"> θετικά ακόμα και την πρόταση </w:t>
      </w:r>
      <w:r>
        <w:rPr>
          <w:rFonts w:eastAsia="Times New Roman" w:cs="Times New Roman"/>
          <w:szCs w:val="24"/>
        </w:rPr>
        <w:t>«</w:t>
      </w:r>
      <w:r w:rsidRPr="00B7792A">
        <w:rPr>
          <w:rFonts w:eastAsia="Times New Roman" w:cs="Times New Roman"/>
          <w:szCs w:val="24"/>
        </w:rPr>
        <w:t xml:space="preserve">Μακεδονία του </w:t>
      </w:r>
      <w:proofErr w:type="spellStart"/>
      <w:r>
        <w:rPr>
          <w:rFonts w:eastAsia="Times New Roman" w:cs="Times New Roman"/>
          <w:szCs w:val="24"/>
        </w:rPr>
        <w:t>Ί</w:t>
      </w:r>
      <w:r w:rsidRPr="00B7792A">
        <w:rPr>
          <w:rFonts w:eastAsia="Times New Roman" w:cs="Times New Roman"/>
          <w:szCs w:val="24"/>
        </w:rPr>
        <w:t>λιντεν</w:t>
      </w:r>
      <w:proofErr w:type="spellEnd"/>
      <w:r>
        <w:rPr>
          <w:rFonts w:eastAsia="Times New Roman" w:cs="Times New Roman"/>
          <w:szCs w:val="24"/>
        </w:rPr>
        <w:t>». Π</w:t>
      </w:r>
      <w:r w:rsidRPr="00B7792A">
        <w:rPr>
          <w:rFonts w:eastAsia="Times New Roman" w:cs="Times New Roman"/>
          <w:szCs w:val="24"/>
        </w:rPr>
        <w:t xml:space="preserve">ιστεύετε ότι δεν ήξεραν </w:t>
      </w:r>
      <w:r>
        <w:rPr>
          <w:rFonts w:eastAsia="Times New Roman" w:cs="Times New Roman"/>
          <w:szCs w:val="24"/>
        </w:rPr>
        <w:t>τ</w:t>
      </w:r>
      <w:r w:rsidRPr="00B7792A">
        <w:rPr>
          <w:rFonts w:eastAsia="Times New Roman" w:cs="Times New Roman"/>
          <w:szCs w:val="24"/>
        </w:rPr>
        <w:t xml:space="preserve">ι είναι το </w:t>
      </w:r>
      <w:proofErr w:type="spellStart"/>
      <w:r w:rsidRPr="00B7792A">
        <w:rPr>
          <w:rFonts w:eastAsia="Times New Roman" w:cs="Times New Roman"/>
          <w:szCs w:val="24"/>
        </w:rPr>
        <w:t>ίλιντεν</w:t>
      </w:r>
      <w:proofErr w:type="spellEnd"/>
      <w:r w:rsidRPr="00B7792A">
        <w:rPr>
          <w:rFonts w:eastAsia="Times New Roman" w:cs="Times New Roman"/>
          <w:szCs w:val="24"/>
        </w:rPr>
        <w:t xml:space="preserve"> και το </w:t>
      </w:r>
      <w:r>
        <w:rPr>
          <w:rFonts w:eastAsia="Times New Roman" w:cs="Times New Roman"/>
          <w:szCs w:val="24"/>
        </w:rPr>
        <w:t>ΣΝΟΦ;</w:t>
      </w:r>
      <w:r w:rsidRPr="00B7792A">
        <w:rPr>
          <w:rFonts w:eastAsia="Times New Roman" w:cs="Times New Roman"/>
          <w:szCs w:val="24"/>
        </w:rPr>
        <w:t xml:space="preserve"> </w:t>
      </w:r>
      <w:r>
        <w:rPr>
          <w:rFonts w:eastAsia="Times New Roman" w:cs="Times New Roman"/>
          <w:szCs w:val="24"/>
        </w:rPr>
        <w:t>Έ</w:t>
      </w:r>
      <w:r w:rsidRPr="00B7792A">
        <w:rPr>
          <w:rFonts w:eastAsia="Times New Roman" w:cs="Times New Roman"/>
          <w:szCs w:val="24"/>
        </w:rPr>
        <w:t xml:space="preserve">τσι τυχαία </w:t>
      </w:r>
      <w:r>
        <w:rPr>
          <w:rFonts w:eastAsia="Times New Roman" w:cs="Times New Roman"/>
          <w:szCs w:val="24"/>
        </w:rPr>
        <w:t>πήγε να τους</w:t>
      </w:r>
      <w:r w:rsidRPr="00B7792A">
        <w:rPr>
          <w:rFonts w:eastAsia="Times New Roman" w:cs="Times New Roman"/>
          <w:szCs w:val="24"/>
        </w:rPr>
        <w:t xml:space="preserve"> κοροϊδέψ</w:t>
      </w:r>
      <w:r>
        <w:rPr>
          <w:rFonts w:eastAsia="Times New Roman" w:cs="Times New Roman"/>
          <w:szCs w:val="24"/>
        </w:rPr>
        <w:t>ει</w:t>
      </w:r>
      <w:r w:rsidRPr="00B7792A">
        <w:rPr>
          <w:rFonts w:eastAsia="Times New Roman" w:cs="Times New Roman"/>
          <w:szCs w:val="24"/>
        </w:rPr>
        <w:t xml:space="preserve"> </w:t>
      </w:r>
      <w:r>
        <w:rPr>
          <w:rFonts w:eastAsia="Times New Roman" w:cs="Times New Roman"/>
          <w:szCs w:val="24"/>
        </w:rPr>
        <w:t xml:space="preserve">ο </w:t>
      </w:r>
      <w:proofErr w:type="spellStart"/>
      <w:r>
        <w:rPr>
          <w:rFonts w:eastAsia="Times New Roman" w:cs="Times New Roman"/>
          <w:szCs w:val="24"/>
        </w:rPr>
        <w:t>Ζάεφ</w:t>
      </w:r>
      <w:proofErr w:type="spellEnd"/>
      <w:r>
        <w:rPr>
          <w:rFonts w:eastAsia="Times New Roman" w:cs="Times New Roman"/>
          <w:szCs w:val="24"/>
        </w:rPr>
        <w:t xml:space="preserve">; </w:t>
      </w:r>
    </w:p>
    <w:p w14:paraId="06453326" w14:textId="77777777" w:rsidR="00C04CE1" w:rsidRDefault="00722F08">
      <w:pPr>
        <w:spacing w:line="600" w:lineRule="auto"/>
        <w:ind w:firstLine="720"/>
        <w:jc w:val="both"/>
        <w:rPr>
          <w:rFonts w:eastAsia="Times New Roman" w:cs="Times New Roman"/>
          <w:szCs w:val="24"/>
        </w:rPr>
      </w:pPr>
      <w:r w:rsidRPr="007D2884">
        <w:rPr>
          <w:rFonts w:eastAsia="Times New Roman" w:cs="Times New Roman"/>
          <w:szCs w:val="24"/>
        </w:rPr>
        <w:t>Με πολύχρονη μεθόδευση</w:t>
      </w:r>
      <w:r>
        <w:rPr>
          <w:rFonts w:eastAsia="Times New Roman" w:cs="Times New Roman"/>
          <w:szCs w:val="24"/>
        </w:rPr>
        <w:t>,</w:t>
      </w:r>
      <w:r w:rsidRPr="007D2884">
        <w:rPr>
          <w:rFonts w:eastAsia="Times New Roman" w:cs="Times New Roman"/>
          <w:szCs w:val="24"/>
        </w:rPr>
        <w:t xml:space="preserve"> λοιπόν, και με το </w:t>
      </w:r>
      <w:r w:rsidRPr="007D2884">
        <w:rPr>
          <w:rFonts w:eastAsia="Times New Roman" w:cs="Times New Roman"/>
          <w:szCs w:val="24"/>
          <w:lang w:val="en-US"/>
        </w:rPr>
        <w:t>FYROM</w:t>
      </w:r>
      <w:r w:rsidRPr="007D2884">
        <w:rPr>
          <w:rFonts w:eastAsia="Times New Roman" w:cs="Times New Roman"/>
          <w:szCs w:val="24"/>
        </w:rPr>
        <w:t xml:space="preserve"> και με τη σύνθετη ονομασία η Ελλάδα έχει υποστεί μια στρατηγική εθνική ήττα. Λένε πως ό,τι χάνει μία χώρα με όπλα, δεν το κερδίζει υποτίθεται στα χαρτιά. Όμως το καταρρίψατε και αυτό. Και φαίνεται ότι είναι δυνατόν</w:t>
      </w:r>
      <w:r>
        <w:rPr>
          <w:rFonts w:eastAsia="Times New Roman" w:cs="Times New Roman"/>
          <w:szCs w:val="24"/>
        </w:rPr>
        <w:t>,</w:t>
      </w:r>
      <w:r w:rsidRPr="007D2884">
        <w:rPr>
          <w:rFonts w:eastAsia="Times New Roman" w:cs="Times New Roman"/>
          <w:szCs w:val="24"/>
        </w:rPr>
        <w:t xml:space="preserve"> να μη μπορεί μια χώρα να τα κερδίσει στα χαρτιά, αλλά μπορούν άνετα κάποιοι πρόθυμοι να τα χαρίσουν. </w:t>
      </w:r>
    </w:p>
    <w:p w14:paraId="0645332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Για τη διαφύλαξη της ελληνικότητας της Μακεδονίας μας</w:t>
      </w:r>
      <w:r w:rsidRPr="00B7792A">
        <w:rPr>
          <w:rFonts w:eastAsia="Times New Roman" w:cs="Times New Roman"/>
          <w:szCs w:val="24"/>
        </w:rPr>
        <w:t xml:space="preserve"> έχυσαν το αίμα τους σε πολέμους </w:t>
      </w:r>
      <w:r>
        <w:rPr>
          <w:rFonts w:eastAsia="Times New Roman" w:cs="Times New Roman"/>
          <w:szCs w:val="24"/>
        </w:rPr>
        <w:t>Έλληνες ήρωες, στον Μ</w:t>
      </w:r>
      <w:r w:rsidRPr="00B7792A">
        <w:rPr>
          <w:rFonts w:eastAsia="Times New Roman" w:cs="Times New Roman"/>
          <w:szCs w:val="24"/>
        </w:rPr>
        <w:t>ακεδονικ</w:t>
      </w:r>
      <w:r>
        <w:rPr>
          <w:rFonts w:eastAsia="Times New Roman" w:cs="Times New Roman"/>
          <w:szCs w:val="24"/>
        </w:rPr>
        <w:t>ό</w:t>
      </w:r>
      <w:r w:rsidRPr="00B7792A">
        <w:rPr>
          <w:rFonts w:eastAsia="Times New Roman" w:cs="Times New Roman"/>
          <w:szCs w:val="24"/>
        </w:rPr>
        <w:t xml:space="preserve"> </w:t>
      </w:r>
      <w:r>
        <w:rPr>
          <w:rFonts w:eastAsia="Times New Roman" w:cs="Times New Roman"/>
          <w:szCs w:val="24"/>
        </w:rPr>
        <w:t>Α</w:t>
      </w:r>
      <w:r w:rsidRPr="00B7792A">
        <w:rPr>
          <w:rFonts w:eastAsia="Times New Roman" w:cs="Times New Roman"/>
          <w:szCs w:val="24"/>
        </w:rPr>
        <w:t>γώνα που ξεκίνησε ο Παύλος Μελάς</w:t>
      </w:r>
      <w:r>
        <w:rPr>
          <w:rFonts w:eastAsia="Times New Roman" w:cs="Times New Roman"/>
          <w:szCs w:val="24"/>
        </w:rPr>
        <w:t xml:space="preserve">, στους Βαλκανικούς Πολέμους, ενώ το 49΄ </w:t>
      </w:r>
      <w:r w:rsidRPr="00B7792A">
        <w:rPr>
          <w:rFonts w:eastAsia="Times New Roman" w:cs="Times New Roman"/>
          <w:szCs w:val="24"/>
        </w:rPr>
        <w:t>οι Έλληνες</w:t>
      </w:r>
      <w:r>
        <w:rPr>
          <w:rFonts w:eastAsia="Times New Roman" w:cs="Times New Roman"/>
          <w:szCs w:val="24"/>
        </w:rPr>
        <w:t xml:space="preserve"> πολέμησαν εναντίον </w:t>
      </w:r>
      <w:r w:rsidRPr="00B7792A">
        <w:rPr>
          <w:rFonts w:eastAsia="Times New Roman" w:cs="Times New Roman"/>
          <w:szCs w:val="24"/>
        </w:rPr>
        <w:t xml:space="preserve"> </w:t>
      </w:r>
      <w:r>
        <w:rPr>
          <w:rFonts w:eastAsia="Times New Roman" w:cs="Times New Roman"/>
          <w:szCs w:val="24"/>
        </w:rPr>
        <w:t xml:space="preserve">σφετεριστών </w:t>
      </w:r>
      <w:r w:rsidRPr="00B7792A">
        <w:rPr>
          <w:rFonts w:eastAsia="Times New Roman" w:cs="Times New Roman"/>
          <w:szCs w:val="24"/>
        </w:rPr>
        <w:t xml:space="preserve">μπολσεβίκων </w:t>
      </w:r>
      <w:proofErr w:type="spellStart"/>
      <w:r>
        <w:rPr>
          <w:rFonts w:eastAsia="Times New Roman" w:cs="Times New Roman"/>
          <w:szCs w:val="24"/>
        </w:rPr>
        <w:t>Ε</w:t>
      </w:r>
      <w:r w:rsidRPr="00B7792A">
        <w:rPr>
          <w:rFonts w:eastAsia="Times New Roman" w:cs="Times New Roman"/>
          <w:szCs w:val="24"/>
        </w:rPr>
        <w:t>λλαδιτών</w:t>
      </w:r>
      <w:proofErr w:type="spellEnd"/>
      <w:r>
        <w:rPr>
          <w:rFonts w:eastAsia="Times New Roman" w:cs="Times New Roman"/>
          <w:szCs w:val="24"/>
        </w:rPr>
        <w:t>,</w:t>
      </w:r>
      <w:r w:rsidRPr="00B7792A">
        <w:rPr>
          <w:rFonts w:eastAsia="Times New Roman" w:cs="Times New Roman"/>
          <w:szCs w:val="24"/>
        </w:rPr>
        <w:t xml:space="preserve"> Βούλγαρων και Αλβανών</w:t>
      </w:r>
      <w:r>
        <w:rPr>
          <w:rFonts w:eastAsia="Times New Roman" w:cs="Times New Roman"/>
          <w:szCs w:val="24"/>
        </w:rPr>
        <w:t>. Τώρα μάθαμε ότι ξαφνικά πολεμούσαν</w:t>
      </w:r>
      <w:r w:rsidRPr="00B7792A">
        <w:rPr>
          <w:rFonts w:eastAsia="Times New Roman" w:cs="Times New Roman"/>
          <w:szCs w:val="24"/>
        </w:rPr>
        <w:t xml:space="preserve"> για τη Μακεδονία τότε</w:t>
      </w:r>
      <w:r>
        <w:rPr>
          <w:rFonts w:eastAsia="Times New Roman" w:cs="Times New Roman"/>
          <w:szCs w:val="24"/>
        </w:rPr>
        <w:t>. Ε</w:t>
      </w:r>
      <w:r w:rsidRPr="00B7792A">
        <w:rPr>
          <w:rFonts w:eastAsia="Times New Roman" w:cs="Times New Roman"/>
          <w:szCs w:val="24"/>
        </w:rPr>
        <w:t xml:space="preserve">λάτε στο Κιλκίς </w:t>
      </w:r>
      <w:r>
        <w:rPr>
          <w:rFonts w:eastAsia="Times New Roman" w:cs="Times New Roman"/>
          <w:szCs w:val="24"/>
        </w:rPr>
        <w:t xml:space="preserve">να το πείτε αυτό, που έχει </w:t>
      </w:r>
      <w:proofErr w:type="spellStart"/>
      <w:r w:rsidRPr="00B7792A">
        <w:rPr>
          <w:rFonts w:eastAsia="Times New Roman" w:cs="Times New Roman"/>
          <w:szCs w:val="24"/>
        </w:rPr>
        <w:t>επτάμισι</w:t>
      </w:r>
      <w:proofErr w:type="spellEnd"/>
      <w:r w:rsidRPr="00B7792A">
        <w:rPr>
          <w:rFonts w:eastAsia="Times New Roman" w:cs="Times New Roman"/>
          <w:szCs w:val="24"/>
        </w:rPr>
        <w:t xml:space="preserve"> χιλιάδες νεκρούς</w:t>
      </w:r>
      <w:r>
        <w:rPr>
          <w:rFonts w:eastAsia="Times New Roman" w:cs="Times New Roman"/>
          <w:szCs w:val="24"/>
        </w:rPr>
        <w:t>,</w:t>
      </w:r>
      <w:r w:rsidRPr="00B7792A">
        <w:rPr>
          <w:rFonts w:eastAsia="Times New Roman" w:cs="Times New Roman"/>
          <w:szCs w:val="24"/>
        </w:rPr>
        <w:t xml:space="preserve"> επειδή υπερασπίστηκ</w:t>
      </w:r>
      <w:r>
        <w:rPr>
          <w:rFonts w:eastAsia="Times New Roman" w:cs="Times New Roman"/>
          <w:szCs w:val="24"/>
        </w:rPr>
        <w:t>αν</w:t>
      </w:r>
      <w:r w:rsidRPr="00B7792A">
        <w:rPr>
          <w:rFonts w:eastAsia="Times New Roman" w:cs="Times New Roman"/>
          <w:szCs w:val="24"/>
        </w:rPr>
        <w:t xml:space="preserve"> την πόλη και δεν παρέδωσαν τα όπλα και περίμενα</w:t>
      </w:r>
      <w:r>
        <w:rPr>
          <w:rFonts w:eastAsia="Times New Roman" w:cs="Times New Roman"/>
          <w:szCs w:val="24"/>
        </w:rPr>
        <w:t>ν να τα δώσουν υποτίθεται στους συμμάχους.</w:t>
      </w:r>
    </w:p>
    <w:p w14:paraId="06453328" w14:textId="77777777" w:rsidR="00C04CE1" w:rsidRDefault="00722F08">
      <w:pPr>
        <w:spacing w:line="600" w:lineRule="auto"/>
        <w:ind w:firstLine="720"/>
        <w:jc w:val="both"/>
        <w:rPr>
          <w:rFonts w:eastAsia="Times New Roman"/>
          <w:szCs w:val="24"/>
        </w:rPr>
      </w:pPr>
      <w:r>
        <w:rPr>
          <w:rFonts w:eastAsia="Times New Roman"/>
          <w:szCs w:val="24"/>
        </w:rPr>
        <w:t xml:space="preserve">Έρχεστε τώρα με </w:t>
      </w:r>
      <w:r w:rsidRPr="00036492">
        <w:rPr>
          <w:rFonts w:eastAsia="Times New Roman"/>
          <w:szCs w:val="24"/>
        </w:rPr>
        <w:t xml:space="preserve">έναν πολιτικό </w:t>
      </w:r>
      <w:r>
        <w:rPr>
          <w:rFonts w:eastAsia="Times New Roman"/>
          <w:szCs w:val="24"/>
        </w:rPr>
        <w:t>ρεβανσισμό -απέναντι</w:t>
      </w:r>
      <w:r w:rsidRPr="00036492">
        <w:rPr>
          <w:rFonts w:eastAsia="Times New Roman"/>
          <w:szCs w:val="24"/>
        </w:rPr>
        <w:t xml:space="preserve"> σε αυτό που </w:t>
      </w:r>
      <w:r>
        <w:rPr>
          <w:rFonts w:eastAsia="Times New Roman"/>
          <w:szCs w:val="24"/>
        </w:rPr>
        <w:t xml:space="preserve">πάθατε, βέβαια, </w:t>
      </w:r>
      <w:r w:rsidRPr="00036492">
        <w:rPr>
          <w:rFonts w:eastAsia="Times New Roman"/>
          <w:szCs w:val="24"/>
        </w:rPr>
        <w:t>στο</w:t>
      </w:r>
      <w:r>
        <w:rPr>
          <w:rFonts w:eastAsia="Times New Roman"/>
          <w:szCs w:val="24"/>
        </w:rPr>
        <w:t>ν</w:t>
      </w:r>
      <w:r w:rsidRPr="00036492">
        <w:rPr>
          <w:rFonts w:eastAsia="Times New Roman"/>
          <w:szCs w:val="24"/>
        </w:rPr>
        <w:t xml:space="preserve"> </w:t>
      </w:r>
      <w:r>
        <w:rPr>
          <w:rFonts w:eastAsia="Times New Roman"/>
          <w:szCs w:val="24"/>
        </w:rPr>
        <w:t>Γ</w:t>
      </w:r>
      <w:r w:rsidRPr="00036492">
        <w:rPr>
          <w:rFonts w:eastAsia="Times New Roman"/>
          <w:szCs w:val="24"/>
        </w:rPr>
        <w:t xml:space="preserve">ράμμο και στο Βίτσι και </w:t>
      </w:r>
      <w:r>
        <w:rPr>
          <w:rFonts w:eastAsia="Times New Roman"/>
          <w:szCs w:val="24"/>
        </w:rPr>
        <w:t>σ</w:t>
      </w:r>
      <w:r w:rsidRPr="00036492">
        <w:rPr>
          <w:rFonts w:eastAsia="Times New Roman"/>
          <w:szCs w:val="24"/>
        </w:rPr>
        <w:t>ώθηκε η Ελλ</w:t>
      </w:r>
      <w:r>
        <w:rPr>
          <w:rFonts w:eastAsia="Times New Roman"/>
          <w:szCs w:val="24"/>
        </w:rPr>
        <w:t>άδα από την κομμουνιστική απειλή-</w:t>
      </w:r>
      <w:r w:rsidRPr="00036492">
        <w:rPr>
          <w:rFonts w:eastAsia="Times New Roman"/>
          <w:szCs w:val="24"/>
        </w:rPr>
        <w:t xml:space="preserve"> να επιβάλλ</w:t>
      </w:r>
      <w:r>
        <w:rPr>
          <w:rFonts w:eastAsia="Times New Roman"/>
          <w:szCs w:val="24"/>
        </w:rPr>
        <w:t>ετε</w:t>
      </w:r>
      <w:r w:rsidRPr="00036492">
        <w:rPr>
          <w:rFonts w:eastAsia="Times New Roman"/>
          <w:szCs w:val="24"/>
        </w:rPr>
        <w:t xml:space="preserve"> τα σχέδια των ηττημένων</w:t>
      </w:r>
      <w:r>
        <w:rPr>
          <w:rFonts w:eastAsia="Times New Roman"/>
          <w:szCs w:val="24"/>
        </w:rPr>
        <w:t>,</w:t>
      </w:r>
      <w:r w:rsidRPr="00036492">
        <w:rPr>
          <w:rFonts w:eastAsia="Times New Roman"/>
          <w:szCs w:val="24"/>
        </w:rPr>
        <w:t xml:space="preserve"> ιδεολογικών και φυσικ</w:t>
      </w:r>
      <w:r>
        <w:rPr>
          <w:rFonts w:eastAsia="Times New Roman"/>
          <w:szCs w:val="24"/>
        </w:rPr>
        <w:t>ών</w:t>
      </w:r>
      <w:r w:rsidRPr="00036492">
        <w:rPr>
          <w:rFonts w:eastAsia="Times New Roman"/>
          <w:szCs w:val="24"/>
        </w:rPr>
        <w:t xml:space="preserve"> σας προγόν</w:t>
      </w:r>
      <w:r>
        <w:rPr>
          <w:rFonts w:eastAsia="Times New Roman"/>
          <w:szCs w:val="24"/>
        </w:rPr>
        <w:t>ων.</w:t>
      </w:r>
      <w:r w:rsidRPr="00036492">
        <w:rPr>
          <w:rFonts w:eastAsia="Times New Roman"/>
          <w:szCs w:val="24"/>
        </w:rPr>
        <w:t xml:space="preserve"> </w:t>
      </w:r>
      <w:r>
        <w:rPr>
          <w:rFonts w:eastAsia="Times New Roman"/>
          <w:szCs w:val="24"/>
        </w:rPr>
        <w:t xml:space="preserve">Δεν ακούτε το αίμα των </w:t>
      </w:r>
      <w:r w:rsidRPr="00036492">
        <w:rPr>
          <w:rFonts w:eastAsia="Times New Roman"/>
          <w:szCs w:val="24"/>
        </w:rPr>
        <w:t xml:space="preserve">χιλιάδων </w:t>
      </w:r>
      <w:r>
        <w:rPr>
          <w:rFonts w:eastAsia="Times New Roman"/>
          <w:szCs w:val="24"/>
        </w:rPr>
        <w:t>ηρώων</w:t>
      </w:r>
      <w:r w:rsidRPr="00036492">
        <w:rPr>
          <w:rFonts w:eastAsia="Times New Roman"/>
          <w:szCs w:val="24"/>
        </w:rPr>
        <w:t xml:space="preserve"> ούτε φυσικά τη συντριπτική πλειοψηφία του ελληνικού λαού</w:t>
      </w:r>
      <w:r>
        <w:rPr>
          <w:rFonts w:eastAsia="Times New Roman"/>
          <w:szCs w:val="24"/>
        </w:rPr>
        <w:t xml:space="preserve"> με την </w:t>
      </w:r>
      <w:r w:rsidRPr="00036492">
        <w:rPr>
          <w:rFonts w:eastAsia="Times New Roman"/>
          <w:szCs w:val="24"/>
        </w:rPr>
        <w:t>ανοχή δεκαετιών</w:t>
      </w:r>
      <w:r>
        <w:rPr>
          <w:rFonts w:eastAsia="Times New Roman"/>
          <w:szCs w:val="24"/>
        </w:rPr>
        <w:t>,</w:t>
      </w:r>
      <w:r w:rsidRPr="00036492">
        <w:rPr>
          <w:rFonts w:eastAsia="Times New Roman"/>
          <w:szCs w:val="24"/>
        </w:rPr>
        <w:t xml:space="preserve"> κυβερνήσεων και της </w:t>
      </w:r>
      <w:r>
        <w:rPr>
          <w:rFonts w:eastAsia="Times New Roman"/>
          <w:szCs w:val="24"/>
        </w:rPr>
        <w:t xml:space="preserve">Νέας </w:t>
      </w:r>
      <w:r w:rsidRPr="00036492">
        <w:rPr>
          <w:rFonts w:eastAsia="Times New Roman"/>
          <w:szCs w:val="24"/>
        </w:rPr>
        <w:t xml:space="preserve">Δημοκρατίας και του </w:t>
      </w:r>
      <w:r w:rsidRPr="008E2CEE">
        <w:rPr>
          <w:rFonts w:eastAsia="Times New Roman"/>
          <w:szCs w:val="24"/>
        </w:rPr>
        <w:t>ΠΑΣΟΚ</w:t>
      </w:r>
      <w:r>
        <w:rPr>
          <w:rFonts w:eastAsia="Times New Roman"/>
          <w:szCs w:val="24"/>
        </w:rPr>
        <w:t>, και</w:t>
      </w:r>
      <w:r w:rsidRPr="00036492">
        <w:rPr>
          <w:rFonts w:eastAsia="Times New Roman"/>
          <w:szCs w:val="24"/>
        </w:rPr>
        <w:t xml:space="preserve"> ειδικά κάποιων </w:t>
      </w:r>
      <w:r>
        <w:rPr>
          <w:rFonts w:eastAsia="Times New Roman"/>
          <w:szCs w:val="24"/>
        </w:rPr>
        <w:t>Β</w:t>
      </w:r>
      <w:r w:rsidRPr="00036492">
        <w:rPr>
          <w:rFonts w:eastAsia="Times New Roman"/>
          <w:szCs w:val="24"/>
        </w:rPr>
        <w:t xml:space="preserve">ουλευτών του ΠΑΣΟΚ της </w:t>
      </w:r>
      <w:r>
        <w:rPr>
          <w:rFonts w:eastAsia="Times New Roman"/>
          <w:szCs w:val="24"/>
        </w:rPr>
        <w:t>εκεί</w:t>
      </w:r>
      <w:r w:rsidRPr="00036492">
        <w:rPr>
          <w:rFonts w:eastAsia="Times New Roman"/>
          <w:szCs w:val="24"/>
        </w:rPr>
        <w:t xml:space="preserve"> περιοχής</w:t>
      </w:r>
      <w:r>
        <w:rPr>
          <w:rFonts w:eastAsia="Times New Roman"/>
          <w:szCs w:val="24"/>
        </w:rPr>
        <w:t>.</w:t>
      </w:r>
    </w:p>
    <w:p w14:paraId="06453329" w14:textId="77777777" w:rsidR="00C04CE1" w:rsidRDefault="00722F08">
      <w:pPr>
        <w:spacing w:line="600" w:lineRule="auto"/>
        <w:ind w:firstLine="720"/>
        <w:jc w:val="both"/>
        <w:rPr>
          <w:rFonts w:eastAsia="Times New Roman"/>
          <w:szCs w:val="24"/>
        </w:rPr>
      </w:pPr>
      <w:r>
        <w:rPr>
          <w:rFonts w:eastAsia="Times New Roman"/>
          <w:szCs w:val="24"/>
        </w:rPr>
        <w:lastRenderedPageBreak/>
        <w:t>Και</w:t>
      </w:r>
      <w:r w:rsidRPr="00036492">
        <w:rPr>
          <w:rFonts w:eastAsia="Times New Roman"/>
          <w:szCs w:val="24"/>
        </w:rPr>
        <w:t xml:space="preserve"> τώρα δια</w:t>
      </w:r>
      <w:r>
        <w:rPr>
          <w:rFonts w:eastAsia="Times New Roman"/>
          <w:szCs w:val="24"/>
        </w:rPr>
        <w:t xml:space="preserve">δίδετε ότι </w:t>
      </w:r>
      <w:r w:rsidRPr="00036492">
        <w:rPr>
          <w:rFonts w:eastAsia="Times New Roman"/>
          <w:szCs w:val="24"/>
        </w:rPr>
        <w:t>κάτι πάει να γίνει και αρχίζ</w:t>
      </w:r>
      <w:r>
        <w:rPr>
          <w:rFonts w:eastAsia="Times New Roman"/>
          <w:szCs w:val="24"/>
        </w:rPr>
        <w:t>ουν</w:t>
      </w:r>
      <w:r w:rsidRPr="00036492">
        <w:rPr>
          <w:rFonts w:eastAsia="Times New Roman"/>
          <w:szCs w:val="24"/>
        </w:rPr>
        <w:t xml:space="preserve"> να ξεπροβάλλουν κάποι</w:t>
      </w:r>
      <w:r>
        <w:rPr>
          <w:rFonts w:eastAsia="Times New Roman"/>
          <w:szCs w:val="24"/>
        </w:rPr>
        <w:t>οι</w:t>
      </w:r>
      <w:r w:rsidRPr="00036492">
        <w:rPr>
          <w:rFonts w:eastAsia="Times New Roman"/>
          <w:szCs w:val="24"/>
        </w:rPr>
        <w:t xml:space="preserve"> από τις τρύπες </w:t>
      </w:r>
      <w:r>
        <w:rPr>
          <w:rFonts w:eastAsia="Times New Roman"/>
          <w:szCs w:val="24"/>
        </w:rPr>
        <w:t>τους.</w:t>
      </w:r>
      <w:r w:rsidRPr="00036492">
        <w:rPr>
          <w:rFonts w:eastAsia="Times New Roman"/>
          <w:szCs w:val="24"/>
        </w:rPr>
        <w:t xml:space="preserve"> </w:t>
      </w:r>
      <w:r>
        <w:rPr>
          <w:rFonts w:eastAsia="Times New Roman"/>
          <w:szCs w:val="24"/>
        </w:rPr>
        <w:t>Γ</w:t>
      </w:r>
      <w:r w:rsidRPr="00036492">
        <w:rPr>
          <w:rFonts w:eastAsia="Times New Roman"/>
          <w:szCs w:val="24"/>
        </w:rPr>
        <w:t>ιατί</w:t>
      </w:r>
      <w:r>
        <w:rPr>
          <w:rFonts w:eastAsia="Times New Roman"/>
          <w:szCs w:val="24"/>
        </w:rPr>
        <w:t>;</w:t>
      </w:r>
      <w:r w:rsidRPr="00036492">
        <w:rPr>
          <w:rFonts w:eastAsia="Times New Roman"/>
          <w:szCs w:val="24"/>
        </w:rPr>
        <w:t xml:space="preserve"> </w:t>
      </w:r>
      <w:r>
        <w:rPr>
          <w:rFonts w:eastAsia="Times New Roman"/>
          <w:szCs w:val="24"/>
        </w:rPr>
        <w:t>Γ</w:t>
      </w:r>
      <w:r w:rsidRPr="00036492">
        <w:rPr>
          <w:rFonts w:eastAsia="Times New Roman"/>
          <w:szCs w:val="24"/>
        </w:rPr>
        <w:t xml:space="preserve">ιατί δίδεται υπόσταση σε έναν </w:t>
      </w:r>
      <w:proofErr w:type="spellStart"/>
      <w:r w:rsidRPr="00036492">
        <w:rPr>
          <w:rFonts w:eastAsia="Times New Roman"/>
          <w:szCs w:val="24"/>
        </w:rPr>
        <w:t>αλυτρωτικό</w:t>
      </w:r>
      <w:proofErr w:type="spellEnd"/>
      <w:r w:rsidRPr="00036492">
        <w:rPr>
          <w:rFonts w:eastAsia="Times New Roman"/>
          <w:szCs w:val="24"/>
        </w:rPr>
        <w:t xml:space="preserve"> </w:t>
      </w:r>
      <w:r>
        <w:rPr>
          <w:rFonts w:eastAsia="Times New Roman"/>
          <w:szCs w:val="24"/>
        </w:rPr>
        <w:t>«</w:t>
      </w:r>
      <w:proofErr w:type="spellStart"/>
      <w:r w:rsidRPr="00036492">
        <w:rPr>
          <w:rFonts w:eastAsia="Times New Roman"/>
          <w:szCs w:val="24"/>
        </w:rPr>
        <w:t>μακεδονισμό</w:t>
      </w:r>
      <w:proofErr w:type="spellEnd"/>
      <w:r>
        <w:rPr>
          <w:rFonts w:eastAsia="Times New Roman"/>
          <w:szCs w:val="24"/>
        </w:rPr>
        <w:t>», με αναγνώριση</w:t>
      </w:r>
      <w:r w:rsidRPr="00036492">
        <w:rPr>
          <w:rFonts w:eastAsia="Times New Roman"/>
          <w:szCs w:val="24"/>
        </w:rPr>
        <w:t xml:space="preserve"> χώρ</w:t>
      </w:r>
      <w:r>
        <w:rPr>
          <w:rFonts w:eastAsia="Times New Roman"/>
          <w:szCs w:val="24"/>
        </w:rPr>
        <w:t>α</w:t>
      </w:r>
      <w:r w:rsidRPr="00036492">
        <w:rPr>
          <w:rFonts w:eastAsia="Times New Roman"/>
          <w:szCs w:val="24"/>
        </w:rPr>
        <w:t xml:space="preserve">ς με όνομα </w:t>
      </w:r>
      <w:r>
        <w:rPr>
          <w:rFonts w:eastAsia="Times New Roman"/>
          <w:szCs w:val="24"/>
        </w:rPr>
        <w:t>«</w:t>
      </w:r>
      <w:r w:rsidRPr="00036492">
        <w:rPr>
          <w:rFonts w:eastAsia="Times New Roman"/>
          <w:szCs w:val="24"/>
        </w:rPr>
        <w:t>Μακεδονία</w:t>
      </w:r>
      <w:r>
        <w:rPr>
          <w:rFonts w:eastAsia="Times New Roman"/>
          <w:szCs w:val="24"/>
        </w:rPr>
        <w:t>»,</w:t>
      </w:r>
      <w:r w:rsidRPr="00036492">
        <w:rPr>
          <w:rFonts w:eastAsia="Times New Roman"/>
          <w:szCs w:val="24"/>
        </w:rPr>
        <w:t xml:space="preserve"> με γλώσσα </w:t>
      </w:r>
      <w:r>
        <w:rPr>
          <w:rFonts w:eastAsia="Times New Roman"/>
          <w:szCs w:val="24"/>
        </w:rPr>
        <w:t>«μ</w:t>
      </w:r>
      <w:r w:rsidRPr="00036492">
        <w:rPr>
          <w:rFonts w:eastAsia="Times New Roman"/>
          <w:szCs w:val="24"/>
        </w:rPr>
        <w:t>ακεδον</w:t>
      </w:r>
      <w:r>
        <w:rPr>
          <w:rFonts w:eastAsia="Times New Roman"/>
          <w:szCs w:val="24"/>
        </w:rPr>
        <w:t>ική»,</w:t>
      </w:r>
      <w:r w:rsidRPr="00036492">
        <w:rPr>
          <w:rFonts w:eastAsia="Times New Roman"/>
          <w:szCs w:val="24"/>
        </w:rPr>
        <w:t xml:space="preserve"> με έθνος </w:t>
      </w:r>
      <w:r>
        <w:rPr>
          <w:rFonts w:eastAsia="Times New Roman"/>
          <w:szCs w:val="24"/>
        </w:rPr>
        <w:t>«μ</w:t>
      </w:r>
      <w:r w:rsidRPr="00036492">
        <w:rPr>
          <w:rFonts w:eastAsia="Times New Roman"/>
          <w:szCs w:val="24"/>
        </w:rPr>
        <w:t>ακεδονικό</w:t>
      </w:r>
      <w:r>
        <w:rPr>
          <w:rFonts w:eastAsia="Times New Roman"/>
          <w:szCs w:val="24"/>
        </w:rPr>
        <w:t>».</w:t>
      </w:r>
      <w:r w:rsidRPr="00036492">
        <w:rPr>
          <w:rFonts w:eastAsia="Times New Roman"/>
          <w:szCs w:val="24"/>
        </w:rPr>
        <w:t xml:space="preserve"> </w:t>
      </w:r>
      <w:r>
        <w:rPr>
          <w:rFonts w:eastAsia="Times New Roman"/>
          <w:szCs w:val="24"/>
        </w:rPr>
        <w:t>Δ</w:t>
      </w:r>
      <w:r w:rsidRPr="00036492">
        <w:rPr>
          <w:rFonts w:eastAsia="Times New Roman"/>
          <w:szCs w:val="24"/>
        </w:rPr>
        <w:t xml:space="preserve">ώσατε πρώτη φορά υπόσταση </w:t>
      </w:r>
      <w:r>
        <w:rPr>
          <w:rFonts w:eastAsia="Times New Roman"/>
          <w:szCs w:val="24"/>
        </w:rPr>
        <w:t>σε έθνος</w:t>
      </w:r>
      <w:r w:rsidRPr="00036492">
        <w:rPr>
          <w:rFonts w:eastAsia="Times New Roman"/>
          <w:szCs w:val="24"/>
        </w:rPr>
        <w:t xml:space="preserve"> </w:t>
      </w:r>
      <w:r>
        <w:rPr>
          <w:rFonts w:eastAsia="Times New Roman"/>
          <w:szCs w:val="24"/>
        </w:rPr>
        <w:t>«μ</w:t>
      </w:r>
      <w:r w:rsidRPr="00036492">
        <w:rPr>
          <w:rFonts w:eastAsia="Times New Roman"/>
          <w:szCs w:val="24"/>
        </w:rPr>
        <w:t>ακεδονικό</w:t>
      </w:r>
      <w:r>
        <w:rPr>
          <w:rFonts w:eastAsia="Times New Roman"/>
          <w:szCs w:val="24"/>
        </w:rPr>
        <w:t>»,</w:t>
      </w:r>
      <w:r w:rsidRPr="00036492">
        <w:rPr>
          <w:rFonts w:eastAsia="Times New Roman"/>
          <w:szCs w:val="24"/>
        </w:rPr>
        <w:t xml:space="preserve"> και ο </w:t>
      </w:r>
      <w:proofErr w:type="spellStart"/>
      <w:r w:rsidRPr="00036492">
        <w:rPr>
          <w:rFonts w:eastAsia="Times New Roman"/>
          <w:szCs w:val="24"/>
        </w:rPr>
        <w:t>Ζ</w:t>
      </w:r>
      <w:r>
        <w:rPr>
          <w:rFonts w:eastAsia="Times New Roman"/>
          <w:szCs w:val="24"/>
        </w:rPr>
        <w:t>άεφ</w:t>
      </w:r>
      <w:proofErr w:type="spellEnd"/>
      <w:r w:rsidRPr="00036492">
        <w:rPr>
          <w:rFonts w:eastAsia="Times New Roman"/>
          <w:szCs w:val="24"/>
        </w:rPr>
        <w:t xml:space="preserve"> μπορεί να λέει </w:t>
      </w:r>
      <w:r>
        <w:rPr>
          <w:rFonts w:eastAsia="Times New Roman"/>
          <w:szCs w:val="24"/>
        </w:rPr>
        <w:t>«</w:t>
      </w:r>
      <w:r w:rsidRPr="00036492">
        <w:rPr>
          <w:rFonts w:eastAsia="Times New Roman"/>
          <w:szCs w:val="24"/>
        </w:rPr>
        <w:t xml:space="preserve">εμείς οι </w:t>
      </w:r>
      <w:r>
        <w:rPr>
          <w:rFonts w:eastAsia="Times New Roman"/>
          <w:szCs w:val="24"/>
        </w:rPr>
        <w:t>Έλληνες»</w:t>
      </w:r>
      <w:r w:rsidRPr="00036492">
        <w:rPr>
          <w:rFonts w:eastAsia="Times New Roman"/>
          <w:szCs w:val="24"/>
        </w:rPr>
        <w:t xml:space="preserve"> και </w:t>
      </w:r>
      <w:r>
        <w:rPr>
          <w:rFonts w:eastAsia="Times New Roman"/>
          <w:szCs w:val="24"/>
        </w:rPr>
        <w:t>«</w:t>
      </w:r>
      <w:r w:rsidRPr="00036492">
        <w:rPr>
          <w:rFonts w:eastAsia="Times New Roman"/>
          <w:szCs w:val="24"/>
        </w:rPr>
        <w:t>αυτοί οι Μακεδόνες</w:t>
      </w:r>
      <w:r>
        <w:rPr>
          <w:rFonts w:eastAsia="Times New Roman"/>
          <w:szCs w:val="24"/>
        </w:rPr>
        <w:t>». Κάνατε τάχα διαχωρισμό</w:t>
      </w:r>
      <w:r w:rsidRPr="00036492">
        <w:rPr>
          <w:rFonts w:eastAsia="Times New Roman"/>
          <w:szCs w:val="24"/>
        </w:rPr>
        <w:t xml:space="preserve"> σε Μακεδόνες εθνικά</w:t>
      </w:r>
      <w:r>
        <w:rPr>
          <w:rFonts w:eastAsia="Times New Roman"/>
          <w:szCs w:val="24"/>
        </w:rPr>
        <w:t>,</w:t>
      </w:r>
      <w:r w:rsidRPr="00036492">
        <w:rPr>
          <w:rFonts w:eastAsia="Times New Roman"/>
          <w:szCs w:val="24"/>
        </w:rPr>
        <w:t xml:space="preserve"> πολίτες της Βόρειας Μακεδονίας</w:t>
      </w:r>
      <w:r>
        <w:rPr>
          <w:rFonts w:eastAsia="Times New Roman"/>
          <w:szCs w:val="24"/>
        </w:rPr>
        <w:t>.</w:t>
      </w:r>
      <w:r w:rsidRPr="00036492">
        <w:rPr>
          <w:rFonts w:eastAsia="Times New Roman"/>
          <w:szCs w:val="24"/>
        </w:rPr>
        <w:t xml:space="preserve"> </w:t>
      </w:r>
      <w:r>
        <w:rPr>
          <w:rFonts w:eastAsia="Times New Roman"/>
          <w:szCs w:val="24"/>
        </w:rPr>
        <w:t>Ο</w:t>
      </w:r>
      <w:r w:rsidRPr="00036492">
        <w:rPr>
          <w:rFonts w:eastAsia="Times New Roman"/>
          <w:szCs w:val="24"/>
        </w:rPr>
        <w:t>πότε</w:t>
      </w:r>
      <w:r>
        <w:rPr>
          <w:rFonts w:eastAsia="Times New Roman"/>
          <w:szCs w:val="24"/>
        </w:rPr>
        <w:t>,</w:t>
      </w:r>
      <w:r w:rsidRPr="00036492">
        <w:rPr>
          <w:rFonts w:eastAsia="Times New Roman"/>
          <w:szCs w:val="24"/>
        </w:rPr>
        <w:t xml:space="preserve"> αυτόματα</w:t>
      </w:r>
      <w:r>
        <w:rPr>
          <w:rFonts w:eastAsia="Times New Roman"/>
          <w:szCs w:val="24"/>
        </w:rPr>
        <w:t>,</w:t>
      </w:r>
      <w:r w:rsidRPr="00036492">
        <w:rPr>
          <w:rFonts w:eastAsia="Times New Roman"/>
          <w:szCs w:val="24"/>
        </w:rPr>
        <w:t xml:space="preserve"> υπάρχουν και Μακεδόνες εθνικά</w:t>
      </w:r>
      <w:r>
        <w:rPr>
          <w:rFonts w:eastAsia="Times New Roman"/>
          <w:szCs w:val="24"/>
        </w:rPr>
        <w:t>,</w:t>
      </w:r>
      <w:r w:rsidRPr="00036492">
        <w:rPr>
          <w:rFonts w:eastAsia="Times New Roman"/>
          <w:szCs w:val="24"/>
        </w:rPr>
        <w:t xml:space="preserve"> πολίτες της Ελλάδας</w:t>
      </w:r>
      <w:r>
        <w:rPr>
          <w:rFonts w:eastAsia="Times New Roman"/>
          <w:szCs w:val="24"/>
        </w:rPr>
        <w:t>;</w:t>
      </w:r>
      <w:r w:rsidRPr="00036492">
        <w:rPr>
          <w:rFonts w:eastAsia="Times New Roman"/>
          <w:szCs w:val="24"/>
        </w:rPr>
        <w:t xml:space="preserve"> </w:t>
      </w:r>
    </w:p>
    <w:p w14:paraId="0645332A" w14:textId="77777777" w:rsidR="00C04CE1" w:rsidRDefault="00722F08">
      <w:pPr>
        <w:spacing w:line="600" w:lineRule="auto"/>
        <w:ind w:firstLine="720"/>
        <w:jc w:val="both"/>
        <w:rPr>
          <w:rFonts w:eastAsia="Times New Roman"/>
          <w:szCs w:val="24"/>
        </w:rPr>
      </w:pPr>
      <w:r>
        <w:rPr>
          <w:rFonts w:eastAsia="Times New Roman"/>
          <w:szCs w:val="24"/>
        </w:rPr>
        <w:t xml:space="preserve">Ας αφήσουμε, όμως, τι λέω εγώ, ο </w:t>
      </w:r>
      <w:proofErr w:type="spellStart"/>
      <w:r>
        <w:rPr>
          <w:rFonts w:eastAsia="Times New Roman"/>
          <w:szCs w:val="24"/>
        </w:rPr>
        <w:t>χρυσαυγίτης</w:t>
      </w:r>
      <w:proofErr w:type="spellEnd"/>
      <w:r>
        <w:rPr>
          <w:rFonts w:eastAsia="Times New Roman"/>
          <w:szCs w:val="24"/>
        </w:rPr>
        <w:t>, κ</w:t>
      </w:r>
      <w:r w:rsidRPr="00036492">
        <w:rPr>
          <w:rFonts w:eastAsia="Times New Roman"/>
          <w:szCs w:val="24"/>
        </w:rPr>
        <w:t xml:space="preserve">ι ας πάμε να δούμε τι λέει </w:t>
      </w:r>
      <w:r>
        <w:rPr>
          <w:rFonts w:eastAsia="Times New Roman"/>
          <w:szCs w:val="24"/>
        </w:rPr>
        <w:t xml:space="preserve">ο κατά </w:t>
      </w:r>
      <w:r w:rsidRPr="00036492">
        <w:rPr>
          <w:rFonts w:eastAsia="Times New Roman"/>
          <w:szCs w:val="24"/>
        </w:rPr>
        <w:t>δήλωσ</w:t>
      </w:r>
      <w:r>
        <w:rPr>
          <w:rFonts w:eastAsia="Times New Roman"/>
          <w:szCs w:val="24"/>
        </w:rPr>
        <w:t>ή του</w:t>
      </w:r>
      <w:r w:rsidRPr="00036492">
        <w:rPr>
          <w:rFonts w:eastAsia="Times New Roman"/>
          <w:szCs w:val="24"/>
        </w:rPr>
        <w:t xml:space="preserve"> εκπρόσωπος της </w:t>
      </w:r>
      <w:r>
        <w:rPr>
          <w:rFonts w:eastAsia="Times New Roman"/>
          <w:szCs w:val="24"/>
        </w:rPr>
        <w:t>«</w:t>
      </w:r>
      <w:r w:rsidRPr="00036492">
        <w:rPr>
          <w:rFonts w:eastAsia="Times New Roman"/>
          <w:szCs w:val="24"/>
        </w:rPr>
        <w:t>N</w:t>
      </w:r>
      <w:r>
        <w:rPr>
          <w:rFonts w:eastAsia="Times New Roman"/>
          <w:szCs w:val="24"/>
          <w:lang w:val="en-US"/>
        </w:rPr>
        <w:t>ova</w:t>
      </w:r>
      <w:r w:rsidRPr="00036492">
        <w:rPr>
          <w:rFonts w:eastAsia="Times New Roman"/>
          <w:szCs w:val="24"/>
        </w:rPr>
        <w:t xml:space="preserve"> </w:t>
      </w:r>
      <w:proofErr w:type="spellStart"/>
      <w:r w:rsidRPr="00036492">
        <w:rPr>
          <w:rFonts w:eastAsia="Times New Roman"/>
          <w:szCs w:val="24"/>
        </w:rPr>
        <w:t>Zora</w:t>
      </w:r>
      <w:proofErr w:type="spellEnd"/>
      <w:r>
        <w:rPr>
          <w:rFonts w:eastAsia="Times New Roman"/>
          <w:szCs w:val="24"/>
        </w:rPr>
        <w:t>»</w:t>
      </w:r>
      <w:r w:rsidRPr="00036492">
        <w:rPr>
          <w:rFonts w:eastAsia="Times New Roman"/>
          <w:szCs w:val="24"/>
        </w:rPr>
        <w:t xml:space="preserve"> και του </w:t>
      </w:r>
      <w:r>
        <w:rPr>
          <w:rFonts w:eastAsia="Times New Roman"/>
          <w:szCs w:val="24"/>
        </w:rPr>
        <w:t>«Ο</w:t>
      </w:r>
      <w:r w:rsidRPr="00036492">
        <w:rPr>
          <w:rFonts w:eastAsia="Times New Roman"/>
          <w:szCs w:val="24"/>
        </w:rPr>
        <w:t>υρ</w:t>
      </w:r>
      <w:r>
        <w:rPr>
          <w:rFonts w:eastAsia="Times New Roman"/>
          <w:szCs w:val="24"/>
        </w:rPr>
        <w:t>α</w:t>
      </w:r>
      <w:r w:rsidRPr="00036492">
        <w:rPr>
          <w:rFonts w:eastAsia="Times New Roman"/>
          <w:szCs w:val="24"/>
        </w:rPr>
        <w:t>ν</w:t>
      </w:r>
      <w:r>
        <w:rPr>
          <w:rFonts w:eastAsia="Times New Roman"/>
          <w:szCs w:val="24"/>
        </w:rPr>
        <w:t>ί</w:t>
      </w:r>
      <w:r w:rsidRPr="00036492">
        <w:rPr>
          <w:rFonts w:eastAsia="Times New Roman"/>
          <w:szCs w:val="24"/>
        </w:rPr>
        <w:t xml:space="preserve">ου </w:t>
      </w:r>
      <w:r>
        <w:rPr>
          <w:rFonts w:eastAsia="Times New Roman"/>
          <w:szCs w:val="24"/>
        </w:rPr>
        <w:t>Τ</w:t>
      </w:r>
      <w:r w:rsidRPr="00036492">
        <w:rPr>
          <w:rFonts w:eastAsia="Times New Roman"/>
          <w:szCs w:val="24"/>
        </w:rPr>
        <w:t>όξου</w:t>
      </w:r>
      <w:r>
        <w:rPr>
          <w:rFonts w:eastAsia="Times New Roman"/>
          <w:szCs w:val="24"/>
        </w:rPr>
        <w:t>»</w:t>
      </w:r>
      <w:r w:rsidRPr="00036492">
        <w:rPr>
          <w:rFonts w:eastAsia="Times New Roman"/>
          <w:szCs w:val="24"/>
        </w:rPr>
        <w:t xml:space="preserve"> τον Οκτώβριο </w:t>
      </w:r>
      <w:r>
        <w:rPr>
          <w:rFonts w:eastAsia="Times New Roman"/>
          <w:szCs w:val="24"/>
        </w:rPr>
        <w:t xml:space="preserve">του 2018, </w:t>
      </w:r>
      <w:r w:rsidRPr="00036492">
        <w:rPr>
          <w:rFonts w:eastAsia="Times New Roman"/>
          <w:szCs w:val="24"/>
        </w:rPr>
        <w:t>πριν μερικούς μήνες</w:t>
      </w:r>
      <w:r>
        <w:rPr>
          <w:rFonts w:eastAsia="Times New Roman"/>
          <w:szCs w:val="24"/>
        </w:rPr>
        <w:t>,</w:t>
      </w:r>
      <w:r w:rsidRPr="00036492">
        <w:rPr>
          <w:rFonts w:eastAsia="Times New Roman"/>
          <w:szCs w:val="24"/>
        </w:rPr>
        <w:t xml:space="preserve"> στον Άγιο Παντελεήμονα και στο Αμύνταιο</w:t>
      </w:r>
      <w:r>
        <w:rPr>
          <w:rFonts w:eastAsia="Times New Roman"/>
          <w:szCs w:val="24"/>
        </w:rPr>
        <w:t>,</w:t>
      </w:r>
      <w:r w:rsidRPr="00036492">
        <w:rPr>
          <w:rFonts w:eastAsia="Times New Roman"/>
          <w:szCs w:val="24"/>
        </w:rPr>
        <w:t xml:space="preserve"> σε εκδήλωση της </w:t>
      </w:r>
      <w:r>
        <w:rPr>
          <w:rFonts w:eastAsia="Times New Roman"/>
          <w:szCs w:val="24"/>
        </w:rPr>
        <w:t>δήθεν «Μ</w:t>
      </w:r>
      <w:r w:rsidRPr="00036492">
        <w:rPr>
          <w:rFonts w:eastAsia="Times New Roman"/>
          <w:szCs w:val="24"/>
        </w:rPr>
        <w:t>ακεδονικής</w:t>
      </w:r>
      <w:r>
        <w:rPr>
          <w:rFonts w:eastAsia="Times New Roman"/>
          <w:szCs w:val="24"/>
        </w:rPr>
        <w:t xml:space="preserve"> Στέγης». Λέει, λοιπόν, αυτός ο προκλητικός τύπος μετά τα κλάματα γιατί δεν έγινε η εκδήλωση: «Ε</w:t>
      </w:r>
      <w:r w:rsidRPr="00036492">
        <w:rPr>
          <w:rFonts w:eastAsia="Times New Roman"/>
          <w:szCs w:val="24"/>
        </w:rPr>
        <w:t>πιτέλους να αναγνωριστεί σύλλογος που θα εκφράζει το</w:t>
      </w:r>
      <w:r>
        <w:rPr>
          <w:rFonts w:eastAsia="Times New Roman"/>
          <w:szCs w:val="24"/>
        </w:rPr>
        <w:t>ν</w:t>
      </w:r>
      <w:r w:rsidRPr="00036492">
        <w:rPr>
          <w:rFonts w:eastAsia="Times New Roman"/>
          <w:szCs w:val="24"/>
        </w:rPr>
        <w:t xml:space="preserve"> μακεδονικό πολιτισμό</w:t>
      </w:r>
      <w:r>
        <w:rPr>
          <w:rFonts w:eastAsia="Times New Roman"/>
          <w:szCs w:val="24"/>
        </w:rPr>
        <w:t>,</w:t>
      </w:r>
      <w:r w:rsidRPr="00036492">
        <w:rPr>
          <w:rFonts w:eastAsia="Times New Roman"/>
          <w:szCs w:val="24"/>
        </w:rPr>
        <w:t xml:space="preserve"> όπως εμείς θέλουμε να το</w:t>
      </w:r>
      <w:r>
        <w:rPr>
          <w:rFonts w:eastAsia="Times New Roman"/>
          <w:szCs w:val="24"/>
        </w:rPr>
        <w:t>ν</w:t>
      </w:r>
      <w:r w:rsidRPr="00036492">
        <w:rPr>
          <w:rFonts w:eastAsia="Times New Roman"/>
          <w:szCs w:val="24"/>
        </w:rPr>
        <w:t xml:space="preserve"> βιώνουμε</w:t>
      </w:r>
      <w:r>
        <w:rPr>
          <w:rFonts w:eastAsia="Times New Roman"/>
          <w:szCs w:val="24"/>
        </w:rPr>
        <w:t>»,</w:t>
      </w:r>
      <w:r w:rsidRPr="00036492">
        <w:rPr>
          <w:rFonts w:eastAsia="Times New Roman"/>
          <w:szCs w:val="24"/>
        </w:rPr>
        <w:t xml:space="preserve"> λέει</w:t>
      </w:r>
      <w:r>
        <w:rPr>
          <w:rFonts w:eastAsia="Times New Roman"/>
          <w:szCs w:val="24"/>
        </w:rPr>
        <w:t>.</w:t>
      </w:r>
      <w:r w:rsidRPr="00036492">
        <w:rPr>
          <w:rFonts w:eastAsia="Times New Roman"/>
          <w:szCs w:val="24"/>
        </w:rPr>
        <w:t xml:space="preserve"> </w:t>
      </w:r>
      <w:r>
        <w:rPr>
          <w:rFonts w:eastAsia="Times New Roman"/>
          <w:szCs w:val="24"/>
        </w:rPr>
        <w:t>Πώ</w:t>
      </w:r>
      <w:r w:rsidRPr="00036492">
        <w:rPr>
          <w:rFonts w:eastAsia="Times New Roman"/>
          <w:szCs w:val="24"/>
        </w:rPr>
        <w:t>ς</w:t>
      </w:r>
      <w:r>
        <w:rPr>
          <w:rFonts w:eastAsia="Times New Roman"/>
          <w:szCs w:val="24"/>
        </w:rPr>
        <w:t>,</w:t>
      </w:r>
      <w:r w:rsidRPr="00036492">
        <w:rPr>
          <w:rFonts w:eastAsia="Times New Roman"/>
          <w:szCs w:val="24"/>
        </w:rPr>
        <w:t xml:space="preserve"> δηλαδή</w:t>
      </w:r>
      <w:r>
        <w:rPr>
          <w:rFonts w:eastAsia="Times New Roman"/>
          <w:szCs w:val="24"/>
        </w:rPr>
        <w:t>,</w:t>
      </w:r>
      <w:r w:rsidRPr="00036492">
        <w:rPr>
          <w:rFonts w:eastAsia="Times New Roman"/>
          <w:szCs w:val="24"/>
        </w:rPr>
        <w:t xml:space="preserve"> θέλω να τον βιώνουν αυτοί εκεί</w:t>
      </w:r>
      <w:r>
        <w:rPr>
          <w:rFonts w:eastAsia="Times New Roman"/>
          <w:szCs w:val="24"/>
        </w:rPr>
        <w:t>;</w:t>
      </w:r>
      <w:r w:rsidRPr="00036492">
        <w:rPr>
          <w:rFonts w:eastAsia="Times New Roman"/>
          <w:szCs w:val="24"/>
        </w:rPr>
        <w:t xml:space="preserve"> </w:t>
      </w:r>
      <w:r>
        <w:rPr>
          <w:rFonts w:eastAsia="Times New Roman"/>
          <w:szCs w:val="24"/>
        </w:rPr>
        <w:t>Σ</w:t>
      </w:r>
      <w:r w:rsidRPr="00036492">
        <w:rPr>
          <w:rFonts w:eastAsia="Times New Roman"/>
          <w:szCs w:val="24"/>
        </w:rPr>
        <w:t>υνεχίζει αυτός ο απαράδεκτος</w:t>
      </w:r>
      <w:r>
        <w:rPr>
          <w:rFonts w:eastAsia="Times New Roman"/>
          <w:szCs w:val="24"/>
        </w:rPr>
        <w:t>.</w:t>
      </w:r>
      <w:r w:rsidRPr="00036492">
        <w:rPr>
          <w:rFonts w:eastAsia="Times New Roman"/>
          <w:szCs w:val="24"/>
        </w:rPr>
        <w:t xml:space="preserve"> </w:t>
      </w:r>
      <w:r>
        <w:rPr>
          <w:rFonts w:eastAsia="Times New Roman"/>
          <w:szCs w:val="24"/>
        </w:rPr>
        <w:t>Α</w:t>
      </w:r>
      <w:r w:rsidRPr="00036492">
        <w:rPr>
          <w:rFonts w:eastAsia="Times New Roman"/>
          <w:szCs w:val="24"/>
        </w:rPr>
        <w:t>κούσ</w:t>
      </w:r>
      <w:r>
        <w:rPr>
          <w:rFonts w:eastAsia="Times New Roman"/>
          <w:szCs w:val="24"/>
        </w:rPr>
        <w:t>τε</w:t>
      </w:r>
      <w:r w:rsidRPr="00036492">
        <w:rPr>
          <w:rFonts w:eastAsia="Times New Roman"/>
          <w:szCs w:val="24"/>
        </w:rPr>
        <w:t xml:space="preserve"> τώρα τι λέει</w:t>
      </w:r>
      <w:r>
        <w:rPr>
          <w:rFonts w:eastAsia="Times New Roman"/>
          <w:szCs w:val="24"/>
        </w:rPr>
        <w:t xml:space="preserve">: «Είμαστε </w:t>
      </w:r>
      <w:r>
        <w:rPr>
          <w:rFonts w:eastAsia="Times New Roman"/>
          <w:szCs w:val="24"/>
        </w:rPr>
        <w:lastRenderedPageBreak/>
        <w:t>κάτοικοι-</w:t>
      </w:r>
      <w:r w:rsidRPr="00036492">
        <w:rPr>
          <w:rFonts w:eastAsia="Times New Roman"/>
          <w:szCs w:val="24"/>
        </w:rPr>
        <w:t>πολίτες αυτής της χώρας</w:t>
      </w:r>
      <w:r>
        <w:rPr>
          <w:rFonts w:eastAsia="Times New Roman"/>
          <w:szCs w:val="24"/>
        </w:rPr>
        <w:t>…», δεν λέει καν</w:t>
      </w:r>
      <w:r w:rsidRPr="00036492">
        <w:rPr>
          <w:rFonts w:eastAsia="Times New Roman"/>
          <w:szCs w:val="24"/>
        </w:rPr>
        <w:t xml:space="preserve"> Ελλάδα </w:t>
      </w:r>
      <w:r>
        <w:rPr>
          <w:rFonts w:eastAsia="Times New Roman"/>
          <w:szCs w:val="24"/>
        </w:rPr>
        <w:t>«…</w:t>
      </w:r>
      <w:r w:rsidRPr="00036492">
        <w:rPr>
          <w:rFonts w:eastAsia="Times New Roman"/>
          <w:szCs w:val="24"/>
        </w:rPr>
        <w:t>που είμαστε</w:t>
      </w:r>
      <w:r>
        <w:rPr>
          <w:rFonts w:eastAsia="Times New Roman"/>
          <w:szCs w:val="24"/>
        </w:rPr>
        <w:t>,</w:t>
      </w:r>
      <w:r w:rsidRPr="00036492">
        <w:rPr>
          <w:rFonts w:eastAsia="Times New Roman"/>
          <w:szCs w:val="24"/>
        </w:rPr>
        <w:t xml:space="preserve"> </w:t>
      </w:r>
      <w:r>
        <w:rPr>
          <w:rFonts w:eastAsia="Times New Roman"/>
          <w:szCs w:val="24"/>
        </w:rPr>
        <w:t xml:space="preserve">όμως, εθνικά Μακεδόνες». Λέει ότι είναι Μακεδόνες </w:t>
      </w:r>
      <w:r w:rsidRPr="00036492">
        <w:rPr>
          <w:rFonts w:eastAsia="Times New Roman"/>
          <w:szCs w:val="24"/>
        </w:rPr>
        <w:t>εθνικά</w:t>
      </w:r>
      <w:r>
        <w:rPr>
          <w:rFonts w:eastAsia="Times New Roman"/>
          <w:szCs w:val="24"/>
        </w:rPr>
        <w:t>,</w:t>
      </w:r>
      <w:r w:rsidRPr="00036492">
        <w:rPr>
          <w:rFonts w:eastAsia="Times New Roman"/>
          <w:szCs w:val="24"/>
        </w:rPr>
        <w:t xml:space="preserve"> πολίτες της Ελλάδας</w:t>
      </w:r>
      <w:r>
        <w:rPr>
          <w:rFonts w:eastAsia="Times New Roman"/>
          <w:szCs w:val="24"/>
        </w:rPr>
        <w:t>,</w:t>
      </w:r>
      <w:r w:rsidRPr="00036492">
        <w:rPr>
          <w:rFonts w:eastAsia="Times New Roman"/>
          <w:szCs w:val="24"/>
        </w:rPr>
        <w:t xml:space="preserve"> όχι Έλληνες</w:t>
      </w:r>
      <w:r>
        <w:rPr>
          <w:rFonts w:eastAsia="Times New Roman"/>
          <w:szCs w:val="24"/>
        </w:rPr>
        <w:t>.</w:t>
      </w:r>
      <w:r w:rsidRPr="00036492">
        <w:rPr>
          <w:rFonts w:eastAsia="Times New Roman"/>
          <w:szCs w:val="24"/>
        </w:rPr>
        <w:t xml:space="preserve"> Σας θυμίζει κάτι αυτό που έχει σχέση με τη </w:t>
      </w:r>
      <w:r>
        <w:rPr>
          <w:rFonts w:eastAsia="Times New Roman"/>
          <w:szCs w:val="24"/>
        </w:rPr>
        <w:t>σ</w:t>
      </w:r>
      <w:r w:rsidRPr="00036492">
        <w:rPr>
          <w:rFonts w:eastAsia="Times New Roman"/>
          <w:szCs w:val="24"/>
        </w:rPr>
        <w:t>υμφωνία</w:t>
      </w:r>
      <w:r>
        <w:rPr>
          <w:rFonts w:eastAsia="Times New Roman"/>
          <w:szCs w:val="24"/>
        </w:rPr>
        <w:t>;</w:t>
      </w:r>
      <w:r w:rsidRPr="00036492">
        <w:rPr>
          <w:rFonts w:eastAsia="Times New Roman"/>
          <w:szCs w:val="24"/>
        </w:rPr>
        <w:t xml:space="preserve"> </w:t>
      </w:r>
    </w:p>
    <w:p w14:paraId="0645332B" w14:textId="77777777" w:rsidR="00C04CE1" w:rsidRDefault="00722F08">
      <w:pPr>
        <w:spacing w:line="600" w:lineRule="auto"/>
        <w:ind w:firstLine="720"/>
        <w:jc w:val="both"/>
        <w:rPr>
          <w:rFonts w:eastAsia="Times New Roman"/>
          <w:szCs w:val="24"/>
        </w:rPr>
      </w:pPr>
      <w:r>
        <w:rPr>
          <w:rFonts w:eastAsia="Times New Roman"/>
          <w:szCs w:val="24"/>
        </w:rPr>
        <w:t>Κ</w:t>
      </w:r>
      <w:r w:rsidRPr="00036492">
        <w:rPr>
          <w:rFonts w:eastAsia="Times New Roman"/>
          <w:szCs w:val="24"/>
        </w:rPr>
        <w:t>αι συνεχίζει απειλητικά</w:t>
      </w:r>
      <w:r>
        <w:rPr>
          <w:rFonts w:eastAsia="Times New Roman"/>
          <w:szCs w:val="24"/>
        </w:rPr>
        <w:t xml:space="preserve"> να</w:t>
      </w:r>
      <w:r w:rsidRPr="00036492">
        <w:rPr>
          <w:rFonts w:eastAsia="Times New Roman"/>
          <w:szCs w:val="24"/>
        </w:rPr>
        <w:t xml:space="preserve"> λέει </w:t>
      </w:r>
      <w:r>
        <w:rPr>
          <w:rFonts w:eastAsia="Times New Roman"/>
          <w:szCs w:val="24"/>
        </w:rPr>
        <w:t>ότι «</w:t>
      </w:r>
      <w:r w:rsidRPr="00036492">
        <w:rPr>
          <w:rFonts w:eastAsia="Times New Roman"/>
          <w:szCs w:val="24"/>
        </w:rPr>
        <w:t xml:space="preserve">τα επόμενα χρόνια θα τρίβετε τα μάτια σας εδώ στην Ελλάδα από τη δυναμική </w:t>
      </w:r>
      <w:r>
        <w:rPr>
          <w:rFonts w:eastAsia="Times New Roman"/>
          <w:szCs w:val="24"/>
        </w:rPr>
        <w:t>–</w:t>
      </w:r>
      <w:r w:rsidRPr="00036492">
        <w:rPr>
          <w:rFonts w:eastAsia="Times New Roman"/>
          <w:szCs w:val="24"/>
        </w:rPr>
        <w:t>λέει</w:t>
      </w:r>
      <w:r>
        <w:rPr>
          <w:rFonts w:eastAsia="Times New Roman"/>
          <w:szCs w:val="24"/>
        </w:rPr>
        <w:t>-</w:t>
      </w:r>
      <w:r w:rsidRPr="00036492">
        <w:rPr>
          <w:rFonts w:eastAsia="Times New Roman"/>
          <w:szCs w:val="24"/>
        </w:rPr>
        <w:t xml:space="preserve"> του </w:t>
      </w:r>
      <w:r>
        <w:rPr>
          <w:rFonts w:eastAsia="Times New Roman"/>
          <w:szCs w:val="24"/>
        </w:rPr>
        <w:t>«Ο</w:t>
      </w:r>
      <w:r w:rsidRPr="00036492">
        <w:rPr>
          <w:rFonts w:eastAsia="Times New Roman"/>
          <w:szCs w:val="24"/>
        </w:rPr>
        <w:t xml:space="preserve">υράνιου </w:t>
      </w:r>
      <w:r>
        <w:rPr>
          <w:rFonts w:eastAsia="Times New Roman"/>
          <w:szCs w:val="24"/>
        </w:rPr>
        <w:t>Τ</w:t>
      </w:r>
      <w:r w:rsidRPr="00036492">
        <w:rPr>
          <w:rFonts w:eastAsia="Times New Roman"/>
          <w:szCs w:val="24"/>
        </w:rPr>
        <w:t>όξου</w:t>
      </w:r>
      <w:r>
        <w:rPr>
          <w:rFonts w:eastAsia="Times New Roman"/>
          <w:szCs w:val="24"/>
        </w:rPr>
        <w:t>»,</w:t>
      </w:r>
      <w:r w:rsidRPr="00036492">
        <w:rPr>
          <w:rFonts w:eastAsia="Times New Roman"/>
          <w:szCs w:val="24"/>
        </w:rPr>
        <w:t xml:space="preserve"> δηλαδή τ</w:t>
      </w:r>
      <w:r>
        <w:rPr>
          <w:rFonts w:eastAsia="Times New Roman"/>
          <w:szCs w:val="24"/>
        </w:rPr>
        <w:t>ων</w:t>
      </w:r>
      <w:r w:rsidRPr="00036492">
        <w:rPr>
          <w:rFonts w:eastAsia="Times New Roman"/>
          <w:szCs w:val="24"/>
        </w:rPr>
        <w:t xml:space="preserve"> εθνικά Μακεδόνων</w:t>
      </w:r>
      <w:r>
        <w:rPr>
          <w:rFonts w:eastAsia="Times New Roman"/>
          <w:szCs w:val="24"/>
        </w:rPr>
        <w:t>,</w:t>
      </w:r>
      <w:r w:rsidRPr="00036492">
        <w:rPr>
          <w:rFonts w:eastAsia="Times New Roman"/>
          <w:szCs w:val="24"/>
        </w:rPr>
        <w:t xml:space="preserve"> όπως ισχυρίστηκε</w:t>
      </w:r>
      <w:r>
        <w:rPr>
          <w:rFonts w:eastAsia="Times New Roman"/>
          <w:szCs w:val="24"/>
        </w:rPr>
        <w:t>.</w:t>
      </w:r>
      <w:r w:rsidRPr="00036492">
        <w:rPr>
          <w:rFonts w:eastAsia="Times New Roman"/>
          <w:szCs w:val="24"/>
        </w:rPr>
        <w:t xml:space="preserve"> </w:t>
      </w:r>
      <w:r>
        <w:rPr>
          <w:rFonts w:eastAsia="Times New Roman"/>
          <w:szCs w:val="24"/>
        </w:rPr>
        <w:t>Τ</w:t>
      </w:r>
      <w:r w:rsidRPr="00036492">
        <w:rPr>
          <w:rFonts w:eastAsia="Times New Roman"/>
          <w:szCs w:val="24"/>
        </w:rPr>
        <w:t xml:space="preserve">α </w:t>
      </w:r>
      <w:proofErr w:type="spellStart"/>
      <w:r w:rsidRPr="00036492">
        <w:rPr>
          <w:rFonts w:eastAsia="Times New Roman"/>
          <w:szCs w:val="24"/>
        </w:rPr>
        <w:t>αλυτρωτικά</w:t>
      </w:r>
      <w:proofErr w:type="spellEnd"/>
      <w:r w:rsidRPr="00036492">
        <w:rPr>
          <w:rFonts w:eastAsia="Times New Roman"/>
          <w:szCs w:val="24"/>
        </w:rPr>
        <w:t xml:space="preserve"> </w:t>
      </w:r>
      <w:r>
        <w:rPr>
          <w:rFonts w:eastAsia="Times New Roman"/>
          <w:szCs w:val="24"/>
        </w:rPr>
        <w:t xml:space="preserve">τους σχέδια, βέβαια, </w:t>
      </w:r>
      <w:r w:rsidRPr="00036492">
        <w:rPr>
          <w:rFonts w:eastAsia="Times New Roman"/>
          <w:szCs w:val="24"/>
        </w:rPr>
        <w:t xml:space="preserve"> </w:t>
      </w:r>
      <w:r>
        <w:rPr>
          <w:rFonts w:eastAsia="Times New Roman"/>
          <w:szCs w:val="24"/>
        </w:rPr>
        <w:t xml:space="preserve">τα ακυρώνει ο λαός που αντιδρά </w:t>
      </w:r>
      <w:r w:rsidRPr="00036492">
        <w:rPr>
          <w:rFonts w:eastAsia="Times New Roman"/>
          <w:szCs w:val="24"/>
        </w:rPr>
        <w:t>όπως έγ</w:t>
      </w:r>
      <w:r>
        <w:rPr>
          <w:rFonts w:eastAsia="Times New Roman"/>
          <w:szCs w:val="24"/>
        </w:rPr>
        <w:t xml:space="preserve">ινε και σε εκείνη την περίπτωση, και όταν χρειαστεί για </w:t>
      </w:r>
      <w:proofErr w:type="spellStart"/>
      <w:r>
        <w:rPr>
          <w:rFonts w:eastAsia="Times New Roman"/>
          <w:szCs w:val="24"/>
        </w:rPr>
        <w:t>ψευδο</w:t>
      </w:r>
      <w:r w:rsidRPr="00036492">
        <w:rPr>
          <w:rFonts w:eastAsia="Times New Roman"/>
          <w:szCs w:val="24"/>
        </w:rPr>
        <w:t>μακεδονικές</w:t>
      </w:r>
      <w:proofErr w:type="spellEnd"/>
      <w:r w:rsidRPr="00036492">
        <w:rPr>
          <w:rFonts w:eastAsia="Times New Roman"/>
          <w:szCs w:val="24"/>
        </w:rPr>
        <w:t xml:space="preserve"> </w:t>
      </w:r>
      <w:r>
        <w:rPr>
          <w:rFonts w:eastAsia="Times New Roman"/>
          <w:szCs w:val="24"/>
        </w:rPr>
        <w:t>στέγες</w:t>
      </w:r>
      <w:r w:rsidRPr="00036492">
        <w:rPr>
          <w:rFonts w:eastAsia="Times New Roman"/>
          <w:szCs w:val="24"/>
        </w:rPr>
        <w:t xml:space="preserve"> και </w:t>
      </w:r>
      <w:proofErr w:type="spellStart"/>
      <w:r w:rsidRPr="00036492">
        <w:rPr>
          <w:rFonts w:eastAsia="Times New Roman"/>
          <w:szCs w:val="24"/>
        </w:rPr>
        <w:t>ψευδομακεδονι</w:t>
      </w:r>
      <w:r>
        <w:rPr>
          <w:rFonts w:eastAsia="Times New Roman"/>
          <w:szCs w:val="24"/>
        </w:rPr>
        <w:t>κά</w:t>
      </w:r>
      <w:proofErr w:type="spellEnd"/>
      <w:r w:rsidRPr="00036492">
        <w:rPr>
          <w:rFonts w:eastAsia="Times New Roman"/>
          <w:szCs w:val="24"/>
        </w:rPr>
        <w:t xml:space="preserve"> λεξικά</w:t>
      </w:r>
      <w:r>
        <w:rPr>
          <w:rFonts w:eastAsia="Times New Roman"/>
          <w:szCs w:val="24"/>
        </w:rPr>
        <w:t>.</w:t>
      </w:r>
      <w:r w:rsidRPr="00036492">
        <w:rPr>
          <w:rFonts w:eastAsia="Times New Roman"/>
          <w:szCs w:val="24"/>
        </w:rPr>
        <w:t xml:space="preserve"> </w:t>
      </w:r>
    </w:p>
    <w:p w14:paraId="0645332C" w14:textId="77777777" w:rsidR="00C04CE1" w:rsidRDefault="00722F08">
      <w:pPr>
        <w:spacing w:line="600" w:lineRule="auto"/>
        <w:ind w:firstLine="720"/>
        <w:jc w:val="both"/>
        <w:rPr>
          <w:rFonts w:eastAsia="Times New Roman"/>
          <w:szCs w:val="24"/>
        </w:rPr>
      </w:pPr>
      <w:r>
        <w:rPr>
          <w:rFonts w:eastAsia="Times New Roman"/>
          <w:szCs w:val="24"/>
        </w:rPr>
        <w:t>Φ</w:t>
      </w:r>
      <w:r w:rsidRPr="00036492">
        <w:rPr>
          <w:rFonts w:eastAsia="Times New Roman"/>
          <w:szCs w:val="24"/>
        </w:rPr>
        <w:t xml:space="preserve">υσικά κανένας δεν πιστεύει </w:t>
      </w:r>
      <w:r>
        <w:rPr>
          <w:rFonts w:eastAsia="Times New Roman"/>
          <w:szCs w:val="24"/>
        </w:rPr>
        <w:t>ότι αυτό το μόρφωμα των Σκοπίων</w:t>
      </w:r>
      <w:r w:rsidRPr="00036492">
        <w:rPr>
          <w:rFonts w:eastAsia="Times New Roman"/>
          <w:szCs w:val="24"/>
        </w:rPr>
        <w:t xml:space="preserve"> που θα διαλύ</w:t>
      </w:r>
      <w:r>
        <w:rPr>
          <w:rFonts w:eastAsia="Times New Roman"/>
          <w:szCs w:val="24"/>
        </w:rPr>
        <w:t>ονταν</w:t>
      </w:r>
      <w:r w:rsidRPr="00036492">
        <w:rPr>
          <w:rFonts w:eastAsia="Times New Roman"/>
          <w:szCs w:val="24"/>
        </w:rPr>
        <w:t xml:space="preserve"> </w:t>
      </w:r>
      <w:r>
        <w:rPr>
          <w:rFonts w:eastAsia="Times New Roman"/>
          <w:szCs w:val="24"/>
        </w:rPr>
        <w:t>-</w:t>
      </w:r>
      <w:r w:rsidRPr="00036492">
        <w:rPr>
          <w:rFonts w:eastAsia="Times New Roman"/>
          <w:szCs w:val="24"/>
        </w:rPr>
        <w:t>και πάλι δεν ξέρω αν θα έχει πολλά χρόνια ζωή</w:t>
      </w:r>
      <w:r>
        <w:rPr>
          <w:rFonts w:eastAsia="Times New Roman"/>
          <w:szCs w:val="24"/>
        </w:rPr>
        <w:t>-</w:t>
      </w:r>
      <w:r w:rsidRPr="00036492">
        <w:rPr>
          <w:rFonts w:eastAsia="Times New Roman"/>
          <w:szCs w:val="24"/>
        </w:rPr>
        <w:t xml:space="preserve"> θα </w:t>
      </w:r>
      <w:r>
        <w:rPr>
          <w:rFonts w:eastAsia="Times New Roman"/>
          <w:szCs w:val="24"/>
        </w:rPr>
        <w:t>εισβάλει</w:t>
      </w:r>
      <w:r w:rsidRPr="00036492">
        <w:rPr>
          <w:rFonts w:eastAsia="Times New Roman"/>
          <w:szCs w:val="24"/>
        </w:rPr>
        <w:t xml:space="preserve"> κάποια στιγμή στην </w:t>
      </w:r>
      <w:r>
        <w:rPr>
          <w:rFonts w:eastAsia="Times New Roman"/>
          <w:szCs w:val="24"/>
        </w:rPr>
        <w:t xml:space="preserve">Ελλάδα. Όμως </w:t>
      </w:r>
      <w:r w:rsidRPr="00036492">
        <w:rPr>
          <w:rFonts w:eastAsia="Times New Roman"/>
          <w:szCs w:val="24"/>
        </w:rPr>
        <w:t xml:space="preserve">κάτι </w:t>
      </w:r>
      <w:r>
        <w:rPr>
          <w:rFonts w:eastAsia="Times New Roman"/>
          <w:szCs w:val="24"/>
        </w:rPr>
        <w:t>τέτοια</w:t>
      </w:r>
      <w:r w:rsidRPr="00036492">
        <w:rPr>
          <w:rFonts w:eastAsia="Times New Roman"/>
          <w:szCs w:val="24"/>
        </w:rPr>
        <w:t xml:space="preserve"> κρατίδια που χρήζουν </w:t>
      </w:r>
      <w:r>
        <w:rPr>
          <w:rFonts w:eastAsia="Times New Roman"/>
          <w:szCs w:val="24"/>
        </w:rPr>
        <w:t>φροντίδας και</w:t>
      </w:r>
      <w:r w:rsidRPr="00036492">
        <w:rPr>
          <w:rFonts w:eastAsia="Times New Roman"/>
          <w:szCs w:val="24"/>
        </w:rPr>
        <w:t xml:space="preserve"> προστασίας</w:t>
      </w:r>
      <w:r>
        <w:rPr>
          <w:rFonts w:eastAsia="Times New Roman"/>
          <w:szCs w:val="24"/>
        </w:rPr>
        <w:t>,</w:t>
      </w:r>
      <w:r w:rsidRPr="00036492">
        <w:rPr>
          <w:rFonts w:eastAsia="Times New Roman"/>
          <w:szCs w:val="24"/>
        </w:rPr>
        <w:t xml:space="preserve"> γίνονται εργαλεία κάποιες φορές στα χέρια μεγάλων δυνάμεων</w:t>
      </w:r>
      <w:r>
        <w:rPr>
          <w:rFonts w:eastAsia="Times New Roman"/>
          <w:szCs w:val="24"/>
        </w:rPr>
        <w:t>, οι οποίες</w:t>
      </w:r>
      <w:r w:rsidRPr="00036492">
        <w:rPr>
          <w:rFonts w:eastAsia="Times New Roman"/>
          <w:szCs w:val="24"/>
        </w:rPr>
        <w:t xml:space="preserve"> θα θέλου</w:t>
      </w:r>
      <w:r>
        <w:rPr>
          <w:rFonts w:eastAsia="Times New Roman"/>
          <w:szCs w:val="24"/>
        </w:rPr>
        <w:t>ν</w:t>
      </w:r>
      <w:r w:rsidRPr="00036492">
        <w:rPr>
          <w:rFonts w:eastAsia="Times New Roman"/>
          <w:szCs w:val="24"/>
        </w:rPr>
        <w:t xml:space="preserve"> το </w:t>
      </w:r>
      <w:r>
        <w:rPr>
          <w:rFonts w:eastAsia="Times New Roman"/>
          <w:szCs w:val="24"/>
        </w:rPr>
        <w:t>λιμάνι της</w:t>
      </w:r>
      <w:r w:rsidRPr="00036492">
        <w:rPr>
          <w:rFonts w:eastAsia="Times New Roman"/>
          <w:szCs w:val="24"/>
        </w:rPr>
        <w:t xml:space="preserve"> Θεσσαλονίκης</w:t>
      </w:r>
      <w:r>
        <w:rPr>
          <w:rFonts w:eastAsia="Times New Roman"/>
          <w:szCs w:val="24"/>
        </w:rPr>
        <w:t>,</w:t>
      </w:r>
      <w:r w:rsidRPr="00036492">
        <w:rPr>
          <w:rFonts w:eastAsia="Times New Roman"/>
          <w:szCs w:val="24"/>
        </w:rPr>
        <w:t xml:space="preserve"> θα θέλουν </w:t>
      </w:r>
      <w:r>
        <w:rPr>
          <w:rFonts w:eastAsia="Times New Roman"/>
          <w:szCs w:val="24"/>
        </w:rPr>
        <w:t>έναν</w:t>
      </w:r>
      <w:r w:rsidRPr="00036492">
        <w:rPr>
          <w:rFonts w:eastAsia="Times New Roman"/>
          <w:szCs w:val="24"/>
        </w:rPr>
        <w:t xml:space="preserve"> διαμελι</w:t>
      </w:r>
      <w:r w:rsidRPr="00036492">
        <w:rPr>
          <w:rFonts w:eastAsia="Times New Roman"/>
          <w:szCs w:val="24"/>
        </w:rPr>
        <w:lastRenderedPageBreak/>
        <w:t>σμό</w:t>
      </w:r>
      <w:r>
        <w:rPr>
          <w:rFonts w:eastAsia="Times New Roman"/>
          <w:szCs w:val="24"/>
        </w:rPr>
        <w:t xml:space="preserve"> και</w:t>
      </w:r>
      <w:r w:rsidRPr="00036492">
        <w:rPr>
          <w:rFonts w:eastAsia="Times New Roman"/>
          <w:szCs w:val="24"/>
        </w:rPr>
        <w:t xml:space="preserve"> θα θέλουν κάποια </w:t>
      </w:r>
      <w:r>
        <w:rPr>
          <w:rFonts w:eastAsia="Times New Roman"/>
          <w:szCs w:val="24"/>
        </w:rPr>
        <w:t>εδάφη</w:t>
      </w:r>
      <w:r w:rsidRPr="00036492">
        <w:rPr>
          <w:rFonts w:eastAsia="Times New Roman"/>
          <w:szCs w:val="24"/>
        </w:rPr>
        <w:t xml:space="preserve"> εκεί στη </w:t>
      </w:r>
      <w:r>
        <w:rPr>
          <w:rFonts w:eastAsia="Times New Roman"/>
          <w:szCs w:val="24"/>
        </w:rPr>
        <w:t>β</w:t>
      </w:r>
      <w:r w:rsidRPr="00036492">
        <w:rPr>
          <w:rFonts w:eastAsia="Times New Roman"/>
          <w:szCs w:val="24"/>
        </w:rPr>
        <w:t xml:space="preserve">όρεια Ελλάδα να περνάνε </w:t>
      </w:r>
      <w:r>
        <w:rPr>
          <w:rFonts w:eastAsia="Times New Roman"/>
          <w:szCs w:val="24"/>
        </w:rPr>
        <w:t>αγωγοί</w:t>
      </w:r>
      <w:r w:rsidRPr="00036492">
        <w:rPr>
          <w:rFonts w:eastAsia="Times New Roman"/>
          <w:szCs w:val="24"/>
        </w:rPr>
        <w:t xml:space="preserve"> και σωλήνες</w:t>
      </w:r>
      <w:r>
        <w:rPr>
          <w:rFonts w:eastAsia="Times New Roman"/>
          <w:szCs w:val="24"/>
        </w:rPr>
        <w:t>.</w:t>
      </w:r>
      <w:r w:rsidRPr="00036492">
        <w:rPr>
          <w:rFonts w:eastAsia="Times New Roman"/>
          <w:szCs w:val="24"/>
        </w:rPr>
        <w:t xml:space="preserve"> </w:t>
      </w:r>
      <w:r>
        <w:rPr>
          <w:rFonts w:eastAsia="Times New Roman"/>
          <w:szCs w:val="24"/>
        </w:rPr>
        <w:t>Μ</w:t>
      </w:r>
      <w:r w:rsidRPr="00036492">
        <w:rPr>
          <w:rFonts w:eastAsia="Times New Roman"/>
          <w:szCs w:val="24"/>
        </w:rPr>
        <w:t xml:space="preserve">ακροχρόνια </w:t>
      </w:r>
      <w:r>
        <w:rPr>
          <w:rFonts w:eastAsia="Times New Roman"/>
          <w:szCs w:val="24"/>
        </w:rPr>
        <w:t>θα βγουν</w:t>
      </w:r>
      <w:r w:rsidRPr="00036492">
        <w:rPr>
          <w:rFonts w:eastAsia="Times New Roman"/>
          <w:szCs w:val="24"/>
        </w:rPr>
        <w:t xml:space="preserve"> πολλοί και διάφοροι τέτοιο</w:t>
      </w:r>
      <w:r>
        <w:rPr>
          <w:rFonts w:eastAsia="Times New Roman"/>
          <w:szCs w:val="24"/>
        </w:rPr>
        <w:t>ι,</w:t>
      </w:r>
      <w:r w:rsidRPr="00036492">
        <w:rPr>
          <w:rFonts w:eastAsia="Times New Roman"/>
          <w:szCs w:val="24"/>
        </w:rPr>
        <w:t xml:space="preserve"> οι οποίοι θα έχουν ανάλογες διεκδικήσεις</w:t>
      </w:r>
      <w:r>
        <w:rPr>
          <w:rFonts w:eastAsia="Times New Roman"/>
          <w:szCs w:val="24"/>
        </w:rPr>
        <w:t>.</w:t>
      </w:r>
      <w:r w:rsidRPr="00036492">
        <w:rPr>
          <w:rFonts w:eastAsia="Times New Roman"/>
          <w:szCs w:val="24"/>
        </w:rPr>
        <w:t xml:space="preserve"> </w:t>
      </w:r>
    </w:p>
    <w:p w14:paraId="0645332D" w14:textId="77777777" w:rsidR="00C04CE1" w:rsidRDefault="00722F0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645332E" w14:textId="77777777" w:rsidR="00C04CE1" w:rsidRDefault="00722F08">
      <w:pPr>
        <w:spacing w:line="600" w:lineRule="auto"/>
        <w:ind w:firstLine="720"/>
        <w:jc w:val="both"/>
        <w:rPr>
          <w:rFonts w:eastAsia="Times New Roman"/>
          <w:szCs w:val="24"/>
        </w:rPr>
      </w:pPr>
      <w:r>
        <w:rPr>
          <w:rFonts w:eastAsia="Times New Roman"/>
          <w:szCs w:val="24"/>
        </w:rPr>
        <w:t xml:space="preserve">Κύριε Πρόεδρε, θα ήθελα την ανοχή σας για ένα λεπτό ακόμα. </w:t>
      </w:r>
    </w:p>
    <w:p w14:paraId="0645332F" w14:textId="77777777" w:rsidR="00C04CE1" w:rsidRDefault="00722F08">
      <w:pPr>
        <w:spacing w:line="600" w:lineRule="auto"/>
        <w:ind w:firstLine="720"/>
        <w:jc w:val="both"/>
        <w:rPr>
          <w:rFonts w:eastAsia="Times New Roman"/>
          <w:szCs w:val="24"/>
        </w:rPr>
      </w:pPr>
      <w:r>
        <w:rPr>
          <w:rFonts w:eastAsia="Times New Roman"/>
          <w:szCs w:val="24"/>
        </w:rPr>
        <w:t>Ο</w:t>
      </w:r>
      <w:r w:rsidRPr="00036492">
        <w:rPr>
          <w:rFonts w:eastAsia="Times New Roman"/>
          <w:szCs w:val="24"/>
        </w:rPr>
        <w:t xml:space="preserve"> ΣΥΡΙΖΑ</w:t>
      </w:r>
      <w:r>
        <w:rPr>
          <w:rFonts w:eastAsia="Times New Roman"/>
          <w:szCs w:val="24"/>
        </w:rPr>
        <w:t>,</w:t>
      </w:r>
      <w:r w:rsidRPr="00036492">
        <w:rPr>
          <w:rFonts w:eastAsia="Times New Roman"/>
          <w:szCs w:val="24"/>
        </w:rPr>
        <w:t xml:space="preserve"> </w:t>
      </w:r>
      <w:r>
        <w:rPr>
          <w:rFonts w:eastAsia="Times New Roman"/>
          <w:szCs w:val="24"/>
        </w:rPr>
        <w:t>όμως,</w:t>
      </w:r>
      <w:r w:rsidRPr="00036492">
        <w:rPr>
          <w:rFonts w:eastAsia="Times New Roman"/>
          <w:szCs w:val="24"/>
        </w:rPr>
        <w:t xml:space="preserve"> υπηρετεί τον </w:t>
      </w:r>
      <w:proofErr w:type="spellStart"/>
      <w:r>
        <w:rPr>
          <w:rFonts w:eastAsia="Times New Roman"/>
          <w:szCs w:val="24"/>
        </w:rPr>
        <w:t>ψευτο</w:t>
      </w:r>
      <w:r w:rsidRPr="00036492">
        <w:rPr>
          <w:rFonts w:eastAsia="Times New Roman"/>
          <w:szCs w:val="24"/>
        </w:rPr>
        <w:t>διεθνισμό</w:t>
      </w:r>
      <w:proofErr w:type="spellEnd"/>
      <w:r w:rsidRPr="00036492">
        <w:rPr>
          <w:rFonts w:eastAsia="Times New Roman"/>
          <w:szCs w:val="24"/>
        </w:rPr>
        <w:t xml:space="preserve"> της </w:t>
      </w:r>
      <w:r>
        <w:rPr>
          <w:rFonts w:eastAsia="Times New Roman"/>
          <w:szCs w:val="24"/>
        </w:rPr>
        <w:t>Α</w:t>
      </w:r>
      <w:r w:rsidRPr="00036492">
        <w:rPr>
          <w:rFonts w:eastAsia="Times New Roman"/>
          <w:szCs w:val="24"/>
        </w:rPr>
        <w:t>ριστεράς</w:t>
      </w:r>
      <w:r>
        <w:rPr>
          <w:rFonts w:eastAsia="Times New Roman"/>
          <w:szCs w:val="24"/>
        </w:rPr>
        <w:t>.</w:t>
      </w:r>
      <w:r w:rsidRPr="00036492">
        <w:rPr>
          <w:rFonts w:eastAsia="Times New Roman"/>
          <w:szCs w:val="24"/>
        </w:rPr>
        <w:t xml:space="preserve"> </w:t>
      </w:r>
      <w:r>
        <w:rPr>
          <w:rFonts w:eastAsia="Times New Roman"/>
          <w:szCs w:val="24"/>
        </w:rPr>
        <w:t>Ο</w:t>
      </w:r>
      <w:r w:rsidRPr="00036492">
        <w:rPr>
          <w:rFonts w:eastAsia="Times New Roman"/>
          <w:szCs w:val="24"/>
        </w:rPr>
        <w:t xml:space="preserve"> </w:t>
      </w:r>
      <w:r>
        <w:rPr>
          <w:rFonts w:eastAsia="Times New Roman"/>
          <w:szCs w:val="24"/>
        </w:rPr>
        <w:t>Π</w:t>
      </w:r>
      <w:r w:rsidRPr="00036492">
        <w:rPr>
          <w:rFonts w:eastAsia="Times New Roman"/>
          <w:szCs w:val="24"/>
        </w:rPr>
        <w:t>ρωθυπουργός λέ</w:t>
      </w:r>
      <w:r>
        <w:rPr>
          <w:rFonts w:eastAsia="Times New Roman"/>
          <w:szCs w:val="24"/>
        </w:rPr>
        <w:t xml:space="preserve">ει ότι </w:t>
      </w:r>
      <w:r w:rsidRPr="00036492">
        <w:rPr>
          <w:rFonts w:eastAsia="Times New Roman"/>
          <w:szCs w:val="24"/>
        </w:rPr>
        <w:t>ο πατριωτισμός δεν είναι να μισείς την πατρίδα του</w:t>
      </w:r>
      <w:r>
        <w:rPr>
          <w:rFonts w:eastAsia="Times New Roman"/>
          <w:szCs w:val="24"/>
        </w:rPr>
        <w:t xml:space="preserve"> άλλου.</w:t>
      </w:r>
      <w:r w:rsidRPr="00036492">
        <w:rPr>
          <w:rFonts w:eastAsia="Times New Roman"/>
          <w:szCs w:val="24"/>
        </w:rPr>
        <w:t xml:space="preserve"> </w:t>
      </w:r>
      <w:r>
        <w:rPr>
          <w:rFonts w:eastAsia="Times New Roman"/>
          <w:szCs w:val="24"/>
        </w:rPr>
        <w:t>Ε</w:t>
      </w:r>
      <w:r w:rsidRPr="00036492">
        <w:rPr>
          <w:rFonts w:eastAsia="Times New Roman"/>
          <w:szCs w:val="24"/>
        </w:rPr>
        <w:t>ντάξει</w:t>
      </w:r>
      <w:r>
        <w:rPr>
          <w:rFonts w:eastAsia="Times New Roman"/>
          <w:szCs w:val="24"/>
        </w:rPr>
        <w:t xml:space="preserve">. </w:t>
      </w:r>
      <w:r w:rsidRPr="00036492">
        <w:rPr>
          <w:rFonts w:eastAsia="Times New Roman"/>
          <w:szCs w:val="24"/>
        </w:rPr>
        <w:t>Ποιος σας είπε</w:t>
      </w:r>
      <w:r>
        <w:rPr>
          <w:rFonts w:eastAsia="Times New Roman"/>
          <w:szCs w:val="24"/>
        </w:rPr>
        <w:t>,</w:t>
      </w:r>
      <w:r w:rsidRPr="00036492">
        <w:rPr>
          <w:rFonts w:eastAsia="Times New Roman"/>
          <w:szCs w:val="24"/>
        </w:rPr>
        <w:t xml:space="preserve"> </w:t>
      </w:r>
      <w:r>
        <w:rPr>
          <w:rFonts w:eastAsia="Times New Roman"/>
          <w:szCs w:val="24"/>
        </w:rPr>
        <w:t>όμως,</w:t>
      </w:r>
      <w:r w:rsidRPr="00036492">
        <w:rPr>
          <w:rFonts w:eastAsia="Times New Roman"/>
          <w:szCs w:val="24"/>
        </w:rPr>
        <w:t xml:space="preserve"> ότι ο διεθνισμός είναι να μισείς </w:t>
      </w:r>
      <w:r>
        <w:rPr>
          <w:rFonts w:eastAsia="Times New Roman"/>
          <w:szCs w:val="24"/>
        </w:rPr>
        <w:t>το έθνος σου</w:t>
      </w:r>
      <w:r w:rsidRPr="00036492">
        <w:rPr>
          <w:rFonts w:eastAsia="Times New Roman"/>
          <w:szCs w:val="24"/>
        </w:rPr>
        <w:t xml:space="preserve"> και την πατρίδα σου</w:t>
      </w:r>
      <w:r>
        <w:rPr>
          <w:rFonts w:eastAsia="Times New Roman"/>
          <w:szCs w:val="24"/>
        </w:rPr>
        <w:t>;</w:t>
      </w:r>
      <w:r w:rsidRPr="00036492">
        <w:rPr>
          <w:rFonts w:eastAsia="Times New Roman"/>
          <w:szCs w:val="24"/>
        </w:rPr>
        <w:t xml:space="preserve"> </w:t>
      </w:r>
      <w:r>
        <w:rPr>
          <w:rFonts w:eastAsia="Times New Roman"/>
          <w:szCs w:val="24"/>
        </w:rPr>
        <w:t>Α</w:t>
      </w:r>
      <w:r w:rsidRPr="00036492">
        <w:rPr>
          <w:rFonts w:eastAsia="Times New Roman"/>
          <w:szCs w:val="24"/>
        </w:rPr>
        <w:t>ν θέλετε να το παίξετε μαχητές</w:t>
      </w:r>
      <w:r>
        <w:rPr>
          <w:rFonts w:eastAsia="Times New Roman"/>
          <w:szCs w:val="24"/>
        </w:rPr>
        <w:t>, διεθνιστές, σύντροφοι,</w:t>
      </w:r>
      <w:r w:rsidRPr="00036492">
        <w:rPr>
          <w:rFonts w:eastAsia="Times New Roman"/>
          <w:szCs w:val="24"/>
        </w:rPr>
        <w:t xml:space="preserve"> αλληλ</w:t>
      </w:r>
      <w:r>
        <w:rPr>
          <w:rFonts w:eastAsia="Times New Roman"/>
          <w:szCs w:val="24"/>
        </w:rPr>
        <w:t xml:space="preserve">έγγυοι, </w:t>
      </w:r>
      <w:r w:rsidRPr="00036492">
        <w:rPr>
          <w:rFonts w:eastAsia="Times New Roman"/>
          <w:szCs w:val="24"/>
        </w:rPr>
        <w:t>για τα Σκόπια παραδείγματος χάρ</w:t>
      </w:r>
      <w:r>
        <w:rPr>
          <w:rFonts w:eastAsia="Times New Roman"/>
          <w:szCs w:val="24"/>
        </w:rPr>
        <w:t>ιν,</w:t>
      </w:r>
      <w:r w:rsidRPr="00036492">
        <w:rPr>
          <w:rFonts w:eastAsia="Times New Roman"/>
          <w:szCs w:val="24"/>
        </w:rPr>
        <w:t xml:space="preserve"> να πάτε να πολεμήσετε με τους συντρόφους σας </w:t>
      </w:r>
      <w:r>
        <w:rPr>
          <w:rFonts w:eastAsia="Times New Roman"/>
          <w:szCs w:val="24"/>
        </w:rPr>
        <w:t xml:space="preserve">στο </w:t>
      </w:r>
      <w:proofErr w:type="spellStart"/>
      <w:r>
        <w:rPr>
          <w:rFonts w:eastAsia="Times New Roman"/>
          <w:szCs w:val="24"/>
        </w:rPr>
        <w:t>Τέτοβο</w:t>
      </w:r>
      <w:proofErr w:type="spellEnd"/>
      <w:r>
        <w:rPr>
          <w:rFonts w:eastAsia="Times New Roman"/>
          <w:szCs w:val="24"/>
        </w:rPr>
        <w:t xml:space="preserve">, που πολεμάνε </w:t>
      </w:r>
      <w:r w:rsidRPr="00036492">
        <w:rPr>
          <w:rFonts w:eastAsia="Times New Roman"/>
          <w:szCs w:val="24"/>
        </w:rPr>
        <w:t xml:space="preserve">τη </w:t>
      </w:r>
      <w:r>
        <w:rPr>
          <w:rFonts w:eastAsia="Times New Roman"/>
          <w:szCs w:val="24"/>
        </w:rPr>
        <w:t>Μ</w:t>
      </w:r>
      <w:r w:rsidRPr="00036492">
        <w:rPr>
          <w:rFonts w:eastAsia="Times New Roman"/>
          <w:szCs w:val="24"/>
        </w:rPr>
        <w:t xml:space="preserve">εγάλη Αλβανία εδώ και </w:t>
      </w:r>
      <w:r>
        <w:rPr>
          <w:rFonts w:eastAsia="Times New Roman"/>
          <w:szCs w:val="24"/>
        </w:rPr>
        <w:t>δέκα</w:t>
      </w:r>
      <w:r w:rsidRPr="00036492">
        <w:rPr>
          <w:rFonts w:eastAsia="Times New Roman"/>
          <w:szCs w:val="24"/>
        </w:rPr>
        <w:t xml:space="preserve"> χρόνια</w:t>
      </w:r>
      <w:r>
        <w:rPr>
          <w:rFonts w:eastAsia="Times New Roman"/>
          <w:szCs w:val="24"/>
        </w:rPr>
        <w:t>.</w:t>
      </w:r>
      <w:r w:rsidRPr="00036492">
        <w:rPr>
          <w:rFonts w:eastAsia="Times New Roman"/>
          <w:szCs w:val="24"/>
        </w:rPr>
        <w:t xml:space="preserve"> </w:t>
      </w:r>
      <w:r>
        <w:rPr>
          <w:rFonts w:eastAsia="Times New Roman"/>
          <w:szCs w:val="24"/>
        </w:rPr>
        <w:t>Ν</w:t>
      </w:r>
      <w:r w:rsidRPr="00036492">
        <w:rPr>
          <w:rFonts w:eastAsia="Times New Roman"/>
          <w:szCs w:val="24"/>
        </w:rPr>
        <w:t>α πάτε στη Συρία</w:t>
      </w:r>
      <w:r>
        <w:rPr>
          <w:rFonts w:eastAsia="Times New Roman"/>
          <w:szCs w:val="24"/>
        </w:rPr>
        <w:t>,</w:t>
      </w:r>
      <w:r w:rsidRPr="00036492">
        <w:rPr>
          <w:rFonts w:eastAsia="Times New Roman"/>
          <w:szCs w:val="24"/>
        </w:rPr>
        <w:t xml:space="preserve"> να πολεμήσ</w:t>
      </w:r>
      <w:r>
        <w:rPr>
          <w:rFonts w:eastAsia="Times New Roman"/>
          <w:szCs w:val="24"/>
        </w:rPr>
        <w:t>ετε</w:t>
      </w:r>
      <w:r w:rsidRPr="00036492">
        <w:rPr>
          <w:rFonts w:eastAsia="Times New Roman"/>
          <w:szCs w:val="24"/>
        </w:rPr>
        <w:t xml:space="preserve"> τον ισλαμικό φονταμενταλισμό</w:t>
      </w:r>
      <w:r>
        <w:rPr>
          <w:rFonts w:eastAsia="Times New Roman"/>
          <w:szCs w:val="24"/>
        </w:rPr>
        <w:t>. Να πάτε</w:t>
      </w:r>
      <w:r w:rsidRPr="00036492">
        <w:rPr>
          <w:rFonts w:eastAsia="Times New Roman"/>
          <w:szCs w:val="24"/>
        </w:rPr>
        <w:t xml:space="preserve"> στην Υεμένη ενάντια στη γενοκτονία που γίνεται </w:t>
      </w:r>
      <w:proofErr w:type="spellStart"/>
      <w:r w:rsidRPr="00036492">
        <w:rPr>
          <w:rFonts w:eastAsia="Times New Roman"/>
          <w:szCs w:val="24"/>
        </w:rPr>
        <w:t>εκε</w:t>
      </w:r>
      <w:r>
        <w:rPr>
          <w:rFonts w:eastAsia="Times New Roman"/>
          <w:szCs w:val="24"/>
        </w:rPr>
        <w:t>,</w:t>
      </w:r>
      <w:r w:rsidRPr="00036492">
        <w:rPr>
          <w:rFonts w:eastAsia="Times New Roman"/>
          <w:szCs w:val="24"/>
        </w:rPr>
        <w:t>ί</w:t>
      </w:r>
      <w:proofErr w:type="spellEnd"/>
      <w:r w:rsidRPr="00036492">
        <w:rPr>
          <w:rFonts w:eastAsia="Times New Roman"/>
          <w:szCs w:val="24"/>
        </w:rPr>
        <w:t xml:space="preserve"> </w:t>
      </w:r>
      <w:r>
        <w:rPr>
          <w:rFonts w:eastAsia="Times New Roman"/>
          <w:szCs w:val="24"/>
        </w:rPr>
        <w:t>και να μην προ</w:t>
      </w:r>
      <w:r>
        <w:rPr>
          <w:rFonts w:eastAsia="Times New Roman"/>
          <w:szCs w:val="24"/>
        </w:rPr>
        <w:lastRenderedPageBreak/>
        <w:t>σπαθείτε να τους πουλήσετε όπλα.</w:t>
      </w:r>
      <w:r w:rsidRPr="00036492">
        <w:rPr>
          <w:rFonts w:eastAsia="Times New Roman"/>
          <w:szCs w:val="24"/>
        </w:rPr>
        <w:t xml:space="preserve"> </w:t>
      </w:r>
      <w:r>
        <w:rPr>
          <w:rFonts w:eastAsia="Times New Roman"/>
          <w:szCs w:val="24"/>
        </w:rPr>
        <w:t>Αφήστε την ψεύτικη</w:t>
      </w:r>
      <w:r w:rsidRPr="00036492">
        <w:rPr>
          <w:rFonts w:eastAsia="Times New Roman"/>
          <w:szCs w:val="24"/>
        </w:rPr>
        <w:t xml:space="preserve"> αλληλεγγύη </w:t>
      </w:r>
      <w:r>
        <w:rPr>
          <w:rFonts w:eastAsia="Times New Roman"/>
          <w:szCs w:val="24"/>
        </w:rPr>
        <w:t xml:space="preserve">σας </w:t>
      </w:r>
      <w:r w:rsidRPr="00036492">
        <w:rPr>
          <w:rFonts w:eastAsia="Times New Roman"/>
          <w:szCs w:val="24"/>
        </w:rPr>
        <w:t xml:space="preserve">από τη ζέστη </w:t>
      </w:r>
      <w:r>
        <w:rPr>
          <w:rFonts w:eastAsia="Times New Roman"/>
          <w:szCs w:val="24"/>
        </w:rPr>
        <w:t>των σπιτιών σας</w:t>
      </w:r>
      <w:r w:rsidRPr="00036492">
        <w:rPr>
          <w:rFonts w:eastAsia="Times New Roman"/>
          <w:szCs w:val="24"/>
        </w:rPr>
        <w:t xml:space="preserve"> και τα ταμεία των </w:t>
      </w:r>
      <w:r>
        <w:rPr>
          <w:rFonts w:eastAsia="Times New Roman"/>
          <w:szCs w:val="24"/>
        </w:rPr>
        <w:t>ΜΚΟ.</w:t>
      </w:r>
      <w:r w:rsidRPr="00036492">
        <w:rPr>
          <w:rFonts w:eastAsia="Times New Roman"/>
          <w:szCs w:val="24"/>
        </w:rPr>
        <w:t xml:space="preserve"> </w:t>
      </w:r>
      <w:r>
        <w:rPr>
          <w:rFonts w:eastAsia="Times New Roman"/>
          <w:szCs w:val="24"/>
        </w:rPr>
        <w:t>Δήθεν</w:t>
      </w:r>
      <w:r w:rsidRPr="00036492">
        <w:rPr>
          <w:rFonts w:eastAsia="Times New Roman"/>
          <w:szCs w:val="24"/>
        </w:rPr>
        <w:t xml:space="preserve"> υπερασπίζ</w:t>
      </w:r>
      <w:r>
        <w:rPr>
          <w:rFonts w:eastAsia="Times New Roman"/>
          <w:szCs w:val="24"/>
        </w:rPr>
        <w:t xml:space="preserve">εστε </w:t>
      </w:r>
      <w:r w:rsidRPr="00036492">
        <w:rPr>
          <w:rFonts w:eastAsia="Times New Roman"/>
          <w:szCs w:val="24"/>
        </w:rPr>
        <w:t xml:space="preserve">άλλες </w:t>
      </w:r>
      <w:r>
        <w:rPr>
          <w:rFonts w:eastAsia="Times New Roman"/>
          <w:szCs w:val="24"/>
        </w:rPr>
        <w:t xml:space="preserve">χώρες και </w:t>
      </w:r>
      <w:proofErr w:type="spellStart"/>
      <w:r>
        <w:rPr>
          <w:rFonts w:eastAsia="Times New Roman"/>
          <w:szCs w:val="24"/>
        </w:rPr>
        <w:t>αποδομείτε</w:t>
      </w:r>
      <w:proofErr w:type="spellEnd"/>
      <w:r>
        <w:rPr>
          <w:rFonts w:eastAsia="Times New Roman"/>
          <w:szCs w:val="24"/>
        </w:rPr>
        <w:t xml:space="preserve"> </w:t>
      </w:r>
      <w:r w:rsidRPr="00036492">
        <w:rPr>
          <w:rFonts w:eastAsia="Times New Roman"/>
          <w:szCs w:val="24"/>
        </w:rPr>
        <w:t xml:space="preserve">την πατρίδα </w:t>
      </w:r>
      <w:r>
        <w:rPr>
          <w:rFonts w:eastAsia="Times New Roman"/>
          <w:szCs w:val="24"/>
        </w:rPr>
        <w:t>μας.</w:t>
      </w:r>
    </w:p>
    <w:p w14:paraId="06453330" w14:textId="77777777" w:rsidR="00C04CE1" w:rsidRDefault="00722F08">
      <w:pPr>
        <w:spacing w:line="600" w:lineRule="auto"/>
        <w:ind w:firstLine="720"/>
        <w:jc w:val="both"/>
        <w:rPr>
          <w:rFonts w:eastAsia="Times New Roman"/>
          <w:szCs w:val="24"/>
        </w:rPr>
      </w:pPr>
      <w:r>
        <w:rPr>
          <w:rFonts w:eastAsia="Times New Roman"/>
          <w:szCs w:val="24"/>
        </w:rPr>
        <w:t>Με</w:t>
      </w:r>
      <w:r w:rsidRPr="00036492">
        <w:rPr>
          <w:rFonts w:eastAsia="Times New Roman"/>
          <w:szCs w:val="24"/>
        </w:rPr>
        <w:t xml:space="preserve"> τις τροπολογίες </w:t>
      </w:r>
      <w:r>
        <w:rPr>
          <w:rFonts w:eastAsia="Times New Roman"/>
          <w:szCs w:val="24"/>
        </w:rPr>
        <w:t xml:space="preserve">που πέρασαν οι Σκοπιανοί στο σύνταγμά τους, αφήνουν </w:t>
      </w:r>
      <w:r w:rsidRPr="00036492">
        <w:rPr>
          <w:rFonts w:eastAsia="Times New Roman"/>
          <w:szCs w:val="24"/>
        </w:rPr>
        <w:t xml:space="preserve">περιθώρια </w:t>
      </w:r>
      <w:r>
        <w:rPr>
          <w:rFonts w:eastAsia="Times New Roman"/>
          <w:szCs w:val="24"/>
        </w:rPr>
        <w:t xml:space="preserve">ακόμη και για </w:t>
      </w:r>
      <w:r w:rsidRPr="00036492">
        <w:rPr>
          <w:rFonts w:eastAsia="Times New Roman"/>
          <w:szCs w:val="24"/>
        </w:rPr>
        <w:t>τουρκική μειονότητα</w:t>
      </w:r>
      <w:r>
        <w:rPr>
          <w:rFonts w:eastAsia="Times New Roman"/>
          <w:szCs w:val="24"/>
        </w:rPr>
        <w:t>.</w:t>
      </w:r>
      <w:r w:rsidRPr="00036492">
        <w:rPr>
          <w:rFonts w:eastAsia="Times New Roman"/>
          <w:szCs w:val="24"/>
        </w:rPr>
        <w:t xml:space="preserve"> Δηλαδή </w:t>
      </w:r>
      <w:r>
        <w:rPr>
          <w:rFonts w:eastAsia="Times New Roman"/>
          <w:szCs w:val="24"/>
        </w:rPr>
        <w:t xml:space="preserve">δίνουμε δικαίωμα και στην Τουρκία και στον </w:t>
      </w:r>
      <w:proofErr w:type="spellStart"/>
      <w:r>
        <w:rPr>
          <w:rFonts w:eastAsia="Times New Roman"/>
          <w:szCs w:val="24"/>
        </w:rPr>
        <w:t>Ερντογάν</w:t>
      </w:r>
      <w:proofErr w:type="spellEnd"/>
      <w:r>
        <w:rPr>
          <w:rFonts w:eastAsia="Times New Roman"/>
          <w:szCs w:val="24"/>
        </w:rPr>
        <w:t xml:space="preserve"> αν γίνει κάτι να λέει «εγώ πρέπει να παρέμβω». Ελληνική μειονότητα στα Σκόπια δεν υπάρχει;</w:t>
      </w:r>
    </w:p>
    <w:p w14:paraId="06453331" w14:textId="77777777" w:rsidR="00C04CE1" w:rsidRDefault="00722F08">
      <w:pPr>
        <w:spacing w:line="600" w:lineRule="auto"/>
        <w:ind w:firstLine="720"/>
        <w:jc w:val="both"/>
        <w:rPr>
          <w:rFonts w:eastAsia="Times New Roman"/>
          <w:szCs w:val="24"/>
        </w:rPr>
      </w:pPr>
      <w:r>
        <w:rPr>
          <w:rFonts w:eastAsia="Times New Roman"/>
          <w:szCs w:val="24"/>
        </w:rPr>
        <w:t xml:space="preserve">Όλα τα </w:t>
      </w:r>
      <w:r w:rsidRPr="00036492">
        <w:rPr>
          <w:rFonts w:eastAsia="Times New Roman"/>
          <w:szCs w:val="24"/>
        </w:rPr>
        <w:t>παραπάνω</w:t>
      </w:r>
      <w:r>
        <w:rPr>
          <w:rFonts w:eastAsia="Times New Roman"/>
          <w:szCs w:val="24"/>
        </w:rPr>
        <w:t>,</w:t>
      </w:r>
      <w:r w:rsidRPr="00036492">
        <w:rPr>
          <w:rFonts w:eastAsia="Times New Roman"/>
          <w:szCs w:val="24"/>
        </w:rPr>
        <w:t xml:space="preserve"> φυσικά</w:t>
      </w:r>
      <w:r>
        <w:rPr>
          <w:rFonts w:eastAsia="Times New Roman"/>
          <w:szCs w:val="24"/>
        </w:rPr>
        <w:t>,</w:t>
      </w:r>
      <w:r w:rsidRPr="00036492">
        <w:rPr>
          <w:rFonts w:eastAsia="Times New Roman"/>
          <w:szCs w:val="24"/>
        </w:rPr>
        <w:t xml:space="preserve"> έγιναν με την ανοχή του Καμμένου</w:t>
      </w:r>
      <w:r>
        <w:rPr>
          <w:rFonts w:eastAsia="Times New Roman"/>
          <w:szCs w:val="24"/>
        </w:rPr>
        <w:t>,</w:t>
      </w:r>
      <w:r w:rsidRPr="00036492">
        <w:rPr>
          <w:rFonts w:eastAsia="Times New Roman"/>
          <w:szCs w:val="24"/>
        </w:rPr>
        <w:t xml:space="preserve"> που τα παπαγαλάκια </w:t>
      </w:r>
      <w:r>
        <w:rPr>
          <w:rFonts w:eastAsia="Times New Roman"/>
          <w:szCs w:val="24"/>
        </w:rPr>
        <w:t xml:space="preserve">το 2012 και το 2015 στις </w:t>
      </w:r>
      <w:r w:rsidRPr="00036492">
        <w:rPr>
          <w:rFonts w:eastAsia="Times New Roman"/>
          <w:szCs w:val="24"/>
        </w:rPr>
        <w:t xml:space="preserve">εκλογές </w:t>
      </w:r>
      <w:r>
        <w:rPr>
          <w:rFonts w:eastAsia="Times New Roman"/>
          <w:szCs w:val="24"/>
        </w:rPr>
        <w:t xml:space="preserve">έλεγαν, «ψηφίστε τον, είναι μεγάλος πατριώτης, μην ψηφίσετε Χρυσή Αυγή». Είδατε τι έπαθαν </w:t>
      </w:r>
      <w:r w:rsidRPr="00036492">
        <w:rPr>
          <w:rFonts w:eastAsia="Times New Roman"/>
          <w:szCs w:val="24"/>
        </w:rPr>
        <w:t xml:space="preserve">όλοι αυτοί που ψήφισαν και τι έπαθε και η Ελλάδα </w:t>
      </w:r>
      <w:r>
        <w:rPr>
          <w:rFonts w:eastAsia="Times New Roman"/>
          <w:szCs w:val="24"/>
        </w:rPr>
        <w:t>με</w:t>
      </w:r>
      <w:r w:rsidRPr="00036492">
        <w:rPr>
          <w:rFonts w:eastAsia="Times New Roman"/>
          <w:szCs w:val="24"/>
        </w:rPr>
        <w:t xml:space="preserve"> το</w:t>
      </w:r>
      <w:r>
        <w:rPr>
          <w:rFonts w:eastAsia="Times New Roman"/>
          <w:szCs w:val="24"/>
        </w:rPr>
        <w:t>ν</w:t>
      </w:r>
      <w:r w:rsidRPr="00036492">
        <w:rPr>
          <w:rFonts w:eastAsia="Times New Roman"/>
          <w:szCs w:val="24"/>
        </w:rPr>
        <w:t xml:space="preserve"> μεγάλο πατριώτη</w:t>
      </w:r>
      <w:r>
        <w:rPr>
          <w:rFonts w:eastAsia="Times New Roman"/>
          <w:szCs w:val="24"/>
        </w:rPr>
        <w:t xml:space="preserve">, τον Καμμένο. </w:t>
      </w:r>
    </w:p>
    <w:p w14:paraId="06453332" w14:textId="77777777" w:rsidR="00C04CE1" w:rsidRDefault="00722F08">
      <w:pPr>
        <w:spacing w:line="600" w:lineRule="auto"/>
        <w:ind w:firstLine="720"/>
        <w:jc w:val="both"/>
        <w:rPr>
          <w:rFonts w:eastAsia="Times New Roman"/>
          <w:szCs w:val="24"/>
        </w:rPr>
      </w:pPr>
      <w:r>
        <w:rPr>
          <w:rFonts w:eastAsia="Times New Roman"/>
          <w:szCs w:val="24"/>
        </w:rPr>
        <w:t>Επίσης, όμως,</w:t>
      </w:r>
      <w:r w:rsidRPr="00036492">
        <w:rPr>
          <w:rFonts w:eastAsia="Times New Roman"/>
          <w:szCs w:val="24"/>
        </w:rPr>
        <w:t xml:space="preserve"> πρέπει να προσθέσου</w:t>
      </w:r>
      <w:r>
        <w:rPr>
          <w:rFonts w:eastAsia="Times New Roman"/>
          <w:szCs w:val="24"/>
        </w:rPr>
        <w:t>με</w:t>
      </w:r>
      <w:r w:rsidRPr="00036492">
        <w:rPr>
          <w:rFonts w:eastAsia="Times New Roman"/>
          <w:szCs w:val="24"/>
        </w:rPr>
        <w:t xml:space="preserve"> </w:t>
      </w:r>
      <w:r>
        <w:rPr>
          <w:rFonts w:eastAsia="Times New Roman"/>
          <w:szCs w:val="24"/>
        </w:rPr>
        <w:t xml:space="preserve">γάμους, </w:t>
      </w:r>
      <w:proofErr w:type="spellStart"/>
      <w:r>
        <w:rPr>
          <w:rFonts w:eastAsia="Times New Roman"/>
          <w:szCs w:val="24"/>
        </w:rPr>
        <w:t>τεκνοθεσίες</w:t>
      </w:r>
      <w:proofErr w:type="spellEnd"/>
      <w:r w:rsidRPr="00036492">
        <w:rPr>
          <w:rFonts w:eastAsia="Times New Roman"/>
          <w:szCs w:val="24"/>
        </w:rPr>
        <w:t xml:space="preserve"> ομοφυλοφίλων</w:t>
      </w:r>
      <w:r>
        <w:rPr>
          <w:rFonts w:eastAsia="Times New Roman"/>
          <w:szCs w:val="24"/>
        </w:rPr>
        <w:t>,</w:t>
      </w:r>
      <w:r w:rsidRPr="00036492">
        <w:rPr>
          <w:rFonts w:eastAsia="Times New Roman"/>
          <w:szCs w:val="24"/>
        </w:rPr>
        <w:t xml:space="preserve"> ιθαγένει</w:t>
      </w:r>
      <w:r>
        <w:rPr>
          <w:rFonts w:eastAsia="Times New Roman"/>
          <w:szCs w:val="24"/>
        </w:rPr>
        <w:t>ες, τζαμιά,</w:t>
      </w:r>
      <w:r w:rsidRPr="00036492">
        <w:rPr>
          <w:rFonts w:eastAsia="Times New Roman"/>
          <w:szCs w:val="24"/>
        </w:rPr>
        <w:t xml:space="preserve"> πλημμύρα </w:t>
      </w:r>
      <w:proofErr w:type="spellStart"/>
      <w:r>
        <w:rPr>
          <w:rFonts w:eastAsia="Times New Roman"/>
          <w:szCs w:val="24"/>
        </w:rPr>
        <w:t>λαθρομετανστών</w:t>
      </w:r>
      <w:proofErr w:type="spellEnd"/>
      <w:r>
        <w:rPr>
          <w:rFonts w:eastAsia="Times New Roman"/>
          <w:szCs w:val="24"/>
        </w:rPr>
        <w:t xml:space="preserve"> και </w:t>
      </w:r>
      <w:proofErr w:type="spellStart"/>
      <w:r w:rsidRPr="00036492">
        <w:rPr>
          <w:rFonts w:eastAsia="Times New Roman"/>
          <w:szCs w:val="24"/>
        </w:rPr>
        <w:t>hotspot</w:t>
      </w:r>
      <w:proofErr w:type="spellEnd"/>
      <w:r>
        <w:rPr>
          <w:rFonts w:eastAsia="Times New Roman"/>
          <w:szCs w:val="24"/>
        </w:rPr>
        <w:t>, τον Κουίκ, την Κουντουρά, τον</w:t>
      </w:r>
      <w:r w:rsidRPr="00036492">
        <w:rPr>
          <w:rFonts w:eastAsia="Times New Roman"/>
          <w:szCs w:val="24"/>
        </w:rPr>
        <w:t xml:space="preserve"> </w:t>
      </w:r>
      <w:proofErr w:type="spellStart"/>
      <w:r>
        <w:rPr>
          <w:rFonts w:eastAsia="Times New Roman"/>
          <w:szCs w:val="24"/>
        </w:rPr>
        <w:t>Π</w:t>
      </w:r>
      <w:r w:rsidRPr="00036492">
        <w:rPr>
          <w:rFonts w:eastAsia="Times New Roman"/>
          <w:szCs w:val="24"/>
        </w:rPr>
        <w:t>απαχριστό</w:t>
      </w:r>
      <w:r w:rsidRPr="00036492">
        <w:rPr>
          <w:rFonts w:eastAsia="Times New Roman"/>
          <w:szCs w:val="24"/>
        </w:rPr>
        <w:lastRenderedPageBreak/>
        <w:t>πουλο</w:t>
      </w:r>
      <w:proofErr w:type="spellEnd"/>
      <w:r>
        <w:rPr>
          <w:rFonts w:eastAsia="Times New Roman"/>
          <w:szCs w:val="24"/>
        </w:rPr>
        <w:t>, τον</w:t>
      </w:r>
      <w:r w:rsidRPr="00036492">
        <w:rPr>
          <w:rFonts w:eastAsia="Times New Roman"/>
          <w:szCs w:val="24"/>
        </w:rPr>
        <w:t xml:space="preserve"> </w:t>
      </w:r>
      <w:proofErr w:type="spellStart"/>
      <w:r>
        <w:rPr>
          <w:rFonts w:eastAsia="Times New Roman"/>
          <w:szCs w:val="24"/>
        </w:rPr>
        <w:t>Ζ</w:t>
      </w:r>
      <w:r w:rsidRPr="00036492">
        <w:rPr>
          <w:rFonts w:eastAsia="Times New Roman"/>
          <w:szCs w:val="24"/>
        </w:rPr>
        <w:t>ουράρι</w:t>
      </w:r>
      <w:proofErr w:type="spellEnd"/>
      <w:r w:rsidRPr="00036492">
        <w:rPr>
          <w:rFonts w:eastAsia="Times New Roman"/>
          <w:szCs w:val="24"/>
        </w:rPr>
        <w:t xml:space="preserve"> και </w:t>
      </w:r>
      <w:r>
        <w:rPr>
          <w:rFonts w:eastAsia="Times New Roman"/>
          <w:szCs w:val="24"/>
        </w:rPr>
        <w:t>τους λοιπούς. Όλους αυτούς τους χρωστάμε στον δήθεν πατριώτη Καμμένο και σε όσους τον ψήφισαν. Αν ο Καμμένος έδωσε, όμως, το στυλό για τη Συμφωνία των Πρεσπών, η</w:t>
      </w:r>
      <w:r w:rsidRPr="00036492">
        <w:rPr>
          <w:rFonts w:eastAsia="Times New Roman"/>
          <w:szCs w:val="24"/>
        </w:rPr>
        <w:t xml:space="preserve"> Νέα Δημοκρατία </w:t>
      </w:r>
      <w:r>
        <w:rPr>
          <w:rFonts w:eastAsia="Times New Roman"/>
          <w:szCs w:val="24"/>
        </w:rPr>
        <w:t xml:space="preserve">έδωσε το χαρτί με έτοιμη τη συμφωνία, γιατί είχε ανοίξει ήδη θέμα για σύνθετη ονομασία. Όλους τους παραπάνω, λοιπόν, μαζί με τον Καμμένο τους χρωστάμε στη Νέα Δημοκρατία που τους ανέδειξε. </w:t>
      </w:r>
    </w:p>
    <w:p w14:paraId="06453333" w14:textId="77777777" w:rsidR="00C04CE1" w:rsidRDefault="00722F08">
      <w:pPr>
        <w:spacing w:line="600" w:lineRule="auto"/>
        <w:ind w:firstLine="720"/>
        <w:jc w:val="both"/>
        <w:rPr>
          <w:rFonts w:eastAsia="Times New Roman"/>
          <w:szCs w:val="24"/>
        </w:rPr>
      </w:pPr>
      <w:r w:rsidRPr="00036492">
        <w:rPr>
          <w:rFonts w:eastAsia="Times New Roman"/>
          <w:szCs w:val="24"/>
        </w:rPr>
        <w:t>Πόσο μεγάλη κατάντια</w:t>
      </w:r>
      <w:r>
        <w:rPr>
          <w:rFonts w:eastAsia="Times New Roman"/>
          <w:szCs w:val="24"/>
        </w:rPr>
        <w:t>, πόσο</w:t>
      </w:r>
      <w:r w:rsidRPr="00036492">
        <w:rPr>
          <w:rFonts w:eastAsia="Times New Roman"/>
          <w:szCs w:val="24"/>
        </w:rPr>
        <w:t xml:space="preserve"> μεγάλη ντροπή</w:t>
      </w:r>
      <w:r>
        <w:rPr>
          <w:rFonts w:eastAsia="Times New Roman"/>
          <w:szCs w:val="24"/>
        </w:rPr>
        <w:t>! Ο</w:t>
      </w:r>
      <w:r w:rsidRPr="00036492">
        <w:rPr>
          <w:rFonts w:eastAsia="Times New Roman"/>
          <w:szCs w:val="24"/>
        </w:rPr>
        <w:t xml:space="preserve"> πατριώτης Καμμένος ψηφίστηκε</w:t>
      </w:r>
      <w:r>
        <w:rPr>
          <w:rFonts w:eastAsia="Times New Roman"/>
          <w:szCs w:val="24"/>
        </w:rPr>
        <w:t>,</w:t>
      </w:r>
      <w:r w:rsidRPr="00036492">
        <w:rPr>
          <w:rFonts w:eastAsia="Times New Roman"/>
          <w:szCs w:val="24"/>
        </w:rPr>
        <w:t xml:space="preserve"> έγινε συγκυβερνήτης </w:t>
      </w:r>
      <w:r>
        <w:rPr>
          <w:rFonts w:eastAsia="Times New Roman"/>
          <w:szCs w:val="24"/>
        </w:rPr>
        <w:t xml:space="preserve">και </w:t>
      </w:r>
      <w:r w:rsidRPr="00036492">
        <w:rPr>
          <w:rFonts w:eastAsia="Times New Roman"/>
          <w:szCs w:val="24"/>
        </w:rPr>
        <w:t>Υπουργός Εθνικής Άμυνας</w:t>
      </w:r>
      <w:r>
        <w:rPr>
          <w:rFonts w:eastAsia="Times New Roman"/>
          <w:szCs w:val="24"/>
        </w:rPr>
        <w:t>,</w:t>
      </w:r>
      <w:r w:rsidRPr="00036492">
        <w:rPr>
          <w:rFonts w:eastAsia="Times New Roman"/>
          <w:szCs w:val="24"/>
        </w:rPr>
        <w:t xml:space="preserve"> και είχε την τύχη να έρθει το ζήτημα των Σκοπίων όταν </w:t>
      </w:r>
      <w:r>
        <w:rPr>
          <w:rFonts w:eastAsia="Times New Roman"/>
          <w:szCs w:val="24"/>
        </w:rPr>
        <w:t>ήταν αυτός Υ</w:t>
      </w:r>
      <w:r w:rsidRPr="00036492">
        <w:rPr>
          <w:rFonts w:eastAsia="Times New Roman"/>
          <w:szCs w:val="24"/>
        </w:rPr>
        <w:t xml:space="preserve">πουργός </w:t>
      </w:r>
      <w:r>
        <w:rPr>
          <w:rFonts w:eastAsia="Times New Roman"/>
          <w:szCs w:val="24"/>
        </w:rPr>
        <w:t>και</w:t>
      </w:r>
      <w:r w:rsidRPr="00036492">
        <w:rPr>
          <w:rFonts w:eastAsia="Times New Roman"/>
          <w:szCs w:val="24"/>
        </w:rPr>
        <w:t xml:space="preserve"> </w:t>
      </w:r>
      <w:r>
        <w:rPr>
          <w:rFonts w:eastAsia="Times New Roman"/>
          <w:szCs w:val="24"/>
        </w:rPr>
        <w:t>συγκυβερνήτης. Κ</w:t>
      </w:r>
      <w:r w:rsidRPr="00036492">
        <w:rPr>
          <w:rFonts w:eastAsia="Times New Roman"/>
          <w:szCs w:val="24"/>
        </w:rPr>
        <w:t xml:space="preserve">αι τι έκανε ο μεγάλος πατριώτης Καμμένος </w:t>
      </w:r>
      <w:r>
        <w:rPr>
          <w:rFonts w:eastAsia="Times New Roman"/>
          <w:szCs w:val="24"/>
        </w:rPr>
        <w:t xml:space="preserve">ως </w:t>
      </w:r>
      <w:r w:rsidRPr="00036492">
        <w:rPr>
          <w:rFonts w:eastAsia="Times New Roman"/>
          <w:szCs w:val="24"/>
        </w:rPr>
        <w:t>Υπουργός Εθνικής Άμυνας</w:t>
      </w:r>
      <w:r>
        <w:rPr>
          <w:rFonts w:eastAsia="Times New Roman"/>
          <w:szCs w:val="24"/>
        </w:rPr>
        <w:t>; Εναπόθεσε όλες τις ελπίδες του αλλά και του</w:t>
      </w:r>
      <w:r w:rsidRPr="00036492">
        <w:rPr>
          <w:rFonts w:eastAsia="Times New Roman"/>
          <w:szCs w:val="24"/>
        </w:rPr>
        <w:t xml:space="preserve"> ελληνικ</w:t>
      </w:r>
      <w:r>
        <w:rPr>
          <w:rFonts w:eastAsia="Times New Roman"/>
          <w:szCs w:val="24"/>
        </w:rPr>
        <w:t>ού</w:t>
      </w:r>
      <w:r w:rsidRPr="00036492">
        <w:rPr>
          <w:rFonts w:eastAsia="Times New Roman"/>
          <w:szCs w:val="24"/>
        </w:rPr>
        <w:t xml:space="preserve"> έθνο</w:t>
      </w:r>
      <w:r>
        <w:rPr>
          <w:rFonts w:eastAsia="Times New Roman"/>
          <w:szCs w:val="24"/>
        </w:rPr>
        <w:t>υ</w:t>
      </w:r>
      <w:r w:rsidRPr="00036492">
        <w:rPr>
          <w:rFonts w:eastAsia="Times New Roman"/>
          <w:szCs w:val="24"/>
        </w:rPr>
        <w:t xml:space="preserve">ς </w:t>
      </w:r>
      <w:r>
        <w:rPr>
          <w:rFonts w:eastAsia="Times New Roman"/>
          <w:szCs w:val="24"/>
        </w:rPr>
        <w:t>σ</w:t>
      </w:r>
      <w:r w:rsidRPr="00036492">
        <w:rPr>
          <w:rFonts w:eastAsia="Times New Roman"/>
          <w:szCs w:val="24"/>
        </w:rPr>
        <w:t xml:space="preserve">τους </w:t>
      </w:r>
      <w:r>
        <w:rPr>
          <w:rFonts w:eastAsia="Times New Roman"/>
          <w:szCs w:val="24"/>
        </w:rPr>
        <w:t>Σ</w:t>
      </w:r>
      <w:r w:rsidRPr="00036492">
        <w:rPr>
          <w:rFonts w:eastAsia="Times New Roman"/>
          <w:szCs w:val="24"/>
        </w:rPr>
        <w:t>κοπιανούς</w:t>
      </w:r>
      <w:r>
        <w:rPr>
          <w:rFonts w:eastAsia="Times New Roman"/>
          <w:szCs w:val="24"/>
        </w:rPr>
        <w:t>,</w:t>
      </w:r>
      <w:r w:rsidRPr="00036492">
        <w:rPr>
          <w:rFonts w:eastAsia="Times New Roman"/>
          <w:szCs w:val="24"/>
        </w:rPr>
        <w:t xml:space="preserve"> ότι οι </w:t>
      </w:r>
      <w:r>
        <w:rPr>
          <w:rFonts w:eastAsia="Times New Roman"/>
          <w:szCs w:val="24"/>
        </w:rPr>
        <w:t>Σ</w:t>
      </w:r>
      <w:r w:rsidRPr="00036492">
        <w:rPr>
          <w:rFonts w:eastAsia="Times New Roman"/>
          <w:szCs w:val="24"/>
        </w:rPr>
        <w:t>κοπιανοί δεν θα περάσου</w:t>
      </w:r>
      <w:r>
        <w:rPr>
          <w:rFonts w:eastAsia="Times New Roman"/>
          <w:szCs w:val="24"/>
        </w:rPr>
        <w:t>ν</w:t>
      </w:r>
      <w:r w:rsidRPr="00036492">
        <w:rPr>
          <w:rFonts w:eastAsia="Times New Roman"/>
          <w:szCs w:val="24"/>
        </w:rPr>
        <w:t xml:space="preserve"> τη </w:t>
      </w:r>
      <w:r>
        <w:rPr>
          <w:rFonts w:eastAsia="Times New Roman"/>
          <w:szCs w:val="24"/>
        </w:rPr>
        <w:t>Σ</w:t>
      </w:r>
      <w:r w:rsidRPr="00036492">
        <w:rPr>
          <w:rFonts w:eastAsia="Times New Roman"/>
          <w:szCs w:val="24"/>
        </w:rPr>
        <w:t>υμφωνία των Πρεσπών</w:t>
      </w:r>
      <w:r>
        <w:rPr>
          <w:rFonts w:eastAsia="Times New Roman"/>
          <w:szCs w:val="24"/>
        </w:rPr>
        <w:t>.</w:t>
      </w:r>
    </w:p>
    <w:p w14:paraId="06453334" w14:textId="77777777" w:rsidR="00C04CE1" w:rsidRDefault="00722F08">
      <w:pPr>
        <w:spacing w:line="600" w:lineRule="auto"/>
        <w:ind w:firstLine="720"/>
        <w:jc w:val="both"/>
        <w:rPr>
          <w:rFonts w:eastAsia="Times New Roman"/>
          <w:szCs w:val="24"/>
        </w:rPr>
      </w:pPr>
      <w:r>
        <w:rPr>
          <w:rFonts w:eastAsia="Times New Roman"/>
          <w:szCs w:val="24"/>
        </w:rPr>
        <w:t>Γι’ αυτόν τον λόγο ε</w:t>
      </w:r>
      <w:r w:rsidRPr="00036492">
        <w:rPr>
          <w:rFonts w:eastAsia="Times New Roman"/>
          <w:szCs w:val="24"/>
        </w:rPr>
        <w:t>ρχ</w:t>
      </w:r>
      <w:r>
        <w:rPr>
          <w:rFonts w:eastAsia="Times New Roman"/>
          <w:szCs w:val="24"/>
        </w:rPr>
        <w:t xml:space="preserve">όμαστε </w:t>
      </w:r>
      <w:r w:rsidRPr="00036492">
        <w:rPr>
          <w:rFonts w:eastAsia="Times New Roman"/>
          <w:szCs w:val="24"/>
        </w:rPr>
        <w:t>σήμερα εμείς</w:t>
      </w:r>
      <w:r>
        <w:rPr>
          <w:rFonts w:eastAsia="Times New Roman"/>
          <w:szCs w:val="24"/>
        </w:rPr>
        <w:t>,</w:t>
      </w:r>
      <w:r w:rsidRPr="00036492">
        <w:rPr>
          <w:rFonts w:eastAsia="Times New Roman"/>
          <w:szCs w:val="24"/>
        </w:rPr>
        <w:t xml:space="preserve"> ως Χρυσή Αυγή</w:t>
      </w:r>
      <w:r>
        <w:rPr>
          <w:rFonts w:eastAsia="Times New Roman"/>
          <w:szCs w:val="24"/>
        </w:rPr>
        <w:t>,</w:t>
      </w:r>
      <w:r w:rsidRPr="00036492">
        <w:rPr>
          <w:rFonts w:eastAsia="Times New Roman"/>
          <w:szCs w:val="24"/>
        </w:rPr>
        <w:t xml:space="preserve"> να πούμε ότι </w:t>
      </w:r>
      <w:r>
        <w:rPr>
          <w:rFonts w:eastAsia="Times New Roman"/>
          <w:szCs w:val="24"/>
        </w:rPr>
        <w:t>πλέον ο ελληνικός λαός εναποθέτει</w:t>
      </w:r>
      <w:r w:rsidRPr="00036492">
        <w:rPr>
          <w:rFonts w:eastAsia="Times New Roman"/>
          <w:szCs w:val="24"/>
        </w:rPr>
        <w:t xml:space="preserve"> όλες του </w:t>
      </w:r>
      <w:r w:rsidRPr="00036492">
        <w:rPr>
          <w:rFonts w:eastAsia="Times New Roman"/>
          <w:szCs w:val="24"/>
        </w:rPr>
        <w:lastRenderedPageBreak/>
        <w:t>τις ελπίδες στη Χρυσή Αυγή</w:t>
      </w:r>
      <w:r>
        <w:rPr>
          <w:rFonts w:eastAsia="Times New Roman"/>
          <w:szCs w:val="24"/>
        </w:rPr>
        <w:t>,</w:t>
      </w:r>
      <w:r w:rsidRPr="00036492">
        <w:rPr>
          <w:rFonts w:eastAsia="Times New Roman"/>
          <w:szCs w:val="24"/>
        </w:rPr>
        <w:t xml:space="preserve"> που είναι η μοναδική η οποία υπόσχεται ότι θα καταργήσει την επαίσχυντη </w:t>
      </w:r>
      <w:r>
        <w:rPr>
          <w:rFonts w:eastAsia="Times New Roman"/>
          <w:szCs w:val="24"/>
        </w:rPr>
        <w:t>Σ</w:t>
      </w:r>
      <w:r w:rsidRPr="00036492">
        <w:rPr>
          <w:rFonts w:eastAsia="Times New Roman"/>
          <w:szCs w:val="24"/>
        </w:rPr>
        <w:t>υμφωνία των Πρεσπών</w:t>
      </w:r>
      <w:r>
        <w:rPr>
          <w:rFonts w:eastAsia="Times New Roman"/>
          <w:szCs w:val="24"/>
        </w:rPr>
        <w:t>.</w:t>
      </w:r>
    </w:p>
    <w:p w14:paraId="06453335" w14:textId="77777777" w:rsidR="00C04CE1" w:rsidRDefault="00722F08">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6453336" w14:textId="77777777" w:rsidR="00C04CE1" w:rsidRDefault="00722F08">
      <w:pPr>
        <w:spacing w:line="600" w:lineRule="auto"/>
        <w:ind w:firstLine="720"/>
        <w:jc w:val="both"/>
        <w:rPr>
          <w:rFonts w:eastAsia="Times New Roman"/>
          <w:szCs w:val="24"/>
        </w:rPr>
      </w:pPr>
      <w:r w:rsidRPr="00683022">
        <w:rPr>
          <w:rFonts w:eastAsia="Times New Roman"/>
          <w:b/>
          <w:szCs w:val="24"/>
        </w:rPr>
        <w:t xml:space="preserve">ΠΡΟΕΔΡΕΥΩΝ (Αναστάσιος Κουράκης): </w:t>
      </w:r>
      <w:r>
        <w:rPr>
          <w:rFonts w:eastAsia="Times New Roman"/>
          <w:szCs w:val="24"/>
        </w:rPr>
        <w:t>Π</w:t>
      </w:r>
      <w:r w:rsidRPr="00036492">
        <w:rPr>
          <w:rFonts w:eastAsia="Times New Roman"/>
          <w:szCs w:val="24"/>
        </w:rPr>
        <w:t xml:space="preserve">ροχωρούμε με τον </w:t>
      </w:r>
      <w:r>
        <w:rPr>
          <w:rFonts w:eastAsia="Times New Roman"/>
          <w:szCs w:val="24"/>
        </w:rPr>
        <w:t>κ.</w:t>
      </w:r>
      <w:r w:rsidRPr="00036492">
        <w:rPr>
          <w:rFonts w:eastAsia="Times New Roman"/>
          <w:szCs w:val="24"/>
        </w:rPr>
        <w:t xml:space="preserve"> Νικόλαο Κοτζιά</w:t>
      </w:r>
      <w:r>
        <w:rPr>
          <w:rFonts w:eastAsia="Times New Roman"/>
          <w:szCs w:val="24"/>
        </w:rPr>
        <w:t>,</w:t>
      </w:r>
      <w:r w:rsidRPr="00036492">
        <w:rPr>
          <w:rFonts w:eastAsia="Times New Roman"/>
          <w:szCs w:val="24"/>
        </w:rPr>
        <w:t xml:space="preserve"> </w:t>
      </w:r>
      <w:r>
        <w:rPr>
          <w:rFonts w:eastAsia="Times New Roman"/>
          <w:szCs w:val="24"/>
        </w:rPr>
        <w:t>Β</w:t>
      </w:r>
      <w:r w:rsidRPr="00036492">
        <w:rPr>
          <w:rFonts w:eastAsia="Times New Roman"/>
          <w:szCs w:val="24"/>
        </w:rPr>
        <w:t>ουλευτή του ΣΥΡΙΖΑ</w:t>
      </w:r>
      <w:r>
        <w:rPr>
          <w:rFonts w:eastAsia="Times New Roman"/>
          <w:szCs w:val="24"/>
        </w:rPr>
        <w:t>,</w:t>
      </w:r>
      <w:r w:rsidRPr="00036492">
        <w:rPr>
          <w:rFonts w:eastAsia="Times New Roman"/>
          <w:szCs w:val="24"/>
        </w:rPr>
        <w:t xml:space="preserve"> για </w:t>
      </w:r>
      <w:r>
        <w:rPr>
          <w:rFonts w:eastAsia="Times New Roman"/>
          <w:szCs w:val="24"/>
        </w:rPr>
        <w:t>επτά</w:t>
      </w:r>
      <w:r w:rsidRPr="00036492">
        <w:rPr>
          <w:rFonts w:eastAsia="Times New Roman"/>
          <w:szCs w:val="24"/>
        </w:rPr>
        <w:t xml:space="preserve"> λεπτά</w:t>
      </w:r>
      <w:r>
        <w:rPr>
          <w:rFonts w:eastAsia="Times New Roman"/>
          <w:szCs w:val="24"/>
        </w:rPr>
        <w:t>.</w:t>
      </w:r>
    </w:p>
    <w:p w14:paraId="06453337" w14:textId="77777777" w:rsidR="00C04CE1" w:rsidRDefault="00722F08">
      <w:pPr>
        <w:spacing w:line="600" w:lineRule="auto"/>
        <w:ind w:firstLine="720"/>
        <w:jc w:val="both"/>
        <w:rPr>
          <w:rFonts w:eastAsia="Times New Roman"/>
          <w:szCs w:val="24"/>
        </w:rPr>
      </w:pPr>
      <w:r w:rsidRPr="00B02CA2">
        <w:rPr>
          <w:rFonts w:eastAsia="Times New Roman"/>
          <w:b/>
          <w:szCs w:val="24"/>
        </w:rPr>
        <w:t>ΝΙΚΟΛΑΟΣ ΚΟΤΖΙΑΣ:</w:t>
      </w:r>
      <w:r>
        <w:rPr>
          <w:rFonts w:eastAsia="Times New Roman"/>
          <w:szCs w:val="24"/>
        </w:rPr>
        <w:t xml:space="preserve"> Με μία ανοχή στον χρόνο, κύριε Πρόεδρε. </w:t>
      </w:r>
    </w:p>
    <w:p w14:paraId="06453338" w14:textId="77777777" w:rsidR="00C04CE1" w:rsidRDefault="00722F08">
      <w:pPr>
        <w:spacing w:line="600" w:lineRule="auto"/>
        <w:ind w:firstLine="720"/>
        <w:jc w:val="both"/>
        <w:rPr>
          <w:rFonts w:eastAsia="Times New Roman"/>
          <w:szCs w:val="24"/>
        </w:rPr>
      </w:pPr>
      <w:r w:rsidRPr="00683022">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Με μία ανοχή, όπως κάνουμε σε όλους. </w:t>
      </w:r>
    </w:p>
    <w:p w14:paraId="06453339" w14:textId="77777777" w:rsidR="00C04CE1" w:rsidRDefault="00722F08">
      <w:pPr>
        <w:spacing w:line="600" w:lineRule="auto"/>
        <w:ind w:firstLine="720"/>
        <w:jc w:val="both"/>
        <w:rPr>
          <w:rFonts w:eastAsia="Times New Roman"/>
          <w:szCs w:val="24"/>
        </w:rPr>
      </w:pPr>
      <w:r w:rsidRPr="00B02CA2">
        <w:rPr>
          <w:rFonts w:eastAsia="Times New Roman"/>
          <w:b/>
          <w:szCs w:val="24"/>
        </w:rPr>
        <w:t>ΝΙΚΟΛΑΟΣ ΚΟΤΖΙΑΣ:</w:t>
      </w:r>
      <w:r>
        <w:rPr>
          <w:rFonts w:eastAsia="Times New Roman"/>
          <w:b/>
          <w:szCs w:val="24"/>
        </w:rPr>
        <w:t xml:space="preserve"> </w:t>
      </w:r>
      <w:r>
        <w:rPr>
          <w:rFonts w:eastAsia="Times New Roman"/>
          <w:szCs w:val="24"/>
        </w:rPr>
        <w:t xml:space="preserve">Καθότι έχω βάλει και την υπογραφή μου. </w:t>
      </w:r>
    </w:p>
    <w:p w14:paraId="0645333A" w14:textId="77777777" w:rsidR="00C04CE1" w:rsidRDefault="00722F0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Έτσι ακριβώς. </w:t>
      </w:r>
    </w:p>
    <w:p w14:paraId="0645333B" w14:textId="77777777" w:rsidR="00C04CE1" w:rsidRDefault="00722F08">
      <w:pPr>
        <w:spacing w:line="600" w:lineRule="auto"/>
        <w:ind w:firstLine="720"/>
        <w:jc w:val="both"/>
        <w:rPr>
          <w:rFonts w:eastAsia="Times New Roman"/>
          <w:szCs w:val="24"/>
        </w:rPr>
      </w:pPr>
      <w:r w:rsidRPr="00B02CA2">
        <w:rPr>
          <w:rFonts w:eastAsia="Times New Roman"/>
          <w:b/>
          <w:szCs w:val="24"/>
        </w:rPr>
        <w:t>ΝΙΚΟΛΑΟΣ ΚΟΤΖΙΑΣ:</w:t>
      </w:r>
      <w:r>
        <w:rPr>
          <w:rFonts w:eastAsia="Times New Roman"/>
          <w:b/>
          <w:szCs w:val="24"/>
        </w:rPr>
        <w:t xml:space="preserve"> </w:t>
      </w:r>
      <w:r>
        <w:rPr>
          <w:rFonts w:eastAsia="Times New Roman"/>
          <w:szCs w:val="24"/>
        </w:rPr>
        <w:t>Ε</w:t>
      </w:r>
      <w:r w:rsidRPr="00036492">
        <w:rPr>
          <w:rFonts w:eastAsia="Times New Roman"/>
          <w:szCs w:val="24"/>
        </w:rPr>
        <w:t>υχαριστώ</w:t>
      </w:r>
      <w:r>
        <w:rPr>
          <w:rFonts w:eastAsia="Times New Roman"/>
          <w:szCs w:val="24"/>
        </w:rPr>
        <w:t>, κύριε Πρόεδρε.</w:t>
      </w:r>
    </w:p>
    <w:p w14:paraId="0645333C" w14:textId="77777777" w:rsidR="00C04CE1" w:rsidRDefault="00722F08">
      <w:pPr>
        <w:spacing w:line="600" w:lineRule="auto"/>
        <w:ind w:firstLine="720"/>
        <w:jc w:val="both"/>
        <w:rPr>
          <w:rFonts w:eastAsia="Times New Roman"/>
          <w:szCs w:val="24"/>
        </w:rPr>
      </w:pPr>
      <w:r>
        <w:rPr>
          <w:rFonts w:eastAsia="Times New Roman"/>
          <w:szCs w:val="24"/>
        </w:rPr>
        <w:lastRenderedPageBreak/>
        <w:t>Δ</w:t>
      </w:r>
      <w:r w:rsidRPr="00036492">
        <w:rPr>
          <w:rFonts w:eastAsia="Times New Roman"/>
          <w:szCs w:val="24"/>
        </w:rPr>
        <w:t>εν προλαβαίνω να απαντήσω σε όλα</w:t>
      </w:r>
      <w:r>
        <w:rPr>
          <w:rFonts w:eastAsia="Times New Roman"/>
          <w:szCs w:val="24"/>
        </w:rPr>
        <w:t>.</w:t>
      </w:r>
      <w:r w:rsidRPr="00036492">
        <w:rPr>
          <w:rFonts w:eastAsia="Times New Roman"/>
          <w:szCs w:val="24"/>
        </w:rPr>
        <w:t xml:space="preserve"> </w:t>
      </w:r>
      <w:r>
        <w:rPr>
          <w:rFonts w:eastAsia="Times New Roman"/>
          <w:szCs w:val="24"/>
        </w:rPr>
        <w:t xml:space="preserve">Θα απαντήσω σε αυτά που έχω συγκρατήσει. Κατ’ αρχάς, ας δούμε τι κάνει η Συμφωνία των Πρεσπών, που φαίνεται </w:t>
      </w:r>
      <w:r w:rsidRPr="00036492">
        <w:rPr>
          <w:rFonts w:eastAsia="Times New Roman"/>
          <w:szCs w:val="24"/>
        </w:rPr>
        <w:t xml:space="preserve">ότι </w:t>
      </w:r>
      <w:r>
        <w:rPr>
          <w:rFonts w:eastAsia="Times New Roman"/>
          <w:szCs w:val="24"/>
        </w:rPr>
        <w:t xml:space="preserve">κανένας </w:t>
      </w:r>
      <w:r w:rsidRPr="00036492">
        <w:rPr>
          <w:rFonts w:eastAsia="Times New Roman"/>
          <w:szCs w:val="24"/>
        </w:rPr>
        <w:t>δεν το παίρνει υπ</w:t>
      </w:r>
      <w:r>
        <w:rPr>
          <w:rFonts w:eastAsia="Times New Roman"/>
          <w:szCs w:val="24"/>
        </w:rPr>
        <w:t xml:space="preserve">’ </w:t>
      </w:r>
      <w:proofErr w:type="spellStart"/>
      <w:r w:rsidRPr="00036492">
        <w:rPr>
          <w:rFonts w:eastAsia="Times New Roman"/>
          <w:szCs w:val="24"/>
        </w:rPr>
        <w:t>όψ</w:t>
      </w:r>
      <w:r>
        <w:rPr>
          <w:rFonts w:eastAsia="Times New Roman"/>
          <w:szCs w:val="24"/>
        </w:rPr>
        <w:t>ιν</w:t>
      </w:r>
      <w:proofErr w:type="spellEnd"/>
      <w:r w:rsidRPr="00036492">
        <w:rPr>
          <w:rFonts w:eastAsia="Times New Roman"/>
          <w:szCs w:val="24"/>
        </w:rPr>
        <w:t xml:space="preserve"> το</w:t>
      </w:r>
      <w:r>
        <w:rPr>
          <w:rFonts w:eastAsia="Times New Roman"/>
          <w:szCs w:val="24"/>
        </w:rPr>
        <w:t>υ.</w:t>
      </w:r>
      <w:r w:rsidRPr="00036492">
        <w:rPr>
          <w:rFonts w:eastAsia="Times New Roman"/>
          <w:szCs w:val="24"/>
        </w:rPr>
        <w:t xml:space="preserve"> </w:t>
      </w:r>
      <w:r>
        <w:rPr>
          <w:rFonts w:eastAsia="Times New Roman"/>
          <w:szCs w:val="24"/>
        </w:rPr>
        <w:t>Α</w:t>
      </w:r>
      <w:r w:rsidRPr="00036492">
        <w:rPr>
          <w:rFonts w:eastAsia="Times New Roman"/>
          <w:szCs w:val="24"/>
        </w:rPr>
        <w:t>ναβαθμί</w:t>
      </w:r>
      <w:r>
        <w:rPr>
          <w:rFonts w:eastAsia="Times New Roman"/>
          <w:szCs w:val="24"/>
        </w:rPr>
        <w:t>ζ</w:t>
      </w:r>
      <w:r w:rsidRPr="00036492">
        <w:rPr>
          <w:rFonts w:eastAsia="Times New Roman"/>
          <w:szCs w:val="24"/>
        </w:rPr>
        <w:t>ει τη χώρα το</w:t>
      </w:r>
      <w:r>
        <w:rPr>
          <w:rFonts w:eastAsia="Times New Roman"/>
          <w:szCs w:val="24"/>
        </w:rPr>
        <w:t>ν</w:t>
      </w:r>
      <w:r w:rsidRPr="00036492">
        <w:rPr>
          <w:rFonts w:eastAsia="Times New Roman"/>
          <w:szCs w:val="24"/>
        </w:rPr>
        <w:t xml:space="preserve"> ρόλο της στο παγκόσμιο γίγνεσθαι </w:t>
      </w:r>
      <w:r>
        <w:rPr>
          <w:rFonts w:eastAsia="Times New Roman"/>
          <w:szCs w:val="24"/>
        </w:rPr>
        <w:t>κ</w:t>
      </w:r>
      <w:r w:rsidRPr="00036492">
        <w:rPr>
          <w:rFonts w:eastAsia="Times New Roman"/>
          <w:szCs w:val="24"/>
        </w:rPr>
        <w:t xml:space="preserve">αι της δίνει ισχυρό </w:t>
      </w:r>
      <w:proofErr w:type="spellStart"/>
      <w:r w:rsidRPr="00036492">
        <w:rPr>
          <w:rFonts w:eastAsia="Times New Roman"/>
          <w:szCs w:val="24"/>
        </w:rPr>
        <w:t>γεωστρατηγικό</w:t>
      </w:r>
      <w:proofErr w:type="spellEnd"/>
      <w:r w:rsidRPr="00036492">
        <w:rPr>
          <w:rFonts w:eastAsia="Times New Roman"/>
          <w:szCs w:val="24"/>
        </w:rPr>
        <w:t xml:space="preserve"> ρόλο</w:t>
      </w:r>
      <w:r>
        <w:rPr>
          <w:rFonts w:eastAsia="Times New Roman"/>
          <w:szCs w:val="24"/>
        </w:rPr>
        <w:t>.</w:t>
      </w:r>
      <w:r w:rsidRPr="00036492">
        <w:rPr>
          <w:rFonts w:eastAsia="Times New Roman"/>
          <w:szCs w:val="24"/>
        </w:rPr>
        <w:t xml:space="preserve"> </w:t>
      </w:r>
      <w:r>
        <w:rPr>
          <w:rFonts w:eastAsia="Times New Roman"/>
          <w:szCs w:val="24"/>
        </w:rPr>
        <w:t>Κ</w:t>
      </w:r>
      <w:r w:rsidRPr="00036492">
        <w:rPr>
          <w:rFonts w:eastAsia="Times New Roman"/>
          <w:szCs w:val="24"/>
        </w:rPr>
        <w:t xml:space="preserve">άποιοι φαίνεται δεν ενδιαφέρονται να αναβαθμιστεί χώρα </w:t>
      </w:r>
      <w:r>
        <w:rPr>
          <w:rFonts w:eastAsia="Times New Roman"/>
          <w:szCs w:val="24"/>
        </w:rPr>
        <w:t>μας.</w:t>
      </w:r>
    </w:p>
    <w:p w14:paraId="0645333D" w14:textId="77777777" w:rsidR="00C04CE1" w:rsidRDefault="00722F08">
      <w:pPr>
        <w:spacing w:line="600" w:lineRule="auto"/>
        <w:ind w:firstLine="720"/>
        <w:jc w:val="both"/>
        <w:rPr>
          <w:rFonts w:eastAsia="Times New Roman"/>
          <w:szCs w:val="24"/>
        </w:rPr>
      </w:pPr>
      <w:r>
        <w:rPr>
          <w:rFonts w:eastAsia="Times New Roman"/>
          <w:szCs w:val="24"/>
        </w:rPr>
        <w:t>Δ</w:t>
      </w:r>
      <w:r w:rsidRPr="00036492">
        <w:rPr>
          <w:rFonts w:eastAsia="Times New Roman"/>
          <w:szCs w:val="24"/>
        </w:rPr>
        <w:t>εύτερον</w:t>
      </w:r>
      <w:r>
        <w:rPr>
          <w:rFonts w:eastAsia="Times New Roman"/>
          <w:szCs w:val="24"/>
        </w:rPr>
        <w:t>,</w:t>
      </w:r>
      <w:r w:rsidRPr="00036492">
        <w:rPr>
          <w:rFonts w:eastAsia="Times New Roman"/>
          <w:szCs w:val="24"/>
        </w:rPr>
        <w:t xml:space="preserve"> συμβάλλει στην ασφάλεια της περιοχής</w:t>
      </w:r>
      <w:r>
        <w:rPr>
          <w:rFonts w:eastAsia="Times New Roman"/>
          <w:szCs w:val="24"/>
        </w:rPr>
        <w:t>.</w:t>
      </w:r>
      <w:r w:rsidRPr="00036492">
        <w:rPr>
          <w:rFonts w:eastAsia="Times New Roman"/>
          <w:szCs w:val="24"/>
        </w:rPr>
        <w:t xml:space="preserve"> </w:t>
      </w:r>
    </w:p>
    <w:p w14:paraId="0645333E" w14:textId="77777777" w:rsidR="00C04CE1" w:rsidRDefault="00722F08">
      <w:pPr>
        <w:spacing w:line="600" w:lineRule="auto"/>
        <w:ind w:firstLine="720"/>
        <w:jc w:val="both"/>
        <w:rPr>
          <w:rFonts w:eastAsia="Times New Roman"/>
          <w:szCs w:val="24"/>
        </w:rPr>
      </w:pPr>
      <w:r>
        <w:rPr>
          <w:rFonts w:eastAsia="Times New Roman"/>
          <w:szCs w:val="24"/>
        </w:rPr>
        <w:t>Κ</w:t>
      </w:r>
      <w:r w:rsidRPr="00036492">
        <w:rPr>
          <w:rFonts w:eastAsia="Times New Roman"/>
          <w:szCs w:val="24"/>
        </w:rPr>
        <w:t xml:space="preserve">αι </w:t>
      </w:r>
      <w:r>
        <w:rPr>
          <w:rFonts w:eastAsia="Times New Roman"/>
          <w:szCs w:val="24"/>
        </w:rPr>
        <w:t>τρίτον, προωθεί μια θετική ατζέντα</w:t>
      </w:r>
      <w:r w:rsidRPr="00036492">
        <w:rPr>
          <w:rFonts w:eastAsia="Times New Roman"/>
          <w:szCs w:val="24"/>
        </w:rPr>
        <w:t xml:space="preserve"> για την περιοχή</w:t>
      </w:r>
      <w:r>
        <w:rPr>
          <w:rFonts w:eastAsia="Times New Roman"/>
          <w:szCs w:val="24"/>
        </w:rPr>
        <w:t>.</w:t>
      </w:r>
      <w:r w:rsidRPr="00036492">
        <w:rPr>
          <w:rFonts w:eastAsia="Times New Roman"/>
          <w:szCs w:val="24"/>
        </w:rPr>
        <w:t xml:space="preserve"> </w:t>
      </w:r>
      <w:r>
        <w:rPr>
          <w:rFonts w:eastAsia="Times New Roman"/>
          <w:szCs w:val="24"/>
        </w:rPr>
        <w:t>Τ</w:t>
      </w:r>
      <w:r w:rsidRPr="00036492">
        <w:rPr>
          <w:rFonts w:eastAsia="Times New Roman"/>
          <w:szCs w:val="24"/>
        </w:rPr>
        <w:t xml:space="preserve">ο μεγαλύτερο τμήμα της </w:t>
      </w:r>
      <w:r>
        <w:rPr>
          <w:rFonts w:eastAsia="Times New Roman"/>
          <w:szCs w:val="24"/>
        </w:rPr>
        <w:t>Σ</w:t>
      </w:r>
      <w:r w:rsidRPr="00036492">
        <w:rPr>
          <w:rFonts w:eastAsia="Times New Roman"/>
          <w:szCs w:val="24"/>
        </w:rPr>
        <w:t xml:space="preserve">υμφωνίας </w:t>
      </w:r>
      <w:r>
        <w:rPr>
          <w:rFonts w:eastAsia="Times New Roman"/>
          <w:szCs w:val="24"/>
        </w:rPr>
        <w:t xml:space="preserve">για τις </w:t>
      </w:r>
      <w:r w:rsidRPr="00036492">
        <w:rPr>
          <w:rFonts w:eastAsia="Times New Roman"/>
          <w:szCs w:val="24"/>
        </w:rPr>
        <w:t xml:space="preserve">Πρέσπες αφορά τη συνεργασία </w:t>
      </w:r>
      <w:r>
        <w:rPr>
          <w:rFonts w:eastAsia="Times New Roman"/>
          <w:szCs w:val="24"/>
        </w:rPr>
        <w:t>ανάμεσα στις</w:t>
      </w:r>
      <w:r w:rsidRPr="00036492">
        <w:rPr>
          <w:rFonts w:eastAsia="Times New Roman"/>
          <w:szCs w:val="24"/>
        </w:rPr>
        <w:t xml:space="preserve"> κοινωνίες</w:t>
      </w:r>
      <w:r>
        <w:rPr>
          <w:rFonts w:eastAsia="Times New Roman"/>
          <w:szCs w:val="24"/>
        </w:rPr>
        <w:t>, τις</w:t>
      </w:r>
      <w:r w:rsidRPr="00036492">
        <w:rPr>
          <w:rFonts w:eastAsia="Times New Roman"/>
          <w:szCs w:val="24"/>
        </w:rPr>
        <w:t xml:space="preserve"> οικονομίες</w:t>
      </w:r>
      <w:r>
        <w:rPr>
          <w:rFonts w:eastAsia="Times New Roman"/>
          <w:szCs w:val="24"/>
        </w:rPr>
        <w:t>, τα πανεπιστήμια κ. ο. κ.,</w:t>
      </w:r>
      <w:r w:rsidRPr="00036492">
        <w:rPr>
          <w:rFonts w:eastAsia="Times New Roman"/>
          <w:szCs w:val="24"/>
        </w:rPr>
        <w:t xml:space="preserve"> των δύο κρατών</w:t>
      </w:r>
      <w:r>
        <w:rPr>
          <w:rFonts w:eastAsia="Times New Roman"/>
          <w:szCs w:val="24"/>
        </w:rPr>
        <w:t>.</w:t>
      </w:r>
    </w:p>
    <w:p w14:paraId="0645333F" w14:textId="77777777" w:rsidR="00C04CE1" w:rsidRDefault="00722F08">
      <w:pPr>
        <w:spacing w:line="600" w:lineRule="auto"/>
        <w:ind w:firstLine="720"/>
        <w:jc w:val="both"/>
        <w:rPr>
          <w:rFonts w:eastAsia="Times New Roman"/>
          <w:szCs w:val="24"/>
        </w:rPr>
      </w:pPr>
      <w:r>
        <w:rPr>
          <w:rFonts w:eastAsia="Times New Roman"/>
          <w:szCs w:val="24"/>
        </w:rPr>
        <w:t>Δεν τα παίρνουν όλα</w:t>
      </w:r>
      <w:r w:rsidRPr="00036492">
        <w:rPr>
          <w:rFonts w:eastAsia="Times New Roman"/>
          <w:szCs w:val="24"/>
        </w:rPr>
        <w:t xml:space="preserve"> αυτά υπ</w:t>
      </w:r>
      <w:r>
        <w:rPr>
          <w:rFonts w:eastAsia="Times New Roman"/>
          <w:szCs w:val="24"/>
        </w:rPr>
        <w:t xml:space="preserve">’ </w:t>
      </w:r>
      <w:proofErr w:type="spellStart"/>
      <w:r w:rsidRPr="00036492">
        <w:rPr>
          <w:rFonts w:eastAsia="Times New Roman"/>
          <w:szCs w:val="24"/>
        </w:rPr>
        <w:t>όψ</w:t>
      </w:r>
      <w:r>
        <w:rPr>
          <w:rFonts w:eastAsia="Times New Roman"/>
          <w:szCs w:val="24"/>
        </w:rPr>
        <w:t>ιν</w:t>
      </w:r>
      <w:proofErr w:type="spellEnd"/>
      <w:r w:rsidRPr="00036492">
        <w:rPr>
          <w:rFonts w:eastAsia="Times New Roman"/>
          <w:szCs w:val="24"/>
        </w:rPr>
        <w:t xml:space="preserve"> </w:t>
      </w:r>
      <w:r>
        <w:rPr>
          <w:rFonts w:eastAsia="Times New Roman"/>
          <w:szCs w:val="24"/>
        </w:rPr>
        <w:t xml:space="preserve">τους διότι φοβούνται. Άκουσα σήμερα το πρωί ότι θα φτάσει μέχρι το Αιγαίο -λέει- η </w:t>
      </w:r>
      <w:r>
        <w:rPr>
          <w:rFonts w:eastAsia="Times New Roman"/>
          <w:szCs w:val="24"/>
          <w:lang w:val="en-US"/>
        </w:rPr>
        <w:t>FYROM</w:t>
      </w:r>
      <w:r>
        <w:rPr>
          <w:rFonts w:eastAsia="Times New Roman"/>
          <w:szCs w:val="24"/>
        </w:rPr>
        <w:t>.</w:t>
      </w:r>
      <w:r w:rsidRPr="00036492">
        <w:rPr>
          <w:rFonts w:eastAsia="Times New Roman"/>
          <w:szCs w:val="24"/>
        </w:rPr>
        <w:t xml:space="preserve"> </w:t>
      </w:r>
      <w:r>
        <w:rPr>
          <w:rFonts w:eastAsia="Times New Roman"/>
          <w:szCs w:val="24"/>
        </w:rPr>
        <w:t>Κ</w:t>
      </w:r>
      <w:r w:rsidRPr="00036492">
        <w:rPr>
          <w:rFonts w:eastAsia="Times New Roman"/>
          <w:szCs w:val="24"/>
        </w:rPr>
        <w:t>αι λέω</w:t>
      </w:r>
      <w:r>
        <w:rPr>
          <w:rFonts w:eastAsia="Times New Roman"/>
          <w:szCs w:val="24"/>
        </w:rPr>
        <w:t>: Τόσο φοβιτσιάρηδες είναι; Η</w:t>
      </w:r>
      <w:r w:rsidRPr="00036492">
        <w:rPr>
          <w:rFonts w:eastAsia="Times New Roman"/>
          <w:szCs w:val="24"/>
        </w:rPr>
        <w:t xml:space="preserve"> </w:t>
      </w:r>
      <w:r>
        <w:rPr>
          <w:rFonts w:eastAsia="Times New Roman"/>
          <w:szCs w:val="24"/>
        </w:rPr>
        <w:t>Β</w:t>
      </w:r>
      <w:r w:rsidRPr="00036492">
        <w:rPr>
          <w:rFonts w:eastAsia="Times New Roman"/>
          <w:szCs w:val="24"/>
        </w:rPr>
        <w:t xml:space="preserve">όρεια Μακεδονία </w:t>
      </w:r>
      <w:r>
        <w:rPr>
          <w:rFonts w:eastAsia="Times New Roman"/>
          <w:szCs w:val="24"/>
        </w:rPr>
        <w:t xml:space="preserve">έχει </w:t>
      </w:r>
      <w:r w:rsidRPr="00036492">
        <w:rPr>
          <w:rFonts w:eastAsia="Times New Roman"/>
          <w:szCs w:val="24"/>
        </w:rPr>
        <w:t xml:space="preserve">σε αμυντική ισχύ </w:t>
      </w:r>
      <w:r>
        <w:rPr>
          <w:rFonts w:eastAsia="Times New Roman"/>
          <w:szCs w:val="24"/>
        </w:rPr>
        <w:t>μ</w:t>
      </w:r>
      <w:r w:rsidRPr="00036492">
        <w:rPr>
          <w:rFonts w:eastAsia="Times New Roman"/>
          <w:szCs w:val="24"/>
        </w:rPr>
        <w:t>όλις το 1,8% της Ελλάδος</w:t>
      </w:r>
      <w:r>
        <w:rPr>
          <w:rFonts w:eastAsia="Times New Roman"/>
          <w:szCs w:val="24"/>
        </w:rPr>
        <w:t>.</w:t>
      </w:r>
      <w:r w:rsidRPr="00036492">
        <w:rPr>
          <w:rFonts w:eastAsia="Times New Roman"/>
          <w:szCs w:val="24"/>
        </w:rPr>
        <w:t xml:space="preserve"> </w:t>
      </w:r>
      <w:r>
        <w:rPr>
          <w:rFonts w:eastAsia="Times New Roman"/>
          <w:szCs w:val="24"/>
        </w:rPr>
        <w:t>Α</w:t>
      </w:r>
      <w:r w:rsidRPr="00036492">
        <w:rPr>
          <w:rFonts w:eastAsia="Times New Roman"/>
          <w:szCs w:val="24"/>
        </w:rPr>
        <w:t xml:space="preserve">ν με 1,8% </w:t>
      </w:r>
      <w:r>
        <w:rPr>
          <w:rFonts w:eastAsia="Times New Roman"/>
          <w:szCs w:val="24"/>
        </w:rPr>
        <w:t>ισχύ μάς</w:t>
      </w:r>
      <w:r w:rsidRPr="00036492">
        <w:rPr>
          <w:rFonts w:eastAsia="Times New Roman"/>
          <w:szCs w:val="24"/>
        </w:rPr>
        <w:t xml:space="preserve"> πάρουν </w:t>
      </w:r>
      <w:r>
        <w:rPr>
          <w:rFonts w:eastAsia="Times New Roman"/>
          <w:szCs w:val="24"/>
        </w:rPr>
        <w:t>παραμάζωμα, τι να σας πω; Έ</w:t>
      </w:r>
      <w:r w:rsidRPr="00036492">
        <w:rPr>
          <w:rFonts w:eastAsia="Times New Roman"/>
          <w:szCs w:val="24"/>
        </w:rPr>
        <w:t>χει μόνο το 6% του ΑΕΠ της Ελλάδος</w:t>
      </w:r>
      <w:r>
        <w:rPr>
          <w:rFonts w:eastAsia="Times New Roman"/>
          <w:szCs w:val="24"/>
        </w:rPr>
        <w:t xml:space="preserve"> και το 1/8 του πραγματικού πληθυσμού. Γ</w:t>
      </w:r>
      <w:r w:rsidRPr="00036492">
        <w:rPr>
          <w:rFonts w:eastAsia="Times New Roman"/>
          <w:szCs w:val="24"/>
        </w:rPr>
        <w:t>ιατί αυτός ο φόβος</w:t>
      </w:r>
      <w:r>
        <w:rPr>
          <w:rFonts w:eastAsia="Times New Roman"/>
          <w:szCs w:val="24"/>
        </w:rPr>
        <w:t>;</w:t>
      </w:r>
    </w:p>
    <w:p w14:paraId="06453340" w14:textId="77777777" w:rsidR="00C04CE1" w:rsidRDefault="00722F08">
      <w:pPr>
        <w:spacing w:line="600" w:lineRule="auto"/>
        <w:ind w:firstLine="720"/>
        <w:jc w:val="both"/>
        <w:rPr>
          <w:rFonts w:eastAsia="Times New Roman"/>
          <w:szCs w:val="24"/>
        </w:rPr>
      </w:pPr>
      <w:r>
        <w:rPr>
          <w:rFonts w:eastAsia="Times New Roman"/>
          <w:szCs w:val="24"/>
        </w:rPr>
        <w:lastRenderedPageBreak/>
        <w:t>Θ</w:t>
      </w:r>
      <w:r w:rsidRPr="00036492">
        <w:rPr>
          <w:rFonts w:eastAsia="Times New Roman"/>
          <w:szCs w:val="24"/>
        </w:rPr>
        <w:t>α σας απαντήσω με τον Μιχάλη Παπακωνσταντίνου</w:t>
      </w:r>
      <w:r>
        <w:rPr>
          <w:rFonts w:eastAsia="Times New Roman"/>
          <w:szCs w:val="24"/>
        </w:rPr>
        <w:t>. Έχει έ</w:t>
      </w:r>
      <w:r w:rsidRPr="00036492">
        <w:rPr>
          <w:rFonts w:eastAsia="Times New Roman"/>
          <w:szCs w:val="24"/>
        </w:rPr>
        <w:t>να μεγάλο ενδιαφέρον</w:t>
      </w:r>
      <w:r>
        <w:rPr>
          <w:rFonts w:eastAsia="Times New Roman"/>
          <w:szCs w:val="24"/>
        </w:rPr>
        <w:t xml:space="preserve">. Κάνοντας κριτική στη Νέα Δημοκρατία λέει: «Οι πολιτικοί που έχουμε, έχουν ταχθεί </w:t>
      </w:r>
      <w:r w:rsidRPr="00036492">
        <w:rPr>
          <w:rFonts w:eastAsia="Times New Roman"/>
          <w:szCs w:val="24"/>
        </w:rPr>
        <w:t xml:space="preserve">να υπερασπίζονται από </w:t>
      </w:r>
      <w:r>
        <w:rPr>
          <w:rFonts w:eastAsia="Times New Roman"/>
          <w:szCs w:val="24"/>
        </w:rPr>
        <w:t>τον νόμο την πατρίδα μας και παριστάνουν ως η</w:t>
      </w:r>
      <w:r w:rsidRPr="00036492">
        <w:rPr>
          <w:rFonts w:eastAsia="Times New Roman"/>
          <w:szCs w:val="24"/>
        </w:rPr>
        <w:t xml:space="preserve"> επιβίωσή τους </w:t>
      </w:r>
      <w:r>
        <w:rPr>
          <w:rFonts w:eastAsia="Times New Roman"/>
          <w:szCs w:val="24"/>
        </w:rPr>
        <w:t xml:space="preserve">να οφείλεται σε αυτούς». Τι </w:t>
      </w:r>
      <w:r w:rsidRPr="00036492">
        <w:rPr>
          <w:rFonts w:eastAsia="Times New Roman"/>
          <w:szCs w:val="24"/>
        </w:rPr>
        <w:t>κάνουμε</w:t>
      </w:r>
      <w:r>
        <w:rPr>
          <w:rFonts w:eastAsia="Times New Roman"/>
          <w:szCs w:val="24"/>
        </w:rPr>
        <w:t>,</w:t>
      </w:r>
      <w:r w:rsidRPr="00036492">
        <w:rPr>
          <w:rFonts w:eastAsia="Times New Roman"/>
          <w:szCs w:val="24"/>
        </w:rPr>
        <w:t xml:space="preserve"> λέει ο Παπακωνσταντίνου</w:t>
      </w:r>
      <w:r>
        <w:rPr>
          <w:rFonts w:eastAsia="Times New Roman"/>
          <w:szCs w:val="24"/>
        </w:rPr>
        <w:t>,</w:t>
      </w:r>
      <w:r w:rsidRPr="00036492">
        <w:rPr>
          <w:rFonts w:eastAsia="Times New Roman"/>
          <w:szCs w:val="24"/>
        </w:rPr>
        <w:t xml:space="preserve"> Υπουργός Εξωτερικών της Νέας Δημοκρατίας</w:t>
      </w:r>
      <w:r>
        <w:rPr>
          <w:rFonts w:eastAsia="Times New Roman"/>
          <w:szCs w:val="24"/>
        </w:rPr>
        <w:t>;</w:t>
      </w:r>
      <w:r w:rsidRPr="00036492">
        <w:rPr>
          <w:rFonts w:eastAsia="Times New Roman"/>
          <w:szCs w:val="24"/>
        </w:rPr>
        <w:t xml:space="preserve"> </w:t>
      </w:r>
      <w:r>
        <w:rPr>
          <w:rFonts w:eastAsia="Times New Roman"/>
          <w:szCs w:val="24"/>
        </w:rPr>
        <w:t>«Θ</w:t>
      </w:r>
      <w:r w:rsidRPr="00036492">
        <w:rPr>
          <w:rFonts w:eastAsia="Times New Roman"/>
          <w:szCs w:val="24"/>
        </w:rPr>
        <w:t xml:space="preserve">έλουμε να φοβάται ο κόσμος και </w:t>
      </w:r>
      <w:r>
        <w:rPr>
          <w:rFonts w:eastAsia="Times New Roman"/>
          <w:szCs w:val="24"/>
        </w:rPr>
        <w:t>ε</w:t>
      </w:r>
      <w:r w:rsidRPr="00036492">
        <w:rPr>
          <w:rFonts w:eastAsia="Times New Roman"/>
          <w:szCs w:val="24"/>
        </w:rPr>
        <w:t>μείς να παριστάνουμε τους σωτήρες του</w:t>
      </w:r>
      <w:r>
        <w:rPr>
          <w:rFonts w:eastAsia="Times New Roman"/>
          <w:szCs w:val="24"/>
        </w:rPr>
        <w:t>». Αυτή τη</w:t>
      </w:r>
      <w:r w:rsidRPr="00036492">
        <w:rPr>
          <w:rFonts w:eastAsia="Times New Roman"/>
          <w:szCs w:val="24"/>
        </w:rPr>
        <w:t xml:space="preserve"> δουλειά κά</w:t>
      </w:r>
      <w:r>
        <w:rPr>
          <w:rFonts w:eastAsia="Times New Roman"/>
          <w:szCs w:val="24"/>
        </w:rPr>
        <w:t xml:space="preserve">νετε όλη </w:t>
      </w:r>
      <w:r w:rsidRPr="00036492">
        <w:rPr>
          <w:rFonts w:eastAsia="Times New Roman"/>
          <w:szCs w:val="24"/>
        </w:rPr>
        <w:t>την ώρα</w:t>
      </w:r>
      <w:r>
        <w:rPr>
          <w:rFonts w:eastAsia="Times New Roman"/>
          <w:szCs w:val="24"/>
        </w:rPr>
        <w:t>,</w:t>
      </w:r>
      <w:r w:rsidRPr="00036492">
        <w:rPr>
          <w:rFonts w:eastAsia="Times New Roman"/>
          <w:szCs w:val="24"/>
        </w:rPr>
        <w:t xml:space="preserve"> να </w:t>
      </w:r>
      <w:r>
        <w:rPr>
          <w:rFonts w:eastAsia="Times New Roman"/>
          <w:szCs w:val="24"/>
        </w:rPr>
        <w:t>εκφοβίζετε τον</w:t>
      </w:r>
      <w:r w:rsidRPr="00036492">
        <w:rPr>
          <w:rFonts w:eastAsia="Times New Roman"/>
          <w:szCs w:val="24"/>
        </w:rPr>
        <w:t xml:space="preserve"> κόσμο ότι </w:t>
      </w:r>
      <w:r>
        <w:rPr>
          <w:rFonts w:eastAsia="Times New Roman"/>
          <w:szCs w:val="24"/>
        </w:rPr>
        <w:t>έρχονται τα</w:t>
      </w:r>
      <w:r w:rsidRPr="00036492">
        <w:rPr>
          <w:rFonts w:eastAsia="Times New Roman"/>
          <w:szCs w:val="24"/>
        </w:rPr>
        <w:t xml:space="preserve"> τρομερά</w:t>
      </w:r>
      <w:r>
        <w:rPr>
          <w:rFonts w:eastAsia="Times New Roman"/>
          <w:szCs w:val="24"/>
        </w:rPr>
        <w:t>,</w:t>
      </w:r>
      <w:r w:rsidRPr="00036492">
        <w:rPr>
          <w:rFonts w:eastAsia="Times New Roman"/>
          <w:szCs w:val="24"/>
        </w:rPr>
        <w:t xml:space="preserve"> τα στραβά και </w:t>
      </w:r>
      <w:r>
        <w:rPr>
          <w:rFonts w:eastAsia="Times New Roman"/>
          <w:szCs w:val="24"/>
        </w:rPr>
        <w:t>ανεπανάληπτα.</w:t>
      </w:r>
    </w:p>
    <w:p w14:paraId="06453341" w14:textId="77777777" w:rsidR="00C04CE1" w:rsidRDefault="00722F08">
      <w:pPr>
        <w:spacing w:line="600" w:lineRule="auto"/>
        <w:ind w:firstLine="720"/>
        <w:jc w:val="both"/>
        <w:rPr>
          <w:rFonts w:eastAsia="Times New Roman"/>
          <w:szCs w:val="24"/>
        </w:rPr>
      </w:pPr>
      <w:r>
        <w:rPr>
          <w:rFonts w:eastAsia="Times New Roman"/>
          <w:szCs w:val="24"/>
        </w:rPr>
        <w:t xml:space="preserve">Δεύτερον, πέρα από τα </w:t>
      </w:r>
      <w:proofErr w:type="spellStart"/>
      <w:r>
        <w:rPr>
          <w:rFonts w:eastAsia="Times New Roman"/>
          <w:szCs w:val="24"/>
        </w:rPr>
        <w:t>γεωστρατηγικά</w:t>
      </w:r>
      <w:proofErr w:type="spellEnd"/>
      <w:r>
        <w:rPr>
          <w:rFonts w:eastAsia="Times New Roman"/>
          <w:szCs w:val="24"/>
        </w:rPr>
        <w:t xml:space="preserve"> κ. ο. κ., </w:t>
      </w:r>
      <w:r w:rsidRPr="00036492">
        <w:rPr>
          <w:rFonts w:eastAsia="Times New Roman"/>
          <w:szCs w:val="24"/>
        </w:rPr>
        <w:t xml:space="preserve">ξέρετε από τι κινδυνεύει ο </w:t>
      </w:r>
      <w:r>
        <w:rPr>
          <w:rFonts w:eastAsia="Times New Roman"/>
          <w:szCs w:val="24"/>
        </w:rPr>
        <w:t xml:space="preserve">βοράς </w:t>
      </w:r>
      <w:r w:rsidRPr="00036492">
        <w:rPr>
          <w:rFonts w:eastAsia="Times New Roman"/>
          <w:szCs w:val="24"/>
        </w:rPr>
        <w:t>της Ελλάδας</w:t>
      </w:r>
      <w:r>
        <w:rPr>
          <w:rFonts w:eastAsia="Times New Roman"/>
          <w:szCs w:val="24"/>
        </w:rPr>
        <w:t>;</w:t>
      </w:r>
      <w:r w:rsidRPr="00036492">
        <w:rPr>
          <w:rFonts w:eastAsia="Times New Roman"/>
          <w:szCs w:val="24"/>
        </w:rPr>
        <w:t xml:space="preserve"> </w:t>
      </w:r>
      <w:r>
        <w:rPr>
          <w:rFonts w:eastAsia="Times New Roman"/>
          <w:szCs w:val="24"/>
        </w:rPr>
        <w:t>Κ</w:t>
      </w:r>
      <w:r w:rsidRPr="00036492">
        <w:rPr>
          <w:rFonts w:eastAsia="Times New Roman"/>
          <w:szCs w:val="24"/>
        </w:rPr>
        <w:t xml:space="preserve">ινδυνεύει να μετατραπεί η </w:t>
      </w:r>
      <w:r>
        <w:rPr>
          <w:rFonts w:eastAsia="Times New Roman"/>
          <w:szCs w:val="24"/>
          <w:lang w:val="en-US"/>
        </w:rPr>
        <w:t>FYROM</w:t>
      </w:r>
      <w:r>
        <w:rPr>
          <w:rFonts w:eastAsia="Times New Roman"/>
          <w:szCs w:val="24"/>
        </w:rPr>
        <w:t xml:space="preserve"> </w:t>
      </w:r>
      <w:r w:rsidRPr="00E15326">
        <w:rPr>
          <w:rFonts w:eastAsia="Times New Roman"/>
          <w:szCs w:val="24"/>
        </w:rPr>
        <w:t>-</w:t>
      </w:r>
      <w:r>
        <w:rPr>
          <w:rFonts w:eastAsia="Times New Roman"/>
          <w:szCs w:val="24"/>
        </w:rPr>
        <w:t xml:space="preserve"> Β</w:t>
      </w:r>
      <w:r w:rsidRPr="00036492">
        <w:rPr>
          <w:rFonts w:eastAsia="Times New Roman"/>
          <w:szCs w:val="24"/>
        </w:rPr>
        <w:t xml:space="preserve">όρεια Μακεδονία και η Αλβανία </w:t>
      </w:r>
      <w:r>
        <w:rPr>
          <w:rFonts w:eastAsia="Times New Roman"/>
          <w:szCs w:val="24"/>
        </w:rPr>
        <w:t xml:space="preserve">σε </w:t>
      </w:r>
      <w:r w:rsidRPr="00036492">
        <w:rPr>
          <w:rFonts w:eastAsia="Times New Roman"/>
          <w:szCs w:val="24"/>
        </w:rPr>
        <w:t xml:space="preserve">κομμάτι μιας δαγκάνας </w:t>
      </w:r>
      <w:r>
        <w:rPr>
          <w:rFonts w:eastAsia="Times New Roman"/>
          <w:szCs w:val="24"/>
        </w:rPr>
        <w:t>κ</w:t>
      </w:r>
      <w:r w:rsidRPr="00036492">
        <w:rPr>
          <w:rFonts w:eastAsia="Times New Roman"/>
          <w:szCs w:val="24"/>
        </w:rPr>
        <w:t>άβουρα</w:t>
      </w:r>
      <w:r>
        <w:rPr>
          <w:rFonts w:eastAsia="Times New Roman"/>
          <w:szCs w:val="24"/>
        </w:rPr>
        <w:t>,</w:t>
      </w:r>
      <w:r w:rsidRPr="00036492">
        <w:rPr>
          <w:rFonts w:eastAsia="Times New Roman"/>
          <w:szCs w:val="24"/>
        </w:rPr>
        <w:t xml:space="preserve"> που να προσπαθεί να μας περικυκλώσει από </w:t>
      </w:r>
      <w:r>
        <w:rPr>
          <w:rFonts w:eastAsia="Times New Roman"/>
          <w:szCs w:val="24"/>
        </w:rPr>
        <w:t xml:space="preserve">τας </w:t>
      </w:r>
      <w:proofErr w:type="spellStart"/>
      <w:r>
        <w:rPr>
          <w:rFonts w:eastAsia="Times New Roman"/>
          <w:szCs w:val="24"/>
        </w:rPr>
        <w:t>Ανατολάς</w:t>
      </w:r>
      <w:proofErr w:type="spellEnd"/>
      <w:r w:rsidRPr="00036492">
        <w:rPr>
          <w:rFonts w:eastAsia="Times New Roman"/>
          <w:szCs w:val="24"/>
        </w:rPr>
        <w:t xml:space="preserve"> και το</w:t>
      </w:r>
      <w:r>
        <w:rPr>
          <w:rFonts w:eastAsia="Times New Roman"/>
          <w:szCs w:val="24"/>
        </w:rPr>
        <w:t>ν</w:t>
      </w:r>
      <w:r w:rsidRPr="00036492">
        <w:rPr>
          <w:rFonts w:eastAsia="Times New Roman"/>
          <w:szCs w:val="24"/>
        </w:rPr>
        <w:t xml:space="preserve"> Βορρά</w:t>
      </w:r>
      <w:r>
        <w:rPr>
          <w:rFonts w:eastAsia="Times New Roman"/>
          <w:szCs w:val="24"/>
        </w:rPr>
        <w:t xml:space="preserve">. Σας πειράζει </w:t>
      </w:r>
      <w:r w:rsidRPr="00036492">
        <w:rPr>
          <w:rFonts w:eastAsia="Times New Roman"/>
          <w:szCs w:val="24"/>
        </w:rPr>
        <w:t xml:space="preserve"> να μην αφήσουμε να επηρεάζει άλλο</w:t>
      </w:r>
      <w:r>
        <w:rPr>
          <w:rFonts w:eastAsia="Times New Roman"/>
          <w:szCs w:val="24"/>
        </w:rPr>
        <w:t xml:space="preserve"> η Τουρκία </w:t>
      </w:r>
      <w:r w:rsidRPr="00036492">
        <w:rPr>
          <w:rFonts w:eastAsia="Times New Roman"/>
          <w:szCs w:val="24"/>
        </w:rPr>
        <w:t>αυτή την περιοχή</w:t>
      </w:r>
      <w:r>
        <w:rPr>
          <w:rFonts w:eastAsia="Times New Roman"/>
          <w:szCs w:val="24"/>
        </w:rPr>
        <w:t>;</w:t>
      </w:r>
    </w:p>
    <w:p w14:paraId="06453342" w14:textId="77777777" w:rsidR="00C04CE1" w:rsidRDefault="00722F08">
      <w:pPr>
        <w:spacing w:line="600" w:lineRule="auto"/>
        <w:ind w:firstLine="720"/>
        <w:jc w:val="both"/>
        <w:rPr>
          <w:rFonts w:eastAsia="Times New Roman"/>
          <w:szCs w:val="24"/>
        </w:rPr>
      </w:pPr>
      <w:r>
        <w:rPr>
          <w:rFonts w:eastAsia="Times New Roman"/>
          <w:szCs w:val="24"/>
        </w:rPr>
        <w:t>Και τι άλλο;</w:t>
      </w:r>
      <w:r w:rsidRPr="00036492">
        <w:rPr>
          <w:rFonts w:eastAsia="Times New Roman"/>
          <w:szCs w:val="24"/>
        </w:rPr>
        <w:t xml:space="preserve"> </w:t>
      </w:r>
      <w:r>
        <w:rPr>
          <w:rFonts w:eastAsia="Times New Roman"/>
          <w:szCs w:val="24"/>
        </w:rPr>
        <w:t xml:space="preserve">Διαβάστε τι λένε οι Αλβανοί της </w:t>
      </w:r>
      <w:r>
        <w:rPr>
          <w:rFonts w:eastAsia="Times New Roman"/>
          <w:szCs w:val="24"/>
          <w:lang w:val="en-US"/>
        </w:rPr>
        <w:t>FYROM</w:t>
      </w:r>
      <w:r>
        <w:rPr>
          <w:rFonts w:eastAsia="Times New Roman"/>
          <w:szCs w:val="24"/>
        </w:rPr>
        <w:t xml:space="preserve">. Λένε «να κόψουμε τα </w:t>
      </w:r>
      <w:r w:rsidRPr="00036492">
        <w:rPr>
          <w:rFonts w:eastAsia="Times New Roman"/>
          <w:szCs w:val="24"/>
        </w:rPr>
        <w:t>φτερά του αναδυόμενου ισλαμικού φονταμενταλισμού</w:t>
      </w:r>
      <w:r>
        <w:rPr>
          <w:rFonts w:eastAsia="Times New Roman"/>
          <w:szCs w:val="24"/>
        </w:rPr>
        <w:t xml:space="preserve">». Δεν σας νοιάζουν αυτά; Δεν σας ενδιαφέρουν; Θέλετε </w:t>
      </w:r>
      <w:r>
        <w:rPr>
          <w:rFonts w:eastAsia="Times New Roman"/>
          <w:szCs w:val="24"/>
        </w:rPr>
        <w:lastRenderedPageBreak/>
        <w:t xml:space="preserve">να έχει μεγαλύτερη επιρροή η Τουρκία, για </w:t>
      </w:r>
      <w:r w:rsidRPr="00036492">
        <w:rPr>
          <w:rFonts w:eastAsia="Times New Roman"/>
          <w:szCs w:val="24"/>
        </w:rPr>
        <w:t>να παριστάνετε ότι είστε πατριώτες</w:t>
      </w:r>
      <w:r>
        <w:rPr>
          <w:rFonts w:eastAsia="Times New Roman"/>
          <w:szCs w:val="24"/>
        </w:rPr>
        <w:t>;</w:t>
      </w:r>
    </w:p>
    <w:p w14:paraId="06453343" w14:textId="77777777" w:rsidR="00C04CE1" w:rsidRDefault="00722F08">
      <w:pPr>
        <w:spacing w:line="600" w:lineRule="auto"/>
        <w:ind w:firstLine="720"/>
        <w:jc w:val="both"/>
        <w:rPr>
          <w:rFonts w:eastAsia="Times New Roman"/>
          <w:szCs w:val="24"/>
        </w:rPr>
      </w:pPr>
      <w:r>
        <w:rPr>
          <w:rFonts w:eastAsia="Times New Roman"/>
          <w:szCs w:val="24"/>
        </w:rPr>
        <w:t xml:space="preserve">Επίσης </w:t>
      </w:r>
      <w:r w:rsidRPr="00036492">
        <w:rPr>
          <w:rFonts w:eastAsia="Times New Roman"/>
          <w:szCs w:val="24"/>
        </w:rPr>
        <w:t>τελειώσαμε με τον αλυτρωτισμό</w:t>
      </w:r>
      <w:r>
        <w:rPr>
          <w:rFonts w:eastAsia="Times New Roman"/>
          <w:szCs w:val="24"/>
        </w:rPr>
        <w:t>. Τι ζήταγε ο Κωνσταντίνος Καραμανλής, ο Κωνσταντίνος</w:t>
      </w:r>
      <w:r w:rsidRPr="00036492">
        <w:rPr>
          <w:rFonts w:eastAsia="Times New Roman"/>
          <w:szCs w:val="24"/>
        </w:rPr>
        <w:t xml:space="preserve"> </w:t>
      </w:r>
      <w:r>
        <w:rPr>
          <w:rFonts w:eastAsia="Times New Roman"/>
          <w:szCs w:val="24"/>
        </w:rPr>
        <w:t>Μ</w:t>
      </w:r>
      <w:r w:rsidRPr="00036492">
        <w:rPr>
          <w:rFonts w:eastAsia="Times New Roman"/>
          <w:szCs w:val="24"/>
        </w:rPr>
        <w:t>ητσοτάκης και όλοι οι πρωθυπουργοί της χώρας</w:t>
      </w:r>
      <w:r>
        <w:rPr>
          <w:rFonts w:eastAsia="Times New Roman"/>
          <w:szCs w:val="24"/>
        </w:rPr>
        <w:t>;</w:t>
      </w:r>
      <w:r w:rsidRPr="00036492">
        <w:rPr>
          <w:rFonts w:eastAsia="Times New Roman"/>
          <w:szCs w:val="24"/>
        </w:rPr>
        <w:t xml:space="preserve"> </w:t>
      </w:r>
      <w:r>
        <w:rPr>
          <w:rFonts w:eastAsia="Times New Roman"/>
          <w:szCs w:val="24"/>
        </w:rPr>
        <w:t>Ζητούσαν να μη βάζουν</w:t>
      </w:r>
      <w:r w:rsidRPr="00036492">
        <w:rPr>
          <w:rFonts w:eastAsia="Times New Roman"/>
          <w:szCs w:val="24"/>
        </w:rPr>
        <w:t xml:space="preserve"> </w:t>
      </w:r>
      <w:r>
        <w:rPr>
          <w:rFonts w:eastAsia="Times New Roman"/>
          <w:szCs w:val="24"/>
        </w:rPr>
        <w:t>ζήτημα</w:t>
      </w:r>
      <w:r w:rsidRPr="00036492">
        <w:rPr>
          <w:rFonts w:eastAsia="Times New Roman"/>
          <w:szCs w:val="24"/>
        </w:rPr>
        <w:t xml:space="preserve"> </w:t>
      </w:r>
      <w:r>
        <w:rPr>
          <w:rFonts w:eastAsia="Times New Roman"/>
          <w:szCs w:val="24"/>
        </w:rPr>
        <w:t>μειονότητας.</w:t>
      </w:r>
      <w:r w:rsidRPr="00036492">
        <w:rPr>
          <w:rFonts w:eastAsia="Times New Roman"/>
          <w:szCs w:val="24"/>
        </w:rPr>
        <w:t xml:space="preserve"> </w:t>
      </w:r>
      <w:r>
        <w:rPr>
          <w:rFonts w:eastAsia="Times New Roman"/>
          <w:szCs w:val="24"/>
        </w:rPr>
        <w:t>Τ</w:t>
      </w:r>
      <w:r w:rsidRPr="00036492">
        <w:rPr>
          <w:rFonts w:eastAsia="Times New Roman"/>
          <w:szCs w:val="24"/>
        </w:rPr>
        <w:t xml:space="preserve">ελείωσε με τη </w:t>
      </w:r>
      <w:r>
        <w:rPr>
          <w:rFonts w:eastAsia="Times New Roman"/>
          <w:szCs w:val="24"/>
        </w:rPr>
        <w:t>σ</w:t>
      </w:r>
      <w:r w:rsidRPr="00036492">
        <w:rPr>
          <w:rFonts w:eastAsia="Times New Roman"/>
          <w:szCs w:val="24"/>
        </w:rPr>
        <w:t>υνταγματική αλλαγή</w:t>
      </w:r>
      <w:r>
        <w:rPr>
          <w:rFonts w:eastAsia="Times New Roman"/>
          <w:szCs w:val="24"/>
        </w:rPr>
        <w:t>.</w:t>
      </w:r>
      <w:r w:rsidRPr="00036492">
        <w:rPr>
          <w:rFonts w:eastAsia="Times New Roman"/>
          <w:szCs w:val="24"/>
        </w:rPr>
        <w:t xml:space="preserve"> </w:t>
      </w:r>
      <w:r>
        <w:rPr>
          <w:rFonts w:eastAsia="Times New Roman"/>
          <w:szCs w:val="24"/>
        </w:rPr>
        <w:t>Τ</w:t>
      </w:r>
      <w:r w:rsidRPr="00036492">
        <w:rPr>
          <w:rFonts w:eastAsia="Times New Roman"/>
          <w:szCs w:val="24"/>
        </w:rPr>
        <w:t xml:space="preserve">ο άρθρο 49 είναι </w:t>
      </w:r>
      <w:r>
        <w:rPr>
          <w:rFonts w:eastAsia="Times New Roman"/>
          <w:szCs w:val="24"/>
        </w:rPr>
        <w:t>αντίστοιχο του άρθρου</w:t>
      </w:r>
      <w:r w:rsidRPr="00036492">
        <w:rPr>
          <w:rFonts w:eastAsia="Times New Roman"/>
          <w:szCs w:val="24"/>
        </w:rPr>
        <w:t xml:space="preserve"> 118</w:t>
      </w:r>
      <w:r>
        <w:rPr>
          <w:rFonts w:eastAsia="Times New Roman"/>
          <w:szCs w:val="24"/>
        </w:rPr>
        <w:t>.</w:t>
      </w:r>
      <w:r w:rsidRPr="00036492">
        <w:rPr>
          <w:rFonts w:eastAsia="Times New Roman"/>
          <w:szCs w:val="24"/>
        </w:rPr>
        <w:t xml:space="preserve"> </w:t>
      </w:r>
      <w:r>
        <w:rPr>
          <w:rFonts w:eastAsia="Times New Roman"/>
          <w:szCs w:val="24"/>
        </w:rPr>
        <w:t>Ζητούσαν ν</w:t>
      </w:r>
      <w:r w:rsidRPr="00036492">
        <w:rPr>
          <w:rFonts w:eastAsia="Times New Roman"/>
          <w:szCs w:val="24"/>
        </w:rPr>
        <w:t>α μη διεκδικούν σύνορα</w:t>
      </w:r>
      <w:r>
        <w:rPr>
          <w:rFonts w:eastAsia="Times New Roman"/>
          <w:szCs w:val="24"/>
        </w:rPr>
        <w:t>.</w:t>
      </w:r>
      <w:r w:rsidRPr="00036492">
        <w:rPr>
          <w:rFonts w:eastAsia="Times New Roman"/>
          <w:szCs w:val="24"/>
        </w:rPr>
        <w:t xml:space="preserve"> </w:t>
      </w:r>
      <w:r>
        <w:rPr>
          <w:rFonts w:eastAsia="Times New Roman"/>
          <w:szCs w:val="24"/>
        </w:rPr>
        <w:t>Ο</w:t>
      </w:r>
      <w:r w:rsidRPr="00036492">
        <w:rPr>
          <w:rFonts w:eastAsia="Times New Roman"/>
          <w:szCs w:val="24"/>
        </w:rPr>
        <w:t>λόκληρο κεφάλαιο έχει για την αναγνώριση των συνόρων</w:t>
      </w:r>
      <w:r>
        <w:rPr>
          <w:rFonts w:eastAsia="Times New Roman"/>
          <w:szCs w:val="24"/>
        </w:rPr>
        <w:t>.</w:t>
      </w:r>
      <w:r w:rsidRPr="00036492">
        <w:rPr>
          <w:rFonts w:eastAsia="Times New Roman"/>
          <w:szCs w:val="24"/>
        </w:rPr>
        <w:t xml:space="preserve"> </w:t>
      </w:r>
      <w:r>
        <w:rPr>
          <w:rFonts w:eastAsia="Times New Roman"/>
          <w:szCs w:val="24"/>
        </w:rPr>
        <w:t>Και ζητούσαν να μην έχουν</w:t>
      </w:r>
      <w:r w:rsidRPr="00036492">
        <w:rPr>
          <w:rFonts w:eastAsia="Times New Roman"/>
          <w:szCs w:val="24"/>
        </w:rPr>
        <w:t xml:space="preserve"> σύμβολα εις βάρος </w:t>
      </w:r>
      <w:r>
        <w:rPr>
          <w:rFonts w:eastAsia="Times New Roman"/>
          <w:szCs w:val="24"/>
        </w:rPr>
        <w:t>μας.</w:t>
      </w:r>
      <w:r w:rsidRPr="00036492">
        <w:rPr>
          <w:rFonts w:eastAsia="Times New Roman"/>
          <w:szCs w:val="24"/>
        </w:rPr>
        <w:t xml:space="preserve"> </w:t>
      </w:r>
      <w:r>
        <w:rPr>
          <w:rFonts w:eastAsia="Times New Roman"/>
          <w:szCs w:val="24"/>
        </w:rPr>
        <w:t>Τ</w:t>
      </w:r>
      <w:r w:rsidRPr="00036492">
        <w:rPr>
          <w:rFonts w:eastAsia="Times New Roman"/>
          <w:szCs w:val="24"/>
        </w:rPr>
        <w:t>ελείωσαν κι αυτά</w:t>
      </w:r>
      <w:r>
        <w:rPr>
          <w:rFonts w:eastAsia="Times New Roman"/>
          <w:szCs w:val="24"/>
        </w:rPr>
        <w:t>.</w:t>
      </w:r>
      <w:r w:rsidRPr="00036492">
        <w:rPr>
          <w:rFonts w:eastAsia="Times New Roman"/>
          <w:szCs w:val="24"/>
        </w:rPr>
        <w:t xml:space="preserve"> </w:t>
      </w:r>
      <w:r>
        <w:rPr>
          <w:rFonts w:eastAsia="Times New Roman"/>
          <w:szCs w:val="24"/>
        </w:rPr>
        <w:t>Τι έγινε, λοιπόν; Δέχθηκαν το Διεθνές Δίκαιο.</w:t>
      </w:r>
      <w:r w:rsidRPr="00036492">
        <w:rPr>
          <w:rFonts w:eastAsia="Times New Roman"/>
          <w:szCs w:val="24"/>
        </w:rPr>
        <w:t xml:space="preserve"> </w:t>
      </w:r>
      <w:r>
        <w:rPr>
          <w:rFonts w:eastAsia="Times New Roman"/>
          <w:szCs w:val="24"/>
        </w:rPr>
        <w:t>Σ</w:t>
      </w:r>
      <w:r w:rsidRPr="00036492">
        <w:rPr>
          <w:rFonts w:eastAsia="Times New Roman"/>
          <w:szCs w:val="24"/>
        </w:rPr>
        <w:t>ας ενοχλεί αυτό</w:t>
      </w:r>
      <w:r>
        <w:rPr>
          <w:rFonts w:eastAsia="Times New Roman"/>
          <w:szCs w:val="24"/>
        </w:rPr>
        <w:t>;</w:t>
      </w:r>
      <w:r w:rsidRPr="00036492">
        <w:rPr>
          <w:rFonts w:eastAsia="Times New Roman"/>
          <w:szCs w:val="24"/>
        </w:rPr>
        <w:t xml:space="preserve"> </w:t>
      </w:r>
    </w:p>
    <w:p w14:paraId="06453344" w14:textId="77777777" w:rsidR="00C04CE1" w:rsidRDefault="00722F08">
      <w:pPr>
        <w:spacing w:line="600" w:lineRule="auto"/>
        <w:ind w:firstLine="720"/>
        <w:jc w:val="both"/>
        <w:rPr>
          <w:rFonts w:eastAsia="Times New Roman"/>
          <w:szCs w:val="24"/>
        </w:rPr>
      </w:pPr>
      <w:r>
        <w:rPr>
          <w:rFonts w:eastAsia="Times New Roman"/>
          <w:szCs w:val="24"/>
        </w:rPr>
        <w:t xml:space="preserve">Και </w:t>
      </w:r>
      <w:r w:rsidRPr="00036492">
        <w:rPr>
          <w:rFonts w:eastAsia="Times New Roman"/>
          <w:szCs w:val="24"/>
        </w:rPr>
        <w:t>απαντάνε μερικοί</w:t>
      </w:r>
      <w:r>
        <w:rPr>
          <w:rFonts w:eastAsia="Times New Roman"/>
          <w:szCs w:val="24"/>
        </w:rPr>
        <w:t>: «Ναι αλλά ξέρετε, κύριε Κοτζιά,</w:t>
      </w:r>
      <w:r w:rsidRPr="00036492">
        <w:rPr>
          <w:rFonts w:eastAsia="Times New Roman"/>
          <w:szCs w:val="24"/>
        </w:rPr>
        <w:t xml:space="preserve"> η </w:t>
      </w:r>
      <w:r>
        <w:rPr>
          <w:rFonts w:eastAsia="Times New Roman"/>
          <w:szCs w:val="24"/>
        </w:rPr>
        <w:t xml:space="preserve">Μακεδονία είναι μία και </w:t>
      </w:r>
      <w:r w:rsidRPr="00036492">
        <w:rPr>
          <w:rFonts w:eastAsia="Times New Roman"/>
          <w:szCs w:val="24"/>
        </w:rPr>
        <w:t>ελληνική</w:t>
      </w:r>
      <w:r>
        <w:rPr>
          <w:rFonts w:eastAsia="Times New Roman"/>
          <w:szCs w:val="24"/>
        </w:rPr>
        <w:t>». Το έχετε ακούσει; Εγώ θα αφήσω τρία πράγματα. Το ένα είναι το «Αλφαβητάρι του μακεδονικού ζητήματος», που το μοίρασε η «ΚΑΘΗΜΕΡΙΝΗ». Ούτε ο «ΡΙΖΟΣΠΑΣΤΗΣ» ούτε η «ΑΥΓΗ» το μοίρασαν. Η «ΚΑΘΗΜΕΡΙΝΗ» το μοίρασε. Το δεύτερο είναι οι Συμφωνίες του Βουκουρεστίου. Και τρίτον, ο «Ελευθέριος Βενιζέλος ο άνθρωπος, ο ηγέτης», η πιο καταπληκτική δίτομη βιογραφία του.</w:t>
      </w:r>
    </w:p>
    <w:p w14:paraId="06453345"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Τι λέγεται εκεί; Λέγεται αυτό το ιστορικό, που έπρεπε να το ξέρετε όλοι σας όταν λέτε μία και μοναδική ελληνική Μακεδονία. Ότι χάρις στον Ελευθέριο Βενιζέλο, με τη Συνθήκη του Βουκουρεστίου του 1913 πήραμε τη Μακεδονία μας, πήραμε την Καβάλα μας! Και πώς τα πήραμε; Τα πήραμε ενάντια στη Συνθήκη του Αγίου Στεφάνου το 1878, που υπό την επίδραση της Ρωσίας πέρασε το μεγαλύτερο μέρος από το κομμάτι που στην Οθωμανική Αυτοκρατορία ονομαζόταν Μακεδονία στην Ελλάδα –αυτή είναι η Μακεδονία μας- που συμπίπτει με την αρχαία ελληνική Μακεδονία γεωγραφικά. Κράτησε ένα κομμάτι η Βουλγαρία που το ονομάζει Μακεδονία του Πιρίν, και πήρε ένα κομμάτι η Γιουγκοσλαβία από την οποία ένα κομμάτι αργότερα, όταν δηλαδή έγινε η Γιουγκοσλαβία, πήρε το Μαυροβούνιο και από το Μαυροβούνιο κατέληξε ένα μικρό κομμάτι στην Αλβανία. </w:t>
      </w:r>
    </w:p>
    <w:p w14:paraId="06453346" w14:textId="77777777" w:rsidR="00C04CE1" w:rsidRDefault="00722F08">
      <w:pPr>
        <w:spacing w:line="600" w:lineRule="auto"/>
        <w:ind w:firstLine="720"/>
        <w:jc w:val="both"/>
        <w:rPr>
          <w:rFonts w:eastAsia="Times New Roman"/>
          <w:szCs w:val="24"/>
        </w:rPr>
      </w:pPr>
      <w:r>
        <w:rPr>
          <w:rFonts w:eastAsia="Times New Roman"/>
          <w:szCs w:val="24"/>
        </w:rPr>
        <w:t xml:space="preserve">Δεν συζητάμε, λοιπόν, για τη Μακεδονία της αρχαιότητας, γιατί τη Μακεδονία της αρχαιότητας την πήραμε εμείς. Στη συμφωνία αναγνωρίζεται ότι είναι αποκλειστικά ελληνική, ιστορία και πολιτιστική κληρονομιά ελληνική, ότι δεν έχουν καμμία σχέση ως λαός και ως γλώσσα με την ελληνική κληρονομιά. Πήραμε όμως </w:t>
      </w:r>
      <w:r>
        <w:rPr>
          <w:rFonts w:eastAsia="Times New Roman"/>
          <w:szCs w:val="24"/>
        </w:rPr>
        <w:lastRenderedPageBreak/>
        <w:t xml:space="preserve">με τη Συνθήκη του Βουκουρεστίου το 1913 αυτό το κομμάτι που είναι η ελληνική Μακεδονία. </w:t>
      </w:r>
    </w:p>
    <w:p w14:paraId="06453347" w14:textId="77777777" w:rsidR="00C04CE1" w:rsidRDefault="00722F08">
      <w:pPr>
        <w:spacing w:line="600" w:lineRule="auto"/>
        <w:ind w:firstLine="720"/>
        <w:jc w:val="both"/>
        <w:rPr>
          <w:rFonts w:eastAsia="Times New Roman"/>
          <w:szCs w:val="24"/>
        </w:rPr>
      </w:pPr>
      <w:r>
        <w:rPr>
          <w:rFonts w:eastAsia="Times New Roman"/>
          <w:szCs w:val="24"/>
        </w:rPr>
        <w:t xml:space="preserve">Και ρωτώ τώρα: Αρνούνται οι φίλοι μας από τα κόμματα της Αντιπολίτευσης την αναγνώριση της Συνθήκης του Βουκουρεστίου; Θέλουν να την αναθεωρήσουμε τη συνθήκη που μοίρασε στα τρία τη μακεδονική γεωγραφία-το </w:t>
      </w:r>
      <w:proofErr w:type="spellStart"/>
      <w:r>
        <w:rPr>
          <w:rFonts w:eastAsia="Times New Roman"/>
          <w:szCs w:val="24"/>
        </w:rPr>
        <w:t>βιλαέτιο</w:t>
      </w:r>
      <w:proofErr w:type="spellEnd"/>
      <w:r>
        <w:rPr>
          <w:rFonts w:eastAsia="Times New Roman"/>
          <w:szCs w:val="24"/>
        </w:rPr>
        <w:t xml:space="preserve"> της Οθωμανικής Αυτοκρατορίας, που πέρασε με τον Άγιο Στέφανο στη Βουλγαρία και με τους Βαλκανικούς Πολέμους το πήραμε; Καλά έκανε ο Βενιζέλος ή είστε ακόμα στο στρατηγείο του Βασιλέως, που αρνιόταν να αποδώσει τιμές και να αποδεχθεί το μεγάλο έργο του Ελευθέριου Βενιζέλου στο Βουκουρέστι; Αυτό είναι το ερώτημα. Δέχεστε το Διεθνές Δίκαιο ή παριστάνετε τους </w:t>
      </w:r>
      <w:proofErr w:type="spellStart"/>
      <w:r>
        <w:rPr>
          <w:rFonts w:eastAsia="Times New Roman"/>
          <w:szCs w:val="24"/>
        </w:rPr>
        <w:t>Τουρκολάγνους</w:t>
      </w:r>
      <w:proofErr w:type="spellEnd"/>
      <w:r>
        <w:rPr>
          <w:rFonts w:eastAsia="Times New Roman"/>
          <w:szCs w:val="24"/>
        </w:rPr>
        <w:t xml:space="preserve">, που θέλετε να αναθεωρηθούν οι διεθνείς συνθήκες και να μην ισχύουν; </w:t>
      </w:r>
    </w:p>
    <w:p w14:paraId="06453348" w14:textId="77777777" w:rsidR="00C04CE1" w:rsidRDefault="00722F08">
      <w:pPr>
        <w:spacing w:line="600" w:lineRule="auto"/>
        <w:ind w:firstLine="720"/>
        <w:jc w:val="both"/>
        <w:rPr>
          <w:rFonts w:eastAsia="Times New Roman"/>
          <w:szCs w:val="24"/>
        </w:rPr>
      </w:pPr>
      <w:r>
        <w:rPr>
          <w:rFonts w:eastAsia="Times New Roman"/>
          <w:szCs w:val="24"/>
        </w:rPr>
        <w:t>Θυμηθείτε την Καβάλα μας και την Μακεδονία μας την πήραμε απ’ αυτή τη συνθήκη. Αλλά σ’ αυτή τη συνθήκη η γεωγραφική περιοχή της Μακεδονίας- όχι η ιστορία, όχι ο πολιτι</w:t>
      </w:r>
      <w:r>
        <w:rPr>
          <w:rFonts w:eastAsia="Times New Roman"/>
          <w:szCs w:val="24"/>
        </w:rPr>
        <w:lastRenderedPageBreak/>
        <w:t>σμός, όχι η κληρονομιά της αρχαίας ελληνικής Μακεδονίας- μοιράστηκε με τον τρόπο που περιγράφεται σ’ αυτά που θα καταθέσω για τα Πρακτικά.</w:t>
      </w:r>
    </w:p>
    <w:p w14:paraId="06453349" w14:textId="77777777" w:rsidR="00C04CE1" w:rsidRDefault="00722F08">
      <w:pPr>
        <w:spacing w:line="600" w:lineRule="auto"/>
        <w:ind w:firstLine="720"/>
        <w:jc w:val="both"/>
        <w:rPr>
          <w:rFonts w:eastAsia="Times New Roman"/>
          <w:szCs w:val="24"/>
        </w:rPr>
      </w:pPr>
      <w:r>
        <w:rPr>
          <w:rFonts w:eastAsia="Times New Roman"/>
          <w:szCs w:val="24"/>
        </w:rPr>
        <w:t>Μερικοί μου λένε «είστε προδότες». Το ακούω από διάφορα κόμματα. Ακούστε να σας πω. Προδότες είναι αυτοί που παρέδωσαν στον βουλγάρικο φασισμό στη διάρκεια του Β΄ Παγκοσμίου Πολέμου την Καβάλα πίσω που είχαμε πάρει το 1913. Προδότες είναι αυτοί που συνεργάστηκαν με τον γερμανικό φασισμό. Προδότες είναι αυτοί που παρέδωσαν την Κύπρο. Δεν θα μου μιλάει εμένα η ελληνική ακροδεξιά περί προδοσίας, όταν όπου μπορέσανε και όπου είχαν επιρροή έκαναν προδοσίες πραγματικές και όχι μεταφυσικές!</w:t>
      </w:r>
    </w:p>
    <w:p w14:paraId="0645334A" w14:textId="77777777" w:rsidR="00C04CE1" w:rsidRDefault="00722F0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645334B" w14:textId="77777777" w:rsidR="00C04CE1" w:rsidRDefault="00722F08">
      <w:pPr>
        <w:spacing w:line="600" w:lineRule="auto"/>
        <w:ind w:firstLine="720"/>
        <w:jc w:val="both"/>
        <w:rPr>
          <w:rFonts w:eastAsia="Times New Roman"/>
          <w:szCs w:val="24"/>
        </w:rPr>
      </w:pPr>
      <w:r>
        <w:rPr>
          <w:rFonts w:eastAsia="Times New Roman"/>
          <w:szCs w:val="24"/>
        </w:rPr>
        <w:t xml:space="preserve">Σας συστήνω να διαβάσετε τις δηλώσεις του Αντώνη Σαμαρά την ημέρα της αποπομπής του από τον Κωνσταντίνο Μητσοτάκη. Λέει: «Φεύγω από το Υπουργείο Εξωτερικών, γιατί έχω διαφωνίες με τον Πρωθυπουργό». Και ποια είναι η βασική του διαφωνία εκείνο το βράδυ; Εύκολο είναι να το βρείτε. Διότι λέει ο </w:t>
      </w:r>
      <w:r>
        <w:rPr>
          <w:rFonts w:eastAsia="Times New Roman"/>
          <w:szCs w:val="24"/>
        </w:rPr>
        <w:lastRenderedPageBreak/>
        <w:t xml:space="preserve">Πρωθυπουργός Μητσοτάκης ότι αποδέχονται ότι αυτοί είναι Μακεδόνες, και δεν βάζει ζήτημα για τον χαρακτηρισμό τους ως ιθαγένεια ότι είναι Μακεδόνες. Ο Κωνσταντίνος Μητσοτάκης έβαλε πρώτος αυτό το ζήτημα. Για να συνεννοούμαστε. </w:t>
      </w:r>
    </w:p>
    <w:p w14:paraId="0645334C" w14:textId="77777777" w:rsidR="00C04CE1" w:rsidRDefault="00722F08">
      <w:pPr>
        <w:spacing w:line="600" w:lineRule="auto"/>
        <w:ind w:firstLine="720"/>
        <w:jc w:val="both"/>
        <w:rPr>
          <w:rFonts w:eastAsia="Times New Roman"/>
          <w:szCs w:val="24"/>
        </w:rPr>
      </w:pPr>
      <w:r>
        <w:rPr>
          <w:rFonts w:eastAsia="Times New Roman"/>
          <w:szCs w:val="24"/>
        </w:rPr>
        <w:t xml:space="preserve">Δεύτερον τι άλλο; Σε μια συνέντευξή του ο ίδιος τότε που ήταν υποψήφιος, για να γίνει Πρωθυπουργός δήλωνε: «Θα μπορούσε κανείς να διαπραγματευθεί ένα σύνθετο όνομα», είναι η μόνη φορά που το έχει πει, «ως μια ακραία κόκκινη γραμμή. Αλλά θα έπρεπε να είναι </w:t>
      </w:r>
      <w:proofErr w:type="spellStart"/>
      <w:r>
        <w:rPr>
          <w:rFonts w:eastAsia="Times New Roman"/>
          <w:szCs w:val="24"/>
          <w:lang w:val="en-US"/>
        </w:rPr>
        <w:t>erga</w:t>
      </w:r>
      <w:proofErr w:type="spellEnd"/>
      <w:r w:rsidRPr="00EF48BF">
        <w:rPr>
          <w:rFonts w:eastAsia="Times New Roman"/>
          <w:szCs w:val="24"/>
        </w:rPr>
        <w:t xml:space="preserve"> </w:t>
      </w:r>
      <w:proofErr w:type="spellStart"/>
      <w:r>
        <w:rPr>
          <w:rFonts w:eastAsia="Times New Roman"/>
          <w:szCs w:val="24"/>
          <w:lang w:val="en-US"/>
        </w:rPr>
        <w:t>omnes</w:t>
      </w:r>
      <w:proofErr w:type="spellEnd"/>
      <w:r w:rsidRPr="00EF48BF">
        <w:rPr>
          <w:rFonts w:eastAsia="Times New Roman"/>
          <w:szCs w:val="24"/>
        </w:rPr>
        <w:t xml:space="preserve"> </w:t>
      </w:r>
      <w:r>
        <w:rPr>
          <w:rFonts w:eastAsia="Times New Roman"/>
          <w:szCs w:val="24"/>
        </w:rPr>
        <w:t xml:space="preserve">η συμφωνία με αλλαγή συντάγματος. Κι αυτό δεν πρόκειται να συμβεί ποτέ». Αυτή ήταν η μέγιστη κόκκινη γραμμή σας το 2008 – 2012. </w:t>
      </w:r>
      <w:proofErr w:type="spellStart"/>
      <w:r>
        <w:rPr>
          <w:rFonts w:eastAsia="Times New Roman"/>
          <w:szCs w:val="24"/>
          <w:lang w:val="en-US"/>
        </w:rPr>
        <w:t>Erga</w:t>
      </w:r>
      <w:proofErr w:type="spellEnd"/>
      <w:r w:rsidRPr="00EF48BF">
        <w:rPr>
          <w:rFonts w:eastAsia="Times New Roman"/>
          <w:szCs w:val="24"/>
        </w:rPr>
        <w:t xml:space="preserve"> </w:t>
      </w:r>
      <w:proofErr w:type="spellStart"/>
      <w:r>
        <w:rPr>
          <w:rFonts w:eastAsia="Times New Roman"/>
          <w:szCs w:val="24"/>
          <w:lang w:val="en-US"/>
        </w:rPr>
        <w:t>omnes</w:t>
      </w:r>
      <w:proofErr w:type="spellEnd"/>
      <w:r w:rsidRPr="00EF48BF">
        <w:rPr>
          <w:rFonts w:eastAsia="Times New Roman"/>
          <w:szCs w:val="24"/>
        </w:rPr>
        <w:t xml:space="preserve"> </w:t>
      </w:r>
      <w:r>
        <w:rPr>
          <w:rFonts w:eastAsia="Times New Roman"/>
          <w:szCs w:val="24"/>
        </w:rPr>
        <w:t xml:space="preserve">και συνταγματικές αλλαγές που δεν θα γίνουν ποτέ! Και έγιναν. Και τώρα που έγιναν, ανακαλύψατε ότι έχετε πρόβλημα με τη γλώσσα και την εθνότητα, την υπηκοότητα. </w:t>
      </w:r>
    </w:p>
    <w:p w14:paraId="0645334D" w14:textId="77777777" w:rsidR="00C04CE1" w:rsidRDefault="00722F08">
      <w:pPr>
        <w:spacing w:line="600" w:lineRule="auto"/>
        <w:ind w:firstLine="720"/>
        <w:jc w:val="both"/>
        <w:rPr>
          <w:rFonts w:eastAsia="Times New Roman"/>
          <w:szCs w:val="24"/>
        </w:rPr>
      </w:pPr>
      <w:r>
        <w:rPr>
          <w:rFonts w:eastAsia="Times New Roman"/>
          <w:szCs w:val="24"/>
        </w:rPr>
        <w:t xml:space="preserve">Ακούστε να σας πω. Στη Βόρεια Μακεδονία έγινε μια συνταγματική αλλαγή η οποία ήταν συμφωνημένη, και η οποία λέει ότι η υπηκοότητα και η ιθαγένεια δεν είναι εθνότητα. Αλλά υπάρχει και κάτι άλλο. Υπάρχει και λίγος ευρωπαϊσμός. Ας τον θυμηθείτε λίγο επιτέλους. Ποιος είναι αυτός ο ευρωπαϊσμός; Ότι στην </w:t>
      </w:r>
      <w:r>
        <w:rPr>
          <w:rFonts w:eastAsia="Times New Roman"/>
          <w:szCs w:val="24"/>
        </w:rPr>
        <w:lastRenderedPageBreak/>
        <w:t xml:space="preserve">Ευρωπαϊκή Ένωση υπάρχει ευρωπαϊκή ιθαγένεια. Ελπίζω να το έχετε ακούσει. Μίλησε ποτέ κανείς για ευρωπαϊκό έθνος αυτές τις μέρες, επειδή υπάρχει υπηκοότητα και ιθαγένεια ευρωπαϊκή; </w:t>
      </w:r>
    </w:p>
    <w:p w14:paraId="0645334E" w14:textId="77777777" w:rsidR="00C04CE1" w:rsidRDefault="00722F08">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Τι σχέση έχει το ένα με το άλλο; </w:t>
      </w:r>
    </w:p>
    <w:p w14:paraId="0645334F" w14:textId="77777777" w:rsidR="00C04CE1" w:rsidRDefault="00722F08">
      <w:pPr>
        <w:spacing w:line="600" w:lineRule="auto"/>
        <w:ind w:firstLine="720"/>
        <w:jc w:val="both"/>
        <w:rPr>
          <w:rFonts w:eastAsia="Times New Roman"/>
          <w:szCs w:val="24"/>
        </w:rPr>
      </w:pPr>
      <w:r>
        <w:rPr>
          <w:rFonts w:eastAsia="Times New Roman"/>
          <w:b/>
          <w:szCs w:val="24"/>
        </w:rPr>
        <w:t>ΝΙΚΟΛΑΟΣ ΚΟΤΖΙΑΣ:</w:t>
      </w:r>
      <w:r>
        <w:rPr>
          <w:rFonts w:eastAsia="Times New Roman"/>
          <w:szCs w:val="24"/>
        </w:rPr>
        <w:t xml:space="preserve"> Τι σχέση; Ότι δεν ταυτίζονται οι λέξεις! Αν δεν μπορείτε να το καταλάβετε κι αυτό, κακώς σας δώσανε απολυτήριο σχολείου διότι αυτό είναι του δημοτικού!</w:t>
      </w:r>
    </w:p>
    <w:p w14:paraId="06453350" w14:textId="77777777" w:rsidR="00C04CE1" w:rsidRDefault="00722F08">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Ακούστε για να μάθετε!</w:t>
      </w:r>
    </w:p>
    <w:p w14:paraId="06453351" w14:textId="77777777" w:rsidR="00C04CE1" w:rsidRDefault="00722F08">
      <w:pPr>
        <w:spacing w:line="600" w:lineRule="auto"/>
        <w:ind w:firstLine="720"/>
        <w:jc w:val="both"/>
        <w:rPr>
          <w:rFonts w:eastAsia="Times New Roman"/>
          <w:szCs w:val="24"/>
        </w:rPr>
      </w:pPr>
      <w:r>
        <w:rPr>
          <w:rFonts w:eastAsia="Times New Roman"/>
          <w:b/>
          <w:szCs w:val="24"/>
        </w:rPr>
        <w:t xml:space="preserve">ΝΙΚΟΛΑΟΣ ΚΟΤΖΙΑΣ: </w:t>
      </w:r>
      <w:r>
        <w:rPr>
          <w:rFonts w:eastAsia="Times New Roman"/>
          <w:szCs w:val="24"/>
        </w:rPr>
        <w:t xml:space="preserve">Πάμε παρακάτω. Δεν αντέχετε την αλήθεια και η ημιμάθεια είναι κακό πράγμα, κύριε συνάδελφε. </w:t>
      </w:r>
    </w:p>
    <w:p w14:paraId="06453352" w14:textId="77777777" w:rsidR="00C04CE1" w:rsidRDefault="00722F08">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Όντως κακό πράγμα!</w:t>
      </w:r>
    </w:p>
    <w:p w14:paraId="06453353" w14:textId="77777777" w:rsidR="00C04CE1" w:rsidRDefault="00722F08">
      <w:pPr>
        <w:spacing w:line="600" w:lineRule="auto"/>
        <w:ind w:firstLine="720"/>
        <w:jc w:val="both"/>
        <w:rPr>
          <w:rFonts w:eastAsia="Times New Roman"/>
          <w:szCs w:val="24"/>
        </w:rPr>
      </w:pPr>
      <w:r>
        <w:rPr>
          <w:rFonts w:eastAsia="Times New Roman"/>
          <w:b/>
          <w:szCs w:val="24"/>
        </w:rPr>
        <w:t xml:space="preserve">ΝΙΚΟΛΑΟΣ ΚΟΤΖΙΑΣ: </w:t>
      </w:r>
      <w:r>
        <w:rPr>
          <w:rFonts w:eastAsia="Times New Roman"/>
          <w:szCs w:val="24"/>
        </w:rPr>
        <w:t xml:space="preserve">Δεν ταυτίζεται η ιθαγένεια με την εθνότητα. Το αποδεικνύει η συνταγματική αλλαγή στα Σκόπια. Το αποδεικνύει η ευρωπαϊκή ιθαγένεια στις Βρυξέλλες. Σε όποιο επίπεδο κι αν πάτε. Τοπικό, ενδιάμεσο, ευρωπαϊκό δεν βγαίνει. </w:t>
      </w:r>
      <w:r>
        <w:rPr>
          <w:rFonts w:eastAsia="Times New Roman"/>
          <w:szCs w:val="24"/>
        </w:rPr>
        <w:lastRenderedPageBreak/>
        <w:t xml:space="preserve">Εξάλλου στο Διεθνές Δίκαιο δεν υπάρχει καν αυτή η έννοια της εθνότητας. </w:t>
      </w:r>
    </w:p>
    <w:p w14:paraId="06453354" w14:textId="77777777" w:rsidR="00C04CE1" w:rsidRDefault="00722F08">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Δεν υπάρχει!</w:t>
      </w:r>
    </w:p>
    <w:p w14:paraId="06453355" w14:textId="77777777" w:rsidR="00C04CE1" w:rsidRDefault="00722F08">
      <w:pPr>
        <w:spacing w:line="600" w:lineRule="auto"/>
        <w:ind w:firstLine="720"/>
        <w:jc w:val="both"/>
        <w:rPr>
          <w:rFonts w:eastAsia="Times New Roman"/>
          <w:szCs w:val="24"/>
        </w:rPr>
      </w:pPr>
      <w:r>
        <w:rPr>
          <w:rFonts w:eastAsia="Times New Roman"/>
          <w:b/>
          <w:szCs w:val="24"/>
        </w:rPr>
        <w:t xml:space="preserve">ΝΙΚΟΛΑΟΣ ΚΟΤΖΙΑΣ: </w:t>
      </w:r>
      <w:r>
        <w:rPr>
          <w:rFonts w:eastAsia="Times New Roman"/>
          <w:szCs w:val="24"/>
        </w:rPr>
        <w:t xml:space="preserve">Αλλά τι να σας κάνω. Τόσα ξέρετε. Νομίζετε ότι οι διεθνείς σχέσεις και το Διεθνές Δίκαιο είναι </w:t>
      </w:r>
      <w:proofErr w:type="spellStart"/>
      <w:r>
        <w:rPr>
          <w:rFonts w:eastAsia="Times New Roman"/>
          <w:szCs w:val="24"/>
        </w:rPr>
        <w:t>καλαμπουράκια</w:t>
      </w:r>
      <w:proofErr w:type="spellEnd"/>
      <w:r>
        <w:rPr>
          <w:rFonts w:eastAsia="Times New Roman"/>
          <w:szCs w:val="24"/>
        </w:rPr>
        <w:t xml:space="preserve"> για να περνάμε την ώρα μας. Δεν είναι έτσι. </w:t>
      </w:r>
    </w:p>
    <w:p w14:paraId="06453356" w14:textId="77777777" w:rsidR="00C04CE1" w:rsidRDefault="00722F08">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Άρα τι χρειάζεται η ταυτότητα… </w:t>
      </w:r>
    </w:p>
    <w:p w14:paraId="06453357" w14:textId="77777777" w:rsidR="00C04CE1" w:rsidRDefault="00722F08">
      <w:pPr>
        <w:spacing w:line="600" w:lineRule="auto"/>
        <w:ind w:firstLine="720"/>
        <w:jc w:val="both"/>
        <w:rPr>
          <w:rFonts w:eastAsia="Times New Roman"/>
          <w:szCs w:val="24"/>
        </w:rPr>
      </w:pPr>
      <w:r>
        <w:rPr>
          <w:rFonts w:eastAsia="Times New Roman"/>
          <w:b/>
          <w:szCs w:val="24"/>
        </w:rPr>
        <w:t>ΝΙΚΟΛΑΟΣ ΚΟΤΖΙΑΣ:</w:t>
      </w:r>
      <w:r>
        <w:rPr>
          <w:rFonts w:eastAsia="Times New Roman"/>
          <w:szCs w:val="24"/>
        </w:rPr>
        <w:t xml:space="preserve"> Πάμε στη γλώσσα. Στη γλώσσα </w:t>
      </w:r>
      <w:r w:rsidRPr="00063DBD">
        <w:rPr>
          <w:rFonts w:eastAsia="Times New Roman"/>
          <w:szCs w:val="24"/>
        </w:rPr>
        <w:t>όπως είπε πολύ σωστά ο (…δεν ακούστηκε),</w:t>
      </w:r>
      <w:r>
        <w:rPr>
          <w:rFonts w:eastAsia="Times New Roman"/>
          <w:szCs w:val="24"/>
        </w:rPr>
        <w:t xml:space="preserve"> το 1977, το φάγατε αυτό το ζήτημα με κυβέρνηση Κωνσταντίνου Καραμανλή. Γράφει το τηλεγράφημα της εποχής: «Για τη γλώσσα θα πρέπει να λεχθεί ότι το 1977 έγινε στην Αθήνα η διεθνής συνάντηση των Ηνωμένων Εθνών για τα γεωγραφικά ονόματα». Βλέπετε αυτός γράφει τα γεγονότα ως διπλωμάτης. Δεν γράφει τον </w:t>
      </w:r>
      <w:proofErr w:type="spellStart"/>
      <w:r>
        <w:rPr>
          <w:rFonts w:eastAsia="Times New Roman"/>
          <w:szCs w:val="24"/>
        </w:rPr>
        <w:t>Μπαμπινιώτη</w:t>
      </w:r>
      <w:proofErr w:type="spellEnd"/>
      <w:r>
        <w:rPr>
          <w:rFonts w:eastAsia="Times New Roman"/>
          <w:szCs w:val="24"/>
        </w:rPr>
        <w:t xml:space="preserve">, που πάει να δικαιολογηθεί εκ των υστέρων. Ακούστε. «Τότε υπό την πίεση της πρώην Γιουγκοσλαβίας δεχθήκαμε ότι στην εν λόγω χώρα υπάρχουν δυο γλώσσες με κυριλλική γραφή: </w:t>
      </w:r>
      <w:r>
        <w:rPr>
          <w:rFonts w:eastAsia="Times New Roman"/>
          <w:szCs w:val="24"/>
        </w:rPr>
        <w:lastRenderedPageBreak/>
        <w:t xml:space="preserve">η σερβική και η </w:t>
      </w:r>
      <w:proofErr w:type="spellStart"/>
      <w:r>
        <w:rPr>
          <w:rFonts w:eastAsia="Times New Roman"/>
          <w:szCs w:val="24"/>
          <w:lang w:val="en-US"/>
        </w:rPr>
        <w:t>macedonian</w:t>
      </w:r>
      <w:proofErr w:type="spellEnd"/>
      <w:r>
        <w:rPr>
          <w:rFonts w:eastAsia="Times New Roman"/>
          <w:szCs w:val="24"/>
        </w:rPr>
        <w:t xml:space="preserve">». Η «Μακεδονία». Το δεχθήκατε το 1977. Το διαπραγματευθήκαμε ως χώρα. Έπρεπε να το διαπραγματευθούμε το 1992 – 1994, και δεν είχαμε ούτε αντιπρόσωπο στη διαπραγμάτευση του </w:t>
      </w:r>
      <w:r>
        <w:rPr>
          <w:rFonts w:eastAsia="Times New Roman"/>
          <w:szCs w:val="24"/>
          <w:lang w:val="en-US"/>
        </w:rPr>
        <w:t>ISO</w:t>
      </w:r>
      <w:r>
        <w:rPr>
          <w:rFonts w:eastAsia="Times New Roman"/>
          <w:szCs w:val="24"/>
        </w:rPr>
        <w:t xml:space="preserve">. </w:t>
      </w:r>
    </w:p>
    <w:p w14:paraId="06453358" w14:textId="77777777" w:rsidR="00C04CE1" w:rsidRDefault="00722F08">
      <w:pPr>
        <w:spacing w:line="600" w:lineRule="auto"/>
        <w:ind w:firstLine="720"/>
        <w:jc w:val="both"/>
        <w:rPr>
          <w:rFonts w:eastAsia="Times New Roman"/>
          <w:szCs w:val="24"/>
        </w:rPr>
      </w:pPr>
      <w:r>
        <w:rPr>
          <w:rFonts w:eastAsia="Times New Roman"/>
          <w:szCs w:val="24"/>
        </w:rPr>
        <w:t xml:space="preserve">Για να πάμε στο πιο σημαντικό από τη γλώσσα. Ποιος ενοχλείται από τη «μακεδονική» γλώσσα πιο πολύ απ’ όλους; Οι Βούλγαροι εθνικιστές. Αυτοί έχουν πραγματικά και πρακτικό πρόβλημα. Γιατί έχουν πραγματικά πρακτικό πρόβλημα; Διότι η Συμφωνία των Πρεσπών που κάναμε, υπογραμμίζει ότι πρόκειται για σλαβική γλώσσα. Κι αν είχα χρόνο, θα σας έδινα τόμους επί τόμων διαπραγμάτευσής σας που δέχεστε τη </w:t>
      </w:r>
      <w:proofErr w:type="spellStart"/>
      <w:r>
        <w:rPr>
          <w:rFonts w:eastAsia="Times New Roman"/>
          <w:szCs w:val="24"/>
        </w:rPr>
        <w:t>σλαβομακεδονική</w:t>
      </w:r>
      <w:proofErr w:type="spellEnd"/>
      <w:r>
        <w:rPr>
          <w:rFonts w:eastAsia="Times New Roman"/>
          <w:szCs w:val="24"/>
        </w:rPr>
        <w:t xml:space="preserve">, και να ονομαστεί </w:t>
      </w:r>
      <w:proofErr w:type="spellStart"/>
      <w:r>
        <w:rPr>
          <w:rFonts w:eastAsia="Times New Roman"/>
          <w:szCs w:val="24"/>
        </w:rPr>
        <w:t>Σλαβομακεδονία</w:t>
      </w:r>
      <w:proofErr w:type="spellEnd"/>
      <w:r>
        <w:rPr>
          <w:rFonts w:eastAsia="Times New Roman"/>
          <w:szCs w:val="24"/>
        </w:rPr>
        <w:t xml:space="preserve"> η </w:t>
      </w:r>
      <w:r>
        <w:rPr>
          <w:rFonts w:eastAsia="Times New Roman"/>
          <w:szCs w:val="24"/>
          <w:lang w:val="en-US"/>
        </w:rPr>
        <w:t>FYROM</w:t>
      </w:r>
      <w:r>
        <w:rPr>
          <w:rFonts w:eastAsia="Times New Roman"/>
          <w:szCs w:val="24"/>
        </w:rPr>
        <w:t>, δηλαδή με τη Μακεδονία μέσα!</w:t>
      </w:r>
    </w:p>
    <w:p w14:paraId="06453359" w14:textId="77777777" w:rsidR="00C04CE1" w:rsidRDefault="00722F08">
      <w:pPr>
        <w:spacing w:line="600" w:lineRule="auto"/>
        <w:ind w:firstLine="720"/>
        <w:jc w:val="both"/>
        <w:rPr>
          <w:rFonts w:eastAsia="Times New Roman"/>
          <w:szCs w:val="24"/>
        </w:rPr>
      </w:pPr>
      <w:r>
        <w:rPr>
          <w:rFonts w:eastAsia="Times New Roman"/>
          <w:szCs w:val="24"/>
        </w:rPr>
        <w:t xml:space="preserve">Γι’ αυτή τη γλώσσα εμείς τι κάναμε; Λέμε στο άρθρο 7 παράγραφος 4 της συμφωνίας ότι είναι γλώσσα </w:t>
      </w:r>
      <w:proofErr w:type="spellStart"/>
      <w:r>
        <w:rPr>
          <w:rFonts w:eastAsia="Times New Roman"/>
          <w:szCs w:val="24"/>
        </w:rPr>
        <w:t>νοτιοσλαβική</w:t>
      </w:r>
      <w:proofErr w:type="spellEnd"/>
      <w:r>
        <w:rPr>
          <w:rFonts w:eastAsia="Times New Roman"/>
          <w:szCs w:val="24"/>
        </w:rPr>
        <w:t xml:space="preserve">. Γιατί να μας ενοχλεί εμάς ότι είναι </w:t>
      </w:r>
      <w:proofErr w:type="spellStart"/>
      <w:r>
        <w:rPr>
          <w:rFonts w:eastAsia="Times New Roman"/>
          <w:szCs w:val="24"/>
        </w:rPr>
        <w:t>νοτιοσλαβική</w:t>
      </w:r>
      <w:proofErr w:type="spellEnd"/>
      <w:r>
        <w:rPr>
          <w:rFonts w:eastAsia="Times New Roman"/>
          <w:szCs w:val="24"/>
        </w:rPr>
        <w:t xml:space="preserve"> γλώσσα και δεν έχει καμμία σχέση με το Μεγαλέξανδρο; Ενοχλεί άλλους γείτονές </w:t>
      </w:r>
      <w:r>
        <w:rPr>
          <w:rFonts w:eastAsia="Times New Roman"/>
          <w:szCs w:val="24"/>
        </w:rPr>
        <w:lastRenderedPageBreak/>
        <w:t xml:space="preserve">μας. Κι όχι γενικά τους γείτονές μας. Τους ακροδεξιούς, τον Υπουργό Άμυνας της Βουλγαρίας που λέει στον </w:t>
      </w:r>
      <w:proofErr w:type="spellStart"/>
      <w:r>
        <w:rPr>
          <w:rFonts w:eastAsia="Times New Roman"/>
          <w:szCs w:val="24"/>
        </w:rPr>
        <w:t>Ζάεφ</w:t>
      </w:r>
      <w:proofErr w:type="spellEnd"/>
      <w:r>
        <w:rPr>
          <w:rFonts w:eastAsia="Times New Roman"/>
          <w:szCs w:val="24"/>
        </w:rPr>
        <w:t xml:space="preserve">: «σταματήστε να μιλάτε για μακεδονική γλώσσα». </w:t>
      </w:r>
    </w:p>
    <w:p w14:paraId="0645335A" w14:textId="77777777" w:rsidR="00C04CE1" w:rsidRDefault="00722F08">
      <w:pPr>
        <w:spacing w:line="600" w:lineRule="auto"/>
        <w:ind w:firstLine="720"/>
        <w:jc w:val="both"/>
        <w:rPr>
          <w:rFonts w:eastAsia="Times New Roman"/>
          <w:szCs w:val="24"/>
        </w:rPr>
      </w:pPr>
      <w:r>
        <w:rPr>
          <w:rFonts w:eastAsia="Times New Roman"/>
          <w:szCs w:val="24"/>
        </w:rPr>
        <w:t xml:space="preserve">Να σας θυμίσω κάτι από την ιστορία. Οι άνθρωποι αυτοί πήραν τον τίτλο «Μακεδόνες», </w:t>
      </w:r>
      <w:proofErr w:type="spellStart"/>
      <w:r>
        <w:rPr>
          <w:rFonts w:eastAsia="Times New Roman"/>
          <w:szCs w:val="24"/>
        </w:rPr>
        <w:t>Σλαβομακεδόνες</w:t>
      </w:r>
      <w:proofErr w:type="spellEnd"/>
      <w:r>
        <w:rPr>
          <w:rFonts w:eastAsia="Times New Roman"/>
          <w:szCs w:val="24"/>
        </w:rPr>
        <w:t xml:space="preserve">, </w:t>
      </w:r>
      <w:proofErr w:type="spellStart"/>
      <w:r>
        <w:rPr>
          <w:rFonts w:eastAsia="Times New Roman"/>
          <w:szCs w:val="24"/>
        </w:rPr>
        <w:t>Βορειομακεδόνες</w:t>
      </w:r>
      <w:proofErr w:type="spellEnd"/>
      <w:r>
        <w:rPr>
          <w:rFonts w:eastAsia="Times New Roman"/>
          <w:szCs w:val="24"/>
        </w:rPr>
        <w:t xml:space="preserve"> κ.λπ., γιατί ήθελαν να διαχωρίσουν τον εαυτό τους από τους Βούλγαρους και από τους Σέρβους. Δεν ήθελαν να τον διαχωρίσουν από εμάς. Ο Παύλος Μελάς στον οποίον αναφέρθηκε προηγούμενα κάποιος, σε πόσα κομμάτια των κειμένων του μιλάει γι’ αυτή τη γλώσσα; Δεν τους τη δώσαμε. Όμως τους είχε δοθεί από εσάς. Και τώρα παριστάνετε, σαν να άρχισε η ιστορία μόλις αυτή τη στιγμή μόλις αυτόν τον τελευταίο καιρό. </w:t>
      </w:r>
    </w:p>
    <w:p w14:paraId="0645335B" w14:textId="77777777" w:rsidR="00C04CE1" w:rsidRDefault="00722F08">
      <w:pPr>
        <w:spacing w:line="600" w:lineRule="auto"/>
        <w:ind w:firstLine="720"/>
        <w:jc w:val="both"/>
        <w:rPr>
          <w:rFonts w:eastAsia="Times New Roman"/>
          <w:szCs w:val="24"/>
        </w:rPr>
      </w:pPr>
      <w:r>
        <w:rPr>
          <w:rFonts w:eastAsia="Times New Roman"/>
          <w:szCs w:val="24"/>
        </w:rPr>
        <w:t xml:space="preserve">Να τελειώνω, λοιπόν. Δεν υπάρχει ούτε πρόβλημα ιθαγένειας νομικά, πολιτικά. Η γλώσσα είχε δοθεί σαράντα χρόνια πίσω. Οι διπλωμάτες το έγραφαν και ο ΟΗΕ το έχει υπογραμμίσει. Δεν αλλάζει αυτό. Κι αυτό που αλλάξαμε εμείς και δεν το είχε σκεφτεί κανένας, είναι να αλλάξουμε τη διευκρίνιση ότι πρόκειται για σλαβική γλώσσα και για σλάβους. Η χώρα μας αποκτά αναβαθμισμένο ρόλο στην περιοχή και αντί να έχουμε τις βόρειες </w:t>
      </w:r>
      <w:r>
        <w:rPr>
          <w:rFonts w:eastAsia="Times New Roman"/>
          <w:szCs w:val="24"/>
        </w:rPr>
        <w:lastRenderedPageBreak/>
        <w:t xml:space="preserve">περιοχές εχθρούς μας και φίλους της Τουρκίας, θα τους έχουμε μαζί μας για να λύσουμε από κοινού όλα τα ζητήματα στην περιφέρειά μας. </w:t>
      </w:r>
    </w:p>
    <w:p w14:paraId="0645335C" w14:textId="77777777" w:rsidR="00C04CE1" w:rsidRDefault="00722F08">
      <w:pPr>
        <w:spacing w:line="600" w:lineRule="auto"/>
        <w:ind w:firstLine="720"/>
        <w:jc w:val="both"/>
        <w:rPr>
          <w:rFonts w:eastAsia="Times New Roman"/>
          <w:szCs w:val="24"/>
        </w:rPr>
      </w:pPr>
      <w:r>
        <w:rPr>
          <w:rFonts w:eastAsia="Times New Roman"/>
          <w:szCs w:val="24"/>
        </w:rPr>
        <w:t xml:space="preserve">Σας ευχαριστώ. Θα τα πούμε όταν θα συζητάμε τη συμφωνία. </w:t>
      </w:r>
    </w:p>
    <w:p w14:paraId="0645335D" w14:textId="77777777" w:rsidR="00C04CE1" w:rsidRDefault="00722F08">
      <w:pPr>
        <w:spacing w:line="600" w:lineRule="auto"/>
        <w:ind w:firstLine="720"/>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Νικόλαος Κοτζιάς </w:t>
      </w:r>
      <w:r w:rsidRPr="00C453AA">
        <w:rPr>
          <w:rFonts w:eastAsia="Times New Roman"/>
          <w:szCs w:val="24"/>
        </w:rPr>
        <w:t>καταθέτει για τα Πρα</w:t>
      </w:r>
      <w:r>
        <w:rPr>
          <w:rFonts w:eastAsia="Times New Roman"/>
          <w:szCs w:val="24"/>
        </w:rPr>
        <w:t xml:space="preserve">κτικά τα προαναφερθέντα έγγραφα, </w:t>
      </w:r>
      <w:r w:rsidRPr="00C453AA">
        <w:rPr>
          <w:rFonts w:eastAsia="Times New Roman"/>
          <w:szCs w:val="24"/>
        </w:rPr>
        <w:t>τα οποία βρίσκονται στο αρχείο του Τμήματος Γραμματείας της Διεύθυνσης Στενογραφίας και Πρακτικών της Βουλής)</w:t>
      </w:r>
    </w:p>
    <w:p w14:paraId="0645335E" w14:textId="77777777" w:rsidR="00C04CE1" w:rsidRDefault="00722F08">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0645335F" w14:textId="77777777" w:rsidR="00C04CE1" w:rsidRDefault="00722F08">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Ευχαριστούμε τον κ. Νίκο Κοτζιά, Βουλευτή του ΣΥΡΙΖΑ. </w:t>
      </w:r>
    </w:p>
    <w:p w14:paraId="0645336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κ. 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Βουλευτής της Νέας Δημοκρατίας, έχει τον λόγο. </w:t>
      </w:r>
    </w:p>
    <w:p w14:paraId="06453361"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Μετά από τη διάλεξη του ακαδημαϊκού κ. Κοτζιά μας έμειναν πολλές απορίες, η αλήθεια να λέγεται, γιατί περιμέναμε τον πρώην Υπουργό Εξωτερικών </w:t>
      </w:r>
      <w:r>
        <w:rPr>
          <w:rFonts w:eastAsia="Times New Roman" w:cs="Times New Roman"/>
          <w:szCs w:val="24"/>
        </w:rPr>
        <w:lastRenderedPageBreak/>
        <w:t>του ΣΥΡΙΖΑ, τον κ. Κοτζιά, να μας απαντήσει σε πιο σοβαρά ζητήματα απ’ αυτά που ανέλυσε. Περιμέναμε να μας πει, για παράδειγμα, τι περιείχε η πολυσυζητημένη επιστολή παραίτησής του, που παρέδωσε στον κ. Τσίπρα. Περιμέναμε, κύριε Κοτζιά, να μας πείτε όλα αυτά που αφήσατε να αιωρούνται όλο αυτό το διάστημα για μέλη της Κυβέρνησης αλλά πολύ πιο συγκεκριμένα, για τον κ. Καμμένο. Δεν το πράξατε, ενώ είχατε την ευκαιρία.</w:t>
      </w:r>
    </w:p>
    <w:p w14:paraId="0645336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όσα εκτυλίσσονται καθημερινά πλέον μεταξύ του κ. Τσίπρα, του κ. Καμμένου, αλλά και του κ. Κοτζιά λίγο πριν, αυτής της περίεργης σχέσης που έχει αναπτυχθεί μεταξύ τους, δεν έχουν μονάχα αισθητικές επιπτώσεις. Είναι η βαθιά κρίση νομιμοποίησης της Κυβέρνησης και τα όσα κάνει για να αποφύγει τις εκλογές, και κατ’ επέκταση την πτώση της πιο αισθητικά, θεσμικά, αλλά και πολιτικά χυδαίας. Και αυτό διότι τις τελευταίες ημέρες εξελίσσεται μια εξαιρετικά </w:t>
      </w:r>
      <w:proofErr w:type="spellStart"/>
      <w:r>
        <w:rPr>
          <w:rFonts w:eastAsia="Times New Roman" w:cs="Times New Roman"/>
          <w:szCs w:val="24"/>
        </w:rPr>
        <w:t>κακοστημένη</w:t>
      </w:r>
      <w:proofErr w:type="spellEnd"/>
      <w:r>
        <w:rPr>
          <w:rFonts w:eastAsia="Times New Roman" w:cs="Times New Roman"/>
          <w:szCs w:val="24"/>
        </w:rPr>
        <w:t xml:space="preserve"> παράσταση από τους κυρίους Τσίπρα, Καμμένο, αλλά και Νίκο Κοτζιά. Ο μεν κ. Κοτζιάς παριστάνει τον πληγωμένο, που του αφαίρεσαν τις αρμοδιότητες και που αμέσως μετά </w:t>
      </w:r>
      <w:r>
        <w:rPr>
          <w:rFonts w:eastAsia="Times New Roman" w:cs="Times New Roman"/>
          <w:szCs w:val="24"/>
        </w:rPr>
        <w:lastRenderedPageBreak/>
        <w:t>τα έκαναν όλα χάλια οι άλλοι, ενώ εκείνος είχε για όλα άποψη και για όλα γνώση.</w:t>
      </w:r>
    </w:p>
    <w:p w14:paraId="0645336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κ. Τσίπρας, βέβαια, παριστάνει τον πολιτικά υπεύθυνο. Ρίχνει ζαριές στα θολά νερά του λαϊκισμού και της δημαγωγίας και προσπαθεί να στήσει παγίδες στην Αντιπολίτευση. Παριστάνει τον υπεύθυνο ηγέτη, χτίζει επαφές στο εξωτερικό και φαντασιώνεται ότι θα επηρεάσει έτσι, κατ’ αυτόν τον τρόπο, το εκλογικό του αποτέλεσμα. Προφανώς δεν αντιλαμβάνεται ότι η τύχη του θα είναι όμοια με αυτή της στυμμένης λεμονόκουπας. </w:t>
      </w:r>
    </w:p>
    <w:p w14:paraId="0645336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 δε κ. Καμμένος, από την άλλη, αφού έπαιξε με το προσφυγικό, με την ανοχή των ευαίσθητων αριστερών, αφού έκανε τα ταξιδάκια του με το αεροπλάνο που θα πουλούσε –το θυμόμαστε όλοι- αφού </w:t>
      </w:r>
      <w:proofErr w:type="spellStart"/>
      <w:r>
        <w:rPr>
          <w:rFonts w:eastAsia="Times New Roman" w:cs="Times New Roman"/>
          <w:szCs w:val="24"/>
        </w:rPr>
        <w:t>τζόγαρε</w:t>
      </w:r>
      <w:proofErr w:type="spellEnd"/>
      <w:r>
        <w:rPr>
          <w:rFonts w:eastAsia="Times New Roman" w:cs="Times New Roman"/>
          <w:szCs w:val="24"/>
        </w:rPr>
        <w:t xml:space="preserve"> στο καζίνο, αφού έκανε τα ψώνια του στα πολυτελή εμπορικά κέντρα του Λονδίνου, αφού πιάστηκε με τη γίδα στην πλάτη, προσπαθώντας να πουλήσει όπλα στη μαύρη αγορά, αφού κατσάδιασε τους πυρόπληκτους, όταν τόλμησαν να του κάνουν παράπονα και να του πουν τι έζησαν, αφού ανέχθηκε τη χειρότερη συμφωνία που θα μπορούσε να υπάρξει για το ονοματολογικό, για το οποίο διαρρηγνύει τα ιμάτιά </w:t>
      </w:r>
      <w:r>
        <w:rPr>
          <w:rFonts w:eastAsia="Times New Roman" w:cs="Times New Roman"/>
          <w:szCs w:val="24"/>
        </w:rPr>
        <w:lastRenderedPageBreak/>
        <w:t>του σήμερα, πήδηξε μόλις προχθές από τη βάρκα, μπας και καταφέρει να κάνει προεκλογική περίοδο.</w:t>
      </w:r>
    </w:p>
    <w:p w14:paraId="0645336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το χειρότερο, κυρίες και κύριοι συνάδελφοι, είναι ότι ο κ. Καμμένος απαιτεί από τον ελληνικό λαό, να καταπιεί αμάσητους και τον κ. Καμμένο και τον εμπαιγμό του, και τους δυο μαζί τους, πράγμα δύσκολο λόγω μεγέθους κοροϊδίας. Να καταπιεί αμάσητο το πιο «σικέ» διαζύγιο όλων των εποχών, έναν άνθρωπο που σ’ ένα ρεσιτάλ υποκρισίας υποδύεται τον επαναστάτη, τον υπερπατριώτη, αλλά κατά βάθος του ταιριάζει γάντι ότι «όποιος κοκορεύεται καταλήγει κότα». Διότι μόνο μια όρνιθα του μεγέθους του κ. Καμμένου θα μπορούσε να σκηνοθετήσει όλο αυτό το εξαιρετικό </w:t>
      </w:r>
      <w:proofErr w:type="spellStart"/>
      <w:r>
        <w:rPr>
          <w:rFonts w:eastAsia="Times New Roman" w:cs="Times New Roman"/>
          <w:szCs w:val="24"/>
        </w:rPr>
        <w:t>κακοπαιγμένο</w:t>
      </w:r>
      <w:proofErr w:type="spellEnd"/>
      <w:r>
        <w:rPr>
          <w:rFonts w:eastAsia="Times New Roman" w:cs="Times New Roman"/>
          <w:szCs w:val="24"/>
        </w:rPr>
        <w:t xml:space="preserve"> θέατρο, που προσβάλλει την πολιτική αλλά φυσικά και τον κοινοβουλευτισμό. Αφού πήγε και κοινώνησε μπροστά στις κάμερες, αφού θυμήθηκε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τον Γράμμο, αφού με ύφος βαρύ και σοβαρό πήγε έτοιμος να πεθάνει ακόμα και για τη Μακεδονία, δίνει τέσσερις ψήφους στον κ. Τσίπρα, για να βεβαιωθεί ότι παραμένει στην εξουσία και φυσικά θα περάσει η Συμφωνία των Πρεσπών, και ύστερα μας δήλωσε ηρωικώς ότι αποχωρεί, ότι διαγράφει </w:t>
      </w:r>
      <w:r>
        <w:rPr>
          <w:rFonts w:eastAsia="Times New Roman" w:cs="Times New Roman"/>
          <w:szCs w:val="24"/>
        </w:rPr>
        <w:lastRenderedPageBreak/>
        <w:t xml:space="preserve">τους δύο, για να </w:t>
      </w:r>
      <w:proofErr w:type="spellStart"/>
      <w:r>
        <w:rPr>
          <w:rFonts w:eastAsia="Times New Roman" w:cs="Times New Roman"/>
          <w:szCs w:val="24"/>
        </w:rPr>
        <w:t>παραστήσει</w:t>
      </w:r>
      <w:proofErr w:type="spellEnd"/>
      <w:r>
        <w:rPr>
          <w:rFonts w:eastAsia="Times New Roman" w:cs="Times New Roman"/>
          <w:szCs w:val="24"/>
        </w:rPr>
        <w:t xml:space="preserve"> τον τάχα αυστηρό, και κρατά τους άλλους δύο Βουλευτές του, για να συνεχίσει να είναι Αρχηγός κόμματος που διατηρεί τα προνόμια του Αρχηγού κόμματος με Κοινοβουλευτική Ομάδα. Εάν αυτό, κυρίες και κύριοι συνάδελφοι, δεν είναι η αποκορύφωση της γελοιότητας, τότε τι είναι; </w:t>
      </w:r>
    </w:p>
    <w:p w14:paraId="0645336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Και ξέρετε, μας προκαλεί μεγάλη εντύπωση όλο αυτό που συμβαίνει αυτές τις ημέρες. Παραδείγματος χάριν, είδα μια υπερπροσπάθεια πολλών στελεχών, όπως και του κ. Κοτζιά λίγο νωρίτερα, να μας πουν πως όλα πάνε εξαιρετικά, ότι η Συμφωνία των Πρεσπών, για παράδειγμα, αναβαθμίζει τη χώρα, δημιουργεί ασφάλεια, όπως είπε νωρίτερα, ισχυροποιεί τα σύνορα και άλλα τέτοια. Αλήθεια ποιον νομίζετε ότι δουλεύετε, κυρίες και κύριοι του ΣΥΡΙΖΑ και των ΑΝΕΛ; Λυπάμαι, κύριε Κοτζιά, αλλά δεν πείθετε ούτε τα μέλη του «ΠΡΑΤΤΩ».</w:t>
      </w:r>
    </w:p>
    <w:p w14:paraId="0645336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Προκαλείτε τους Έλληνες. Βεβαίως προκαλεί πολύ μεγάλη εντύπωση, πώς γίνεται μια Κυβέρνηση, που υποτίθεται ότι ήταν, όπως έλεγε, κάθε λέξη του Συντάγματος, πώς γίνεται μια Κυβέρνηση που έδινε, όπως έλεγε, ιδιαίτερη σημασία στη λαϊκή και πολιτική νομιμοποίηση, πώς γίνεται τελικά, κυρίες και κύριοι </w:t>
      </w:r>
      <w:r>
        <w:rPr>
          <w:rFonts w:eastAsia="Times New Roman" w:cs="Times New Roman"/>
          <w:szCs w:val="24"/>
        </w:rPr>
        <w:lastRenderedPageBreak/>
        <w:t xml:space="preserve">συνάδελφοι του ΣΥΡΙΖΑ, να δέχεστε να κυβερνάτε με μια παρδαλή πλειοψηφία; Πώς δέχεστε να συμβαίνει αυτός ο κυβερνητικός αλλά και κοινοβουλευτικός τραγέλαφος; Γιατί προχωρείτε σ’ ένα σωρό τεχνάσματα αποφυγής των εκλογών; </w:t>
      </w:r>
    </w:p>
    <w:p w14:paraId="0645336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Τι φοβάστε, αλήθεια, κυρίες και κύριοι συνάδελφοι των ΣΥΡΙΖΑ - ΑΝΕΛ; Φοβάστε κάτι; Διότι φαίνεται ότι φοβάστε, και μαζί με τον Καμμένο είστε αντικείμενο ενός απόλυτου και ασφυκτικού εκβιασμού από τον κ. Τσίπρα. Γιατί τέτοια πρεμούρα να περάσετε με το «έτσι θέλω», με Κυβέρνηση-κουρελού, με παρδαλή πλειοψηφία, την κάκιστη και εθνικά επικίνδυνη Συμφωνία των Πρεσπών δεν έχει προηγούμενο. Γιατί δεν δίνετε στον ελληνικό λαό τη δυνατότητα να αποφασίσει, προχωρώντας άμεσα σε εκλογές; Γιατί φοβάστε εν τέλει το λαϊκό αίσθημα; Ή για να το θέσουμε διαφορετικά, εάν δεν φοβάστε κάτι, τότε έχετε πάρει ανταλλάγματα. </w:t>
      </w:r>
    </w:p>
    <w:p w14:paraId="0645336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Τι ανταλλάγματα έχουν πάρει οι πρόθυμοι Βουλευτές, για να δώσουν ψήφο εμπιστοσύνης σε μια Κυβέρνηση που καταρρέει; Να εξηγήσουν τη στάση τους, και ελπίζουμε να τους δοθεί </w:t>
      </w:r>
      <w:r>
        <w:rPr>
          <w:rFonts w:eastAsia="Times New Roman" w:cs="Times New Roman"/>
          <w:szCs w:val="24"/>
        </w:rPr>
        <w:lastRenderedPageBreak/>
        <w:t xml:space="preserve">η δυνατότητα να ανέβουν στο Βήμα, να απευθυνθούν στην Ολομέλεια αλλά και στους Έλληνες πολίτες και να πουν ξεκάθαρα με ποια επιχειρήματα μερικούς μήνες πριν δεν εμπιστεύονταν την Κυβέρνηση και μερικούς μήνες μετά πείστηκαν ότι αυτή η Κυβέρνηση τα πάει μια χαρά. Διότι όσοι πουν ναι στην ψήφο εμπιστοσύνης, λένε επί της ουσίας ναι και στη Συμφωνία των Πρεσπών. </w:t>
      </w:r>
    </w:p>
    <w:p w14:paraId="0645336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Βέβαια είναι απολύτως εμφανές ότι όταν ο κ. Καμμένος έλεγε ότι θα αποχωρήσουν οι ΑΝΕΛ από την Κυβέρνηση, εννοούσε μόνο τον εαυτό του, διότι κόμμα δεν υπάρχει, είναι ένα κόμμα πλέον. Οι Βουλευτές του έχουν απαχθεί και το κόμμα του έχει «ξεδοντιαστεί» από τον κ. Τσίπρα, και εκείνος έχει αφιερωθεί ολοκληρωτικά στο να κρατηθεί αυτή η Κυβέρνηση όρθια. </w:t>
      </w:r>
    </w:p>
    <w:p w14:paraId="0645336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η στάση του κ. Καμμένου ακόμα και τώρα αποτελεί σιωπηρή συγκατάθεση και παρασκηνιακή στήριξη της Κυβέρνησης του κ. Τσίπρα και ας κάνει όσα «</w:t>
      </w:r>
      <w:r>
        <w:rPr>
          <w:rFonts w:eastAsia="Times New Roman" w:cs="Times New Roman"/>
          <w:szCs w:val="24"/>
          <w:lang w:val="en-US"/>
        </w:rPr>
        <w:t>tweets</w:t>
      </w:r>
      <w:r>
        <w:rPr>
          <w:rFonts w:eastAsia="Times New Roman" w:cs="Times New Roman"/>
          <w:szCs w:val="24"/>
        </w:rPr>
        <w:t xml:space="preserve">» θέλει, η αλήθεια είναι ότι δεν μπορεί πλέον να κοροϊδέψει κανέναν ούτε τους ελάχιστους οπαδούς που του έχουν απομείνει. Εάν ο κ. Καμμένος ήθελε να ρίξει τον κ. Τσίπρα με </w:t>
      </w:r>
      <w:r>
        <w:rPr>
          <w:rFonts w:eastAsia="Times New Roman" w:cs="Times New Roman"/>
          <w:szCs w:val="24"/>
        </w:rPr>
        <w:lastRenderedPageBreak/>
        <w:t xml:space="preserve">αφορμή τη Συμφωνία των Πρεσπών, είχε το καλοκαίρι που μας πέρασε την ευκαιρία, όταν έδωσε με την ψήφο του το στυλό στον κ. Κοτζιά να υπογράψει αυτή τη κατάπτυστη συμφωνία. Σήμερα θα μπορούσε να αποφύγει να του δανείσει Βουλευτές και όμως το έκανε. Ο κ. Καμμένος παραμένει συνεταίρος, σιωπηλός συγκυβερνήτης και φυσικά συνυπεύθυνος για την έκβαση της Συμφωνίας των Πρεσπών. Και οι δυο τους, εκτός από συνεταίροι, δεν είναι τίποτα περισσότερο από Εφιάλτες για τη σύγχρονη Ελλάδα. </w:t>
      </w:r>
    </w:p>
    <w:p w14:paraId="0645336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Στην ψήφο εμπιστοσύνης αύριο θα αναμετρηθούμε όλοι με την ιστορία. Όσοι πουν ναι στην Κυβέρνηση, λένε ναι στη Συμφωνία των Πρεσπών. Και τα δύο είναι απέναντι στη λαϊκή βούληση. Γι’ αυτό και άμεσα πρέπει να πάμε σε εκλογές και να αποφασίσει ο ελληνικός λαός ποια πορεία θα ακολουθήσει η χώρα μας και όχι οι δανεικοί Βουλευτές και, κυρίως, οι ψευτοπατριώτες.</w:t>
      </w:r>
    </w:p>
    <w:p w14:paraId="0645336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Οι πολίτες δεν αντέχουν άλλο αυτή τη παρακμή. Δεν θέλουν στην εξουσία ένα κυβερνητικό συνονθύλευμα προθύμων, </w:t>
      </w:r>
      <w:r>
        <w:rPr>
          <w:rFonts w:eastAsia="Times New Roman" w:cs="Times New Roman"/>
          <w:szCs w:val="24"/>
        </w:rPr>
        <w:lastRenderedPageBreak/>
        <w:t xml:space="preserve">που ξεχνούν τις θέσεις τους μπροστά σε υποσχέσεις υπουργικών θέσεων ως ανταλλάγματα. </w:t>
      </w:r>
    </w:p>
    <w:p w14:paraId="0645336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χώρα δεν αντέχει άλλο ξεπούλημα, άλλη αβεβαιότητα, άλλη αστάθεια και άλλη υποκρισία. Ούτε η καθημαγμένη και κατακρεουργημένη οικονομία μπορεί να αντέξει για πολύ ακόμα. Τα σημάδια είναι ορατά και οι συνέπειες θα είναι μη αναστρέψιμες. Όλοι σας κατά βάθος το γνωρίζετε και το γνωρίζουμε όλοι πολύ καλά αυτό. Σας καλούμε να κάνετε τη σωστή επιλογή. Σας ζητούμε να τελειώνουμε με αυτή τη φαρσοκωμωδία, να καταψηφίσετε την Κυβέρνηση ΣΥΡΙΖΑ - ΑΝΕΛ και να πάμε άμεσα σε εκλογές. Οι Έλληνες αξίζουμε καλύτερα και θα τα καταφέρουμε. </w:t>
      </w:r>
    </w:p>
    <w:p w14:paraId="0645336F" w14:textId="77777777" w:rsidR="00C04CE1" w:rsidRDefault="00722F0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645337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 </w:t>
      </w: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Ευχαριστούμε τον κ. Ελευθέριο </w:t>
      </w:r>
      <w:proofErr w:type="spellStart"/>
      <w:r>
        <w:rPr>
          <w:rFonts w:eastAsia="Times New Roman" w:cs="Times New Roman"/>
          <w:szCs w:val="24"/>
        </w:rPr>
        <w:t>Αυγενάκη</w:t>
      </w:r>
      <w:proofErr w:type="spellEnd"/>
      <w:r>
        <w:rPr>
          <w:rFonts w:eastAsia="Times New Roman" w:cs="Times New Roman"/>
          <w:szCs w:val="24"/>
        </w:rPr>
        <w:t xml:space="preserve">, Βουλευτή της Νέας Δημοκρατίας. </w:t>
      </w:r>
    </w:p>
    <w:p w14:paraId="0645337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κ. Χρήστο </w:t>
      </w:r>
      <w:proofErr w:type="spellStart"/>
      <w:r>
        <w:rPr>
          <w:rFonts w:eastAsia="Times New Roman" w:cs="Times New Roman"/>
          <w:szCs w:val="24"/>
        </w:rPr>
        <w:t>Κατσώτη</w:t>
      </w:r>
      <w:proofErr w:type="spellEnd"/>
      <w:r>
        <w:rPr>
          <w:rFonts w:eastAsia="Times New Roman" w:cs="Times New Roman"/>
          <w:szCs w:val="24"/>
        </w:rPr>
        <w:t xml:space="preserve">, Βουλευτή του ΚΚΕ. </w:t>
      </w:r>
    </w:p>
    <w:p w14:paraId="06453372"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Ευχαριστώ, κύριε Πρόεδρε.</w:t>
      </w:r>
    </w:p>
    <w:p w14:paraId="0645337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Τι επικαλείται ο κ. Τσίπρας, Υπουργοί, Βουλευτές και άλλα στελέχη του ΣΥΡΙΖΑ, για να πάρουν σήμερα την ψήφο εμπιστοσύνης; Τη Συμφωνία των Πρεσπών. </w:t>
      </w:r>
    </w:p>
    <w:p w14:paraId="06453374"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Α</w:t>
      </w:r>
      <w:r w:rsidRPr="00935672">
        <w:rPr>
          <w:rFonts w:eastAsia="Times New Roman" w:cs="Times New Roman"/>
          <w:szCs w:val="24"/>
        </w:rPr>
        <w:t>κούσαμε εδώ και το</w:t>
      </w:r>
      <w:r>
        <w:rPr>
          <w:rFonts w:eastAsia="Times New Roman" w:cs="Times New Roman"/>
          <w:szCs w:val="24"/>
        </w:rPr>
        <w:t>ν κ.</w:t>
      </w:r>
      <w:r w:rsidRPr="00935672">
        <w:rPr>
          <w:rFonts w:eastAsia="Times New Roman" w:cs="Times New Roman"/>
          <w:szCs w:val="24"/>
        </w:rPr>
        <w:t xml:space="preserve"> Κοτζιά</w:t>
      </w:r>
      <w:r>
        <w:rPr>
          <w:rFonts w:eastAsia="Times New Roman" w:cs="Times New Roman"/>
          <w:szCs w:val="24"/>
        </w:rPr>
        <w:t>,</w:t>
      </w:r>
      <w:r w:rsidRPr="00935672">
        <w:rPr>
          <w:rFonts w:eastAsia="Times New Roman" w:cs="Times New Roman"/>
          <w:szCs w:val="24"/>
        </w:rPr>
        <w:t xml:space="preserve"> </w:t>
      </w:r>
      <w:r w:rsidRPr="002314B3">
        <w:rPr>
          <w:rFonts w:eastAsia="Times New Roman"/>
          <w:bCs/>
          <w:shd w:val="clear" w:color="auto" w:fill="FFFFFF"/>
        </w:rPr>
        <w:t>να</w:t>
      </w:r>
      <w:r w:rsidRPr="00935672">
        <w:rPr>
          <w:rFonts w:eastAsia="Times New Roman" w:cs="Times New Roman"/>
          <w:szCs w:val="24"/>
        </w:rPr>
        <w:t xml:space="preserve"> αναπτύσσει τη θέση του για αυτή</w:t>
      </w:r>
      <w:r>
        <w:rPr>
          <w:rFonts w:eastAsia="Times New Roman" w:cs="Times New Roman"/>
          <w:szCs w:val="24"/>
        </w:rPr>
        <w:t>. Τ</w:t>
      </w:r>
      <w:r w:rsidRPr="00935672">
        <w:rPr>
          <w:rFonts w:eastAsia="Times New Roman" w:cs="Times New Roman"/>
          <w:szCs w:val="24"/>
        </w:rPr>
        <w:t xml:space="preserve">ο </w:t>
      </w:r>
      <w:r>
        <w:rPr>
          <w:rFonts w:eastAsia="Times New Roman" w:cs="Times New Roman"/>
          <w:szCs w:val="24"/>
        </w:rPr>
        <w:t>ΚΚΕ</w:t>
      </w:r>
      <w:r w:rsidRPr="00935672">
        <w:rPr>
          <w:rFonts w:eastAsia="Times New Roman" w:cs="Times New Roman"/>
          <w:szCs w:val="24"/>
        </w:rPr>
        <w:t xml:space="preserve"> </w:t>
      </w:r>
      <w:r>
        <w:rPr>
          <w:rFonts w:eastAsia="Times New Roman" w:cs="Times New Roman"/>
          <w:szCs w:val="24"/>
        </w:rPr>
        <w:t xml:space="preserve">λέει για </w:t>
      </w:r>
      <w:r w:rsidRPr="00833F6A">
        <w:rPr>
          <w:rFonts w:eastAsia="Times New Roman"/>
          <w:bCs/>
          <w:shd w:val="clear" w:color="auto" w:fill="FFFFFF"/>
        </w:rPr>
        <w:t>μια</w:t>
      </w:r>
      <w:r>
        <w:rPr>
          <w:rFonts w:eastAsia="Times New Roman" w:cs="Times New Roman"/>
          <w:szCs w:val="24"/>
        </w:rPr>
        <w:t xml:space="preserve"> ακόμη φορά </w:t>
      </w:r>
      <w:r w:rsidRPr="002B5B2E">
        <w:rPr>
          <w:rFonts w:eastAsia="Times New Roman"/>
          <w:bCs/>
          <w:shd w:val="clear" w:color="auto" w:fill="FFFFFF"/>
        </w:rPr>
        <w:t>ότι</w:t>
      </w:r>
      <w:r>
        <w:rPr>
          <w:rFonts w:eastAsia="Times New Roman" w:cs="Times New Roman"/>
          <w:szCs w:val="24"/>
        </w:rPr>
        <w:t xml:space="preserve"> </w:t>
      </w:r>
      <w:r w:rsidRPr="00935672">
        <w:rPr>
          <w:rFonts w:eastAsia="Times New Roman" w:cs="Times New Roman"/>
          <w:szCs w:val="24"/>
        </w:rPr>
        <w:t xml:space="preserve">αυτή η </w:t>
      </w:r>
      <w:r>
        <w:rPr>
          <w:rFonts w:eastAsia="Times New Roman" w:cs="Times New Roman"/>
          <w:szCs w:val="24"/>
        </w:rPr>
        <w:t>συμφωνία</w:t>
      </w:r>
      <w:r w:rsidRPr="00935672">
        <w:rPr>
          <w:rFonts w:eastAsia="Times New Roman" w:cs="Times New Roman"/>
          <w:szCs w:val="24"/>
        </w:rPr>
        <w:t xml:space="preserve"> είναι επικίνδυνη για τους λαούς της χώρας μας και των γειτόνων </w:t>
      </w:r>
      <w:r>
        <w:rPr>
          <w:rFonts w:eastAsia="Times New Roman" w:cs="Times New Roman"/>
          <w:szCs w:val="24"/>
        </w:rPr>
        <w:t>μας,</w:t>
      </w:r>
      <w:r w:rsidRPr="00935672">
        <w:rPr>
          <w:rFonts w:eastAsia="Times New Roman" w:cs="Times New Roman"/>
          <w:szCs w:val="24"/>
        </w:rPr>
        <w:t xml:space="preserve"> γιατί ακριβώς έγινε για να </w:t>
      </w:r>
      <w:r>
        <w:rPr>
          <w:rFonts w:eastAsia="Times New Roman" w:cs="Times New Roman"/>
          <w:szCs w:val="24"/>
        </w:rPr>
        <w:t>ε</w:t>
      </w:r>
      <w:r w:rsidRPr="00935672">
        <w:rPr>
          <w:rFonts w:eastAsia="Times New Roman" w:cs="Times New Roman"/>
          <w:szCs w:val="24"/>
        </w:rPr>
        <w:t>ντάξει τη γείτονα χώρα στο ΝΑΤ</w:t>
      </w:r>
      <w:r>
        <w:rPr>
          <w:rFonts w:eastAsia="Times New Roman" w:cs="Times New Roman"/>
          <w:szCs w:val="24"/>
        </w:rPr>
        <w:t>Ο,</w:t>
      </w:r>
      <w:r w:rsidRPr="00935672">
        <w:rPr>
          <w:rFonts w:eastAsia="Times New Roman" w:cs="Times New Roman"/>
          <w:szCs w:val="24"/>
        </w:rPr>
        <w:t xml:space="preserve"> και </w:t>
      </w:r>
      <w:r>
        <w:rPr>
          <w:rFonts w:eastAsia="Times New Roman" w:cs="Times New Roman"/>
          <w:szCs w:val="24"/>
        </w:rPr>
        <w:t xml:space="preserve">το ΝΑΤΟ </w:t>
      </w:r>
      <w:r w:rsidRPr="00935672">
        <w:rPr>
          <w:rFonts w:eastAsia="Times New Roman" w:cs="Times New Roman"/>
          <w:szCs w:val="24"/>
        </w:rPr>
        <w:t>δεν είναι δύναμη ασφάλειας και σταθερότητας</w:t>
      </w:r>
      <w:r>
        <w:rPr>
          <w:rFonts w:eastAsia="Times New Roman" w:cs="Times New Roman"/>
          <w:szCs w:val="24"/>
        </w:rPr>
        <w:t>. Είναι δύναμη πολέμου, ε</w:t>
      </w:r>
      <w:r w:rsidRPr="00935672">
        <w:rPr>
          <w:rFonts w:eastAsia="Times New Roman" w:cs="Times New Roman"/>
          <w:szCs w:val="24"/>
        </w:rPr>
        <w:t>ίναι δολοφονικός οργανισμός</w:t>
      </w:r>
      <w:r>
        <w:rPr>
          <w:rFonts w:eastAsia="Times New Roman" w:cs="Times New Roman"/>
          <w:szCs w:val="24"/>
        </w:rPr>
        <w:t>. Αυτό</w:t>
      </w:r>
      <w:r w:rsidRPr="00935672">
        <w:rPr>
          <w:rFonts w:eastAsia="Times New Roman" w:cs="Times New Roman"/>
          <w:szCs w:val="24"/>
        </w:rPr>
        <w:t xml:space="preserve"> το κρύβετε όλοι </w:t>
      </w:r>
      <w:r>
        <w:rPr>
          <w:rFonts w:eastAsia="Times New Roman" w:cs="Times New Roman"/>
          <w:szCs w:val="24"/>
        </w:rPr>
        <w:t>σας. Γι’</w:t>
      </w:r>
      <w:r w:rsidRPr="00935672">
        <w:rPr>
          <w:rFonts w:eastAsia="Times New Roman" w:cs="Times New Roman"/>
          <w:szCs w:val="24"/>
        </w:rPr>
        <w:t xml:space="preserve"> αυτό </w:t>
      </w:r>
      <w:r>
        <w:rPr>
          <w:rFonts w:eastAsia="Times New Roman" w:cs="Times New Roman"/>
          <w:szCs w:val="24"/>
        </w:rPr>
        <w:t>δ</w:t>
      </w:r>
      <w:r w:rsidRPr="00935672">
        <w:rPr>
          <w:rFonts w:eastAsia="Times New Roman" w:cs="Times New Roman"/>
          <w:szCs w:val="24"/>
        </w:rPr>
        <w:t>εν μιλάει κανείς</w:t>
      </w:r>
      <w:r>
        <w:rPr>
          <w:rFonts w:eastAsia="Times New Roman" w:cs="Times New Roman"/>
          <w:szCs w:val="24"/>
        </w:rPr>
        <w:t>,</w:t>
      </w:r>
      <w:r w:rsidRPr="00935672">
        <w:rPr>
          <w:rFonts w:eastAsia="Times New Roman" w:cs="Times New Roman"/>
          <w:szCs w:val="24"/>
        </w:rPr>
        <w:t xml:space="preserve"> </w:t>
      </w:r>
      <w:r>
        <w:rPr>
          <w:rFonts w:eastAsia="Times New Roman" w:cs="Times New Roman"/>
          <w:szCs w:val="24"/>
        </w:rPr>
        <w:t>γι</w:t>
      </w:r>
      <w:r w:rsidRPr="00935672">
        <w:rPr>
          <w:rFonts w:eastAsia="Times New Roman" w:cs="Times New Roman"/>
          <w:szCs w:val="24"/>
        </w:rPr>
        <w:t>ατί όλοι σας συμφωνείτε ιδιαίτερα με αυτή την απόφαση με αυτό το</w:t>
      </w:r>
      <w:r>
        <w:rPr>
          <w:rFonts w:eastAsia="Times New Roman" w:cs="Times New Roman"/>
          <w:szCs w:val="24"/>
        </w:rPr>
        <w:t>ν</w:t>
      </w:r>
      <w:r w:rsidRPr="00935672">
        <w:rPr>
          <w:rFonts w:eastAsia="Times New Roman" w:cs="Times New Roman"/>
          <w:szCs w:val="24"/>
        </w:rPr>
        <w:t xml:space="preserve"> σχεδιασμό του ΝΑΤΟ και των </w:t>
      </w:r>
      <w:r>
        <w:rPr>
          <w:rFonts w:eastAsia="Times New Roman" w:cs="Times New Roman"/>
          <w:szCs w:val="24"/>
        </w:rPr>
        <w:t xml:space="preserve">ιμπεριαλιστικών </w:t>
      </w:r>
      <w:r w:rsidRPr="00935672">
        <w:rPr>
          <w:rFonts w:eastAsia="Times New Roman" w:cs="Times New Roman"/>
          <w:szCs w:val="24"/>
        </w:rPr>
        <w:t>οργανισμών</w:t>
      </w:r>
      <w:r>
        <w:rPr>
          <w:rFonts w:eastAsia="Times New Roman" w:cs="Times New Roman"/>
          <w:szCs w:val="24"/>
        </w:rPr>
        <w:t>.</w:t>
      </w:r>
    </w:p>
    <w:p w14:paraId="06453375"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Επικαλούνται, επίσης</w:t>
      </w:r>
      <w:r>
        <w:rPr>
          <w:rFonts w:eastAsia="Times New Roman" w:cs="Times New Roman"/>
          <w:bCs/>
          <w:shd w:val="clear" w:color="auto" w:fill="FFFFFF"/>
        </w:rPr>
        <w:t>,</w:t>
      </w:r>
      <w:r w:rsidRPr="00935672">
        <w:rPr>
          <w:rFonts w:eastAsia="Times New Roman" w:cs="Times New Roman"/>
          <w:szCs w:val="24"/>
        </w:rPr>
        <w:t xml:space="preserve"> θετικά νομοσχέδι</w:t>
      </w:r>
      <w:r>
        <w:rPr>
          <w:rFonts w:eastAsia="Times New Roman" w:cs="Times New Roman"/>
          <w:szCs w:val="24"/>
        </w:rPr>
        <w:t xml:space="preserve">α, </w:t>
      </w:r>
      <w:r w:rsidRPr="008F0891">
        <w:rPr>
          <w:rFonts w:eastAsia="Times New Roman" w:cs="Times New Roman"/>
          <w:bCs/>
          <w:shd w:val="clear" w:color="auto" w:fill="FFFFFF"/>
        </w:rPr>
        <w:t>που</w:t>
      </w:r>
      <w:r>
        <w:rPr>
          <w:rFonts w:eastAsia="Times New Roman" w:cs="Times New Roman"/>
          <w:szCs w:val="24"/>
        </w:rPr>
        <w:t xml:space="preserve"> </w:t>
      </w:r>
      <w:r w:rsidRPr="00183013">
        <w:rPr>
          <w:rFonts w:eastAsia="Times New Roman" w:cs="Times New Roman"/>
        </w:rPr>
        <w:t>όπως</w:t>
      </w:r>
      <w:r>
        <w:rPr>
          <w:rFonts w:eastAsia="Times New Roman" w:cs="Times New Roman"/>
          <w:szCs w:val="24"/>
        </w:rPr>
        <w:t xml:space="preserve"> </w:t>
      </w:r>
      <w:r w:rsidRPr="00935672">
        <w:rPr>
          <w:rFonts w:eastAsia="Times New Roman" w:cs="Times New Roman"/>
          <w:szCs w:val="24"/>
        </w:rPr>
        <w:t>λένε τώρα</w:t>
      </w:r>
      <w:r>
        <w:rPr>
          <w:rFonts w:eastAsia="Times New Roman" w:cs="Times New Roman"/>
          <w:szCs w:val="24"/>
        </w:rPr>
        <w:t>,</w:t>
      </w:r>
      <w:r w:rsidRPr="00935672">
        <w:rPr>
          <w:rFonts w:eastAsia="Times New Roman" w:cs="Times New Roman"/>
          <w:szCs w:val="24"/>
        </w:rPr>
        <w:t xml:space="preserve"> </w:t>
      </w:r>
      <w:r>
        <w:rPr>
          <w:rFonts w:eastAsia="Times New Roman" w:cs="Times New Roman"/>
          <w:szCs w:val="24"/>
        </w:rPr>
        <w:t xml:space="preserve">μιας </w:t>
      </w:r>
      <w:r w:rsidRPr="00935672">
        <w:rPr>
          <w:rFonts w:eastAsia="Times New Roman" w:cs="Times New Roman"/>
          <w:szCs w:val="24"/>
        </w:rPr>
        <w:t xml:space="preserve">που τελείωσε το μνημόνιο και </w:t>
      </w:r>
      <w:r>
        <w:rPr>
          <w:rFonts w:eastAsia="Times New Roman" w:cs="Times New Roman"/>
          <w:szCs w:val="24"/>
        </w:rPr>
        <w:t xml:space="preserve">η αυστηρή εποπτεία, μπορούν να </w:t>
      </w:r>
      <w:r w:rsidRPr="00935672">
        <w:rPr>
          <w:rFonts w:eastAsia="Times New Roman" w:cs="Times New Roman"/>
          <w:szCs w:val="24"/>
        </w:rPr>
        <w:t>φέρουν</w:t>
      </w:r>
      <w:r>
        <w:rPr>
          <w:rFonts w:eastAsia="Times New Roman" w:cs="Times New Roman"/>
          <w:szCs w:val="24"/>
        </w:rPr>
        <w:t>. Όμως</w:t>
      </w:r>
      <w:r w:rsidRPr="00D27E04">
        <w:rPr>
          <w:rFonts w:eastAsia="Times New Roman" w:cs="Times New Roman"/>
          <w:szCs w:val="24"/>
        </w:rPr>
        <w:t xml:space="preserve"> </w:t>
      </w:r>
      <w:r w:rsidRPr="00935672">
        <w:rPr>
          <w:rFonts w:eastAsia="Times New Roman" w:cs="Times New Roman"/>
          <w:szCs w:val="24"/>
        </w:rPr>
        <w:t>ποια είναι η αλήθεια</w:t>
      </w:r>
      <w:r>
        <w:rPr>
          <w:rFonts w:eastAsia="Times New Roman" w:cs="Times New Roman"/>
          <w:szCs w:val="24"/>
        </w:rPr>
        <w:t>; Ε</w:t>
      </w:r>
      <w:r w:rsidRPr="00935672">
        <w:rPr>
          <w:rFonts w:eastAsia="Times New Roman" w:cs="Times New Roman"/>
          <w:szCs w:val="24"/>
        </w:rPr>
        <w:t xml:space="preserve">ίναι σε ισχύ </w:t>
      </w:r>
      <w:r>
        <w:rPr>
          <w:rFonts w:eastAsia="Times New Roman" w:cs="Times New Roman"/>
          <w:szCs w:val="24"/>
        </w:rPr>
        <w:t>όλα τ</w:t>
      </w:r>
      <w:r w:rsidRPr="00935672">
        <w:rPr>
          <w:rFonts w:eastAsia="Times New Roman" w:cs="Times New Roman"/>
          <w:szCs w:val="24"/>
        </w:rPr>
        <w:t>α μνημόνια και όλα τα μέτρα</w:t>
      </w:r>
      <w:r>
        <w:rPr>
          <w:rFonts w:eastAsia="Times New Roman" w:cs="Times New Roman"/>
          <w:szCs w:val="24"/>
        </w:rPr>
        <w:t>,</w:t>
      </w:r>
      <w:r w:rsidRPr="00935672">
        <w:rPr>
          <w:rFonts w:eastAsia="Times New Roman" w:cs="Times New Roman"/>
          <w:szCs w:val="24"/>
        </w:rPr>
        <w:t xml:space="preserve"> όλοι οι </w:t>
      </w:r>
      <w:proofErr w:type="spellStart"/>
      <w:r w:rsidRPr="00935672">
        <w:rPr>
          <w:rFonts w:eastAsia="Times New Roman" w:cs="Times New Roman"/>
          <w:szCs w:val="24"/>
        </w:rPr>
        <w:t>εφαρμοστικοί</w:t>
      </w:r>
      <w:proofErr w:type="spellEnd"/>
      <w:r w:rsidRPr="00935672">
        <w:rPr>
          <w:rFonts w:eastAsia="Times New Roman" w:cs="Times New Roman"/>
          <w:szCs w:val="24"/>
        </w:rPr>
        <w:t xml:space="preserve"> νόμοι που </w:t>
      </w:r>
      <w:r w:rsidRPr="00D2388B">
        <w:rPr>
          <w:rFonts w:eastAsia="Times New Roman" w:cs="Times New Roman"/>
          <w:szCs w:val="24"/>
        </w:rPr>
        <w:t xml:space="preserve">έχουν υπάρξει μέχρι τώρα,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D2388B">
        <w:rPr>
          <w:rFonts w:eastAsia="Times New Roman" w:cs="Times New Roman"/>
          <w:szCs w:val="24"/>
        </w:rPr>
        <w:t>πάνω από επτακόσιοι, και η επιτροπεία βέβαια συνεχίζεται.</w:t>
      </w:r>
    </w:p>
    <w:p w14:paraId="06453376" w14:textId="77777777" w:rsidR="00C04CE1" w:rsidRDefault="00722F08">
      <w:pPr>
        <w:spacing w:after="0" w:line="600" w:lineRule="auto"/>
        <w:ind w:firstLine="720"/>
        <w:jc w:val="both"/>
        <w:rPr>
          <w:rFonts w:eastAsia="Times New Roman" w:cs="Times New Roman"/>
          <w:szCs w:val="24"/>
        </w:rPr>
      </w:pPr>
      <w:r w:rsidRPr="00D2388B">
        <w:rPr>
          <w:rFonts w:eastAsia="Times New Roman" w:cs="Times New Roman"/>
          <w:szCs w:val="24"/>
        </w:rPr>
        <w:lastRenderedPageBreak/>
        <w:t xml:space="preserve">Μιλάω συγκεκριμένα για την αύξηση του κατώτερου μισθού. Κατηγορεί ο ΣΥΡΙΖΑ τη Νέα Δημοκρατία και το ΠΑΣΟΚ ότι το 2012 με </w:t>
      </w:r>
      <w:r>
        <w:rPr>
          <w:rFonts w:eastAsia="Times New Roman" w:cs="Times New Roman"/>
          <w:szCs w:val="24"/>
        </w:rPr>
        <w:t>π</w:t>
      </w:r>
      <w:r w:rsidRPr="00D2388B">
        <w:rPr>
          <w:rFonts w:eastAsia="Times New Roman" w:cs="Times New Roman"/>
          <w:szCs w:val="24"/>
        </w:rPr>
        <w:t xml:space="preserve">ράξη </w:t>
      </w:r>
      <w:r>
        <w:rPr>
          <w:rFonts w:eastAsia="Times New Roman" w:cs="Times New Roman"/>
          <w:szCs w:val="24"/>
        </w:rPr>
        <w:t>υ</w:t>
      </w:r>
      <w:r w:rsidRPr="00D2388B">
        <w:rPr>
          <w:rFonts w:eastAsia="Times New Roman" w:cs="Times New Roman"/>
          <w:szCs w:val="24"/>
        </w:rPr>
        <w:t xml:space="preserve">πουργικού </w:t>
      </w:r>
      <w:r>
        <w:rPr>
          <w:rFonts w:eastAsia="Times New Roman" w:cs="Times New Roman"/>
          <w:szCs w:val="24"/>
        </w:rPr>
        <w:t>σ</w:t>
      </w:r>
      <w:r w:rsidRPr="00D2388B">
        <w:rPr>
          <w:rFonts w:eastAsia="Times New Roman" w:cs="Times New Roman"/>
          <w:szCs w:val="24"/>
        </w:rPr>
        <w:t>υμβουλίου μείωσαν τον κατώτατο μισθό</w:t>
      </w:r>
      <w:r w:rsidRPr="00935672">
        <w:rPr>
          <w:rFonts w:eastAsia="Times New Roman" w:cs="Times New Roman"/>
          <w:szCs w:val="24"/>
        </w:rPr>
        <w:t xml:space="preserve"> από 751 </w:t>
      </w:r>
      <w:r>
        <w:rPr>
          <w:rFonts w:eastAsia="Times New Roman" w:cs="Times New Roman"/>
          <w:szCs w:val="24"/>
        </w:rPr>
        <w:t xml:space="preserve">ευρώ </w:t>
      </w:r>
      <w:r w:rsidRPr="00935672">
        <w:rPr>
          <w:rFonts w:eastAsia="Times New Roman" w:cs="Times New Roman"/>
          <w:szCs w:val="24"/>
        </w:rPr>
        <w:t xml:space="preserve">σε 586 </w:t>
      </w:r>
      <w:r>
        <w:rPr>
          <w:rFonts w:eastAsia="Times New Roman" w:cs="Times New Roman"/>
          <w:szCs w:val="24"/>
        </w:rPr>
        <w:t xml:space="preserve">ευρώ </w:t>
      </w:r>
      <w:r w:rsidRPr="00935672">
        <w:rPr>
          <w:rFonts w:eastAsia="Times New Roman" w:cs="Times New Roman"/>
          <w:szCs w:val="24"/>
        </w:rPr>
        <w:t>και 511</w:t>
      </w:r>
      <w:r>
        <w:rPr>
          <w:rFonts w:eastAsia="Times New Roman" w:cs="Times New Roman"/>
          <w:szCs w:val="24"/>
        </w:rPr>
        <w:t xml:space="preserve"> ευρώ</w:t>
      </w:r>
      <w:r w:rsidRPr="00935672">
        <w:rPr>
          <w:rFonts w:eastAsia="Times New Roman" w:cs="Times New Roman"/>
          <w:szCs w:val="24"/>
        </w:rPr>
        <w:t xml:space="preserve"> αντίστοιχα για τους νέους κάτω των </w:t>
      </w:r>
      <w:r>
        <w:rPr>
          <w:rFonts w:eastAsia="Times New Roman" w:cs="Times New Roman"/>
          <w:szCs w:val="24"/>
        </w:rPr>
        <w:t xml:space="preserve">είκοσι πέντε </w:t>
      </w:r>
      <w:r w:rsidRPr="00935672">
        <w:rPr>
          <w:rFonts w:eastAsia="Times New Roman" w:cs="Times New Roman"/>
          <w:szCs w:val="24"/>
        </w:rPr>
        <w:t>ετών</w:t>
      </w:r>
      <w:r>
        <w:rPr>
          <w:rFonts w:eastAsia="Times New Roman" w:cs="Times New Roman"/>
          <w:szCs w:val="24"/>
        </w:rPr>
        <w:t>,</w:t>
      </w:r>
      <w:r w:rsidRPr="00935672">
        <w:rPr>
          <w:rFonts w:eastAsia="Times New Roman" w:cs="Times New Roman"/>
          <w:szCs w:val="24"/>
        </w:rPr>
        <w:t xml:space="preserve"> </w:t>
      </w:r>
      <w:r>
        <w:rPr>
          <w:rFonts w:eastAsia="Times New Roman" w:cs="Times New Roman"/>
          <w:szCs w:val="24"/>
        </w:rPr>
        <w:t>μια</w:t>
      </w:r>
      <w:r w:rsidRPr="00935672">
        <w:rPr>
          <w:rFonts w:eastAsia="Times New Roman" w:cs="Times New Roman"/>
          <w:szCs w:val="24"/>
        </w:rPr>
        <w:t xml:space="preserve"> μείωση</w:t>
      </w:r>
      <w:r>
        <w:rPr>
          <w:rFonts w:eastAsia="Times New Roman" w:cs="Times New Roman"/>
          <w:szCs w:val="24"/>
        </w:rPr>
        <w:t>,</w:t>
      </w:r>
      <w:r w:rsidRPr="00935672">
        <w:rPr>
          <w:rFonts w:eastAsia="Times New Roman" w:cs="Times New Roman"/>
          <w:szCs w:val="24"/>
        </w:rPr>
        <w:t xml:space="preserve"> δηλαδή</w:t>
      </w:r>
      <w:r>
        <w:rPr>
          <w:rFonts w:eastAsia="Times New Roman" w:cs="Times New Roman"/>
          <w:szCs w:val="24"/>
        </w:rPr>
        <w:t>,</w:t>
      </w:r>
      <w:r w:rsidRPr="00935672">
        <w:rPr>
          <w:rFonts w:eastAsia="Times New Roman" w:cs="Times New Roman"/>
          <w:szCs w:val="24"/>
        </w:rPr>
        <w:t xml:space="preserve"> 165 </w:t>
      </w:r>
      <w:r>
        <w:rPr>
          <w:rFonts w:eastAsia="Times New Roman" w:cs="Times New Roman"/>
          <w:szCs w:val="24"/>
        </w:rPr>
        <w:t xml:space="preserve">ευρώ </w:t>
      </w:r>
      <w:r w:rsidRPr="00935672">
        <w:rPr>
          <w:rFonts w:eastAsia="Times New Roman" w:cs="Times New Roman"/>
          <w:szCs w:val="24"/>
        </w:rPr>
        <w:t>και 200 ευρώ αντίστοιχα μηνιαίως</w:t>
      </w:r>
      <w:r>
        <w:rPr>
          <w:rFonts w:eastAsia="Times New Roman" w:cs="Times New Roman"/>
          <w:szCs w:val="24"/>
        </w:rPr>
        <w:t xml:space="preserve">. Ναι έτσι </w:t>
      </w:r>
      <w:r w:rsidRPr="00D66BCA">
        <w:rPr>
          <w:rFonts w:eastAsia="Times New Roman"/>
          <w:bCs/>
        </w:rPr>
        <w:t>είναι</w:t>
      </w:r>
      <w:r>
        <w:rPr>
          <w:rFonts w:eastAsia="Times New Roman" w:cs="Times New Roman"/>
          <w:szCs w:val="24"/>
        </w:rPr>
        <w:t>. Α</w:t>
      </w:r>
      <w:r w:rsidRPr="00935672">
        <w:rPr>
          <w:rFonts w:eastAsia="Times New Roman" w:cs="Times New Roman"/>
          <w:szCs w:val="24"/>
        </w:rPr>
        <w:t xml:space="preserve">υτό έκανε η Νέα Δημοκρατία και το ΠΑΣΟΚ καθώς και το </w:t>
      </w:r>
      <w:r>
        <w:rPr>
          <w:rFonts w:eastAsia="Times New Roman" w:cs="Times New Roman"/>
          <w:szCs w:val="24"/>
        </w:rPr>
        <w:t>ΛΑΟΣ,</w:t>
      </w:r>
      <w:r w:rsidRPr="00935672">
        <w:rPr>
          <w:rFonts w:eastAsia="Times New Roman" w:cs="Times New Roman"/>
          <w:szCs w:val="24"/>
        </w:rPr>
        <w:t xml:space="preserve"> που</w:t>
      </w:r>
      <w:r>
        <w:rPr>
          <w:rFonts w:eastAsia="Times New Roman" w:cs="Times New Roman"/>
          <w:szCs w:val="24"/>
        </w:rPr>
        <w:t xml:space="preserve"> σήμερα παρουσιάζονται διαφορετικοί.</w:t>
      </w:r>
    </w:p>
    <w:p w14:paraId="06453377"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Ο</w:t>
      </w:r>
      <w:r w:rsidRPr="00935672">
        <w:rPr>
          <w:rFonts w:eastAsia="Times New Roman" w:cs="Times New Roman"/>
          <w:szCs w:val="24"/>
        </w:rPr>
        <w:t xml:space="preserve"> τότε ΣΥΡΙΖΑ </w:t>
      </w:r>
      <w:r>
        <w:rPr>
          <w:rFonts w:eastAsia="Times New Roman" w:cs="Times New Roman"/>
          <w:szCs w:val="24"/>
        </w:rPr>
        <w:t>έσκιζε τα ρούχα του. Τι έ</w:t>
      </w:r>
      <w:r w:rsidRPr="00935672">
        <w:rPr>
          <w:rFonts w:eastAsia="Times New Roman" w:cs="Times New Roman"/>
          <w:szCs w:val="24"/>
        </w:rPr>
        <w:t xml:space="preserve">κανε μετά όταν έγινε </w:t>
      </w:r>
      <w:r>
        <w:rPr>
          <w:rFonts w:eastAsia="Times New Roman" w:cs="Times New Roman"/>
          <w:szCs w:val="24"/>
        </w:rPr>
        <w:t>Κυβέρνηση; Διατήρησε για</w:t>
      </w:r>
      <w:r w:rsidRPr="00935672">
        <w:rPr>
          <w:rFonts w:eastAsia="Times New Roman" w:cs="Times New Roman"/>
          <w:szCs w:val="24"/>
        </w:rPr>
        <w:t xml:space="preserve"> τέσσερα χρόνια τους μισθούς πείνας και τον </w:t>
      </w:r>
      <w:r>
        <w:rPr>
          <w:rFonts w:eastAsia="Times New Roman" w:cs="Times New Roman"/>
          <w:szCs w:val="24"/>
        </w:rPr>
        <w:t xml:space="preserve">επαίσχυντο </w:t>
      </w:r>
      <w:proofErr w:type="spellStart"/>
      <w:r>
        <w:rPr>
          <w:rFonts w:eastAsia="Times New Roman" w:cs="Times New Roman"/>
          <w:szCs w:val="24"/>
        </w:rPr>
        <w:t>υποκατώτατο</w:t>
      </w:r>
      <w:proofErr w:type="spellEnd"/>
      <w:r>
        <w:rPr>
          <w:rFonts w:eastAsia="Times New Roman" w:cs="Times New Roman"/>
          <w:szCs w:val="24"/>
        </w:rPr>
        <w:t xml:space="preserve"> μισθό. Α</w:t>
      </w:r>
      <w:r w:rsidRPr="00935672">
        <w:rPr>
          <w:rFonts w:eastAsia="Times New Roman" w:cs="Times New Roman"/>
          <w:szCs w:val="24"/>
        </w:rPr>
        <w:t xml:space="preserve">πέρριψε </w:t>
      </w:r>
      <w:r>
        <w:rPr>
          <w:rFonts w:eastAsia="Times New Roman" w:cs="Times New Roman"/>
          <w:szCs w:val="24"/>
        </w:rPr>
        <w:t>ό</w:t>
      </w:r>
      <w:r w:rsidRPr="00935672">
        <w:rPr>
          <w:rFonts w:eastAsia="Times New Roman" w:cs="Times New Roman"/>
          <w:szCs w:val="24"/>
        </w:rPr>
        <w:t xml:space="preserve">πως και όλα τα άλλα κόμματα την </w:t>
      </w:r>
      <w:r>
        <w:rPr>
          <w:rFonts w:eastAsia="Times New Roman" w:cs="Times New Roman"/>
          <w:szCs w:val="24"/>
        </w:rPr>
        <w:t>π</w:t>
      </w:r>
      <w:r w:rsidRPr="00935672">
        <w:rPr>
          <w:rFonts w:eastAsia="Times New Roman" w:cs="Times New Roman"/>
          <w:szCs w:val="24"/>
        </w:rPr>
        <w:t xml:space="preserve">ρόταση νόμου των </w:t>
      </w:r>
      <w:r>
        <w:rPr>
          <w:rFonts w:eastAsia="Times New Roman" w:cs="Times New Roman"/>
          <w:szCs w:val="24"/>
        </w:rPr>
        <w:t xml:space="preserve">πεντακοσίων δεκατριών </w:t>
      </w:r>
      <w:r w:rsidRPr="00935672">
        <w:rPr>
          <w:rFonts w:eastAsia="Times New Roman" w:cs="Times New Roman"/>
          <w:szCs w:val="24"/>
        </w:rPr>
        <w:t>οργανώσεων</w:t>
      </w:r>
      <w:r>
        <w:rPr>
          <w:rFonts w:eastAsia="Times New Roman" w:cs="Times New Roman"/>
          <w:szCs w:val="24"/>
        </w:rPr>
        <w:t xml:space="preserve">, </w:t>
      </w:r>
      <w:r w:rsidRPr="00935672">
        <w:rPr>
          <w:rFonts w:eastAsia="Times New Roman" w:cs="Times New Roman"/>
          <w:szCs w:val="24"/>
        </w:rPr>
        <w:t xml:space="preserve">που κατέθεσε μόνο το </w:t>
      </w:r>
      <w:r>
        <w:rPr>
          <w:rFonts w:eastAsia="Times New Roman" w:cs="Times New Roman"/>
          <w:szCs w:val="24"/>
        </w:rPr>
        <w:t>ΚΚΕ,</w:t>
      </w:r>
      <w:r w:rsidRPr="00935672">
        <w:rPr>
          <w:rFonts w:eastAsia="Times New Roman" w:cs="Times New Roman"/>
          <w:szCs w:val="24"/>
        </w:rPr>
        <w:t xml:space="preserve"> </w:t>
      </w:r>
      <w:r>
        <w:rPr>
          <w:rFonts w:eastAsia="Times New Roman" w:cs="Times New Roman"/>
          <w:szCs w:val="24"/>
        </w:rPr>
        <w:t>όπως,</w:t>
      </w:r>
      <w:r w:rsidRPr="00935672">
        <w:rPr>
          <w:rFonts w:eastAsia="Times New Roman" w:cs="Times New Roman"/>
          <w:szCs w:val="24"/>
        </w:rPr>
        <w:t xml:space="preserve"> </w:t>
      </w:r>
      <w:r>
        <w:rPr>
          <w:rFonts w:eastAsia="Times New Roman" w:cs="Times New Roman"/>
          <w:szCs w:val="24"/>
        </w:rPr>
        <w:t>β</w:t>
      </w:r>
      <w:r w:rsidRPr="00935672">
        <w:rPr>
          <w:rFonts w:eastAsia="Times New Roman" w:cs="Times New Roman"/>
          <w:szCs w:val="24"/>
        </w:rPr>
        <w:t>έβαια</w:t>
      </w:r>
      <w:r>
        <w:rPr>
          <w:rFonts w:eastAsia="Times New Roman" w:cs="Times New Roman"/>
          <w:szCs w:val="24"/>
        </w:rPr>
        <w:t>,</w:t>
      </w:r>
      <w:r w:rsidRPr="00935672">
        <w:rPr>
          <w:rFonts w:eastAsia="Times New Roman" w:cs="Times New Roman"/>
          <w:szCs w:val="24"/>
        </w:rPr>
        <w:t xml:space="preserve"> απέρριψε και την τροπολογία που καταθέσαμε τελευταία</w:t>
      </w:r>
      <w:r>
        <w:rPr>
          <w:rFonts w:eastAsia="Times New Roman" w:cs="Times New Roman"/>
          <w:szCs w:val="24"/>
        </w:rPr>
        <w:t xml:space="preserve">, με αφορμή την τροπολογία </w:t>
      </w:r>
      <w:proofErr w:type="spellStart"/>
      <w:r>
        <w:rPr>
          <w:rFonts w:eastAsia="Times New Roman" w:cs="Times New Roman"/>
          <w:szCs w:val="24"/>
        </w:rPr>
        <w:t>Αχτσιό</w:t>
      </w:r>
      <w:r w:rsidRPr="00935672">
        <w:rPr>
          <w:rFonts w:eastAsia="Times New Roman" w:cs="Times New Roman"/>
          <w:szCs w:val="24"/>
        </w:rPr>
        <w:t>γλου</w:t>
      </w:r>
      <w:proofErr w:type="spellEnd"/>
      <w:r>
        <w:rPr>
          <w:rFonts w:eastAsia="Times New Roman" w:cs="Times New Roman"/>
          <w:szCs w:val="24"/>
        </w:rPr>
        <w:t>,</w:t>
      </w:r>
      <w:r w:rsidRPr="00935672">
        <w:rPr>
          <w:rFonts w:eastAsia="Times New Roman" w:cs="Times New Roman"/>
          <w:szCs w:val="24"/>
        </w:rPr>
        <w:t xml:space="preserve"> που έκανε ιδιοκτησία της το</w:t>
      </w:r>
      <w:r>
        <w:rPr>
          <w:rFonts w:eastAsia="Times New Roman" w:cs="Times New Roman"/>
          <w:szCs w:val="24"/>
        </w:rPr>
        <w:t>ν</w:t>
      </w:r>
      <w:r w:rsidRPr="00935672">
        <w:rPr>
          <w:rFonts w:eastAsia="Times New Roman" w:cs="Times New Roman"/>
          <w:szCs w:val="24"/>
        </w:rPr>
        <w:t xml:space="preserve"> νόμο </w:t>
      </w:r>
      <w:proofErr w:type="spellStart"/>
      <w:r>
        <w:rPr>
          <w:rFonts w:eastAsia="Times New Roman" w:cs="Times New Roman"/>
          <w:szCs w:val="24"/>
        </w:rPr>
        <w:t>Βρούτση</w:t>
      </w:r>
      <w:proofErr w:type="spellEnd"/>
      <w:r>
        <w:rPr>
          <w:rFonts w:eastAsia="Times New Roman" w:cs="Times New Roman"/>
          <w:szCs w:val="24"/>
        </w:rPr>
        <w:t xml:space="preserve">, </w:t>
      </w:r>
      <w:r w:rsidRPr="00703911">
        <w:rPr>
          <w:rFonts w:eastAsia="Times New Roman" w:cs="Times New Roman"/>
        </w:rPr>
        <w:t>ο οποίος</w:t>
      </w:r>
      <w:r>
        <w:rPr>
          <w:rFonts w:eastAsia="Times New Roman" w:cs="Times New Roman"/>
          <w:szCs w:val="24"/>
        </w:rPr>
        <w:t xml:space="preserve"> </w:t>
      </w:r>
      <w:r w:rsidRPr="00935672">
        <w:rPr>
          <w:rFonts w:eastAsia="Times New Roman" w:cs="Times New Roman"/>
          <w:szCs w:val="24"/>
        </w:rPr>
        <w:t>πρ</w:t>
      </w:r>
      <w:r>
        <w:rPr>
          <w:rFonts w:eastAsia="Times New Roman" w:cs="Times New Roman"/>
          <w:szCs w:val="24"/>
        </w:rPr>
        <w:t xml:space="preserve">οέβλεπε </w:t>
      </w:r>
      <w:r w:rsidRPr="00935672">
        <w:rPr>
          <w:rFonts w:eastAsia="Times New Roman" w:cs="Times New Roman"/>
          <w:szCs w:val="24"/>
        </w:rPr>
        <w:t xml:space="preserve">ότι ο κατώτερος μισθός θα καθορίζεται με </w:t>
      </w:r>
      <w:r>
        <w:rPr>
          <w:rFonts w:eastAsia="Times New Roman" w:cs="Times New Roman"/>
          <w:szCs w:val="24"/>
        </w:rPr>
        <w:t>υ</w:t>
      </w:r>
      <w:r w:rsidRPr="00935672">
        <w:rPr>
          <w:rFonts w:eastAsia="Times New Roman" w:cs="Times New Roman"/>
          <w:szCs w:val="24"/>
        </w:rPr>
        <w:t xml:space="preserve">πουργική </w:t>
      </w:r>
      <w:r>
        <w:rPr>
          <w:rFonts w:eastAsia="Times New Roman" w:cs="Times New Roman"/>
          <w:szCs w:val="24"/>
        </w:rPr>
        <w:t>α</w:t>
      </w:r>
      <w:r w:rsidRPr="00935672">
        <w:rPr>
          <w:rFonts w:eastAsia="Times New Roman" w:cs="Times New Roman"/>
          <w:szCs w:val="24"/>
        </w:rPr>
        <w:t>πόφαση</w:t>
      </w:r>
      <w:r>
        <w:rPr>
          <w:rFonts w:eastAsia="Times New Roman" w:cs="Times New Roman"/>
          <w:szCs w:val="24"/>
        </w:rPr>
        <w:t xml:space="preserve">. </w:t>
      </w:r>
    </w:p>
    <w:p w14:paraId="06453378"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lastRenderedPageBreak/>
        <w:t>Ό</w:t>
      </w:r>
      <w:r w:rsidRPr="00935672">
        <w:rPr>
          <w:rFonts w:eastAsia="Times New Roman" w:cs="Times New Roman"/>
          <w:szCs w:val="24"/>
        </w:rPr>
        <w:t>ταν ψήφισε η Νέα Δημοκρατία το</w:t>
      </w:r>
      <w:r>
        <w:rPr>
          <w:rFonts w:eastAsia="Times New Roman" w:cs="Times New Roman"/>
          <w:szCs w:val="24"/>
        </w:rPr>
        <w:t>ν</w:t>
      </w:r>
      <w:r w:rsidRPr="00935672">
        <w:rPr>
          <w:rFonts w:eastAsia="Times New Roman" w:cs="Times New Roman"/>
          <w:szCs w:val="24"/>
        </w:rPr>
        <w:t xml:space="preserve"> νόμο </w:t>
      </w:r>
      <w:proofErr w:type="spellStart"/>
      <w:r>
        <w:rPr>
          <w:rFonts w:eastAsia="Times New Roman" w:cs="Times New Roman"/>
          <w:szCs w:val="24"/>
        </w:rPr>
        <w:t>Βρούτση</w:t>
      </w:r>
      <w:proofErr w:type="spellEnd"/>
      <w:r>
        <w:rPr>
          <w:rFonts w:eastAsia="Times New Roman" w:cs="Times New Roman"/>
          <w:szCs w:val="24"/>
        </w:rPr>
        <w:t>, ο ΣΥΡΙΖΑ δεσμευόταν</w:t>
      </w:r>
      <w:r w:rsidRPr="00935672">
        <w:rPr>
          <w:rFonts w:eastAsia="Times New Roman" w:cs="Times New Roman"/>
          <w:szCs w:val="24"/>
        </w:rPr>
        <w:t xml:space="preserve"> απέναντι στους εργαζόμενους </w:t>
      </w:r>
      <w:r w:rsidRPr="002B5B2E">
        <w:rPr>
          <w:rFonts w:eastAsia="Times New Roman"/>
          <w:bCs/>
          <w:shd w:val="clear" w:color="auto" w:fill="FFFFFF"/>
        </w:rPr>
        <w:t>ότι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935672">
        <w:rPr>
          <w:rFonts w:eastAsia="Times New Roman" w:cs="Times New Roman"/>
          <w:szCs w:val="24"/>
        </w:rPr>
        <w:t>επαναφέρει το</w:t>
      </w:r>
      <w:r>
        <w:rPr>
          <w:rFonts w:eastAsia="Times New Roman" w:cs="Times New Roman"/>
          <w:szCs w:val="24"/>
        </w:rPr>
        <w:t>ν</w:t>
      </w:r>
      <w:r w:rsidRPr="00935672">
        <w:rPr>
          <w:rFonts w:eastAsia="Times New Roman" w:cs="Times New Roman"/>
          <w:szCs w:val="24"/>
        </w:rPr>
        <w:t xml:space="preserve"> </w:t>
      </w:r>
      <w:r>
        <w:rPr>
          <w:rFonts w:eastAsia="Times New Roman" w:cs="Times New Roman"/>
          <w:szCs w:val="24"/>
        </w:rPr>
        <w:t>κατώτατο μισθό</w:t>
      </w:r>
      <w:r w:rsidRPr="00935672">
        <w:rPr>
          <w:rFonts w:eastAsia="Times New Roman" w:cs="Times New Roman"/>
          <w:szCs w:val="24"/>
        </w:rPr>
        <w:t xml:space="preserve"> στα 751 ευρ</w:t>
      </w:r>
      <w:r>
        <w:rPr>
          <w:rFonts w:eastAsia="Times New Roman" w:cs="Times New Roman"/>
          <w:szCs w:val="24"/>
        </w:rPr>
        <w:t xml:space="preserve">ώ, θα καταργήσει τον </w:t>
      </w:r>
      <w:proofErr w:type="spellStart"/>
      <w:r>
        <w:rPr>
          <w:rFonts w:eastAsia="Times New Roman" w:cs="Times New Roman"/>
          <w:szCs w:val="24"/>
        </w:rPr>
        <w:t>υποκατώτατο</w:t>
      </w:r>
      <w:proofErr w:type="spellEnd"/>
      <w:r w:rsidRPr="00935672">
        <w:rPr>
          <w:rFonts w:eastAsia="Times New Roman" w:cs="Times New Roman"/>
          <w:szCs w:val="24"/>
        </w:rPr>
        <w:t xml:space="preserve"> </w:t>
      </w:r>
      <w:r>
        <w:rPr>
          <w:rFonts w:eastAsia="Times New Roman" w:cs="Times New Roman"/>
          <w:szCs w:val="24"/>
        </w:rPr>
        <w:t xml:space="preserve">μισθό </w:t>
      </w:r>
      <w:r w:rsidRPr="00935672">
        <w:rPr>
          <w:rFonts w:eastAsia="Times New Roman" w:cs="Times New Roman"/>
          <w:szCs w:val="24"/>
        </w:rPr>
        <w:t xml:space="preserve">και θα επαναφέρει </w:t>
      </w:r>
      <w:r>
        <w:rPr>
          <w:rFonts w:eastAsia="Times New Roman" w:cs="Times New Roman"/>
          <w:szCs w:val="24"/>
        </w:rPr>
        <w:t>τις συλλογικές συμβάσεις</w:t>
      </w:r>
      <w:r w:rsidRPr="00935672">
        <w:rPr>
          <w:rFonts w:eastAsia="Times New Roman" w:cs="Times New Roman"/>
          <w:szCs w:val="24"/>
        </w:rPr>
        <w:t xml:space="preserve"> εργασίας</w:t>
      </w:r>
      <w:r>
        <w:rPr>
          <w:rFonts w:eastAsia="Times New Roman" w:cs="Times New Roman"/>
          <w:szCs w:val="24"/>
        </w:rPr>
        <w:t>. Τ</w:t>
      </w:r>
      <w:r w:rsidRPr="00935672">
        <w:rPr>
          <w:rFonts w:eastAsia="Times New Roman" w:cs="Times New Roman"/>
          <w:szCs w:val="24"/>
        </w:rPr>
        <w:t xml:space="preserve">ι έκανε ως </w:t>
      </w:r>
      <w:r>
        <w:rPr>
          <w:rFonts w:eastAsia="Times New Roman" w:cs="Times New Roman"/>
          <w:szCs w:val="24"/>
        </w:rPr>
        <w:t xml:space="preserve">Κυβέρνηση; Είπαμε </w:t>
      </w:r>
      <w:r w:rsidRPr="002B5B2E">
        <w:rPr>
          <w:rFonts w:eastAsia="Times New Roman"/>
          <w:bCs/>
          <w:shd w:val="clear" w:color="auto" w:fill="FFFFFF"/>
        </w:rPr>
        <w:t>ότι</w:t>
      </w:r>
      <w:r>
        <w:rPr>
          <w:rFonts w:eastAsia="Times New Roman" w:cs="Times New Roman"/>
          <w:szCs w:val="24"/>
        </w:rPr>
        <w:t xml:space="preserve"> έφερε την </w:t>
      </w:r>
      <w:r w:rsidRPr="00C97BCD">
        <w:rPr>
          <w:rFonts w:eastAsia="Times New Roman" w:cs="Times New Roman"/>
          <w:szCs w:val="24"/>
        </w:rPr>
        <w:t>τροπολογία</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935672">
        <w:rPr>
          <w:rFonts w:eastAsia="Times New Roman" w:cs="Times New Roman"/>
          <w:szCs w:val="24"/>
        </w:rPr>
        <w:t xml:space="preserve">ενεργοποιεί τον </w:t>
      </w:r>
      <w:r>
        <w:rPr>
          <w:rFonts w:eastAsia="Times New Roman" w:cs="Times New Roman"/>
          <w:szCs w:val="24"/>
        </w:rPr>
        <w:t xml:space="preserve">νόμο </w:t>
      </w:r>
      <w:proofErr w:type="spellStart"/>
      <w:r>
        <w:rPr>
          <w:rFonts w:eastAsia="Times New Roman" w:cs="Times New Roman"/>
          <w:szCs w:val="24"/>
        </w:rPr>
        <w:t>Βρούτση</w:t>
      </w:r>
      <w:proofErr w:type="spellEnd"/>
      <w:r>
        <w:rPr>
          <w:rFonts w:eastAsia="Times New Roman" w:cs="Times New Roman"/>
          <w:szCs w:val="24"/>
        </w:rPr>
        <w:t xml:space="preserve">. </w:t>
      </w:r>
    </w:p>
    <w:p w14:paraId="06453379"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Σε όλους εσάς</w:t>
      </w:r>
      <w:r w:rsidRPr="00935672">
        <w:rPr>
          <w:rFonts w:eastAsia="Times New Roman" w:cs="Times New Roman"/>
          <w:szCs w:val="24"/>
        </w:rPr>
        <w:t xml:space="preserve"> που μας βλέπετε τώρα</w:t>
      </w:r>
      <w:r>
        <w:rPr>
          <w:rFonts w:eastAsia="Times New Roman" w:cs="Times New Roman"/>
          <w:szCs w:val="24"/>
        </w:rPr>
        <w:t xml:space="preserve">, </w:t>
      </w:r>
      <w:r w:rsidRPr="00935672">
        <w:rPr>
          <w:rFonts w:eastAsia="Times New Roman" w:cs="Times New Roman"/>
          <w:szCs w:val="24"/>
        </w:rPr>
        <w:t>λέμε ότι ο ΣΥΡΙΖΑ και η Νέα Δημοκρατία καταργούν μόνιμα τις συλλογικές διαπραγματεύσεις για τον κατώτατο μισθό</w:t>
      </w:r>
      <w:r>
        <w:rPr>
          <w:rFonts w:eastAsia="Times New Roman" w:cs="Times New Roman"/>
          <w:szCs w:val="24"/>
        </w:rPr>
        <w:t>. Η κάποια</w:t>
      </w:r>
      <w:r w:rsidRPr="00935672">
        <w:rPr>
          <w:rFonts w:eastAsia="Times New Roman" w:cs="Times New Roman"/>
          <w:szCs w:val="24"/>
        </w:rPr>
        <w:t xml:space="preserve"> αύξηση σήμερα μπορεί να γίνει μείωση αύριο</w:t>
      </w:r>
      <w:r>
        <w:rPr>
          <w:rFonts w:eastAsia="Times New Roman" w:cs="Times New Roman"/>
          <w:szCs w:val="24"/>
        </w:rPr>
        <w:t>. Τ</w:t>
      </w:r>
      <w:r w:rsidRPr="00935672">
        <w:rPr>
          <w:rFonts w:eastAsia="Times New Roman" w:cs="Times New Roman"/>
          <w:szCs w:val="24"/>
        </w:rPr>
        <w:t>α κριτήρια του νόμου διασφαλίζουν τα συμφέροντα των μεγάλων επιχειρηματικών ομίλων</w:t>
      </w:r>
      <w:r>
        <w:rPr>
          <w:rFonts w:eastAsia="Times New Roman" w:cs="Times New Roman"/>
          <w:szCs w:val="24"/>
        </w:rPr>
        <w:t xml:space="preserve">. Ο </w:t>
      </w:r>
      <w:r w:rsidRPr="00935672">
        <w:rPr>
          <w:rFonts w:eastAsia="Times New Roman" w:cs="Times New Roman"/>
          <w:szCs w:val="24"/>
        </w:rPr>
        <w:t xml:space="preserve">κατώτερος μισθός </w:t>
      </w:r>
      <w:r w:rsidRPr="00022913">
        <w:rPr>
          <w:rFonts w:eastAsia="Times New Roman"/>
          <w:bCs/>
          <w:shd w:val="clear" w:color="auto" w:fill="FFFFFF"/>
        </w:rPr>
        <w:t>θα</w:t>
      </w:r>
      <w:r>
        <w:rPr>
          <w:rFonts w:eastAsia="Times New Roman" w:cs="Times New Roman"/>
          <w:szCs w:val="24"/>
        </w:rPr>
        <w:t xml:space="preserve"> </w:t>
      </w:r>
      <w:r w:rsidRPr="00935672">
        <w:rPr>
          <w:rFonts w:eastAsia="Times New Roman" w:cs="Times New Roman"/>
          <w:szCs w:val="24"/>
        </w:rPr>
        <w:t xml:space="preserve">διαμορφώνεται τόσο όσο </w:t>
      </w:r>
      <w:r w:rsidRPr="00022913">
        <w:rPr>
          <w:rFonts w:eastAsia="Times New Roman"/>
          <w:bCs/>
          <w:shd w:val="clear" w:color="auto" w:fill="FFFFFF"/>
        </w:rPr>
        <w:t>θα</w:t>
      </w:r>
      <w:r>
        <w:rPr>
          <w:rFonts w:eastAsia="Times New Roman" w:cs="Times New Roman"/>
          <w:szCs w:val="24"/>
        </w:rPr>
        <w:t xml:space="preserve"> </w:t>
      </w:r>
      <w:r w:rsidRPr="00935672">
        <w:rPr>
          <w:rFonts w:eastAsia="Times New Roman" w:cs="Times New Roman"/>
          <w:szCs w:val="24"/>
        </w:rPr>
        <w:t xml:space="preserve">υποδεικνύουν οι μηχανισμοί του αστικού κράτους και των </w:t>
      </w:r>
      <w:r>
        <w:rPr>
          <w:rFonts w:eastAsia="Times New Roman" w:cs="Times New Roman"/>
          <w:szCs w:val="24"/>
        </w:rPr>
        <w:t>ισχυρών εργοδοτικών</w:t>
      </w:r>
      <w:r w:rsidRPr="00935672">
        <w:rPr>
          <w:rFonts w:eastAsia="Times New Roman" w:cs="Times New Roman"/>
          <w:szCs w:val="24"/>
        </w:rPr>
        <w:t xml:space="preserve"> ενώσεων</w:t>
      </w:r>
      <w:r>
        <w:rPr>
          <w:rFonts w:eastAsia="Times New Roman" w:cs="Times New Roman"/>
          <w:szCs w:val="24"/>
        </w:rPr>
        <w:t xml:space="preserve">. </w:t>
      </w:r>
    </w:p>
    <w:p w14:paraId="0645337A"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 xml:space="preserve">Αυτό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θετικό μέτρο. Ε</w:t>
      </w:r>
      <w:r w:rsidRPr="00935672">
        <w:rPr>
          <w:rFonts w:eastAsia="Times New Roman" w:cs="Times New Roman"/>
          <w:szCs w:val="24"/>
        </w:rPr>
        <w:t>ίναι αντιδραστικό μέτρο</w:t>
      </w:r>
      <w:r>
        <w:rPr>
          <w:rFonts w:eastAsia="Times New Roman" w:cs="Times New Roman"/>
          <w:szCs w:val="24"/>
        </w:rPr>
        <w:t>,</w:t>
      </w:r>
      <w:r w:rsidRPr="00935672">
        <w:rPr>
          <w:rFonts w:eastAsia="Times New Roman" w:cs="Times New Roman"/>
          <w:szCs w:val="24"/>
        </w:rPr>
        <w:t xml:space="preserve"> κύριοι της </w:t>
      </w:r>
      <w:r>
        <w:rPr>
          <w:rFonts w:eastAsia="Times New Roman" w:cs="Times New Roman"/>
          <w:szCs w:val="24"/>
        </w:rPr>
        <w:t>Κυβέρνηση</w:t>
      </w:r>
      <w:r w:rsidRPr="00935672">
        <w:rPr>
          <w:rFonts w:eastAsia="Times New Roman" w:cs="Times New Roman"/>
          <w:szCs w:val="24"/>
        </w:rPr>
        <w:t>ς ΣΥΡΙΖΑ</w:t>
      </w:r>
      <w:r>
        <w:rPr>
          <w:rFonts w:eastAsia="Times New Roman" w:cs="Times New Roman"/>
          <w:szCs w:val="24"/>
        </w:rPr>
        <w:t xml:space="preserve"> – </w:t>
      </w:r>
      <w:r w:rsidRPr="00935672">
        <w:rPr>
          <w:rFonts w:eastAsia="Times New Roman" w:cs="Times New Roman"/>
          <w:szCs w:val="24"/>
        </w:rPr>
        <w:t>ΑΝΕΛ</w:t>
      </w:r>
      <w:r>
        <w:rPr>
          <w:rFonts w:eastAsia="Times New Roman" w:cs="Times New Roman"/>
          <w:szCs w:val="24"/>
        </w:rPr>
        <w:t>,</w:t>
      </w:r>
      <w:r w:rsidRPr="00935672">
        <w:rPr>
          <w:rFonts w:eastAsia="Times New Roman" w:cs="Times New Roman"/>
          <w:szCs w:val="24"/>
        </w:rPr>
        <w:t xml:space="preserve"> αλλά και όσων θα ψηφίσουν αυτό το </w:t>
      </w:r>
      <w:r>
        <w:rPr>
          <w:rFonts w:eastAsia="Times New Roman" w:cs="Times New Roman"/>
          <w:szCs w:val="24"/>
        </w:rPr>
        <w:t>μέτρο. Βρίσκεται σε πλήρη αντίθεση με τ</w:t>
      </w:r>
      <w:r w:rsidRPr="00935672">
        <w:rPr>
          <w:rFonts w:eastAsia="Times New Roman" w:cs="Times New Roman"/>
          <w:szCs w:val="24"/>
        </w:rPr>
        <w:t xml:space="preserve">ις ανάγκες </w:t>
      </w:r>
      <w:r w:rsidRPr="00935672">
        <w:rPr>
          <w:rFonts w:eastAsia="Times New Roman" w:cs="Times New Roman"/>
          <w:szCs w:val="24"/>
        </w:rPr>
        <w:lastRenderedPageBreak/>
        <w:t>των εργαζομένων</w:t>
      </w:r>
      <w:r>
        <w:rPr>
          <w:rFonts w:eastAsia="Times New Roman" w:cs="Times New Roman"/>
          <w:szCs w:val="24"/>
        </w:rPr>
        <w:t>,</w:t>
      </w:r>
      <w:r w:rsidRPr="00935672">
        <w:rPr>
          <w:rFonts w:eastAsia="Times New Roman" w:cs="Times New Roman"/>
          <w:szCs w:val="24"/>
        </w:rPr>
        <w:t xml:space="preserve"> με </w:t>
      </w:r>
      <w:r>
        <w:rPr>
          <w:rFonts w:eastAsia="Times New Roman" w:cs="Times New Roman"/>
          <w:szCs w:val="24"/>
        </w:rPr>
        <w:t xml:space="preserve">την ίδια την ταξική διεκδίκηση, με </w:t>
      </w:r>
      <w:r w:rsidRPr="00935672">
        <w:rPr>
          <w:rFonts w:eastAsia="Times New Roman" w:cs="Times New Roman"/>
          <w:szCs w:val="24"/>
        </w:rPr>
        <w:t>το ελάχιστο δικαίωμα των εργαζομένων να αγωνίζονται για αυξήσεις στους μισθούς</w:t>
      </w:r>
      <w:r>
        <w:rPr>
          <w:rFonts w:eastAsia="Times New Roman" w:cs="Times New Roman"/>
          <w:szCs w:val="24"/>
        </w:rPr>
        <w:t>,</w:t>
      </w:r>
      <w:r w:rsidRPr="00935672">
        <w:rPr>
          <w:rFonts w:eastAsia="Times New Roman" w:cs="Times New Roman"/>
          <w:szCs w:val="24"/>
        </w:rPr>
        <w:t xml:space="preserve"> για βελτίωση των όρων εργασίας</w:t>
      </w:r>
      <w:r>
        <w:rPr>
          <w:rFonts w:eastAsia="Times New Roman" w:cs="Times New Roman"/>
          <w:szCs w:val="24"/>
        </w:rPr>
        <w:t xml:space="preserve">. </w:t>
      </w:r>
    </w:p>
    <w:p w14:paraId="0645337B"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Η</w:t>
      </w:r>
      <w:r w:rsidRPr="00935672">
        <w:rPr>
          <w:rFonts w:eastAsia="Times New Roman" w:cs="Times New Roman"/>
          <w:szCs w:val="24"/>
        </w:rPr>
        <w:t xml:space="preserve"> </w:t>
      </w:r>
      <w:r>
        <w:rPr>
          <w:rFonts w:eastAsia="Times New Roman" w:cs="Times New Roman"/>
          <w:szCs w:val="24"/>
        </w:rPr>
        <w:t>Κυβέρνηση</w:t>
      </w:r>
      <w:r w:rsidRPr="00935672">
        <w:rPr>
          <w:rFonts w:eastAsia="Times New Roman" w:cs="Times New Roman"/>
          <w:szCs w:val="24"/>
        </w:rPr>
        <w:t xml:space="preserve"> δ</w:t>
      </w:r>
      <w:r>
        <w:rPr>
          <w:rFonts w:eastAsia="Times New Roman" w:cs="Times New Roman"/>
          <w:szCs w:val="24"/>
        </w:rPr>
        <w:t>ιαρρέει</w:t>
      </w:r>
      <w:r w:rsidRPr="00935672">
        <w:rPr>
          <w:rFonts w:eastAsia="Times New Roman" w:cs="Times New Roman"/>
          <w:szCs w:val="24"/>
        </w:rPr>
        <w:t xml:space="preserve"> πως η αύξηση του κατώτατου μισθού θα είναι στο 7</w:t>
      </w:r>
      <w:r>
        <w:rPr>
          <w:rFonts w:eastAsia="Times New Roman" w:cs="Times New Roman"/>
          <w:szCs w:val="24"/>
        </w:rPr>
        <w:t>-</w:t>
      </w:r>
      <w:r w:rsidRPr="00935672">
        <w:rPr>
          <w:rFonts w:eastAsia="Times New Roman" w:cs="Times New Roman"/>
          <w:szCs w:val="24"/>
        </w:rPr>
        <w:t>8%</w:t>
      </w:r>
      <w:r>
        <w:rPr>
          <w:rFonts w:eastAsia="Times New Roman" w:cs="Times New Roman"/>
          <w:szCs w:val="24"/>
        </w:rPr>
        <w:t>,</w:t>
      </w:r>
      <w:r w:rsidRPr="00935672">
        <w:rPr>
          <w:rFonts w:eastAsia="Times New Roman" w:cs="Times New Roman"/>
          <w:szCs w:val="24"/>
        </w:rPr>
        <w:t xml:space="preserve"> στα 630 ευρώ περίπου μικτά</w:t>
      </w:r>
      <w:r>
        <w:rPr>
          <w:rFonts w:eastAsia="Times New Roman" w:cs="Times New Roman"/>
          <w:szCs w:val="24"/>
        </w:rPr>
        <w:t>. Τι</w:t>
      </w:r>
      <w:r w:rsidRPr="00935672">
        <w:rPr>
          <w:rFonts w:eastAsia="Times New Roman" w:cs="Times New Roman"/>
          <w:szCs w:val="24"/>
        </w:rPr>
        <w:t xml:space="preserve"> απο</w:t>
      </w:r>
      <w:r>
        <w:rPr>
          <w:rFonts w:eastAsia="Times New Roman" w:cs="Times New Roman"/>
          <w:szCs w:val="24"/>
        </w:rPr>
        <w:t>δεικνύει αυτή η διαρροή; Ό</w:t>
      </w:r>
      <w:r w:rsidRPr="00935672">
        <w:rPr>
          <w:rFonts w:eastAsia="Times New Roman" w:cs="Times New Roman"/>
          <w:szCs w:val="24"/>
        </w:rPr>
        <w:t xml:space="preserve">τι και σε αυτή την περίοδο </w:t>
      </w:r>
      <w:r>
        <w:rPr>
          <w:rFonts w:eastAsia="Times New Roman" w:cs="Times New Roman"/>
          <w:szCs w:val="24"/>
        </w:rPr>
        <w:t xml:space="preserve">τη </w:t>
      </w:r>
      <w:proofErr w:type="spellStart"/>
      <w:r>
        <w:rPr>
          <w:rFonts w:eastAsia="Times New Roman" w:cs="Times New Roman"/>
          <w:szCs w:val="24"/>
        </w:rPr>
        <w:t>μεταμνημονιακή</w:t>
      </w:r>
      <w:proofErr w:type="spellEnd"/>
      <w:r>
        <w:rPr>
          <w:rFonts w:eastAsia="Times New Roman" w:cs="Times New Roman"/>
          <w:szCs w:val="24"/>
        </w:rPr>
        <w:t xml:space="preserve"> </w:t>
      </w:r>
      <w:r w:rsidRPr="00183013">
        <w:rPr>
          <w:rFonts w:eastAsia="Times New Roman" w:cs="Times New Roman"/>
        </w:rPr>
        <w:t>όπως</w:t>
      </w:r>
      <w:r>
        <w:rPr>
          <w:rFonts w:eastAsia="Times New Roman" w:cs="Times New Roman"/>
          <w:szCs w:val="24"/>
        </w:rPr>
        <w:t xml:space="preserve"> τη λέτε, </w:t>
      </w:r>
      <w:r w:rsidRPr="00935672">
        <w:rPr>
          <w:rFonts w:eastAsia="Times New Roman" w:cs="Times New Roman"/>
          <w:szCs w:val="24"/>
        </w:rPr>
        <w:t xml:space="preserve">ο κατώτατος </w:t>
      </w:r>
      <w:r>
        <w:rPr>
          <w:rFonts w:eastAsia="Times New Roman" w:cs="Times New Roman"/>
          <w:szCs w:val="24"/>
        </w:rPr>
        <w:t>μισθός</w:t>
      </w:r>
      <w:r w:rsidRPr="00935672">
        <w:rPr>
          <w:rFonts w:eastAsia="Times New Roman" w:cs="Times New Roman"/>
          <w:szCs w:val="24"/>
        </w:rPr>
        <w:t xml:space="preserve"> θα παραμείνει μειωμένος κατά 120 ευρώ το</w:t>
      </w:r>
      <w:r>
        <w:rPr>
          <w:rFonts w:eastAsia="Times New Roman" w:cs="Times New Roman"/>
          <w:szCs w:val="24"/>
        </w:rPr>
        <w:t>ν</w:t>
      </w:r>
      <w:r w:rsidRPr="00935672">
        <w:rPr>
          <w:rFonts w:eastAsia="Times New Roman" w:cs="Times New Roman"/>
          <w:szCs w:val="24"/>
        </w:rPr>
        <w:t xml:space="preserve"> μήνα σε σχέση με τα 751 ευρώ που ήταν το 2012 και σε </w:t>
      </w:r>
      <w:r>
        <w:rPr>
          <w:rFonts w:eastAsia="Times New Roman" w:cs="Times New Roman"/>
          <w:szCs w:val="24"/>
        </w:rPr>
        <w:t>μια</w:t>
      </w:r>
      <w:r w:rsidRPr="00935672">
        <w:rPr>
          <w:rFonts w:eastAsia="Times New Roman" w:cs="Times New Roman"/>
          <w:szCs w:val="24"/>
        </w:rPr>
        <w:t xml:space="preserve"> νύχτα έγιναν 586</w:t>
      </w:r>
      <w:r>
        <w:rPr>
          <w:rFonts w:eastAsia="Times New Roman" w:cs="Times New Roman"/>
          <w:szCs w:val="24"/>
        </w:rPr>
        <w:t xml:space="preserve"> ευρώ. </w:t>
      </w:r>
    </w:p>
    <w:p w14:paraId="0645337C"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 xml:space="preserve">Η </w:t>
      </w:r>
      <w:r w:rsidRPr="00A92A6A">
        <w:rPr>
          <w:rFonts w:eastAsia="Times New Roman" w:cs="Times New Roman"/>
        </w:rPr>
        <w:t>Νέα Δημοκρατία</w:t>
      </w:r>
      <w:r>
        <w:rPr>
          <w:rFonts w:eastAsia="Times New Roman" w:cs="Times New Roman"/>
          <w:szCs w:val="24"/>
        </w:rPr>
        <w:t xml:space="preserve"> θέσπισε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τις ελαστικές μορφές απασχόλησης, τη δουλειά των νέων με </w:t>
      </w:r>
      <w:r w:rsidRPr="00935672">
        <w:rPr>
          <w:rFonts w:eastAsia="Times New Roman" w:cs="Times New Roman"/>
          <w:szCs w:val="24"/>
        </w:rPr>
        <w:t xml:space="preserve">300 ευρώ χωρίς </w:t>
      </w:r>
      <w:r>
        <w:rPr>
          <w:rFonts w:eastAsia="Times New Roman" w:cs="Times New Roman"/>
          <w:szCs w:val="24"/>
        </w:rPr>
        <w:t xml:space="preserve">άλλα δικαιώματα. Τι υποκρισία </w:t>
      </w:r>
      <w:r w:rsidRPr="00D355DE">
        <w:rPr>
          <w:rFonts w:eastAsia="Times New Roman" w:cs="Times New Roman"/>
          <w:bCs/>
          <w:shd w:val="clear" w:color="auto" w:fill="FFFFFF"/>
        </w:rPr>
        <w:t>όμως</w:t>
      </w:r>
      <w:r>
        <w:rPr>
          <w:rFonts w:eastAsia="Times New Roman" w:cs="Times New Roman"/>
          <w:szCs w:val="24"/>
        </w:rPr>
        <w:t>. Ακούσαμε τον Π</w:t>
      </w:r>
      <w:r w:rsidRPr="00935672">
        <w:rPr>
          <w:rFonts w:eastAsia="Times New Roman" w:cs="Times New Roman"/>
          <w:szCs w:val="24"/>
        </w:rPr>
        <w:t>ρόεδρο της Νέας Δημοκρατίας σήμερα</w:t>
      </w:r>
      <w:r>
        <w:rPr>
          <w:rFonts w:eastAsia="Times New Roman" w:cs="Times New Roman"/>
          <w:szCs w:val="24"/>
        </w:rPr>
        <w:t>,</w:t>
      </w:r>
      <w:r w:rsidRPr="00935672">
        <w:rPr>
          <w:rFonts w:eastAsia="Times New Roman" w:cs="Times New Roman"/>
          <w:szCs w:val="24"/>
        </w:rPr>
        <w:t xml:space="preserve"> να χύνει κροκοδείλια δάκρυα για τη γενιά των 360 ευρώ</w:t>
      </w:r>
      <w:r>
        <w:rPr>
          <w:rFonts w:eastAsia="Times New Roman" w:cs="Times New Roman"/>
          <w:szCs w:val="24"/>
        </w:rPr>
        <w:t>. Ε</w:t>
      </w:r>
      <w:r w:rsidRPr="00935672">
        <w:rPr>
          <w:rFonts w:eastAsia="Times New Roman" w:cs="Times New Roman"/>
          <w:szCs w:val="24"/>
        </w:rPr>
        <w:t xml:space="preserve">ίναι </w:t>
      </w:r>
      <w:r>
        <w:rPr>
          <w:rFonts w:eastAsia="Times New Roman" w:cs="Times New Roman"/>
          <w:szCs w:val="24"/>
        </w:rPr>
        <w:t xml:space="preserve">γέννημα αυτή η γενιά </w:t>
      </w:r>
      <w:r w:rsidRPr="00935672">
        <w:rPr>
          <w:rFonts w:eastAsia="Times New Roman" w:cs="Times New Roman"/>
          <w:szCs w:val="24"/>
        </w:rPr>
        <w:t xml:space="preserve">της ίδιας πολιτικής και της </w:t>
      </w:r>
      <w:r>
        <w:rPr>
          <w:rFonts w:eastAsia="Times New Roman" w:cs="Times New Roman"/>
          <w:szCs w:val="24"/>
        </w:rPr>
        <w:t>Νέας Δημοκρατίας και του ΣΥΡΙΖΑ.</w:t>
      </w:r>
    </w:p>
    <w:p w14:paraId="0645337D" w14:textId="77777777" w:rsidR="00C04CE1" w:rsidRDefault="00722F08">
      <w:pPr>
        <w:spacing w:after="0" w:line="600" w:lineRule="auto"/>
        <w:ind w:firstLine="720"/>
        <w:jc w:val="both"/>
        <w:rPr>
          <w:rFonts w:eastAsia="Times New Roman" w:cs="Times New Roman"/>
          <w:szCs w:val="24"/>
        </w:rPr>
      </w:pPr>
      <w:r w:rsidRPr="00935672">
        <w:rPr>
          <w:rFonts w:eastAsia="Times New Roman" w:cs="Times New Roman"/>
          <w:szCs w:val="24"/>
        </w:rPr>
        <w:t xml:space="preserve">Τι </w:t>
      </w:r>
      <w:r>
        <w:rPr>
          <w:rFonts w:eastAsia="Times New Roman" w:cs="Times New Roman"/>
          <w:szCs w:val="24"/>
        </w:rPr>
        <w:t xml:space="preserve">έκανε η </w:t>
      </w:r>
      <w:r w:rsidRPr="003E5E44">
        <w:rPr>
          <w:rFonts w:eastAsia="Times New Roman"/>
          <w:bCs/>
        </w:rPr>
        <w:t>Κυβέρνηση</w:t>
      </w:r>
      <w:r>
        <w:rPr>
          <w:rFonts w:eastAsia="Times New Roman" w:cs="Times New Roman"/>
          <w:szCs w:val="24"/>
        </w:rPr>
        <w:t xml:space="preserve"> με το αίσχος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w:t>
      </w:r>
      <w:r w:rsidRPr="00935672">
        <w:rPr>
          <w:rFonts w:eastAsia="Times New Roman" w:cs="Times New Roman"/>
          <w:szCs w:val="24"/>
        </w:rPr>
        <w:t>με τη γενιά τ</w:t>
      </w:r>
      <w:r>
        <w:rPr>
          <w:rFonts w:eastAsia="Times New Roman" w:cs="Times New Roman"/>
          <w:szCs w:val="24"/>
        </w:rPr>
        <w:t>ων</w:t>
      </w:r>
      <w:r w:rsidRPr="00935672">
        <w:rPr>
          <w:rFonts w:eastAsia="Times New Roman" w:cs="Times New Roman"/>
          <w:szCs w:val="24"/>
        </w:rPr>
        <w:t xml:space="preserve"> 360 ευρώ</w:t>
      </w:r>
      <w:r>
        <w:rPr>
          <w:rFonts w:eastAsia="Times New Roman" w:cs="Times New Roman"/>
          <w:szCs w:val="24"/>
        </w:rPr>
        <w:t xml:space="preserve">; Διατήρησε επί τέσσερα χρόνια τον </w:t>
      </w:r>
      <w:proofErr w:type="spellStart"/>
      <w:r>
        <w:rPr>
          <w:rFonts w:eastAsia="Times New Roman" w:cs="Times New Roman"/>
          <w:szCs w:val="24"/>
        </w:rPr>
        <w:t>υπο</w:t>
      </w:r>
      <w:r w:rsidRPr="00935672">
        <w:rPr>
          <w:rFonts w:eastAsia="Times New Roman" w:cs="Times New Roman"/>
          <w:szCs w:val="24"/>
        </w:rPr>
        <w:t>κατώτατο</w:t>
      </w:r>
      <w:proofErr w:type="spellEnd"/>
      <w:r w:rsidRPr="00935672">
        <w:rPr>
          <w:rFonts w:eastAsia="Times New Roman" w:cs="Times New Roman"/>
          <w:szCs w:val="24"/>
        </w:rPr>
        <w:t xml:space="preserve"> μισθό και τώρα ισχυρίζεται </w:t>
      </w:r>
      <w:r w:rsidRPr="002B5B2E">
        <w:rPr>
          <w:rFonts w:eastAsia="Times New Roman"/>
          <w:bCs/>
          <w:shd w:val="clear" w:color="auto" w:fill="FFFFFF"/>
        </w:rPr>
        <w:t>ότι</w:t>
      </w:r>
      <w:r>
        <w:rPr>
          <w:rFonts w:eastAsia="Times New Roman" w:cs="Times New Roman"/>
          <w:szCs w:val="24"/>
        </w:rPr>
        <w:t xml:space="preserve"> </w:t>
      </w:r>
      <w:r w:rsidRPr="00935672">
        <w:rPr>
          <w:rFonts w:eastAsia="Times New Roman" w:cs="Times New Roman"/>
          <w:szCs w:val="24"/>
        </w:rPr>
        <w:t>θα το</w:t>
      </w:r>
      <w:r>
        <w:rPr>
          <w:rFonts w:eastAsia="Times New Roman" w:cs="Times New Roman"/>
          <w:szCs w:val="24"/>
        </w:rPr>
        <w:t>ν</w:t>
      </w:r>
      <w:r w:rsidRPr="00935672">
        <w:rPr>
          <w:rFonts w:eastAsia="Times New Roman" w:cs="Times New Roman"/>
          <w:szCs w:val="24"/>
        </w:rPr>
        <w:t xml:space="preserve"> καταρ</w:t>
      </w:r>
      <w:r w:rsidRPr="00935672">
        <w:rPr>
          <w:rFonts w:eastAsia="Times New Roman" w:cs="Times New Roman"/>
          <w:szCs w:val="24"/>
        </w:rPr>
        <w:lastRenderedPageBreak/>
        <w:t>γήσει αλλά ταυτόχρονα δεσμε</w:t>
      </w:r>
      <w:r>
        <w:rPr>
          <w:rFonts w:eastAsia="Times New Roman" w:cs="Times New Roman"/>
          <w:szCs w:val="24"/>
        </w:rPr>
        <w:t xml:space="preserve">ύτηκε στους επιχειρηματικούς </w:t>
      </w:r>
      <w:r w:rsidRPr="00935672">
        <w:rPr>
          <w:rFonts w:eastAsia="Times New Roman" w:cs="Times New Roman"/>
          <w:szCs w:val="24"/>
        </w:rPr>
        <w:t>ομίλους ότι θα επιδοτήσει τις ε</w:t>
      </w:r>
      <w:r>
        <w:rPr>
          <w:rFonts w:eastAsia="Times New Roman" w:cs="Times New Roman"/>
          <w:szCs w:val="24"/>
        </w:rPr>
        <w:t>ργο</w:t>
      </w:r>
      <w:r w:rsidRPr="00935672">
        <w:rPr>
          <w:rFonts w:eastAsia="Times New Roman" w:cs="Times New Roman"/>
          <w:szCs w:val="24"/>
        </w:rPr>
        <w:t>δοτικές ασφαλιστικές εισφορές στο 50%</w:t>
      </w:r>
      <w:r>
        <w:rPr>
          <w:rFonts w:eastAsia="Times New Roman" w:cs="Times New Roman"/>
          <w:szCs w:val="24"/>
        </w:rPr>
        <w:t>. Έ</w:t>
      </w:r>
      <w:r w:rsidRPr="00935672">
        <w:rPr>
          <w:rFonts w:eastAsia="Times New Roman" w:cs="Times New Roman"/>
          <w:szCs w:val="24"/>
        </w:rPr>
        <w:t xml:space="preserve">τσι η κατάργησή </w:t>
      </w:r>
      <w:r>
        <w:rPr>
          <w:rFonts w:eastAsia="Times New Roman" w:cs="Times New Roman"/>
          <w:szCs w:val="24"/>
        </w:rPr>
        <w:t xml:space="preserve">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w:t>
      </w:r>
      <w:r w:rsidRPr="00022913">
        <w:rPr>
          <w:rFonts w:eastAsia="Times New Roman"/>
          <w:bCs/>
          <w:shd w:val="clear" w:color="auto" w:fill="FFFFFF"/>
        </w:rPr>
        <w:t>θα</w:t>
      </w:r>
      <w:r>
        <w:rPr>
          <w:rFonts w:eastAsia="Times New Roman" w:cs="Times New Roman"/>
          <w:szCs w:val="24"/>
        </w:rPr>
        <w:t xml:space="preserve"> ε</w:t>
      </w:r>
      <w:r w:rsidRPr="00935672">
        <w:rPr>
          <w:rFonts w:eastAsia="Times New Roman" w:cs="Times New Roman"/>
          <w:szCs w:val="24"/>
        </w:rPr>
        <w:t xml:space="preserve">πιβαρύνει τον </w:t>
      </w:r>
      <w:r>
        <w:rPr>
          <w:rFonts w:eastAsia="Times New Roman" w:cs="Times New Roman"/>
          <w:szCs w:val="24"/>
        </w:rPr>
        <w:t>κ</w:t>
      </w:r>
      <w:r w:rsidRPr="00935672">
        <w:rPr>
          <w:rFonts w:eastAsia="Times New Roman" w:cs="Times New Roman"/>
          <w:szCs w:val="24"/>
        </w:rPr>
        <w:t xml:space="preserve">ρατικό </w:t>
      </w:r>
      <w:r>
        <w:rPr>
          <w:rFonts w:eastAsia="Times New Roman" w:cs="Times New Roman"/>
          <w:szCs w:val="24"/>
        </w:rPr>
        <w:t>π</w:t>
      </w:r>
      <w:r w:rsidRPr="00935672">
        <w:rPr>
          <w:rFonts w:eastAsia="Times New Roman" w:cs="Times New Roman"/>
          <w:szCs w:val="24"/>
        </w:rPr>
        <w:t>ροϋπολογισμό</w:t>
      </w:r>
      <w:r>
        <w:rPr>
          <w:rFonts w:eastAsia="Times New Roman" w:cs="Times New Roman"/>
          <w:szCs w:val="24"/>
        </w:rPr>
        <w:t>,</w:t>
      </w:r>
      <w:r w:rsidRPr="00935672">
        <w:rPr>
          <w:rFonts w:eastAsia="Times New Roman" w:cs="Times New Roman"/>
          <w:szCs w:val="24"/>
        </w:rPr>
        <w:t xml:space="preserve"> αντί για τις επιχειρήσεις που απασχολούν τους νέους εργαζόμενους</w:t>
      </w:r>
      <w:r>
        <w:rPr>
          <w:rFonts w:eastAsia="Times New Roman" w:cs="Times New Roman"/>
          <w:szCs w:val="24"/>
        </w:rPr>
        <w:t>. Θα το φορτωθούν πάλι</w:t>
      </w:r>
      <w:r w:rsidRPr="00935672">
        <w:rPr>
          <w:rFonts w:eastAsia="Times New Roman" w:cs="Times New Roman"/>
          <w:szCs w:val="24"/>
        </w:rPr>
        <w:t xml:space="preserve"> τα εργατικά λαϊκά νοικοκυριά μέσα από τη </w:t>
      </w:r>
      <w:proofErr w:type="spellStart"/>
      <w:r w:rsidRPr="00935672">
        <w:rPr>
          <w:rFonts w:eastAsia="Times New Roman" w:cs="Times New Roman"/>
          <w:szCs w:val="24"/>
        </w:rPr>
        <w:t>φοροληστεία</w:t>
      </w:r>
      <w:proofErr w:type="spellEnd"/>
      <w:r>
        <w:rPr>
          <w:rFonts w:eastAsia="Times New Roman" w:cs="Times New Roman"/>
          <w:szCs w:val="24"/>
        </w:rPr>
        <w:t xml:space="preserve">. </w:t>
      </w:r>
    </w:p>
    <w:p w14:paraId="0645337E"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Ε</w:t>
      </w:r>
      <w:r w:rsidRPr="00935672">
        <w:rPr>
          <w:rFonts w:eastAsia="Times New Roman" w:cs="Times New Roman"/>
          <w:szCs w:val="24"/>
        </w:rPr>
        <w:t xml:space="preserve">νημερώνουμε τους εργαζόμενους ότι η όποια αύξηση </w:t>
      </w:r>
      <w:r>
        <w:rPr>
          <w:rFonts w:eastAsia="Times New Roman" w:cs="Times New Roman"/>
          <w:szCs w:val="24"/>
        </w:rPr>
        <w:t>κάποιων ευρώ</w:t>
      </w:r>
      <w:r w:rsidRPr="00935672">
        <w:rPr>
          <w:rFonts w:eastAsia="Times New Roman" w:cs="Times New Roman"/>
          <w:szCs w:val="24"/>
        </w:rPr>
        <w:t xml:space="preserve"> στον κατώτατο μισθό</w:t>
      </w:r>
      <w:r>
        <w:rPr>
          <w:rFonts w:eastAsia="Times New Roman" w:cs="Times New Roman"/>
          <w:szCs w:val="24"/>
        </w:rPr>
        <w:t>,</w:t>
      </w:r>
      <w:r w:rsidRPr="00935672">
        <w:rPr>
          <w:rFonts w:eastAsia="Times New Roman" w:cs="Times New Roman"/>
          <w:szCs w:val="24"/>
        </w:rPr>
        <w:t xml:space="preserve"> θα εξανεμιστεί από την </w:t>
      </w:r>
      <w:proofErr w:type="spellStart"/>
      <w:r>
        <w:rPr>
          <w:rFonts w:eastAsia="Times New Roman" w:cs="Times New Roman"/>
          <w:szCs w:val="24"/>
        </w:rPr>
        <w:t>προνομοθετημένη</w:t>
      </w:r>
      <w:proofErr w:type="spellEnd"/>
      <w:r>
        <w:rPr>
          <w:rFonts w:eastAsia="Times New Roman" w:cs="Times New Roman"/>
          <w:szCs w:val="24"/>
        </w:rPr>
        <w:t xml:space="preserve"> </w:t>
      </w:r>
      <w:r w:rsidRPr="00935672">
        <w:rPr>
          <w:rFonts w:eastAsia="Times New Roman" w:cs="Times New Roman"/>
          <w:szCs w:val="24"/>
        </w:rPr>
        <w:t>μείωση του αφορολόγητου το 2020</w:t>
      </w:r>
      <w:r>
        <w:rPr>
          <w:rFonts w:eastAsia="Times New Roman" w:cs="Times New Roman"/>
          <w:szCs w:val="24"/>
        </w:rPr>
        <w:t>,</w:t>
      </w:r>
      <w:r w:rsidRPr="00935672">
        <w:rPr>
          <w:rFonts w:eastAsia="Times New Roman" w:cs="Times New Roman"/>
          <w:szCs w:val="24"/>
        </w:rPr>
        <w:t xml:space="preserve"> που από τ</w:t>
      </w:r>
      <w:r>
        <w:rPr>
          <w:rFonts w:eastAsia="Times New Roman" w:cs="Times New Roman"/>
          <w:szCs w:val="24"/>
        </w:rPr>
        <w:t>α</w:t>
      </w:r>
      <w:r w:rsidRPr="00935672">
        <w:rPr>
          <w:rFonts w:eastAsia="Times New Roman" w:cs="Times New Roman"/>
          <w:szCs w:val="24"/>
        </w:rPr>
        <w:t xml:space="preserve"> 8.636 </w:t>
      </w:r>
      <w:r>
        <w:rPr>
          <w:rFonts w:eastAsia="Times New Roman" w:cs="Times New Roman"/>
          <w:szCs w:val="24"/>
        </w:rPr>
        <w:t>ευρώ</w:t>
      </w:r>
      <w:r w:rsidRPr="009D2FCB">
        <w:rPr>
          <w:rFonts w:eastAsia="Times New Roman" w:cs="Times New Roman"/>
          <w:szCs w:val="24"/>
        </w:rPr>
        <w:t xml:space="preserve"> μειώνεται στ</w:t>
      </w:r>
      <w:r>
        <w:rPr>
          <w:rFonts w:eastAsia="Times New Roman" w:cs="Times New Roman"/>
          <w:szCs w:val="24"/>
        </w:rPr>
        <w:t>α</w:t>
      </w:r>
      <w:r w:rsidRPr="009D2FCB">
        <w:rPr>
          <w:rFonts w:eastAsia="Times New Roman" w:cs="Times New Roman"/>
          <w:szCs w:val="24"/>
        </w:rPr>
        <w:t xml:space="preserve"> </w:t>
      </w:r>
      <w:r>
        <w:rPr>
          <w:rFonts w:eastAsia="Times New Roman" w:cs="Times New Roman"/>
          <w:szCs w:val="24"/>
        </w:rPr>
        <w:t>5.</w:t>
      </w:r>
      <w:r w:rsidRPr="009D2FCB">
        <w:rPr>
          <w:rFonts w:eastAsia="Times New Roman" w:cs="Times New Roman"/>
          <w:szCs w:val="24"/>
        </w:rPr>
        <w:t>681 ευρώ</w:t>
      </w:r>
      <w:r>
        <w:rPr>
          <w:rFonts w:eastAsia="Times New Roman" w:cs="Times New Roman"/>
          <w:szCs w:val="24"/>
        </w:rPr>
        <w:t>,</w:t>
      </w:r>
      <w:r w:rsidRPr="009D2FCB">
        <w:rPr>
          <w:rFonts w:eastAsia="Times New Roman" w:cs="Times New Roman"/>
          <w:szCs w:val="24"/>
        </w:rPr>
        <w:t xml:space="preserve"> με επιβάρυνση </w:t>
      </w:r>
      <w:r>
        <w:rPr>
          <w:rFonts w:eastAsia="Times New Roman" w:cs="Times New Roman"/>
          <w:szCs w:val="24"/>
        </w:rPr>
        <w:t>4</w:t>
      </w:r>
      <w:r w:rsidRPr="009D2FCB">
        <w:rPr>
          <w:rFonts w:eastAsia="Times New Roman" w:cs="Times New Roman"/>
          <w:szCs w:val="24"/>
        </w:rPr>
        <w:t>70 ευρώ επιπλέον ετησίως</w:t>
      </w:r>
      <w:r>
        <w:rPr>
          <w:rFonts w:eastAsia="Times New Roman" w:cs="Times New Roman"/>
          <w:szCs w:val="24"/>
        </w:rPr>
        <w:t>. Θα εξανεμιστεί, επίσης,</w:t>
      </w:r>
      <w:r w:rsidRPr="009D2FCB">
        <w:rPr>
          <w:rFonts w:eastAsia="Times New Roman" w:cs="Times New Roman"/>
          <w:szCs w:val="24"/>
        </w:rPr>
        <w:t xml:space="preserve"> από την κλιμάκωση της επίθεσης στο λαϊκό εισόδημα με τους κάθε είδους </w:t>
      </w:r>
      <w:r>
        <w:rPr>
          <w:rFonts w:eastAsia="Times New Roman" w:cs="Times New Roman"/>
          <w:szCs w:val="24"/>
        </w:rPr>
        <w:t>φόρους και χαράτσια. Ο</w:t>
      </w:r>
      <w:r w:rsidRPr="009D2FCB">
        <w:rPr>
          <w:rFonts w:eastAsia="Times New Roman" w:cs="Times New Roman"/>
          <w:szCs w:val="24"/>
        </w:rPr>
        <w:t xml:space="preserve"> </w:t>
      </w:r>
      <w:r>
        <w:rPr>
          <w:rFonts w:eastAsia="Times New Roman" w:cs="Times New Roman"/>
          <w:szCs w:val="24"/>
        </w:rPr>
        <w:t>κ</w:t>
      </w:r>
      <w:r w:rsidRPr="009D2FCB">
        <w:rPr>
          <w:rFonts w:eastAsia="Times New Roman" w:cs="Times New Roman"/>
          <w:szCs w:val="24"/>
        </w:rPr>
        <w:t xml:space="preserve">ρατικός </w:t>
      </w:r>
      <w:r>
        <w:rPr>
          <w:rFonts w:eastAsia="Times New Roman" w:cs="Times New Roman"/>
          <w:szCs w:val="24"/>
        </w:rPr>
        <w:t>π</w:t>
      </w:r>
      <w:r w:rsidRPr="009D2FCB">
        <w:rPr>
          <w:rFonts w:eastAsia="Times New Roman" w:cs="Times New Roman"/>
          <w:szCs w:val="24"/>
        </w:rPr>
        <w:t xml:space="preserve">ροϋπολογισμός </w:t>
      </w:r>
      <w:r>
        <w:rPr>
          <w:rFonts w:eastAsia="Times New Roman" w:cs="Times New Roman"/>
          <w:szCs w:val="24"/>
        </w:rPr>
        <w:t>για</w:t>
      </w:r>
      <w:r w:rsidRPr="009D2FCB">
        <w:rPr>
          <w:rFonts w:eastAsia="Times New Roman" w:cs="Times New Roman"/>
          <w:szCs w:val="24"/>
        </w:rPr>
        <w:t xml:space="preserve"> το 2019</w:t>
      </w:r>
      <w:r>
        <w:rPr>
          <w:rFonts w:eastAsia="Times New Roman" w:cs="Times New Roman"/>
          <w:szCs w:val="24"/>
        </w:rPr>
        <w:t xml:space="preserve"> </w:t>
      </w:r>
      <w:r w:rsidRPr="009D2FCB">
        <w:rPr>
          <w:rFonts w:eastAsia="Times New Roman" w:cs="Times New Roman"/>
          <w:szCs w:val="24"/>
        </w:rPr>
        <w:t>προβλέπει</w:t>
      </w:r>
      <w:r>
        <w:rPr>
          <w:rFonts w:eastAsia="Times New Roman" w:cs="Times New Roman"/>
          <w:szCs w:val="24"/>
        </w:rPr>
        <w:t xml:space="preserve"> 1 </w:t>
      </w:r>
      <w:r w:rsidRPr="00624EDA">
        <w:rPr>
          <w:rFonts w:eastAsia="Times New Roman" w:cs="Times New Roman"/>
          <w:bCs/>
          <w:shd w:val="clear" w:color="auto" w:fill="FFFFFF"/>
        </w:rPr>
        <w:t>δισεκατομμύρι</w:t>
      </w:r>
      <w:r>
        <w:rPr>
          <w:rFonts w:eastAsia="Times New Roman" w:cs="Times New Roman"/>
          <w:bCs/>
          <w:shd w:val="clear" w:color="auto" w:fill="FFFFFF"/>
        </w:rPr>
        <w:t>ο</w:t>
      </w:r>
      <w:r w:rsidRPr="00624EDA">
        <w:rPr>
          <w:rFonts w:eastAsia="Times New Roman" w:cs="Times New Roman"/>
          <w:bCs/>
          <w:shd w:val="clear" w:color="auto" w:fill="FFFFFF"/>
        </w:rPr>
        <w:t xml:space="preserve"> ευρώ</w:t>
      </w:r>
      <w:r w:rsidRPr="009D2FCB">
        <w:rPr>
          <w:rFonts w:eastAsia="Times New Roman" w:cs="Times New Roman"/>
          <w:szCs w:val="24"/>
        </w:rPr>
        <w:t xml:space="preserve"> παραπάνω φόρους</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εξαϋλωθεί η όποια αύξηση</w:t>
      </w:r>
      <w:r w:rsidRPr="009D2FCB">
        <w:rPr>
          <w:rFonts w:eastAsia="Times New Roman" w:cs="Times New Roman"/>
          <w:szCs w:val="24"/>
        </w:rPr>
        <w:t xml:space="preserve"> από τις συνεχείς ανατιμήσεις σε </w:t>
      </w:r>
      <w:r>
        <w:rPr>
          <w:rFonts w:eastAsia="Times New Roman" w:cs="Times New Roman"/>
          <w:szCs w:val="24"/>
        </w:rPr>
        <w:t>βα</w:t>
      </w:r>
      <w:r w:rsidRPr="009D2FCB">
        <w:rPr>
          <w:rFonts w:eastAsia="Times New Roman" w:cs="Times New Roman"/>
          <w:szCs w:val="24"/>
        </w:rPr>
        <w:t>σικά αγαθά λαϊκής κατανάλωσης</w:t>
      </w:r>
      <w:r>
        <w:rPr>
          <w:rFonts w:eastAsia="Times New Roman" w:cs="Times New Roman"/>
          <w:szCs w:val="24"/>
        </w:rPr>
        <w:t>.</w:t>
      </w:r>
      <w:r w:rsidRPr="009D2FCB">
        <w:rPr>
          <w:rFonts w:eastAsia="Times New Roman" w:cs="Times New Roman"/>
          <w:szCs w:val="24"/>
        </w:rPr>
        <w:t xml:space="preserve"> </w:t>
      </w:r>
    </w:p>
    <w:p w14:paraId="0645337F"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Π</w:t>
      </w:r>
      <w:r w:rsidRPr="009D2FCB">
        <w:rPr>
          <w:rFonts w:eastAsia="Times New Roman" w:cs="Times New Roman"/>
          <w:szCs w:val="24"/>
        </w:rPr>
        <w:t>ρέπει να πο</w:t>
      </w:r>
      <w:r>
        <w:rPr>
          <w:rFonts w:eastAsia="Times New Roman" w:cs="Times New Roman"/>
          <w:szCs w:val="24"/>
        </w:rPr>
        <w:t>ύμε</w:t>
      </w:r>
      <w:r w:rsidRPr="009D2FCB">
        <w:rPr>
          <w:rFonts w:eastAsia="Times New Roman" w:cs="Times New Roman"/>
          <w:szCs w:val="24"/>
        </w:rPr>
        <w:t xml:space="preserve"> ότι η </w:t>
      </w:r>
      <w:r>
        <w:rPr>
          <w:rFonts w:eastAsia="Times New Roman" w:cs="Times New Roman"/>
          <w:szCs w:val="24"/>
        </w:rPr>
        <w:t>ε</w:t>
      </w:r>
      <w:r w:rsidRPr="009D2FCB">
        <w:rPr>
          <w:rFonts w:eastAsia="Times New Roman" w:cs="Times New Roman"/>
          <w:szCs w:val="24"/>
        </w:rPr>
        <w:t xml:space="preserve">πιτροπή </w:t>
      </w:r>
      <w:r>
        <w:rPr>
          <w:rFonts w:eastAsia="Times New Roman" w:cs="Times New Roman"/>
          <w:szCs w:val="24"/>
        </w:rPr>
        <w:t>ε</w:t>
      </w:r>
      <w:r w:rsidRPr="009D2FCB">
        <w:rPr>
          <w:rFonts w:eastAsia="Times New Roman" w:cs="Times New Roman"/>
          <w:szCs w:val="24"/>
        </w:rPr>
        <w:t>μπειρογνωμόνων</w:t>
      </w:r>
      <w:r>
        <w:rPr>
          <w:rFonts w:eastAsia="Times New Roman" w:cs="Times New Roman"/>
          <w:szCs w:val="24"/>
        </w:rPr>
        <w:t>,</w:t>
      </w:r>
      <w:r w:rsidRPr="009D2FCB">
        <w:rPr>
          <w:rFonts w:eastAsia="Times New Roman" w:cs="Times New Roman"/>
          <w:szCs w:val="24"/>
        </w:rPr>
        <w:t xml:space="preserve"> κατέθεσε </w:t>
      </w:r>
      <w:r>
        <w:rPr>
          <w:rFonts w:eastAsia="Times New Roman" w:cs="Times New Roman"/>
          <w:szCs w:val="24"/>
        </w:rPr>
        <w:t xml:space="preserve">στο Υπουργείο Εργασίας </w:t>
      </w:r>
      <w:r w:rsidRPr="009D2FCB">
        <w:rPr>
          <w:rFonts w:eastAsia="Times New Roman" w:cs="Times New Roman"/>
          <w:szCs w:val="24"/>
        </w:rPr>
        <w:t>το πόρισμα για τη διαμόρφωση του κατώτατου μισθού</w:t>
      </w:r>
      <w:r>
        <w:rPr>
          <w:rFonts w:eastAsia="Times New Roman" w:cs="Times New Roman"/>
          <w:szCs w:val="24"/>
        </w:rPr>
        <w:t>. Σ</w:t>
      </w:r>
      <w:r w:rsidRPr="009D2FCB">
        <w:rPr>
          <w:rFonts w:eastAsia="Times New Roman" w:cs="Times New Roman"/>
          <w:szCs w:val="24"/>
        </w:rPr>
        <w:t xml:space="preserve">ύμφωνα με αυτό ακόμα και </w:t>
      </w:r>
      <w:r>
        <w:rPr>
          <w:rFonts w:eastAsia="Times New Roman" w:cs="Times New Roman"/>
          <w:szCs w:val="24"/>
        </w:rPr>
        <w:t>μια</w:t>
      </w:r>
      <w:r w:rsidRPr="009D2FCB">
        <w:rPr>
          <w:rFonts w:eastAsia="Times New Roman" w:cs="Times New Roman"/>
          <w:szCs w:val="24"/>
        </w:rPr>
        <w:t xml:space="preserve"> αύξηση </w:t>
      </w:r>
      <w:r w:rsidRPr="009D2FCB">
        <w:rPr>
          <w:rFonts w:eastAsia="Times New Roman" w:cs="Times New Roman"/>
          <w:szCs w:val="24"/>
        </w:rPr>
        <w:lastRenderedPageBreak/>
        <w:t>του κατώτατου μισθού κατά 10% θα οδηγήσει σε αύξηση του μισθολογικού κόστους μόλις 2,86% στο σύνολο της οικονο</w:t>
      </w:r>
      <w:r>
        <w:rPr>
          <w:rFonts w:eastAsia="Times New Roman" w:cs="Times New Roman"/>
          <w:szCs w:val="24"/>
        </w:rPr>
        <w:t>μία</w:t>
      </w:r>
      <w:r w:rsidRPr="009D2FCB">
        <w:rPr>
          <w:rFonts w:eastAsia="Times New Roman" w:cs="Times New Roman"/>
          <w:szCs w:val="24"/>
        </w:rPr>
        <w:t>ς</w:t>
      </w:r>
      <w:r>
        <w:rPr>
          <w:rFonts w:eastAsia="Times New Roman" w:cs="Times New Roman"/>
          <w:szCs w:val="24"/>
        </w:rPr>
        <w:t>, ε</w:t>
      </w:r>
      <w:r w:rsidRPr="009D2FCB">
        <w:rPr>
          <w:rFonts w:eastAsia="Times New Roman" w:cs="Times New Roman"/>
          <w:szCs w:val="24"/>
        </w:rPr>
        <w:t xml:space="preserve">νώ για τις μεγάλες επιχειρήσεις με πάνω από </w:t>
      </w:r>
      <w:r>
        <w:rPr>
          <w:rFonts w:eastAsia="Times New Roman" w:cs="Times New Roman"/>
          <w:szCs w:val="24"/>
        </w:rPr>
        <w:t xml:space="preserve">πενήντα </w:t>
      </w:r>
      <w:r w:rsidRPr="009D2FCB">
        <w:rPr>
          <w:rFonts w:eastAsia="Times New Roman" w:cs="Times New Roman"/>
          <w:szCs w:val="24"/>
        </w:rPr>
        <w:t>εργαζόμενους η επιβάρυνση στο μισθολογικό κόστος υπολογί</w:t>
      </w:r>
      <w:r>
        <w:rPr>
          <w:rFonts w:eastAsia="Times New Roman" w:cs="Times New Roman"/>
          <w:szCs w:val="24"/>
        </w:rPr>
        <w:t xml:space="preserve">ζεται σε μόλις 1%. </w:t>
      </w:r>
    </w:p>
    <w:p w14:paraId="06453380" w14:textId="77777777" w:rsidR="00C04CE1" w:rsidRDefault="00722F08">
      <w:pPr>
        <w:spacing w:after="0" w:line="600" w:lineRule="auto"/>
        <w:ind w:firstLine="720"/>
        <w:jc w:val="both"/>
        <w:rPr>
          <w:rFonts w:eastAsia="Times New Roman" w:cs="Times New Roman"/>
          <w:szCs w:val="24"/>
        </w:rPr>
      </w:pPr>
      <w:r>
        <w:rPr>
          <w:rFonts w:eastAsia="Times New Roman" w:cs="Times New Roman"/>
          <w:bCs/>
          <w:shd w:val="clear" w:color="auto" w:fill="FFFFFF"/>
        </w:rPr>
        <w:t>Τ</w:t>
      </w:r>
      <w:r>
        <w:rPr>
          <w:rFonts w:eastAsia="Times New Roman" w:cs="Times New Roman"/>
          <w:szCs w:val="24"/>
        </w:rPr>
        <w:t xml:space="preserve">ην ίδια στιγμή, για λογαριασμό των μονοπωλιακών ομίλων, η </w:t>
      </w:r>
      <w:r w:rsidRPr="003E5E44">
        <w:rPr>
          <w:rFonts w:eastAsia="Times New Roman"/>
          <w:bCs/>
        </w:rPr>
        <w:t>Κυβέρνηση</w:t>
      </w:r>
      <w:r>
        <w:rPr>
          <w:rFonts w:eastAsia="Times New Roman" w:cs="Times New Roman"/>
          <w:szCs w:val="24"/>
        </w:rPr>
        <w:t xml:space="preserve"> διατηρεί άθικτο </w:t>
      </w:r>
      <w:r w:rsidRPr="009D2FCB">
        <w:rPr>
          <w:rFonts w:eastAsia="Times New Roman" w:cs="Times New Roman"/>
          <w:szCs w:val="24"/>
        </w:rPr>
        <w:t xml:space="preserve">όλο το αντεργατικό </w:t>
      </w:r>
      <w:r>
        <w:rPr>
          <w:rFonts w:eastAsia="Times New Roman" w:cs="Times New Roman"/>
          <w:szCs w:val="24"/>
        </w:rPr>
        <w:t xml:space="preserve">οπλοστάσιο, όλες τις μορφές </w:t>
      </w:r>
      <w:r w:rsidRPr="008F0891">
        <w:rPr>
          <w:rFonts w:eastAsia="Times New Roman" w:cs="Times New Roman"/>
          <w:bCs/>
          <w:shd w:val="clear" w:color="auto" w:fill="FFFFFF"/>
        </w:rPr>
        <w:t>που</w:t>
      </w:r>
      <w:r>
        <w:rPr>
          <w:rFonts w:eastAsia="Times New Roman" w:cs="Times New Roman"/>
          <w:szCs w:val="24"/>
        </w:rPr>
        <w:t xml:space="preserve"> αυξάνουν την κερδοφορία τους </w:t>
      </w:r>
      <w:r w:rsidRPr="009D2FCB">
        <w:rPr>
          <w:rFonts w:eastAsia="Times New Roman" w:cs="Times New Roman"/>
          <w:szCs w:val="24"/>
        </w:rPr>
        <w:t xml:space="preserve">και </w:t>
      </w:r>
      <w:r>
        <w:rPr>
          <w:rFonts w:eastAsia="Times New Roman" w:cs="Times New Roman"/>
          <w:szCs w:val="24"/>
        </w:rPr>
        <w:t xml:space="preserve">την εκμετάλλευση της εργατικής τάξης. Το ποσοστό των ευέλικτων μορφών εργασίας από </w:t>
      </w:r>
      <w:r w:rsidRPr="009D2FCB">
        <w:rPr>
          <w:rFonts w:eastAsia="Times New Roman" w:cs="Times New Roman"/>
          <w:szCs w:val="24"/>
        </w:rPr>
        <w:t>10% στο σύνολο των εργαζομένων το 2013</w:t>
      </w:r>
      <w:r>
        <w:rPr>
          <w:rFonts w:eastAsia="Times New Roman" w:cs="Times New Roman"/>
          <w:szCs w:val="24"/>
        </w:rPr>
        <w:t xml:space="preserve"> </w:t>
      </w:r>
      <w:r w:rsidRPr="009D2FCB">
        <w:rPr>
          <w:rFonts w:eastAsia="Times New Roman" w:cs="Times New Roman"/>
          <w:szCs w:val="24"/>
        </w:rPr>
        <w:t>σήμερα εκτινάχθηκ</w:t>
      </w:r>
      <w:r>
        <w:rPr>
          <w:rFonts w:eastAsia="Times New Roman" w:cs="Times New Roman"/>
          <w:szCs w:val="24"/>
        </w:rPr>
        <w:t>ε</w:t>
      </w:r>
      <w:r w:rsidRPr="009D2FCB">
        <w:rPr>
          <w:rFonts w:eastAsia="Times New Roman" w:cs="Times New Roman"/>
          <w:szCs w:val="24"/>
        </w:rPr>
        <w:t xml:space="preserve"> στο 22%</w:t>
      </w:r>
      <w:r>
        <w:rPr>
          <w:rFonts w:eastAsia="Times New Roman" w:cs="Times New Roman"/>
          <w:szCs w:val="24"/>
        </w:rPr>
        <w:t>. Το</w:t>
      </w:r>
      <w:r w:rsidRPr="009D2FCB">
        <w:rPr>
          <w:rFonts w:eastAsia="Times New Roman" w:cs="Times New Roman"/>
          <w:szCs w:val="24"/>
        </w:rPr>
        <w:t xml:space="preserve"> 2018</w:t>
      </w:r>
      <w:r>
        <w:rPr>
          <w:rFonts w:eastAsia="Times New Roman" w:cs="Times New Roman"/>
          <w:szCs w:val="24"/>
        </w:rPr>
        <w:t>,</w:t>
      </w:r>
      <w:r w:rsidRPr="009D2FCB">
        <w:rPr>
          <w:rFonts w:eastAsia="Times New Roman" w:cs="Times New Roman"/>
          <w:szCs w:val="24"/>
        </w:rPr>
        <w:t xml:space="preserve"> από τις νέες θέσεις εργασίας που δημιουργήθηκαν</w:t>
      </w:r>
      <w:r>
        <w:rPr>
          <w:rFonts w:eastAsia="Times New Roman" w:cs="Times New Roman"/>
          <w:szCs w:val="24"/>
        </w:rPr>
        <w:t>,</w:t>
      </w:r>
      <w:r w:rsidRPr="009D2FCB">
        <w:rPr>
          <w:rFonts w:eastAsia="Times New Roman" w:cs="Times New Roman"/>
          <w:szCs w:val="24"/>
        </w:rPr>
        <w:t xml:space="preserve"> το 61% ήταν μερικής απασχόλησης</w:t>
      </w:r>
      <w:r>
        <w:rPr>
          <w:rFonts w:eastAsia="Times New Roman" w:cs="Times New Roman"/>
          <w:szCs w:val="24"/>
        </w:rPr>
        <w:t>, εκ περιτροπής εργασία,</w:t>
      </w:r>
      <w:r w:rsidRPr="009D2FCB">
        <w:rPr>
          <w:rFonts w:eastAsia="Times New Roman" w:cs="Times New Roman"/>
          <w:szCs w:val="24"/>
        </w:rPr>
        <w:t xml:space="preserve"> ωρομίσθιοι κ</w:t>
      </w:r>
      <w:r>
        <w:rPr>
          <w:rFonts w:eastAsia="Times New Roman" w:cs="Times New Roman"/>
          <w:szCs w:val="24"/>
        </w:rPr>
        <w:t>α</w:t>
      </w:r>
      <w:r w:rsidRPr="009D2FCB">
        <w:rPr>
          <w:rFonts w:eastAsia="Times New Roman" w:cs="Times New Roman"/>
          <w:szCs w:val="24"/>
        </w:rPr>
        <w:t>ι άλλες τέτοιες μορφές</w:t>
      </w:r>
      <w:r>
        <w:rPr>
          <w:rFonts w:eastAsia="Times New Roman" w:cs="Times New Roman"/>
          <w:szCs w:val="24"/>
        </w:rPr>
        <w:t>.</w:t>
      </w:r>
    </w:p>
    <w:p w14:paraId="06453381"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 xml:space="preserve">Η </w:t>
      </w:r>
      <w:r w:rsidRPr="003E5E44">
        <w:rPr>
          <w:rFonts w:eastAsia="Times New Roman"/>
          <w:bCs/>
        </w:rPr>
        <w:t>Κυβέρνηση</w:t>
      </w:r>
      <w:r>
        <w:rPr>
          <w:rFonts w:eastAsia="Times New Roman" w:cs="Times New Roman"/>
          <w:szCs w:val="24"/>
        </w:rPr>
        <w:t xml:space="preserve"> </w:t>
      </w:r>
      <w:r w:rsidRPr="009D2FCB">
        <w:rPr>
          <w:rFonts w:eastAsia="Times New Roman" w:cs="Times New Roman"/>
          <w:szCs w:val="24"/>
        </w:rPr>
        <w:t xml:space="preserve">πλασάρει </w:t>
      </w:r>
      <w:r>
        <w:rPr>
          <w:rFonts w:eastAsia="Times New Roman" w:cs="Times New Roman"/>
          <w:szCs w:val="24"/>
        </w:rPr>
        <w:t xml:space="preserve">την αύξηση του κατώτατου μισθού </w:t>
      </w:r>
      <w:r w:rsidRPr="009D2FCB">
        <w:rPr>
          <w:rFonts w:eastAsia="Times New Roman" w:cs="Times New Roman"/>
          <w:szCs w:val="24"/>
        </w:rPr>
        <w:t>ως τη μεγάλη ανατροπή</w:t>
      </w:r>
      <w:r>
        <w:rPr>
          <w:rFonts w:eastAsia="Times New Roman" w:cs="Times New Roman"/>
          <w:szCs w:val="24"/>
        </w:rPr>
        <w:t xml:space="preserve">. Ισχυρίζεται </w:t>
      </w:r>
      <w:r w:rsidRPr="002B5B2E">
        <w:rPr>
          <w:rFonts w:eastAsia="Times New Roman"/>
          <w:bCs/>
          <w:shd w:val="clear" w:color="auto" w:fill="FFFFFF"/>
        </w:rPr>
        <w:t>ότι</w:t>
      </w:r>
      <w:r>
        <w:rPr>
          <w:rFonts w:eastAsia="Times New Roman" w:cs="Times New Roman"/>
          <w:szCs w:val="24"/>
        </w:rPr>
        <w:t xml:space="preserve"> στηρίζει την εργασία, </w:t>
      </w:r>
      <w:r w:rsidRPr="002B5B2E">
        <w:rPr>
          <w:rFonts w:eastAsia="Times New Roman"/>
          <w:bCs/>
          <w:shd w:val="clear" w:color="auto" w:fill="FFFFFF"/>
        </w:rPr>
        <w:t>ότι</w:t>
      </w:r>
      <w:r>
        <w:rPr>
          <w:rFonts w:eastAsia="Times New Roman" w:cs="Times New Roman"/>
          <w:szCs w:val="24"/>
        </w:rPr>
        <w:t xml:space="preserve"> </w:t>
      </w:r>
      <w:r w:rsidRPr="009D2FCB">
        <w:rPr>
          <w:rFonts w:eastAsia="Times New Roman" w:cs="Times New Roman"/>
          <w:szCs w:val="24"/>
        </w:rPr>
        <w:t>αρχίζει να επανέρχεται η κανονικότητα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9D2FCB">
        <w:rPr>
          <w:rFonts w:eastAsia="Times New Roman" w:cs="Times New Roman"/>
          <w:szCs w:val="24"/>
        </w:rPr>
        <w:t xml:space="preserve">ότι είναι </w:t>
      </w:r>
      <w:r>
        <w:rPr>
          <w:rFonts w:eastAsia="Times New Roman" w:cs="Times New Roman"/>
          <w:szCs w:val="24"/>
        </w:rPr>
        <w:t>φιλεργατική. Η</w:t>
      </w:r>
      <w:r w:rsidRPr="009D2FCB">
        <w:rPr>
          <w:rFonts w:eastAsia="Times New Roman" w:cs="Times New Roman"/>
          <w:szCs w:val="24"/>
        </w:rPr>
        <w:t xml:space="preserve"> ίδια </w:t>
      </w:r>
      <w:r>
        <w:rPr>
          <w:rFonts w:eastAsia="Times New Roman" w:cs="Times New Roman"/>
          <w:szCs w:val="24"/>
        </w:rPr>
        <w:t>η ε</w:t>
      </w:r>
      <w:r w:rsidRPr="009D2FCB">
        <w:rPr>
          <w:rFonts w:eastAsia="Times New Roman" w:cs="Times New Roman"/>
          <w:szCs w:val="24"/>
        </w:rPr>
        <w:t xml:space="preserve">πιτροπή </w:t>
      </w:r>
      <w:r>
        <w:rPr>
          <w:rFonts w:eastAsia="Times New Roman" w:cs="Times New Roman"/>
          <w:szCs w:val="24"/>
        </w:rPr>
        <w:t>ε</w:t>
      </w:r>
      <w:r w:rsidRPr="009D2FCB">
        <w:rPr>
          <w:rFonts w:eastAsia="Times New Roman" w:cs="Times New Roman"/>
          <w:szCs w:val="24"/>
        </w:rPr>
        <w:t xml:space="preserve">μπειρογνωμόνων </w:t>
      </w:r>
      <w:r>
        <w:rPr>
          <w:rFonts w:eastAsia="Times New Roman" w:cs="Times New Roman"/>
          <w:szCs w:val="24"/>
        </w:rPr>
        <w:t>όμως,</w:t>
      </w:r>
      <w:r w:rsidRPr="009D2FCB">
        <w:rPr>
          <w:rFonts w:eastAsia="Times New Roman" w:cs="Times New Roman"/>
          <w:szCs w:val="24"/>
        </w:rPr>
        <w:t xml:space="preserve"> τους διαψεύδει</w:t>
      </w:r>
      <w:r>
        <w:rPr>
          <w:rFonts w:eastAsia="Times New Roman" w:cs="Times New Roman"/>
          <w:szCs w:val="24"/>
        </w:rPr>
        <w:t>,</w:t>
      </w:r>
      <w:r w:rsidRPr="009D2FCB">
        <w:rPr>
          <w:rFonts w:eastAsia="Times New Roman" w:cs="Times New Roman"/>
          <w:szCs w:val="24"/>
        </w:rPr>
        <w:t xml:space="preserve"> </w:t>
      </w:r>
      <w:r>
        <w:rPr>
          <w:rFonts w:eastAsia="Times New Roman" w:cs="Times New Roman"/>
          <w:szCs w:val="24"/>
        </w:rPr>
        <w:t xml:space="preserve">αφού </w:t>
      </w:r>
      <w:r w:rsidRPr="009D2FCB">
        <w:rPr>
          <w:rFonts w:eastAsia="Times New Roman" w:cs="Times New Roman"/>
          <w:szCs w:val="24"/>
        </w:rPr>
        <w:t xml:space="preserve">όπως είπαμε η </w:t>
      </w:r>
      <w:r>
        <w:rPr>
          <w:rFonts w:eastAsia="Times New Roman" w:cs="Times New Roman"/>
          <w:szCs w:val="24"/>
        </w:rPr>
        <w:t xml:space="preserve">αύξηση </w:t>
      </w:r>
      <w:r w:rsidRPr="009D2FCB">
        <w:rPr>
          <w:rFonts w:eastAsia="Times New Roman" w:cs="Times New Roman"/>
          <w:szCs w:val="24"/>
        </w:rPr>
        <w:t xml:space="preserve">του μισθολογικού κόστους </w:t>
      </w:r>
      <w:r w:rsidRPr="009D2FCB">
        <w:rPr>
          <w:rFonts w:eastAsia="Times New Roman" w:cs="Times New Roman"/>
          <w:szCs w:val="24"/>
        </w:rPr>
        <w:lastRenderedPageBreak/>
        <w:t>είναι μόλις 1%</w:t>
      </w:r>
      <w:r>
        <w:rPr>
          <w:rFonts w:eastAsia="Times New Roman" w:cs="Times New Roman"/>
          <w:szCs w:val="24"/>
        </w:rPr>
        <w:t>,</w:t>
      </w:r>
      <w:r w:rsidRPr="009D2FCB">
        <w:rPr>
          <w:rFonts w:eastAsia="Times New Roman" w:cs="Times New Roman"/>
          <w:szCs w:val="24"/>
        </w:rPr>
        <w:t xml:space="preserve"> στα όρια </w:t>
      </w:r>
      <w:r w:rsidRPr="00307349">
        <w:rPr>
          <w:rFonts w:eastAsia="Times New Roman" w:cs="Times New Roman"/>
          <w:bCs/>
          <w:shd w:val="clear" w:color="auto" w:fill="FFFFFF"/>
        </w:rPr>
        <w:t xml:space="preserve">δηλαδή </w:t>
      </w:r>
      <w:r w:rsidRPr="008F0891">
        <w:rPr>
          <w:rFonts w:eastAsia="Times New Roman" w:cs="Times New Roman"/>
          <w:bCs/>
          <w:shd w:val="clear" w:color="auto" w:fill="FFFFFF"/>
        </w:rPr>
        <w:t>που</w:t>
      </w:r>
      <w:r>
        <w:rPr>
          <w:rFonts w:eastAsia="Times New Roman" w:cs="Times New Roman"/>
          <w:szCs w:val="24"/>
        </w:rPr>
        <w:t xml:space="preserve"> υπέδειξαν</w:t>
      </w:r>
      <w:r w:rsidRPr="009D2FCB">
        <w:rPr>
          <w:rFonts w:eastAsia="Times New Roman" w:cs="Times New Roman"/>
          <w:szCs w:val="24"/>
        </w:rPr>
        <w:t xml:space="preserve"> οι επιχειρηματικοί όμιλοι</w:t>
      </w:r>
      <w:r>
        <w:rPr>
          <w:rFonts w:eastAsia="Times New Roman" w:cs="Times New Roman"/>
          <w:szCs w:val="24"/>
        </w:rPr>
        <w:t>.</w:t>
      </w:r>
    </w:p>
    <w:p w14:paraId="06453382" w14:textId="77777777" w:rsidR="00C04CE1" w:rsidRDefault="00722F08">
      <w:pPr>
        <w:spacing w:after="0"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090E18">
        <w:rPr>
          <w:rFonts w:eastAsia="Times New Roman" w:cs="Times New Roman"/>
          <w:szCs w:val="24"/>
        </w:rPr>
        <w:t xml:space="preserve"> Αντιπρόεδρος της Βουλής κ. </w:t>
      </w:r>
      <w:r w:rsidRPr="002D3E95">
        <w:rPr>
          <w:rFonts w:eastAsia="Times New Roman" w:cs="Times New Roman"/>
          <w:b/>
          <w:szCs w:val="24"/>
        </w:rPr>
        <w:t>ΣΠΥΡΙΔΩΝ ΛΥΚΟΥΔΗΣ</w:t>
      </w:r>
      <w:r w:rsidRPr="00090E18">
        <w:rPr>
          <w:rFonts w:eastAsia="Times New Roman" w:cs="Times New Roman"/>
          <w:szCs w:val="24"/>
        </w:rPr>
        <w:t>)</w:t>
      </w:r>
    </w:p>
    <w:p w14:paraId="06453383" w14:textId="77777777" w:rsidR="00C04CE1" w:rsidRDefault="00722F08">
      <w:pPr>
        <w:spacing w:after="0" w:line="600" w:lineRule="auto"/>
        <w:ind w:firstLine="720"/>
        <w:jc w:val="both"/>
        <w:rPr>
          <w:rFonts w:eastAsia="Times New Roman" w:cs="Times New Roman"/>
          <w:szCs w:val="24"/>
        </w:rPr>
      </w:pPr>
      <w:r w:rsidRPr="00D66BCA">
        <w:rPr>
          <w:rFonts w:eastAsia="Times New Roman"/>
          <w:bCs/>
        </w:rPr>
        <w:t>Είναι</w:t>
      </w:r>
      <w:r>
        <w:rPr>
          <w:rFonts w:eastAsia="Times New Roman" w:cs="Times New Roman"/>
          <w:szCs w:val="24"/>
        </w:rPr>
        <w:t xml:space="preserve"> χαρακτηριστικό</w:t>
      </w:r>
      <w:r w:rsidRPr="009D2FCB">
        <w:rPr>
          <w:rFonts w:eastAsia="Times New Roman" w:cs="Times New Roman"/>
          <w:szCs w:val="24"/>
        </w:rPr>
        <w:t xml:space="preserve"> ότι </w:t>
      </w:r>
      <w:r>
        <w:rPr>
          <w:rFonts w:eastAsia="Times New Roman" w:cs="Times New Roman"/>
          <w:szCs w:val="24"/>
        </w:rPr>
        <w:t xml:space="preserve">ενώ </w:t>
      </w:r>
      <w:r w:rsidRPr="009D2FCB">
        <w:rPr>
          <w:rFonts w:eastAsia="Times New Roman" w:cs="Times New Roman"/>
          <w:szCs w:val="24"/>
        </w:rPr>
        <w:t xml:space="preserve">το 2017 η συνολική απασχόληση </w:t>
      </w:r>
      <w:r>
        <w:rPr>
          <w:rFonts w:eastAsia="Times New Roman" w:cs="Times New Roman"/>
          <w:szCs w:val="24"/>
        </w:rPr>
        <w:t xml:space="preserve">ήταν 27%, </w:t>
      </w:r>
      <w:r w:rsidRPr="001904EA">
        <w:rPr>
          <w:rFonts w:eastAsia="Times New Roman" w:cs="Times New Roman"/>
          <w:szCs w:val="24"/>
        </w:rPr>
        <w:t>σε σχέση με το 2011, η</w:t>
      </w:r>
      <w:r w:rsidRPr="009D2FCB">
        <w:rPr>
          <w:rFonts w:eastAsia="Times New Roman" w:cs="Times New Roman"/>
          <w:szCs w:val="24"/>
        </w:rPr>
        <w:t xml:space="preserve"> μισθολογική δαπάνη των επιχειρήσεων μειώθηκε κατά 6,3%</w:t>
      </w:r>
      <w:r>
        <w:rPr>
          <w:rFonts w:eastAsia="Times New Roman" w:cs="Times New Roman"/>
          <w:szCs w:val="24"/>
        </w:rPr>
        <w:t>. Σ</w:t>
      </w:r>
      <w:r w:rsidRPr="009D2FCB">
        <w:rPr>
          <w:rFonts w:eastAsia="Times New Roman" w:cs="Times New Roman"/>
          <w:szCs w:val="24"/>
        </w:rPr>
        <w:t xml:space="preserve">ωρευτικά η </w:t>
      </w:r>
      <w:r w:rsidRPr="00471050">
        <w:rPr>
          <w:rFonts w:eastAsia="Times New Roman" w:cs="Times New Roman"/>
          <w:szCs w:val="24"/>
        </w:rPr>
        <w:t>πολιτική</w:t>
      </w:r>
      <w:r>
        <w:rPr>
          <w:rFonts w:eastAsia="Times New Roman" w:cs="Times New Roman"/>
          <w:szCs w:val="24"/>
        </w:rPr>
        <w:t xml:space="preserve"> τόσο</w:t>
      </w:r>
      <w:r w:rsidRPr="009D2FCB">
        <w:rPr>
          <w:rFonts w:eastAsia="Times New Roman" w:cs="Times New Roman"/>
          <w:szCs w:val="24"/>
        </w:rPr>
        <w:t xml:space="preserve"> της Νέας Δημοκρατίας και του ΠΑΣΟΚ όσο και του ΣΥΡΙΖΑ οδήγησε σε τόσο χαμηλά επίπεδα τον κ</w:t>
      </w:r>
      <w:r>
        <w:rPr>
          <w:rFonts w:eastAsia="Times New Roman" w:cs="Times New Roman"/>
          <w:szCs w:val="24"/>
        </w:rPr>
        <w:t>ατώτατο μισθό και το ωρομίσθιο, π</w:t>
      </w:r>
      <w:r w:rsidRPr="009D2FCB">
        <w:rPr>
          <w:rFonts w:eastAsia="Times New Roman" w:cs="Times New Roman"/>
          <w:szCs w:val="24"/>
        </w:rPr>
        <w:t xml:space="preserve">ου όπως συμπεραίνεται στο </w:t>
      </w:r>
      <w:r>
        <w:rPr>
          <w:rFonts w:eastAsia="Times New Roman" w:cs="Times New Roman"/>
          <w:szCs w:val="24"/>
        </w:rPr>
        <w:t>πόρισμα</w:t>
      </w:r>
      <w:r w:rsidRPr="009D2FCB">
        <w:rPr>
          <w:rFonts w:eastAsia="Times New Roman" w:cs="Times New Roman"/>
          <w:szCs w:val="24"/>
        </w:rPr>
        <w:t xml:space="preserve"> των εμπειρογνωμόνων</w:t>
      </w:r>
      <w:r>
        <w:rPr>
          <w:rFonts w:eastAsia="Times New Roman" w:cs="Times New Roman"/>
          <w:szCs w:val="24"/>
        </w:rPr>
        <w:t>,</w:t>
      </w:r>
      <w:r w:rsidRPr="009D2FCB">
        <w:rPr>
          <w:rFonts w:eastAsia="Times New Roman" w:cs="Times New Roman"/>
          <w:szCs w:val="24"/>
        </w:rPr>
        <w:t xml:space="preserve"> σε όρους αγοραστικής δύναμης βρίσκεται σήμερα στα ίδια επίπεδα με το 1980 και σε ποσοστό 4,2% κάτω από το επίπεδο του 1995</w:t>
      </w:r>
      <w:r>
        <w:rPr>
          <w:rFonts w:eastAsia="Times New Roman" w:cs="Times New Roman"/>
          <w:szCs w:val="24"/>
        </w:rPr>
        <w:t xml:space="preserve">. </w:t>
      </w:r>
    </w:p>
    <w:p w14:paraId="06453384" w14:textId="77777777" w:rsidR="00C04CE1" w:rsidRDefault="00722F08">
      <w:pPr>
        <w:spacing w:after="0" w:line="600" w:lineRule="auto"/>
        <w:ind w:firstLine="720"/>
        <w:jc w:val="both"/>
        <w:rPr>
          <w:rFonts w:eastAsia="Times New Roman" w:cs="Times New Roman"/>
          <w:szCs w:val="24"/>
        </w:rPr>
      </w:pPr>
      <w:r>
        <w:rPr>
          <w:rFonts w:eastAsia="Times New Roman" w:cs="Times New Roman"/>
          <w:szCs w:val="24"/>
        </w:rPr>
        <w:t>Ι</w:t>
      </w:r>
      <w:r w:rsidRPr="009D2FCB">
        <w:rPr>
          <w:rFonts w:eastAsia="Times New Roman" w:cs="Times New Roman"/>
          <w:szCs w:val="24"/>
        </w:rPr>
        <w:t>σχυρίζ</w:t>
      </w:r>
      <w:r>
        <w:rPr>
          <w:rFonts w:eastAsia="Times New Roman" w:cs="Times New Roman"/>
          <w:szCs w:val="24"/>
        </w:rPr>
        <w:t>ονται,</w:t>
      </w:r>
      <w:r w:rsidRPr="009D2FCB">
        <w:rPr>
          <w:rFonts w:eastAsia="Times New Roman" w:cs="Times New Roman"/>
          <w:szCs w:val="24"/>
        </w:rPr>
        <w:t xml:space="preserve"> βέβαια</w:t>
      </w:r>
      <w:r>
        <w:rPr>
          <w:rFonts w:eastAsia="Times New Roman" w:cs="Times New Roman"/>
          <w:szCs w:val="24"/>
        </w:rPr>
        <w:t>,</w:t>
      </w:r>
      <w:r w:rsidRPr="009D2FCB">
        <w:rPr>
          <w:rFonts w:eastAsia="Times New Roman" w:cs="Times New Roman"/>
          <w:szCs w:val="24"/>
        </w:rPr>
        <w:t xml:space="preserve"> ότι επαναφέρουν τις κρατικές</w:t>
      </w:r>
      <w:r>
        <w:rPr>
          <w:rFonts w:eastAsia="Times New Roman" w:cs="Times New Roman"/>
          <w:szCs w:val="24"/>
        </w:rPr>
        <w:t xml:space="preserve"> συλλογικές</w:t>
      </w:r>
      <w:r w:rsidRPr="009D2FCB">
        <w:rPr>
          <w:rFonts w:eastAsia="Times New Roman" w:cs="Times New Roman"/>
          <w:szCs w:val="24"/>
        </w:rPr>
        <w:t xml:space="preserve"> συμβάσεις εργασίας</w:t>
      </w:r>
      <w:r>
        <w:rPr>
          <w:rFonts w:eastAsia="Times New Roman" w:cs="Times New Roman"/>
          <w:szCs w:val="24"/>
        </w:rPr>
        <w:t>. Λένε ψέματα. Μ</w:t>
      </w:r>
      <w:r w:rsidRPr="009D2FCB">
        <w:rPr>
          <w:rFonts w:eastAsia="Times New Roman" w:cs="Times New Roman"/>
          <w:szCs w:val="24"/>
        </w:rPr>
        <w:t xml:space="preserve">όνο </w:t>
      </w:r>
      <w:r>
        <w:rPr>
          <w:rFonts w:eastAsia="Times New Roman" w:cs="Times New Roman"/>
          <w:szCs w:val="24"/>
        </w:rPr>
        <w:t>δέκα</w:t>
      </w:r>
      <w:r w:rsidRPr="009D2FCB">
        <w:rPr>
          <w:rFonts w:eastAsia="Times New Roman" w:cs="Times New Roman"/>
          <w:szCs w:val="24"/>
        </w:rPr>
        <w:t xml:space="preserve"> κλαδικές συλλογικές συμβάσεις επεκτάθηκαν στα χαρτιά</w:t>
      </w:r>
      <w:r>
        <w:rPr>
          <w:rFonts w:eastAsia="Times New Roman" w:cs="Times New Roman"/>
          <w:szCs w:val="24"/>
        </w:rPr>
        <w:t>. Κ</w:t>
      </w:r>
      <w:r w:rsidRPr="009D2FCB">
        <w:rPr>
          <w:rFonts w:eastAsia="Times New Roman" w:cs="Times New Roman"/>
          <w:szCs w:val="24"/>
        </w:rPr>
        <w:t xml:space="preserve">αι λέμε στα χαρτιά γιατί εφαρμόζονται εκεί που οι εργαζόμενοι οργανώνονται </w:t>
      </w:r>
      <w:r>
        <w:rPr>
          <w:rFonts w:eastAsia="Times New Roman" w:cs="Times New Roman"/>
          <w:szCs w:val="24"/>
        </w:rPr>
        <w:t>σ</w:t>
      </w:r>
      <w:r w:rsidRPr="009D2FCB">
        <w:rPr>
          <w:rFonts w:eastAsia="Times New Roman" w:cs="Times New Roman"/>
          <w:szCs w:val="24"/>
        </w:rPr>
        <w:t xml:space="preserve">τα σωματεία </w:t>
      </w:r>
      <w:r>
        <w:rPr>
          <w:rFonts w:eastAsia="Times New Roman" w:cs="Times New Roman"/>
          <w:szCs w:val="24"/>
        </w:rPr>
        <w:t>τους,</w:t>
      </w:r>
      <w:r w:rsidRPr="009D2FCB">
        <w:rPr>
          <w:rFonts w:eastAsia="Times New Roman" w:cs="Times New Roman"/>
          <w:szCs w:val="24"/>
        </w:rPr>
        <w:t xml:space="preserve"> εκεί που διεκδικούν με όλες τις συνέπειες</w:t>
      </w:r>
      <w:r>
        <w:rPr>
          <w:rFonts w:eastAsia="Times New Roman" w:cs="Times New Roman"/>
          <w:szCs w:val="24"/>
        </w:rPr>
        <w:t>,</w:t>
      </w:r>
      <w:r w:rsidRPr="009D2FCB">
        <w:rPr>
          <w:rFonts w:eastAsia="Times New Roman" w:cs="Times New Roman"/>
          <w:szCs w:val="24"/>
        </w:rPr>
        <w:t xml:space="preserve"> με τρομοκρατία</w:t>
      </w:r>
      <w:r>
        <w:rPr>
          <w:rFonts w:eastAsia="Times New Roman" w:cs="Times New Roman"/>
          <w:szCs w:val="24"/>
        </w:rPr>
        <w:t>,</w:t>
      </w:r>
      <w:r w:rsidRPr="009D2FCB">
        <w:rPr>
          <w:rFonts w:eastAsia="Times New Roman" w:cs="Times New Roman"/>
          <w:szCs w:val="24"/>
        </w:rPr>
        <w:t xml:space="preserve"> με απειλές</w:t>
      </w:r>
      <w:r>
        <w:rPr>
          <w:rFonts w:eastAsia="Times New Roman" w:cs="Times New Roman"/>
          <w:szCs w:val="24"/>
        </w:rPr>
        <w:t>,</w:t>
      </w:r>
      <w:r w:rsidRPr="009D2FCB">
        <w:rPr>
          <w:rFonts w:eastAsia="Times New Roman" w:cs="Times New Roman"/>
          <w:szCs w:val="24"/>
        </w:rPr>
        <w:t xml:space="preserve"> με απολύσεις</w:t>
      </w:r>
      <w:r>
        <w:rPr>
          <w:rFonts w:eastAsia="Times New Roman" w:cs="Times New Roman"/>
          <w:szCs w:val="24"/>
        </w:rPr>
        <w:t>.</w:t>
      </w:r>
      <w:r w:rsidRPr="009D2FCB">
        <w:rPr>
          <w:rFonts w:eastAsia="Times New Roman" w:cs="Times New Roman"/>
          <w:szCs w:val="24"/>
        </w:rPr>
        <w:t xml:space="preserve"> </w:t>
      </w:r>
    </w:p>
    <w:p w14:paraId="06453385"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lastRenderedPageBreak/>
        <w:t>Το 90% των εργαζομένων είναι χωρίς κα</w:t>
      </w:r>
      <w:r>
        <w:rPr>
          <w:rFonts w:eastAsia="Times New Roman" w:cs="Times New Roman"/>
          <w:szCs w:val="24"/>
        </w:rPr>
        <w:t>μ</w:t>
      </w:r>
      <w:r w:rsidRPr="003D2403">
        <w:rPr>
          <w:rFonts w:eastAsia="Times New Roman" w:cs="Times New Roman"/>
          <w:szCs w:val="24"/>
        </w:rPr>
        <w:t xml:space="preserve">μία συλλογική σύμβαση, γιατί οι εργοδότες δεν προσέρχονται όταν τους </w:t>
      </w:r>
      <w:r>
        <w:rPr>
          <w:rFonts w:eastAsia="Times New Roman" w:cs="Times New Roman"/>
          <w:szCs w:val="24"/>
        </w:rPr>
        <w:t xml:space="preserve">καλούν οι συνδικαλιστικές οργανώσεις, </w:t>
      </w:r>
      <w:r w:rsidRPr="003D2403">
        <w:rPr>
          <w:rFonts w:eastAsia="Times New Roman" w:cs="Times New Roman"/>
          <w:szCs w:val="24"/>
        </w:rPr>
        <w:t xml:space="preserve">και έχουν </w:t>
      </w:r>
      <w:r>
        <w:rPr>
          <w:rFonts w:eastAsia="Times New Roman" w:cs="Times New Roman"/>
          <w:szCs w:val="24"/>
        </w:rPr>
        <w:t xml:space="preserve">την πλήρη ελευθερία </w:t>
      </w:r>
      <w:r w:rsidRPr="003D2403">
        <w:rPr>
          <w:rFonts w:eastAsia="Times New Roman" w:cs="Times New Roman"/>
          <w:szCs w:val="24"/>
        </w:rPr>
        <w:t>μέσα από την ανατροπή του νόμου που προβλέπει τις συλλογικές διαπραγματεύσεις</w:t>
      </w:r>
      <w:r>
        <w:rPr>
          <w:rFonts w:eastAsia="Times New Roman" w:cs="Times New Roman"/>
          <w:szCs w:val="24"/>
        </w:rPr>
        <w:t>.</w:t>
      </w:r>
      <w:r w:rsidRPr="003D2403">
        <w:rPr>
          <w:rFonts w:eastAsia="Times New Roman" w:cs="Times New Roman"/>
          <w:szCs w:val="24"/>
        </w:rPr>
        <w:t xml:space="preserve"> Με αυτό το αντεργατικό οπλοστάσιο </w:t>
      </w:r>
      <w:r>
        <w:rPr>
          <w:rFonts w:eastAsia="Times New Roman" w:cs="Times New Roman"/>
          <w:szCs w:val="24"/>
        </w:rPr>
        <w:t>οι επιχειρήσεις</w:t>
      </w:r>
      <w:r w:rsidRPr="003D2403">
        <w:rPr>
          <w:rFonts w:eastAsia="Times New Roman" w:cs="Times New Roman"/>
          <w:szCs w:val="24"/>
        </w:rPr>
        <w:t xml:space="preserve"> επιβάλλουν την εργασιακή ζούγκλα</w:t>
      </w:r>
      <w:r>
        <w:rPr>
          <w:rFonts w:eastAsia="Times New Roman" w:cs="Times New Roman"/>
          <w:szCs w:val="24"/>
        </w:rPr>
        <w:t xml:space="preserve"> και </w:t>
      </w:r>
      <w:r w:rsidRPr="003D2403">
        <w:rPr>
          <w:rFonts w:eastAsia="Times New Roman" w:cs="Times New Roman"/>
          <w:szCs w:val="24"/>
        </w:rPr>
        <w:t>τη διαρκή καθήλωση των μισθών</w:t>
      </w:r>
      <w:r>
        <w:rPr>
          <w:rFonts w:eastAsia="Times New Roman" w:cs="Times New Roman"/>
          <w:szCs w:val="24"/>
        </w:rPr>
        <w:t>.</w:t>
      </w:r>
      <w:r w:rsidRPr="003D2403">
        <w:rPr>
          <w:rFonts w:eastAsia="Times New Roman" w:cs="Times New Roman"/>
          <w:szCs w:val="24"/>
        </w:rPr>
        <w:t xml:space="preserve"> </w:t>
      </w:r>
    </w:p>
    <w:p w14:paraId="06453386"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t xml:space="preserve">Αυτό είναι το επίτευγμά </w:t>
      </w:r>
      <w:r>
        <w:rPr>
          <w:rFonts w:eastAsia="Times New Roman" w:cs="Times New Roman"/>
          <w:szCs w:val="24"/>
        </w:rPr>
        <w:t>σας.</w:t>
      </w:r>
      <w:r w:rsidRPr="003D2403">
        <w:rPr>
          <w:rFonts w:eastAsia="Times New Roman" w:cs="Times New Roman"/>
          <w:szCs w:val="24"/>
        </w:rPr>
        <w:t xml:space="preserve"> Αυτό το ρίσκο παίρνετε</w:t>
      </w:r>
      <w:r>
        <w:rPr>
          <w:rFonts w:eastAsia="Times New Roman" w:cs="Times New Roman"/>
          <w:szCs w:val="24"/>
        </w:rPr>
        <w:t>,</w:t>
      </w:r>
      <w:r w:rsidRPr="003D2403">
        <w:rPr>
          <w:rFonts w:eastAsia="Times New Roman" w:cs="Times New Roman"/>
          <w:szCs w:val="24"/>
        </w:rPr>
        <w:t xml:space="preserve"> το διαρκές τσάκισμα της εργατικής</w:t>
      </w:r>
      <w:r>
        <w:rPr>
          <w:rFonts w:eastAsia="Times New Roman" w:cs="Times New Roman"/>
          <w:szCs w:val="24"/>
        </w:rPr>
        <w:t>,</w:t>
      </w:r>
      <w:r w:rsidRPr="003D2403">
        <w:rPr>
          <w:rFonts w:eastAsia="Times New Roman" w:cs="Times New Roman"/>
          <w:szCs w:val="24"/>
        </w:rPr>
        <w:t xml:space="preserve"> λαϊκής οικογένειας</w:t>
      </w:r>
      <w:r>
        <w:rPr>
          <w:rFonts w:eastAsia="Times New Roman" w:cs="Times New Roman"/>
          <w:szCs w:val="24"/>
        </w:rPr>
        <w:t>,</w:t>
      </w:r>
      <w:r w:rsidRPr="003D2403">
        <w:rPr>
          <w:rFonts w:eastAsia="Times New Roman" w:cs="Times New Roman"/>
          <w:szCs w:val="24"/>
        </w:rPr>
        <w:t xml:space="preserve"> την </w:t>
      </w:r>
      <w:r>
        <w:rPr>
          <w:rFonts w:eastAsia="Times New Roman" w:cs="Times New Roman"/>
          <w:szCs w:val="24"/>
        </w:rPr>
        <w:t xml:space="preserve">πολιτική διατήρησης </w:t>
      </w:r>
      <w:r w:rsidRPr="003D2403">
        <w:rPr>
          <w:rFonts w:eastAsia="Times New Roman" w:cs="Times New Roman"/>
          <w:szCs w:val="24"/>
        </w:rPr>
        <w:t>της φτώχειας</w:t>
      </w:r>
      <w:r>
        <w:rPr>
          <w:rFonts w:eastAsia="Times New Roman" w:cs="Times New Roman"/>
          <w:szCs w:val="24"/>
        </w:rPr>
        <w:t>,</w:t>
      </w:r>
      <w:r w:rsidRPr="003D2403">
        <w:rPr>
          <w:rFonts w:eastAsia="Times New Roman" w:cs="Times New Roman"/>
          <w:szCs w:val="24"/>
        </w:rPr>
        <w:t xml:space="preserve"> της αβεβαιότητας της ανασφάλειας</w:t>
      </w:r>
      <w:r>
        <w:rPr>
          <w:rFonts w:eastAsia="Times New Roman" w:cs="Times New Roman"/>
          <w:szCs w:val="24"/>
        </w:rPr>
        <w:t>,</w:t>
      </w:r>
      <w:r w:rsidRPr="003D2403">
        <w:rPr>
          <w:rFonts w:eastAsia="Times New Roman" w:cs="Times New Roman"/>
          <w:szCs w:val="24"/>
        </w:rPr>
        <w:t xml:space="preserve"> ιδιαίτερα των νέων παιδιών</w:t>
      </w:r>
      <w:r>
        <w:rPr>
          <w:rFonts w:eastAsia="Times New Roman" w:cs="Times New Roman"/>
          <w:szCs w:val="24"/>
        </w:rPr>
        <w:t>.</w:t>
      </w:r>
      <w:r w:rsidRPr="003D2403">
        <w:rPr>
          <w:rFonts w:eastAsia="Times New Roman" w:cs="Times New Roman"/>
          <w:szCs w:val="24"/>
        </w:rPr>
        <w:t xml:space="preserve"> Δεν μπορεί</w:t>
      </w:r>
      <w:r>
        <w:rPr>
          <w:rFonts w:eastAsia="Times New Roman" w:cs="Times New Roman"/>
          <w:szCs w:val="24"/>
        </w:rPr>
        <w:t xml:space="preserve">τε να ξεγελάσετε </w:t>
      </w:r>
      <w:r w:rsidRPr="003D2403">
        <w:rPr>
          <w:rFonts w:eastAsia="Times New Roman" w:cs="Times New Roman"/>
          <w:szCs w:val="24"/>
        </w:rPr>
        <w:t>την</w:t>
      </w:r>
      <w:r>
        <w:rPr>
          <w:rFonts w:eastAsia="Times New Roman" w:cs="Times New Roman"/>
          <w:szCs w:val="24"/>
        </w:rPr>
        <w:t xml:space="preserve"> εργατική, λαϊκή </w:t>
      </w:r>
      <w:r w:rsidRPr="003D2403">
        <w:rPr>
          <w:rFonts w:eastAsia="Times New Roman" w:cs="Times New Roman"/>
          <w:szCs w:val="24"/>
        </w:rPr>
        <w:t>οικογένεια με γλειφιτζούρια</w:t>
      </w:r>
      <w:r>
        <w:rPr>
          <w:rFonts w:eastAsia="Times New Roman" w:cs="Times New Roman"/>
          <w:szCs w:val="24"/>
        </w:rPr>
        <w:t>,</w:t>
      </w:r>
      <w:r w:rsidRPr="003D2403">
        <w:rPr>
          <w:rFonts w:eastAsia="Times New Roman" w:cs="Times New Roman"/>
          <w:szCs w:val="24"/>
        </w:rPr>
        <w:t xml:space="preserve"> με ανακατανομή της ανεργίας και της φτώχειας</w:t>
      </w:r>
      <w:r>
        <w:rPr>
          <w:rFonts w:eastAsia="Times New Roman" w:cs="Times New Roman"/>
          <w:szCs w:val="24"/>
        </w:rPr>
        <w:t>.</w:t>
      </w:r>
      <w:r w:rsidRPr="003D2403">
        <w:rPr>
          <w:rFonts w:eastAsia="Times New Roman" w:cs="Times New Roman"/>
          <w:szCs w:val="24"/>
        </w:rPr>
        <w:t xml:space="preserve"> </w:t>
      </w:r>
    </w:p>
    <w:p w14:paraId="06453387"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t>Αυτές τις ταξικές αντεργατικές πολιτικές</w:t>
      </w:r>
      <w:r>
        <w:rPr>
          <w:rFonts w:eastAsia="Times New Roman" w:cs="Times New Roman"/>
          <w:szCs w:val="24"/>
        </w:rPr>
        <w:t>,</w:t>
      </w:r>
      <w:r w:rsidRPr="003D2403">
        <w:rPr>
          <w:rFonts w:eastAsia="Times New Roman" w:cs="Times New Roman"/>
          <w:szCs w:val="24"/>
        </w:rPr>
        <w:t xml:space="preserve"> τις αξιώσεις των μονοπωλιακών ομίλων</w:t>
      </w:r>
      <w:r>
        <w:rPr>
          <w:rFonts w:eastAsia="Times New Roman" w:cs="Times New Roman"/>
          <w:szCs w:val="24"/>
        </w:rPr>
        <w:t>,</w:t>
      </w:r>
      <w:r w:rsidRPr="003D2403">
        <w:rPr>
          <w:rFonts w:eastAsia="Times New Roman" w:cs="Times New Roman"/>
          <w:szCs w:val="24"/>
        </w:rPr>
        <w:t xml:space="preserve"> των ιμπεριαλιστικών χωρών εφαρμόζει στη </w:t>
      </w:r>
      <w:proofErr w:type="spellStart"/>
      <w:r w:rsidRPr="003D2403">
        <w:rPr>
          <w:rFonts w:eastAsia="Times New Roman" w:cs="Times New Roman"/>
          <w:szCs w:val="24"/>
        </w:rPr>
        <w:t>μεταμνημονιακή</w:t>
      </w:r>
      <w:proofErr w:type="spellEnd"/>
      <w:r w:rsidRPr="003D2403">
        <w:rPr>
          <w:rFonts w:eastAsia="Times New Roman" w:cs="Times New Roman"/>
          <w:szCs w:val="24"/>
        </w:rPr>
        <w:t xml:space="preserve"> περίοδο </w:t>
      </w:r>
      <w:r>
        <w:rPr>
          <w:rFonts w:eastAsia="Times New Roman" w:cs="Times New Roman"/>
          <w:szCs w:val="24"/>
        </w:rPr>
        <w:t xml:space="preserve">η </w:t>
      </w:r>
      <w:r w:rsidRPr="003D2403">
        <w:rPr>
          <w:rFonts w:eastAsia="Times New Roman" w:cs="Times New Roman"/>
          <w:szCs w:val="24"/>
        </w:rPr>
        <w:t>Κυβέρνηση</w:t>
      </w:r>
      <w:r>
        <w:rPr>
          <w:rFonts w:eastAsia="Times New Roman" w:cs="Times New Roman"/>
          <w:szCs w:val="24"/>
        </w:rPr>
        <w:t>,</w:t>
      </w:r>
      <w:r w:rsidRPr="003D2403">
        <w:rPr>
          <w:rFonts w:eastAsia="Times New Roman" w:cs="Times New Roman"/>
          <w:szCs w:val="24"/>
        </w:rPr>
        <w:t xml:space="preserve"> χρησιμοποιώντας την καταστολή</w:t>
      </w:r>
      <w:r>
        <w:rPr>
          <w:rFonts w:eastAsia="Times New Roman" w:cs="Times New Roman"/>
          <w:szCs w:val="24"/>
        </w:rPr>
        <w:t>,</w:t>
      </w:r>
      <w:r w:rsidRPr="003D2403">
        <w:rPr>
          <w:rFonts w:eastAsia="Times New Roman" w:cs="Times New Roman"/>
          <w:szCs w:val="24"/>
        </w:rPr>
        <w:t xml:space="preserve"> την τρομοκρατία και τη χρήση κάθε άλλου μέσου </w:t>
      </w:r>
      <w:r>
        <w:rPr>
          <w:rFonts w:eastAsia="Times New Roman" w:cs="Times New Roman"/>
          <w:szCs w:val="24"/>
        </w:rPr>
        <w:t xml:space="preserve">για </w:t>
      </w:r>
      <w:r w:rsidRPr="003D2403">
        <w:rPr>
          <w:rFonts w:eastAsia="Times New Roman" w:cs="Times New Roman"/>
          <w:szCs w:val="24"/>
        </w:rPr>
        <w:t>την υποταγή των εργαζομένων και του λαού για την παρε</w:t>
      </w:r>
      <w:r w:rsidRPr="003D2403">
        <w:rPr>
          <w:rFonts w:eastAsia="Times New Roman" w:cs="Times New Roman"/>
          <w:szCs w:val="24"/>
        </w:rPr>
        <w:lastRenderedPageBreak/>
        <w:t>μπόδιση της συμμετοχής τους στους αγώνες</w:t>
      </w:r>
      <w:r>
        <w:rPr>
          <w:rFonts w:eastAsia="Times New Roman" w:cs="Times New Roman"/>
          <w:szCs w:val="24"/>
        </w:rPr>
        <w:t>.</w:t>
      </w:r>
      <w:r w:rsidRPr="003D2403">
        <w:rPr>
          <w:rFonts w:eastAsia="Times New Roman" w:cs="Times New Roman"/>
          <w:szCs w:val="24"/>
        </w:rPr>
        <w:t xml:space="preserve"> </w:t>
      </w:r>
      <w:r>
        <w:rPr>
          <w:rFonts w:eastAsia="Times New Roman" w:cs="Times New Roman"/>
          <w:szCs w:val="24"/>
        </w:rPr>
        <w:t xml:space="preserve">Γι’ </w:t>
      </w:r>
      <w:r w:rsidRPr="003D2403">
        <w:rPr>
          <w:rFonts w:eastAsia="Times New Roman" w:cs="Times New Roman"/>
          <w:szCs w:val="24"/>
        </w:rPr>
        <w:t xml:space="preserve">αυτό νομοθέτησε </w:t>
      </w:r>
      <w:r>
        <w:rPr>
          <w:rFonts w:eastAsia="Times New Roman" w:cs="Times New Roman"/>
          <w:szCs w:val="24"/>
        </w:rPr>
        <w:t xml:space="preserve">η </w:t>
      </w:r>
      <w:r w:rsidRPr="003D2403">
        <w:rPr>
          <w:rFonts w:eastAsia="Times New Roman" w:cs="Times New Roman"/>
          <w:szCs w:val="24"/>
        </w:rPr>
        <w:t>Κυβέρνηση το</w:t>
      </w:r>
      <w:r>
        <w:rPr>
          <w:rFonts w:eastAsia="Times New Roman" w:cs="Times New Roman"/>
          <w:szCs w:val="24"/>
        </w:rPr>
        <w:t>ν</w:t>
      </w:r>
      <w:r w:rsidRPr="003D2403">
        <w:rPr>
          <w:rFonts w:eastAsia="Times New Roman" w:cs="Times New Roman"/>
          <w:szCs w:val="24"/>
        </w:rPr>
        <w:t xml:space="preserve"> νόμο για τις απεργίες που καταργεί ουσιαστικά αυτό το δικαίωμα</w:t>
      </w:r>
      <w:r>
        <w:rPr>
          <w:rFonts w:eastAsia="Times New Roman" w:cs="Times New Roman"/>
          <w:szCs w:val="24"/>
        </w:rPr>
        <w:t>.</w:t>
      </w:r>
      <w:r w:rsidRPr="003D2403">
        <w:rPr>
          <w:rFonts w:eastAsia="Times New Roman" w:cs="Times New Roman"/>
          <w:szCs w:val="24"/>
        </w:rPr>
        <w:t xml:space="preserve"> </w:t>
      </w:r>
    </w:p>
    <w:p w14:paraId="06453388"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Τέλος, δεν</w:t>
      </w:r>
      <w:r w:rsidRPr="003D2403">
        <w:rPr>
          <w:rFonts w:eastAsia="Times New Roman" w:cs="Times New Roman"/>
          <w:szCs w:val="24"/>
        </w:rPr>
        <w:t xml:space="preserve"> διστάζει να παρουσιάζεται με τη μάσκα του Αριστερού</w:t>
      </w:r>
      <w:r>
        <w:rPr>
          <w:rFonts w:eastAsia="Times New Roman" w:cs="Times New Roman"/>
          <w:szCs w:val="24"/>
        </w:rPr>
        <w:t>,</w:t>
      </w:r>
      <w:r w:rsidRPr="003D2403">
        <w:rPr>
          <w:rFonts w:eastAsia="Times New Roman" w:cs="Times New Roman"/>
          <w:szCs w:val="24"/>
        </w:rPr>
        <w:t xml:space="preserve"> να επικαλείται τους </w:t>
      </w:r>
      <w:r>
        <w:rPr>
          <w:rFonts w:eastAsia="Times New Roman" w:cs="Times New Roman"/>
          <w:szCs w:val="24"/>
        </w:rPr>
        <w:t xml:space="preserve">αλύγιστους </w:t>
      </w:r>
      <w:r w:rsidRPr="003D2403">
        <w:rPr>
          <w:rFonts w:eastAsia="Times New Roman" w:cs="Times New Roman"/>
          <w:szCs w:val="24"/>
        </w:rPr>
        <w:t xml:space="preserve">της </w:t>
      </w:r>
      <w:r>
        <w:rPr>
          <w:rFonts w:eastAsia="Times New Roman" w:cs="Times New Roman"/>
          <w:szCs w:val="24"/>
        </w:rPr>
        <w:t xml:space="preserve">αστικής </w:t>
      </w:r>
      <w:r w:rsidRPr="003D2403">
        <w:rPr>
          <w:rFonts w:eastAsia="Times New Roman" w:cs="Times New Roman"/>
          <w:szCs w:val="24"/>
        </w:rPr>
        <w:t xml:space="preserve">πάλης </w:t>
      </w:r>
      <w:r>
        <w:rPr>
          <w:rFonts w:eastAsia="Times New Roman" w:cs="Times New Roman"/>
          <w:szCs w:val="24"/>
        </w:rPr>
        <w:t>τους,</w:t>
      </w:r>
      <w:r w:rsidRPr="003D2403">
        <w:rPr>
          <w:rFonts w:eastAsia="Times New Roman" w:cs="Times New Roman"/>
          <w:szCs w:val="24"/>
        </w:rPr>
        <w:t xml:space="preserve"> τους </w:t>
      </w:r>
      <w:r>
        <w:rPr>
          <w:rFonts w:eastAsia="Times New Roman" w:cs="Times New Roman"/>
          <w:szCs w:val="24"/>
        </w:rPr>
        <w:t xml:space="preserve">νεκρούς </w:t>
      </w:r>
      <w:r w:rsidRPr="003D2403">
        <w:rPr>
          <w:rFonts w:eastAsia="Times New Roman" w:cs="Times New Roman"/>
          <w:szCs w:val="24"/>
        </w:rPr>
        <w:t>κομμουνιστές από το αστικό κράτος</w:t>
      </w:r>
      <w:r>
        <w:rPr>
          <w:rFonts w:eastAsia="Times New Roman" w:cs="Times New Roman"/>
          <w:szCs w:val="24"/>
        </w:rPr>
        <w:t>,</w:t>
      </w:r>
      <w:r w:rsidRPr="003D2403">
        <w:rPr>
          <w:rFonts w:eastAsia="Times New Roman" w:cs="Times New Roman"/>
          <w:szCs w:val="24"/>
        </w:rPr>
        <w:t xml:space="preserve"> το κεφάλαιο</w:t>
      </w:r>
      <w:r>
        <w:rPr>
          <w:rFonts w:eastAsia="Times New Roman" w:cs="Times New Roman"/>
          <w:szCs w:val="24"/>
        </w:rPr>
        <w:t>, τις κυβερνήσει</w:t>
      </w:r>
      <w:r w:rsidRPr="003D2403">
        <w:rPr>
          <w:rFonts w:eastAsia="Times New Roman" w:cs="Times New Roman"/>
          <w:szCs w:val="24"/>
        </w:rPr>
        <w:t xml:space="preserve">ς </w:t>
      </w:r>
      <w:r>
        <w:rPr>
          <w:rFonts w:eastAsia="Times New Roman" w:cs="Times New Roman"/>
          <w:szCs w:val="24"/>
        </w:rPr>
        <w:t>τους για να δημιουργήσει συγχύσεις</w:t>
      </w:r>
      <w:r w:rsidRPr="003D2403">
        <w:rPr>
          <w:rFonts w:eastAsia="Times New Roman" w:cs="Times New Roman"/>
          <w:szCs w:val="24"/>
        </w:rPr>
        <w:t xml:space="preserve"> στο</w:t>
      </w:r>
      <w:r>
        <w:rPr>
          <w:rFonts w:eastAsia="Times New Roman" w:cs="Times New Roman"/>
          <w:szCs w:val="24"/>
        </w:rPr>
        <w:t>ν</w:t>
      </w:r>
      <w:r w:rsidRPr="003D2403">
        <w:rPr>
          <w:rFonts w:eastAsia="Times New Roman" w:cs="Times New Roman"/>
          <w:szCs w:val="24"/>
        </w:rPr>
        <w:t xml:space="preserve"> λαό</w:t>
      </w:r>
      <w:r>
        <w:rPr>
          <w:rFonts w:eastAsia="Times New Roman" w:cs="Times New Roman"/>
          <w:szCs w:val="24"/>
        </w:rPr>
        <w:t>.</w:t>
      </w:r>
      <w:r w:rsidRPr="003D2403">
        <w:rPr>
          <w:rFonts w:eastAsia="Times New Roman" w:cs="Times New Roman"/>
          <w:szCs w:val="24"/>
        </w:rPr>
        <w:t xml:space="preserve"> </w:t>
      </w:r>
    </w:p>
    <w:p w14:paraId="06453389"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t>Έχετε την εμπιστοσύνη των επιχειρηματικών ομίλων</w:t>
      </w:r>
      <w:r>
        <w:rPr>
          <w:rFonts w:eastAsia="Times New Roman" w:cs="Times New Roman"/>
          <w:szCs w:val="24"/>
        </w:rPr>
        <w:t>,</w:t>
      </w:r>
      <w:r w:rsidRPr="003D2403">
        <w:rPr>
          <w:rFonts w:eastAsia="Times New Roman" w:cs="Times New Roman"/>
          <w:szCs w:val="24"/>
        </w:rPr>
        <w:t xml:space="preserve"> της Ευρωπαϊκής Ένωσης</w:t>
      </w:r>
      <w:r>
        <w:rPr>
          <w:rFonts w:eastAsia="Times New Roman" w:cs="Times New Roman"/>
          <w:szCs w:val="24"/>
        </w:rPr>
        <w:t>,</w:t>
      </w:r>
      <w:r w:rsidRPr="003D2403">
        <w:rPr>
          <w:rFonts w:eastAsia="Times New Roman" w:cs="Times New Roman"/>
          <w:szCs w:val="24"/>
        </w:rPr>
        <w:t xml:space="preserve"> του ΝΑΤΟ</w:t>
      </w:r>
      <w:r>
        <w:rPr>
          <w:rFonts w:eastAsia="Times New Roman" w:cs="Times New Roman"/>
          <w:szCs w:val="24"/>
        </w:rPr>
        <w:t>,</w:t>
      </w:r>
      <w:r w:rsidRPr="003D2403">
        <w:rPr>
          <w:rFonts w:eastAsia="Times New Roman" w:cs="Times New Roman"/>
          <w:szCs w:val="24"/>
        </w:rPr>
        <w:t xml:space="preserve"> των ΗΠΑ</w:t>
      </w:r>
      <w:r>
        <w:rPr>
          <w:rFonts w:eastAsia="Times New Roman" w:cs="Times New Roman"/>
          <w:szCs w:val="24"/>
        </w:rPr>
        <w:t>,</w:t>
      </w:r>
      <w:r w:rsidRPr="003D2403">
        <w:rPr>
          <w:rFonts w:eastAsia="Times New Roman" w:cs="Times New Roman"/>
          <w:szCs w:val="24"/>
        </w:rPr>
        <w:t xml:space="preserve"> όπως πριν </w:t>
      </w:r>
      <w:r>
        <w:rPr>
          <w:rFonts w:eastAsia="Times New Roman" w:cs="Times New Roman"/>
          <w:szCs w:val="24"/>
        </w:rPr>
        <w:t xml:space="preserve">είχε </w:t>
      </w:r>
      <w:r w:rsidRPr="003D2403">
        <w:rPr>
          <w:rFonts w:eastAsia="Times New Roman" w:cs="Times New Roman"/>
          <w:szCs w:val="24"/>
        </w:rPr>
        <w:t>η Νέα Δημοκρατία και το ΠΑΣΟΚ</w:t>
      </w:r>
      <w:r>
        <w:rPr>
          <w:rFonts w:eastAsia="Times New Roman" w:cs="Times New Roman"/>
          <w:szCs w:val="24"/>
        </w:rPr>
        <w:t>.</w:t>
      </w:r>
      <w:r w:rsidRPr="003D2403">
        <w:rPr>
          <w:rFonts w:eastAsia="Times New Roman" w:cs="Times New Roman"/>
          <w:szCs w:val="24"/>
        </w:rPr>
        <w:t xml:space="preserve"> Το</w:t>
      </w:r>
      <w:r>
        <w:rPr>
          <w:rFonts w:eastAsia="Times New Roman" w:cs="Times New Roman"/>
          <w:szCs w:val="24"/>
        </w:rPr>
        <w:t xml:space="preserve"> ΚΚΕ </w:t>
      </w:r>
      <w:r w:rsidRPr="003D2403">
        <w:rPr>
          <w:rFonts w:eastAsia="Times New Roman" w:cs="Times New Roman"/>
          <w:szCs w:val="24"/>
        </w:rPr>
        <w:t>ψήφο εμπιστοσύνης δεν δίνει και καλεί το</w:t>
      </w:r>
      <w:r>
        <w:rPr>
          <w:rFonts w:eastAsia="Times New Roman" w:cs="Times New Roman"/>
          <w:szCs w:val="24"/>
        </w:rPr>
        <w:t>ν</w:t>
      </w:r>
      <w:r w:rsidRPr="003D2403">
        <w:rPr>
          <w:rFonts w:eastAsia="Times New Roman" w:cs="Times New Roman"/>
          <w:szCs w:val="24"/>
        </w:rPr>
        <w:t xml:space="preserve"> λαό σε συμπόρευση με το ΚΚΕ</w:t>
      </w:r>
      <w:r>
        <w:rPr>
          <w:rFonts w:eastAsia="Times New Roman" w:cs="Times New Roman"/>
          <w:szCs w:val="24"/>
        </w:rPr>
        <w:t>.</w:t>
      </w:r>
      <w:r w:rsidRPr="003D2403">
        <w:rPr>
          <w:rFonts w:eastAsia="Times New Roman" w:cs="Times New Roman"/>
          <w:szCs w:val="24"/>
        </w:rPr>
        <w:t xml:space="preserve"> </w:t>
      </w:r>
      <w:r>
        <w:rPr>
          <w:rFonts w:eastAsia="Times New Roman" w:cs="Times New Roman"/>
          <w:szCs w:val="24"/>
        </w:rPr>
        <w:t xml:space="preserve">Διότι </w:t>
      </w:r>
      <w:r w:rsidRPr="003D2403">
        <w:rPr>
          <w:rFonts w:eastAsia="Times New Roman" w:cs="Times New Roman"/>
          <w:szCs w:val="24"/>
        </w:rPr>
        <w:t>χωρίς δυνατό</w:t>
      </w:r>
      <w:r>
        <w:rPr>
          <w:rFonts w:eastAsia="Times New Roman" w:cs="Times New Roman"/>
          <w:szCs w:val="24"/>
        </w:rPr>
        <w:t xml:space="preserve"> ΚΚΕ</w:t>
      </w:r>
      <w:r w:rsidRPr="003D2403">
        <w:rPr>
          <w:rFonts w:eastAsia="Times New Roman" w:cs="Times New Roman"/>
          <w:szCs w:val="24"/>
        </w:rPr>
        <w:t xml:space="preserve"> οι εργαζόμενοι δεν θα έχουν δύναμη στον αγώνα για την κάλυψη των απωλειών </w:t>
      </w:r>
      <w:r>
        <w:rPr>
          <w:rFonts w:eastAsia="Times New Roman" w:cs="Times New Roman"/>
          <w:szCs w:val="24"/>
        </w:rPr>
        <w:t>τους,</w:t>
      </w:r>
      <w:r w:rsidRPr="003D2403">
        <w:rPr>
          <w:rFonts w:eastAsia="Times New Roman" w:cs="Times New Roman"/>
          <w:szCs w:val="24"/>
        </w:rPr>
        <w:t xml:space="preserve"> για τη διεκδίκηση των </w:t>
      </w:r>
      <w:r>
        <w:rPr>
          <w:rFonts w:eastAsia="Times New Roman" w:cs="Times New Roman"/>
          <w:szCs w:val="24"/>
        </w:rPr>
        <w:t xml:space="preserve">σύγχρονων </w:t>
      </w:r>
      <w:r w:rsidRPr="003D2403">
        <w:rPr>
          <w:rFonts w:eastAsia="Times New Roman" w:cs="Times New Roman"/>
          <w:szCs w:val="24"/>
        </w:rPr>
        <w:t>αναγκών</w:t>
      </w:r>
      <w:r>
        <w:rPr>
          <w:rFonts w:eastAsia="Times New Roman" w:cs="Times New Roman"/>
          <w:szCs w:val="24"/>
        </w:rPr>
        <w:t>.</w:t>
      </w:r>
    </w:p>
    <w:p w14:paraId="0645338A"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0645338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Αριστείδης Φωκάς. </w:t>
      </w:r>
    </w:p>
    <w:p w14:paraId="0645338C"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lastRenderedPageBreak/>
        <w:t xml:space="preserve">ΑΡΙΣΤΕΙΔΗΣ ΦΩΚΑΣ: </w:t>
      </w:r>
      <w:r>
        <w:rPr>
          <w:rFonts w:eastAsia="Times New Roman" w:cs="Times New Roman"/>
          <w:szCs w:val="24"/>
        </w:rPr>
        <w:t xml:space="preserve">Ευχαριστώ, κύριε Πρόεδρε. </w:t>
      </w:r>
    </w:p>
    <w:p w14:paraId="0645338D"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w:t>
      </w:r>
      <w:r w:rsidRPr="003D2403">
        <w:rPr>
          <w:rFonts w:eastAsia="Times New Roman" w:cs="Times New Roman"/>
          <w:szCs w:val="24"/>
        </w:rPr>
        <w:t>κύριοι Βουλευτές</w:t>
      </w:r>
      <w:r>
        <w:rPr>
          <w:rFonts w:eastAsia="Times New Roman" w:cs="Times New Roman"/>
          <w:szCs w:val="24"/>
        </w:rPr>
        <w:t>,</w:t>
      </w:r>
      <w:r w:rsidRPr="003D2403">
        <w:rPr>
          <w:rFonts w:eastAsia="Times New Roman" w:cs="Times New Roman"/>
          <w:szCs w:val="24"/>
        </w:rPr>
        <w:t xml:space="preserve"> πήρα τη γενναία απόφαση </w:t>
      </w:r>
      <w:r>
        <w:rPr>
          <w:rFonts w:eastAsia="Times New Roman" w:cs="Times New Roman"/>
          <w:szCs w:val="24"/>
        </w:rPr>
        <w:t xml:space="preserve">να συνταχθώ </w:t>
      </w:r>
      <w:r w:rsidRPr="003D2403">
        <w:rPr>
          <w:rFonts w:eastAsia="Times New Roman" w:cs="Times New Roman"/>
          <w:szCs w:val="24"/>
        </w:rPr>
        <w:t xml:space="preserve">με τους Ανεξάρτητους </w:t>
      </w:r>
      <w:r>
        <w:rPr>
          <w:rFonts w:eastAsia="Times New Roman" w:cs="Times New Roman"/>
          <w:szCs w:val="24"/>
        </w:rPr>
        <w:t>Έλληνες, και στο κάλεσμα του Πάνου Καμμένου να είμ</w:t>
      </w:r>
      <w:r w:rsidRPr="003D2403">
        <w:rPr>
          <w:rFonts w:eastAsia="Times New Roman" w:cs="Times New Roman"/>
          <w:szCs w:val="24"/>
        </w:rPr>
        <w:t>αι παρών</w:t>
      </w:r>
      <w:r>
        <w:rPr>
          <w:rFonts w:eastAsia="Times New Roman" w:cs="Times New Roman"/>
          <w:szCs w:val="24"/>
        </w:rPr>
        <w:t>.</w:t>
      </w:r>
      <w:r w:rsidRPr="003D2403">
        <w:rPr>
          <w:rFonts w:eastAsia="Times New Roman" w:cs="Times New Roman"/>
          <w:szCs w:val="24"/>
        </w:rPr>
        <w:t xml:space="preserve"> Σήμερα δεν συζητάμε για τη φορολογία στις επιχειρήσεις που είναι 29%</w:t>
      </w:r>
      <w:r>
        <w:rPr>
          <w:rFonts w:eastAsia="Times New Roman" w:cs="Times New Roman"/>
          <w:szCs w:val="24"/>
        </w:rPr>
        <w:t>,</w:t>
      </w:r>
      <w:r w:rsidRPr="003D2403">
        <w:rPr>
          <w:rFonts w:eastAsia="Times New Roman" w:cs="Times New Roman"/>
          <w:szCs w:val="24"/>
        </w:rPr>
        <w:t xml:space="preserve"> </w:t>
      </w:r>
      <w:r>
        <w:rPr>
          <w:rFonts w:eastAsia="Times New Roman" w:cs="Times New Roman"/>
          <w:szCs w:val="24"/>
        </w:rPr>
        <w:t xml:space="preserve">για τη νέα φορολογική </w:t>
      </w:r>
      <w:r w:rsidRPr="003D2403">
        <w:rPr>
          <w:rFonts w:eastAsia="Times New Roman" w:cs="Times New Roman"/>
          <w:szCs w:val="24"/>
        </w:rPr>
        <w:t>επιβάρυνση 27% που ήρθε σε επιχειρήσεις μέσω των ασφαλιστικών εισφορών</w:t>
      </w:r>
      <w:r>
        <w:rPr>
          <w:rFonts w:eastAsia="Times New Roman" w:cs="Times New Roman"/>
          <w:szCs w:val="24"/>
        </w:rPr>
        <w:t>,</w:t>
      </w:r>
      <w:r w:rsidRPr="003D2403">
        <w:rPr>
          <w:rFonts w:eastAsia="Times New Roman" w:cs="Times New Roman"/>
          <w:szCs w:val="24"/>
        </w:rPr>
        <w:t xml:space="preserve"> για την προκαταβολή φόρ</w:t>
      </w:r>
      <w:r>
        <w:rPr>
          <w:rFonts w:eastAsia="Times New Roman" w:cs="Times New Roman"/>
          <w:szCs w:val="24"/>
        </w:rPr>
        <w:t>ου α</w:t>
      </w:r>
      <w:r w:rsidRPr="003D2403">
        <w:rPr>
          <w:rFonts w:eastAsia="Times New Roman" w:cs="Times New Roman"/>
          <w:szCs w:val="24"/>
        </w:rPr>
        <w:t>πό 50% που πήγε σταδιακά στο 100% σε επιχειρήσεις</w:t>
      </w:r>
      <w:r>
        <w:rPr>
          <w:rFonts w:eastAsia="Times New Roman" w:cs="Times New Roman"/>
          <w:szCs w:val="24"/>
        </w:rPr>
        <w:t>,</w:t>
      </w:r>
      <w:r w:rsidRPr="003D2403">
        <w:rPr>
          <w:rFonts w:eastAsia="Times New Roman" w:cs="Times New Roman"/>
          <w:szCs w:val="24"/>
        </w:rPr>
        <w:t xml:space="preserve"> και σήμερα η φορολογία ξεπερνάει το 70% επί των κερδών στις εταιρείες</w:t>
      </w:r>
      <w:r>
        <w:rPr>
          <w:rFonts w:eastAsia="Times New Roman" w:cs="Times New Roman"/>
          <w:szCs w:val="24"/>
        </w:rPr>
        <w:t>.</w:t>
      </w:r>
    </w:p>
    <w:p w14:paraId="0645338E"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t xml:space="preserve">Σε σύγκριση </w:t>
      </w:r>
      <w:r>
        <w:rPr>
          <w:rFonts w:eastAsia="Times New Roman" w:cs="Times New Roman"/>
          <w:szCs w:val="24"/>
        </w:rPr>
        <w:t xml:space="preserve">με άλλες χώρες </w:t>
      </w:r>
      <w:r w:rsidRPr="003D2403">
        <w:rPr>
          <w:rFonts w:eastAsia="Times New Roman" w:cs="Times New Roman"/>
          <w:szCs w:val="24"/>
        </w:rPr>
        <w:t>της Ευρωπαϊκής Ένωσης</w:t>
      </w:r>
      <w:r>
        <w:rPr>
          <w:rFonts w:eastAsia="Times New Roman" w:cs="Times New Roman"/>
          <w:szCs w:val="24"/>
        </w:rPr>
        <w:t>,</w:t>
      </w:r>
      <w:r w:rsidRPr="003D2403">
        <w:rPr>
          <w:rFonts w:eastAsia="Times New Roman" w:cs="Times New Roman"/>
          <w:szCs w:val="24"/>
        </w:rPr>
        <w:t xml:space="preserve"> όπως είναι η Ουγγαρία</w:t>
      </w:r>
      <w:r>
        <w:rPr>
          <w:rFonts w:eastAsia="Times New Roman" w:cs="Times New Roman"/>
          <w:szCs w:val="24"/>
        </w:rPr>
        <w:t>, η φορολογία είναι 9% στις</w:t>
      </w:r>
      <w:r w:rsidRPr="003D2403">
        <w:rPr>
          <w:rFonts w:eastAsia="Times New Roman" w:cs="Times New Roman"/>
          <w:szCs w:val="24"/>
        </w:rPr>
        <w:t xml:space="preserve"> επιχειρήσεις</w:t>
      </w:r>
      <w:r>
        <w:rPr>
          <w:rFonts w:eastAsia="Times New Roman" w:cs="Times New Roman"/>
          <w:szCs w:val="24"/>
        </w:rPr>
        <w:t>.</w:t>
      </w:r>
      <w:r w:rsidRPr="003D2403">
        <w:rPr>
          <w:rFonts w:eastAsia="Times New Roman" w:cs="Times New Roman"/>
          <w:szCs w:val="24"/>
        </w:rPr>
        <w:t xml:space="preserve"> Η ανεργία τους είναι 3,5%</w:t>
      </w:r>
      <w:r>
        <w:rPr>
          <w:rFonts w:eastAsia="Times New Roman" w:cs="Times New Roman"/>
          <w:szCs w:val="24"/>
        </w:rPr>
        <w:t>.</w:t>
      </w:r>
      <w:r w:rsidRPr="003D2403">
        <w:rPr>
          <w:rFonts w:eastAsia="Times New Roman" w:cs="Times New Roman"/>
          <w:szCs w:val="24"/>
        </w:rPr>
        <w:t xml:space="preserve"> Η ανεργία στους νέους </w:t>
      </w:r>
      <w:r>
        <w:rPr>
          <w:rFonts w:eastAsia="Times New Roman" w:cs="Times New Roman"/>
          <w:szCs w:val="24"/>
        </w:rPr>
        <w:t xml:space="preserve">είναι </w:t>
      </w:r>
      <w:r w:rsidRPr="003D2403">
        <w:rPr>
          <w:rFonts w:eastAsia="Times New Roman" w:cs="Times New Roman"/>
          <w:szCs w:val="24"/>
        </w:rPr>
        <w:t>9,5%</w:t>
      </w:r>
      <w:r>
        <w:rPr>
          <w:rFonts w:eastAsia="Times New Roman" w:cs="Times New Roman"/>
          <w:szCs w:val="24"/>
        </w:rPr>
        <w:t>.</w:t>
      </w:r>
      <w:r w:rsidRPr="003D2403">
        <w:rPr>
          <w:rFonts w:eastAsia="Times New Roman" w:cs="Times New Roman"/>
          <w:szCs w:val="24"/>
        </w:rPr>
        <w:t xml:space="preserve"> Εκεί</w:t>
      </w:r>
      <w:r>
        <w:rPr>
          <w:rFonts w:eastAsia="Times New Roman" w:cs="Times New Roman"/>
          <w:szCs w:val="24"/>
        </w:rPr>
        <w:t>,</w:t>
      </w:r>
      <w:r w:rsidRPr="003D2403">
        <w:rPr>
          <w:rFonts w:eastAsia="Times New Roman" w:cs="Times New Roman"/>
          <w:szCs w:val="24"/>
        </w:rPr>
        <w:t xml:space="preserve"> ο λαός και η </w:t>
      </w:r>
      <w:r>
        <w:rPr>
          <w:rFonts w:eastAsia="Times New Roman" w:cs="Times New Roman"/>
          <w:szCs w:val="24"/>
        </w:rPr>
        <w:t>κ</w:t>
      </w:r>
      <w:r w:rsidRPr="003D2403">
        <w:rPr>
          <w:rFonts w:eastAsia="Times New Roman" w:cs="Times New Roman"/>
          <w:szCs w:val="24"/>
        </w:rPr>
        <w:t xml:space="preserve">υβέρνηση της Ουγγαρίας είχαν το σθένος να υπερασπιστούν και να ελέγξουν το νόμισμα </w:t>
      </w:r>
      <w:r>
        <w:rPr>
          <w:rFonts w:eastAsia="Times New Roman" w:cs="Times New Roman"/>
          <w:szCs w:val="24"/>
        </w:rPr>
        <w:t>τους,</w:t>
      </w:r>
      <w:r w:rsidRPr="003D2403">
        <w:rPr>
          <w:rFonts w:eastAsia="Times New Roman" w:cs="Times New Roman"/>
          <w:szCs w:val="24"/>
        </w:rPr>
        <w:t xml:space="preserve"> την </w:t>
      </w:r>
      <w:r>
        <w:rPr>
          <w:rFonts w:eastAsia="Times New Roman" w:cs="Times New Roman"/>
          <w:szCs w:val="24"/>
        </w:rPr>
        <w:t>κ</w:t>
      </w:r>
      <w:r w:rsidRPr="003D2403">
        <w:rPr>
          <w:rFonts w:eastAsia="Times New Roman" w:cs="Times New Roman"/>
          <w:szCs w:val="24"/>
        </w:rPr>
        <w:t xml:space="preserve">εντρική </w:t>
      </w:r>
      <w:r>
        <w:rPr>
          <w:rFonts w:eastAsia="Times New Roman" w:cs="Times New Roman"/>
          <w:szCs w:val="24"/>
        </w:rPr>
        <w:t>τ</w:t>
      </w:r>
      <w:r w:rsidRPr="003D2403">
        <w:rPr>
          <w:rFonts w:eastAsia="Times New Roman" w:cs="Times New Roman"/>
          <w:szCs w:val="24"/>
        </w:rPr>
        <w:t xml:space="preserve">ράπεζα </w:t>
      </w:r>
      <w:r>
        <w:rPr>
          <w:rFonts w:eastAsia="Times New Roman" w:cs="Times New Roman"/>
          <w:szCs w:val="24"/>
        </w:rPr>
        <w:t>και τα σύνορά τους.</w:t>
      </w:r>
      <w:r w:rsidRPr="003D2403">
        <w:rPr>
          <w:rFonts w:eastAsia="Times New Roman" w:cs="Times New Roman"/>
          <w:szCs w:val="24"/>
        </w:rPr>
        <w:t xml:space="preserve"> </w:t>
      </w:r>
      <w:r>
        <w:rPr>
          <w:rFonts w:eastAsia="Times New Roman" w:cs="Times New Roman"/>
          <w:szCs w:val="24"/>
        </w:rPr>
        <w:t xml:space="preserve">Είναι </w:t>
      </w:r>
      <w:r w:rsidRPr="003D2403">
        <w:rPr>
          <w:rFonts w:eastAsia="Times New Roman" w:cs="Times New Roman"/>
          <w:szCs w:val="24"/>
        </w:rPr>
        <w:t>στην Ευρωπαϊκή Ένωση</w:t>
      </w:r>
      <w:r>
        <w:rPr>
          <w:rFonts w:eastAsia="Times New Roman" w:cs="Times New Roman"/>
          <w:szCs w:val="24"/>
        </w:rPr>
        <w:t xml:space="preserve"> και</w:t>
      </w:r>
      <w:r w:rsidRPr="003D2403">
        <w:rPr>
          <w:rFonts w:eastAsia="Times New Roman" w:cs="Times New Roman"/>
          <w:szCs w:val="24"/>
        </w:rPr>
        <w:t xml:space="preserve"> στο ΝΑΤΟ</w:t>
      </w:r>
      <w:r>
        <w:rPr>
          <w:rFonts w:eastAsia="Times New Roman" w:cs="Times New Roman"/>
          <w:szCs w:val="24"/>
        </w:rPr>
        <w:t>. Εμείς</w:t>
      </w:r>
      <w:r w:rsidRPr="003D2403">
        <w:rPr>
          <w:rFonts w:eastAsia="Times New Roman" w:cs="Times New Roman"/>
          <w:szCs w:val="24"/>
        </w:rPr>
        <w:t xml:space="preserve"> από που έχουμε δεχθεί πιέσεις να παραδώσουμε το όνομα Μακεδονία</w:t>
      </w:r>
      <w:r>
        <w:rPr>
          <w:rFonts w:eastAsia="Times New Roman" w:cs="Times New Roman"/>
          <w:szCs w:val="24"/>
        </w:rPr>
        <w:t xml:space="preserve"> και χωρίς</w:t>
      </w:r>
      <w:r w:rsidRPr="003D2403">
        <w:rPr>
          <w:rFonts w:eastAsia="Times New Roman" w:cs="Times New Roman"/>
          <w:szCs w:val="24"/>
        </w:rPr>
        <w:t xml:space="preserve"> κανένα αντάλλαγμα</w:t>
      </w:r>
      <w:r>
        <w:rPr>
          <w:rFonts w:eastAsia="Times New Roman" w:cs="Times New Roman"/>
          <w:szCs w:val="24"/>
        </w:rPr>
        <w:t>;</w:t>
      </w:r>
      <w:r w:rsidRPr="003D2403">
        <w:rPr>
          <w:rFonts w:eastAsia="Times New Roman" w:cs="Times New Roman"/>
          <w:szCs w:val="24"/>
        </w:rPr>
        <w:t xml:space="preserve"> </w:t>
      </w:r>
    </w:p>
    <w:p w14:paraId="0645338F"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lastRenderedPageBreak/>
        <w:t>Σήμερα δεν συζητάμε ούτε για τη λήξη του τρίτου προγράμματος</w:t>
      </w:r>
      <w:r>
        <w:rPr>
          <w:rFonts w:eastAsia="Times New Roman" w:cs="Times New Roman"/>
          <w:szCs w:val="24"/>
        </w:rPr>
        <w:t>,</w:t>
      </w:r>
      <w:r w:rsidRPr="003D2403">
        <w:rPr>
          <w:rFonts w:eastAsia="Times New Roman" w:cs="Times New Roman"/>
          <w:szCs w:val="24"/>
        </w:rPr>
        <w:t xml:space="preserve"> όπου περίσσεψαν 24 δισεκατομμύρια ευρώ και αν θα γίνει κάποια στιγμή κάποιο ταμείο σωτηρίας για τους δανειολήπτες</w:t>
      </w:r>
      <w:r>
        <w:rPr>
          <w:rFonts w:eastAsia="Times New Roman" w:cs="Times New Roman"/>
          <w:szCs w:val="24"/>
        </w:rPr>
        <w:t>.</w:t>
      </w:r>
      <w:r w:rsidRPr="003D2403">
        <w:rPr>
          <w:rFonts w:eastAsia="Times New Roman" w:cs="Times New Roman"/>
          <w:szCs w:val="24"/>
        </w:rPr>
        <w:t xml:space="preserve"> Να υπενθυμίσω ότι </w:t>
      </w:r>
      <w:r>
        <w:rPr>
          <w:rFonts w:eastAsia="Times New Roman" w:cs="Times New Roman"/>
          <w:szCs w:val="24"/>
        </w:rPr>
        <w:t xml:space="preserve">ο κ. </w:t>
      </w:r>
      <w:proofErr w:type="spellStart"/>
      <w:r>
        <w:rPr>
          <w:rFonts w:eastAsia="Times New Roman" w:cs="Times New Roman"/>
          <w:szCs w:val="24"/>
        </w:rPr>
        <w:t>Ντράγκι</w:t>
      </w:r>
      <w:proofErr w:type="spellEnd"/>
      <w:r>
        <w:rPr>
          <w:rFonts w:eastAsia="Times New Roman" w:cs="Times New Roman"/>
          <w:szCs w:val="24"/>
        </w:rPr>
        <w:t xml:space="preserve"> </w:t>
      </w:r>
      <w:r w:rsidRPr="003D2403">
        <w:rPr>
          <w:rFonts w:eastAsia="Times New Roman" w:cs="Times New Roman"/>
          <w:szCs w:val="24"/>
        </w:rPr>
        <w:t>είπε ότι είναι απόφαση της Ελλάδας πώς θα διαχειριστεί τα 24 δισεκατομμύρια ευρώ</w:t>
      </w:r>
      <w:r>
        <w:rPr>
          <w:rFonts w:eastAsia="Times New Roman" w:cs="Times New Roman"/>
          <w:szCs w:val="24"/>
        </w:rPr>
        <w:t>.</w:t>
      </w:r>
    </w:p>
    <w:p w14:paraId="06453390"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t>Σήμερα είμαστε εδώ</w:t>
      </w:r>
      <w:r>
        <w:rPr>
          <w:rFonts w:eastAsia="Times New Roman" w:cs="Times New Roman"/>
          <w:szCs w:val="24"/>
        </w:rPr>
        <w:t>,</w:t>
      </w:r>
      <w:r w:rsidRPr="003D2403">
        <w:rPr>
          <w:rFonts w:eastAsia="Times New Roman" w:cs="Times New Roman"/>
          <w:szCs w:val="24"/>
        </w:rPr>
        <w:t xml:space="preserve"> για να δώσουμε ψήφο εμπιστοσύνης στην Κυβέρνηση για κάποιο νομοσχέδιο που θα </w:t>
      </w:r>
      <w:r>
        <w:rPr>
          <w:rFonts w:eastAsia="Times New Roman" w:cs="Times New Roman"/>
          <w:szCs w:val="24"/>
        </w:rPr>
        <w:t>έρθει</w:t>
      </w:r>
      <w:r w:rsidRPr="003D2403">
        <w:rPr>
          <w:rFonts w:eastAsia="Times New Roman" w:cs="Times New Roman"/>
          <w:szCs w:val="24"/>
        </w:rPr>
        <w:t xml:space="preserve"> στο μέλλον</w:t>
      </w:r>
      <w:r>
        <w:rPr>
          <w:rFonts w:eastAsia="Times New Roman" w:cs="Times New Roman"/>
          <w:szCs w:val="24"/>
        </w:rPr>
        <w:t>;</w:t>
      </w:r>
      <w:r w:rsidRPr="003D2403">
        <w:rPr>
          <w:rFonts w:eastAsia="Times New Roman" w:cs="Times New Roman"/>
          <w:szCs w:val="24"/>
        </w:rPr>
        <w:t xml:space="preserve"> Όχι</w:t>
      </w:r>
      <w:r>
        <w:rPr>
          <w:rFonts w:eastAsia="Times New Roman" w:cs="Times New Roman"/>
          <w:szCs w:val="24"/>
        </w:rPr>
        <w:t xml:space="preserve">. Μπορεί να έρθουν </w:t>
      </w:r>
      <w:r w:rsidRPr="003D2403">
        <w:rPr>
          <w:rFonts w:eastAsia="Times New Roman" w:cs="Times New Roman"/>
          <w:szCs w:val="24"/>
        </w:rPr>
        <w:t>σωστά νομοσχέδια στο μέλλον</w:t>
      </w:r>
      <w:r>
        <w:rPr>
          <w:rFonts w:eastAsia="Times New Roman" w:cs="Times New Roman"/>
          <w:szCs w:val="24"/>
        </w:rPr>
        <w:t>,</w:t>
      </w:r>
      <w:r w:rsidRPr="003D2403">
        <w:rPr>
          <w:rFonts w:eastAsia="Times New Roman" w:cs="Times New Roman"/>
          <w:szCs w:val="24"/>
        </w:rPr>
        <w:t xml:space="preserve"> όπως έχει εξαγγείλει η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w:t>
      </w:r>
      <w:r w:rsidRPr="003D2403">
        <w:rPr>
          <w:rFonts w:eastAsia="Times New Roman" w:cs="Times New Roman"/>
          <w:szCs w:val="24"/>
        </w:rPr>
        <w:t xml:space="preserve">όπως είναι το νομοσχέδιο που αφορά τις οφειλές των ελεύθερων επαγγελματιών προς το ταμείο τους όλα αυτά τα χρόνια της κρίσης από το </w:t>
      </w:r>
      <w:r>
        <w:rPr>
          <w:rFonts w:eastAsia="Times New Roman" w:cs="Times New Roman"/>
          <w:szCs w:val="24"/>
        </w:rPr>
        <w:t>2010 μέχρι το Δεκέμβριο του 201</w:t>
      </w:r>
      <w:r w:rsidRPr="003D2403">
        <w:rPr>
          <w:rFonts w:eastAsia="Times New Roman" w:cs="Times New Roman"/>
          <w:szCs w:val="24"/>
        </w:rPr>
        <w:t>6</w:t>
      </w:r>
      <w:r>
        <w:rPr>
          <w:rFonts w:eastAsia="Times New Roman" w:cs="Times New Roman"/>
          <w:szCs w:val="24"/>
        </w:rPr>
        <w:t>,</w:t>
      </w:r>
      <w:r w:rsidRPr="003D2403">
        <w:rPr>
          <w:rFonts w:eastAsia="Times New Roman" w:cs="Times New Roman"/>
          <w:szCs w:val="24"/>
        </w:rPr>
        <w:t xml:space="preserve"> ότι όλες αυτές οι οφειλές θα </w:t>
      </w:r>
      <w:r>
        <w:rPr>
          <w:rFonts w:eastAsia="Times New Roman" w:cs="Times New Roman"/>
          <w:szCs w:val="24"/>
        </w:rPr>
        <w:t>επανα</w:t>
      </w:r>
      <w:r w:rsidRPr="003D2403">
        <w:rPr>
          <w:rFonts w:eastAsia="Times New Roman" w:cs="Times New Roman"/>
          <w:szCs w:val="24"/>
        </w:rPr>
        <w:t>προσδιοριστούν και θα αφαιρεθούν τόκοι και προσαυξήσεις</w:t>
      </w:r>
      <w:r>
        <w:rPr>
          <w:rFonts w:eastAsia="Times New Roman" w:cs="Times New Roman"/>
          <w:szCs w:val="24"/>
        </w:rPr>
        <w:t>,</w:t>
      </w:r>
      <w:r w:rsidRPr="003D2403">
        <w:rPr>
          <w:rFonts w:eastAsia="Times New Roman" w:cs="Times New Roman"/>
          <w:szCs w:val="24"/>
        </w:rPr>
        <w:t xml:space="preserve"> και ό</w:t>
      </w:r>
      <w:r>
        <w:rPr>
          <w:rFonts w:eastAsia="Times New Roman" w:cs="Times New Roman"/>
          <w:szCs w:val="24"/>
        </w:rPr>
        <w:t>,</w:t>
      </w:r>
      <w:r w:rsidRPr="003D2403">
        <w:rPr>
          <w:rFonts w:eastAsia="Times New Roman" w:cs="Times New Roman"/>
          <w:szCs w:val="24"/>
        </w:rPr>
        <w:t>τι μείνει από αυτό το ποσό</w:t>
      </w:r>
      <w:r>
        <w:rPr>
          <w:rFonts w:eastAsia="Times New Roman" w:cs="Times New Roman"/>
          <w:szCs w:val="24"/>
        </w:rPr>
        <w:t xml:space="preserve"> θα πάει σ</w:t>
      </w:r>
      <w:r w:rsidRPr="003D2403">
        <w:rPr>
          <w:rFonts w:eastAsia="Times New Roman" w:cs="Times New Roman"/>
          <w:szCs w:val="24"/>
        </w:rPr>
        <w:t xml:space="preserve">ε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3D2403">
        <w:rPr>
          <w:rFonts w:eastAsia="Times New Roman" w:cs="Times New Roman"/>
          <w:szCs w:val="24"/>
        </w:rPr>
        <w:t xml:space="preserve"> δόσεις</w:t>
      </w:r>
      <w:r>
        <w:rPr>
          <w:rFonts w:eastAsia="Times New Roman" w:cs="Times New Roman"/>
          <w:szCs w:val="24"/>
        </w:rPr>
        <w:t>.</w:t>
      </w:r>
      <w:r w:rsidRPr="003D2403">
        <w:rPr>
          <w:rFonts w:eastAsia="Times New Roman" w:cs="Times New Roman"/>
          <w:szCs w:val="24"/>
        </w:rPr>
        <w:t xml:space="preserve"> Δεν μιλάμε για ένα τέτοιο νομοσχέδιο</w:t>
      </w:r>
      <w:r>
        <w:rPr>
          <w:rFonts w:eastAsia="Times New Roman" w:cs="Times New Roman"/>
          <w:szCs w:val="24"/>
        </w:rPr>
        <w:t>,</w:t>
      </w:r>
      <w:r w:rsidRPr="003D2403">
        <w:rPr>
          <w:rFonts w:eastAsia="Times New Roman" w:cs="Times New Roman"/>
          <w:szCs w:val="24"/>
        </w:rPr>
        <w:t xml:space="preserve"> το οποίο θα το χειροκροτήσουμε</w:t>
      </w:r>
      <w:r>
        <w:rPr>
          <w:rFonts w:eastAsia="Times New Roman" w:cs="Times New Roman"/>
          <w:szCs w:val="24"/>
        </w:rPr>
        <w:t>,</w:t>
      </w:r>
      <w:r w:rsidRPr="003D2403">
        <w:rPr>
          <w:rFonts w:eastAsia="Times New Roman" w:cs="Times New Roman"/>
          <w:szCs w:val="24"/>
        </w:rPr>
        <w:t xml:space="preserve"> θα το ψηφίσουμε</w:t>
      </w:r>
      <w:r>
        <w:rPr>
          <w:rFonts w:eastAsia="Times New Roman" w:cs="Times New Roman"/>
          <w:szCs w:val="24"/>
        </w:rPr>
        <w:t>.</w:t>
      </w:r>
    </w:p>
    <w:p w14:paraId="06453391"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t>Σήμερα</w:t>
      </w:r>
      <w:r>
        <w:rPr>
          <w:rFonts w:eastAsia="Times New Roman" w:cs="Times New Roman"/>
          <w:szCs w:val="24"/>
        </w:rPr>
        <w:t>,</w:t>
      </w:r>
      <w:r w:rsidRPr="003D2403">
        <w:rPr>
          <w:rFonts w:eastAsia="Times New Roman" w:cs="Times New Roman"/>
          <w:szCs w:val="24"/>
        </w:rPr>
        <w:t xml:space="preserve"> η Κυβέρνηση ζητά ψήφο εμπιστοσύνης</w:t>
      </w:r>
      <w:r>
        <w:rPr>
          <w:rFonts w:eastAsia="Times New Roman" w:cs="Times New Roman"/>
          <w:szCs w:val="24"/>
        </w:rPr>
        <w:t>,</w:t>
      </w:r>
      <w:r w:rsidRPr="003D2403">
        <w:rPr>
          <w:rFonts w:eastAsia="Times New Roman" w:cs="Times New Roman"/>
          <w:szCs w:val="24"/>
        </w:rPr>
        <w:t xml:space="preserve"> για το</w:t>
      </w:r>
      <w:r>
        <w:rPr>
          <w:rFonts w:eastAsia="Times New Roman" w:cs="Times New Roman"/>
          <w:szCs w:val="24"/>
        </w:rPr>
        <w:t>ν</w:t>
      </w:r>
      <w:r w:rsidRPr="003D2403">
        <w:rPr>
          <w:rFonts w:eastAsia="Times New Roman" w:cs="Times New Roman"/>
          <w:szCs w:val="24"/>
        </w:rPr>
        <w:t xml:space="preserve"> λόγο ότι οι Ανεξάρτητοι </w:t>
      </w:r>
      <w:r>
        <w:rPr>
          <w:rFonts w:eastAsia="Times New Roman" w:cs="Times New Roman"/>
          <w:szCs w:val="24"/>
        </w:rPr>
        <w:t xml:space="preserve">Έλληνες και ο Πάνος </w:t>
      </w:r>
      <w:r w:rsidRPr="003D2403">
        <w:rPr>
          <w:rFonts w:eastAsia="Times New Roman" w:cs="Times New Roman"/>
          <w:szCs w:val="24"/>
        </w:rPr>
        <w:t>Καμμένος αποφά</w:t>
      </w:r>
      <w:r w:rsidRPr="003D2403">
        <w:rPr>
          <w:rFonts w:eastAsia="Times New Roman" w:cs="Times New Roman"/>
          <w:szCs w:val="24"/>
        </w:rPr>
        <w:lastRenderedPageBreak/>
        <w:t>σισαν να μην εμπιστευτούν άλλο αυτή την Κυβέρνηση</w:t>
      </w:r>
      <w:r>
        <w:rPr>
          <w:rFonts w:eastAsia="Times New Roman" w:cs="Times New Roman"/>
          <w:szCs w:val="24"/>
        </w:rPr>
        <w:t>,</w:t>
      </w:r>
      <w:r w:rsidRPr="003D2403">
        <w:rPr>
          <w:rFonts w:eastAsia="Times New Roman" w:cs="Times New Roman"/>
          <w:szCs w:val="24"/>
        </w:rPr>
        <w:t xml:space="preserve"> στο μεγάλο εθνικό θέμα που είναι η παράδοση του ονόματος Μακεδονία</w:t>
      </w:r>
      <w:r>
        <w:rPr>
          <w:rFonts w:eastAsia="Times New Roman" w:cs="Times New Roman"/>
          <w:szCs w:val="24"/>
        </w:rPr>
        <w:t>,</w:t>
      </w:r>
      <w:r w:rsidRPr="003D2403">
        <w:rPr>
          <w:rFonts w:eastAsia="Times New Roman" w:cs="Times New Roman"/>
          <w:szCs w:val="24"/>
        </w:rPr>
        <w:t xml:space="preserve"> της εθνικής ταυτότητας κ</w:t>
      </w:r>
      <w:r>
        <w:rPr>
          <w:rFonts w:eastAsia="Times New Roman" w:cs="Times New Roman"/>
          <w:szCs w:val="24"/>
        </w:rPr>
        <w:t>αι της «μακεδονικής» γλώσσας στη χ</w:t>
      </w:r>
      <w:r w:rsidRPr="003D2403">
        <w:rPr>
          <w:rFonts w:eastAsia="Times New Roman" w:cs="Times New Roman"/>
          <w:szCs w:val="24"/>
        </w:rPr>
        <w:t>ώρα των Σκοπίων</w:t>
      </w:r>
      <w:r>
        <w:rPr>
          <w:rFonts w:eastAsia="Times New Roman" w:cs="Times New Roman"/>
          <w:szCs w:val="24"/>
        </w:rPr>
        <w:t>.</w:t>
      </w:r>
      <w:r w:rsidRPr="003D2403">
        <w:rPr>
          <w:rFonts w:eastAsia="Times New Roman" w:cs="Times New Roman"/>
          <w:szCs w:val="24"/>
        </w:rPr>
        <w:t xml:space="preserve"> Η μάχη για να σταματήσει η Συμφωνία των Πρεσπών ξεκινάει σήμερα στη Βουλή</w:t>
      </w:r>
      <w:r>
        <w:rPr>
          <w:rFonts w:eastAsia="Times New Roman" w:cs="Times New Roman"/>
          <w:szCs w:val="24"/>
        </w:rPr>
        <w:t xml:space="preserve">. </w:t>
      </w:r>
    </w:p>
    <w:p w14:paraId="06453392"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Οι Ανεξάρτητοι Έλληνες,</w:t>
      </w:r>
      <w:r w:rsidRPr="003D2403">
        <w:rPr>
          <w:rFonts w:eastAsia="Times New Roman" w:cs="Times New Roman"/>
          <w:szCs w:val="24"/>
        </w:rPr>
        <w:t xml:space="preserve"> με πρώτο και καλύτερο τον Πάνο Καμμένο</w:t>
      </w:r>
      <w:r>
        <w:rPr>
          <w:rFonts w:eastAsia="Times New Roman" w:cs="Times New Roman"/>
          <w:szCs w:val="24"/>
        </w:rPr>
        <w:t>, αποδεικνύουν ότι δ</w:t>
      </w:r>
      <w:r w:rsidRPr="003D2403">
        <w:rPr>
          <w:rFonts w:eastAsia="Times New Roman" w:cs="Times New Roman"/>
          <w:szCs w:val="24"/>
        </w:rPr>
        <w:t>εν υπολογίζουν κανέναν και τίποτα</w:t>
      </w:r>
      <w:r>
        <w:rPr>
          <w:rFonts w:eastAsia="Times New Roman" w:cs="Times New Roman"/>
          <w:szCs w:val="24"/>
        </w:rPr>
        <w:t>,</w:t>
      </w:r>
      <w:r w:rsidRPr="003D2403">
        <w:rPr>
          <w:rFonts w:eastAsia="Times New Roman" w:cs="Times New Roman"/>
          <w:szCs w:val="24"/>
        </w:rPr>
        <w:t xml:space="preserve"> μπροστά στο θέμα της ψήφισης της Συμφωνίας των Πρεσπών στο ελληνικό Κοινοβούλιο</w:t>
      </w:r>
      <w:r>
        <w:rPr>
          <w:rFonts w:eastAsia="Times New Roman" w:cs="Times New Roman"/>
          <w:szCs w:val="24"/>
        </w:rPr>
        <w:t>.</w:t>
      </w:r>
      <w:r w:rsidRPr="003D2403">
        <w:rPr>
          <w:rFonts w:eastAsia="Times New Roman" w:cs="Times New Roman"/>
          <w:szCs w:val="24"/>
        </w:rPr>
        <w:t xml:space="preserve"> Απέσυραν οι Ανεξάρτητοι Έλληνες τη στήριξή του</w:t>
      </w:r>
      <w:r>
        <w:rPr>
          <w:rFonts w:eastAsia="Times New Roman" w:cs="Times New Roman"/>
          <w:szCs w:val="24"/>
        </w:rPr>
        <w:t>ς</w:t>
      </w:r>
      <w:r w:rsidRPr="003D2403">
        <w:rPr>
          <w:rFonts w:eastAsia="Times New Roman" w:cs="Times New Roman"/>
          <w:szCs w:val="24"/>
        </w:rPr>
        <w:t xml:space="preserve"> στην Κυβέρνηση</w:t>
      </w:r>
      <w:r>
        <w:rPr>
          <w:rFonts w:eastAsia="Times New Roman" w:cs="Times New Roman"/>
          <w:szCs w:val="24"/>
        </w:rPr>
        <w:t>,</w:t>
      </w:r>
      <w:r w:rsidRPr="003D2403">
        <w:rPr>
          <w:rFonts w:eastAsia="Times New Roman" w:cs="Times New Roman"/>
          <w:szCs w:val="24"/>
        </w:rPr>
        <w:t xml:space="preserve"> με μοναδικό στόχο να σταματήσουμε αυτή τη </w:t>
      </w:r>
      <w:r>
        <w:rPr>
          <w:rFonts w:eastAsia="Times New Roman" w:cs="Times New Roman"/>
          <w:szCs w:val="24"/>
        </w:rPr>
        <w:t>σ</w:t>
      </w:r>
      <w:r w:rsidRPr="003D2403">
        <w:rPr>
          <w:rFonts w:eastAsia="Times New Roman" w:cs="Times New Roman"/>
          <w:szCs w:val="24"/>
        </w:rPr>
        <w:t>υμφωνία</w:t>
      </w:r>
      <w:r>
        <w:rPr>
          <w:rFonts w:eastAsia="Times New Roman" w:cs="Times New Roman"/>
          <w:szCs w:val="24"/>
        </w:rPr>
        <w:t>.</w:t>
      </w:r>
      <w:r w:rsidRPr="003D2403">
        <w:rPr>
          <w:rFonts w:eastAsia="Times New Roman" w:cs="Times New Roman"/>
          <w:szCs w:val="24"/>
        </w:rPr>
        <w:t xml:space="preserve"> </w:t>
      </w:r>
      <w:r>
        <w:rPr>
          <w:rFonts w:eastAsia="Times New Roman" w:cs="Times New Roman"/>
          <w:szCs w:val="24"/>
        </w:rPr>
        <w:t>Γι’</w:t>
      </w:r>
      <w:r w:rsidRPr="003D2403">
        <w:rPr>
          <w:rFonts w:eastAsia="Times New Roman" w:cs="Times New Roman"/>
          <w:szCs w:val="24"/>
        </w:rPr>
        <w:t xml:space="preserve"> αυτό είμαστε σήμερα εδώ</w:t>
      </w:r>
      <w:r>
        <w:rPr>
          <w:rFonts w:eastAsia="Times New Roman" w:cs="Times New Roman"/>
          <w:szCs w:val="24"/>
        </w:rPr>
        <w:t>.</w:t>
      </w:r>
      <w:r w:rsidRPr="003D2403">
        <w:rPr>
          <w:rFonts w:eastAsia="Times New Roman" w:cs="Times New Roman"/>
          <w:szCs w:val="24"/>
        </w:rPr>
        <w:t xml:space="preserve"> </w:t>
      </w:r>
    </w:p>
    <w:p w14:paraId="06453393"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t>Δεν χρειάζεται να αναλύσουμε πολύ τη συμφωνία των Πρεσπών</w:t>
      </w:r>
      <w:r>
        <w:rPr>
          <w:rFonts w:eastAsia="Times New Roman" w:cs="Times New Roman"/>
          <w:szCs w:val="24"/>
        </w:rPr>
        <w:t>.</w:t>
      </w:r>
      <w:r w:rsidRPr="003D2403">
        <w:rPr>
          <w:rFonts w:eastAsia="Times New Roman" w:cs="Times New Roman"/>
          <w:szCs w:val="24"/>
        </w:rPr>
        <w:t xml:space="preserve"> Το άρθρο 36 του Συντάγματος των Σκοπίων αναφέρετα</w:t>
      </w:r>
      <w:r>
        <w:rPr>
          <w:rFonts w:eastAsia="Times New Roman" w:cs="Times New Roman"/>
          <w:szCs w:val="24"/>
        </w:rPr>
        <w:t>ι σε δήθεν Μακεδονία και δήθεν μ</w:t>
      </w:r>
      <w:r w:rsidRPr="003D2403">
        <w:rPr>
          <w:rFonts w:eastAsia="Times New Roman" w:cs="Times New Roman"/>
          <w:szCs w:val="24"/>
        </w:rPr>
        <w:t>ακεδονικό λαό</w:t>
      </w:r>
      <w:r>
        <w:rPr>
          <w:rFonts w:eastAsia="Times New Roman" w:cs="Times New Roman"/>
          <w:szCs w:val="24"/>
        </w:rPr>
        <w:t>, για δήθεν αυτοδιάθεση μ</w:t>
      </w:r>
      <w:r w:rsidRPr="003D2403">
        <w:rPr>
          <w:rFonts w:eastAsia="Times New Roman" w:cs="Times New Roman"/>
          <w:szCs w:val="24"/>
        </w:rPr>
        <w:t>ακεδονικο</w:t>
      </w:r>
      <w:r>
        <w:rPr>
          <w:rFonts w:eastAsia="Times New Roman" w:cs="Times New Roman"/>
          <w:szCs w:val="24"/>
        </w:rPr>
        <w:t>ύ έθνους, για δήθεν αυτοδιάθεση μ</w:t>
      </w:r>
      <w:r w:rsidRPr="003D2403">
        <w:rPr>
          <w:rFonts w:eastAsia="Times New Roman" w:cs="Times New Roman"/>
          <w:szCs w:val="24"/>
        </w:rPr>
        <w:t>ακεδονικού λαού</w:t>
      </w:r>
      <w:r>
        <w:rPr>
          <w:rFonts w:eastAsia="Times New Roman" w:cs="Times New Roman"/>
          <w:szCs w:val="24"/>
        </w:rPr>
        <w:t>,</w:t>
      </w:r>
      <w:r w:rsidRPr="003D2403">
        <w:rPr>
          <w:rFonts w:eastAsia="Times New Roman" w:cs="Times New Roman"/>
          <w:szCs w:val="24"/>
        </w:rPr>
        <w:t xml:space="preserve"> για κατάργηση των συνόρων</w:t>
      </w:r>
      <w:r>
        <w:rPr>
          <w:rFonts w:eastAsia="Times New Roman" w:cs="Times New Roman"/>
          <w:szCs w:val="24"/>
        </w:rPr>
        <w:t>,</w:t>
      </w:r>
      <w:r w:rsidRPr="003D2403">
        <w:rPr>
          <w:rFonts w:eastAsia="Times New Roman" w:cs="Times New Roman"/>
          <w:szCs w:val="24"/>
        </w:rPr>
        <w:t xml:space="preserve"> για ενοποίηση των </w:t>
      </w:r>
      <w:r>
        <w:rPr>
          <w:rFonts w:eastAsia="Times New Roman" w:cs="Times New Roman"/>
          <w:szCs w:val="24"/>
        </w:rPr>
        <w:t>«</w:t>
      </w:r>
      <w:r w:rsidRPr="003D2403">
        <w:rPr>
          <w:rFonts w:eastAsia="Times New Roman" w:cs="Times New Roman"/>
          <w:szCs w:val="24"/>
        </w:rPr>
        <w:t>Μακεδόνων</w:t>
      </w:r>
      <w:r>
        <w:rPr>
          <w:rFonts w:eastAsia="Times New Roman" w:cs="Times New Roman"/>
          <w:szCs w:val="24"/>
        </w:rPr>
        <w:t>»</w:t>
      </w:r>
      <w:r w:rsidRPr="003D2403">
        <w:rPr>
          <w:rFonts w:eastAsia="Times New Roman" w:cs="Times New Roman"/>
          <w:szCs w:val="24"/>
        </w:rPr>
        <w:t xml:space="preserve"> με τους Μακεδόνες</w:t>
      </w:r>
      <w:r>
        <w:rPr>
          <w:rFonts w:eastAsia="Times New Roman" w:cs="Times New Roman"/>
          <w:szCs w:val="24"/>
        </w:rPr>
        <w:t>.</w:t>
      </w:r>
      <w:r w:rsidRPr="003D2403">
        <w:rPr>
          <w:rFonts w:eastAsia="Times New Roman" w:cs="Times New Roman"/>
          <w:szCs w:val="24"/>
        </w:rPr>
        <w:t xml:space="preserve"> </w:t>
      </w:r>
    </w:p>
    <w:p w14:paraId="06453394"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Η συμφωνία αυτή προβλέπει ότι </w:t>
      </w:r>
      <w:r w:rsidRPr="003D2403">
        <w:rPr>
          <w:rFonts w:eastAsia="Times New Roman" w:cs="Times New Roman"/>
          <w:szCs w:val="24"/>
        </w:rPr>
        <w:t xml:space="preserve">το κράτος αυτό θα ονομάζεται </w:t>
      </w:r>
      <w:r>
        <w:rPr>
          <w:rFonts w:eastAsia="Times New Roman" w:cs="Times New Roman"/>
          <w:szCs w:val="24"/>
        </w:rPr>
        <w:t>«</w:t>
      </w:r>
      <w:r w:rsidRPr="003D2403">
        <w:rPr>
          <w:rFonts w:eastAsia="Times New Roman" w:cs="Times New Roman"/>
          <w:szCs w:val="24"/>
        </w:rPr>
        <w:t>Βόρεια Μακεδονία</w:t>
      </w:r>
      <w:r>
        <w:rPr>
          <w:rFonts w:eastAsia="Times New Roman" w:cs="Times New Roman"/>
          <w:szCs w:val="24"/>
        </w:rPr>
        <w:t>», η ιθαγένεια θα είναι σκέτο</w:t>
      </w:r>
      <w:r w:rsidRPr="003D2403">
        <w:rPr>
          <w:rFonts w:eastAsia="Times New Roman" w:cs="Times New Roman"/>
          <w:szCs w:val="24"/>
        </w:rPr>
        <w:t xml:space="preserve"> </w:t>
      </w:r>
      <w:r>
        <w:rPr>
          <w:rFonts w:eastAsia="Times New Roman" w:cs="Times New Roman"/>
          <w:szCs w:val="24"/>
        </w:rPr>
        <w:t>«</w:t>
      </w:r>
      <w:r w:rsidRPr="003D2403">
        <w:rPr>
          <w:rFonts w:eastAsia="Times New Roman" w:cs="Times New Roman"/>
          <w:szCs w:val="24"/>
        </w:rPr>
        <w:t>μακεδονική</w:t>
      </w:r>
      <w:r>
        <w:rPr>
          <w:rFonts w:eastAsia="Times New Roman" w:cs="Times New Roman"/>
          <w:szCs w:val="24"/>
        </w:rPr>
        <w:t>»</w:t>
      </w:r>
      <w:r w:rsidRPr="003D2403">
        <w:rPr>
          <w:rFonts w:eastAsia="Times New Roman" w:cs="Times New Roman"/>
          <w:szCs w:val="24"/>
        </w:rPr>
        <w:t xml:space="preserve"> και αφορά όλους τους πολίτες της χώρας</w:t>
      </w:r>
      <w:r>
        <w:rPr>
          <w:rFonts w:eastAsia="Times New Roman" w:cs="Times New Roman"/>
          <w:szCs w:val="24"/>
        </w:rPr>
        <w:t>.</w:t>
      </w:r>
      <w:r w:rsidRPr="003D2403">
        <w:rPr>
          <w:rFonts w:eastAsia="Times New Roman" w:cs="Times New Roman"/>
          <w:szCs w:val="24"/>
        </w:rPr>
        <w:t xml:space="preserve"> Η ιθαγένεια ξέρουμε </w:t>
      </w:r>
      <w:r>
        <w:rPr>
          <w:rFonts w:eastAsia="Times New Roman" w:cs="Times New Roman"/>
          <w:szCs w:val="24"/>
        </w:rPr>
        <w:t xml:space="preserve">ότι </w:t>
      </w:r>
      <w:r w:rsidRPr="003D2403">
        <w:rPr>
          <w:rFonts w:eastAsia="Times New Roman" w:cs="Times New Roman"/>
          <w:szCs w:val="24"/>
        </w:rPr>
        <w:t>δημιουργεί ταυτότητα</w:t>
      </w:r>
      <w:r>
        <w:rPr>
          <w:rFonts w:eastAsia="Times New Roman" w:cs="Times New Roman"/>
          <w:szCs w:val="24"/>
        </w:rPr>
        <w:t>, ά</w:t>
      </w:r>
      <w:r w:rsidRPr="003D2403">
        <w:rPr>
          <w:rFonts w:eastAsia="Times New Roman" w:cs="Times New Roman"/>
          <w:szCs w:val="24"/>
        </w:rPr>
        <w:t>ρα αναγνωρίζει εθνότητα</w:t>
      </w:r>
      <w:r>
        <w:rPr>
          <w:rFonts w:eastAsia="Times New Roman" w:cs="Times New Roman"/>
          <w:szCs w:val="24"/>
        </w:rPr>
        <w:t>. Η γλώσσα</w:t>
      </w:r>
      <w:r w:rsidRPr="003D2403">
        <w:rPr>
          <w:rFonts w:eastAsia="Times New Roman" w:cs="Times New Roman"/>
          <w:szCs w:val="24"/>
        </w:rPr>
        <w:t xml:space="preserve"> θα ονομάζεται σκέτο </w:t>
      </w:r>
      <w:r>
        <w:rPr>
          <w:rFonts w:eastAsia="Times New Roman" w:cs="Times New Roman"/>
          <w:szCs w:val="24"/>
        </w:rPr>
        <w:t>«</w:t>
      </w:r>
      <w:r w:rsidRPr="003D2403">
        <w:rPr>
          <w:rFonts w:eastAsia="Times New Roman" w:cs="Times New Roman"/>
          <w:szCs w:val="24"/>
        </w:rPr>
        <w:t>μακεδονική</w:t>
      </w:r>
      <w:r>
        <w:rPr>
          <w:rFonts w:eastAsia="Times New Roman" w:cs="Times New Roman"/>
          <w:szCs w:val="24"/>
        </w:rPr>
        <w:t>».</w:t>
      </w:r>
      <w:r w:rsidRPr="003D2403">
        <w:rPr>
          <w:rFonts w:eastAsia="Times New Roman" w:cs="Times New Roman"/>
          <w:szCs w:val="24"/>
        </w:rPr>
        <w:t xml:space="preserve"> Τα διεθνή σύμβολα θα είναι </w:t>
      </w:r>
      <w:r>
        <w:rPr>
          <w:rFonts w:eastAsia="Times New Roman" w:cs="Times New Roman"/>
          <w:szCs w:val="24"/>
        </w:rPr>
        <w:t>«</w:t>
      </w:r>
      <w:r w:rsidRPr="003D2403">
        <w:rPr>
          <w:rFonts w:eastAsia="Times New Roman" w:cs="Times New Roman"/>
          <w:szCs w:val="24"/>
          <w:lang w:val="en-US"/>
        </w:rPr>
        <w:t>MK</w:t>
      </w:r>
      <w:r>
        <w:rPr>
          <w:rFonts w:eastAsia="Times New Roman" w:cs="Times New Roman"/>
          <w:szCs w:val="24"/>
        </w:rPr>
        <w:t>»,</w:t>
      </w:r>
      <w:r w:rsidRPr="003D2403">
        <w:rPr>
          <w:rFonts w:eastAsia="Times New Roman" w:cs="Times New Roman"/>
          <w:szCs w:val="24"/>
        </w:rPr>
        <w:t xml:space="preserve"> δηλαδή σκέτο </w:t>
      </w:r>
      <w:r>
        <w:rPr>
          <w:rFonts w:eastAsia="Times New Roman" w:cs="Times New Roman"/>
          <w:szCs w:val="24"/>
        </w:rPr>
        <w:t>«</w:t>
      </w:r>
      <w:r w:rsidRPr="003D2403">
        <w:rPr>
          <w:rFonts w:eastAsia="Times New Roman" w:cs="Times New Roman"/>
          <w:szCs w:val="24"/>
        </w:rPr>
        <w:t>Μακεδονία</w:t>
      </w:r>
      <w:r>
        <w:rPr>
          <w:rFonts w:eastAsia="Times New Roman" w:cs="Times New Roman"/>
          <w:szCs w:val="24"/>
        </w:rPr>
        <w:t>».</w:t>
      </w:r>
      <w:r w:rsidRPr="003D2403">
        <w:rPr>
          <w:rFonts w:eastAsia="Times New Roman" w:cs="Times New Roman"/>
          <w:szCs w:val="24"/>
        </w:rPr>
        <w:t xml:space="preserve"> Τα εμπορεύματά τους θα είναι μακεδονικά</w:t>
      </w:r>
      <w:r>
        <w:rPr>
          <w:rFonts w:eastAsia="Times New Roman" w:cs="Times New Roman"/>
          <w:szCs w:val="24"/>
        </w:rPr>
        <w:t>.</w:t>
      </w:r>
      <w:r w:rsidRPr="003D2403">
        <w:rPr>
          <w:rFonts w:eastAsia="Times New Roman" w:cs="Times New Roman"/>
          <w:szCs w:val="24"/>
        </w:rPr>
        <w:t xml:space="preserve"> </w:t>
      </w:r>
      <w:r>
        <w:rPr>
          <w:rFonts w:eastAsia="Times New Roman" w:cs="Times New Roman"/>
          <w:szCs w:val="24"/>
        </w:rPr>
        <w:t>Γι’</w:t>
      </w:r>
      <w:r w:rsidRPr="003D2403">
        <w:rPr>
          <w:rFonts w:eastAsia="Times New Roman" w:cs="Times New Roman"/>
          <w:szCs w:val="24"/>
        </w:rPr>
        <w:t xml:space="preserve"> </w:t>
      </w:r>
      <w:r>
        <w:rPr>
          <w:rFonts w:eastAsia="Times New Roman" w:cs="Times New Roman"/>
          <w:szCs w:val="24"/>
        </w:rPr>
        <w:t>αυτούς,</w:t>
      </w:r>
      <w:r w:rsidRPr="003D2403">
        <w:rPr>
          <w:rFonts w:eastAsia="Times New Roman" w:cs="Times New Roman"/>
          <w:szCs w:val="24"/>
        </w:rPr>
        <w:t xml:space="preserve"> το </w:t>
      </w:r>
      <w:r>
        <w:rPr>
          <w:rFonts w:eastAsia="Times New Roman" w:cs="Times New Roman"/>
          <w:szCs w:val="24"/>
        </w:rPr>
        <w:t>«</w:t>
      </w:r>
      <w:r w:rsidRPr="003D2403">
        <w:rPr>
          <w:rFonts w:eastAsia="Times New Roman" w:cs="Times New Roman"/>
          <w:szCs w:val="24"/>
        </w:rPr>
        <w:t>Μακεδονία</w:t>
      </w:r>
      <w:r>
        <w:rPr>
          <w:rFonts w:eastAsia="Times New Roman" w:cs="Times New Roman"/>
          <w:szCs w:val="24"/>
        </w:rPr>
        <w:t>»</w:t>
      </w:r>
      <w:r w:rsidRPr="003D2403">
        <w:rPr>
          <w:rFonts w:eastAsia="Times New Roman" w:cs="Times New Roman"/>
          <w:szCs w:val="24"/>
        </w:rPr>
        <w:t xml:space="preserve"> θα είναι μέρος ονόματος μιας πολιτικής οντότητας</w:t>
      </w:r>
      <w:r>
        <w:rPr>
          <w:rFonts w:eastAsia="Times New Roman" w:cs="Times New Roman"/>
          <w:szCs w:val="24"/>
        </w:rPr>
        <w:t>,</w:t>
      </w:r>
      <w:r w:rsidRPr="003D2403">
        <w:rPr>
          <w:rFonts w:eastAsia="Times New Roman" w:cs="Times New Roman"/>
          <w:szCs w:val="24"/>
        </w:rPr>
        <w:t xml:space="preserve"> ενώ για εμάς θα είναι απλώς μία περιφέρεια της Ελλάδας</w:t>
      </w:r>
      <w:r>
        <w:rPr>
          <w:rFonts w:eastAsia="Times New Roman" w:cs="Times New Roman"/>
          <w:szCs w:val="24"/>
        </w:rPr>
        <w:t>.</w:t>
      </w:r>
    </w:p>
    <w:p w14:paraId="06453395"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Δεν χρειάζεται να αναλύσουμε</w:t>
      </w:r>
      <w:r w:rsidRPr="003D2403">
        <w:rPr>
          <w:rFonts w:eastAsia="Times New Roman" w:cs="Times New Roman"/>
          <w:szCs w:val="24"/>
        </w:rPr>
        <w:t xml:space="preserve"> παραπάνω τη Συμφωνία των Πρεσπών</w:t>
      </w:r>
      <w:r>
        <w:rPr>
          <w:rFonts w:eastAsia="Times New Roman" w:cs="Times New Roman"/>
          <w:szCs w:val="24"/>
        </w:rPr>
        <w:t>. Α</w:t>
      </w:r>
      <w:r w:rsidRPr="003D2403">
        <w:rPr>
          <w:rFonts w:eastAsia="Times New Roman" w:cs="Times New Roman"/>
          <w:szCs w:val="24"/>
        </w:rPr>
        <w:t>ρκεί να ακούσουμε προσεκτικά τους εκατοντάδες ακαδημαϊκούς</w:t>
      </w:r>
      <w:r>
        <w:rPr>
          <w:rFonts w:eastAsia="Times New Roman" w:cs="Times New Roman"/>
          <w:szCs w:val="24"/>
        </w:rPr>
        <w:t>,</w:t>
      </w:r>
      <w:r w:rsidRPr="003D2403">
        <w:rPr>
          <w:rFonts w:eastAsia="Times New Roman" w:cs="Times New Roman"/>
          <w:szCs w:val="24"/>
        </w:rPr>
        <w:t xml:space="preserve"> που μας έχουν εξηγήσει τι έχει συμβεί</w:t>
      </w:r>
      <w:r>
        <w:rPr>
          <w:rFonts w:eastAsia="Times New Roman" w:cs="Times New Roman"/>
          <w:szCs w:val="24"/>
        </w:rPr>
        <w:t>.</w:t>
      </w:r>
      <w:r w:rsidRPr="003D2403">
        <w:rPr>
          <w:rFonts w:eastAsia="Times New Roman" w:cs="Times New Roman"/>
          <w:szCs w:val="24"/>
        </w:rPr>
        <w:t xml:space="preserve"> Υπάρχουν ιστορικοί αρχαιολόγοι</w:t>
      </w:r>
      <w:r>
        <w:rPr>
          <w:rFonts w:eastAsia="Times New Roman" w:cs="Times New Roman"/>
          <w:szCs w:val="24"/>
        </w:rPr>
        <w:t>.</w:t>
      </w:r>
      <w:r w:rsidRPr="003D2403">
        <w:rPr>
          <w:rFonts w:eastAsia="Times New Roman" w:cs="Times New Roman"/>
          <w:szCs w:val="24"/>
        </w:rPr>
        <w:t xml:space="preserve"> Υπάρχει έστω μία ένδειξη ότι </w:t>
      </w:r>
      <w:r>
        <w:rPr>
          <w:rFonts w:eastAsia="Times New Roman" w:cs="Times New Roman"/>
          <w:szCs w:val="24"/>
        </w:rPr>
        <w:t xml:space="preserve">η χώρα των </w:t>
      </w:r>
      <w:r w:rsidRPr="003D2403">
        <w:rPr>
          <w:rFonts w:eastAsia="Times New Roman" w:cs="Times New Roman"/>
          <w:szCs w:val="24"/>
        </w:rPr>
        <w:t>Σκοπίων είναι Μακεδονία</w:t>
      </w:r>
      <w:r>
        <w:rPr>
          <w:rFonts w:eastAsia="Times New Roman" w:cs="Times New Roman"/>
          <w:szCs w:val="24"/>
        </w:rPr>
        <w:t>;</w:t>
      </w:r>
      <w:r w:rsidRPr="003D2403">
        <w:rPr>
          <w:rFonts w:eastAsia="Times New Roman" w:cs="Times New Roman"/>
          <w:szCs w:val="24"/>
        </w:rPr>
        <w:t xml:space="preserve"> Κα</w:t>
      </w:r>
      <w:r>
        <w:rPr>
          <w:rFonts w:eastAsia="Times New Roman" w:cs="Times New Roman"/>
          <w:szCs w:val="24"/>
        </w:rPr>
        <w:t>μ</w:t>
      </w:r>
      <w:r w:rsidRPr="003D2403">
        <w:rPr>
          <w:rFonts w:eastAsia="Times New Roman" w:cs="Times New Roman"/>
          <w:szCs w:val="24"/>
        </w:rPr>
        <w:t>μιά</w:t>
      </w:r>
      <w:r>
        <w:rPr>
          <w:rFonts w:eastAsia="Times New Roman" w:cs="Times New Roman"/>
          <w:szCs w:val="24"/>
        </w:rPr>
        <w:t>.</w:t>
      </w:r>
      <w:r w:rsidRPr="003D2403">
        <w:rPr>
          <w:rFonts w:eastAsia="Times New Roman" w:cs="Times New Roman"/>
          <w:szCs w:val="24"/>
        </w:rPr>
        <w:t xml:space="preserve"> Έχουν οργώσει όλη τη χώρα </w:t>
      </w:r>
      <w:r>
        <w:rPr>
          <w:rFonts w:eastAsia="Times New Roman" w:cs="Times New Roman"/>
          <w:szCs w:val="24"/>
        </w:rPr>
        <w:t>τους,</w:t>
      </w:r>
      <w:r w:rsidRPr="003D2403">
        <w:rPr>
          <w:rFonts w:eastAsia="Times New Roman" w:cs="Times New Roman"/>
          <w:szCs w:val="24"/>
        </w:rPr>
        <w:t xml:space="preserve"> όλα τα Σκόπια είναι οργωμένα και δεν βρέθηκε ούτε ένα αρχ</w:t>
      </w:r>
      <w:r>
        <w:rPr>
          <w:rFonts w:eastAsia="Times New Roman" w:cs="Times New Roman"/>
          <w:szCs w:val="24"/>
        </w:rPr>
        <w:t>αίο εύρημα</w:t>
      </w:r>
      <w:r w:rsidRPr="003D2403">
        <w:rPr>
          <w:rFonts w:eastAsia="Times New Roman" w:cs="Times New Roman"/>
          <w:szCs w:val="24"/>
        </w:rPr>
        <w:t xml:space="preserve"> μακεδονικό</w:t>
      </w:r>
      <w:r>
        <w:rPr>
          <w:rFonts w:eastAsia="Times New Roman" w:cs="Times New Roman"/>
          <w:szCs w:val="24"/>
        </w:rPr>
        <w:t>,</w:t>
      </w:r>
      <w:r w:rsidRPr="003D2403">
        <w:rPr>
          <w:rFonts w:eastAsia="Times New Roman" w:cs="Times New Roman"/>
          <w:szCs w:val="24"/>
        </w:rPr>
        <w:t xml:space="preserve"> ενώ έχουν βρεθεί και μακεδονικοί τάφοι </w:t>
      </w:r>
      <w:r>
        <w:rPr>
          <w:rFonts w:eastAsia="Times New Roman" w:cs="Times New Roman"/>
          <w:szCs w:val="24"/>
        </w:rPr>
        <w:t xml:space="preserve">μέχρι στην Ινδία </w:t>
      </w:r>
      <w:proofErr w:type="spellStart"/>
      <w:r>
        <w:rPr>
          <w:rFonts w:eastAsia="Times New Roman" w:cs="Times New Roman"/>
          <w:szCs w:val="24"/>
        </w:rPr>
        <w:t>και</w:t>
      </w:r>
      <w:r w:rsidRPr="003D2403">
        <w:rPr>
          <w:rFonts w:eastAsia="Times New Roman" w:cs="Times New Roman"/>
          <w:szCs w:val="24"/>
        </w:rPr>
        <w:t>στην</w:t>
      </w:r>
      <w:proofErr w:type="spellEnd"/>
      <w:r w:rsidRPr="003D2403">
        <w:rPr>
          <w:rFonts w:eastAsia="Times New Roman" w:cs="Times New Roman"/>
          <w:szCs w:val="24"/>
        </w:rPr>
        <w:t xml:space="preserve"> Αίγυπτο</w:t>
      </w:r>
      <w:r>
        <w:rPr>
          <w:rFonts w:eastAsia="Times New Roman" w:cs="Times New Roman"/>
          <w:szCs w:val="24"/>
        </w:rPr>
        <w:t>.</w:t>
      </w:r>
      <w:r w:rsidRPr="003D2403">
        <w:rPr>
          <w:rFonts w:eastAsia="Times New Roman" w:cs="Times New Roman"/>
          <w:szCs w:val="24"/>
        </w:rPr>
        <w:t xml:space="preserve"> Δεν έχουν καμία σχέση με τη Μακεδονία </w:t>
      </w:r>
      <w:r>
        <w:rPr>
          <w:rFonts w:eastAsia="Times New Roman" w:cs="Times New Roman"/>
          <w:szCs w:val="24"/>
        </w:rPr>
        <w:t>μας.</w:t>
      </w:r>
      <w:r w:rsidRPr="003D2403">
        <w:rPr>
          <w:rFonts w:eastAsia="Times New Roman" w:cs="Times New Roman"/>
          <w:szCs w:val="24"/>
        </w:rPr>
        <w:t xml:space="preserve"> Η χώρα των Σκοπίων</w:t>
      </w:r>
      <w:r>
        <w:rPr>
          <w:rFonts w:eastAsia="Times New Roman" w:cs="Times New Roman"/>
          <w:szCs w:val="24"/>
        </w:rPr>
        <w:t>,</w:t>
      </w:r>
      <w:r w:rsidRPr="003D2403">
        <w:rPr>
          <w:rFonts w:eastAsia="Times New Roman" w:cs="Times New Roman"/>
          <w:szCs w:val="24"/>
        </w:rPr>
        <w:t xml:space="preserve"> που είναι και χθεσινή στην παγκόσμια ιστορία</w:t>
      </w:r>
      <w:r>
        <w:rPr>
          <w:rFonts w:eastAsia="Times New Roman" w:cs="Times New Roman"/>
          <w:szCs w:val="24"/>
        </w:rPr>
        <w:t>,</w:t>
      </w:r>
      <w:r w:rsidRPr="003D2403">
        <w:rPr>
          <w:rFonts w:eastAsia="Times New Roman" w:cs="Times New Roman"/>
          <w:szCs w:val="24"/>
        </w:rPr>
        <w:t xml:space="preserve"> </w:t>
      </w:r>
      <w:r>
        <w:rPr>
          <w:rFonts w:eastAsia="Times New Roman" w:cs="Times New Roman"/>
          <w:szCs w:val="24"/>
        </w:rPr>
        <w:t xml:space="preserve">πέρασε </w:t>
      </w:r>
      <w:r w:rsidRPr="003D2403">
        <w:rPr>
          <w:rFonts w:eastAsia="Times New Roman" w:cs="Times New Roman"/>
          <w:szCs w:val="24"/>
        </w:rPr>
        <w:t xml:space="preserve">τη Συμφωνία </w:t>
      </w:r>
      <w:r w:rsidRPr="003D2403">
        <w:rPr>
          <w:rFonts w:eastAsia="Times New Roman" w:cs="Times New Roman"/>
          <w:szCs w:val="24"/>
        </w:rPr>
        <w:lastRenderedPageBreak/>
        <w:t xml:space="preserve">των Πρεσπών με αυξημένη αναλογία από τη Βουλή </w:t>
      </w:r>
      <w:r>
        <w:rPr>
          <w:rFonts w:eastAsia="Times New Roman" w:cs="Times New Roman"/>
          <w:szCs w:val="24"/>
        </w:rPr>
        <w:t xml:space="preserve">τους. Εμείς, </w:t>
      </w:r>
      <w:r w:rsidRPr="003D2403">
        <w:rPr>
          <w:rFonts w:eastAsia="Times New Roman" w:cs="Times New Roman"/>
          <w:szCs w:val="24"/>
        </w:rPr>
        <w:t>που είμαστε ιστορικά η χώρα που γέννησε τη Δημοκρατία</w:t>
      </w:r>
      <w:r>
        <w:rPr>
          <w:rFonts w:eastAsia="Times New Roman" w:cs="Times New Roman"/>
          <w:szCs w:val="24"/>
        </w:rPr>
        <w:t>,</w:t>
      </w:r>
      <w:r w:rsidRPr="003D2403">
        <w:rPr>
          <w:rFonts w:eastAsia="Times New Roman" w:cs="Times New Roman"/>
          <w:szCs w:val="24"/>
        </w:rPr>
        <w:t xml:space="preserve"> </w:t>
      </w:r>
      <w:r>
        <w:rPr>
          <w:rFonts w:eastAsia="Times New Roman" w:cs="Times New Roman"/>
          <w:szCs w:val="24"/>
        </w:rPr>
        <w:t>γ</w:t>
      </w:r>
      <w:r w:rsidRPr="003D2403">
        <w:rPr>
          <w:rFonts w:eastAsia="Times New Roman" w:cs="Times New Roman"/>
          <w:szCs w:val="24"/>
        </w:rPr>
        <w:t xml:space="preserve">ιατί δεν θέλουμε αυξημένη πλειοψηφία </w:t>
      </w:r>
      <w:proofErr w:type="spellStart"/>
      <w:r>
        <w:rPr>
          <w:rFonts w:eastAsia="Times New Roman" w:cs="Times New Roman"/>
          <w:szCs w:val="24"/>
        </w:rPr>
        <w:t>εκατόν</w:t>
      </w:r>
      <w:proofErr w:type="spellEnd"/>
      <w:r>
        <w:rPr>
          <w:rFonts w:eastAsia="Times New Roman" w:cs="Times New Roman"/>
          <w:szCs w:val="24"/>
        </w:rPr>
        <w:t xml:space="preserve"> ογδόντα</w:t>
      </w:r>
      <w:r w:rsidRPr="003D2403">
        <w:rPr>
          <w:rFonts w:eastAsia="Times New Roman" w:cs="Times New Roman"/>
          <w:szCs w:val="24"/>
        </w:rPr>
        <w:t xml:space="preserve"> Βουλευτών</w:t>
      </w:r>
      <w:r>
        <w:rPr>
          <w:rFonts w:eastAsia="Times New Roman" w:cs="Times New Roman"/>
          <w:szCs w:val="24"/>
        </w:rPr>
        <w:t>;</w:t>
      </w:r>
      <w:r w:rsidRPr="003D2403">
        <w:rPr>
          <w:rFonts w:eastAsia="Times New Roman" w:cs="Times New Roman"/>
          <w:szCs w:val="24"/>
        </w:rPr>
        <w:t xml:space="preserve"> </w:t>
      </w:r>
    </w:p>
    <w:p w14:paraId="06453396" w14:textId="77777777" w:rsidR="00C04CE1" w:rsidRDefault="00722F08">
      <w:pPr>
        <w:tabs>
          <w:tab w:val="left" w:pos="6168"/>
        </w:tabs>
        <w:spacing w:line="600" w:lineRule="auto"/>
        <w:ind w:firstLine="720"/>
        <w:jc w:val="both"/>
        <w:rPr>
          <w:rFonts w:eastAsia="Times New Roman" w:cs="Times New Roman"/>
          <w:szCs w:val="24"/>
        </w:rPr>
      </w:pPr>
      <w:r w:rsidRPr="003D2403">
        <w:rPr>
          <w:rFonts w:eastAsia="Times New Roman" w:cs="Times New Roman"/>
          <w:szCs w:val="24"/>
        </w:rPr>
        <w:t>Γι</w:t>
      </w:r>
      <w:r>
        <w:rPr>
          <w:rFonts w:eastAsia="Times New Roman" w:cs="Times New Roman"/>
          <w:szCs w:val="24"/>
        </w:rPr>
        <w:t>’</w:t>
      </w:r>
      <w:r w:rsidRPr="003D2403">
        <w:rPr>
          <w:rFonts w:eastAsia="Times New Roman" w:cs="Times New Roman"/>
          <w:szCs w:val="24"/>
        </w:rPr>
        <w:t xml:space="preserve"> </w:t>
      </w:r>
      <w:r>
        <w:rPr>
          <w:rFonts w:eastAsia="Times New Roman" w:cs="Times New Roman"/>
          <w:szCs w:val="24"/>
        </w:rPr>
        <w:t>αυτούς και γ</w:t>
      </w:r>
      <w:r w:rsidRPr="003D2403">
        <w:rPr>
          <w:rFonts w:eastAsia="Times New Roman" w:cs="Times New Roman"/>
          <w:szCs w:val="24"/>
        </w:rPr>
        <w:t>ια πολλούς ακόμα λόγους</w:t>
      </w:r>
      <w:r>
        <w:rPr>
          <w:rFonts w:eastAsia="Times New Roman" w:cs="Times New Roman"/>
          <w:szCs w:val="24"/>
        </w:rPr>
        <w:t>, καλώ</w:t>
      </w:r>
      <w:r w:rsidRPr="003D2403">
        <w:rPr>
          <w:rFonts w:eastAsia="Times New Roman" w:cs="Times New Roman"/>
          <w:szCs w:val="24"/>
        </w:rPr>
        <w:t xml:space="preserve"> όλους τους Βουλευτές του ΣΥΡΙΖΑ και πολύ περισσότερο τους Βουλευτές </w:t>
      </w:r>
      <w:r>
        <w:rPr>
          <w:rFonts w:eastAsia="Times New Roman" w:cs="Times New Roman"/>
          <w:szCs w:val="24"/>
        </w:rPr>
        <w:t>ΣΥΡΙΖΑ Μακεδονίας να μην ακούν</w:t>
      </w:r>
      <w:r w:rsidRPr="003D2403">
        <w:rPr>
          <w:rFonts w:eastAsia="Times New Roman" w:cs="Times New Roman"/>
          <w:szCs w:val="24"/>
        </w:rPr>
        <w:t xml:space="preserve"> αυτά που ακούσαμε πριν λίγο από τον κ</w:t>
      </w:r>
      <w:r>
        <w:rPr>
          <w:rFonts w:eastAsia="Times New Roman" w:cs="Times New Roman"/>
          <w:szCs w:val="24"/>
        </w:rPr>
        <w:t>.</w:t>
      </w:r>
      <w:r w:rsidRPr="003D2403">
        <w:rPr>
          <w:rFonts w:eastAsia="Times New Roman" w:cs="Times New Roman"/>
          <w:szCs w:val="24"/>
        </w:rPr>
        <w:t xml:space="preserve"> Κοτζιά</w:t>
      </w:r>
      <w:r w:rsidRPr="001E6721">
        <w:rPr>
          <w:rFonts w:eastAsia="Times New Roman" w:cs="Times New Roman"/>
          <w:szCs w:val="24"/>
        </w:rPr>
        <w:t>,</w:t>
      </w:r>
      <w:r w:rsidRPr="003D2403">
        <w:rPr>
          <w:rFonts w:eastAsia="Times New Roman" w:cs="Times New Roman"/>
          <w:szCs w:val="24"/>
        </w:rPr>
        <w:t xml:space="preserve"> τις ιστορικές ασάφειες του</w:t>
      </w:r>
      <w:r>
        <w:rPr>
          <w:rFonts w:eastAsia="Times New Roman" w:cs="Times New Roman"/>
          <w:szCs w:val="24"/>
        </w:rPr>
        <w:t>,</w:t>
      </w:r>
      <w:r w:rsidRPr="003D2403">
        <w:rPr>
          <w:rFonts w:eastAsia="Times New Roman" w:cs="Times New Roman"/>
          <w:szCs w:val="24"/>
        </w:rPr>
        <w:t xml:space="preserve"> ότι δήθεν μόνο οι Βούλγαροι ενοχλούνται από τη μακεδονική γλώσσα που πα</w:t>
      </w:r>
      <w:r>
        <w:rPr>
          <w:rFonts w:eastAsia="Times New Roman" w:cs="Times New Roman"/>
          <w:szCs w:val="24"/>
        </w:rPr>
        <w:t xml:space="preserve">ραχωρούμε στους Σκοπιανούς </w:t>
      </w:r>
      <w:r w:rsidRPr="00076327">
        <w:rPr>
          <w:rFonts w:eastAsia="Times New Roman" w:cs="Times New Roman"/>
          <w:szCs w:val="24"/>
        </w:rPr>
        <w:t>και όχι εμείς</w:t>
      </w:r>
      <w:r>
        <w:rPr>
          <w:rFonts w:eastAsia="Times New Roman" w:cs="Times New Roman"/>
          <w:szCs w:val="24"/>
        </w:rPr>
        <w:t>.</w:t>
      </w:r>
      <w:r w:rsidRPr="00076327">
        <w:rPr>
          <w:rFonts w:eastAsia="Times New Roman" w:cs="Times New Roman"/>
          <w:szCs w:val="24"/>
        </w:rPr>
        <w:t xml:space="preserve"> </w:t>
      </w:r>
      <w:r>
        <w:rPr>
          <w:rFonts w:eastAsia="Times New Roman" w:cs="Times New Roman"/>
          <w:szCs w:val="24"/>
        </w:rPr>
        <w:t>Ε</w:t>
      </w:r>
      <w:r w:rsidRPr="00076327">
        <w:rPr>
          <w:rFonts w:eastAsia="Times New Roman" w:cs="Times New Roman"/>
          <w:szCs w:val="24"/>
        </w:rPr>
        <w:t xml:space="preserve">ίπε ότι η μακεδονική εθνότητα δεν είναι </w:t>
      </w:r>
      <w:r>
        <w:rPr>
          <w:rFonts w:eastAsia="Times New Roman" w:cs="Times New Roman"/>
          <w:szCs w:val="24"/>
        </w:rPr>
        <w:t xml:space="preserve">και </w:t>
      </w:r>
      <w:r w:rsidRPr="00076327">
        <w:rPr>
          <w:rFonts w:eastAsia="Times New Roman" w:cs="Times New Roman"/>
          <w:szCs w:val="24"/>
        </w:rPr>
        <w:t>τίποτα</w:t>
      </w:r>
      <w:r>
        <w:rPr>
          <w:rFonts w:eastAsia="Times New Roman" w:cs="Times New Roman"/>
          <w:szCs w:val="24"/>
        </w:rPr>
        <w:t>,</w:t>
      </w:r>
      <w:r w:rsidRPr="00076327">
        <w:rPr>
          <w:rFonts w:eastAsia="Times New Roman" w:cs="Times New Roman"/>
          <w:szCs w:val="24"/>
        </w:rPr>
        <w:t xml:space="preserve"> δεν έχει κα</w:t>
      </w:r>
      <w:r>
        <w:rPr>
          <w:rFonts w:eastAsia="Times New Roman" w:cs="Times New Roman"/>
          <w:szCs w:val="24"/>
        </w:rPr>
        <w:t>μ</w:t>
      </w:r>
      <w:r w:rsidRPr="00076327">
        <w:rPr>
          <w:rFonts w:eastAsia="Times New Roman" w:cs="Times New Roman"/>
          <w:szCs w:val="24"/>
        </w:rPr>
        <w:t>μία έννοια πουθενά</w:t>
      </w:r>
      <w:r>
        <w:rPr>
          <w:rFonts w:eastAsia="Times New Roman" w:cs="Times New Roman"/>
          <w:szCs w:val="24"/>
        </w:rPr>
        <w:t>. Εγώ του</w:t>
      </w:r>
      <w:r w:rsidRPr="00076327">
        <w:rPr>
          <w:rFonts w:eastAsia="Times New Roman" w:cs="Times New Roman"/>
          <w:szCs w:val="24"/>
        </w:rPr>
        <w:t xml:space="preserve"> απαντώ</w:t>
      </w:r>
      <w:r>
        <w:rPr>
          <w:rFonts w:eastAsia="Times New Roman" w:cs="Times New Roman"/>
          <w:szCs w:val="24"/>
        </w:rPr>
        <w:t>: Η</w:t>
      </w:r>
      <w:r w:rsidRPr="00076327">
        <w:rPr>
          <w:rFonts w:eastAsia="Times New Roman" w:cs="Times New Roman"/>
          <w:szCs w:val="24"/>
        </w:rPr>
        <w:t xml:space="preserve"> Ελλάδα είναι Μακεδονία και η Μακεδονία είναι Ελλάδα</w:t>
      </w:r>
      <w:r>
        <w:rPr>
          <w:rFonts w:eastAsia="Times New Roman" w:cs="Times New Roman"/>
          <w:szCs w:val="24"/>
        </w:rPr>
        <w:t xml:space="preserve">. </w:t>
      </w:r>
    </w:p>
    <w:p w14:paraId="06453397" w14:textId="77777777" w:rsidR="00C04CE1" w:rsidRDefault="00722F08">
      <w:pPr>
        <w:tabs>
          <w:tab w:val="left" w:pos="6168"/>
        </w:tabs>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Ευχαριστούμε, κύριε συνάδελφε.</w:t>
      </w:r>
    </w:p>
    <w:p w14:paraId="06453398"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bCs/>
          <w:szCs w:val="24"/>
        </w:rPr>
        <w:t>Τον λόγο έχει ο συνάδελφος κ. Στάθης Παναγούλης.</w:t>
      </w:r>
    </w:p>
    <w:p w14:paraId="06453399" w14:textId="77777777" w:rsidR="00C04CE1" w:rsidRDefault="00722F08">
      <w:pPr>
        <w:tabs>
          <w:tab w:val="left" w:pos="6168"/>
        </w:tabs>
        <w:spacing w:line="600" w:lineRule="auto"/>
        <w:ind w:firstLine="720"/>
        <w:jc w:val="both"/>
        <w:rPr>
          <w:rFonts w:eastAsia="Times New Roman" w:cs="Times New Roman"/>
          <w:szCs w:val="24"/>
        </w:rPr>
      </w:pPr>
      <w:r w:rsidRPr="00D430C3">
        <w:rPr>
          <w:rFonts w:eastAsia="Times New Roman" w:cs="Times New Roman"/>
          <w:b/>
          <w:szCs w:val="24"/>
        </w:rPr>
        <w:t>ΕΥΣΤΑΘΙΟΣ ΠΑΝΑΓΟΥΛΗΣ:</w:t>
      </w:r>
      <w:r>
        <w:rPr>
          <w:rFonts w:eastAsia="Times New Roman" w:cs="Times New Roman"/>
          <w:b/>
          <w:szCs w:val="24"/>
        </w:rPr>
        <w:t xml:space="preserve"> </w:t>
      </w:r>
      <w:r>
        <w:rPr>
          <w:rFonts w:eastAsia="Times New Roman" w:cs="Times New Roman"/>
          <w:szCs w:val="24"/>
        </w:rPr>
        <w:t>Κύριε Π</w:t>
      </w:r>
      <w:r w:rsidRPr="00076327">
        <w:rPr>
          <w:rFonts w:eastAsia="Times New Roman" w:cs="Times New Roman"/>
          <w:szCs w:val="24"/>
        </w:rPr>
        <w:t>ρόεδρε</w:t>
      </w:r>
      <w:r>
        <w:rPr>
          <w:rFonts w:eastAsia="Times New Roman" w:cs="Times New Roman"/>
          <w:szCs w:val="24"/>
        </w:rPr>
        <w:t>,</w:t>
      </w:r>
      <w:r w:rsidRPr="00076327">
        <w:rPr>
          <w:rFonts w:eastAsia="Times New Roman" w:cs="Times New Roman"/>
          <w:szCs w:val="24"/>
        </w:rPr>
        <w:t xml:space="preserve"> ο ιστορικός του μέλλοντος θα καταγράψει την περίοδο</w:t>
      </w:r>
      <w:r>
        <w:rPr>
          <w:rFonts w:eastAsia="Times New Roman" w:cs="Times New Roman"/>
          <w:szCs w:val="24"/>
        </w:rPr>
        <w:t>,</w:t>
      </w:r>
      <w:r w:rsidRPr="00076327">
        <w:rPr>
          <w:rFonts w:eastAsia="Times New Roman" w:cs="Times New Roman"/>
          <w:szCs w:val="24"/>
        </w:rPr>
        <w:t xml:space="preserve"> που διανύουμε </w:t>
      </w:r>
      <w:r>
        <w:rPr>
          <w:rFonts w:eastAsia="Times New Roman" w:cs="Times New Roman"/>
          <w:szCs w:val="24"/>
        </w:rPr>
        <w:lastRenderedPageBreak/>
        <w:t xml:space="preserve">σαν μια περίοδο απόλυτης σήψης </w:t>
      </w:r>
      <w:r w:rsidRPr="00076327">
        <w:rPr>
          <w:rFonts w:eastAsia="Times New Roman" w:cs="Times New Roman"/>
          <w:szCs w:val="24"/>
        </w:rPr>
        <w:t>και παρακμής και θα χαρακτηρίσει τη σημερ</w:t>
      </w:r>
      <w:r>
        <w:rPr>
          <w:rFonts w:eastAsia="Times New Roman" w:cs="Times New Roman"/>
          <w:szCs w:val="24"/>
        </w:rPr>
        <w:t>ινή Κυβέρνηση ως κ</w:t>
      </w:r>
      <w:r w:rsidRPr="00076327">
        <w:rPr>
          <w:rFonts w:eastAsia="Times New Roman" w:cs="Times New Roman"/>
          <w:szCs w:val="24"/>
        </w:rPr>
        <w:t>υβέρνηση του ρεφενέ</w:t>
      </w:r>
      <w:r>
        <w:rPr>
          <w:rFonts w:eastAsia="Times New Roman" w:cs="Times New Roman"/>
          <w:szCs w:val="24"/>
        </w:rPr>
        <w:t>.</w:t>
      </w:r>
    </w:p>
    <w:p w14:paraId="0645339A"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Το βαλς της διαπλοκής</w:t>
      </w:r>
      <w:r w:rsidRPr="00076327">
        <w:rPr>
          <w:rFonts w:eastAsia="Times New Roman" w:cs="Times New Roman"/>
          <w:szCs w:val="24"/>
        </w:rPr>
        <w:t xml:space="preserve"> χρειάζεται πάντα δύο</w:t>
      </w:r>
      <w:r>
        <w:rPr>
          <w:rFonts w:eastAsia="Times New Roman" w:cs="Times New Roman"/>
          <w:szCs w:val="24"/>
        </w:rPr>
        <w:t xml:space="preserve">. Τις τελευταίες </w:t>
      </w:r>
      <w:r w:rsidRPr="00076327">
        <w:rPr>
          <w:rFonts w:eastAsia="Times New Roman" w:cs="Times New Roman"/>
          <w:szCs w:val="24"/>
        </w:rPr>
        <w:t xml:space="preserve"> </w:t>
      </w:r>
      <w:r>
        <w:rPr>
          <w:rFonts w:eastAsia="Times New Roman" w:cs="Times New Roman"/>
          <w:szCs w:val="24"/>
        </w:rPr>
        <w:t>η</w:t>
      </w:r>
      <w:r w:rsidRPr="00076327">
        <w:rPr>
          <w:rFonts w:eastAsia="Times New Roman" w:cs="Times New Roman"/>
          <w:szCs w:val="24"/>
        </w:rPr>
        <w:t xml:space="preserve">μέρες είδαμε πολλά </w:t>
      </w:r>
      <w:r>
        <w:rPr>
          <w:rFonts w:eastAsia="Times New Roman" w:cs="Times New Roman"/>
          <w:szCs w:val="24"/>
        </w:rPr>
        <w:t>τέτοια βαλς.</w:t>
      </w:r>
      <w:r w:rsidRPr="00076327">
        <w:rPr>
          <w:rFonts w:eastAsia="Times New Roman" w:cs="Times New Roman"/>
          <w:szCs w:val="24"/>
        </w:rPr>
        <w:t xml:space="preserve"> </w:t>
      </w:r>
      <w:r>
        <w:rPr>
          <w:rFonts w:eastAsia="Times New Roman" w:cs="Times New Roman"/>
          <w:szCs w:val="24"/>
        </w:rPr>
        <w:t>Και ενώ η Κυβέρνηση και οι συνεταίροι</w:t>
      </w:r>
      <w:r w:rsidRPr="00076327">
        <w:rPr>
          <w:rFonts w:eastAsia="Times New Roman" w:cs="Times New Roman"/>
          <w:szCs w:val="24"/>
        </w:rPr>
        <w:t xml:space="preserve"> χορεύουν καλά </w:t>
      </w:r>
      <w:r>
        <w:rPr>
          <w:rFonts w:eastAsia="Times New Roman" w:cs="Times New Roman"/>
          <w:szCs w:val="24"/>
        </w:rPr>
        <w:t>τον χορό</w:t>
      </w:r>
      <w:r w:rsidRPr="00076327">
        <w:rPr>
          <w:rFonts w:eastAsia="Times New Roman" w:cs="Times New Roman"/>
          <w:szCs w:val="24"/>
        </w:rPr>
        <w:t xml:space="preserve"> της διαπλοκής</w:t>
      </w:r>
      <w:r>
        <w:rPr>
          <w:rFonts w:eastAsia="Times New Roman" w:cs="Times New Roman"/>
          <w:szCs w:val="24"/>
        </w:rPr>
        <w:t>,</w:t>
      </w:r>
      <w:r w:rsidRPr="00076327">
        <w:rPr>
          <w:rFonts w:eastAsia="Times New Roman" w:cs="Times New Roman"/>
          <w:szCs w:val="24"/>
        </w:rPr>
        <w:t xml:space="preserve"> οι πολίτες πενθούν</w:t>
      </w:r>
      <w:r>
        <w:rPr>
          <w:rFonts w:eastAsia="Times New Roman" w:cs="Times New Roman"/>
          <w:szCs w:val="24"/>
        </w:rPr>
        <w:t>. Η αυτοκτονία</w:t>
      </w:r>
      <w:r w:rsidRPr="00076327">
        <w:rPr>
          <w:rFonts w:eastAsia="Times New Roman" w:cs="Times New Roman"/>
          <w:szCs w:val="24"/>
        </w:rPr>
        <w:t xml:space="preserve"> δεν χρειάζεται πολλούς</w:t>
      </w:r>
      <w:r>
        <w:rPr>
          <w:rFonts w:eastAsia="Times New Roman" w:cs="Times New Roman"/>
          <w:szCs w:val="24"/>
        </w:rPr>
        <w:t>,</w:t>
      </w:r>
      <w:r w:rsidRPr="00076327">
        <w:rPr>
          <w:rFonts w:eastAsia="Times New Roman" w:cs="Times New Roman"/>
          <w:szCs w:val="24"/>
        </w:rPr>
        <w:t xml:space="preserve"> παρά μόνο </w:t>
      </w:r>
      <w:r>
        <w:rPr>
          <w:rFonts w:eastAsia="Times New Roman" w:cs="Times New Roman"/>
          <w:szCs w:val="24"/>
        </w:rPr>
        <w:t>έναν.</w:t>
      </w:r>
      <w:r w:rsidRPr="00076327">
        <w:rPr>
          <w:rFonts w:eastAsia="Times New Roman" w:cs="Times New Roman"/>
          <w:szCs w:val="24"/>
        </w:rPr>
        <w:t xml:space="preserve"> </w:t>
      </w:r>
    </w:p>
    <w:p w14:paraId="0645339B"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Είμαι πραγματικά περίεργος εάν οι Β</w:t>
      </w:r>
      <w:r w:rsidRPr="00076327">
        <w:rPr>
          <w:rFonts w:eastAsia="Times New Roman" w:cs="Times New Roman"/>
          <w:szCs w:val="24"/>
        </w:rPr>
        <w:t xml:space="preserve">ουλευτές του ΣΥΡΙΖΑ </w:t>
      </w:r>
      <w:r>
        <w:rPr>
          <w:rFonts w:eastAsia="Times New Roman" w:cs="Times New Roman"/>
          <w:szCs w:val="24"/>
        </w:rPr>
        <w:t>μπορούν πια να χειροκροτούν όρθιοι την ομιλία του Π</w:t>
      </w:r>
      <w:r w:rsidRPr="00076327">
        <w:rPr>
          <w:rFonts w:eastAsia="Times New Roman" w:cs="Times New Roman"/>
          <w:szCs w:val="24"/>
        </w:rPr>
        <w:t>ροέδρου τω</w:t>
      </w:r>
      <w:r>
        <w:rPr>
          <w:rFonts w:eastAsia="Times New Roman" w:cs="Times New Roman"/>
          <w:szCs w:val="24"/>
        </w:rPr>
        <w:t>ν Α</w:t>
      </w:r>
      <w:r w:rsidRPr="00076327">
        <w:rPr>
          <w:rFonts w:eastAsia="Times New Roman" w:cs="Times New Roman"/>
          <w:szCs w:val="24"/>
        </w:rPr>
        <w:t>νεξάρτητων Ελλήνων</w:t>
      </w:r>
      <w:r>
        <w:rPr>
          <w:rFonts w:eastAsia="Times New Roman" w:cs="Times New Roman"/>
          <w:szCs w:val="24"/>
        </w:rPr>
        <w:t>,</w:t>
      </w:r>
      <w:r w:rsidRPr="00076327">
        <w:rPr>
          <w:rFonts w:eastAsia="Times New Roman" w:cs="Times New Roman"/>
          <w:szCs w:val="24"/>
        </w:rPr>
        <w:t xml:space="preserve"> κ</w:t>
      </w:r>
      <w:r>
        <w:rPr>
          <w:rFonts w:eastAsia="Times New Roman" w:cs="Times New Roman"/>
          <w:szCs w:val="24"/>
        </w:rPr>
        <w:t xml:space="preserve">. </w:t>
      </w:r>
      <w:r w:rsidRPr="00076327">
        <w:rPr>
          <w:rFonts w:eastAsia="Times New Roman" w:cs="Times New Roman"/>
          <w:szCs w:val="24"/>
        </w:rPr>
        <w:t>Καμμένου</w:t>
      </w:r>
      <w:r>
        <w:rPr>
          <w:rFonts w:eastAsia="Times New Roman" w:cs="Times New Roman"/>
          <w:szCs w:val="24"/>
        </w:rPr>
        <w:t xml:space="preserve"> και τέως συνεταίρου του ΣΥΡΙΖΑ.</w:t>
      </w:r>
      <w:r w:rsidRPr="00076327">
        <w:rPr>
          <w:rFonts w:eastAsia="Times New Roman" w:cs="Times New Roman"/>
          <w:szCs w:val="24"/>
        </w:rPr>
        <w:t xml:space="preserve"> </w:t>
      </w:r>
      <w:r>
        <w:rPr>
          <w:rFonts w:eastAsia="Times New Roman" w:cs="Times New Roman"/>
          <w:szCs w:val="24"/>
        </w:rPr>
        <w:t>Το πολιτικό σκηνικό,</w:t>
      </w:r>
      <w:r w:rsidRPr="00076327">
        <w:rPr>
          <w:rFonts w:eastAsia="Times New Roman" w:cs="Times New Roman"/>
          <w:szCs w:val="24"/>
        </w:rPr>
        <w:t xml:space="preserve"> που βιώσαμε </w:t>
      </w:r>
      <w:r>
        <w:rPr>
          <w:rFonts w:eastAsia="Times New Roman" w:cs="Times New Roman"/>
          <w:szCs w:val="24"/>
        </w:rPr>
        <w:t xml:space="preserve">τις </w:t>
      </w:r>
      <w:r w:rsidRPr="00076327">
        <w:rPr>
          <w:rFonts w:eastAsia="Times New Roman" w:cs="Times New Roman"/>
          <w:szCs w:val="24"/>
        </w:rPr>
        <w:t xml:space="preserve">τελευταίες ημέρες </w:t>
      </w:r>
      <w:r>
        <w:rPr>
          <w:rFonts w:eastAsia="Times New Roman" w:cs="Times New Roman"/>
          <w:szCs w:val="24"/>
        </w:rPr>
        <w:t>εκφράζει</w:t>
      </w:r>
      <w:r w:rsidRPr="00076327">
        <w:rPr>
          <w:rFonts w:eastAsia="Times New Roman" w:cs="Times New Roman"/>
          <w:szCs w:val="24"/>
        </w:rPr>
        <w:t xml:space="preserve"> με τον πιο παραστατικό τρόπο την κωμικοτραγική κατάσταση</w:t>
      </w:r>
      <w:r>
        <w:rPr>
          <w:rFonts w:eastAsia="Times New Roman" w:cs="Times New Roman"/>
          <w:szCs w:val="24"/>
        </w:rPr>
        <w:t>,</w:t>
      </w:r>
      <w:r w:rsidRPr="00076327">
        <w:rPr>
          <w:rFonts w:eastAsia="Times New Roman" w:cs="Times New Roman"/>
          <w:szCs w:val="24"/>
        </w:rPr>
        <w:t xml:space="preserve"> στην οποία έχει περιέλθει η χώρα</w:t>
      </w:r>
      <w:r>
        <w:rPr>
          <w:rFonts w:eastAsia="Times New Roman" w:cs="Times New Roman"/>
          <w:szCs w:val="24"/>
        </w:rPr>
        <w:t>. Ε</w:t>
      </w:r>
      <w:r w:rsidRPr="00076327">
        <w:rPr>
          <w:rFonts w:eastAsia="Times New Roman" w:cs="Times New Roman"/>
          <w:szCs w:val="24"/>
        </w:rPr>
        <w:t>ίδαμε εκατέρωθεν κατηγορίες</w:t>
      </w:r>
      <w:r>
        <w:rPr>
          <w:rFonts w:eastAsia="Times New Roman" w:cs="Times New Roman"/>
          <w:szCs w:val="24"/>
        </w:rPr>
        <w:t>,</w:t>
      </w:r>
      <w:r w:rsidRPr="00076327">
        <w:rPr>
          <w:rFonts w:eastAsia="Times New Roman" w:cs="Times New Roman"/>
          <w:szCs w:val="24"/>
        </w:rPr>
        <w:t xml:space="preserve"> για μυστικά κονδύλια και μίζες</w:t>
      </w:r>
      <w:r>
        <w:rPr>
          <w:rFonts w:eastAsia="Times New Roman" w:cs="Times New Roman"/>
          <w:szCs w:val="24"/>
        </w:rPr>
        <w:t>. Ε</w:t>
      </w:r>
      <w:r w:rsidRPr="00076327">
        <w:rPr>
          <w:rFonts w:eastAsia="Times New Roman" w:cs="Times New Roman"/>
          <w:szCs w:val="24"/>
        </w:rPr>
        <w:t>ίδαμε το</w:t>
      </w:r>
      <w:r>
        <w:rPr>
          <w:rFonts w:eastAsia="Times New Roman" w:cs="Times New Roman"/>
          <w:szCs w:val="24"/>
        </w:rPr>
        <w:t>ν</w:t>
      </w:r>
      <w:r w:rsidRPr="00076327">
        <w:rPr>
          <w:rFonts w:eastAsia="Times New Roman" w:cs="Times New Roman"/>
          <w:szCs w:val="24"/>
        </w:rPr>
        <w:t xml:space="preserve"> χορό των 50 εκατομμυρίων ευρώ</w:t>
      </w:r>
      <w:r>
        <w:rPr>
          <w:rFonts w:eastAsia="Times New Roman" w:cs="Times New Roman"/>
          <w:szCs w:val="24"/>
        </w:rPr>
        <w:t>,</w:t>
      </w:r>
      <w:r w:rsidRPr="00076327">
        <w:rPr>
          <w:rFonts w:eastAsia="Times New Roman" w:cs="Times New Roman"/>
          <w:szCs w:val="24"/>
        </w:rPr>
        <w:t xml:space="preserve"> που ανέφερε ο κ Καμμένος στο υπουργικό συμβούλιο ότι πήρε ο τέως Υπουργός Εξωτερικών κ</w:t>
      </w:r>
      <w:r>
        <w:rPr>
          <w:rFonts w:eastAsia="Times New Roman" w:cs="Times New Roman"/>
          <w:szCs w:val="24"/>
        </w:rPr>
        <w:t>.</w:t>
      </w:r>
      <w:r w:rsidRPr="00076327">
        <w:rPr>
          <w:rFonts w:eastAsia="Times New Roman" w:cs="Times New Roman"/>
          <w:szCs w:val="24"/>
        </w:rPr>
        <w:t xml:space="preserve"> Κο</w:t>
      </w:r>
      <w:r>
        <w:rPr>
          <w:rFonts w:eastAsia="Times New Roman" w:cs="Times New Roman"/>
          <w:szCs w:val="24"/>
        </w:rPr>
        <w:t>τζιάς,</w:t>
      </w:r>
      <w:r w:rsidRPr="00076327">
        <w:rPr>
          <w:rFonts w:eastAsia="Times New Roman" w:cs="Times New Roman"/>
          <w:szCs w:val="24"/>
        </w:rPr>
        <w:t xml:space="preserve"> </w:t>
      </w:r>
      <w:r>
        <w:rPr>
          <w:rFonts w:eastAsia="Times New Roman" w:cs="Times New Roman"/>
          <w:szCs w:val="24"/>
        </w:rPr>
        <w:t xml:space="preserve">και τον Πρωθυπουργό και τους </w:t>
      </w:r>
      <w:r w:rsidRPr="00076327">
        <w:rPr>
          <w:rFonts w:eastAsia="Times New Roman" w:cs="Times New Roman"/>
          <w:szCs w:val="24"/>
        </w:rPr>
        <w:t xml:space="preserve">εμπλεκόμενους να κάνουν </w:t>
      </w:r>
      <w:r>
        <w:rPr>
          <w:rFonts w:eastAsia="Times New Roman" w:cs="Times New Roman"/>
          <w:szCs w:val="24"/>
        </w:rPr>
        <w:t>«</w:t>
      </w:r>
      <w:r w:rsidRPr="00076327">
        <w:rPr>
          <w:rFonts w:eastAsia="Times New Roman" w:cs="Times New Roman"/>
          <w:szCs w:val="24"/>
        </w:rPr>
        <w:t>τα παγώνια</w:t>
      </w:r>
      <w:r>
        <w:rPr>
          <w:rFonts w:eastAsia="Times New Roman" w:cs="Times New Roman"/>
          <w:szCs w:val="24"/>
        </w:rPr>
        <w:t>».</w:t>
      </w:r>
      <w:r w:rsidRPr="00076327">
        <w:rPr>
          <w:rFonts w:eastAsia="Times New Roman" w:cs="Times New Roman"/>
          <w:szCs w:val="24"/>
        </w:rPr>
        <w:t xml:space="preserve"> Αλήθεια</w:t>
      </w:r>
      <w:r>
        <w:rPr>
          <w:rFonts w:eastAsia="Times New Roman" w:cs="Times New Roman"/>
          <w:szCs w:val="24"/>
        </w:rPr>
        <w:t>, π</w:t>
      </w:r>
      <w:r w:rsidRPr="00076327">
        <w:rPr>
          <w:rFonts w:eastAsia="Times New Roman" w:cs="Times New Roman"/>
          <w:szCs w:val="24"/>
        </w:rPr>
        <w:t>οιος διαχειρίζεται τα χρήματα αυτά και για ποιο σκοπό</w:t>
      </w:r>
      <w:r>
        <w:rPr>
          <w:rFonts w:eastAsia="Times New Roman" w:cs="Times New Roman"/>
          <w:szCs w:val="24"/>
        </w:rPr>
        <w:t xml:space="preserve">; </w:t>
      </w:r>
    </w:p>
    <w:p w14:paraId="0645339C"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Μ</w:t>
      </w:r>
      <w:r w:rsidRPr="00076327">
        <w:rPr>
          <w:rFonts w:eastAsia="Times New Roman" w:cs="Times New Roman"/>
          <w:szCs w:val="24"/>
        </w:rPr>
        <w:t>ίλησε πριν από λίγο ο κ</w:t>
      </w:r>
      <w:r>
        <w:rPr>
          <w:rFonts w:eastAsia="Times New Roman" w:cs="Times New Roman"/>
          <w:szCs w:val="24"/>
        </w:rPr>
        <w:t>. Κοτζιάς και α</w:t>
      </w:r>
      <w:r w:rsidRPr="00076327">
        <w:rPr>
          <w:rFonts w:eastAsia="Times New Roman" w:cs="Times New Roman"/>
          <w:szCs w:val="24"/>
        </w:rPr>
        <w:t xml:space="preserve">ναφέρθηκε </w:t>
      </w:r>
      <w:r>
        <w:rPr>
          <w:rFonts w:eastAsia="Times New Roman" w:cs="Times New Roman"/>
          <w:szCs w:val="24"/>
        </w:rPr>
        <w:t>στο Σκοπιανό. Μα, η συζήτηση θ</w:t>
      </w:r>
      <w:r w:rsidRPr="00076327">
        <w:rPr>
          <w:rFonts w:eastAsia="Times New Roman" w:cs="Times New Roman"/>
          <w:szCs w:val="24"/>
        </w:rPr>
        <w:t>α γίνει την</w:t>
      </w:r>
      <w:r>
        <w:rPr>
          <w:rFonts w:eastAsia="Times New Roman" w:cs="Times New Roman"/>
          <w:szCs w:val="24"/>
        </w:rPr>
        <w:t xml:space="preserve"> Τρίτη ή την</w:t>
      </w:r>
      <w:r w:rsidRPr="00076327">
        <w:rPr>
          <w:rFonts w:eastAsia="Times New Roman" w:cs="Times New Roman"/>
          <w:szCs w:val="24"/>
        </w:rPr>
        <w:t xml:space="preserve"> Τετάρτη</w:t>
      </w:r>
      <w:r>
        <w:rPr>
          <w:rFonts w:eastAsia="Times New Roman" w:cs="Times New Roman"/>
          <w:szCs w:val="24"/>
        </w:rPr>
        <w:t>. Θ</w:t>
      </w:r>
      <w:r w:rsidRPr="00076327">
        <w:rPr>
          <w:rFonts w:eastAsia="Times New Roman" w:cs="Times New Roman"/>
          <w:szCs w:val="24"/>
        </w:rPr>
        <w:t>α μπορούσε να τα πει τότε</w:t>
      </w:r>
      <w:r>
        <w:rPr>
          <w:rFonts w:eastAsia="Times New Roman" w:cs="Times New Roman"/>
          <w:szCs w:val="24"/>
        </w:rPr>
        <w:t>. Δ</w:t>
      </w:r>
      <w:r w:rsidRPr="00076327">
        <w:rPr>
          <w:rFonts w:eastAsia="Times New Roman" w:cs="Times New Roman"/>
          <w:szCs w:val="24"/>
        </w:rPr>
        <w:t>εν μας είπε τίποτα γι</w:t>
      </w:r>
      <w:r>
        <w:rPr>
          <w:rFonts w:eastAsia="Times New Roman" w:cs="Times New Roman"/>
          <w:szCs w:val="24"/>
        </w:rPr>
        <w:t>’</w:t>
      </w:r>
      <w:r w:rsidRPr="00076327">
        <w:rPr>
          <w:rFonts w:eastAsia="Times New Roman" w:cs="Times New Roman"/>
          <w:szCs w:val="24"/>
        </w:rPr>
        <w:t xml:space="preserve"> αυτή τη β</w:t>
      </w:r>
      <w:r>
        <w:rPr>
          <w:rFonts w:eastAsia="Times New Roman" w:cs="Times New Roman"/>
          <w:szCs w:val="24"/>
        </w:rPr>
        <w:t>αριά κατηγορία, που εκστόμισε ο Π</w:t>
      </w:r>
      <w:r w:rsidRPr="00076327">
        <w:rPr>
          <w:rFonts w:eastAsia="Times New Roman" w:cs="Times New Roman"/>
          <w:szCs w:val="24"/>
        </w:rPr>
        <w:t>ρόεδρος των Ανεξάρτητων Ελλήνων</w:t>
      </w:r>
      <w:r>
        <w:rPr>
          <w:rFonts w:eastAsia="Times New Roman" w:cs="Times New Roman"/>
          <w:szCs w:val="24"/>
        </w:rPr>
        <w:t>.</w:t>
      </w:r>
    </w:p>
    <w:p w14:paraId="0645339D"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Είχε πει</w:t>
      </w:r>
      <w:r w:rsidRPr="00076327">
        <w:rPr>
          <w:rFonts w:eastAsia="Times New Roman" w:cs="Times New Roman"/>
          <w:szCs w:val="24"/>
        </w:rPr>
        <w:t xml:space="preserve"> ο αείμνηστος και</w:t>
      </w:r>
      <w:r>
        <w:rPr>
          <w:rFonts w:eastAsia="Times New Roman" w:cs="Times New Roman"/>
          <w:szCs w:val="24"/>
        </w:rPr>
        <w:t xml:space="preserve"> έντιμος κεντρώος</w:t>
      </w:r>
      <w:r w:rsidRPr="00076327">
        <w:rPr>
          <w:rFonts w:eastAsia="Times New Roman" w:cs="Times New Roman"/>
          <w:szCs w:val="24"/>
        </w:rPr>
        <w:t xml:space="preserve"> πολιτικός</w:t>
      </w:r>
      <w:r>
        <w:rPr>
          <w:rFonts w:eastAsia="Times New Roman" w:cs="Times New Roman"/>
          <w:szCs w:val="24"/>
        </w:rPr>
        <w:t>,</w:t>
      </w:r>
      <w:r w:rsidRPr="00076327">
        <w:rPr>
          <w:rFonts w:eastAsia="Times New Roman" w:cs="Times New Roman"/>
          <w:szCs w:val="24"/>
        </w:rPr>
        <w:t xml:space="preserve"> Γιάννης Ζ</w:t>
      </w:r>
      <w:r>
        <w:rPr>
          <w:rFonts w:eastAsia="Times New Roman" w:cs="Times New Roman"/>
          <w:szCs w:val="24"/>
        </w:rPr>
        <w:t>ίγδης:</w:t>
      </w:r>
      <w:r w:rsidRPr="00076327">
        <w:rPr>
          <w:rFonts w:eastAsia="Times New Roman" w:cs="Times New Roman"/>
          <w:szCs w:val="24"/>
        </w:rPr>
        <w:t xml:space="preserve"> </w:t>
      </w:r>
      <w:r>
        <w:rPr>
          <w:rFonts w:eastAsia="Times New Roman" w:cs="Times New Roman"/>
          <w:szCs w:val="24"/>
        </w:rPr>
        <w:t xml:space="preserve">«Δυστυχώς, τους </w:t>
      </w:r>
      <w:proofErr w:type="spellStart"/>
      <w:r>
        <w:rPr>
          <w:rFonts w:eastAsia="Times New Roman" w:cs="Times New Roman"/>
          <w:szCs w:val="24"/>
        </w:rPr>
        <w:t>λαδιάριδες</w:t>
      </w:r>
      <w:proofErr w:type="spellEnd"/>
      <w:r>
        <w:rPr>
          <w:rFonts w:eastAsia="Times New Roman" w:cs="Times New Roman"/>
          <w:szCs w:val="24"/>
        </w:rPr>
        <w:t xml:space="preserve"> δεν μπορούμε</w:t>
      </w:r>
      <w:r w:rsidRPr="00076327">
        <w:rPr>
          <w:rFonts w:eastAsia="Times New Roman" w:cs="Times New Roman"/>
          <w:szCs w:val="24"/>
        </w:rPr>
        <w:t xml:space="preserve"> να τους πιάσουμε </w:t>
      </w:r>
      <w:r>
        <w:rPr>
          <w:rFonts w:eastAsia="Times New Roman" w:cs="Times New Roman"/>
          <w:szCs w:val="24"/>
        </w:rPr>
        <w:t xml:space="preserve">με τα λεφτά στο χέρι». </w:t>
      </w:r>
    </w:p>
    <w:p w14:paraId="0645339E"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Είδαμε κι αυτό που έγινε με τον πρώην Βουλευτή των Ανεξάρτητων Ελλήνων κ. Κόκκαλη. Ε</w:t>
      </w:r>
      <w:r w:rsidRPr="00076327">
        <w:rPr>
          <w:rFonts w:eastAsia="Times New Roman" w:cs="Times New Roman"/>
          <w:szCs w:val="24"/>
        </w:rPr>
        <w:t>νώ είχε παραιτηθεί από το Σάββατο 12 του μην</w:t>
      </w:r>
      <w:r>
        <w:rPr>
          <w:rFonts w:eastAsia="Times New Roman" w:cs="Times New Roman"/>
          <w:szCs w:val="24"/>
        </w:rPr>
        <w:t>ός</w:t>
      </w:r>
      <w:r w:rsidRPr="00076327">
        <w:rPr>
          <w:rFonts w:eastAsia="Times New Roman" w:cs="Times New Roman"/>
          <w:szCs w:val="24"/>
        </w:rPr>
        <w:t xml:space="preserve"> και είχε γίνει ανεξάρτητος</w:t>
      </w:r>
      <w:r>
        <w:rPr>
          <w:rFonts w:eastAsia="Times New Roman" w:cs="Times New Roman"/>
          <w:szCs w:val="24"/>
        </w:rPr>
        <w:t>,</w:t>
      </w:r>
      <w:r w:rsidRPr="00076327">
        <w:rPr>
          <w:rFonts w:eastAsia="Times New Roman" w:cs="Times New Roman"/>
          <w:szCs w:val="24"/>
        </w:rPr>
        <w:t xml:space="preserve"> τον διέγραψε χθες ο κ</w:t>
      </w:r>
      <w:r>
        <w:rPr>
          <w:rFonts w:eastAsia="Times New Roman" w:cs="Times New Roman"/>
          <w:szCs w:val="24"/>
        </w:rPr>
        <w:t>.</w:t>
      </w:r>
      <w:r w:rsidRPr="00076327">
        <w:rPr>
          <w:rFonts w:eastAsia="Times New Roman" w:cs="Times New Roman"/>
          <w:szCs w:val="24"/>
        </w:rPr>
        <w:t xml:space="preserve"> Καμμένος</w:t>
      </w:r>
      <w:r>
        <w:rPr>
          <w:rFonts w:eastAsia="Times New Roman" w:cs="Times New Roman"/>
          <w:szCs w:val="24"/>
        </w:rPr>
        <w:t>. Π</w:t>
      </w:r>
      <w:r w:rsidRPr="00076327">
        <w:rPr>
          <w:rFonts w:eastAsia="Times New Roman" w:cs="Times New Roman"/>
          <w:szCs w:val="24"/>
        </w:rPr>
        <w:t>ρώτη φορά γίνονται τέτοιοι παραλογισμοί και κωμικοτραγικά πράγματα</w:t>
      </w:r>
      <w:r>
        <w:rPr>
          <w:rFonts w:eastAsia="Times New Roman" w:cs="Times New Roman"/>
          <w:szCs w:val="24"/>
        </w:rPr>
        <w:t>, να διαγράφεις έναν Βουλευτή,</w:t>
      </w:r>
      <w:r w:rsidRPr="00076327">
        <w:rPr>
          <w:rFonts w:eastAsia="Times New Roman" w:cs="Times New Roman"/>
          <w:szCs w:val="24"/>
        </w:rPr>
        <w:t xml:space="preserve"> που είναι ανεξάρτητος</w:t>
      </w:r>
      <w:r>
        <w:rPr>
          <w:rFonts w:eastAsia="Times New Roman" w:cs="Times New Roman"/>
          <w:szCs w:val="24"/>
        </w:rPr>
        <w:t>!</w:t>
      </w:r>
    </w:p>
    <w:p w14:paraId="0645339F"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Κύριε Π</w:t>
      </w:r>
      <w:r w:rsidRPr="00076327">
        <w:rPr>
          <w:rFonts w:eastAsia="Times New Roman" w:cs="Times New Roman"/>
          <w:szCs w:val="24"/>
        </w:rPr>
        <w:t>ρόεδρε</w:t>
      </w:r>
      <w:r>
        <w:rPr>
          <w:rFonts w:eastAsia="Times New Roman" w:cs="Times New Roman"/>
          <w:szCs w:val="24"/>
        </w:rPr>
        <w:t xml:space="preserve">, είδαμε αυτές τις μέρες </w:t>
      </w:r>
      <w:r w:rsidRPr="00076327">
        <w:rPr>
          <w:rFonts w:eastAsia="Times New Roman" w:cs="Times New Roman"/>
          <w:szCs w:val="24"/>
        </w:rPr>
        <w:t xml:space="preserve">την αγριότητα σε όλο το μεγαλείο </w:t>
      </w:r>
      <w:r>
        <w:rPr>
          <w:rFonts w:eastAsia="Times New Roman" w:cs="Times New Roman"/>
          <w:szCs w:val="24"/>
        </w:rPr>
        <w:t>της. Έ</w:t>
      </w:r>
      <w:r w:rsidRPr="00076327">
        <w:rPr>
          <w:rFonts w:eastAsia="Times New Roman" w:cs="Times New Roman"/>
          <w:szCs w:val="24"/>
        </w:rPr>
        <w:t>ξω από τη Βουλή των Ελλήνων εκπαιδευτικοί</w:t>
      </w:r>
      <w:r>
        <w:rPr>
          <w:rFonts w:eastAsia="Times New Roman" w:cs="Times New Roman"/>
          <w:szCs w:val="24"/>
        </w:rPr>
        <w:t>,</w:t>
      </w:r>
      <w:r w:rsidRPr="00076327">
        <w:rPr>
          <w:rFonts w:eastAsia="Times New Roman" w:cs="Times New Roman"/>
          <w:szCs w:val="24"/>
        </w:rPr>
        <w:t xml:space="preserve"> που διδάσκουν τα παιδιά μας τη μάθηση και τη γνώση</w:t>
      </w:r>
      <w:r>
        <w:rPr>
          <w:rFonts w:eastAsia="Times New Roman" w:cs="Times New Roman"/>
          <w:szCs w:val="24"/>
        </w:rPr>
        <w:t>,</w:t>
      </w:r>
      <w:r w:rsidRPr="00076327">
        <w:rPr>
          <w:rFonts w:eastAsia="Times New Roman" w:cs="Times New Roman"/>
          <w:szCs w:val="24"/>
        </w:rPr>
        <w:t xml:space="preserve"> ξυλοκοπήθηκαν άγρια</w:t>
      </w:r>
      <w:r>
        <w:rPr>
          <w:rFonts w:eastAsia="Times New Roman" w:cs="Times New Roman"/>
          <w:szCs w:val="24"/>
        </w:rPr>
        <w:t>. Είδαμε</w:t>
      </w:r>
      <w:r w:rsidRPr="00076327">
        <w:rPr>
          <w:rFonts w:eastAsia="Times New Roman" w:cs="Times New Roman"/>
          <w:szCs w:val="24"/>
        </w:rPr>
        <w:t xml:space="preserve"> τον</w:t>
      </w:r>
      <w:r>
        <w:rPr>
          <w:rFonts w:eastAsia="Times New Roman" w:cs="Times New Roman"/>
          <w:szCs w:val="24"/>
        </w:rPr>
        <w:t xml:space="preserve"> τραυματισμό του Β</w:t>
      </w:r>
      <w:r w:rsidRPr="00076327">
        <w:rPr>
          <w:rFonts w:eastAsia="Times New Roman" w:cs="Times New Roman"/>
          <w:szCs w:val="24"/>
        </w:rPr>
        <w:t xml:space="preserve">ουλευτή </w:t>
      </w:r>
      <w:r>
        <w:rPr>
          <w:rFonts w:eastAsia="Times New Roman" w:cs="Times New Roman"/>
          <w:szCs w:val="24"/>
        </w:rPr>
        <w:t xml:space="preserve">του </w:t>
      </w:r>
      <w:r>
        <w:rPr>
          <w:rFonts w:eastAsia="Times New Roman" w:cs="Times New Roman"/>
          <w:szCs w:val="24"/>
        </w:rPr>
        <w:lastRenderedPageBreak/>
        <w:t xml:space="preserve">ΚΚΕ, </w:t>
      </w:r>
      <w:r w:rsidRPr="00076327">
        <w:rPr>
          <w:rFonts w:eastAsia="Times New Roman" w:cs="Times New Roman"/>
          <w:szCs w:val="24"/>
        </w:rPr>
        <w:t xml:space="preserve">συναδέλφου </w:t>
      </w:r>
      <w:r>
        <w:rPr>
          <w:rFonts w:eastAsia="Times New Roman" w:cs="Times New Roman"/>
          <w:szCs w:val="24"/>
        </w:rPr>
        <w:t>μας,</w:t>
      </w:r>
      <w:r w:rsidRPr="00076327">
        <w:rPr>
          <w:rFonts w:eastAsia="Times New Roman" w:cs="Times New Roman"/>
          <w:szCs w:val="24"/>
        </w:rPr>
        <w:t xml:space="preserve"> </w:t>
      </w:r>
      <w:r>
        <w:rPr>
          <w:rFonts w:eastAsia="Times New Roman" w:cs="Times New Roman"/>
          <w:szCs w:val="24"/>
        </w:rPr>
        <w:t xml:space="preserve">κ. Δελή, </w:t>
      </w:r>
      <w:r w:rsidRPr="00076327">
        <w:rPr>
          <w:rFonts w:eastAsia="Times New Roman" w:cs="Times New Roman"/>
          <w:szCs w:val="24"/>
        </w:rPr>
        <w:t xml:space="preserve">την Παρασκευή στην πορεία των εκπαιδευτικών </w:t>
      </w:r>
      <w:r>
        <w:rPr>
          <w:rFonts w:eastAsia="Times New Roman" w:cs="Times New Roman"/>
          <w:szCs w:val="24"/>
        </w:rPr>
        <w:t>-</w:t>
      </w:r>
      <w:r w:rsidRPr="00076327">
        <w:rPr>
          <w:rFonts w:eastAsia="Times New Roman" w:cs="Times New Roman"/>
          <w:szCs w:val="24"/>
        </w:rPr>
        <w:t xml:space="preserve">και πρέπει να σημειώσουμε ότι </w:t>
      </w:r>
      <w:r>
        <w:rPr>
          <w:rFonts w:eastAsia="Times New Roman" w:cs="Times New Roman"/>
          <w:szCs w:val="24"/>
        </w:rPr>
        <w:t xml:space="preserve">ο </w:t>
      </w:r>
      <w:r w:rsidRPr="00076327">
        <w:rPr>
          <w:rFonts w:eastAsia="Times New Roman" w:cs="Times New Roman"/>
          <w:szCs w:val="24"/>
        </w:rPr>
        <w:t>κ</w:t>
      </w:r>
      <w:r>
        <w:rPr>
          <w:rFonts w:eastAsia="Times New Roman" w:cs="Times New Roman"/>
          <w:szCs w:val="24"/>
        </w:rPr>
        <w:t>.</w:t>
      </w:r>
      <w:r w:rsidRPr="00076327">
        <w:rPr>
          <w:rFonts w:eastAsia="Times New Roman" w:cs="Times New Roman"/>
          <w:szCs w:val="24"/>
        </w:rPr>
        <w:t xml:space="preserve"> Δελής είναι δάσκαλος</w:t>
      </w:r>
      <w:r>
        <w:rPr>
          <w:rFonts w:eastAsia="Times New Roman" w:cs="Times New Roman"/>
          <w:szCs w:val="24"/>
        </w:rPr>
        <w:t>-</w:t>
      </w:r>
      <w:r w:rsidRPr="00076327">
        <w:rPr>
          <w:rFonts w:eastAsia="Times New Roman" w:cs="Times New Roman"/>
          <w:szCs w:val="24"/>
        </w:rPr>
        <w:t xml:space="preserve"> </w:t>
      </w:r>
      <w:r>
        <w:rPr>
          <w:rFonts w:eastAsia="Times New Roman" w:cs="Times New Roman"/>
          <w:szCs w:val="24"/>
        </w:rPr>
        <w:t>ο οποίος, εκτός από τα εγκαύματα</w:t>
      </w:r>
      <w:r w:rsidRPr="00076327">
        <w:rPr>
          <w:rFonts w:eastAsia="Times New Roman" w:cs="Times New Roman"/>
          <w:szCs w:val="24"/>
        </w:rPr>
        <w:t xml:space="preserve"> στο χέρι που του προξένησε μία χειροβομβίδα κρότου λάμψης</w:t>
      </w:r>
      <w:r>
        <w:rPr>
          <w:rFonts w:eastAsia="Times New Roman" w:cs="Times New Roman"/>
          <w:szCs w:val="24"/>
        </w:rPr>
        <w:t xml:space="preserve"> -που απερίσκεπτα</w:t>
      </w:r>
      <w:r w:rsidRPr="00076327">
        <w:rPr>
          <w:rFonts w:eastAsia="Times New Roman" w:cs="Times New Roman"/>
          <w:szCs w:val="24"/>
        </w:rPr>
        <w:t xml:space="preserve"> έριξε τ</w:t>
      </w:r>
      <w:r>
        <w:rPr>
          <w:rFonts w:eastAsia="Times New Roman" w:cs="Times New Roman"/>
          <w:szCs w:val="24"/>
        </w:rPr>
        <w:t>ο χέρι της Κ</w:t>
      </w:r>
      <w:r w:rsidRPr="00076327">
        <w:rPr>
          <w:rFonts w:eastAsia="Times New Roman" w:cs="Times New Roman"/>
          <w:szCs w:val="24"/>
        </w:rPr>
        <w:t>υβέρνησης</w:t>
      </w:r>
      <w:r>
        <w:rPr>
          <w:rFonts w:eastAsia="Times New Roman" w:cs="Times New Roman"/>
          <w:szCs w:val="24"/>
        </w:rPr>
        <w:t>-</w:t>
      </w:r>
      <w:r w:rsidRPr="00076327">
        <w:rPr>
          <w:rFonts w:eastAsia="Times New Roman" w:cs="Times New Roman"/>
          <w:szCs w:val="24"/>
        </w:rPr>
        <w:t xml:space="preserve"> υπέστη και βλάβη στην ακοή</w:t>
      </w:r>
      <w:r>
        <w:rPr>
          <w:rFonts w:eastAsia="Times New Roman" w:cs="Times New Roman"/>
          <w:szCs w:val="24"/>
        </w:rPr>
        <w:t>.</w:t>
      </w:r>
    </w:p>
    <w:p w14:paraId="064533A0"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Και από την άλλη μεριά, κυρίες και κύριοι συνάδελφοι,</w:t>
      </w:r>
      <w:r w:rsidRPr="00076327">
        <w:rPr>
          <w:rFonts w:eastAsia="Times New Roman" w:cs="Times New Roman"/>
          <w:szCs w:val="24"/>
        </w:rPr>
        <w:t xml:space="preserve"> είναι ντροπή να δίνουμε άδειες κάθε τόσο </w:t>
      </w:r>
      <w:r>
        <w:rPr>
          <w:rFonts w:eastAsia="Times New Roman" w:cs="Times New Roman"/>
          <w:szCs w:val="24"/>
        </w:rPr>
        <w:t xml:space="preserve">σε έναν, ο </w:t>
      </w:r>
      <w:r w:rsidRPr="00076327">
        <w:rPr>
          <w:rFonts w:eastAsia="Times New Roman" w:cs="Times New Roman"/>
          <w:szCs w:val="24"/>
        </w:rPr>
        <w:t>οποίος έχει σκοτώσει</w:t>
      </w:r>
      <w:r>
        <w:rPr>
          <w:rFonts w:eastAsia="Times New Roman" w:cs="Times New Roman"/>
          <w:szCs w:val="24"/>
        </w:rPr>
        <w:t xml:space="preserve"> έντεκα πολίτες</w:t>
      </w:r>
      <w:r w:rsidRPr="00076327">
        <w:rPr>
          <w:rFonts w:eastAsia="Times New Roman" w:cs="Times New Roman"/>
          <w:szCs w:val="24"/>
        </w:rPr>
        <w:t xml:space="preserve"> και να τον έχουν μεταφέρει σε αγροτικές φυλακές</w:t>
      </w:r>
      <w:r>
        <w:rPr>
          <w:rFonts w:eastAsia="Times New Roman" w:cs="Times New Roman"/>
          <w:szCs w:val="24"/>
        </w:rPr>
        <w:t>. Η α</w:t>
      </w:r>
      <w:r w:rsidRPr="00076327">
        <w:rPr>
          <w:rFonts w:eastAsia="Times New Roman" w:cs="Times New Roman"/>
          <w:szCs w:val="24"/>
        </w:rPr>
        <w:t>γροτική φυλακή είναι σαν να είσαι ελεύθερος</w:t>
      </w:r>
      <w:r>
        <w:rPr>
          <w:rFonts w:eastAsia="Times New Roman" w:cs="Times New Roman"/>
          <w:szCs w:val="24"/>
        </w:rPr>
        <w:t>.</w:t>
      </w:r>
      <w:r w:rsidRPr="00076327">
        <w:rPr>
          <w:rFonts w:eastAsia="Times New Roman" w:cs="Times New Roman"/>
          <w:szCs w:val="24"/>
        </w:rPr>
        <w:t xml:space="preserve"> Αυτή είναι η πραγματικότητα</w:t>
      </w:r>
      <w:r>
        <w:rPr>
          <w:rFonts w:eastAsia="Times New Roman" w:cs="Times New Roman"/>
          <w:szCs w:val="24"/>
        </w:rPr>
        <w:t>. Κ</w:t>
      </w:r>
      <w:r w:rsidRPr="00076327">
        <w:rPr>
          <w:rFonts w:eastAsia="Times New Roman" w:cs="Times New Roman"/>
          <w:szCs w:val="24"/>
        </w:rPr>
        <w:t>αι τον είδαμε να κυκλοφορεί πριν μία εβδομάδα</w:t>
      </w:r>
      <w:r>
        <w:rPr>
          <w:rFonts w:eastAsia="Times New Roman" w:cs="Times New Roman"/>
          <w:szCs w:val="24"/>
        </w:rPr>
        <w:t>,</w:t>
      </w:r>
      <w:r w:rsidRPr="00076327">
        <w:rPr>
          <w:rFonts w:eastAsia="Times New Roman" w:cs="Times New Roman"/>
          <w:szCs w:val="24"/>
        </w:rPr>
        <w:t xml:space="preserve"> </w:t>
      </w:r>
      <w:r>
        <w:rPr>
          <w:rFonts w:eastAsia="Times New Roman" w:cs="Times New Roman"/>
          <w:szCs w:val="24"/>
        </w:rPr>
        <w:t>με υπασπιστές</w:t>
      </w:r>
      <w:r w:rsidRPr="00076327">
        <w:rPr>
          <w:rFonts w:eastAsia="Times New Roman" w:cs="Times New Roman"/>
          <w:szCs w:val="24"/>
        </w:rPr>
        <w:t xml:space="preserve"> γνωστούς γόνο</w:t>
      </w:r>
      <w:r>
        <w:rPr>
          <w:rFonts w:eastAsia="Times New Roman" w:cs="Times New Roman"/>
          <w:szCs w:val="24"/>
        </w:rPr>
        <w:t>υς</w:t>
      </w:r>
      <w:r w:rsidRPr="00076327">
        <w:rPr>
          <w:rFonts w:eastAsia="Times New Roman" w:cs="Times New Roman"/>
          <w:szCs w:val="24"/>
        </w:rPr>
        <w:t xml:space="preserve"> πολιτικών τζακιών</w:t>
      </w:r>
      <w:r>
        <w:rPr>
          <w:rFonts w:eastAsia="Times New Roman" w:cs="Times New Roman"/>
          <w:szCs w:val="24"/>
        </w:rPr>
        <w:t>,</w:t>
      </w:r>
      <w:r w:rsidRPr="00076327">
        <w:rPr>
          <w:rFonts w:eastAsia="Times New Roman" w:cs="Times New Roman"/>
          <w:szCs w:val="24"/>
        </w:rPr>
        <w:t xml:space="preserve"> στη</w:t>
      </w:r>
      <w:r>
        <w:rPr>
          <w:rFonts w:eastAsia="Times New Roman" w:cs="Times New Roman"/>
          <w:szCs w:val="24"/>
        </w:rPr>
        <w:t>ν</w:t>
      </w:r>
      <w:r w:rsidRPr="00076327">
        <w:rPr>
          <w:rFonts w:eastAsia="Times New Roman" w:cs="Times New Roman"/>
          <w:szCs w:val="24"/>
        </w:rPr>
        <w:t xml:space="preserve"> Βουκουρεστίου</w:t>
      </w:r>
      <w:r>
        <w:rPr>
          <w:rFonts w:eastAsia="Times New Roman" w:cs="Times New Roman"/>
          <w:szCs w:val="24"/>
        </w:rPr>
        <w:t>,</w:t>
      </w:r>
      <w:r w:rsidRPr="00076327">
        <w:rPr>
          <w:rFonts w:eastAsia="Times New Roman" w:cs="Times New Roman"/>
          <w:szCs w:val="24"/>
        </w:rPr>
        <w:t xml:space="preserve"> στην Αμερικής </w:t>
      </w:r>
      <w:r>
        <w:rPr>
          <w:rFonts w:eastAsia="Times New Roman" w:cs="Times New Roman"/>
          <w:szCs w:val="24"/>
        </w:rPr>
        <w:t xml:space="preserve">και </w:t>
      </w:r>
      <w:r w:rsidRPr="00076327">
        <w:rPr>
          <w:rFonts w:eastAsia="Times New Roman" w:cs="Times New Roman"/>
          <w:szCs w:val="24"/>
        </w:rPr>
        <w:t>στην πλατεία Συντάγματος</w:t>
      </w:r>
      <w:r>
        <w:rPr>
          <w:rFonts w:eastAsia="Times New Roman" w:cs="Times New Roman"/>
          <w:szCs w:val="24"/>
        </w:rPr>
        <w:t>.</w:t>
      </w:r>
    </w:p>
    <w:p w14:paraId="064533A1"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Ισχυρίζεται η Κυβέρνηση ό</w:t>
      </w:r>
      <w:r w:rsidRPr="00076327">
        <w:rPr>
          <w:rFonts w:eastAsia="Times New Roman" w:cs="Times New Roman"/>
          <w:szCs w:val="24"/>
        </w:rPr>
        <w:t xml:space="preserve">τι έβγαλε τα κάγκελα </w:t>
      </w:r>
      <w:r>
        <w:rPr>
          <w:rFonts w:eastAsia="Times New Roman" w:cs="Times New Roman"/>
          <w:szCs w:val="24"/>
        </w:rPr>
        <w:t xml:space="preserve">μπροστά </w:t>
      </w:r>
      <w:r w:rsidRPr="00076327">
        <w:rPr>
          <w:rFonts w:eastAsia="Times New Roman" w:cs="Times New Roman"/>
          <w:szCs w:val="24"/>
        </w:rPr>
        <w:t>από τον Άγνωστο Στρατιώτη</w:t>
      </w:r>
      <w:r>
        <w:rPr>
          <w:rFonts w:eastAsia="Times New Roman" w:cs="Times New Roman"/>
          <w:szCs w:val="24"/>
        </w:rPr>
        <w:t>. Μα, πλέον δ</w:t>
      </w:r>
      <w:r w:rsidRPr="00076327">
        <w:rPr>
          <w:rFonts w:eastAsia="Times New Roman" w:cs="Times New Roman"/>
          <w:szCs w:val="24"/>
        </w:rPr>
        <w:t xml:space="preserve">εν χρειάζονται </w:t>
      </w:r>
      <w:r>
        <w:rPr>
          <w:rFonts w:eastAsia="Times New Roman" w:cs="Times New Roman"/>
          <w:szCs w:val="24"/>
        </w:rPr>
        <w:t>τα κάγκελα, γιατί αντικαταστάθηκαν με ροπαλο</w:t>
      </w:r>
      <w:r w:rsidRPr="00076327">
        <w:rPr>
          <w:rFonts w:eastAsia="Times New Roman" w:cs="Times New Roman"/>
          <w:szCs w:val="24"/>
        </w:rPr>
        <w:t>φόρους και χημικά</w:t>
      </w:r>
      <w:r>
        <w:rPr>
          <w:rFonts w:eastAsia="Times New Roman" w:cs="Times New Roman"/>
          <w:szCs w:val="24"/>
        </w:rPr>
        <w:t xml:space="preserve">. Είδαμε την οδό </w:t>
      </w:r>
      <w:proofErr w:type="spellStart"/>
      <w:r>
        <w:rPr>
          <w:rFonts w:eastAsia="Times New Roman" w:cs="Times New Roman"/>
          <w:szCs w:val="24"/>
        </w:rPr>
        <w:t>Ηρώδου</w:t>
      </w:r>
      <w:proofErr w:type="spellEnd"/>
      <w:r>
        <w:rPr>
          <w:rFonts w:eastAsia="Times New Roman" w:cs="Times New Roman"/>
          <w:szCs w:val="24"/>
        </w:rPr>
        <w:t xml:space="preserve"> Αττικού</w:t>
      </w:r>
      <w:r w:rsidRPr="00076327">
        <w:rPr>
          <w:rFonts w:eastAsia="Times New Roman" w:cs="Times New Roman"/>
          <w:szCs w:val="24"/>
        </w:rPr>
        <w:t xml:space="preserve"> εδώ και τέσσερα χρόνια να έχ</w:t>
      </w:r>
      <w:r>
        <w:rPr>
          <w:rFonts w:eastAsia="Times New Roman" w:cs="Times New Roman"/>
          <w:szCs w:val="24"/>
        </w:rPr>
        <w:t>ει μετατραπεί σε ιδιωτικό δρόμο. Έ</w:t>
      </w:r>
      <w:r w:rsidRPr="00076327">
        <w:rPr>
          <w:rFonts w:eastAsia="Times New Roman" w:cs="Times New Roman"/>
          <w:szCs w:val="24"/>
        </w:rPr>
        <w:t>χει μετατραπεί σε φρούριο</w:t>
      </w:r>
      <w:r>
        <w:rPr>
          <w:rFonts w:eastAsia="Times New Roman" w:cs="Times New Roman"/>
          <w:szCs w:val="24"/>
        </w:rPr>
        <w:t>,</w:t>
      </w:r>
      <w:r w:rsidRPr="00076327">
        <w:rPr>
          <w:rFonts w:eastAsia="Times New Roman" w:cs="Times New Roman"/>
          <w:szCs w:val="24"/>
        </w:rPr>
        <w:t xml:space="preserve"> που </w:t>
      </w:r>
      <w:r w:rsidRPr="00076327">
        <w:rPr>
          <w:rFonts w:eastAsia="Times New Roman" w:cs="Times New Roman"/>
          <w:szCs w:val="24"/>
        </w:rPr>
        <w:lastRenderedPageBreak/>
        <w:t xml:space="preserve">μπορεί </w:t>
      </w:r>
      <w:r>
        <w:rPr>
          <w:rFonts w:eastAsia="Times New Roman" w:cs="Times New Roman"/>
          <w:szCs w:val="24"/>
        </w:rPr>
        <w:t>να περνάει μόνο ο λαοπρόβλητος Π</w:t>
      </w:r>
      <w:r w:rsidRPr="00076327">
        <w:rPr>
          <w:rFonts w:eastAsia="Times New Roman" w:cs="Times New Roman"/>
          <w:szCs w:val="24"/>
        </w:rPr>
        <w:t>ρωθυπουργός και οι συνεργάτες του</w:t>
      </w:r>
      <w:r>
        <w:rPr>
          <w:rFonts w:eastAsia="Times New Roman" w:cs="Times New Roman"/>
          <w:szCs w:val="24"/>
        </w:rPr>
        <w:t>.</w:t>
      </w:r>
    </w:p>
    <w:p w14:paraId="064533A2"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Είδαμε την Κυβέρνηση να νομιμοποιεί τα πάντα, όσο καμμιά άλλη</w:t>
      </w:r>
      <w:r w:rsidRPr="00076327">
        <w:rPr>
          <w:rFonts w:eastAsia="Times New Roman" w:cs="Times New Roman"/>
          <w:szCs w:val="24"/>
        </w:rPr>
        <w:t xml:space="preserve"> </w:t>
      </w:r>
      <w:r>
        <w:rPr>
          <w:rFonts w:eastAsia="Times New Roman" w:cs="Times New Roman"/>
          <w:szCs w:val="24"/>
        </w:rPr>
        <w:t>Κυβέρνηση</w:t>
      </w:r>
      <w:r w:rsidRPr="00076327">
        <w:rPr>
          <w:rFonts w:eastAsia="Times New Roman" w:cs="Times New Roman"/>
          <w:szCs w:val="24"/>
        </w:rPr>
        <w:t xml:space="preserve"> μέχρι σήμερα</w:t>
      </w:r>
      <w:r>
        <w:rPr>
          <w:rFonts w:eastAsia="Times New Roman" w:cs="Times New Roman"/>
          <w:szCs w:val="24"/>
        </w:rPr>
        <w:t>,</w:t>
      </w:r>
      <w:r w:rsidRPr="00076327">
        <w:rPr>
          <w:rFonts w:eastAsia="Times New Roman" w:cs="Times New Roman"/>
          <w:szCs w:val="24"/>
        </w:rPr>
        <w:t xml:space="preserve"> ζωντανεύ</w:t>
      </w:r>
      <w:r>
        <w:rPr>
          <w:rFonts w:eastAsia="Times New Roman" w:cs="Times New Roman"/>
          <w:szCs w:val="24"/>
        </w:rPr>
        <w:t>οντας</w:t>
      </w:r>
      <w:r w:rsidRPr="00076327">
        <w:rPr>
          <w:rFonts w:eastAsia="Times New Roman" w:cs="Times New Roman"/>
          <w:szCs w:val="24"/>
        </w:rPr>
        <w:t xml:space="preserve"> στη μνήμη</w:t>
      </w:r>
      <w:r>
        <w:rPr>
          <w:rFonts w:eastAsia="Times New Roman" w:cs="Times New Roman"/>
          <w:szCs w:val="24"/>
        </w:rPr>
        <w:t xml:space="preserve"> μας </w:t>
      </w:r>
      <w:r w:rsidRPr="00076327">
        <w:rPr>
          <w:rFonts w:eastAsia="Times New Roman" w:cs="Times New Roman"/>
          <w:szCs w:val="24"/>
        </w:rPr>
        <w:t>τη φράση του Αμερικανού</w:t>
      </w:r>
      <w:r>
        <w:rPr>
          <w:rFonts w:eastAsia="Times New Roman" w:cs="Times New Roman"/>
          <w:szCs w:val="24"/>
        </w:rPr>
        <w:t xml:space="preserve"> Προέδρου Τζον ‘Ανταμς 1797-1801: «Η</w:t>
      </w:r>
      <w:r w:rsidRPr="00076327">
        <w:rPr>
          <w:rFonts w:eastAsia="Times New Roman" w:cs="Times New Roman"/>
          <w:szCs w:val="24"/>
        </w:rPr>
        <w:t xml:space="preserve"> εξουσία </w:t>
      </w:r>
      <w:r>
        <w:rPr>
          <w:rFonts w:eastAsia="Times New Roman" w:cs="Times New Roman"/>
          <w:szCs w:val="24"/>
        </w:rPr>
        <w:t xml:space="preserve">θεωρεί </w:t>
      </w:r>
      <w:r w:rsidRPr="00076327">
        <w:rPr>
          <w:rFonts w:eastAsia="Times New Roman" w:cs="Times New Roman"/>
          <w:szCs w:val="24"/>
        </w:rPr>
        <w:t>ότι κάνει το θέλημα του Θεού</w:t>
      </w:r>
      <w:r>
        <w:rPr>
          <w:rFonts w:eastAsia="Times New Roman" w:cs="Times New Roman"/>
          <w:szCs w:val="24"/>
        </w:rPr>
        <w:t>,</w:t>
      </w:r>
      <w:r w:rsidRPr="00076327">
        <w:rPr>
          <w:rFonts w:eastAsia="Times New Roman" w:cs="Times New Roman"/>
          <w:szCs w:val="24"/>
        </w:rPr>
        <w:t xml:space="preserve"> όταν πα</w:t>
      </w:r>
      <w:r>
        <w:rPr>
          <w:rFonts w:eastAsia="Times New Roman" w:cs="Times New Roman"/>
          <w:szCs w:val="24"/>
        </w:rPr>
        <w:t>ραβιάζει όλους τους νόμους του».</w:t>
      </w:r>
    </w:p>
    <w:p w14:paraId="064533A3"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Ε</w:t>
      </w:r>
      <w:r w:rsidRPr="00076327">
        <w:rPr>
          <w:rFonts w:eastAsia="Times New Roman" w:cs="Times New Roman"/>
          <w:szCs w:val="24"/>
        </w:rPr>
        <w:t xml:space="preserve">ίχα σκοπό να αναφερθώ και στο </w:t>
      </w:r>
      <w:r>
        <w:rPr>
          <w:rFonts w:eastAsia="Times New Roman" w:cs="Times New Roman"/>
          <w:szCs w:val="24"/>
        </w:rPr>
        <w:t>κατάντημα</w:t>
      </w:r>
      <w:r w:rsidRPr="00076327">
        <w:rPr>
          <w:rFonts w:eastAsia="Times New Roman" w:cs="Times New Roman"/>
          <w:szCs w:val="24"/>
        </w:rPr>
        <w:t xml:space="preserve"> της παιδείας και της υγείας</w:t>
      </w:r>
      <w:r>
        <w:rPr>
          <w:rFonts w:eastAsia="Times New Roman" w:cs="Times New Roman"/>
          <w:szCs w:val="24"/>
        </w:rPr>
        <w:t>, α</w:t>
      </w:r>
      <w:r w:rsidRPr="00076327">
        <w:rPr>
          <w:rFonts w:eastAsia="Times New Roman" w:cs="Times New Roman"/>
          <w:szCs w:val="24"/>
        </w:rPr>
        <w:t xml:space="preserve">λλά με κάλυψε σε αυτό </w:t>
      </w:r>
      <w:r>
        <w:rPr>
          <w:rFonts w:eastAsia="Times New Roman" w:cs="Times New Roman"/>
          <w:szCs w:val="24"/>
        </w:rPr>
        <w:t>ο</w:t>
      </w:r>
      <w:r w:rsidRPr="00076327">
        <w:rPr>
          <w:rFonts w:eastAsia="Times New Roman" w:cs="Times New Roman"/>
          <w:szCs w:val="24"/>
        </w:rPr>
        <w:t xml:space="preserve"> συνάδελφος</w:t>
      </w:r>
      <w:r>
        <w:rPr>
          <w:rFonts w:eastAsia="Times New Roman" w:cs="Times New Roman"/>
          <w:szCs w:val="24"/>
        </w:rPr>
        <w:t>, Ανδρ</w:t>
      </w:r>
      <w:r w:rsidRPr="00076327">
        <w:rPr>
          <w:rFonts w:eastAsia="Times New Roman" w:cs="Times New Roman"/>
          <w:szCs w:val="24"/>
        </w:rPr>
        <w:t>έας Λοβέρδος</w:t>
      </w:r>
      <w:r>
        <w:rPr>
          <w:rFonts w:eastAsia="Times New Roman" w:cs="Times New Roman"/>
          <w:szCs w:val="24"/>
        </w:rPr>
        <w:t>.</w:t>
      </w:r>
    </w:p>
    <w:p w14:paraId="064533A4"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Στη σημερινή </w:t>
      </w:r>
      <w:r w:rsidRPr="00076327">
        <w:rPr>
          <w:rFonts w:eastAsia="Times New Roman" w:cs="Times New Roman"/>
          <w:szCs w:val="24"/>
        </w:rPr>
        <w:t>ψηφοφορία είναι αυτονόητο ότι</w:t>
      </w:r>
      <w:r>
        <w:rPr>
          <w:rFonts w:eastAsia="Times New Roman" w:cs="Times New Roman"/>
          <w:szCs w:val="24"/>
        </w:rPr>
        <w:t xml:space="preserve"> δεν ανήκω στους πρόθυμους να δώσουν ψήφο εμπιστοσύνης στην Κ</w:t>
      </w:r>
      <w:r w:rsidRPr="00076327">
        <w:rPr>
          <w:rFonts w:eastAsia="Times New Roman" w:cs="Times New Roman"/>
          <w:szCs w:val="24"/>
        </w:rPr>
        <w:t>υβέρνηση του ρεφενέ</w:t>
      </w:r>
      <w:r>
        <w:rPr>
          <w:rFonts w:eastAsia="Times New Roman" w:cs="Times New Roman"/>
          <w:szCs w:val="24"/>
        </w:rPr>
        <w:t xml:space="preserve">. Γιατί, όπως ορθά είχε δηλώσει </w:t>
      </w:r>
      <w:r w:rsidRPr="00076327">
        <w:rPr>
          <w:rFonts w:eastAsia="Times New Roman" w:cs="Times New Roman"/>
          <w:szCs w:val="24"/>
        </w:rPr>
        <w:t>ο Γ</w:t>
      </w:r>
      <w:r>
        <w:rPr>
          <w:rFonts w:eastAsia="Times New Roman" w:cs="Times New Roman"/>
          <w:szCs w:val="24"/>
        </w:rPr>
        <w:t xml:space="preserve">άλλος ποιητής συγγραφέας </w:t>
      </w:r>
      <w:proofErr w:type="spellStart"/>
      <w:r>
        <w:rPr>
          <w:rFonts w:eastAsia="Times New Roman" w:cs="Times New Roman"/>
          <w:szCs w:val="24"/>
        </w:rPr>
        <w:t>Ρομπέρ</w:t>
      </w:r>
      <w:proofErr w:type="spellEnd"/>
      <w:r>
        <w:rPr>
          <w:rFonts w:eastAsia="Times New Roman" w:cs="Times New Roman"/>
          <w:szCs w:val="24"/>
        </w:rPr>
        <w:t xml:space="preserve"> Σαμπατιέ:</w:t>
      </w:r>
      <w:r w:rsidRPr="00076327">
        <w:rPr>
          <w:rFonts w:eastAsia="Times New Roman" w:cs="Times New Roman"/>
          <w:szCs w:val="24"/>
        </w:rPr>
        <w:t xml:space="preserve"> </w:t>
      </w:r>
      <w:r>
        <w:rPr>
          <w:rFonts w:eastAsia="Times New Roman" w:cs="Times New Roman"/>
          <w:szCs w:val="24"/>
        </w:rPr>
        <w:t>«Υ</w:t>
      </w:r>
      <w:r w:rsidRPr="00076327">
        <w:rPr>
          <w:rFonts w:eastAsia="Times New Roman" w:cs="Times New Roman"/>
          <w:szCs w:val="24"/>
        </w:rPr>
        <w:t>πάρχουν κάποιοι χειρότεροι από τους ανίκανους</w:t>
      </w:r>
      <w:r>
        <w:rPr>
          <w:rFonts w:eastAsia="Times New Roman" w:cs="Times New Roman"/>
          <w:szCs w:val="24"/>
        </w:rPr>
        <w:t>. Ε</w:t>
      </w:r>
      <w:r w:rsidRPr="00076327">
        <w:rPr>
          <w:rFonts w:eastAsia="Times New Roman" w:cs="Times New Roman"/>
          <w:szCs w:val="24"/>
        </w:rPr>
        <w:t>ίναι αυτοί που είναι ικανοί για όλα</w:t>
      </w:r>
      <w:r>
        <w:rPr>
          <w:rFonts w:eastAsia="Times New Roman" w:cs="Times New Roman"/>
          <w:szCs w:val="24"/>
        </w:rPr>
        <w:t>.».</w:t>
      </w:r>
    </w:p>
    <w:p w14:paraId="064533A5"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Κύριε Π</w:t>
      </w:r>
      <w:r w:rsidRPr="00076327">
        <w:rPr>
          <w:rFonts w:eastAsia="Times New Roman" w:cs="Times New Roman"/>
          <w:szCs w:val="24"/>
        </w:rPr>
        <w:t>ρόεδρε</w:t>
      </w:r>
      <w:r>
        <w:rPr>
          <w:rFonts w:eastAsia="Times New Roman" w:cs="Times New Roman"/>
          <w:szCs w:val="24"/>
        </w:rPr>
        <w:t>,</w:t>
      </w:r>
      <w:r w:rsidRPr="00076327">
        <w:rPr>
          <w:rFonts w:eastAsia="Times New Roman" w:cs="Times New Roman"/>
          <w:szCs w:val="24"/>
        </w:rPr>
        <w:t xml:space="preserve"> τονίζ</w:t>
      </w:r>
      <w:r>
        <w:rPr>
          <w:rFonts w:eastAsia="Times New Roman" w:cs="Times New Roman"/>
          <w:szCs w:val="24"/>
        </w:rPr>
        <w:t>ω,</w:t>
      </w:r>
      <w:r w:rsidRPr="00076327">
        <w:rPr>
          <w:rFonts w:eastAsia="Times New Roman" w:cs="Times New Roman"/>
          <w:szCs w:val="24"/>
        </w:rPr>
        <w:t xml:space="preserve"> με όλη τη δύναμη </w:t>
      </w:r>
      <w:r>
        <w:rPr>
          <w:rFonts w:eastAsia="Times New Roman" w:cs="Times New Roman"/>
          <w:szCs w:val="24"/>
        </w:rPr>
        <w:t>της φωνής μου, ότι θα καταψηφίσω την πρόταση της Κ</w:t>
      </w:r>
      <w:r w:rsidRPr="00076327">
        <w:rPr>
          <w:rFonts w:eastAsia="Times New Roman" w:cs="Times New Roman"/>
          <w:szCs w:val="24"/>
        </w:rPr>
        <w:t>υβέρνησης για ψήφο εμπιστοσύνης</w:t>
      </w:r>
      <w:r>
        <w:rPr>
          <w:rFonts w:eastAsia="Times New Roman" w:cs="Times New Roman"/>
          <w:szCs w:val="24"/>
        </w:rPr>
        <w:t>.</w:t>
      </w:r>
      <w:r w:rsidRPr="00076327">
        <w:rPr>
          <w:rFonts w:eastAsia="Times New Roman" w:cs="Times New Roman"/>
          <w:szCs w:val="24"/>
        </w:rPr>
        <w:t xml:space="preserve"> Εξάλλου</w:t>
      </w:r>
      <w:r>
        <w:rPr>
          <w:rFonts w:eastAsia="Times New Roman" w:cs="Times New Roman"/>
          <w:szCs w:val="24"/>
        </w:rPr>
        <w:t>,</w:t>
      </w:r>
      <w:r w:rsidRPr="00076327">
        <w:rPr>
          <w:rFonts w:eastAsia="Times New Roman" w:cs="Times New Roman"/>
          <w:szCs w:val="24"/>
        </w:rPr>
        <w:t xml:space="preserve"> δεν μας έχει ανάγκη τους περισσότερους</w:t>
      </w:r>
      <w:r>
        <w:rPr>
          <w:rFonts w:eastAsia="Times New Roman" w:cs="Times New Roman"/>
          <w:szCs w:val="24"/>
        </w:rPr>
        <w:t>,</w:t>
      </w:r>
      <w:r w:rsidRPr="00076327">
        <w:rPr>
          <w:rFonts w:eastAsia="Times New Roman" w:cs="Times New Roman"/>
          <w:szCs w:val="24"/>
        </w:rPr>
        <w:t xml:space="preserve"> γιατί</w:t>
      </w:r>
      <w:r>
        <w:rPr>
          <w:rFonts w:eastAsia="Times New Roman" w:cs="Times New Roman"/>
          <w:szCs w:val="24"/>
        </w:rPr>
        <w:t xml:space="preserve"> έχει βρει τον αριθμό των </w:t>
      </w:r>
      <w:proofErr w:type="spellStart"/>
      <w:r>
        <w:rPr>
          <w:rFonts w:eastAsia="Times New Roman" w:cs="Times New Roman"/>
          <w:szCs w:val="24"/>
        </w:rPr>
        <w:t>εκατόν</w:t>
      </w:r>
      <w:proofErr w:type="spellEnd"/>
      <w:r>
        <w:rPr>
          <w:rFonts w:eastAsia="Times New Roman" w:cs="Times New Roman"/>
          <w:szCs w:val="24"/>
        </w:rPr>
        <w:t xml:space="preserve"> πενήντα ενός.</w:t>
      </w:r>
    </w:p>
    <w:p w14:paraId="064533A6"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Θ</w:t>
      </w:r>
      <w:r w:rsidRPr="00076327">
        <w:rPr>
          <w:rFonts w:eastAsia="Times New Roman" w:cs="Times New Roman"/>
          <w:szCs w:val="24"/>
        </w:rPr>
        <w:t>έλω να πω και κάτι άλλο τελειώνοντας</w:t>
      </w:r>
      <w:r>
        <w:rPr>
          <w:rFonts w:eastAsia="Times New Roman" w:cs="Times New Roman"/>
          <w:szCs w:val="24"/>
        </w:rPr>
        <w:t>,</w:t>
      </w:r>
      <w:r w:rsidRPr="00076327">
        <w:rPr>
          <w:rFonts w:eastAsia="Times New Roman" w:cs="Times New Roman"/>
          <w:szCs w:val="24"/>
        </w:rPr>
        <w:t xml:space="preserve"> </w:t>
      </w:r>
      <w:r>
        <w:rPr>
          <w:rFonts w:eastAsia="Times New Roman" w:cs="Times New Roman"/>
          <w:szCs w:val="24"/>
        </w:rPr>
        <w:t>κύριε Πρόεδρε. Ο</w:t>
      </w:r>
      <w:r w:rsidRPr="00076327">
        <w:rPr>
          <w:rFonts w:eastAsia="Times New Roman" w:cs="Times New Roman"/>
          <w:szCs w:val="24"/>
        </w:rPr>
        <w:t xml:space="preserve"> Αντιπρόεδρος </w:t>
      </w:r>
      <w:r>
        <w:rPr>
          <w:rFonts w:eastAsia="Times New Roman" w:cs="Times New Roman"/>
          <w:szCs w:val="24"/>
        </w:rPr>
        <w:t xml:space="preserve">των Ανεξάρτητων Ελλήνων κ. Σγουρίδης, </w:t>
      </w:r>
      <w:r w:rsidRPr="00076327">
        <w:rPr>
          <w:rFonts w:eastAsia="Times New Roman" w:cs="Times New Roman"/>
          <w:szCs w:val="24"/>
        </w:rPr>
        <w:t>είπε ορθά-κοφτά ότι</w:t>
      </w:r>
      <w:r>
        <w:rPr>
          <w:rFonts w:eastAsia="Times New Roman" w:cs="Times New Roman"/>
          <w:szCs w:val="24"/>
        </w:rPr>
        <w:t xml:space="preserve"> κάποιοι</w:t>
      </w:r>
      <w:r w:rsidRPr="00076327">
        <w:rPr>
          <w:rFonts w:eastAsia="Times New Roman" w:cs="Times New Roman"/>
          <w:szCs w:val="24"/>
        </w:rPr>
        <w:t xml:space="preserve"> πήραν ανταλλάγμα</w:t>
      </w:r>
      <w:r>
        <w:rPr>
          <w:rFonts w:eastAsia="Times New Roman" w:cs="Times New Roman"/>
          <w:szCs w:val="24"/>
        </w:rPr>
        <w:t>τα.</w:t>
      </w:r>
      <w:r w:rsidRPr="00076327">
        <w:rPr>
          <w:rFonts w:eastAsia="Times New Roman" w:cs="Times New Roman"/>
          <w:szCs w:val="24"/>
        </w:rPr>
        <w:t xml:space="preserve"> Το αφήνω στην κρίση του ελληνικού λαού να σκεφτεί τι ανταλλάγματα μπορούν </w:t>
      </w:r>
      <w:r>
        <w:rPr>
          <w:rFonts w:eastAsia="Times New Roman" w:cs="Times New Roman"/>
          <w:szCs w:val="24"/>
        </w:rPr>
        <w:t>να υπάρχουν.</w:t>
      </w:r>
    </w:p>
    <w:p w14:paraId="064533A7"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Ε</w:t>
      </w:r>
      <w:r w:rsidRPr="00076327">
        <w:rPr>
          <w:rFonts w:eastAsia="Times New Roman" w:cs="Times New Roman"/>
          <w:szCs w:val="24"/>
        </w:rPr>
        <w:t>υχαριστώ</w:t>
      </w:r>
      <w:r>
        <w:rPr>
          <w:rFonts w:eastAsia="Times New Roman" w:cs="Times New Roman"/>
          <w:szCs w:val="24"/>
        </w:rPr>
        <w:t>, κύριε Π</w:t>
      </w:r>
      <w:r w:rsidRPr="00076327">
        <w:rPr>
          <w:rFonts w:eastAsia="Times New Roman" w:cs="Times New Roman"/>
          <w:szCs w:val="24"/>
        </w:rPr>
        <w:t>ρόεδρε</w:t>
      </w:r>
      <w:r>
        <w:rPr>
          <w:rFonts w:eastAsia="Times New Roman" w:cs="Times New Roman"/>
          <w:szCs w:val="24"/>
        </w:rPr>
        <w:t>.</w:t>
      </w:r>
    </w:p>
    <w:p w14:paraId="064533A8" w14:textId="77777777" w:rsidR="00C04CE1" w:rsidRDefault="00722F08">
      <w:pPr>
        <w:tabs>
          <w:tab w:val="left" w:pos="6168"/>
        </w:tabs>
        <w:spacing w:line="600" w:lineRule="auto"/>
        <w:ind w:firstLine="720"/>
        <w:jc w:val="center"/>
        <w:rPr>
          <w:rFonts w:eastAsia="Times New Roman"/>
          <w:b/>
          <w:bCs/>
          <w:szCs w:val="24"/>
        </w:rPr>
      </w:pPr>
      <w:r>
        <w:rPr>
          <w:rFonts w:eastAsia="Times New Roman" w:cs="Times New Roman"/>
          <w:szCs w:val="24"/>
        </w:rPr>
        <w:t>(Χειροκροτήματα)</w:t>
      </w:r>
    </w:p>
    <w:p w14:paraId="064533A9" w14:textId="77777777" w:rsidR="00C04CE1" w:rsidRDefault="00722F08">
      <w:pPr>
        <w:tabs>
          <w:tab w:val="left" w:pos="6168"/>
        </w:tabs>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064533AA"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bCs/>
          <w:szCs w:val="24"/>
        </w:rPr>
        <w:t>Τον λόγο έχει ο κ. Δημήτρης Εμμανουηλίδης.</w:t>
      </w:r>
    </w:p>
    <w:p w14:paraId="064533AB" w14:textId="77777777" w:rsidR="00C04CE1" w:rsidRDefault="00722F08">
      <w:pPr>
        <w:tabs>
          <w:tab w:val="left" w:pos="6168"/>
        </w:tabs>
        <w:spacing w:line="600" w:lineRule="auto"/>
        <w:ind w:firstLine="720"/>
        <w:jc w:val="both"/>
        <w:rPr>
          <w:rFonts w:eastAsia="Times New Roman" w:cs="Times New Roman"/>
          <w:szCs w:val="24"/>
        </w:rPr>
      </w:pPr>
      <w:r w:rsidRPr="00445988">
        <w:rPr>
          <w:rFonts w:eastAsia="Times New Roman" w:cs="Times New Roman"/>
          <w:b/>
          <w:szCs w:val="24"/>
        </w:rPr>
        <w:t>ΔΗΜΗΤΡΙΟΣ ΕΜΜΑΝΟΥΗΛΙΔΗΣ:</w:t>
      </w:r>
      <w:r>
        <w:rPr>
          <w:rFonts w:eastAsia="Times New Roman" w:cs="Times New Roman"/>
          <w:szCs w:val="24"/>
        </w:rPr>
        <w:t xml:space="preserve"> Ευχαριστώ, κύριε Πρόεδρε.</w:t>
      </w:r>
    </w:p>
    <w:p w14:paraId="064533AC"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Κυρίες και κύριοι</w:t>
      </w:r>
      <w:r w:rsidRPr="00076327">
        <w:rPr>
          <w:rFonts w:eastAsia="Times New Roman" w:cs="Times New Roman"/>
          <w:szCs w:val="24"/>
        </w:rPr>
        <w:t xml:space="preserve"> συνάδελφοι</w:t>
      </w:r>
      <w:r>
        <w:rPr>
          <w:rFonts w:eastAsia="Times New Roman" w:cs="Times New Roman"/>
          <w:szCs w:val="24"/>
        </w:rPr>
        <w:t>,</w:t>
      </w:r>
      <w:r w:rsidRPr="00076327">
        <w:rPr>
          <w:rFonts w:eastAsia="Times New Roman" w:cs="Times New Roman"/>
          <w:szCs w:val="24"/>
        </w:rPr>
        <w:t xml:space="preserve"> είναι κοινή πεποίθηση ότι ο πολιτικός χρόνος είναι </w:t>
      </w:r>
      <w:r>
        <w:rPr>
          <w:rFonts w:eastAsia="Times New Roman" w:cs="Times New Roman"/>
          <w:szCs w:val="24"/>
        </w:rPr>
        <w:t xml:space="preserve">πυκνός και </w:t>
      </w:r>
      <w:r w:rsidRPr="00076327">
        <w:rPr>
          <w:rFonts w:eastAsia="Times New Roman" w:cs="Times New Roman"/>
          <w:szCs w:val="24"/>
        </w:rPr>
        <w:t>ιδιαίτερα κρίσιμος</w:t>
      </w:r>
      <w:r>
        <w:rPr>
          <w:rFonts w:eastAsia="Times New Roman" w:cs="Times New Roman"/>
          <w:szCs w:val="24"/>
        </w:rPr>
        <w:t xml:space="preserve">. Ζούμε </w:t>
      </w:r>
      <w:r>
        <w:rPr>
          <w:rFonts w:eastAsia="Times New Roman" w:cs="Times New Roman"/>
          <w:szCs w:val="24"/>
        </w:rPr>
        <w:lastRenderedPageBreak/>
        <w:t>πράγματι,</w:t>
      </w:r>
      <w:r w:rsidRPr="00076327">
        <w:rPr>
          <w:rFonts w:eastAsia="Times New Roman" w:cs="Times New Roman"/>
          <w:szCs w:val="24"/>
        </w:rPr>
        <w:t xml:space="preserve"> ιστορικές στιγμές</w:t>
      </w:r>
      <w:r>
        <w:rPr>
          <w:rFonts w:eastAsia="Times New Roman" w:cs="Times New Roman"/>
          <w:szCs w:val="24"/>
        </w:rPr>
        <w:t>. Χ</w:t>
      </w:r>
      <w:r w:rsidRPr="00076327">
        <w:rPr>
          <w:rFonts w:eastAsia="Times New Roman" w:cs="Times New Roman"/>
          <w:szCs w:val="24"/>
        </w:rPr>
        <w:t xml:space="preserve">ρέος όλων </w:t>
      </w:r>
      <w:r>
        <w:rPr>
          <w:rFonts w:eastAsia="Times New Roman" w:cs="Times New Roman"/>
          <w:szCs w:val="24"/>
        </w:rPr>
        <w:t>μας,</w:t>
      </w:r>
      <w:r w:rsidRPr="00076327">
        <w:rPr>
          <w:rFonts w:eastAsia="Times New Roman" w:cs="Times New Roman"/>
          <w:szCs w:val="24"/>
        </w:rPr>
        <w:t xml:space="preserve"> </w:t>
      </w:r>
      <w:r>
        <w:rPr>
          <w:rFonts w:eastAsia="Times New Roman" w:cs="Times New Roman"/>
          <w:szCs w:val="24"/>
        </w:rPr>
        <w:t xml:space="preserve">είναι </w:t>
      </w:r>
      <w:r w:rsidRPr="00076327">
        <w:rPr>
          <w:rFonts w:eastAsia="Times New Roman" w:cs="Times New Roman"/>
          <w:szCs w:val="24"/>
        </w:rPr>
        <w:t>να σταθούμε στο ύψος των περιστάσεων</w:t>
      </w:r>
      <w:r>
        <w:rPr>
          <w:rFonts w:eastAsia="Times New Roman" w:cs="Times New Roman"/>
          <w:szCs w:val="24"/>
        </w:rPr>
        <w:t>, καθώς</w:t>
      </w:r>
      <w:r w:rsidRPr="00076327">
        <w:rPr>
          <w:rFonts w:eastAsia="Times New Roman" w:cs="Times New Roman"/>
          <w:szCs w:val="24"/>
        </w:rPr>
        <w:t xml:space="preserve"> η ιστορία δεν πρόκειται να χαριστεί σε κανέναν</w:t>
      </w:r>
      <w:r>
        <w:rPr>
          <w:rFonts w:eastAsia="Times New Roman" w:cs="Times New Roman"/>
          <w:szCs w:val="24"/>
        </w:rPr>
        <w:t>.</w:t>
      </w:r>
      <w:r w:rsidRPr="00076327">
        <w:rPr>
          <w:rFonts w:eastAsia="Times New Roman" w:cs="Times New Roman"/>
          <w:szCs w:val="24"/>
        </w:rPr>
        <w:t xml:space="preserve"> </w:t>
      </w:r>
    </w:p>
    <w:p w14:paraId="064533AD" w14:textId="77777777" w:rsidR="00C04CE1" w:rsidRDefault="00722F0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Με οδηγό </w:t>
      </w:r>
      <w:r w:rsidRPr="00076327">
        <w:rPr>
          <w:rFonts w:eastAsia="Times New Roman" w:cs="Times New Roman"/>
          <w:szCs w:val="24"/>
        </w:rPr>
        <w:t>την κοινή λογική</w:t>
      </w:r>
      <w:r>
        <w:rPr>
          <w:rFonts w:eastAsia="Times New Roman" w:cs="Times New Roman"/>
          <w:szCs w:val="24"/>
        </w:rPr>
        <w:t>,</w:t>
      </w:r>
      <w:r w:rsidRPr="00076327">
        <w:rPr>
          <w:rFonts w:eastAsia="Times New Roman" w:cs="Times New Roman"/>
          <w:szCs w:val="24"/>
        </w:rPr>
        <w:t xml:space="preserve"> επ</w:t>
      </w:r>
      <w:r>
        <w:rPr>
          <w:rFonts w:eastAsia="Times New Roman" w:cs="Times New Roman"/>
          <w:szCs w:val="24"/>
        </w:rPr>
        <w:t>ιτρέψτε μου να καταθέσω από το Β</w:t>
      </w:r>
      <w:r w:rsidRPr="00076327">
        <w:rPr>
          <w:rFonts w:eastAsia="Times New Roman" w:cs="Times New Roman"/>
          <w:szCs w:val="24"/>
        </w:rPr>
        <w:t xml:space="preserve">ήμα αυτό </w:t>
      </w:r>
      <w:r>
        <w:rPr>
          <w:rFonts w:eastAsia="Times New Roman" w:cs="Times New Roman"/>
          <w:szCs w:val="24"/>
        </w:rPr>
        <w:t xml:space="preserve">τις σκέψεις μου, </w:t>
      </w:r>
      <w:r w:rsidRPr="00076327">
        <w:rPr>
          <w:rFonts w:eastAsia="Times New Roman" w:cs="Times New Roman"/>
          <w:szCs w:val="24"/>
        </w:rPr>
        <w:t>απαλλαγμένες από κομματικό πατριωτισμό</w:t>
      </w:r>
      <w:r>
        <w:rPr>
          <w:rFonts w:eastAsia="Times New Roman" w:cs="Times New Roman"/>
          <w:szCs w:val="24"/>
        </w:rPr>
        <w:t>. Έ</w:t>
      </w:r>
      <w:r w:rsidRPr="00076327">
        <w:rPr>
          <w:rFonts w:eastAsia="Times New Roman" w:cs="Times New Roman"/>
          <w:szCs w:val="24"/>
        </w:rPr>
        <w:t>ρχομαι στο προκείμενο</w:t>
      </w:r>
      <w:r>
        <w:rPr>
          <w:rFonts w:eastAsia="Times New Roman" w:cs="Times New Roman"/>
          <w:szCs w:val="24"/>
        </w:rPr>
        <w:t>. Μ</w:t>
      </w:r>
      <w:r w:rsidRPr="00076327">
        <w:rPr>
          <w:rFonts w:eastAsia="Times New Roman" w:cs="Times New Roman"/>
          <w:szCs w:val="24"/>
        </w:rPr>
        <w:t>έσα σε διάστημα λίγων ημερών</w:t>
      </w:r>
      <w:r>
        <w:rPr>
          <w:rFonts w:eastAsia="Times New Roman" w:cs="Times New Roman"/>
          <w:szCs w:val="24"/>
        </w:rPr>
        <w:t>,</w:t>
      </w:r>
      <w:r w:rsidRPr="00076327">
        <w:rPr>
          <w:rFonts w:eastAsia="Times New Roman" w:cs="Times New Roman"/>
          <w:szCs w:val="24"/>
        </w:rPr>
        <w:t xml:space="preserve"> </w:t>
      </w:r>
      <w:r>
        <w:rPr>
          <w:rFonts w:eastAsia="Times New Roman" w:cs="Times New Roman"/>
          <w:szCs w:val="24"/>
        </w:rPr>
        <w:t xml:space="preserve">θα διεξαχθούν στο Κοινοβούλιο δύο </w:t>
      </w:r>
      <w:r w:rsidRPr="00076327">
        <w:rPr>
          <w:rFonts w:eastAsia="Times New Roman" w:cs="Times New Roman"/>
          <w:szCs w:val="24"/>
        </w:rPr>
        <w:t>εξαιρετικά κρίσιμες ψηφοφορίες</w:t>
      </w:r>
      <w:r>
        <w:rPr>
          <w:rFonts w:eastAsia="Times New Roman" w:cs="Times New Roman"/>
          <w:szCs w:val="24"/>
        </w:rPr>
        <w:t>, που θα καθορίσουν</w:t>
      </w:r>
      <w:r w:rsidRPr="00076327">
        <w:rPr>
          <w:rFonts w:eastAsia="Times New Roman" w:cs="Times New Roman"/>
          <w:szCs w:val="24"/>
        </w:rPr>
        <w:t xml:space="preserve"> το μέ</w:t>
      </w:r>
      <w:r>
        <w:rPr>
          <w:rFonts w:eastAsia="Times New Roman" w:cs="Times New Roman"/>
          <w:szCs w:val="24"/>
        </w:rPr>
        <w:t>λλον της χώρας και του λαού μας.</w:t>
      </w:r>
    </w:p>
    <w:p w14:paraId="064533AE" w14:textId="77777777" w:rsidR="00C04CE1" w:rsidRDefault="00722F08">
      <w:pPr>
        <w:spacing w:line="600" w:lineRule="auto"/>
        <w:ind w:firstLine="720"/>
        <w:jc w:val="both"/>
        <w:rPr>
          <w:rFonts w:eastAsia="Times New Roman"/>
          <w:bCs/>
          <w:szCs w:val="24"/>
        </w:rPr>
      </w:pPr>
      <w:r>
        <w:rPr>
          <w:rFonts w:eastAsia="Times New Roman"/>
          <w:bCs/>
          <w:szCs w:val="24"/>
        </w:rPr>
        <w:t>Η δεύτερη αφορά την κύρωση της Σ</w:t>
      </w:r>
      <w:r w:rsidRPr="00FF077F">
        <w:rPr>
          <w:rFonts w:eastAsia="Times New Roman"/>
          <w:bCs/>
          <w:szCs w:val="24"/>
        </w:rPr>
        <w:t>υμφωνίας των Πρεσπών</w:t>
      </w:r>
      <w:r>
        <w:rPr>
          <w:rFonts w:eastAsia="Times New Roman"/>
          <w:bCs/>
          <w:szCs w:val="24"/>
        </w:rPr>
        <w:t xml:space="preserve">. Η πρώτη είναι αυτή </w:t>
      </w:r>
      <w:r w:rsidRPr="00FF077F">
        <w:rPr>
          <w:rFonts w:eastAsia="Times New Roman"/>
          <w:bCs/>
          <w:szCs w:val="24"/>
        </w:rPr>
        <w:t>για την οποία συζητούμε και αφορά την ψήφο εμπιστοσ</w:t>
      </w:r>
      <w:r>
        <w:rPr>
          <w:rFonts w:eastAsia="Times New Roman"/>
          <w:bCs/>
          <w:szCs w:val="24"/>
        </w:rPr>
        <w:t>ύνης που ζήτησε από τη Βουλή ο Π</w:t>
      </w:r>
      <w:r w:rsidRPr="00FF077F">
        <w:rPr>
          <w:rFonts w:eastAsia="Times New Roman"/>
          <w:bCs/>
          <w:szCs w:val="24"/>
        </w:rPr>
        <w:t>ρωθυπουργός</w:t>
      </w:r>
      <w:r>
        <w:rPr>
          <w:rFonts w:eastAsia="Times New Roman"/>
          <w:bCs/>
          <w:szCs w:val="24"/>
        </w:rPr>
        <w:t>,</w:t>
      </w:r>
      <w:r w:rsidRPr="00FF077F">
        <w:rPr>
          <w:rFonts w:eastAsia="Times New Roman"/>
          <w:bCs/>
          <w:szCs w:val="24"/>
        </w:rPr>
        <w:t xml:space="preserve"> </w:t>
      </w:r>
      <w:r>
        <w:rPr>
          <w:rFonts w:eastAsia="Times New Roman"/>
          <w:bCs/>
          <w:szCs w:val="24"/>
        </w:rPr>
        <w:t>ψηφοφορία που δεν υπαγορεύεται από καμμιά σ</w:t>
      </w:r>
      <w:r w:rsidRPr="00FF077F">
        <w:rPr>
          <w:rFonts w:eastAsia="Times New Roman"/>
          <w:bCs/>
          <w:szCs w:val="24"/>
        </w:rPr>
        <w:t>υνταγματική επιταγή</w:t>
      </w:r>
      <w:r>
        <w:rPr>
          <w:rFonts w:eastAsia="Times New Roman"/>
          <w:bCs/>
          <w:szCs w:val="24"/>
        </w:rPr>
        <w:t>.</w:t>
      </w:r>
    </w:p>
    <w:p w14:paraId="064533AF" w14:textId="77777777" w:rsidR="00C04CE1" w:rsidRDefault="00722F08">
      <w:pPr>
        <w:spacing w:line="600" w:lineRule="auto"/>
        <w:ind w:firstLine="720"/>
        <w:jc w:val="both"/>
        <w:rPr>
          <w:rFonts w:eastAsia="Times New Roman"/>
          <w:bCs/>
          <w:szCs w:val="24"/>
        </w:rPr>
      </w:pPr>
      <w:r w:rsidRPr="00FF077F">
        <w:rPr>
          <w:rFonts w:eastAsia="Times New Roman"/>
          <w:bCs/>
          <w:szCs w:val="24"/>
        </w:rPr>
        <w:t>Ας δούμε</w:t>
      </w:r>
      <w:r>
        <w:rPr>
          <w:rFonts w:eastAsia="Times New Roman"/>
          <w:bCs/>
          <w:szCs w:val="24"/>
        </w:rPr>
        <w:t>,</w:t>
      </w:r>
      <w:r w:rsidRPr="00FF077F">
        <w:rPr>
          <w:rFonts w:eastAsia="Times New Roman"/>
          <w:bCs/>
          <w:szCs w:val="24"/>
        </w:rPr>
        <w:t xml:space="preserve"> </w:t>
      </w:r>
      <w:r>
        <w:rPr>
          <w:rFonts w:eastAsia="Times New Roman"/>
          <w:bCs/>
          <w:szCs w:val="24"/>
        </w:rPr>
        <w:t>όμως, π</w:t>
      </w:r>
      <w:r w:rsidRPr="00FF077F">
        <w:rPr>
          <w:rFonts w:eastAsia="Times New Roman"/>
          <w:bCs/>
          <w:szCs w:val="24"/>
        </w:rPr>
        <w:t>ώς προέκυψε</w:t>
      </w:r>
      <w:r>
        <w:rPr>
          <w:rFonts w:eastAsia="Times New Roman"/>
          <w:bCs/>
          <w:szCs w:val="24"/>
        </w:rPr>
        <w:t>. Είναι γνωστό ότι η</w:t>
      </w:r>
      <w:r w:rsidRPr="00FF077F">
        <w:rPr>
          <w:rFonts w:eastAsia="Times New Roman"/>
          <w:bCs/>
          <w:szCs w:val="24"/>
        </w:rPr>
        <w:t xml:space="preserve"> Αξιωματική Αντιπολίτευση από το</w:t>
      </w:r>
      <w:r>
        <w:rPr>
          <w:rFonts w:eastAsia="Times New Roman"/>
          <w:bCs/>
          <w:szCs w:val="24"/>
        </w:rPr>
        <w:t>ν</w:t>
      </w:r>
      <w:r w:rsidRPr="00FF077F">
        <w:rPr>
          <w:rFonts w:eastAsia="Times New Roman"/>
          <w:bCs/>
          <w:szCs w:val="24"/>
        </w:rPr>
        <w:t xml:space="preserve"> Γενάρη του </w:t>
      </w:r>
      <w:r>
        <w:rPr>
          <w:rFonts w:eastAsia="Times New Roman"/>
          <w:bCs/>
          <w:szCs w:val="24"/>
        </w:rPr>
        <w:t>20</w:t>
      </w:r>
      <w:r w:rsidRPr="00FF077F">
        <w:rPr>
          <w:rFonts w:eastAsia="Times New Roman"/>
          <w:bCs/>
          <w:szCs w:val="24"/>
        </w:rPr>
        <w:t xml:space="preserve">15 μέχρι σήμερα </w:t>
      </w:r>
      <w:proofErr w:type="spellStart"/>
      <w:r>
        <w:rPr>
          <w:rFonts w:eastAsia="Times New Roman"/>
          <w:bCs/>
          <w:szCs w:val="24"/>
        </w:rPr>
        <w:t>πεντάκις</w:t>
      </w:r>
      <w:proofErr w:type="spellEnd"/>
      <w:r>
        <w:rPr>
          <w:rFonts w:eastAsia="Times New Roman"/>
          <w:bCs/>
          <w:szCs w:val="24"/>
        </w:rPr>
        <w:t xml:space="preserve"> εβδομαδιαίω</w:t>
      </w:r>
      <w:r w:rsidRPr="00FF077F">
        <w:rPr>
          <w:rFonts w:eastAsia="Times New Roman"/>
          <w:bCs/>
          <w:szCs w:val="24"/>
        </w:rPr>
        <w:t>ς</w:t>
      </w:r>
      <w:r>
        <w:rPr>
          <w:rFonts w:eastAsia="Times New Roman"/>
          <w:bCs/>
          <w:szCs w:val="24"/>
        </w:rPr>
        <w:t>,</w:t>
      </w:r>
      <w:r w:rsidRPr="00FF077F">
        <w:rPr>
          <w:rFonts w:eastAsia="Times New Roman"/>
          <w:bCs/>
          <w:szCs w:val="24"/>
        </w:rPr>
        <w:t xml:space="preserve"> Δευτέρα έως και Παρασκευή</w:t>
      </w:r>
      <w:r>
        <w:rPr>
          <w:rFonts w:eastAsia="Times New Roman"/>
          <w:bCs/>
          <w:szCs w:val="24"/>
        </w:rPr>
        <w:t>,</w:t>
      </w:r>
      <w:r w:rsidRPr="00FF077F">
        <w:rPr>
          <w:rFonts w:eastAsia="Times New Roman"/>
          <w:bCs/>
          <w:szCs w:val="24"/>
        </w:rPr>
        <w:t xml:space="preserve"> ζητεί εκλο</w:t>
      </w:r>
      <w:r w:rsidRPr="00FF077F">
        <w:rPr>
          <w:rFonts w:eastAsia="Times New Roman"/>
          <w:bCs/>
          <w:szCs w:val="24"/>
        </w:rPr>
        <w:lastRenderedPageBreak/>
        <w:t>γές</w:t>
      </w:r>
      <w:r>
        <w:rPr>
          <w:rFonts w:eastAsia="Times New Roman"/>
          <w:bCs/>
          <w:szCs w:val="24"/>
        </w:rPr>
        <w:t>. Κ</w:t>
      </w:r>
      <w:r w:rsidRPr="00FF077F">
        <w:rPr>
          <w:rFonts w:eastAsia="Times New Roman"/>
          <w:bCs/>
          <w:szCs w:val="24"/>
        </w:rPr>
        <w:t>αι ω του θαύματος</w:t>
      </w:r>
      <w:r>
        <w:rPr>
          <w:rFonts w:eastAsia="Times New Roman"/>
          <w:bCs/>
          <w:szCs w:val="24"/>
        </w:rPr>
        <w:t>,</w:t>
      </w:r>
      <w:r w:rsidRPr="00FF077F">
        <w:rPr>
          <w:rFonts w:eastAsia="Times New Roman"/>
          <w:bCs/>
          <w:szCs w:val="24"/>
        </w:rPr>
        <w:t xml:space="preserve"> εν</w:t>
      </w:r>
      <w:r>
        <w:rPr>
          <w:rFonts w:eastAsia="Times New Roman"/>
          <w:bCs/>
          <w:szCs w:val="24"/>
        </w:rPr>
        <w:t>όσω της</w:t>
      </w:r>
      <w:r w:rsidRPr="00FF077F">
        <w:rPr>
          <w:rFonts w:eastAsia="Times New Roman"/>
          <w:bCs/>
          <w:szCs w:val="24"/>
        </w:rPr>
        <w:t xml:space="preserve"> δίνεται σήμερα η δυνατότητα να καταθέσει π</w:t>
      </w:r>
      <w:r>
        <w:rPr>
          <w:rFonts w:eastAsia="Times New Roman"/>
          <w:bCs/>
          <w:szCs w:val="24"/>
        </w:rPr>
        <w:t>ρόταση δυσπιστίας σε βάρος της Κ</w:t>
      </w:r>
      <w:r w:rsidRPr="00FF077F">
        <w:rPr>
          <w:rFonts w:eastAsia="Times New Roman"/>
          <w:bCs/>
          <w:szCs w:val="24"/>
        </w:rPr>
        <w:t>υβέρνησης</w:t>
      </w:r>
      <w:r>
        <w:rPr>
          <w:rFonts w:eastAsia="Times New Roman"/>
          <w:bCs/>
          <w:szCs w:val="24"/>
        </w:rPr>
        <w:t>,</w:t>
      </w:r>
      <w:r w:rsidRPr="00FF077F">
        <w:rPr>
          <w:rFonts w:eastAsia="Times New Roman"/>
          <w:bCs/>
          <w:szCs w:val="24"/>
        </w:rPr>
        <w:t xml:space="preserve"> κατά την προσφιλή τακτική </w:t>
      </w:r>
      <w:r>
        <w:rPr>
          <w:rFonts w:eastAsia="Times New Roman"/>
          <w:bCs/>
          <w:szCs w:val="24"/>
        </w:rPr>
        <w:t>της,</w:t>
      </w:r>
      <w:r w:rsidRPr="00FF077F">
        <w:rPr>
          <w:rFonts w:eastAsia="Times New Roman"/>
          <w:bCs/>
          <w:szCs w:val="24"/>
        </w:rPr>
        <w:t xml:space="preserve"> του </w:t>
      </w:r>
      <w:r>
        <w:rPr>
          <w:rFonts w:eastAsia="Times New Roman"/>
          <w:bCs/>
          <w:szCs w:val="24"/>
        </w:rPr>
        <w:t>«</w:t>
      </w:r>
      <w:proofErr w:type="spellStart"/>
      <w:r w:rsidRPr="00FF077F">
        <w:rPr>
          <w:rFonts w:eastAsia="Times New Roman"/>
          <w:bCs/>
          <w:szCs w:val="24"/>
        </w:rPr>
        <w:t>στρίβειν</w:t>
      </w:r>
      <w:proofErr w:type="spellEnd"/>
      <w:r w:rsidRPr="00FF077F">
        <w:rPr>
          <w:rFonts w:eastAsia="Times New Roman"/>
          <w:bCs/>
          <w:szCs w:val="24"/>
        </w:rPr>
        <w:t xml:space="preserve"> δια του αρραβώνος</w:t>
      </w:r>
      <w:r>
        <w:rPr>
          <w:rFonts w:eastAsia="Times New Roman"/>
          <w:bCs/>
          <w:szCs w:val="24"/>
        </w:rPr>
        <w:t>»</w:t>
      </w:r>
      <w:r w:rsidRPr="00FF077F">
        <w:rPr>
          <w:rFonts w:eastAsia="Times New Roman"/>
          <w:bCs/>
          <w:szCs w:val="24"/>
        </w:rPr>
        <w:t xml:space="preserve"> αποποιήθηκε τη δυνα</w:t>
      </w:r>
      <w:r>
        <w:rPr>
          <w:rFonts w:eastAsia="Times New Roman"/>
          <w:bCs/>
          <w:szCs w:val="24"/>
        </w:rPr>
        <w:t>τότητα αυτή που της παρείχε το Σ</w:t>
      </w:r>
      <w:r w:rsidRPr="00FF077F">
        <w:rPr>
          <w:rFonts w:eastAsia="Times New Roman"/>
          <w:bCs/>
          <w:szCs w:val="24"/>
        </w:rPr>
        <w:t>ύνταγμα</w:t>
      </w:r>
      <w:r>
        <w:rPr>
          <w:rFonts w:eastAsia="Times New Roman"/>
          <w:bCs/>
          <w:szCs w:val="24"/>
        </w:rPr>
        <w:t>.</w:t>
      </w:r>
    </w:p>
    <w:p w14:paraId="064533B0" w14:textId="77777777" w:rsidR="00C04CE1" w:rsidRDefault="00722F08">
      <w:pPr>
        <w:spacing w:line="600" w:lineRule="auto"/>
        <w:ind w:firstLine="720"/>
        <w:jc w:val="both"/>
        <w:rPr>
          <w:rFonts w:eastAsia="Times New Roman"/>
          <w:bCs/>
          <w:szCs w:val="24"/>
        </w:rPr>
      </w:pPr>
      <w:r>
        <w:rPr>
          <w:rFonts w:eastAsia="Times New Roman"/>
          <w:bCs/>
          <w:szCs w:val="24"/>
        </w:rPr>
        <w:t>Α</w:t>
      </w:r>
      <w:r w:rsidRPr="00FF077F">
        <w:rPr>
          <w:rFonts w:eastAsia="Times New Roman"/>
          <w:bCs/>
          <w:szCs w:val="24"/>
        </w:rPr>
        <w:t>πέναντι στη φυγοδικία της Νέας Δημοκρατίας</w:t>
      </w:r>
      <w:r>
        <w:rPr>
          <w:rFonts w:eastAsia="Times New Roman"/>
          <w:bCs/>
          <w:szCs w:val="24"/>
        </w:rPr>
        <w:t>,</w:t>
      </w:r>
      <w:r w:rsidRPr="00FF077F">
        <w:rPr>
          <w:rFonts w:eastAsia="Times New Roman"/>
          <w:bCs/>
          <w:szCs w:val="24"/>
        </w:rPr>
        <w:t xml:space="preserve"> </w:t>
      </w:r>
      <w:r>
        <w:rPr>
          <w:rFonts w:eastAsia="Times New Roman"/>
          <w:bCs/>
          <w:szCs w:val="24"/>
        </w:rPr>
        <w:t>ποια ήταν η στάση της Κ</w:t>
      </w:r>
      <w:r w:rsidRPr="00FF077F">
        <w:rPr>
          <w:rFonts w:eastAsia="Times New Roman"/>
          <w:bCs/>
          <w:szCs w:val="24"/>
        </w:rPr>
        <w:t>υβέρνησης</w:t>
      </w:r>
      <w:r>
        <w:rPr>
          <w:rFonts w:eastAsia="Times New Roman"/>
          <w:bCs/>
          <w:szCs w:val="24"/>
        </w:rPr>
        <w:t>; Ο Π</w:t>
      </w:r>
      <w:r w:rsidRPr="00FF077F">
        <w:rPr>
          <w:rFonts w:eastAsia="Times New Roman"/>
          <w:bCs/>
          <w:szCs w:val="24"/>
        </w:rPr>
        <w:t>ρωθυπουργός</w:t>
      </w:r>
      <w:r>
        <w:rPr>
          <w:rFonts w:eastAsia="Times New Roman"/>
          <w:bCs/>
          <w:szCs w:val="24"/>
        </w:rPr>
        <w:t>,</w:t>
      </w:r>
      <w:r w:rsidRPr="00FF077F">
        <w:rPr>
          <w:rFonts w:eastAsia="Times New Roman"/>
          <w:bCs/>
          <w:szCs w:val="24"/>
        </w:rPr>
        <w:t xml:space="preserve"> αναλαμβάνοντας την ευθύνη</w:t>
      </w:r>
      <w:r>
        <w:rPr>
          <w:rFonts w:eastAsia="Times New Roman"/>
          <w:bCs/>
          <w:szCs w:val="24"/>
        </w:rPr>
        <w:t>,</w:t>
      </w:r>
      <w:r w:rsidRPr="00FF077F">
        <w:rPr>
          <w:rFonts w:eastAsia="Times New Roman"/>
          <w:bCs/>
          <w:szCs w:val="24"/>
        </w:rPr>
        <w:t xml:space="preserve"> υποδεικνύει με τη δημόσια δέσμευσ</w:t>
      </w:r>
      <w:r>
        <w:rPr>
          <w:rFonts w:eastAsia="Times New Roman"/>
          <w:bCs/>
          <w:szCs w:val="24"/>
        </w:rPr>
        <w:t>ή</w:t>
      </w:r>
      <w:r w:rsidRPr="00FF077F">
        <w:rPr>
          <w:rFonts w:eastAsia="Times New Roman"/>
          <w:bCs/>
          <w:szCs w:val="24"/>
        </w:rPr>
        <w:t xml:space="preserve"> του την υπεύθυνη στάση απέναντι στη χώρα</w:t>
      </w:r>
      <w:r>
        <w:rPr>
          <w:rFonts w:eastAsia="Times New Roman"/>
          <w:bCs/>
          <w:szCs w:val="24"/>
        </w:rPr>
        <w:t>,</w:t>
      </w:r>
      <w:r w:rsidRPr="00FF077F">
        <w:rPr>
          <w:rFonts w:eastAsia="Times New Roman"/>
          <w:bCs/>
          <w:szCs w:val="24"/>
        </w:rPr>
        <w:t xml:space="preserve"> στο</w:t>
      </w:r>
      <w:r>
        <w:rPr>
          <w:rFonts w:eastAsia="Times New Roman"/>
          <w:bCs/>
          <w:szCs w:val="24"/>
        </w:rPr>
        <w:t>ν λαό και στην ι</w:t>
      </w:r>
      <w:r w:rsidRPr="00FF077F">
        <w:rPr>
          <w:rFonts w:eastAsia="Times New Roman"/>
          <w:bCs/>
          <w:szCs w:val="24"/>
        </w:rPr>
        <w:t>στορία</w:t>
      </w:r>
      <w:r>
        <w:rPr>
          <w:rFonts w:eastAsia="Times New Roman"/>
          <w:bCs/>
          <w:szCs w:val="24"/>
        </w:rPr>
        <w:t>. Α</w:t>
      </w:r>
      <w:r w:rsidRPr="00FF077F">
        <w:rPr>
          <w:rFonts w:eastAsia="Times New Roman"/>
          <w:bCs/>
          <w:szCs w:val="24"/>
        </w:rPr>
        <w:t xml:space="preserve">ποφασίζει να προσφύγει στη </w:t>
      </w:r>
      <w:r>
        <w:rPr>
          <w:rFonts w:eastAsia="Times New Roman"/>
          <w:bCs/>
          <w:szCs w:val="24"/>
        </w:rPr>
        <w:t>Β</w:t>
      </w:r>
      <w:r w:rsidRPr="00FF077F">
        <w:rPr>
          <w:rFonts w:eastAsia="Times New Roman"/>
          <w:bCs/>
          <w:szCs w:val="24"/>
        </w:rPr>
        <w:t>ουλή για εξασφάλιση ψήφο</w:t>
      </w:r>
      <w:r>
        <w:rPr>
          <w:rFonts w:eastAsia="Times New Roman"/>
          <w:bCs/>
          <w:szCs w:val="24"/>
        </w:rPr>
        <w:t>υ</w:t>
      </w:r>
      <w:r w:rsidRPr="00FF077F">
        <w:rPr>
          <w:rFonts w:eastAsia="Times New Roman"/>
          <w:bCs/>
          <w:szCs w:val="24"/>
        </w:rPr>
        <w:t xml:space="preserve"> εμ</w:t>
      </w:r>
      <w:r>
        <w:rPr>
          <w:rFonts w:eastAsia="Times New Roman"/>
          <w:bCs/>
          <w:szCs w:val="24"/>
        </w:rPr>
        <w:t>πιστοσύνης. Ως μη όφειλε από το Σ</w:t>
      </w:r>
      <w:r w:rsidRPr="00FF077F">
        <w:rPr>
          <w:rFonts w:eastAsia="Times New Roman"/>
          <w:bCs/>
          <w:szCs w:val="24"/>
        </w:rPr>
        <w:t>ύνταγμα</w:t>
      </w:r>
      <w:r>
        <w:rPr>
          <w:rFonts w:eastAsia="Times New Roman"/>
          <w:bCs/>
          <w:szCs w:val="24"/>
        </w:rPr>
        <w:t>,</w:t>
      </w:r>
      <w:r w:rsidRPr="00FF077F">
        <w:rPr>
          <w:rFonts w:eastAsia="Times New Roman"/>
          <w:bCs/>
          <w:szCs w:val="24"/>
        </w:rPr>
        <w:t xml:space="preserve"> δεσμεύεται εκ των προτέρων ότι θα οδηγήσει τη χώρα σε εκλογές</w:t>
      </w:r>
      <w:r>
        <w:rPr>
          <w:rFonts w:eastAsia="Times New Roman"/>
          <w:bCs/>
          <w:szCs w:val="24"/>
        </w:rPr>
        <w:t>,</w:t>
      </w:r>
      <w:r w:rsidRPr="00FF077F">
        <w:rPr>
          <w:rFonts w:eastAsia="Times New Roman"/>
          <w:bCs/>
          <w:szCs w:val="24"/>
        </w:rPr>
        <w:t xml:space="preserve"> αν δεν εξασφαλίσει τις </w:t>
      </w:r>
      <w:proofErr w:type="spellStart"/>
      <w:r>
        <w:rPr>
          <w:rFonts w:eastAsia="Times New Roman"/>
          <w:bCs/>
          <w:szCs w:val="24"/>
        </w:rPr>
        <w:t>εκατόν</w:t>
      </w:r>
      <w:proofErr w:type="spellEnd"/>
      <w:r>
        <w:rPr>
          <w:rFonts w:eastAsia="Times New Roman"/>
          <w:bCs/>
          <w:szCs w:val="24"/>
        </w:rPr>
        <w:t xml:space="preserve"> πενήντα μία</w:t>
      </w:r>
      <w:r w:rsidRPr="00FF077F">
        <w:rPr>
          <w:rFonts w:eastAsia="Times New Roman"/>
          <w:bCs/>
          <w:szCs w:val="24"/>
        </w:rPr>
        <w:t xml:space="preserve"> ψήφους</w:t>
      </w:r>
      <w:r>
        <w:rPr>
          <w:rFonts w:eastAsia="Times New Roman"/>
          <w:bCs/>
          <w:szCs w:val="24"/>
        </w:rPr>
        <w:t>.</w:t>
      </w:r>
    </w:p>
    <w:p w14:paraId="064533B1" w14:textId="77777777" w:rsidR="00C04CE1" w:rsidRDefault="00722F08">
      <w:pPr>
        <w:spacing w:line="600" w:lineRule="auto"/>
        <w:ind w:firstLine="720"/>
        <w:jc w:val="both"/>
        <w:rPr>
          <w:rFonts w:eastAsia="Times New Roman"/>
          <w:bCs/>
          <w:szCs w:val="24"/>
        </w:rPr>
      </w:pPr>
      <w:r>
        <w:rPr>
          <w:rFonts w:eastAsia="Times New Roman"/>
          <w:bCs/>
          <w:szCs w:val="24"/>
        </w:rPr>
        <w:t xml:space="preserve">Κυρίες και κύριοι συνάδελφοι, </w:t>
      </w:r>
      <w:r w:rsidRPr="00FF077F">
        <w:rPr>
          <w:rFonts w:eastAsia="Times New Roman"/>
          <w:bCs/>
          <w:szCs w:val="24"/>
        </w:rPr>
        <w:t>ηγέτης δεν γίνεται αυτός που κατέχει την εξουσία</w:t>
      </w:r>
      <w:r>
        <w:rPr>
          <w:rFonts w:eastAsia="Times New Roman"/>
          <w:bCs/>
          <w:szCs w:val="24"/>
        </w:rPr>
        <w:t>. Ηγέτης γίνεται ε</w:t>
      </w:r>
      <w:r w:rsidRPr="00FF077F">
        <w:rPr>
          <w:rFonts w:eastAsia="Times New Roman"/>
          <w:bCs/>
          <w:szCs w:val="24"/>
        </w:rPr>
        <w:t xml:space="preserve">κείνος που συγχρονίζει το εσωτερικό του ρολόι με το </w:t>
      </w:r>
      <w:r>
        <w:rPr>
          <w:rFonts w:eastAsia="Times New Roman"/>
          <w:bCs/>
          <w:szCs w:val="24"/>
        </w:rPr>
        <w:t>ρολόι της ι</w:t>
      </w:r>
      <w:r w:rsidRPr="00FF077F">
        <w:rPr>
          <w:rFonts w:eastAsia="Times New Roman"/>
          <w:bCs/>
          <w:szCs w:val="24"/>
        </w:rPr>
        <w:t>στορίας</w:t>
      </w:r>
      <w:r>
        <w:rPr>
          <w:rFonts w:eastAsia="Times New Roman"/>
          <w:bCs/>
          <w:szCs w:val="24"/>
        </w:rPr>
        <w:t>,</w:t>
      </w:r>
      <w:r w:rsidRPr="00FF077F">
        <w:rPr>
          <w:rFonts w:eastAsia="Times New Roman"/>
          <w:bCs/>
          <w:szCs w:val="24"/>
        </w:rPr>
        <w:t xml:space="preserve"> όταν αναλαμβάνει την ιστορική ευθύνη και είναι έτοιμος να αγωνιστεί για το κοινό καλό</w:t>
      </w:r>
      <w:r>
        <w:rPr>
          <w:rFonts w:eastAsia="Times New Roman"/>
          <w:bCs/>
          <w:szCs w:val="24"/>
        </w:rPr>
        <w:t>,</w:t>
      </w:r>
      <w:r w:rsidRPr="00FF077F">
        <w:rPr>
          <w:rFonts w:eastAsia="Times New Roman"/>
          <w:bCs/>
          <w:szCs w:val="24"/>
        </w:rPr>
        <w:t xml:space="preserve"> δίνοντας με τη στάση του το παράδειγμα</w:t>
      </w:r>
      <w:r>
        <w:rPr>
          <w:rFonts w:eastAsia="Times New Roman"/>
          <w:bCs/>
          <w:szCs w:val="24"/>
        </w:rPr>
        <w:t>,</w:t>
      </w:r>
      <w:r w:rsidRPr="00FF077F">
        <w:rPr>
          <w:rFonts w:eastAsia="Times New Roman"/>
          <w:bCs/>
          <w:szCs w:val="24"/>
        </w:rPr>
        <w:t xml:space="preserve"> όταν γνω</w:t>
      </w:r>
      <w:r w:rsidRPr="00FF077F">
        <w:rPr>
          <w:rFonts w:eastAsia="Times New Roman"/>
          <w:bCs/>
          <w:szCs w:val="24"/>
        </w:rPr>
        <w:lastRenderedPageBreak/>
        <w:t>ρίζει ότι οι λαοί προκόβουν</w:t>
      </w:r>
      <w:r>
        <w:rPr>
          <w:rFonts w:eastAsia="Times New Roman"/>
          <w:bCs/>
          <w:szCs w:val="24"/>
        </w:rPr>
        <w:t>,</w:t>
      </w:r>
      <w:r w:rsidRPr="00FF077F">
        <w:rPr>
          <w:rFonts w:eastAsia="Times New Roman"/>
          <w:bCs/>
          <w:szCs w:val="24"/>
        </w:rPr>
        <w:t xml:space="preserve"> μόνο όταν το κοινό καλό τοποθετείται πάνω από το ατομικό συμφέρον και όταν μιλά</w:t>
      </w:r>
      <w:r>
        <w:rPr>
          <w:rFonts w:eastAsia="Times New Roman"/>
          <w:bCs/>
          <w:szCs w:val="24"/>
        </w:rPr>
        <w:t>ει</w:t>
      </w:r>
      <w:r w:rsidRPr="00FF077F">
        <w:rPr>
          <w:rFonts w:eastAsia="Times New Roman"/>
          <w:bCs/>
          <w:szCs w:val="24"/>
        </w:rPr>
        <w:t xml:space="preserve"> </w:t>
      </w:r>
      <w:r>
        <w:rPr>
          <w:rFonts w:eastAsia="Times New Roman"/>
          <w:bCs/>
          <w:szCs w:val="24"/>
        </w:rPr>
        <w:t>σ</w:t>
      </w:r>
      <w:r w:rsidRPr="00FF077F">
        <w:rPr>
          <w:rFonts w:eastAsia="Times New Roman"/>
          <w:bCs/>
          <w:szCs w:val="24"/>
        </w:rPr>
        <w:t>το</w:t>
      </w:r>
      <w:r>
        <w:rPr>
          <w:rFonts w:eastAsia="Times New Roman"/>
          <w:bCs/>
          <w:szCs w:val="24"/>
        </w:rPr>
        <w:t>ν</w:t>
      </w:r>
      <w:r w:rsidRPr="00FF077F">
        <w:rPr>
          <w:rFonts w:eastAsia="Times New Roman"/>
          <w:bCs/>
          <w:szCs w:val="24"/>
        </w:rPr>
        <w:t xml:space="preserve"> λαό με ευθύτητα</w:t>
      </w:r>
      <w:r>
        <w:rPr>
          <w:rFonts w:eastAsia="Times New Roman"/>
          <w:bCs/>
          <w:szCs w:val="24"/>
        </w:rPr>
        <w:t>,</w:t>
      </w:r>
      <w:r w:rsidRPr="00FF077F">
        <w:rPr>
          <w:rFonts w:eastAsia="Times New Roman"/>
          <w:bCs/>
          <w:szCs w:val="24"/>
        </w:rPr>
        <w:t xml:space="preserve"> καθοδηγώντας τον</w:t>
      </w:r>
      <w:r>
        <w:rPr>
          <w:rFonts w:eastAsia="Times New Roman"/>
          <w:bCs/>
          <w:szCs w:val="24"/>
        </w:rPr>
        <w:t>,</w:t>
      </w:r>
      <w:r w:rsidRPr="00FF077F">
        <w:rPr>
          <w:rFonts w:eastAsia="Times New Roman"/>
          <w:bCs/>
          <w:szCs w:val="24"/>
        </w:rPr>
        <w:t xml:space="preserve"> με γνώμονα το συμφέρον της πατρίδας </w:t>
      </w:r>
      <w:r>
        <w:rPr>
          <w:rFonts w:eastAsia="Times New Roman"/>
          <w:bCs/>
          <w:szCs w:val="24"/>
        </w:rPr>
        <w:t>του.</w:t>
      </w:r>
    </w:p>
    <w:p w14:paraId="064533B2" w14:textId="77777777" w:rsidR="00C04CE1" w:rsidRDefault="00722F08">
      <w:pPr>
        <w:spacing w:line="600" w:lineRule="auto"/>
        <w:ind w:firstLine="720"/>
        <w:jc w:val="both"/>
        <w:rPr>
          <w:rFonts w:eastAsia="Times New Roman"/>
          <w:bCs/>
          <w:szCs w:val="24"/>
        </w:rPr>
      </w:pPr>
      <w:r>
        <w:rPr>
          <w:rFonts w:eastAsia="Times New Roman"/>
          <w:bCs/>
          <w:szCs w:val="24"/>
        </w:rPr>
        <w:t>Κ</w:t>
      </w:r>
      <w:r w:rsidRPr="00FF077F">
        <w:rPr>
          <w:rFonts w:eastAsia="Times New Roman"/>
          <w:bCs/>
          <w:szCs w:val="24"/>
        </w:rPr>
        <w:t>υρίες και κύριοι συνάδελφοι</w:t>
      </w:r>
      <w:r>
        <w:rPr>
          <w:rFonts w:eastAsia="Times New Roman"/>
          <w:bCs/>
          <w:szCs w:val="24"/>
        </w:rPr>
        <w:t>,</w:t>
      </w:r>
      <w:r w:rsidRPr="00FF077F">
        <w:rPr>
          <w:rFonts w:eastAsia="Times New Roman"/>
          <w:bCs/>
          <w:szCs w:val="24"/>
        </w:rPr>
        <w:t xml:space="preserve"> έσχατη κατάπτωση</w:t>
      </w:r>
      <w:r>
        <w:rPr>
          <w:rFonts w:eastAsia="Times New Roman"/>
          <w:bCs/>
          <w:szCs w:val="24"/>
        </w:rPr>
        <w:t xml:space="preserve"> σ</w:t>
      </w:r>
      <w:r w:rsidRPr="00FF077F">
        <w:rPr>
          <w:rFonts w:eastAsia="Times New Roman"/>
          <w:bCs/>
          <w:szCs w:val="24"/>
        </w:rPr>
        <w:t>τα ανθρώπινα είναι όταν οι λέξεις χάνουν το πραγματικό τους νόημα</w:t>
      </w:r>
      <w:r>
        <w:rPr>
          <w:rFonts w:eastAsia="Times New Roman"/>
          <w:bCs/>
          <w:szCs w:val="24"/>
        </w:rPr>
        <w:t>. Ο Θουκυδίδης στην «παθολογία του π</w:t>
      </w:r>
      <w:r w:rsidRPr="00FF077F">
        <w:rPr>
          <w:rFonts w:eastAsia="Times New Roman"/>
          <w:bCs/>
          <w:szCs w:val="24"/>
        </w:rPr>
        <w:t>ολέμου</w:t>
      </w:r>
      <w:r>
        <w:rPr>
          <w:rFonts w:eastAsia="Times New Roman"/>
          <w:bCs/>
          <w:szCs w:val="24"/>
        </w:rPr>
        <w:t xml:space="preserve">» </w:t>
      </w:r>
      <w:r w:rsidRPr="00FF077F">
        <w:rPr>
          <w:rFonts w:eastAsia="Times New Roman"/>
          <w:bCs/>
          <w:szCs w:val="24"/>
        </w:rPr>
        <w:t>αναφέρει χαρακτηριστικά</w:t>
      </w:r>
      <w:r>
        <w:rPr>
          <w:rFonts w:eastAsia="Times New Roman"/>
          <w:bCs/>
          <w:szCs w:val="24"/>
        </w:rPr>
        <w:t>:</w:t>
      </w:r>
      <w:r w:rsidRPr="00FF077F">
        <w:rPr>
          <w:rFonts w:eastAsia="Times New Roman"/>
          <w:bCs/>
          <w:szCs w:val="24"/>
        </w:rPr>
        <w:t xml:space="preserve"> </w:t>
      </w:r>
      <w:r>
        <w:rPr>
          <w:rFonts w:eastAsia="Times New Roman"/>
          <w:bCs/>
          <w:szCs w:val="24"/>
        </w:rPr>
        <w:t>«Γ</w:t>
      </w:r>
      <w:r w:rsidRPr="00FF077F">
        <w:rPr>
          <w:rFonts w:eastAsia="Times New Roman"/>
          <w:bCs/>
          <w:szCs w:val="24"/>
        </w:rPr>
        <w:t xml:space="preserve">ια να δικαιολογούν τις πράξεις </w:t>
      </w:r>
      <w:r>
        <w:rPr>
          <w:rFonts w:eastAsia="Times New Roman"/>
          <w:bCs/>
          <w:szCs w:val="24"/>
        </w:rPr>
        <w:t>τους,</w:t>
      </w:r>
      <w:r w:rsidRPr="00FF077F">
        <w:rPr>
          <w:rFonts w:eastAsia="Times New Roman"/>
          <w:bCs/>
          <w:szCs w:val="24"/>
        </w:rPr>
        <w:t xml:space="preserve"> άλλαζαν ακόμη και τη σημασία των λέξεων</w:t>
      </w:r>
      <w:r>
        <w:rPr>
          <w:rFonts w:eastAsia="Times New Roman"/>
          <w:bCs/>
          <w:szCs w:val="24"/>
        </w:rPr>
        <w:t>».</w:t>
      </w:r>
    </w:p>
    <w:p w14:paraId="064533B3" w14:textId="77777777" w:rsidR="00C04CE1" w:rsidRDefault="00722F08">
      <w:pPr>
        <w:spacing w:line="600" w:lineRule="auto"/>
        <w:ind w:firstLine="720"/>
        <w:jc w:val="both"/>
        <w:rPr>
          <w:rFonts w:eastAsia="Times New Roman"/>
          <w:bCs/>
          <w:szCs w:val="24"/>
        </w:rPr>
      </w:pPr>
      <w:r>
        <w:rPr>
          <w:rFonts w:eastAsia="Times New Roman"/>
          <w:bCs/>
          <w:szCs w:val="24"/>
        </w:rPr>
        <w:t xml:space="preserve">Εν προκειμένω, </w:t>
      </w:r>
      <w:r w:rsidRPr="00FF077F">
        <w:rPr>
          <w:rFonts w:eastAsia="Times New Roman"/>
          <w:bCs/>
          <w:szCs w:val="24"/>
        </w:rPr>
        <w:t>η Αξιωματική Αντιπολίτευση</w:t>
      </w:r>
      <w:r>
        <w:rPr>
          <w:rFonts w:eastAsia="Times New Roman"/>
          <w:bCs/>
          <w:szCs w:val="24"/>
        </w:rPr>
        <w:t>,</w:t>
      </w:r>
      <w:r w:rsidRPr="00FF077F">
        <w:rPr>
          <w:rFonts w:eastAsia="Times New Roman"/>
          <w:bCs/>
          <w:szCs w:val="24"/>
        </w:rPr>
        <w:t xml:space="preserve"> έχοντας </w:t>
      </w:r>
      <w:proofErr w:type="spellStart"/>
      <w:r w:rsidRPr="00FF077F">
        <w:rPr>
          <w:rFonts w:eastAsia="Times New Roman"/>
          <w:bCs/>
          <w:szCs w:val="24"/>
        </w:rPr>
        <w:t>απολέσει</w:t>
      </w:r>
      <w:proofErr w:type="spellEnd"/>
      <w:r w:rsidRPr="00FF077F">
        <w:rPr>
          <w:rFonts w:eastAsia="Times New Roman"/>
          <w:bCs/>
          <w:szCs w:val="24"/>
        </w:rPr>
        <w:t xml:space="preserve"> κάθε πολιτικό επιχείρημα</w:t>
      </w:r>
      <w:r>
        <w:rPr>
          <w:rFonts w:eastAsia="Times New Roman"/>
          <w:bCs/>
          <w:szCs w:val="24"/>
        </w:rPr>
        <w:t>,</w:t>
      </w:r>
      <w:r w:rsidRPr="00FF077F">
        <w:rPr>
          <w:rFonts w:eastAsia="Times New Roman"/>
          <w:bCs/>
          <w:szCs w:val="24"/>
        </w:rPr>
        <w:t xml:space="preserve"> καταφεύγει στη </w:t>
      </w:r>
      <w:r>
        <w:rPr>
          <w:rFonts w:eastAsia="Times New Roman"/>
          <w:bCs/>
          <w:szCs w:val="24"/>
        </w:rPr>
        <w:t>μόνη</w:t>
      </w:r>
      <w:r w:rsidRPr="00FF077F">
        <w:rPr>
          <w:rFonts w:eastAsia="Times New Roman"/>
          <w:bCs/>
          <w:szCs w:val="24"/>
        </w:rPr>
        <w:t xml:space="preserve"> και μόνιμη πια τακτική της να προσπαθεί να διαστρέψει </w:t>
      </w:r>
      <w:r>
        <w:rPr>
          <w:rFonts w:eastAsia="Times New Roman"/>
          <w:bCs/>
          <w:szCs w:val="24"/>
        </w:rPr>
        <w:t xml:space="preserve">την </w:t>
      </w:r>
      <w:r w:rsidRPr="00FF077F">
        <w:rPr>
          <w:rFonts w:eastAsia="Times New Roman"/>
          <w:bCs/>
          <w:szCs w:val="24"/>
        </w:rPr>
        <w:t>πραγματικότητα</w:t>
      </w:r>
      <w:r>
        <w:rPr>
          <w:rFonts w:eastAsia="Times New Roman"/>
          <w:bCs/>
          <w:szCs w:val="24"/>
        </w:rPr>
        <w:t>. Μ</w:t>
      </w:r>
      <w:r w:rsidRPr="00FF077F">
        <w:rPr>
          <w:rFonts w:eastAsia="Times New Roman"/>
          <w:bCs/>
          <w:szCs w:val="24"/>
        </w:rPr>
        <w:t>ας καταγγέλλει</w:t>
      </w:r>
      <w:r>
        <w:rPr>
          <w:rFonts w:eastAsia="Times New Roman"/>
          <w:bCs/>
          <w:szCs w:val="24"/>
        </w:rPr>
        <w:t xml:space="preserve">, εν </w:t>
      </w:r>
      <w:r w:rsidRPr="00FF077F">
        <w:rPr>
          <w:rFonts w:eastAsia="Times New Roman"/>
          <w:bCs/>
          <w:szCs w:val="24"/>
        </w:rPr>
        <w:t>προκειμέν</w:t>
      </w:r>
      <w:r>
        <w:rPr>
          <w:rFonts w:eastAsia="Times New Roman"/>
          <w:bCs/>
          <w:szCs w:val="24"/>
        </w:rPr>
        <w:t xml:space="preserve">ω, </w:t>
      </w:r>
      <w:r w:rsidRPr="00FF077F">
        <w:rPr>
          <w:rFonts w:eastAsia="Times New Roman"/>
          <w:bCs/>
          <w:szCs w:val="24"/>
        </w:rPr>
        <w:t>για προσπάθεια αποσταθεροποίησης του πολιτικού συστήματος</w:t>
      </w:r>
      <w:r>
        <w:rPr>
          <w:rFonts w:eastAsia="Times New Roman"/>
          <w:bCs/>
          <w:szCs w:val="24"/>
        </w:rPr>
        <w:t>,</w:t>
      </w:r>
      <w:r w:rsidRPr="00FF077F">
        <w:rPr>
          <w:rFonts w:eastAsia="Times New Roman"/>
          <w:bCs/>
          <w:szCs w:val="24"/>
        </w:rPr>
        <w:t xml:space="preserve"> μιλώντας για αποστασία</w:t>
      </w:r>
      <w:r>
        <w:rPr>
          <w:rFonts w:eastAsia="Times New Roman"/>
          <w:bCs/>
          <w:szCs w:val="24"/>
        </w:rPr>
        <w:t xml:space="preserve">. </w:t>
      </w:r>
    </w:p>
    <w:p w14:paraId="064533B4" w14:textId="77777777" w:rsidR="00C04CE1" w:rsidRDefault="00722F08">
      <w:pPr>
        <w:spacing w:line="600" w:lineRule="auto"/>
        <w:ind w:firstLine="720"/>
        <w:jc w:val="both"/>
        <w:rPr>
          <w:rFonts w:eastAsia="Times New Roman"/>
          <w:bCs/>
          <w:szCs w:val="24"/>
        </w:rPr>
      </w:pPr>
      <w:r>
        <w:rPr>
          <w:rFonts w:eastAsia="Times New Roman"/>
          <w:bCs/>
          <w:szCs w:val="24"/>
        </w:rPr>
        <w:t>Π</w:t>
      </w:r>
      <w:r w:rsidRPr="00FF077F">
        <w:rPr>
          <w:rFonts w:eastAsia="Times New Roman"/>
          <w:bCs/>
          <w:szCs w:val="24"/>
        </w:rPr>
        <w:t>ροστρέχω στο λεξικό</w:t>
      </w:r>
      <w:r>
        <w:rPr>
          <w:rFonts w:eastAsia="Times New Roman"/>
          <w:bCs/>
          <w:szCs w:val="24"/>
        </w:rPr>
        <w:t xml:space="preserve">: </w:t>
      </w:r>
      <w:r w:rsidRPr="00FF077F">
        <w:rPr>
          <w:rFonts w:eastAsia="Times New Roman"/>
          <w:bCs/>
          <w:szCs w:val="24"/>
        </w:rPr>
        <w:t>αποστασία</w:t>
      </w:r>
      <w:r>
        <w:rPr>
          <w:rFonts w:eastAsia="Times New Roman"/>
          <w:bCs/>
          <w:szCs w:val="24"/>
        </w:rPr>
        <w:t xml:space="preserve"> </w:t>
      </w:r>
      <w:proofErr w:type="spellStart"/>
      <w:r>
        <w:rPr>
          <w:rFonts w:eastAsia="Times New Roman"/>
          <w:bCs/>
          <w:szCs w:val="24"/>
        </w:rPr>
        <w:t>ίσον</w:t>
      </w:r>
      <w:proofErr w:type="spellEnd"/>
      <w:r>
        <w:rPr>
          <w:rFonts w:eastAsia="Times New Roman"/>
          <w:bCs/>
          <w:szCs w:val="24"/>
        </w:rPr>
        <w:t xml:space="preserve"> </w:t>
      </w:r>
      <w:r w:rsidRPr="00FF077F">
        <w:rPr>
          <w:rFonts w:eastAsia="Times New Roman"/>
          <w:bCs/>
          <w:szCs w:val="24"/>
        </w:rPr>
        <w:t>η αποσκίρτηση βουλευτών από ένα πολιτικό κόμμα</w:t>
      </w:r>
      <w:r>
        <w:rPr>
          <w:rFonts w:eastAsia="Times New Roman"/>
          <w:bCs/>
          <w:szCs w:val="24"/>
        </w:rPr>
        <w:t>,</w:t>
      </w:r>
      <w:r w:rsidRPr="00FF077F">
        <w:rPr>
          <w:rFonts w:eastAsia="Times New Roman"/>
          <w:bCs/>
          <w:szCs w:val="24"/>
        </w:rPr>
        <w:t xml:space="preserve"> που κυβερνά με συνθήκες</w:t>
      </w:r>
      <w:r>
        <w:rPr>
          <w:rFonts w:eastAsia="Times New Roman"/>
          <w:bCs/>
          <w:szCs w:val="24"/>
        </w:rPr>
        <w:t>,</w:t>
      </w:r>
      <w:r w:rsidRPr="00FF077F">
        <w:rPr>
          <w:rFonts w:eastAsia="Times New Roman"/>
          <w:bCs/>
          <w:szCs w:val="24"/>
        </w:rPr>
        <w:t xml:space="preserve"> που έχουν έντονο το</w:t>
      </w:r>
      <w:r>
        <w:rPr>
          <w:rFonts w:eastAsia="Times New Roman"/>
          <w:bCs/>
          <w:szCs w:val="24"/>
        </w:rPr>
        <w:t>ν</w:t>
      </w:r>
      <w:r w:rsidRPr="00FF077F">
        <w:rPr>
          <w:rFonts w:eastAsia="Times New Roman"/>
          <w:bCs/>
          <w:szCs w:val="24"/>
        </w:rPr>
        <w:t xml:space="preserve"> χαρακτήρα της προδοσίας</w:t>
      </w:r>
      <w:r>
        <w:rPr>
          <w:rFonts w:eastAsia="Times New Roman"/>
          <w:bCs/>
          <w:szCs w:val="24"/>
        </w:rPr>
        <w:t>. Επιτομή</w:t>
      </w:r>
      <w:r w:rsidRPr="00FF077F">
        <w:rPr>
          <w:rFonts w:eastAsia="Times New Roman"/>
          <w:bCs/>
          <w:szCs w:val="24"/>
        </w:rPr>
        <w:t xml:space="preserve"> του </w:t>
      </w:r>
      <w:r w:rsidRPr="00FF077F">
        <w:rPr>
          <w:rFonts w:eastAsia="Times New Roman"/>
          <w:bCs/>
          <w:szCs w:val="24"/>
        </w:rPr>
        <w:lastRenderedPageBreak/>
        <w:t xml:space="preserve">όρου </w:t>
      </w:r>
      <w:r>
        <w:rPr>
          <w:rFonts w:eastAsia="Times New Roman"/>
          <w:bCs/>
          <w:szCs w:val="24"/>
        </w:rPr>
        <w:t xml:space="preserve">είναι </w:t>
      </w:r>
      <w:r w:rsidRPr="00FF077F">
        <w:rPr>
          <w:rFonts w:eastAsia="Times New Roman"/>
          <w:bCs/>
          <w:szCs w:val="24"/>
        </w:rPr>
        <w:t xml:space="preserve">τα γεγονότα του Ιούλη του </w:t>
      </w:r>
      <w:r>
        <w:rPr>
          <w:rFonts w:eastAsia="Times New Roman"/>
          <w:bCs/>
          <w:szCs w:val="24"/>
        </w:rPr>
        <w:t>19</w:t>
      </w:r>
      <w:r w:rsidRPr="00FF077F">
        <w:rPr>
          <w:rFonts w:eastAsia="Times New Roman"/>
          <w:bCs/>
          <w:szCs w:val="24"/>
        </w:rPr>
        <w:t>65</w:t>
      </w:r>
      <w:r>
        <w:rPr>
          <w:rFonts w:eastAsia="Times New Roman"/>
          <w:bCs/>
          <w:szCs w:val="24"/>
        </w:rPr>
        <w:t>. Οι Β</w:t>
      </w:r>
      <w:r w:rsidRPr="00FF077F">
        <w:rPr>
          <w:rFonts w:eastAsia="Times New Roman"/>
          <w:bCs/>
          <w:szCs w:val="24"/>
        </w:rPr>
        <w:t>ουλευτές της Ένωσης Κέντρου</w:t>
      </w:r>
      <w:r>
        <w:rPr>
          <w:rFonts w:eastAsia="Times New Roman"/>
          <w:bCs/>
          <w:szCs w:val="24"/>
        </w:rPr>
        <w:t>,</w:t>
      </w:r>
      <w:r w:rsidRPr="00FF077F">
        <w:rPr>
          <w:rFonts w:eastAsia="Times New Roman"/>
          <w:bCs/>
          <w:szCs w:val="24"/>
        </w:rPr>
        <w:t xml:space="preserve"> με την αποστα</w:t>
      </w:r>
      <w:r>
        <w:rPr>
          <w:rFonts w:eastAsia="Times New Roman"/>
          <w:bCs/>
          <w:szCs w:val="24"/>
        </w:rPr>
        <w:t>σία τους ρίχνουν την εκλεγμένη κ</w:t>
      </w:r>
      <w:r w:rsidRPr="00FF077F">
        <w:rPr>
          <w:rFonts w:eastAsia="Times New Roman"/>
          <w:bCs/>
          <w:szCs w:val="24"/>
        </w:rPr>
        <w:t>υβέρνηση</w:t>
      </w:r>
      <w:r>
        <w:rPr>
          <w:rFonts w:eastAsia="Times New Roman"/>
          <w:bCs/>
          <w:szCs w:val="24"/>
        </w:rPr>
        <w:t>,</w:t>
      </w:r>
      <w:r w:rsidRPr="00FF077F">
        <w:rPr>
          <w:rFonts w:eastAsia="Times New Roman"/>
          <w:bCs/>
          <w:szCs w:val="24"/>
        </w:rPr>
        <w:t xml:space="preserve"> με αποτέλεσμα να δημιουργήσουν πολιτική κρίση</w:t>
      </w:r>
      <w:r>
        <w:rPr>
          <w:rFonts w:eastAsia="Times New Roman"/>
          <w:bCs/>
          <w:szCs w:val="24"/>
        </w:rPr>
        <w:t>,</w:t>
      </w:r>
      <w:r w:rsidRPr="00FF077F">
        <w:rPr>
          <w:rFonts w:eastAsia="Times New Roman"/>
          <w:bCs/>
          <w:szCs w:val="24"/>
        </w:rPr>
        <w:t xml:space="preserve"> που οδήγη</w:t>
      </w:r>
      <w:r>
        <w:rPr>
          <w:rFonts w:eastAsia="Times New Roman"/>
          <w:bCs/>
          <w:szCs w:val="24"/>
        </w:rPr>
        <w:t>σε στην ε</w:t>
      </w:r>
      <w:r w:rsidRPr="00FF077F">
        <w:rPr>
          <w:rFonts w:eastAsia="Times New Roman"/>
          <w:bCs/>
          <w:szCs w:val="24"/>
        </w:rPr>
        <w:t xml:space="preserve">θνική περιπέτεια της κατάλυσης της </w:t>
      </w:r>
      <w:r>
        <w:rPr>
          <w:rFonts w:eastAsia="Times New Roman"/>
          <w:bCs/>
          <w:szCs w:val="24"/>
        </w:rPr>
        <w:t>δ</w:t>
      </w:r>
      <w:r w:rsidRPr="00FF077F">
        <w:rPr>
          <w:rFonts w:eastAsia="Times New Roman"/>
          <w:bCs/>
          <w:szCs w:val="24"/>
        </w:rPr>
        <w:t>ημοκρατίας</w:t>
      </w:r>
      <w:r>
        <w:rPr>
          <w:rFonts w:eastAsia="Times New Roman"/>
          <w:bCs/>
          <w:szCs w:val="24"/>
        </w:rPr>
        <w:t>,</w:t>
      </w:r>
      <w:r w:rsidRPr="00FF077F">
        <w:rPr>
          <w:rFonts w:eastAsia="Times New Roman"/>
          <w:bCs/>
          <w:szCs w:val="24"/>
        </w:rPr>
        <w:t xml:space="preserve"> με αποκορύφωμα την τραγωδία της Κύπρου</w:t>
      </w:r>
      <w:r>
        <w:rPr>
          <w:rFonts w:eastAsia="Times New Roman"/>
          <w:bCs/>
          <w:szCs w:val="24"/>
        </w:rPr>
        <w:t>.</w:t>
      </w:r>
    </w:p>
    <w:p w14:paraId="064533B5" w14:textId="77777777" w:rsidR="00C04CE1" w:rsidRDefault="00722F08">
      <w:pPr>
        <w:spacing w:line="600" w:lineRule="auto"/>
        <w:ind w:firstLine="720"/>
        <w:jc w:val="both"/>
        <w:rPr>
          <w:rFonts w:eastAsia="Times New Roman"/>
          <w:bCs/>
          <w:szCs w:val="24"/>
        </w:rPr>
      </w:pPr>
      <w:r>
        <w:rPr>
          <w:rFonts w:eastAsia="Times New Roman"/>
          <w:bCs/>
          <w:szCs w:val="24"/>
        </w:rPr>
        <w:t>Έ</w:t>
      </w:r>
      <w:r w:rsidRPr="00FF077F">
        <w:rPr>
          <w:rFonts w:eastAsia="Times New Roman"/>
          <w:bCs/>
          <w:szCs w:val="24"/>
        </w:rPr>
        <w:t>ρχομαι στα του σήμερα</w:t>
      </w:r>
      <w:r>
        <w:rPr>
          <w:rFonts w:eastAsia="Times New Roman"/>
          <w:bCs/>
          <w:szCs w:val="24"/>
        </w:rPr>
        <w:t>. Οι Υπουργοί και οι Β</w:t>
      </w:r>
      <w:r w:rsidRPr="00FF077F">
        <w:rPr>
          <w:rFonts w:eastAsia="Times New Roman"/>
          <w:bCs/>
          <w:szCs w:val="24"/>
        </w:rPr>
        <w:t>ουλευτές</w:t>
      </w:r>
      <w:r>
        <w:rPr>
          <w:rFonts w:eastAsia="Times New Roman"/>
          <w:bCs/>
          <w:szCs w:val="24"/>
        </w:rPr>
        <w:t>, κατά την διαδικασία ψήφισης του π</w:t>
      </w:r>
      <w:r w:rsidRPr="00FF077F">
        <w:rPr>
          <w:rFonts w:eastAsia="Times New Roman"/>
          <w:bCs/>
          <w:szCs w:val="24"/>
        </w:rPr>
        <w:t>ροϋπολογισμού πριν από ένα μήνα</w:t>
      </w:r>
      <w:r>
        <w:rPr>
          <w:rFonts w:eastAsia="Times New Roman"/>
          <w:bCs/>
          <w:szCs w:val="24"/>
        </w:rPr>
        <w:t xml:space="preserve"> έδωσαν ψήφο εμπιστοσύνης στην Κ</w:t>
      </w:r>
      <w:r w:rsidRPr="00FF077F">
        <w:rPr>
          <w:rFonts w:eastAsia="Times New Roman"/>
          <w:bCs/>
          <w:szCs w:val="24"/>
        </w:rPr>
        <w:t>υβέρνηση</w:t>
      </w:r>
      <w:r>
        <w:rPr>
          <w:rFonts w:eastAsia="Times New Roman"/>
          <w:bCs/>
          <w:szCs w:val="24"/>
        </w:rPr>
        <w:t>.</w:t>
      </w:r>
      <w:r w:rsidRPr="00FF077F">
        <w:rPr>
          <w:rFonts w:eastAsia="Times New Roman"/>
          <w:bCs/>
          <w:szCs w:val="24"/>
        </w:rPr>
        <w:t xml:space="preserve"> Αυτό ακριβώς πράττουν και τώρα</w:t>
      </w:r>
      <w:r>
        <w:rPr>
          <w:rFonts w:eastAsia="Times New Roman"/>
          <w:bCs/>
          <w:szCs w:val="24"/>
        </w:rPr>
        <w:t>. Π</w:t>
      </w:r>
      <w:r w:rsidRPr="00FF077F">
        <w:rPr>
          <w:rFonts w:eastAsia="Times New Roman"/>
          <w:bCs/>
          <w:szCs w:val="24"/>
        </w:rPr>
        <w:t>ιστοποιούν με την ψήφο τους τη βούληση για τη συνέχιση του κυβερνητικού έργου</w:t>
      </w:r>
      <w:r>
        <w:rPr>
          <w:rFonts w:eastAsia="Times New Roman"/>
          <w:bCs/>
          <w:szCs w:val="24"/>
        </w:rPr>
        <w:t>.</w:t>
      </w:r>
    </w:p>
    <w:p w14:paraId="064533B6" w14:textId="77777777" w:rsidR="00C04CE1" w:rsidRDefault="00722F08">
      <w:pPr>
        <w:spacing w:line="600" w:lineRule="auto"/>
        <w:ind w:firstLine="720"/>
        <w:jc w:val="both"/>
        <w:rPr>
          <w:rFonts w:eastAsia="Times New Roman"/>
          <w:bCs/>
          <w:szCs w:val="24"/>
        </w:rPr>
      </w:pPr>
      <w:r>
        <w:rPr>
          <w:rFonts w:eastAsia="Times New Roman"/>
          <w:bCs/>
          <w:szCs w:val="24"/>
        </w:rPr>
        <w:t>Κ</w:t>
      </w:r>
      <w:r w:rsidRPr="00FF077F">
        <w:rPr>
          <w:rFonts w:eastAsia="Times New Roman"/>
          <w:bCs/>
          <w:szCs w:val="24"/>
        </w:rPr>
        <w:t>ατανοώ</w:t>
      </w:r>
      <w:r>
        <w:rPr>
          <w:rFonts w:eastAsia="Times New Roman"/>
          <w:bCs/>
          <w:szCs w:val="24"/>
        </w:rPr>
        <w:t>,</w:t>
      </w:r>
      <w:r w:rsidRPr="00FF077F">
        <w:rPr>
          <w:rFonts w:eastAsia="Times New Roman"/>
          <w:bCs/>
          <w:szCs w:val="24"/>
        </w:rPr>
        <w:t xml:space="preserve"> βέβαια</w:t>
      </w:r>
      <w:r>
        <w:rPr>
          <w:rFonts w:eastAsia="Times New Roman"/>
          <w:bCs/>
          <w:szCs w:val="24"/>
        </w:rPr>
        <w:t>, τον παραληρηματικό λόγο</w:t>
      </w:r>
      <w:r w:rsidRPr="00FF077F">
        <w:rPr>
          <w:rFonts w:eastAsia="Times New Roman"/>
          <w:bCs/>
          <w:szCs w:val="24"/>
        </w:rPr>
        <w:t xml:space="preserve"> του κ</w:t>
      </w:r>
      <w:r>
        <w:rPr>
          <w:rFonts w:eastAsia="Times New Roman"/>
          <w:bCs/>
          <w:szCs w:val="24"/>
        </w:rPr>
        <w:t>.</w:t>
      </w:r>
      <w:r w:rsidRPr="00FF077F">
        <w:rPr>
          <w:rFonts w:eastAsia="Times New Roman"/>
          <w:bCs/>
          <w:szCs w:val="24"/>
        </w:rPr>
        <w:t xml:space="preserve"> Μητσοτάκη</w:t>
      </w:r>
      <w:r>
        <w:rPr>
          <w:rFonts w:eastAsia="Times New Roman"/>
          <w:bCs/>
          <w:szCs w:val="24"/>
        </w:rPr>
        <w:t>. Ο</w:t>
      </w:r>
      <w:r w:rsidRPr="00FF077F">
        <w:rPr>
          <w:rFonts w:eastAsia="Times New Roman"/>
          <w:bCs/>
          <w:szCs w:val="24"/>
        </w:rPr>
        <w:t xml:space="preserve"> λόγος του είναι αποκάλυψη της πολιτικής του απόγνωσης</w:t>
      </w:r>
      <w:r>
        <w:rPr>
          <w:rFonts w:eastAsia="Times New Roman"/>
          <w:bCs/>
          <w:szCs w:val="24"/>
        </w:rPr>
        <w:t>. Γ</w:t>
      </w:r>
      <w:r w:rsidRPr="00FF077F">
        <w:rPr>
          <w:rFonts w:eastAsia="Times New Roman"/>
          <w:bCs/>
          <w:szCs w:val="24"/>
        </w:rPr>
        <w:t>νωρίζει πως η πολιτική του ανεπάρκεια υπαγορεύει την αθλιότητα των λόγων</w:t>
      </w:r>
      <w:r>
        <w:rPr>
          <w:rFonts w:eastAsia="Times New Roman"/>
          <w:bCs/>
          <w:szCs w:val="24"/>
        </w:rPr>
        <w:t xml:space="preserve"> του. </w:t>
      </w:r>
    </w:p>
    <w:p w14:paraId="064533B7" w14:textId="77777777" w:rsidR="00C04CE1" w:rsidRDefault="00722F08">
      <w:pPr>
        <w:spacing w:line="600" w:lineRule="auto"/>
        <w:ind w:firstLine="720"/>
        <w:jc w:val="both"/>
        <w:rPr>
          <w:rFonts w:eastAsia="Times New Roman"/>
          <w:bCs/>
          <w:szCs w:val="24"/>
        </w:rPr>
      </w:pPr>
      <w:r>
        <w:rPr>
          <w:rFonts w:eastAsia="Times New Roman"/>
          <w:bCs/>
          <w:szCs w:val="24"/>
        </w:rPr>
        <w:t xml:space="preserve">«Εάν τους άλλους </w:t>
      </w:r>
      <w:proofErr w:type="spellStart"/>
      <w:r>
        <w:rPr>
          <w:rFonts w:eastAsia="Times New Roman"/>
          <w:bCs/>
          <w:szCs w:val="24"/>
        </w:rPr>
        <w:t>λ</w:t>
      </w:r>
      <w:r w:rsidRPr="00FF077F">
        <w:rPr>
          <w:rFonts w:eastAsia="Times New Roman"/>
          <w:bCs/>
          <w:szCs w:val="24"/>
        </w:rPr>
        <w:t>άθ</w:t>
      </w:r>
      <w:r>
        <w:rPr>
          <w:rFonts w:eastAsia="Times New Roman"/>
          <w:bCs/>
          <w:szCs w:val="24"/>
        </w:rPr>
        <w:t>η</w:t>
      </w:r>
      <w:r w:rsidRPr="00FF077F">
        <w:rPr>
          <w:rFonts w:eastAsia="Times New Roman"/>
          <w:bCs/>
          <w:szCs w:val="24"/>
        </w:rPr>
        <w:t>ς</w:t>
      </w:r>
      <w:proofErr w:type="spellEnd"/>
      <w:r>
        <w:rPr>
          <w:rFonts w:eastAsia="Times New Roman"/>
          <w:bCs/>
          <w:szCs w:val="24"/>
        </w:rPr>
        <w:t xml:space="preserve">, σε αυτώ συνειδήσεις», </w:t>
      </w:r>
      <w:r w:rsidRPr="00FF077F">
        <w:rPr>
          <w:rFonts w:eastAsia="Times New Roman"/>
          <w:bCs/>
          <w:szCs w:val="24"/>
        </w:rPr>
        <w:t>κύριε Μητσοτάκη</w:t>
      </w:r>
      <w:r>
        <w:rPr>
          <w:rFonts w:eastAsia="Times New Roman"/>
          <w:bCs/>
          <w:szCs w:val="24"/>
        </w:rPr>
        <w:t>,</w:t>
      </w:r>
      <w:r w:rsidRPr="00FF077F">
        <w:rPr>
          <w:rFonts w:eastAsia="Times New Roman"/>
          <w:bCs/>
          <w:szCs w:val="24"/>
        </w:rPr>
        <w:t xml:space="preserve"> </w:t>
      </w:r>
      <w:proofErr w:type="spellStart"/>
      <w:r w:rsidRPr="00FF077F">
        <w:rPr>
          <w:rFonts w:eastAsia="Times New Roman"/>
          <w:bCs/>
          <w:szCs w:val="24"/>
        </w:rPr>
        <w:t>όπερ</w:t>
      </w:r>
      <w:proofErr w:type="spellEnd"/>
      <w:r w:rsidRPr="00FF077F">
        <w:rPr>
          <w:rFonts w:eastAsia="Times New Roman"/>
          <w:bCs/>
          <w:szCs w:val="24"/>
        </w:rPr>
        <w:t xml:space="preserve"> </w:t>
      </w:r>
      <w:proofErr w:type="spellStart"/>
      <w:r w:rsidRPr="00FF077F">
        <w:rPr>
          <w:rFonts w:eastAsia="Times New Roman"/>
          <w:bCs/>
          <w:szCs w:val="24"/>
        </w:rPr>
        <w:t>μεθερμηνευόμενον</w:t>
      </w:r>
      <w:proofErr w:type="spellEnd"/>
      <w:r>
        <w:rPr>
          <w:rFonts w:eastAsia="Times New Roman"/>
          <w:bCs/>
          <w:szCs w:val="24"/>
        </w:rPr>
        <w:t xml:space="preserve">: «Αν </w:t>
      </w:r>
      <w:r w:rsidRPr="00FF077F">
        <w:rPr>
          <w:rFonts w:eastAsia="Times New Roman"/>
          <w:bCs/>
          <w:szCs w:val="24"/>
        </w:rPr>
        <w:t xml:space="preserve">τους </w:t>
      </w:r>
      <w:r>
        <w:rPr>
          <w:rFonts w:eastAsia="Times New Roman"/>
          <w:bCs/>
          <w:szCs w:val="24"/>
        </w:rPr>
        <w:t>άλλους ξε</w:t>
      </w:r>
      <w:r w:rsidRPr="00FF077F">
        <w:rPr>
          <w:rFonts w:eastAsia="Times New Roman"/>
          <w:bCs/>
          <w:szCs w:val="24"/>
        </w:rPr>
        <w:t>γελάσεις</w:t>
      </w:r>
      <w:r>
        <w:rPr>
          <w:rFonts w:eastAsia="Times New Roman"/>
          <w:bCs/>
          <w:szCs w:val="24"/>
        </w:rPr>
        <w:t>,</w:t>
      </w:r>
      <w:r w:rsidRPr="00FF077F">
        <w:rPr>
          <w:rFonts w:eastAsia="Times New Roman"/>
          <w:bCs/>
          <w:szCs w:val="24"/>
        </w:rPr>
        <w:t xml:space="preserve"> θα το γνωρίζει η συνείδησή σου</w:t>
      </w:r>
      <w:r>
        <w:rPr>
          <w:rFonts w:eastAsia="Times New Roman"/>
          <w:bCs/>
          <w:szCs w:val="24"/>
        </w:rPr>
        <w:t>».</w:t>
      </w:r>
    </w:p>
    <w:p w14:paraId="064533B8"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 xml:space="preserve">Σε αυτόν τον </w:t>
      </w:r>
      <w:r w:rsidRPr="00FF077F">
        <w:rPr>
          <w:rFonts w:eastAsia="Times New Roman"/>
          <w:bCs/>
          <w:szCs w:val="24"/>
        </w:rPr>
        <w:t xml:space="preserve">εσωτερικό μονόλογο γνωρίζετε </w:t>
      </w:r>
      <w:r>
        <w:rPr>
          <w:rFonts w:eastAsia="Times New Roman"/>
          <w:bCs/>
          <w:szCs w:val="24"/>
        </w:rPr>
        <w:t>-</w:t>
      </w:r>
      <w:r w:rsidRPr="00FF077F">
        <w:rPr>
          <w:rFonts w:eastAsia="Times New Roman"/>
          <w:bCs/>
          <w:szCs w:val="24"/>
        </w:rPr>
        <w:t>και σας κατανοώ ειλικρινά</w:t>
      </w:r>
      <w:r>
        <w:rPr>
          <w:rFonts w:eastAsia="Times New Roman"/>
          <w:bCs/>
          <w:szCs w:val="24"/>
        </w:rPr>
        <w:t xml:space="preserve">- το ελλειμματικό </w:t>
      </w:r>
      <w:r w:rsidRPr="00FF077F">
        <w:rPr>
          <w:rFonts w:eastAsia="Times New Roman"/>
          <w:bCs/>
          <w:szCs w:val="24"/>
        </w:rPr>
        <w:t>του πολιτικού σας εκτοπίσματος</w:t>
      </w:r>
      <w:r>
        <w:rPr>
          <w:rFonts w:eastAsia="Times New Roman"/>
          <w:bCs/>
          <w:szCs w:val="24"/>
        </w:rPr>
        <w:t>. Ω</w:t>
      </w:r>
      <w:r w:rsidRPr="00FF077F">
        <w:rPr>
          <w:rFonts w:eastAsia="Times New Roman"/>
          <w:bCs/>
          <w:szCs w:val="24"/>
        </w:rPr>
        <w:t>στόσο</w:t>
      </w:r>
      <w:r>
        <w:rPr>
          <w:rFonts w:eastAsia="Times New Roman"/>
          <w:bCs/>
          <w:szCs w:val="24"/>
        </w:rPr>
        <w:t>,</w:t>
      </w:r>
      <w:r w:rsidRPr="00FF077F">
        <w:rPr>
          <w:rFonts w:eastAsia="Times New Roman"/>
          <w:bCs/>
          <w:szCs w:val="24"/>
        </w:rPr>
        <w:t xml:space="preserve"> το να καταφεύγετε σε ανομολόγητες ύβρεις κατά του πρώην </w:t>
      </w:r>
      <w:r>
        <w:rPr>
          <w:rFonts w:eastAsia="Times New Roman"/>
          <w:bCs/>
          <w:szCs w:val="24"/>
        </w:rPr>
        <w:t>Α</w:t>
      </w:r>
      <w:r w:rsidRPr="00FF077F">
        <w:rPr>
          <w:rFonts w:eastAsia="Times New Roman"/>
          <w:bCs/>
          <w:szCs w:val="24"/>
        </w:rPr>
        <w:t xml:space="preserve">ρχηγού ΓΕΕΘΑ και νυν Υπουργού Άμυνας </w:t>
      </w:r>
      <w:r>
        <w:rPr>
          <w:rFonts w:eastAsia="Times New Roman"/>
          <w:bCs/>
          <w:szCs w:val="24"/>
        </w:rPr>
        <w:t>κ.</w:t>
      </w:r>
      <w:r w:rsidRPr="00FF077F">
        <w:rPr>
          <w:rFonts w:eastAsia="Times New Roman"/>
          <w:bCs/>
          <w:szCs w:val="24"/>
        </w:rPr>
        <w:t xml:space="preserve"> Αποστολάκη</w:t>
      </w:r>
      <w:r>
        <w:rPr>
          <w:rFonts w:eastAsia="Times New Roman"/>
          <w:bCs/>
          <w:szCs w:val="24"/>
        </w:rPr>
        <w:t>,</w:t>
      </w:r>
      <w:r w:rsidRPr="00FF077F">
        <w:rPr>
          <w:rFonts w:eastAsia="Times New Roman"/>
          <w:bCs/>
          <w:szCs w:val="24"/>
        </w:rPr>
        <w:t xml:space="preserve"> που τίμησε καθ</w:t>
      </w:r>
      <w:r>
        <w:rPr>
          <w:rFonts w:eastAsia="Times New Roman"/>
          <w:bCs/>
          <w:szCs w:val="24"/>
        </w:rPr>
        <w:t xml:space="preserve">’ </w:t>
      </w:r>
      <w:r w:rsidRPr="00FF077F">
        <w:rPr>
          <w:rFonts w:eastAsia="Times New Roman"/>
          <w:bCs/>
          <w:szCs w:val="24"/>
        </w:rPr>
        <w:t>όλη τη διάρκεια της θητείας του τη στρατιωτική στολή και επέδειξε μοναδικό πατριωτικό και δημοκρατικό ήθος</w:t>
      </w:r>
      <w:r>
        <w:rPr>
          <w:rFonts w:eastAsia="Times New Roman"/>
          <w:bCs/>
          <w:szCs w:val="24"/>
        </w:rPr>
        <w:t>,</w:t>
      </w:r>
      <w:r w:rsidRPr="00FF077F">
        <w:rPr>
          <w:rFonts w:eastAsia="Times New Roman"/>
          <w:bCs/>
          <w:szCs w:val="24"/>
        </w:rPr>
        <w:t xml:space="preserve"> αποτελεί έσχατη </w:t>
      </w:r>
      <w:r>
        <w:rPr>
          <w:rFonts w:eastAsia="Times New Roman"/>
          <w:bCs/>
          <w:szCs w:val="24"/>
        </w:rPr>
        <w:t>-</w:t>
      </w:r>
      <w:r w:rsidRPr="00FF077F">
        <w:rPr>
          <w:rFonts w:eastAsia="Times New Roman"/>
          <w:bCs/>
          <w:szCs w:val="24"/>
        </w:rPr>
        <w:t>και όχι μόνο</w:t>
      </w:r>
      <w:r>
        <w:rPr>
          <w:rFonts w:eastAsia="Times New Roman"/>
          <w:bCs/>
          <w:szCs w:val="24"/>
        </w:rPr>
        <w:t>-</w:t>
      </w:r>
      <w:r w:rsidRPr="00FF077F">
        <w:rPr>
          <w:rFonts w:eastAsia="Times New Roman"/>
          <w:bCs/>
          <w:szCs w:val="24"/>
        </w:rPr>
        <w:t xml:space="preserve"> αθλιότητα</w:t>
      </w:r>
      <w:r>
        <w:rPr>
          <w:rFonts w:eastAsia="Times New Roman"/>
          <w:bCs/>
          <w:szCs w:val="24"/>
        </w:rPr>
        <w:t>.</w:t>
      </w:r>
    </w:p>
    <w:p w14:paraId="064533B9" w14:textId="77777777" w:rsidR="00C04CE1" w:rsidRDefault="00722F08">
      <w:pPr>
        <w:spacing w:line="600" w:lineRule="auto"/>
        <w:ind w:firstLine="720"/>
        <w:jc w:val="both"/>
        <w:rPr>
          <w:rFonts w:eastAsia="Times New Roman"/>
          <w:bCs/>
          <w:szCs w:val="24"/>
        </w:rPr>
      </w:pPr>
      <w:r>
        <w:rPr>
          <w:rFonts w:eastAsia="Times New Roman"/>
          <w:bCs/>
          <w:szCs w:val="24"/>
        </w:rPr>
        <w:t>Κ</w:t>
      </w:r>
      <w:r w:rsidRPr="00FF077F">
        <w:rPr>
          <w:rFonts w:eastAsia="Times New Roman"/>
          <w:bCs/>
          <w:szCs w:val="24"/>
        </w:rPr>
        <w:t>ύριε Μητσοτάκη</w:t>
      </w:r>
      <w:r>
        <w:rPr>
          <w:rFonts w:eastAsia="Times New Roman"/>
          <w:bCs/>
          <w:szCs w:val="24"/>
        </w:rPr>
        <w:t>,</w:t>
      </w:r>
      <w:r w:rsidRPr="00FF077F">
        <w:rPr>
          <w:rFonts w:eastAsia="Times New Roman"/>
          <w:bCs/>
          <w:szCs w:val="24"/>
        </w:rPr>
        <w:t xml:space="preserve"> δεν πρέπει να σας διαφεύγει ότι ο δημόσιος λόγος π</w:t>
      </w:r>
      <w:r>
        <w:rPr>
          <w:rFonts w:eastAsia="Times New Roman"/>
          <w:bCs/>
          <w:szCs w:val="24"/>
        </w:rPr>
        <w:t>ρέπει να αρθρώνεται με απόλυτη σ</w:t>
      </w:r>
      <w:r w:rsidRPr="00FF077F">
        <w:rPr>
          <w:rFonts w:eastAsia="Times New Roman"/>
          <w:bCs/>
          <w:szCs w:val="24"/>
        </w:rPr>
        <w:t>υνείδηση της πολιτικής ευθύνης</w:t>
      </w:r>
      <w:r>
        <w:rPr>
          <w:rFonts w:eastAsia="Times New Roman"/>
          <w:bCs/>
          <w:szCs w:val="24"/>
        </w:rPr>
        <w:t>.</w:t>
      </w:r>
    </w:p>
    <w:p w14:paraId="064533BA" w14:textId="77777777" w:rsidR="00C04CE1" w:rsidRDefault="00722F08">
      <w:pPr>
        <w:spacing w:line="600" w:lineRule="auto"/>
        <w:ind w:firstLine="720"/>
        <w:jc w:val="both"/>
        <w:rPr>
          <w:rFonts w:eastAsia="Times New Roman"/>
          <w:bCs/>
          <w:szCs w:val="24"/>
        </w:rPr>
      </w:pPr>
      <w:r>
        <w:rPr>
          <w:rFonts w:eastAsia="Times New Roman"/>
          <w:bCs/>
          <w:szCs w:val="24"/>
        </w:rPr>
        <w:t>Θα κάνω και μι</w:t>
      </w:r>
      <w:r w:rsidRPr="00FF077F">
        <w:rPr>
          <w:rFonts w:eastAsia="Times New Roman"/>
          <w:bCs/>
          <w:szCs w:val="24"/>
        </w:rPr>
        <w:t>α αναγκαία επισήμανση</w:t>
      </w:r>
      <w:r>
        <w:rPr>
          <w:rFonts w:eastAsia="Times New Roman"/>
          <w:bCs/>
          <w:szCs w:val="24"/>
        </w:rPr>
        <w:t>. Αυτονόητη προϋπόθεση είναι να γνωρίζ</w:t>
      </w:r>
      <w:r w:rsidRPr="00FF077F">
        <w:rPr>
          <w:rFonts w:eastAsia="Times New Roman"/>
          <w:bCs/>
          <w:szCs w:val="24"/>
        </w:rPr>
        <w:t>ετε το συγγενικό σας περιβάλλον</w:t>
      </w:r>
      <w:r>
        <w:rPr>
          <w:rFonts w:eastAsia="Times New Roman"/>
          <w:bCs/>
          <w:szCs w:val="24"/>
        </w:rPr>
        <w:t>.</w:t>
      </w:r>
      <w:r w:rsidRPr="00FF077F">
        <w:rPr>
          <w:rFonts w:eastAsia="Times New Roman"/>
          <w:bCs/>
          <w:szCs w:val="24"/>
        </w:rPr>
        <w:t xml:space="preserve"> Ο </w:t>
      </w:r>
      <w:proofErr w:type="spellStart"/>
      <w:r w:rsidRPr="00FF077F">
        <w:rPr>
          <w:rFonts w:eastAsia="Times New Roman"/>
          <w:bCs/>
          <w:szCs w:val="24"/>
        </w:rPr>
        <w:t>νοών</w:t>
      </w:r>
      <w:proofErr w:type="spellEnd"/>
      <w:r w:rsidRPr="00FF077F">
        <w:rPr>
          <w:rFonts w:eastAsia="Times New Roman"/>
          <w:bCs/>
          <w:szCs w:val="24"/>
        </w:rPr>
        <w:t xml:space="preserve"> </w:t>
      </w:r>
      <w:proofErr w:type="spellStart"/>
      <w:r w:rsidRPr="00FF077F">
        <w:rPr>
          <w:rFonts w:eastAsia="Times New Roman"/>
          <w:bCs/>
          <w:szCs w:val="24"/>
        </w:rPr>
        <w:t>νοείτω</w:t>
      </w:r>
      <w:proofErr w:type="spellEnd"/>
      <w:r>
        <w:rPr>
          <w:rFonts w:eastAsia="Times New Roman"/>
          <w:bCs/>
          <w:szCs w:val="24"/>
        </w:rPr>
        <w:t>, μ</w:t>
      </w:r>
      <w:r w:rsidRPr="00FF077F">
        <w:rPr>
          <w:rFonts w:eastAsia="Times New Roman"/>
          <w:bCs/>
          <w:szCs w:val="24"/>
        </w:rPr>
        <w:t xml:space="preserve">ιας και </w:t>
      </w:r>
      <w:r>
        <w:rPr>
          <w:rFonts w:eastAsia="Times New Roman"/>
          <w:bCs/>
          <w:szCs w:val="24"/>
        </w:rPr>
        <w:t>ο λόγος περί του συγγενούς σας Σπ</w:t>
      </w:r>
      <w:r w:rsidRPr="00FF077F">
        <w:rPr>
          <w:rFonts w:eastAsia="Times New Roman"/>
          <w:bCs/>
          <w:szCs w:val="24"/>
        </w:rPr>
        <w:t>αντιδάκη</w:t>
      </w:r>
      <w:r>
        <w:rPr>
          <w:rFonts w:eastAsia="Times New Roman"/>
          <w:bCs/>
          <w:szCs w:val="24"/>
        </w:rPr>
        <w:t>.</w:t>
      </w:r>
    </w:p>
    <w:p w14:paraId="064533BB" w14:textId="77777777" w:rsidR="00C04CE1" w:rsidRDefault="00722F08">
      <w:pPr>
        <w:spacing w:line="600" w:lineRule="auto"/>
        <w:ind w:firstLine="720"/>
        <w:jc w:val="both"/>
        <w:rPr>
          <w:rFonts w:eastAsia="Times New Roman"/>
          <w:bCs/>
          <w:szCs w:val="24"/>
        </w:rPr>
      </w:pPr>
      <w:r>
        <w:rPr>
          <w:rFonts w:eastAsia="Times New Roman"/>
          <w:bCs/>
          <w:szCs w:val="24"/>
        </w:rPr>
        <w:t>Κ</w:t>
      </w:r>
      <w:r w:rsidRPr="00FF077F">
        <w:rPr>
          <w:rFonts w:eastAsia="Times New Roman"/>
          <w:bCs/>
          <w:szCs w:val="24"/>
        </w:rPr>
        <w:t>υρίες και κύριοι συνάδελφοι</w:t>
      </w:r>
      <w:r>
        <w:rPr>
          <w:rFonts w:eastAsia="Times New Roman"/>
          <w:bCs/>
          <w:szCs w:val="24"/>
        </w:rPr>
        <w:t>, σε μι</w:t>
      </w:r>
      <w:r w:rsidRPr="00FF077F">
        <w:rPr>
          <w:rFonts w:eastAsia="Times New Roman"/>
          <w:bCs/>
          <w:szCs w:val="24"/>
        </w:rPr>
        <w:t>α αποστροφή προηγ</w:t>
      </w:r>
      <w:r>
        <w:rPr>
          <w:rFonts w:eastAsia="Times New Roman"/>
          <w:bCs/>
          <w:szCs w:val="24"/>
        </w:rPr>
        <w:t>ούμενης τοποθέτησής μου από το Β</w:t>
      </w:r>
      <w:r w:rsidRPr="00FF077F">
        <w:rPr>
          <w:rFonts w:eastAsia="Times New Roman"/>
          <w:bCs/>
          <w:szCs w:val="24"/>
        </w:rPr>
        <w:t>ήμα αυτό</w:t>
      </w:r>
      <w:r>
        <w:rPr>
          <w:rFonts w:eastAsia="Times New Roman"/>
          <w:bCs/>
          <w:szCs w:val="24"/>
        </w:rPr>
        <w:t>,</w:t>
      </w:r>
      <w:r w:rsidRPr="00FF077F">
        <w:rPr>
          <w:rFonts w:eastAsia="Times New Roman"/>
          <w:bCs/>
          <w:szCs w:val="24"/>
        </w:rPr>
        <w:t xml:space="preserve"> </w:t>
      </w:r>
      <w:r>
        <w:rPr>
          <w:rFonts w:eastAsia="Times New Roman"/>
          <w:bCs/>
          <w:szCs w:val="24"/>
        </w:rPr>
        <w:t>ε</w:t>
      </w:r>
      <w:r w:rsidRPr="00FF077F">
        <w:rPr>
          <w:rFonts w:eastAsia="Times New Roman"/>
          <w:bCs/>
          <w:szCs w:val="24"/>
        </w:rPr>
        <w:t>ίχα καταθέσει επ</w:t>
      </w:r>
      <w:r>
        <w:rPr>
          <w:rFonts w:eastAsia="Times New Roman"/>
          <w:bCs/>
          <w:szCs w:val="24"/>
        </w:rPr>
        <w:t>ί λέξει μι</w:t>
      </w:r>
      <w:r w:rsidRPr="00FF077F">
        <w:rPr>
          <w:rFonts w:eastAsia="Times New Roman"/>
          <w:bCs/>
          <w:szCs w:val="24"/>
        </w:rPr>
        <w:t>α παραδοξολογία σε πρώτο άκουσμα</w:t>
      </w:r>
      <w:r>
        <w:rPr>
          <w:rFonts w:eastAsia="Times New Roman"/>
          <w:bCs/>
          <w:szCs w:val="24"/>
        </w:rPr>
        <w:t>. Ε</w:t>
      </w:r>
      <w:r w:rsidRPr="00FF077F">
        <w:rPr>
          <w:rFonts w:eastAsia="Times New Roman"/>
          <w:bCs/>
          <w:szCs w:val="24"/>
        </w:rPr>
        <w:t xml:space="preserve">ίχα διατυπώσει την </w:t>
      </w:r>
      <w:r>
        <w:rPr>
          <w:rFonts w:eastAsia="Times New Roman"/>
          <w:bCs/>
          <w:szCs w:val="24"/>
        </w:rPr>
        <w:t>ευχή</w:t>
      </w:r>
      <w:r w:rsidRPr="00FF077F">
        <w:rPr>
          <w:rFonts w:eastAsia="Times New Roman"/>
          <w:bCs/>
          <w:szCs w:val="24"/>
        </w:rPr>
        <w:t xml:space="preserve"> να έχει ο Θεός γ</w:t>
      </w:r>
      <w:r>
        <w:rPr>
          <w:rFonts w:eastAsia="Times New Roman"/>
          <w:bCs/>
          <w:szCs w:val="24"/>
        </w:rPr>
        <w:t xml:space="preserve">ερούς </w:t>
      </w:r>
      <w:r w:rsidRPr="00FF077F">
        <w:rPr>
          <w:rFonts w:eastAsia="Times New Roman"/>
          <w:bCs/>
          <w:szCs w:val="24"/>
        </w:rPr>
        <w:t>τον κ</w:t>
      </w:r>
      <w:r>
        <w:rPr>
          <w:rFonts w:eastAsia="Times New Roman"/>
          <w:bCs/>
          <w:szCs w:val="24"/>
        </w:rPr>
        <w:t>.</w:t>
      </w:r>
      <w:r w:rsidRPr="00FF077F">
        <w:rPr>
          <w:rFonts w:eastAsia="Times New Roman"/>
          <w:bCs/>
          <w:szCs w:val="24"/>
        </w:rPr>
        <w:t xml:space="preserve"> Μητσοτάκη και τον </w:t>
      </w:r>
      <w:r w:rsidRPr="00FF077F">
        <w:rPr>
          <w:rFonts w:eastAsia="Times New Roman"/>
          <w:bCs/>
          <w:szCs w:val="24"/>
        </w:rPr>
        <w:lastRenderedPageBreak/>
        <w:t>Άδωνι</w:t>
      </w:r>
      <w:r>
        <w:rPr>
          <w:rFonts w:eastAsia="Times New Roman"/>
          <w:bCs/>
          <w:szCs w:val="24"/>
        </w:rPr>
        <w:t>,</w:t>
      </w:r>
      <w:r w:rsidRPr="00FF077F">
        <w:rPr>
          <w:rFonts w:eastAsia="Times New Roman"/>
          <w:bCs/>
          <w:szCs w:val="24"/>
        </w:rPr>
        <w:t xml:space="preserve"> για να μακροημερεύει</w:t>
      </w:r>
      <w:r>
        <w:rPr>
          <w:rFonts w:eastAsia="Times New Roman"/>
          <w:bCs/>
          <w:szCs w:val="24"/>
        </w:rPr>
        <w:t xml:space="preserve"> η Κ</w:t>
      </w:r>
      <w:r w:rsidRPr="00FF077F">
        <w:rPr>
          <w:rFonts w:eastAsia="Times New Roman"/>
          <w:bCs/>
          <w:szCs w:val="24"/>
        </w:rPr>
        <w:t xml:space="preserve">υβέρνησή </w:t>
      </w:r>
      <w:r>
        <w:rPr>
          <w:rFonts w:eastAsia="Times New Roman"/>
          <w:bCs/>
          <w:szCs w:val="24"/>
        </w:rPr>
        <w:t>μας. Τ</w:t>
      </w:r>
      <w:r w:rsidRPr="00FF077F">
        <w:rPr>
          <w:rFonts w:eastAsia="Times New Roman"/>
          <w:bCs/>
          <w:szCs w:val="24"/>
        </w:rPr>
        <w:t>ην ίδια ευχή καταθέτω και σήμερα</w:t>
      </w:r>
      <w:r>
        <w:rPr>
          <w:rFonts w:eastAsia="Times New Roman"/>
          <w:bCs/>
          <w:szCs w:val="24"/>
        </w:rPr>
        <w:t xml:space="preserve">, </w:t>
      </w:r>
      <w:proofErr w:type="spellStart"/>
      <w:r w:rsidRPr="00FF077F">
        <w:rPr>
          <w:rFonts w:eastAsia="Times New Roman"/>
          <w:bCs/>
          <w:szCs w:val="24"/>
        </w:rPr>
        <w:t>παρ</w:t>
      </w:r>
      <w:r>
        <w:rPr>
          <w:rFonts w:eastAsia="Times New Roman"/>
          <w:bCs/>
          <w:szCs w:val="24"/>
        </w:rPr>
        <w:t>’</w:t>
      </w:r>
      <w:r w:rsidRPr="00FF077F">
        <w:rPr>
          <w:rFonts w:eastAsia="Times New Roman"/>
          <w:bCs/>
          <w:szCs w:val="24"/>
        </w:rPr>
        <w:t>ότι</w:t>
      </w:r>
      <w:proofErr w:type="spellEnd"/>
      <w:r w:rsidRPr="00FF077F">
        <w:rPr>
          <w:rFonts w:eastAsia="Times New Roman"/>
          <w:bCs/>
          <w:szCs w:val="24"/>
        </w:rPr>
        <w:t xml:space="preserve"> η ευχή αυτή οδηγ</w:t>
      </w:r>
      <w:r>
        <w:rPr>
          <w:rFonts w:eastAsia="Times New Roman"/>
          <w:bCs/>
          <w:szCs w:val="24"/>
        </w:rPr>
        <w:t xml:space="preserve">εί σε </w:t>
      </w:r>
      <w:r w:rsidRPr="00FF077F">
        <w:rPr>
          <w:rFonts w:eastAsia="Times New Roman"/>
          <w:bCs/>
          <w:szCs w:val="24"/>
        </w:rPr>
        <w:t>έλλειμμα πολιτικής</w:t>
      </w:r>
      <w:r>
        <w:rPr>
          <w:rFonts w:eastAsia="Times New Roman"/>
          <w:bCs/>
          <w:szCs w:val="24"/>
        </w:rPr>
        <w:t>,</w:t>
      </w:r>
      <w:r w:rsidRPr="00FF077F">
        <w:rPr>
          <w:rFonts w:eastAsia="Times New Roman"/>
          <w:bCs/>
          <w:szCs w:val="24"/>
        </w:rPr>
        <w:t xml:space="preserve"> καθ</w:t>
      </w:r>
      <w:r>
        <w:rPr>
          <w:rFonts w:eastAsia="Times New Roman"/>
          <w:bCs/>
          <w:szCs w:val="24"/>
        </w:rPr>
        <w:t xml:space="preserve">’ </w:t>
      </w:r>
      <w:r w:rsidRPr="00FF077F">
        <w:rPr>
          <w:rFonts w:eastAsia="Times New Roman"/>
          <w:bCs/>
          <w:szCs w:val="24"/>
        </w:rPr>
        <w:t>όσον ο ρόλος της Αξιωματικής Αντιπολίτευσης είναι ιδιαίτερα αναγκαίος για την οξυγόνωση της πολιτικής ζωής</w:t>
      </w:r>
      <w:r>
        <w:rPr>
          <w:rFonts w:eastAsia="Times New Roman"/>
          <w:bCs/>
          <w:szCs w:val="24"/>
        </w:rPr>
        <w:t>.</w:t>
      </w:r>
    </w:p>
    <w:p w14:paraId="064533BC" w14:textId="77777777" w:rsidR="00C04CE1" w:rsidRDefault="00722F08">
      <w:pPr>
        <w:spacing w:line="600" w:lineRule="auto"/>
        <w:ind w:firstLine="720"/>
        <w:jc w:val="both"/>
        <w:rPr>
          <w:rFonts w:eastAsia="Times New Roman"/>
          <w:bCs/>
          <w:szCs w:val="24"/>
        </w:rPr>
      </w:pPr>
      <w:r>
        <w:rPr>
          <w:rFonts w:eastAsia="Times New Roman"/>
          <w:bCs/>
          <w:szCs w:val="24"/>
        </w:rPr>
        <w:t>Θα πω δυο λόγια τελευταία για το ΚΙΝΑΛ, που σήμερα ως μι</w:t>
      </w:r>
      <w:r w:rsidRPr="00FF077F">
        <w:rPr>
          <w:rFonts w:eastAsia="Times New Roman"/>
          <w:bCs/>
          <w:szCs w:val="24"/>
        </w:rPr>
        <w:t>α θλιβερή πολιτική συντροφιά</w:t>
      </w:r>
      <w:r>
        <w:rPr>
          <w:rFonts w:eastAsia="Times New Roman"/>
          <w:bCs/>
          <w:szCs w:val="24"/>
        </w:rPr>
        <w:t>, π</w:t>
      </w:r>
      <w:r w:rsidRPr="00FF077F">
        <w:rPr>
          <w:rFonts w:eastAsia="Times New Roman"/>
          <w:bCs/>
          <w:szCs w:val="24"/>
        </w:rPr>
        <w:t>ου έχοντας απωλέσει από καιρό το</w:t>
      </w:r>
      <w:r>
        <w:rPr>
          <w:rFonts w:eastAsia="Times New Roman"/>
          <w:bCs/>
          <w:szCs w:val="24"/>
        </w:rPr>
        <w:t>ν</w:t>
      </w:r>
      <w:r w:rsidRPr="00FF077F">
        <w:rPr>
          <w:rFonts w:eastAsia="Times New Roman"/>
          <w:bCs/>
          <w:szCs w:val="24"/>
        </w:rPr>
        <w:t xml:space="preserve"> πολιτικό και κοινωνικό προσανατολισμό</w:t>
      </w:r>
      <w:r>
        <w:rPr>
          <w:rFonts w:eastAsia="Times New Roman"/>
          <w:bCs/>
          <w:szCs w:val="24"/>
        </w:rPr>
        <w:t>,</w:t>
      </w:r>
      <w:r w:rsidRPr="00FF077F">
        <w:rPr>
          <w:rFonts w:eastAsia="Times New Roman"/>
          <w:bCs/>
          <w:szCs w:val="24"/>
        </w:rPr>
        <w:t xml:space="preserve"> έχει μετατραπεί σε θλιβερό παρακολούθημα της νεοφιλελεύθερης Νέας Δημοκρατίας</w:t>
      </w:r>
      <w:r>
        <w:rPr>
          <w:rFonts w:eastAsia="Times New Roman"/>
          <w:bCs/>
          <w:szCs w:val="24"/>
        </w:rPr>
        <w:t>,</w:t>
      </w:r>
      <w:r w:rsidRPr="00FF077F">
        <w:rPr>
          <w:rFonts w:eastAsia="Times New Roman"/>
          <w:bCs/>
          <w:szCs w:val="24"/>
        </w:rPr>
        <w:t xml:space="preserve"> ζηλεύοντας την τύχη των </w:t>
      </w:r>
      <w:proofErr w:type="spellStart"/>
      <w:r>
        <w:rPr>
          <w:rFonts w:eastAsia="Times New Roman"/>
          <w:bCs/>
          <w:szCs w:val="24"/>
        </w:rPr>
        <w:t>Ερμοκοπιδών</w:t>
      </w:r>
      <w:proofErr w:type="spellEnd"/>
      <w:r>
        <w:rPr>
          <w:rFonts w:eastAsia="Times New Roman"/>
          <w:bCs/>
          <w:szCs w:val="24"/>
        </w:rPr>
        <w:t>. Ω</w:t>
      </w:r>
      <w:r w:rsidRPr="00FF077F">
        <w:rPr>
          <w:rFonts w:eastAsia="Times New Roman"/>
          <w:bCs/>
          <w:szCs w:val="24"/>
        </w:rPr>
        <w:t>ς γνωστόν</w:t>
      </w:r>
      <w:r>
        <w:rPr>
          <w:rFonts w:eastAsia="Times New Roman"/>
          <w:bCs/>
          <w:szCs w:val="24"/>
        </w:rPr>
        <w:t xml:space="preserve">, οι </w:t>
      </w:r>
      <w:proofErr w:type="spellStart"/>
      <w:r>
        <w:rPr>
          <w:rFonts w:eastAsia="Times New Roman"/>
          <w:bCs/>
          <w:szCs w:val="24"/>
        </w:rPr>
        <w:t>Ερμές</w:t>
      </w:r>
      <w:proofErr w:type="spellEnd"/>
      <w:r>
        <w:rPr>
          <w:rFonts w:eastAsia="Times New Roman"/>
          <w:bCs/>
          <w:szCs w:val="24"/>
        </w:rPr>
        <w:t xml:space="preserve">, </w:t>
      </w:r>
      <w:r w:rsidRPr="00FF077F">
        <w:rPr>
          <w:rFonts w:eastAsia="Times New Roman"/>
          <w:bCs/>
          <w:szCs w:val="24"/>
        </w:rPr>
        <w:t>μαρμάρινες προτομές του Ερμή στην αρχαία Αθήνα</w:t>
      </w:r>
      <w:r>
        <w:rPr>
          <w:rFonts w:eastAsia="Times New Roman"/>
          <w:bCs/>
          <w:szCs w:val="24"/>
        </w:rPr>
        <w:t>,</w:t>
      </w:r>
      <w:r w:rsidRPr="00FF077F">
        <w:rPr>
          <w:rFonts w:eastAsia="Times New Roman"/>
          <w:bCs/>
          <w:szCs w:val="24"/>
        </w:rPr>
        <w:t xml:space="preserve"> χρησίμευαν ως οδοδείκτες</w:t>
      </w:r>
      <w:r>
        <w:rPr>
          <w:rFonts w:eastAsia="Times New Roman"/>
          <w:bCs/>
          <w:szCs w:val="24"/>
        </w:rPr>
        <w:t>. Οδοδείκτες σ</w:t>
      </w:r>
      <w:r w:rsidRPr="00FF077F">
        <w:rPr>
          <w:rFonts w:eastAsia="Times New Roman"/>
          <w:bCs/>
          <w:szCs w:val="24"/>
        </w:rPr>
        <w:t>την πολιτική</w:t>
      </w:r>
      <w:r>
        <w:rPr>
          <w:rFonts w:eastAsia="Times New Roman"/>
          <w:bCs/>
          <w:szCs w:val="24"/>
        </w:rPr>
        <w:t xml:space="preserve"> </w:t>
      </w:r>
      <w:r w:rsidRPr="00FF077F">
        <w:rPr>
          <w:rFonts w:eastAsia="Times New Roman"/>
          <w:bCs/>
          <w:szCs w:val="24"/>
        </w:rPr>
        <w:t>πορεία της πολιτικής σας μήτρας</w:t>
      </w:r>
      <w:r>
        <w:rPr>
          <w:rFonts w:eastAsia="Times New Roman"/>
          <w:bCs/>
          <w:szCs w:val="24"/>
        </w:rPr>
        <w:t>,</w:t>
      </w:r>
      <w:r w:rsidRPr="00FF077F">
        <w:rPr>
          <w:rFonts w:eastAsia="Times New Roman"/>
          <w:bCs/>
          <w:szCs w:val="24"/>
        </w:rPr>
        <w:t xml:space="preserve"> του ΠΑΣΟΚ</w:t>
      </w:r>
      <w:r>
        <w:rPr>
          <w:rFonts w:eastAsia="Times New Roman"/>
          <w:bCs/>
          <w:szCs w:val="24"/>
        </w:rPr>
        <w:t>, -δ</w:t>
      </w:r>
      <w:r w:rsidRPr="00FF077F">
        <w:rPr>
          <w:rFonts w:eastAsia="Times New Roman"/>
          <w:bCs/>
          <w:szCs w:val="24"/>
        </w:rPr>
        <w:t xml:space="preserve">εν θα κουράζομαι </w:t>
      </w:r>
      <w:r>
        <w:rPr>
          <w:rFonts w:eastAsia="Times New Roman"/>
          <w:bCs/>
          <w:szCs w:val="24"/>
        </w:rPr>
        <w:t xml:space="preserve">να </w:t>
      </w:r>
      <w:r w:rsidRPr="00FF077F">
        <w:rPr>
          <w:rFonts w:eastAsia="Times New Roman"/>
          <w:bCs/>
          <w:szCs w:val="24"/>
        </w:rPr>
        <w:t xml:space="preserve">σας </w:t>
      </w:r>
      <w:r>
        <w:rPr>
          <w:rFonts w:eastAsia="Times New Roman"/>
          <w:bCs/>
          <w:szCs w:val="24"/>
        </w:rPr>
        <w:t xml:space="preserve">το </w:t>
      </w:r>
      <w:r w:rsidRPr="00FF077F">
        <w:rPr>
          <w:rFonts w:eastAsia="Times New Roman"/>
          <w:bCs/>
          <w:szCs w:val="24"/>
        </w:rPr>
        <w:t>υπενθυμίζω</w:t>
      </w:r>
      <w:r>
        <w:rPr>
          <w:rFonts w:eastAsia="Times New Roman"/>
          <w:bCs/>
          <w:szCs w:val="24"/>
        </w:rPr>
        <w:t>-</w:t>
      </w:r>
      <w:r w:rsidRPr="00FF077F">
        <w:rPr>
          <w:rFonts w:eastAsia="Times New Roman"/>
          <w:bCs/>
          <w:szCs w:val="24"/>
        </w:rPr>
        <w:t xml:space="preserve"> ήταν οι μορφές ενδεικτικά του Μανώλη </w:t>
      </w:r>
      <w:proofErr w:type="spellStart"/>
      <w:r>
        <w:rPr>
          <w:rFonts w:eastAsia="Times New Roman"/>
          <w:bCs/>
          <w:szCs w:val="24"/>
        </w:rPr>
        <w:t>Βρετ</w:t>
      </w:r>
      <w:r w:rsidRPr="00FF077F">
        <w:rPr>
          <w:rFonts w:eastAsia="Times New Roman"/>
          <w:bCs/>
          <w:szCs w:val="24"/>
        </w:rPr>
        <w:t>τάκη</w:t>
      </w:r>
      <w:proofErr w:type="spellEnd"/>
      <w:r>
        <w:rPr>
          <w:rFonts w:eastAsia="Times New Roman"/>
          <w:bCs/>
          <w:szCs w:val="24"/>
        </w:rPr>
        <w:t>,</w:t>
      </w:r>
      <w:r w:rsidRPr="00FF077F">
        <w:rPr>
          <w:rFonts w:eastAsia="Times New Roman"/>
          <w:bCs/>
          <w:szCs w:val="24"/>
        </w:rPr>
        <w:t xml:space="preserve"> τ</w:t>
      </w:r>
      <w:r>
        <w:rPr>
          <w:rFonts w:eastAsia="Times New Roman"/>
          <w:bCs/>
          <w:szCs w:val="24"/>
        </w:rPr>
        <w:t xml:space="preserve">ου Πεπονή, του </w:t>
      </w:r>
      <w:proofErr w:type="spellStart"/>
      <w:r>
        <w:rPr>
          <w:rFonts w:eastAsia="Times New Roman"/>
          <w:bCs/>
          <w:szCs w:val="24"/>
        </w:rPr>
        <w:t>Χ</w:t>
      </w:r>
      <w:r w:rsidRPr="00FF077F">
        <w:rPr>
          <w:rFonts w:eastAsia="Times New Roman"/>
          <w:bCs/>
          <w:szCs w:val="24"/>
        </w:rPr>
        <w:t>αραλαμπόπουλου</w:t>
      </w:r>
      <w:proofErr w:type="spellEnd"/>
      <w:r>
        <w:rPr>
          <w:rFonts w:eastAsia="Times New Roman"/>
          <w:bCs/>
          <w:szCs w:val="24"/>
        </w:rPr>
        <w:t>,</w:t>
      </w:r>
      <w:r w:rsidRPr="00FF077F">
        <w:rPr>
          <w:rFonts w:eastAsia="Times New Roman"/>
          <w:bCs/>
          <w:szCs w:val="24"/>
        </w:rPr>
        <w:t xml:space="preserve"> του Αυγερινού</w:t>
      </w:r>
      <w:r>
        <w:rPr>
          <w:rFonts w:eastAsia="Times New Roman"/>
          <w:bCs/>
          <w:szCs w:val="24"/>
        </w:rPr>
        <w:t>,</w:t>
      </w:r>
      <w:r w:rsidRPr="00FF077F">
        <w:rPr>
          <w:rFonts w:eastAsia="Times New Roman"/>
          <w:bCs/>
          <w:szCs w:val="24"/>
        </w:rPr>
        <w:t xml:space="preserve"> που έδειχναν το</w:t>
      </w:r>
      <w:r>
        <w:rPr>
          <w:rFonts w:eastAsia="Times New Roman"/>
          <w:bCs/>
          <w:szCs w:val="24"/>
        </w:rPr>
        <w:t>ν</w:t>
      </w:r>
      <w:r w:rsidRPr="00FF077F">
        <w:rPr>
          <w:rFonts w:eastAsia="Times New Roman"/>
          <w:bCs/>
          <w:szCs w:val="24"/>
        </w:rPr>
        <w:t xml:space="preserve"> δρόμο προς το</w:t>
      </w:r>
      <w:r>
        <w:rPr>
          <w:rFonts w:eastAsia="Times New Roman"/>
          <w:bCs/>
          <w:szCs w:val="24"/>
        </w:rPr>
        <w:t>ν</w:t>
      </w:r>
      <w:r w:rsidRPr="00FF077F">
        <w:rPr>
          <w:rFonts w:eastAsia="Times New Roman"/>
          <w:bCs/>
          <w:szCs w:val="24"/>
        </w:rPr>
        <w:t xml:space="preserve"> σοσιαλισμό</w:t>
      </w:r>
      <w:r>
        <w:rPr>
          <w:rFonts w:eastAsia="Times New Roman"/>
          <w:bCs/>
          <w:szCs w:val="24"/>
        </w:rPr>
        <w:t>. Θ</w:t>
      </w:r>
      <w:r w:rsidRPr="00FF077F">
        <w:rPr>
          <w:rFonts w:eastAsia="Times New Roman"/>
          <w:bCs/>
          <w:szCs w:val="24"/>
        </w:rPr>
        <w:t>λιβερ</w:t>
      </w:r>
      <w:r>
        <w:rPr>
          <w:rFonts w:eastAsia="Times New Roman"/>
          <w:bCs/>
          <w:szCs w:val="24"/>
        </w:rPr>
        <w:t>οί επίγονοί</w:t>
      </w:r>
      <w:r w:rsidRPr="00FF077F">
        <w:rPr>
          <w:rFonts w:eastAsia="Times New Roman"/>
          <w:bCs/>
          <w:szCs w:val="24"/>
        </w:rPr>
        <w:t xml:space="preserve"> </w:t>
      </w:r>
      <w:r>
        <w:rPr>
          <w:rFonts w:eastAsia="Times New Roman"/>
          <w:bCs/>
          <w:szCs w:val="24"/>
        </w:rPr>
        <w:t xml:space="preserve">τους είναι η </w:t>
      </w:r>
      <w:r w:rsidRPr="00FF077F">
        <w:rPr>
          <w:rFonts w:eastAsia="Times New Roman"/>
          <w:bCs/>
          <w:szCs w:val="24"/>
        </w:rPr>
        <w:t>σημεριν</w:t>
      </w:r>
      <w:r>
        <w:rPr>
          <w:rFonts w:eastAsia="Times New Roman"/>
          <w:bCs/>
          <w:szCs w:val="24"/>
        </w:rPr>
        <w:t>ή</w:t>
      </w:r>
      <w:r w:rsidRPr="00FF077F">
        <w:rPr>
          <w:rFonts w:eastAsia="Times New Roman"/>
          <w:bCs/>
          <w:szCs w:val="24"/>
        </w:rPr>
        <w:t xml:space="preserve"> συντροφιά</w:t>
      </w:r>
      <w:r>
        <w:rPr>
          <w:rFonts w:eastAsia="Times New Roman"/>
          <w:bCs/>
          <w:szCs w:val="24"/>
        </w:rPr>
        <w:t>,</w:t>
      </w:r>
      <w:r w:rsidRPr="00FF077F">
        <w:rPr>
          <w:rFonts w:eastAsia="Times New Roman"/>
          <w:bCs/>
          <w:szCs w:val="24"/>
        </w:rPr>
        <w:t xml:space="preserve"> που αφάνισε </w:t>
      </w:r>
      <w:r>
        <w:rPr>
          <w:rFonts w:eastAsia="Times New Roman"/>
          <w:bCs/>
          <w:szCs w:val="24"/>
        </w:rPr>
        <w:t>τους οδοδείκτες και οδήγησε το κ</w:t>
      </w:r>
      <w:r w:rsidRPr="00FF077F">
        <w:rPr>
          <w:rFonts w:eastAsia="Times New Roman"/>
          <w:bCs/>
          <w:szCs w:val="24"/>
        </w:rPr>
        <w:t>όμμα σε πολιτική περιδίνηση</w:t>
      </w:r>
      <w:r>
        <w:rPr>
          <w:rFonts w:eastAsia="Times New Roman"/>
          <w:bCs/>
          <w:szCs w:val="24"/>
        </w:rPr>
        <w:t>.</w:t>
      </w:r>
    </w:p>
    <w:p w14:paraId="064533BD" w14:textId="77777777" w:rsidR="00C04CE1" w:rsidRDefault="00722F08">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14:paraId="064533BE" w14:textId="77777777" w:rsidR="00C04CE1" w:rsidRDefault="00722F08">
      <w:pPr>
        <w:spacing w:line="600" w:lineRule="auto"/>
        <w:ind w:firstLine="720"/>
        <w:jc w:val="both"/>
        <w:rPr>
          <w:rFonts w:eastAsia="Times New Roman"/>
          <w:bCs/>
          <w:szCs w:val="24"/>
        </w:rPr>
      </w:pPr>
      <w:r w:rsidRPr="00AF18AD">
        <w:rPr>
          <w:rFonts w:eastAsia="Times New Roman"/>
          <w:b/>
          <w:bCs/>
          <w:szCs w:val="24"/>
        </w:rPr>
        <w:lastRenderedPageBreak/>
        <w:t>ΠΡΟΕΔΡΕΥΩΝ (Σπυρίδων Λυκούδης):</w:t>
      </w:r>
      <w:r>
        <w:rPr>
          <w:rFonts w:eastAsia="Times New Roman"/>
          <w:bCs/>
          <w:szCs w:val="24"/>
        </w:rPr>
        <w:t xml:space="preserve"> Κύριε </w:t>
      </w:r>
      <w:r w:rsidRPr="00FF077F">
        <w:rPr>
          <w:rFonts w:eastAsia="Times New Roman"/>
          <w:bCs/>
          <w:szCs w:val="24"/>
        </w:rPr>
        <w:t>συνάδελφε</w:t>
      </w:r>
      <w:r>
        <w:rPr>
          <w:rFonts w:eastAsia="Times New Roman"/>
          <w:bCs/>
          <w:szCs w:val="24"/>
        </w:rPr>
        <w:t>, ολοκληρώστε, παρακαλώ.</w:t>
      </w:r>
    </w:p>
    <w:p w14:paraId="064533BF" w14:textId="77777777" w:rsidR="00C04CE1" w:rsidRDefault="00722F08">
      <w:pPr>
        <w:spacing w:line="600" w:lineRule="auto"/>
        <w:ind w:firstLine="720"/>
        <w:jc w:val="both"/>
        <w:rPr>
          <w:rFonts w:eastAsia="Times New Roman"/>
          <w:bCs/>
          <w:szCs w:val="24"/>
        </w:rPr>
      </w:pPr>
      <w:r w:rsidRPr="00AF18AD">
        <w:rPr>
          <w:rFonts w:eastAsia="Times New Roman"/>
          <w:b/>
          <w:bCs/>
          <w:szCs w:val="24"/>
        </w:rPr>
        <w:t>ΔΗΜΗΤΡΙΟΣ ΕΜΜΑΝΟΥΗΛΙΔΗΣ:</w:t>
      </w:r>
      <w:r>
        <w:rPr>
          <w:rFonts w:eastAsia="Times New Roman"/>
          <w:bCs/>
          <w:szCs w:val="24"/>
        </w:rPr>
        <w:t xml:space="preserve"> Σε μισό λεπτό και σας ε</w:t>
      </w:r>
      <w:r w:rsidRPr="00FF077F">
        <w:rPr>
          <w:rFonts w:eastAsia="Times New Roman"/>
          <w:bCs/>
          <w:szCs w:val="24"/>
        </w:rPr>
        <w:t>υχαριστώ</w:t>
      </w:r>
      <w:r>
        <w:rPr>
          <w:rFonts w:eastAsia="Times New Roman"/>
          <w:bCs/>
          <w:szCs w:val="24"/>
        </w:rPr>
        <w:t>,</w:t>
      </w:r>
      <w:r w:rsidRPr="00FF077F">
        <w:rPr>
          <w:rFonts w:eastAsia="Times New Roman"/>
          <w:bCs/>
          <w:szCs w:val="24"/>
        </w:rPr>
        <w:t xml:space="preserve"> κύριε </w:t>
      </w:r>
      <w:r>
        <w:rPr>
          <w:rFonts w:eastAsia="Times New Roman"/>
          <w:bCs/>
          <w:szCs w:val="24"/>
        </w:rPr>
        <w:t>Π</w:t>
      </w:r>
      <w:r w:rsidRPr="00FF077F">
        <w:rPr>
          <w:rFonts w:eastAsia="Times New Roman"/>
          <w:bCs/>
          <w:szCs w:val="24"/>
        </w:rPr>
        <w:t>ρόεδρε</w:t>
      </w:r>
      <w:r>
        <w:rPr>
          <w:rFonts w:eastAsia="Times New Roman"/>
          <w:bCs/>
          <w:szCs w:val="24"/>
        </w:rPr>
        <w:t>.</w:t>
      </w:r>
    </w:p>
    <w:p w14:paraId="064533C0" w14:textId="77777777" w:rsidR="00C04CE1" w:rsidRDefault="00722F08">
      <w:pPr>
        <w:spacing w:line="600" w:lineRule="auto"/>
        <w:ind w:firstLine="720"/>
        <w:jc w:val="both"/>
        <w:rPr>
          <w:rFonts w:eastAsia="Times New Roman"/>
          <w:bCs/>
          <w:szCs w:val="24"/>
        </w:rPr>
      </w:pPr>
      <w:r>
        <w:rPr>
          <w:rFonts w:eastAsia="Times New Roman"/>
          <w:bCs/>
          <w:szCs w:val="24"/>
        </w:rPr>
        <w:t xml:space="preserve">«Τυφλοί τα τ’ </w:t>
      </w:r>
      <w:proofErr w:type="spellStart"/>
      <w:r>
        <w:rPr>
          <w:rFonts w:eastAsia="Times New Roman"/>
          <w:bCs/>
          <w:szCs w:val="24"/>
        </w:rPr>
        <w:t>ώτα</w:t>
      </w:r>
      <w:proofErr w:type="spellEnd"/>
      <w:r>
        <w:rPr>
          <w:rFonts w:eastAsia="Times New Roman"/>
          <w:bCs/>
          <w:szCs w:val="24"/>
        </w:rPr>
        <w:t xml:space="preserve">, τον τε νουν, τα τ’ όμματα </w:t>
      </w:r>
      <w:proofErr w:type="spellStart"/>
      <w:r>
        <w:rPr>
          <w:rFonts w:eastAsia="Times New Roman"/>
          <w:bCs/>
          <w:szCs w:val="24"/>
        </w:rPr>
        <w:t>εστέ</w:t>
      </w:r>
      <w:proofErr w:type="spellEnd"/>
      <w:r>
        <w:rPr>
          <w:rFonts w:eastAsia="Times New Roman"/>
          <w:bCs/>
          <w:szCs w:val="24"/>
        </w:rPr>
        <w:t>». Κ</w:t>
      </w:r>
      <w:r w:rsidRPr="00FF077F">
        <w:rPr>
          <w:rFonts w:eastAsia="Times New Roman"/>
          <w:bCs/>
          <w:szCs w:val="24"/>
        </w:rPr>
        <w:t>αι δεν βλέπετε</w:t>
      </w:r>
      <w:r>
        <w:rPr>
          <w:rFonts w:eastAsia="Times New Roman"/>
          <w:bCs/>
          <w:szCs w:val="24"/>
        </w:rPr>
        <w:t>,</w:t>
      </w:r>
      <w:r w:rsidRPr="00FF077F">
        <w:rPr>
          <w:rFonts w:eastAsia="Times New Roman"/>
          <w:bCs/>
          <w:szCs w:val="24"/>
        </w:rPr>
        <w:t xml:space="preserve"> δεν ακούτε</w:t>
      </w:r>
      <w:r>
        <w:rPr>
          <w:rFonts w:eastAsia="Times New Roman"/>
          <w:bCs/>
          <w:szCs w:val="24"/>
        </w:rPr>
        <w:t>,</w:t>
      </w:r>
      <w:r w:rsidRPr="00FF077F">
        <w:rPr>
          <w:rFonts w:eastAsia="Times New Roman"/>
          <w:bCs/>
          <w:szCs w:val="24"/>
        </w:rPr>
        <w:t xml:space="preserve"> δεν αφουγκράζε</w:t>
      </w:r>
      <w:r>
        <w:rPr>
          <w:rFonts w:eastAsia="Times New Roman"/>
          <w:bCs/>
          <w:szCs w:val="24"/>
        </w:rPr>
        <w:t>στε</w:t>
      </w:r>
      <w:r w:rsidRPr="00FF077F">
        <w:rPr>
          <w:rFonts w:eastAsia="Times New Roman"/>
          <w:bCs/>
          <w:szCs w:val="24"/>
        </w:rPr>
        <w:t xml:space="preserve"> τα καλέσματα των καιρών και του λαού </w:t>
      </w:r>
      <w:r>
        <w:rPr>
          <w:rFonts w:eastAsia="Times New Roman"/>
          <w:bCs/>
          <w:szCs w:val="24"/>
        </w:rPr>
        <w:t>μας,</w:t>
      </w:r>
      <w:r w:rsidRPr="00FF077F">
        <w:rPr>
          <w:rFonts w:eastAsia="Times New Roman"/>
          <w:bCs/>
          <w:szCs w:val="24"/>
        </w:rPr>
        <w:t xml:space="preserve"> που θέλει </w:t>
      </w:r>
      <w:r>
        <w:rPr>
          <w:rFonts w:eastAsia="Times New Roman"/>
          <w:bCs/>
          <w:szCs w:val="24"/>
        </w:rPr>
        <w:t>και απαιτεί από τα προοδευτικά κ</w:t>
      </w:r>
      <w:r w:rsidRPr="00FF077F">
        <w:rPr>
          <w:rFonts w:eastAsia="Times New Roman"/>
          <w:bCs/>
          <w:szCs w:val="24"/>
        </w:rPr>
        <w:t>όμματα τη σύ</w:t>
      </w:r>
      <w:r>
        <w:rPr>
          <w:rFonts w:eastAsia="Times New Roman"/>
          <w:bCs/>
          <w:szCs w:val="24"/>
        </w:rPr>
        <w:t>μπ</w:t>
      </w:r>
      <w:r w:rsidRPr="00FF077F">
        <w:rPr>
          <w:rFonts w:eastAsia="Times New Roman"/>
          <w:bCs/>
          <w:szCs w:val="24"/>
        </w:rPr>
        <w:t xml:space="preserve">ηξη και τη </w:t>
      </w:r>
      <w:proofErr w:type="spellStart"/>
      <w:r w:rsidRPr="00FF077F">
        <w:rPr>
          <w:rFonts w:eastAsia="Times New Roman"/>
          <w:bCs/>
          <w:szCs w:val="24"/>
        </w:rPr>
        <w:t>συστράτευσ</w:t>
      </w:r>
      <w:r>
        <w:rPr>
          <w:rFonts w:eastAsia="Times New Roman"/>
          <w:bCs/>
          <w:szCs w:val="24"/>
        </w:rPr>
        <w:t>ή</w:t>
      </w:r>
      <w:proofErr w:type="spellEnd"/>
      <w:r w:rsidRPr="00FF077F">
        <w:rPr>
          <w:rFonts w:eastAsia="Times New Roman"/>
          <w:bCs/>
          <w:szCs w:val="24"/>
        </w:rPr>
        <w:t xml:space="preserve"> ενάντια στο γκρίζο του νεοφιλελευθερισμού και το </w:t>
      </w:r>
      <w:r>
        <w:rPr>
          <w:rFonts w:eastAsia="Times New Roman"/>
          <w:bCs/>
          <w:szCs w:val="24"/>
        </w:rPr>
        <w:t>μαύρο του φασισμού.</w:t>
      </w:r>
    </w:p>
    <w:p w14:paraId="064533C1" w14:textId="77777777" w:rsidR="00C04CE1" w:rsidRDefault="00722F08">
      <w:pPr>
        <w:spacing w:line="600" w:lineRule="auto"/>
        <w:ind w:firstLine="720"/>
        <w:jc w:val="both"/>
        <w:rPr>
          <w:rFonts w:eastAsia="Times New Roman"/>
          <w:bCs/>
          <w:szCs w:val="24"/>
        </w:rPr>
      </w:pPr>
      <w:r>
        <w:rPr>
          <w:rFonts w:eastAsia="Times New Roman"/>
          <w:bCs/>
          <w:szCs w:val="24"/>
        </w:rPr>
        <w:t>Κ</w:t>
      </w:r>
      <w:r w:rsidRPr="00FF077F">
        <w:rPr>
          <w:rFonts w:eastAsia="Times New Roman"/>
          <w:bCs/>
          <w:szCs w:val="24"/>
        </w:rPr>
        <w:t>λείνοντας</w:t>
      </w:r>
      <w:r>
        <w:rPr>
          <w:rFonts w:eastAsia="Times New Roman"/>
          <w:bCs/>
          <w:szCs w:val="24"/>
        </w:rPr>
        <w:t>,</w:t>
      </w:r>
      <w:r w:rsidRPr="00FF077F">
        <w:rPr>
          <w:rFonts w:eastAsia="Times New Roman"/>
          <w:bCs/>
          <w:szCs w:val="24"/>
        </w:rPr>
        <w:t xml:space="preserve"> θα ήθελα να επισημάνω ότι η γ</w:t>
      </w:r>
      <w:r>
        <w:rPr>
          <w:rFonts w:eastAsia="Times New Roman"/>
          <w:bCs/>
          <w:szCs w:val="24"/>
        </w:rPr>
        <w:t xml:space="preserve">νώση, η </w:t>
      </w:r>
      <w:r w:rsidRPr="00FF077F">
        <w:rPr>
          <w:rFonts w:eastAsia="Times New Roman"/>
          <w:bCs/>
          <w:szCs w:val="24"/>
        </w:rPr>
        <w:t>κρίση της κοινωνίας</w:t>
      </w:r>
      <w:r>
        <w:rPr>
          <w:rFonts w:eastAsia="Times New Roman"/>
          <w:bCs/>
          <w:szCs w:val="24"/>
        </w:rPr>
        <w:t>, καθώς και τ</w:t>
      </w:r>
      <w:r w:rsidRPr="00FF077F">
        <w:rPr>
          <w:rFonts w:eastAsia="Times New Roman"/>
          <w:bCs/>
          <w:szCs w:val="24"/>
        </w:rPr>
        <w:t>ο ένστικτο της κοινωνικής αυτοσυντήρησης</w:t>
      </w:r>
      <w:r>
        <w:rPr>
          <w:rFonts w:eastAsia="Times New Roman"/>
          <w:bCs/>
          <w:szCs w:val="24"/>
        </w:rPr>
        <w:t>,</w:t>
      </w:r>
      <w:r w:rsidRPr="00FF077F">
        <w:rPr>
          <w:rFonts w:eastAsia="Times New Roman"/>
          <w:bCs/>
          <w:szCs w:val="24"/>
        </w:rPr>
        <w:t xml:space="preserve"> μας οδηγούν στην πεποίθηση ότι </w:t>
      </w:r>
      <w:r>
        <w:rPr>
          <w:rFonts w:eastAsia="Times New Roman"/>
          <w:bCs/>
          <w:szCs w:val="24"/>
        </w:rPr>
        <w:t xml:space="preserve">η </w:t>
      </w:r>
      <w:r w:rsidRPr="00FF077F">
        <w:rPr>
          <w:rFonts w:eastAsia="Times New Roman"/>
          <w:bCs/>
          <w:szCs w:val="24"/>
        </w:rPr>
        <w:t>κοινωνική πλειοψηφία θα μας εμπιστευ</w:t>
      </w:r>
      <w:r>
        <w:rPr>
          <w:rFonts w:eastAsia="Times New Roman"/>
          <w:bCs/>
          <w:szCs w:val="24"/>
        </w:rPr>
        <w:t>θ</w:t>
      </w:r>
      <w:r w:rsidRPr="00FF077F">
        <w:rPr>
          <w:rFonts w:eastAsia="Times New Roman"/>
          <w:bCs/>
          <w:szCs w:val="24"/>
        </w:rPr>
        <w:t>εί στις εκλογές του προσεχή Οκτώβρη για άλλα τέσσερα χρόνια για τη διακυβέρνηση της χώρας</w:t>
      </w:r>
      <w:r>
        <w:rPr>
          <w:rFonts w:eastAsia="Times New Roman"/>
          <w:bCs/>
          <w:szCs w:val="24"/>
        </w:rPr>
        <w:t xml:space="preserve">. </w:t>
      </w:r>
      <w:r w:rsidRPr="00FF077F">
        <w:rPr>
          <w:rFonts w:eastAsia="Times New Roman"/>
          <w:bCs/>
          <w:szCs w:val="24"/>
        </w:rPr>
        <w:t xml:space="preserve"> Μέχρι τότε</w:t>
      </w:r>
      <w:r>
        <w:rPr>
          <w:rFonts w:eastAsia="Times New Roman"/>
          <w:bCs/>
          <w:szCs w:val="24"/>
        </w:rPr>
        <w:t>,</w:t>
      </w:r>
      <w:r w:rsidRPr="00FF077F">
        <w:rPr>
          <w:rFonts w:eastAsia="Times New Roman"/>
          <w:bCs/>
          <w:szCs w:val="24"/>
        </w:rPr>
        <w:t xml:space="preserve"> μπορείτε να περιμένετε</w:t>
      </w:r>
      <w:r>
        <w:rPr>
          <w:rFonts w:eastAsia="Times New Roman"/>
          <w:bCs/>
          <w:szCs w:val="24"/>
        </w:rPr>
        <w:t>. Ν</w:t>
      </w:r>
      <w:r w:rsidRPr="00FF077F">
        <w:rPr>
          <w:rFonts w:eastAsia="Times New Roman"/>
          <w:bCs/>
          <w:szCs w:val="24"/>
        </w:rPr>
        <w:t>α περιμένετε υπομονετικά</w:t>
      </w:r>
      <w:r>
        <w:rPr>
          <w:rFonts w:eastAsia="Times New Roman"/>
          <w:bCs/>
          <w:szCs w:val="24"/>
        </w:rPr>
        <w:t>.</w:t>
      </w:r>
    </w:p>
    <w:p w14:paraId="064533C2" w14:textId="77777777" w:rsidR="00C04CE1" w:rsidRDefault="00722F08">
      <w:pPr>
        <w:spacing w:line="600" w:lineRule="auto"/>
        <w:ind w:firstLine="720"/>
        <w:jc w:val="both"/>
        <w:rPr>
          <w:rFonts w:eastAsia="Times New Roman"/>
          <w:bCs/>
          <w:szCs w:val="24"/>
        </w:rPr>
      </w:pPr>
      <w:r>
        <w:rPr>
          <w:rFonts w:eastAsia="Times New Roman"/>
          <w:bCs/>
          <w:szCs w:val="24"/>
        </w:rPr>
        <w:t>Ευχαριστώ.</w:t>
      </w:r>
    </w:p>
    <w:p w14:paraId="064533C3" w14:textId="77777777" w:rsidR="00C04CE1" w:rsidRDefault="00722F08">
      <w:pPr>
        <w:spacing w:line="600" w:lineRule="auto"/>
        <w:ind w:firstLine="720"/>
        <w:jc w:val="both"/>
        <w:rPr>
          <w:rFonts w:eastAsia="Times New Roman"/>
          <w:bCs/>
          <w:szCs w:val="24"/>
        </w:rPr>
      </w:pPr>
      <w:r w:rsidRPr="00F72A02">
        <w:rPr>
          <w:rFonts w:eastAsia="Times New Roman"/>
          <w:b/>
          <w:bCs/>
          <w:szCs w:val="24"/>
        </w:rPr>
        <w:t>ΠΡΟΕΔΡΕΥΩΝ (Σπυρίδων Λυκούδης):</w:t>
      </w:r>
      <w:r>
        <w:rPr>
          <w:rFonts w:eastAsia="Times New Roman"/>
          <w:bCs/>
          <w:szCs w:val="24"/>
        </w:rPr>
        <w:t xml:space="preserve"> Ευχαριστώ, κύριε συνάδελφε.</w:t>
      </w:r>
    </w:p>
    <w:p w14:paraId="064533C4" w14:textId="77777777" w:rsidR="00C04CE1" w:rsidRDefault="00722F08">
      <w:pPr>
        <w:spacing w:line="600" w:lineRule="auto"/>
        <w:ind w:firstLine="720"/>
        <w:jc w:val="both"/>
        <w:rPr>
          <w:rFonts w:eastAsia="Times New Roman"/>
          <w:bCs/>
          <w:szCs w:val="24"/>
        </w:rPr>
      </w:pPr>
      <w:r>
        <w:rPr>
          <w:rFonts w:eastAsia="Times New Roman"/>
          <w:bCs/>
          <w:szCs w:val="24"/>
        </w:rPr>
        <w:lastRenderedPageBreak/>
        <w:t xml:space="preserve">Ο συνάδελφος κ. </w:t>
      </w:r>
      <w:r w:rsidRPr="00FF077F">
        <w:rPr>
          <w:rFonts w:eastAsia="Times New Roman"/>
          <w:bCs/>
          <w:szCs w:val="24"/>
        </w:rPr>
        <w:t xml:space="preserve">Άδωνις Γεωργιάδης </w:t>
      </w:r>
      <w:r>
        <w:rPr>
          <w:rFonts w:eastAsia="Times New Roman"/>
          <w:bCs/>
          <w:szCs w:val="24"/>
        </w:rPr>
        <w:t>έχει τον λόγο.</w:t>
      </w:r>
    </w:p>
    <w:p w14:paraId="064533C5" w14:textId="77777777" w:rsidR="00C04CE1" w:rsidRDefault="00722F08">
      <w:pPr>
        <w:spacing w:line="600" w:lineRule="auto"/>
        <w:ind w:firstLine="720"/>
        <w:jc w:val="both"/>
        <w:rPr>
          <w:rFonts w:eastAsia="Times New Roman"/>
          <w:bCs/>
          <w:szCs w:val="24"/>
        </w:rPr>
      </w:pPr>
      <w:r w:rsidRPr="00F72A02">
        <w:rPr>
          <w:rFonts w:eastAsia="Times New Roman"/>
          <w:b/>
          <w:bCs/>
          <w:szCs w:val="24"/>
        </w:rPr>
        <w:t>ΣΠΥΡΙΔΩΝ</w:t>
      </w:r>
      <w:r>
        <w:rPr>
          <w:rFonts w:eastAsia="Times New Roman"/>
          <w:b/>
          <w:bCs/>
          <w:szCs w:val="24"/>
        </w:rPr>
        <w:t xml:space="preserve"> </w:t>
      </w:r>
      <w:r w:rsidRPr="00F72A02">
        <w:rPr>
          <w:rFonts w:eastAsia="Times New Roman"/>
          <w:b/>
          <w:bCs/>
          <w:szCs w:val="24"/>
        </w:rPr>
        <w:t>-</w:t>
      </w:r>
      <w:r>
        <w:rPr>
          <w:rFonts w:eastAsia="Times New Roman"/>
          <w:b/>
          <w:bCs/>
          <w:szCs w:val="24"/>
        </w:rPr>
        <w:t xml:space="preserve"> </w:t>
      </w:r>
      <w:r w:rsidRPr="00F72A02">
        <w:rPr>
          <w:rFonts w:eastAsia="Times New Roman"/>
          <w:b/>
          <w:bCs/>
          <w:szCs w:val="24"/>
        </w:rPr>
        <w:t>ΑΔΩΝΙΣ ΓΕΩΡΓΙΑΔΗΣ:</w:t>
      </w:r>
      <w:r>
        <w:rPr>
          <w:rFonts w:eastAsia="Times New Roman"/>
          <w:bCs/>
          <w:szCs w:val="24"/>
        </w:rPr>
        <w:t xml:space="preserve"> Ευχαριστώ </w:t>
      </w:r>
      <w:r w:rsidRPr="00FF077F">
        <w:rPr>
          <w:rFonts w:eastAsia="Times New Roman"/>
          <w:bCs/>
          <w:szCs w:val="24"/>
        </w:rPr>
        <w:t xml:space="preserve">τον </w:t>
      </w:r>
      <w:r>
        <w:rPr>
          <w:rFonts w:eastAsia="Times New Roman"/>
          <w:bCs/>
          <w:szCs w:val="24"/>
        </w:rPr>
        <w:t xml:space="preserve">κύριο </w:t>
      </w:r>
      <w:r w:rsidRPr="00FF077F">
        <w:rPr>
          <w:rFonts w:eastAsia="Times New Roman"/>
          <w:bCs/>
          <w:szCs w:val="24"/>
        </w:rPr>
        <w:t>συνάδελφο για τις ευχές του να μας έχει ο Θεός καλά</w:t>
      </w:r>
      <w:r>
        <w:rPr>
          <w:rFonts w:eastAsia="Times New Roman"/>
          <w:bCs/>
          <w:szCs w:val="24"/>
        </w:rPr>
        <w:t xml:space="preserve">. </w:t>
      </w:r>
    </w:p>
    <w:p w14:paraId="064533C6" w14:textId="77777777" w:rsidR="00C04CE1" w:rsidRDefault="00722F08">
      <w:pPr>
        <w:spacing w:line="600" w:lineRule="auto"/>
        <w:ind w:firstLine="720"/>
        <w:jc w:val="both"/>
        <w:rPr>
          <w:rFonts w:eastAsia="Times New Roman"/>
          <w:bCs/>
          <w:szCs w:val="24"/>
        </w:rPr>
      </w:pPr>
      <w:r>
        <w:rPr>
          <w:rFonts w:eastAsia="Times New Roman"/>
          <w:bCs/>
          <w:szCs w:val="24"/>
        </w:rPr>
        <w:t>Θ</w:t>
      </w:r>
      <w:r w:rsidRPr="00FF077F">
        <w:rPr>
          <w:rFonts w:eastAsia="Times New Roman"/>
          <w:bCs/>
          <w:szCs w:val="24"/>
        </w:rPr>
        <w:t>α μας έχει</w:t>
      </w:r>
      <w:r>
        <w:rPr>
          <w:rFonts w:eastAsia="Times New Roman"/>
          <w:bCs/>
          <w:szCs w:val="24"/>
        </w:rPr>
        <w:t xml:space="preserve">, κύριε </w:t>
      </w:r>
      <w:r w:rsidRPr="00FF077F">
        <w:rPr>
          <w:rFonts w:eastAsia="Times New Roman"/>
          <w:bCs/>
          <w:szCs w:val="24"/>
        </w:rPr>
        <w:t>συνάδελφ</w:t>
      </w:r>
      <w:r>
        <w:rPr>
          <w:rFonts w:eastAsia="Times New Roman"/>
          <w:bCs/>
          <w:szCs w:val="24"/>
        </w:rPr>
        <w:t xml:space="preserve">ε. Το τι </w:t>
      </w:r>
      <w:r w:rsidRPr="00FF077F">
        <w:rPr>
          <w:rFonts w:eastAsia="Times New Roman"/>
          <w:bCs/>
          <w:szCs w:val="24"/>
        </w:rPr>
        <w:t>θα γίνει</w:t>
      </w:r>
      <w:r>
        <w:rPr>
          <w:rFonts w:eastAsia="Times New Roman"/>
          <w:bCs/>
          <w:szCs w:val="24"/>
        </w:rPr>
        <w:t xml:space="preserve"> στις </w:t>
      </w:r>
      <w:r w:rsidRPr="00FF077F">
        <w:rPr>
          <w:rFonts w:eastAsia="Times New Roman"/>
          <w:bCs/>
          <w:szCs w:val="24"/>
        </w:rPr>
        <w:t>εκλογές θα το αποφασίσει ο ελληνικός λαός και τότε θα δούμε</w:t>
      </w:r>
      <w:r>
        <w:rPr>
          <w:rFonts w:eastAsia="Times New Roman"/>
          <w:bCs/>
          <w:szCs w:val="24"/>
        </w:rPr>
        <w:t>.</w:t>
      </w:r>
    </w:p>
    <w:p w14:paraId="064533C7" w14:textId="77777777" w:rsidR="00C04CE1" w:rsidRDefault="00722F08">
      <w:pPr>
        <w:spacing w:line="600" w:lineRule="auto"/>
        <w:ind w:firstLine="720"/>
        <w:jc w:val="both"/>
        <w:rPr>
          <w:rFonts w:eastAsia="Times New Roman"/>
          <w:bCs/>
          <w:szCs w:val="24"/>
        </w:rPr>
      </w:pPr>
      <w:r>
        <w:rPr>
          <w:rFonts w:eastAsia="Times New Roman"/>
          <w:bCs/>
          <w:szCs w:val="24"/>
        </w:rPr>
        <w:t xml:space="preserve">Πάμε, λοιπόν, κυρίες και κύριοι συνάδελφοι, </w:t>
      </w:r>
      <w:r w:rsidRPr="00FF077F">
        <w:rPr>
          <w:rFonts w:eastAsia="Times New Roman"/>
          <w:bCs/>
          <w:szCs w:val="24"/>
        </w:rPr>
        <w:t xml:space="preserve">να </w:t>
      </w:r>
      <w:r>
        <w:rPr>
          <w:rFonts w:eastAsia="Times New Roman"/>
          <w:bCs/>
          <w:szCs w:val="24"/>
        </w:rPr>
        <w:t>α</w:t>
      </w:r>
      <w:r w:rsidRPr="00FF077F">
        <w:rPr>
          <w:rFonts w:eastAsia="Times New Roman"/>
          <w:bCs/>
          <w:szCs w:val="24"/>
        </w:rPr>
        <w:t>πα</w:t>
      </w:r>
      <w:r>
        <w:rPr>
          <w:rFonts w:eastAsia="Times New Roman"/>
          <w:bCs/>
          <w:szCs w:val="24"/>
        </w:rPr>
        <w:t>ν</w:t>
      </w:r>
      <w:r w:rsidRPr="00FF077F">
        <w:rPr>
          <w:rFonts w:eastAsia="Times New Roman"/>
          <w:bCs/>
          <w:szCs w:val="24"/>
        </w:rPr>
        <w:t>τήσουμε λίγο σε δύο βασικά επιχειρήματα του κ</w:t>
      </w:r>
      <w:r>
        <w:rPr>
          <w:rFonts w:eastAsia="Times New Roman"/>
          <w:bCs/>
          <w:szCs w:val="24"/>
        </w:rPr>
        <w:t>.</w:t>
      </w:r>
      <w:r w:rsidRPr="00FF077F">
        <w:rPr>
          <w:rFonts w:eastAsia="Times New Roman"/>
          <w:bCs/>
          <w:szCs w:val="24"/>
        </w:rPr>
        <w:t xml:space="preserve"> Τσίπρα το πρωί</w:t>
      </w:r>
      <w:r>
        <w:rPr>
          <w:rFonts w:eastAsia="Times New Roman"/>
          <w:bCs/>
          <w:szCs w:val="24"/>
        </w:rPr>
        <w:t>.</w:t>
      </w:r>
    </w:p>
    <w:p w14:paraId="064533C8" w14:textId="77777777" w:rsidR="00C04CE1" w:rsidRDefault="00722F08">
      <w:pPr>
        <w:spacing w:line="600" w:lineRule="auto"/>
        <w:ind w:firstLine="720"/>
        <w:jc w:val="both"/>
        <w:rPr>
          <w:rFonts w:eastAsia="Times New Roman"/>
          <w:bCs/>
          <w:szCs w:val="24"/>
        </w:rPr>
      </w:pPr>
      <w:r>
        <w:rPr>
          <w:rFonts w:eastAsia="Times New Roman"/>
          <w:bCs/>
          <w:szCs w:val="24"/>
        </w:rPr>
        <w:t>Ο κ. Τσίπρας μας είπε το</w:t>
      </w:r>
      <w:r w:rsidRPr="00FF077F">
        <w:rPr>
          <w:rFonts w:eastAsia="Times New Roman"/>
          <w:bCs/>
          <w:szCs w:val="24"/>
        </w:rPr>
        <w:t xml:space="preserve"> εξής</w:t>
      </w:r>
      <w:r>
        <w:rPr>
          <w:rFonts w:eastAsia="Times New Roman"/>
          <w:bCs/>
          <w:szCs w:val="24"/>
        </w:rPr>
        <w:t>: «Α</w:t>
      </w:r>
      <w:r w:rsidRPr="00FF077F">
        <w:rPr>
          <w:rFonts w:eastAsia="Times New Roman"/>
          <w:bCs/>
          <w:szCs w:val="24"/>
        </w:rPr>
        <w:t>ποστάτες</w:t>
      </w:r>
      <w:r>
        <w:rPr>
          <w:rFonts w:eastAsia="Times New Roman"/>
          <w:bCs/>
          <w:szCs w:val="24"/>
        </w:rPr>
        <w:t xml:space="preserve">…», </w:t>
      </w:r>
      <w:r w:rsidRPr="00FF077F">
        <w:rPr>
          <w:rFonts w:eastAsia="Times New Roman"/>
          <w:bCs/>
          <w:szCs w:val="24"/>
        </w:rPr>
        <w:t>είπε</w:t>
      </w:r>
      <w:r>
        <w:rPr>
          <w:rFonts w:eastAsia="Times New Roman"/>
          <w:bCs/>
          <w:szCs w:val="24"/>
        </w:rPr>
        <w:t>, «…</w:t>
      </w:r>
      <w:r w:rsidRPr="00FF077F">
        <w:rPr>
          <w:rFonts w:eastAsia="Times New Roman"/>
          <w:bCs/>
          <w:szCs w:val="24"/>
        </w:rPr>
        <w:t>είναι μόνον αυτοί οι οποίοι προσπαθούν να ρίξουν μ</w:t>
      </w:r>
      <w:r>
        <w:rPr>
          <w:rFonts w:eastAsia="Times New Roman"/>
          <w:bCs/>
          <w:szCs w:val="24"/>
        </w:rPr>
        <w:t>ια κυβέρνηση και όχι αυτοί</w:t>
      </w:r>
      <w:r w:rsidRPr="00FF077F">
        <w:rPr>
          <w:rFonts w:eastAsia="Times New Roman"/>
          <w:bCs/>
          <w:szCs w:val="24"/>
        </w:rPr>
        <w:t xml:space="preserve"> </w:t>
      </w:r>
      <w:r>
        <w:rPr>
          <w:rFonts w:eastAsia="Times New Roman"/>
          <w:bCs/>
          <w:szCs w:val="24"/>
        </w:rPr>
        <w:t xml:space="preserve">που έρχονται από την Αντιπολίτευση για να τη στηρίξουν. Άρα, </w:t>
      </w:r>
      <w:r w:rsidRPr="00FF077F">
        <w:rPr>
          <w:rFonts w:eastAsia="Times New Roman"/>
          <w:bCs/>
          <w:szCs w:val="24"/>
        </w:rPr>
        <w:t xml:space="preserve">η </w:t>
      </w:r>
      <w:r>
        <w:rPr>
          <w:rFonts w:eastAsia="Times New Roman"/>
          <w:bCs/>
          <w:szCs w:val="24"/>
        </w:rPr>
        <w:t>κάθε αναφορά περί αποστασίας γι’</w:t>
      </w:r>
      <w:r w:rsidRPr="00FF077F">
        <w:rPr>
          <w:rFonts w:eastAsia="Times New Roman"/>
          <w:bCs/>
          <w:szCs w:val="24"/>
        </w:rPr>
        <w:t xml:space="preserve"> </w:t>
      </w:r>
      <w:r>
        <w:rPr>
          <w:rFonts w:eastAsia="Times New Roman"/>
          <w:bCs/>
          <w:szCs w:val="24"/>
        </w:rPr>
        <w:t xml:space="preserve">αυτό που ζει η Βουλή τα </w:t>
      </w:r>
      <w:r w:rsidRPr="00FF077F">
        <w:rPr>
          <w:rFonts w:eastAsia="Times New Roman"/>
          <w:bCs/>
          <w:szCs w:val="24"/>
        </w:rPr>
        <w:t xml:space="preserve">τελευταία εικοσιτετράωρα </w:t>
      </w:r>
      <w:r>
        <w:rPr>
          <w:rFonts w:eastAsia="Times New Roman"/>
          <w:bCs/>
          <w:szCs w:val="24"/>
        </w:rPr>
        <w:t xml:space="preserve">είναι άτοπη, </w:t>
      </w:r>
      <w:r w:rsidRPr="00FF077F">
        <w:rPr>
          <w:rFonts w:eastAsia="Times New Roman"/>
          <w:bCs/>
          <w:szCs w:val="24"/>
        </w:rPr>
        <w:t>γιατί αν</w:t>
      </w:r>
      <w:r>
        <w:rPr>
          <w:rFonts w:eastAsia="Times New Roman"/>
          <w:bCs/>
          <w:szCs w:val="24"/>
        </w:rPr>
        <w:t>τιβαίνει στον ορισμό της αποστασίας».</w:t>
      </w:r>
    </w:p>
    <w:p w14:paraId="064533C9" w14:textId="77777777" w:rsidR="00C04CE1" w:rsidRDefault="00722F08">
      <w:pPr>
        <w:spacing w:line="600" w:lineRule="auto"/>
        <w:ind w:firstLine="720"/>
        <w:jc w:val="both"/>
        <w:rPr>
          <w:rFonts w:eastAsia="Times New Roman"/>
          <w:bCs/>
          <w:szCs w:val="24"/>
        </w:rPr>
      </w:pPr>
      <w:r>
        <w:rPr>
          <w:rFonts w:eastAsia="Times New Roman"/>
          <w:bCs/>
          <w:szCs w:val="24"/>
        </w:rPr>
        <w:t xml:space="preserve">Ο κ. </w:t>
      </w:r>
      <w:r w:rsidRPr="00FF077F">
        <w:rPr>
          <w:rFonts w:eastAsia="Times New Roman"/>
          <w:bCs/>
          <w:szCs w:val="24"/>
        </w:rPr>
        <w:t>Τσίπρας θυμίζει αυτή την παροιμία</w:t>
      </w:r>
      <w:r>
        <w:rPr>
          <w:rFonts w:eastAsia="Times New Roman"/>
          <w:bCs/>
          <w:szCs w:val="24"/>
        </w:rPr>
        <w:t>:</w:t>
      </w:r>
      <w:r w:rsidRPr="00FF077F">
        <w:rPr>
          <w:rFonts w:eastAsia="Times New Roman"/>
          <w:bCs/>
          <w:szCs w:val="24"/>
        </w:rPr>
        <w:t xml:space="preserve"> </w:t>
      </w:r>
      <w:r>
        <w:rPr>
          <w:rFonts w:eastAsia="Times New Roman"/>
          <w:bCs/>
          <w:szCs w:val="24"/>
        </w:rPr>
        <w:t>«Μ</w:t>
      </w:r>
      <w:r w:rsidRPr="00FF077F">
        <w:rPr>
          <w:rFonts w:eastAsia="Times New Roman"/>
          <w:bCs/>
          <w:szCs w:val="24"/>
        </w:rPr>
        <w:t>ε λένε Ρίζο και όπως θέλω τα γυρίζω</w:t>
      </w:r>
      <w:r>
        <w:rPr>
          <w:rFonts w:eastAsia="Times New Roman"/>
          <w:bCs/>
          <w:szCs w:val="24"/>
        </w:rPr>
        <w:t xml:space="preserve">», </w:t>
      </w:r>
      <w:r w:rsidRPr="00FF077F">
        <w:rPr>
          <w:rFonts w:eastAsia="Times New Roman"/>
          <w:bCs/>
          <w:szCs w:val="24"/>
        </w:rPr>
        <w:t>διότι το έτος 2014</w:t>
      </w:r>
      <w:r>
        <w:rPr>
          <w:rFonts w:eastAsia="Times New Roman"/>
          <w:bCs/>
          <w:szCs w:val="24"/>
        </w:rPr>
        <w:t>,</w:t>
      </w:r>
      <w:r w:rsidRPr="00FF077F">
        <w:rPr>
          <w:rFonts w:eastAsia="Times New Roman"/>
          <w:bCs/>
          <w:szCs w:val="24"/>
        </w:rPr>
        <w:t xml:space="preserve"> μας εξηγούσε ο ίδιος με τον </w:t>
      </w:r>
      <w:r>
        <w:rPr>
          <w:rFonts w:eastAsia="Times New Roman"/>
          <w:bCs/>
          <w:szCs w:val="24"/>
        </w:rPr>
        <w:t xml:space="preserve">κ. </w:t>
      </w:r>
      <w:r w:rsidRPr="00FF077F">
        <w:rPr>
          <w:rFonts w:eastAsia="Times New Roman"/>
          <w:bCs/>
          <w:szCs w:val="24"/>
        </w:rPr>
        <w:t xml:space="preserve">Σκουρλέτη και όλους </w:t>
      </w:r>
      <w:r>
        <w:rPr>
          <w:rFonts w:eastAsia="Times New Roman"/>
          <w:bCs/>
          <w:szCs w:val="24"/>
        </w:rPr>
        <w:t>τους υπόλοιπους Βουλευτέ</w:t>
      </w:r>
      <w:r w:rsidRPr="00FF077F">
        <w:rPr>
          <w:rFonts w:eastAsia="Times New Roman"/>
          <w:bCs/>
          <w:szCs w:val="24"/>
        </w:rPr>
        <w:t xml:space="preserve">ς </w:t>
      </w:r>
      <w:r>
        <w:rPr>
          <w:rFonts w:eastAsia="Times New Roman"/>
          <w:bCs/>
          <w:szCs w:val="24"/>
        </w:rPr>
        <w:t>του ότι όσοι Βουλευτές της Α</w:t>
      </w:r>
      <w:r w:rsidRPr="00FF077F">
        <w:rPr>
          <w:rFonts w:eastAsia="Times New Roman"/>
          <w:bCs/>
          <w:szCs w:val="24"/>
        </w:rPr>
        <w:t xml:space="preserve">ντιπολιτεύσεως </w:t>
      </w:r>
      <w:r>
        <w:rPr>
          <w:rFonts w:eastAsia="Times New Roman"/>
          <w:bCs/>
          <w:szCs w:val="24"/>
        </w:rPr>
        <w:t xml:space="preserve">θα εψήφιζαν τον κ. Σταύρο Δήμα για Πρόεδρο της </w:t>
      </w:r>
      <w:r w:rsidRPr="00FF077F">
        <w:rPr>
          <w:rFonts w:eastAsia="Times New Roman"/>
          <w:bCs/>
          <w:szCs w:val="24"/>
        </w:rPr>
        <w:t xml:space="preserve">Ελληνικής Δημοκρατίας θα </w:t>
      </w:r>
      <w:r>
        <w:rPr>
          <w:rFonts w:eastAsia="Times New Roman"/>
          <w:bCs/>
          <w:szCs w:val="24"/>
        </w:rPr>
        <w:t xml:space="preserve">ήταν </w:t>
      </w:r>
      <w:r w:rsidRPr="00FF077F">
        <w:rPr>
          <w:rFonts w:eastAsia="Times New Roman"/>
          <w:bCs/>
          <w:szCs w:val="24"/>
        </w:rPr>
        <w:lastRenderedPageBreak/>
        <w:t>προστάτες και</w:t>
      </w:r>
      <w:r>
        <w:rPr>
          <w:rFonts w:eastAsia="Times New Roman"/>
          <w:bCs/>
          <w:szCs w:val="24"/>
        </w:rPr>
        <w:t xml:space="preserve">, μάλιστα, είχαν καταγγείλει την απόπειρα </w:t>
      </w:r>
      <w:r w:rsidRPr="00FF077F">
        <w:rPr>
          <w:rFonts w:eastAsia="Times New Roman"/>
          <w:bCs/>
          <w:szCs w:val="24"/>
        </w:rPr>
        <w:t>χρηματισμού</w:t>
      </w:r>
      <w:r>
        <w:rPr>
          <w:rFonts w:eastAsia="Times New Roman"/>
          <w:bCs/>
          <w:szCs w:val="24"/>
        </w:rPr>
        <w:t xml:space="preserve">. Είχαν κάνει και ένα σόου </w:t>
      </w:r>
      <w:r w:rsidRPr="00FF077F">
        <w:rPr>
          <w:rFonts w:eastAsia="Times New Roman"/>
          <w:bCs/>
          <w:szCs w:val="24"/>
        </w:rPr>
        <w:t>με το</w:t>
      </w:r>
      <w:r>
        <w:rPr>
          <w:rFonts w:eastAsia="Times New Roman"/>
          <w:bCs/>
          <w:szCs w:val="24"/>
        </w:rPr>
        <w:t>ν</w:t>
      </w:r>
      <w:r w:rsidRPr="00FF077F">
        <w:rPr>
          <w:rFonts w:eastAsia="Times New Roman"/>
          <w:bCs/>
          <w:szCs w:val="24"/>
        </w:rPr>
        <w:t xml:space="preserve"> </w:t>
      </w:r>
      <w:proofErr w:type="spellStart"/>
      <w:r w:rsidRPr="00FF077F">
        <w:rPr>
          <w:rFonts w:eastAsia="Times New Roman"/>
          <w:bCs/>
          <w:szCs w:val="24"/>
        </w:rPr>
        <w:t>Λαζόπουλο</w:t>
      </w:r>
      <w:proofErr w:type="spellEnd"/>
      <w:r>
        <w:rPr>
          <w:rFonts w:eastAsia="Times New Roman"/>
          <w:bCs/>
          <w:szCs w:val="24"/>
        </w:rPr>
        <w:t xml:space="preserve">, τον </w:t>
      </w:r>
      <w:proofErr w:type="spellStart"/>
      <w:r>
        <w:rPr>
          <w:rFonts w:eastAsia="Times New Roman"/>
          <w:bCs/>
          <w:szCs w:val="24"/>
        </w:rPr>
        <w:t>Β</w:t>
      </w:r>
      <w:r w:rsidRPr="00FF077F">
        <w:rPr>
          <w:rFonts w:eastAsia="Times New Roman"/>
          <w:bCs/>
          <w:szCs w:val="24"/>
        </w:rPr>
        <w:t>αξεβάνη</w:t>
      </w:r>
      <w:proofErr w:type="spellEnd"/>
      <w:r w:rsidRPr="00FF077F">
        <w:rPr>
          <w:rFonts w:eastAsia="Times New Roman"/>
          <w:bCs/>
          <w:szCs w:val="24"/>
        </w:rPr>
        <w:t xml:space="preserve"> </w:t>
      </w:r>
      <w:r>
        <w:rPr>
          <w:rFonts w:eastAsia="Times New Roman"/>
          <w:bCs/>
          <w:szCs w:val="24"/>
        </w:rPr>
        <w:t xml:space="preserve">και </w:t>
      </w:r>
      <w:r w:rsidRPr="00FF077F">
        <w:rPr>
          <w:rFonts w:eastAsia="Times New Roman"/>
          <w:bCs/>
          <w:szCs w:val="24"/>
        </w:rPr>
        <w:t>το</w:t>
      </w:r>
      <w:r>
        <w:rPr>
          <w:rFonts w:eastAsia="Times New Roman"/>
          <w:bCs/>
          <w:szCs w:val="24"/>
        </w:rPr>
        <w:t>ν</w:t>
      </w:r>
      <w:r w:rsidRPr="00FF077F">
        <w:rPr>
          <w:rFonts w:eastAsia="Times New Roman"/>
          <w:bCs/>
          <w:szCs w:val="24"/>
        </w:rPr>
        <w:t xml:space="preserve"> </w:t>
      </w:r>
      <w:proofErr w:type="spellStart"/>
      <w:r w:rsidRPr="00FF077F">
        <w:rPr>
          <w:rFonts w:eastAsia="Times New Roman"/>
          <w:bCs/>
          <w:szCs w:val="24"/>
        </w:rPr>
        <w:t>Χαϊ</w:t>
      </w:r>
      <w:r>
        <w:rPr>
          <w:rFonts w:eastAsia="Times New Roman"/>
          <w:bCs/>
          <w:szCs w:val="24"/>
        </w:rPr>
        <w:t>κάλη</w:t>
      </w:r>
      <w:proofErr w:type="spellEnd"/>
      <w:r>
        <w:rPr>
          <w:rFonts w:eastAsia="Times New Roman"/>
          <w:bCs/>
          <w:szCs w:val="24"/>
        </w:rPr>
        <w:t xml:space="preserve"> </w:t>
      </w:r>
      <w:r w:rsidRPr="00FF077F">
        <w:rPr>
          <w:rFonts w:eastAsia="Times New Roman"/>
          <w:bCs/>
          <w:szCs w:val="24"/>
        </w:rPr>
        <w:t>και διάφορους τέτοιο</w:t>
      </w:r>
      <w:r>
        <w:rPr>
          <w:rFonts w:eastAsia="Times New Roman"/>
          <w:bCs/>
          <w:szCs w:val="24"/>
        </w:rPr>
        <w:t>υς. Φ</w:t>
      </w:r>
      <w:r w:rsidRPr="00FF077F">
        <w:rPr>
          <w:rFonts w:eastAsia="Times New Roman"/>
          <w:bCs/>
          <w:szCs w:val="24"/>
        </w:rPr>
        <w:t>υσικά</w:t>
      </w:r>
      <w:r>
        <w:rPr>
          <w:rFonts w:eastAsia="Times New Roman"/>
          <w:bCs/>
          <w:szCs w:val="24"/>
        </w:rPr>
        <w:t xml:space="preserve">, για την </w:t>
      </w:r>
      <w:r w:rsidRPr="00FF077F">
        <w:rPr>
          <w:rFonts w:eastAsia="Times New Roman"/>
          <w:bCs/>
          <w:szCs w:val="24"/>
        </w:rPr>
        <w:t xml:space="preserve">προκαταρκτική εξέταση </w:t>
      </w:r>
      <w:r>
        <w:rPr>
          <w:rFonts w:eastAsia="Times New Roman"/>
          <w:bCs/>
          <w:szCs w:val="24"/>
        </w:rPr>
        <w:t>που άνοιξε τότε η Ε</w:t>
      </w:r>
      <w:r w:rsidRPr="00FF077F">
        <w:rPr>
          <w:rFonts w:eastAsia="Times New Roman"/>
          <w:bCs/>
          <w:szCs w:val="24"/>
        </w:rPr>
        <w:t xml:space="preserve">λληνική </w:t>
      </w:r>
      <w:r>
        <w:rPr>
          <w:rFonts w:eastAsia="Times New Roman"/>
          <w:bCs/>
          <w:szCs w:val="24"/>
        </w:rPr>
        <w:t>Δ</w:t>
      </w:r>
      <w:r w:rsidRPr="00FF077F">
        <w:rPr>
          <w:rFonts w:eastAsia="Times New Roman"/>
          <w:bCs/>
          <w:szCs w:val="24"/>
        </w:rPr>
        <w:t xml:space="preserve">ικαιοσύνη έγιναν </w:t>
      </w:r>
      <w:r>
        <w:rPr>
          <w:rFonts w:eastAsia="Times New Roman"/>
          <w:bCs/>
          <w:szCs w:val="24"/>
        </w:rPr>
        <w:t xml:space="preserve">πηχυαίοι οι τίτλοι, αλλά για το ότι αυτή η εξέταση μπήκε στο αρχείο, χωρίς να βρεθεί απολύτως </w:t>
      </w:r>
      <w:r w:rsidRPr="00FF077F">
        <w:rPr>
          <w:rFonts w:eastAsia="Times New Roman"/>
          <w:bCs/>
          <w:szCs w:val="24"/>
        </w:rPr>
        <w:t>τίποτα</w:t>
      </w:r>
      <w:r>
        <w:rPr>
          <w:rFonts w:eastAsia="Times New Roman"/>
          <w:bCs/>
          <w:szCs w:val="24"/>
        </w:rPr>
        <w:t xml:space="preserve">, δεν το έμαθε κανένας. </w:t>
      </w:r>
    </w:p>
    <w:p w14:paraId="064533CA" w14:textId="77777777" w:rsidR="00C04CE1" w:rsidRDefault="00722F08">
      <w:pPr>
        <w:spacing w:line="600" w:lineRule="auto"/>
        <w:ind w:firstLine="720"/>
        <w:jc w:val="both"/>
        <w:rPr>
          <w:rFonts w:eastAsia="Times New Roman"/>
          <w:bCs/>
          <w:szCs w:val="24"/>
        </w:rPr>
      </w:pPr>
      <w:r>
        <w:rPr>
          <w:rFonts w:eastAsia="Times New Roman"/>
          <w:bCs/>
          <w:szCs w:val="24"/>
        </w:rPr>
        <w:t>Άρα, για να ξέρετε, όταν κάποιος στην Αντιπολίτευση ψηφίζει εναντίον της Βουλής του κ. Τσίπρα είναι αποστάτης. Όταν κάποιος είναι στην Αντιπολίτευση και ψηφίζει υπέρ της Βουλής του κ. Τσίπρα είναι μια χαρά έντιμος άνθρωπος και δεν υπάρχει κανένα πρόβλημα. Αυτός είναι ο κ. Αλέξης Τσίπρας και το πόσο σοβαρά πρέπει να τον παίρνουμε.</w:t>
      </w:r>
    </w:p>
    <w:p w14:paraId="064533CB" w14:textId="77777777" w:rsidR="00C04CE1" w:rsidRDefault="00722F08">
      <w:pPr>
        <w:spacing w:line="600" w:lineRule="auto"/>
        <w:ind w:firstLine="720"/>
        <w:jc w:val="both"/>
        <w:rPr>
          <w:rFonts w:eastAsia="Times New Roman"/>
          <w:szCs w:val="24"/>
        </w:rPr>
      </w:pPr>
      <w:r>
        <w:rPr>
          <w:rFonts w:eastAsia="Times New Roman"/>
          <w:szCs w:val="24"/>
        </w:rPr>
        <w:t xml:space="preserve">Όμως, είπε και κάτι άλλο, που είναι ακόμη πιο αστείο. Το είπε ο κ. </w:t>
      </w:r>
      <w:proofErr w:type="spellStart"/>
      <w:r>
        <w:rPr>
          <w:rFonts w:eastAsia="Times New Roman"/>
          <w:szCs w:val="24"/>
        </w:rPr>
        <w:t>Τσακαλώτος</w:t>
      </w:r>
      <w:proofErr w:type="spellEnd"/>
      <w:r>
        <w:rPr>
          <w:rFonts w:eastAsia="Times New Roman"/>
          <w:szCs w:val="24"/>
        </w:rPr>
        <w:t xml:space="preserve"> και εδώ χειροκροτούσατε από τον ΣΥΡΙΖΑ. Το είπε και με στόμφο: «Μα, ο κ. Μητσοτάκης από τον Μάιο του 2016», καλά-καλά δεν είχε εκλεγεί Πρόεδρος της Νέας Δημοκρατίας, «ζήτησε εκλογές». Αν είναι δυνατόν! Σεπτέμβριο, </w:t>
      </w:r>
      <w:r>
        <w:rPr>
          <w:rFonts w:eastAsia="Times New Roman"/>
          <w:szCs w:val="24"/>
        </w:rPr>
        <w:lastRenderedPageBreak/>
        <w:t>είπε είχαμε τις εκλογές και τον Μάιο του 2016 ζήτησε εκλογές; Και χειροκροτούσατε εσείς από κάτω.</w:t>
      </w:r>
    </w:p>
    <w:p w14:paraId="064533CC" w14:textId="77777777" w:rsidR="00C04CE1" w:rsidRDefault="00722F08">
      <w:pPr>
        <w:spacing w:line="600" w:lineRule="auto"/>
        <w:ind w:firstLine="720"/>
        <w:jc w:val="both"/>
        <w:rPr>
          <w:rFonts w:eastAsia="Times New Roman"/>
          <w:szCs w:val="24"/>
        </w:rPr>
      </w:pPr>
      <w:r>
        <w:rPr>
          <w:rFonts w:eastAsia="Times New Roman"/>
          <w:szCs w:val="24"/>
        </w:rPr>
        <w:t>Καταθέσω για τα Πρακτικά δημοσίευμα από τις 7 Νοεμβρίου του 2012: «Εκλογές ζήτησε πάλι ο Αλέξης Τσίπρας». Μάλιστα, λέει τότε ο κ. Τσίπρας -θυμίζω ότι οι εκλογές τότε ήταν τον Ιούνιο, δηλαδή σε τέσσερις μήνες- «Εμείς δεν ζητάμε εκλογές επειδή είπατε ψέματα στο πρόγραμμά σας. Ζητάμε επειδή αισθανόμαστε ότι αν συνε</w:t>
      </w:r>
      <w:r w:rsidRPr="001D1E33">
        <w:rPr>
          <w:rFonts w:eastAsia="Times New Roman"/>
          <w:szCs w:val="24"/>
        </w:rPr>
        <w:t>χί</w:t>
      </w:r>
      <w:r>
        <w:rPr>
          <w:rFonts w:eastAsia="Times New Roman"/>
          <w:szCs w:val="24"/>
        </w:rPr>
        <w:t>σετε,</w:t>
      </w:r>
      <w:r w:rsidRPr="001D1E33">
        <w:rPr>
          <w:rFonts w:eastAsia="Times New Roman"/>
          <w:szCs w:val="24"/>
        </w:rPr>
        <w:t xml:space="preserve"> αυτός ο τόπος κινδυνεύει</w:t>
      </w:r>
      <w:r>
        <w:rPr>
          <w:rFonts w:eastAsia="Times New Roman"/>
          <w:szCs w:val="24"/>
        </w:rPr>
        <w:t xml:space="preserve">». </w:t>
      </w:r>
    </w:p>
    <w:p w14:paraId="064533CD" w14:textId="77777777" w:rsidR="00C04CE1" w:rsidRDefault="00722F08">
      <w:pPr>
        <w:spacing w:line="600" w:lineRule="auto"/>
        <w:ind w:firstLine="720"/>
        <w:jc w:val="both"/>
        <w:rPr>
          <w:rFonts w:eastAsia="Times New Roman"/>
        </w:rPr>
      </w:pPr>
      <w:r w:rsidRPr="0035152D">
        <w:rPr>
          <w:rFonts w:eastAsia="Times New Roman"/>
        </w:rPr>
        <w:t xml:space="preserve">(Στο σημείο αυτό ο </w:t>
      </w:r>
      <w:r>
        <w:rPr>
          <w:rFonts w:eastAsia="Times New Roman"/>
        </w:rPr>
        <w:t>Βουλευτής κ. Σπυρίδων - Άδωνις Γεωργιάδης καταθέτει για τα Πρακτικά το</w:t>
      </w:r>
      <w:r w:rsidRPr="0035152D">
        <w:rPr>
          <w:rFonts w:eastAsia="Times New Roman"/>
        </w:rPr>
        <w:t xml:space="preserve"> προαναφερθέν </w:t>
      </w:r>
      <w:r>
        <w:rPr>
          <w:rFonts w:eastAsia="Times New Roman"/>
        </w:rPr>
        <w:t>δημοσίευμα</w:t>
      </w:r>
      <w:r w:rsidRPr="0035152D">
        <w:rPr>
          <w:rFonts w:eastAsia="Times New Roman"/>
        </w:rPr>
        <w:t>, τ</w:t>
      </w:r>
      <w:r>
        <w:rPr>
          <w:rFonts w:eastAsia="Times New Roman"/>
        </w:rPr>
        <w:t>ο οποίο</w:t>
      </w:r>
      <w:r w:rsidRPr="0035152D">
        <w:rPr>
          <w:rFonts w:eastAsia="Times New Roman"/>
        </w:rPr>
        <w:t xml:space="preserve"> βρίσκ</w:t>
      </w:r>
      <w:r>
        <w:rPr>
          <w:rFonts w:eastAsia="Times New Roman"/>
        </w:rPr>
        <w:t>ε</w:t>
      </w:r>
      <w:r w:rsidRPr="0035152D">
        <w:rPr>
          <w:rFonts w:eastAsia="Times New Roman"/>
        </w:rPr>
        <w:t xml:space="preserve">ται στο αρχείο του Τμήματος Γραμματείας </w:t>
      </w:r>
      <w:r>
        <w:rPr>
          <w:rFonts w:eastAsia="Times New Roman"/>
        </w:rPr>
        <w:t>της Διεύθυνσης Στενογραφίας και</w:t>
      </w:r>
      <w:r w:rsidRPr="0035152D">
        <w:rPr>
          <w:rFonts w:eastAsia="Times New Roman"/>
        </w:rPr>
        <w:t xml:space="preserve"> Πρακτικών της Βουλής)</w:t>
      </w:r>
    </w:p>
    <w:p w14:paraId="064533CE" w14:textId="77777777" w:rsidR="00C04CE1" w:rsidRDefault="00722F08">
      <w:pPr>
        <w:spacing w:line="600" w:lineRule="auto"/>
        <w:ind w:firstLine="720"/>
        <w:jc w:val="both"/>
        <w:rPr>
          <w:rFonts w:eastAsia="Times New Roman"/>
          <w:szCs w:val="24"/>
        </w:rPr>
      </w:pPr>
      <w:r>
        <w:rPr>
          <w:rFonts w:eastAsia="Times New Roman"/>
          <w:szCs w:val="24"/>
        </w:rPr>
        <w:t>Για να το συγκ</w:t>
      </w:r>
      <w:r w:rsidRPr="001D1E33">
        <w:rPr>
          <w:rFonts w:eastAsia="Times New Roman"/>
          <w:szCs w:val="24"/>
        </w:rPr>
        <w:t>εφ</w:t>
      </w:r>
      <w:r>
        <w:rPr>
          <w:rFonts w:eastAsia="Times New Roman"/>
          <w:szCs w:val="24"/>
        </w:rPr>
        <w:t>αλαιώσουμε,</w:t>
      </w:r>
      <w:r w:rsidRPr="001D1E33">
        <w:rPr>
          <w:rFonts w:eastAsia="Times New Roman"/>
          <w:szCs w:val="24"/>
        </w:rPr>
        <w:t xml:space="preserve"> </w:t>
      </w:r>
      <w:r>
        <w:rPr>
          <w:rFonts w:eastAsia="Times New Roman"/>
          <w:szCs w:val="24"/>
        </w:rPr>
        <w:t>ε</w:t>
      </w:r>
      <w:r w:rsidRPr="001D1E33">
        <w:rPr>
          <w:rFonts w:eastAsia="Times New Roman"/>
          <w:szCs w:val="24"/>
        </w:rPr>
        <w:t>άν ζητάς εκλογές τέσσερις μήνες μετά από τις προηγούμενες</w:t>
      </w:r>
      <w:r>
        <w:rPr>
          <w:rFonts w:eastAsia="Times New Roman"/>
          <w:szCs w:val="24"/>
        </w:rPr>
        <w:t>,</w:t>
      </w:r>
      <w:r w:rsidRPr="001D1E33">
        <w:rPr>
          <w:rFonts w:eastAsia="Times New Roman"/>
          <w:szCs w:val="24"/>
        </w:rPr>
        <w:t xml:space="preserve"> αλλά είσαι ο Τσίπρας</w:t>
      </w:r>
      <w:r>
        <w:rPr>
          <w:rFonts w:eastAsia="Times New Roman"/>
          <w:szCs w:val="24"/>
        </w:rPr>
        <w:t>,</w:t>
      </w:r>
      <w:r w:rsidRPr="001D1E33">
        <w:rPr>
          <w:rFonts w:eastAsia="Times New Roman"/>
          <w:szCs w:val="24"/>
        </w:rPr>
        <w:t xml:space="preserve"> είναι πράξη </w:t>
      </w:r>
      <w:r>
        <w:rPr>
          <w:rFonts w:eastAsia="Times New Roman"/>
          <w:szCs w:val="24"/>
        </w:rPr>
        <w:t>ε</w:t>
      </w:r>
      <w:r w:rsidRPr="001D1E33">
        <w:rPr>
          <w:rFonts w:eastAsia="Times New Roman"/>
          <w:szCs w:val="24"/>
        </w:rPr>
        <w:t xml:space="preserve">θνικής ευθύνης και </w:t>
      </w:r>
      <w:r>
        <w:rPr>
          <w:rFonts w:eastAsia="Times New Roman"/>
          <w:szCs w:val="24"/>
        </w:rPr>
        <w:t>βεβαίως</w:t>
      </w:r>
      <w:r w:rsidRPr="001D1E33">
        <w:rPr>
          <w:rFonts w:eastAsia="Times New Roman"/>
          <w:szCs w:val="24"/>
        </w:rPr>
        <w:t xml:space="preserve"> μπορ</w:t>
      </w:r>
      <w:r>
        <w:rPr>
          <w:rFonts w:eastAsia="Times New Roman"/>
          <w:szCs w:val="24"/>
        </w:rPr>
        <w:t>είς</w:t>
      </w:r>
      <w:r w:rsidRPr="001D1E33">
        <w:rPr>
          <w:rFonts w:eastAsia="Times New Roman"/>
          <w:szCs w:val="24"/>
        </w:rPr>
        <w:t xml:space="preserve"> να το κάνεις</w:t>
      </w:r>
      <w:r>
        <w:rPr>
          <w:rFonts w:eastAsia="Times New Roman"/>
          <w:szCs w:val="24"/>
        </w:rPr>
        <w:t>,</w:t>
      </w:r>
      <w:r w:rsidRPr="001D1E33">
        <w:rPr>
          <w:rFonts w:eastAsia="Times New Roman"/>
          <w:szCs w:val="24"/>
        </w:rPr>
        <w:t xml:space="preserve"> γιατί είναι σωστό</w:t>
      </w:r>
      <w:r>
        <w:rPr>
          <w:rFonts w:eastAsia="Times New Roman"/>
          <w:szCs w:val="24"/>
        </w:rPr>
        <w:t>. Ε</w:t>
      </w:r>
      <w:r w:rsidRPr="001D1E33">
        <w:rPr>
          <w:rFonts w:eastAsia="Times New Roman"/>
          <w:szCs w:val="24"/>
        </w:rPr>
        <w:t xml:space="preserve">άν ζητάς εκλογές </w:t>
      </w:r>
      <w:r>
        <w:rPr>
          <w:rFonts w:eastAsia="Times New Roman"/>
          <w:szCs w:val="24"/>
        </w:rPr>
        <w:t>εννέα</w:t>
      </w:r>
      <w:r w:rsidRPr="001D1E33">
        <w:rPr>
          <w:rFonts w:eastAsia="Times New Roman"/>
          <w:szCs w:val="24"/>
        </w:rPr>
        <w:t xml:space="preserve"> μήνες μετά </w:t>
      </w:r>
      <w:r>
        <w:rPr>
          <w:rFonts w:eastAsia="Times New Roman"/>
          <w:szCs w:val="24"/>
        </w:rPr>
        <w:t xml:space="preserve">από </w:t>
      </w:r>
      <w:r w:rsidRPr="001D1E33">
        <w:rPr>
          <w:rFonts w:eastAsia="Times New Roman"/>
          <w:szCs w:val="24"/>
        </w:rPr>
        <w:t>τις προηγούμενες εκλογές</w:t>
      </w:r>
      <w:r>
        <w:rPr>
          <w:rFonts w:eastAsia="Times New Roman"/>
          <w:szCs w:val="24"/>
        </w:rPr>
        <w:t>, α</w:t>
      </w:r>
      <w:r w:rsidRPr="001D1E33">
        <w:rPr>
          <w:rFonts w:eastAsia="Times New Roman"/>
          <w:szCs w:val="24"/>
        </w:rPr>
        <w:t>λλά δεν είσαι ο Τσίπρας</w:t>
      </w:r>
      <w:r>
        <w:rPr>
          <w:rFonts w:eastAsia="Times New Roman"/>
          <w:szCs w:val="24"/>
        </w:rPr>
        <w:t>,</w:t>
      </w:r>
      <w:r w:rsidRPr="001D1E33">
        <w:rPr>
          <w:rFonts w:eastAsia="Times New Roman"/>
          <w:szCs w:val="24"/>
        </w:rPr>
        <w:t xml:space="preserve"> είναι κάτι </w:t>
      </w:r>
      <w:r>
        <w:rPr>
          <w:rFonts w:eastAsia="Times New Roman"/>
          <w:szCs w:val="24"/>
        </w:rPr>
        <w:t xml:space="preserve">για </w:t>
      </w:r>
      <w:r w:rsidRPr="001D1E33">
        <w:rPr>
          <w:rFonts w:eastAsia="Times New Roman"/>
          <w:szCs w:val="24"/>
        </w:rPr>
        <w:t xml:space="preserve">το </w:t>
      </w:r>
      <w:r w:rsidRPr="001D1E33">
        <w:rPr>
          <w:rFonts w:eastAsia="Times New Roman"/>
          <w:szCs w:val="24"/>
        </w:rPr>
        <w:lastRenderedPageBreak/>
        <w:t xml:space="preserve">οποίο </w:t>
      </w:r>
      <w:r>
        <w:rPr>
          <w:rFonts w:eastAsia="Times New Roman"/>
          <w:szCs w:val="24"/>
        </w:rPr>
        <w:t xml:space="preserve">εσείς πρέπει να γελάτε, να </w:t>
      </w:r>
      <w:proofErr w:type="spellStart"/>
      <w:r>
        <w:rPr>
          <w:rFonts w:eastAsia="Times New Roman"/>
          <w:szCs w:val="24"/>
        </w:rPr>
        <w:t>χειροκροτάτε</w:t>
      </w:r>
      <w:proofErr w:type="spellEnd"/>
      <w:r w:rsidRPr="001D1E33">
        <w:rPr>
          <w:rFonts w:eastAsia="Times New Roman"/>
          <w:szCs w:val="24"/>
        </w:rPr>
        <w:t xml:space="preserve"> και να κάνετε </w:t>
      </w:r>
      <w:r>
        <w:rPr>
          <w:rFonts w:eastAsia="Times New Roman"/>
          <w:szCs w:val="24"/>
        </w:rPr>
        <w:t xml:space="preserve">όλες αυτές τις ανοησίες. Το λέω για να καταλάβετε ότι όλα σας τα επιχειρήματα τα </w:t>
      </w:r>
      <w:r w:rsidRPr="001D1E33">
        <w:rPr>
          <w:rFonts w:eastAsia="Times New Roman"/>
          <w:szCs w:val="24"/>
        </w:rPr>
        <w:t>εξευτελίζει το παρελθόν</w:t>
      </w:r>
      <w:r>
        <w:rPr>
          <w:rFonts w:eastAsia="Times New Roman"/>
          <w:szCs w:val="24"/>
        </w:rPr>
        <w:t xml:space="preserve"> σας.</w:t>
      </w:r>
    </w:p>
    <w:p w14:paraId="064533CF" w14:textId="77777777" w:rsidR="00C04CE1" w:rsidRDefault="00722F08">
      <w:pPr>
        <w:spacing w:line="600" w:lineRule="auto"/>
        <w:ind w:firstLine="720"/>
        <w:jc w:val="both"/>
        <w:rPr>
          <w:rFonts w:eastAsia="Times New Roman"/>
          <w:szCs w:val="24"/>
        </w:rPr>
      </w:pPr>
      <w:r>
        <w:rPr>
          <w:rFonts w:eastAsia="Times New Roman"/>
          <w:szCs w:val="24"/>
        </w:rPr>
        <w:t xml:space="preserve">Πάμε, όμως, τώρα στο μείζον και χαίρομαι, που είναι εδώ ο αγαπημένος μου Υπουργός, ο κ. </w:t>
      </w:r>
      <w:proofErr w:type="spellStart"/>
      <w:r>
        <w:rPr>
          <w:rFonts w:eastAsia="Times New Roman"/>
          <w:szCs w:val="24"/>
        </w:rPr>
        <w:t>Πολάκης</w:t>
      </w:r>
      <w:proofErr w:type="spellEnd"/>
      <w:r>
        <w:rPr>
          <w:rFonts w:eastAsia="Times New Roman"/>
          <w:szCs w:val="24"/>
        </w:rPr>
        <w:t xml:space="preserve">. Για να δούμε λοιπόν, τα ανταλλάγματα, να μιλήσουμε περί ανταλλαγμάτων. </w:t>
      </w:r>
    </w:p>
    <w:p w14:paraId="064533D0" w14:textId="77777777" w:rsidR="00C04CE1" w:rsidRDefault="00722F08">
      <w:pPr>
        <w:spacing w:line="600" w:lineRule="auto"/>
        <w:ind w:firstLine="720"/>
        <w:jc w:val="both"/>
        <w:rPr>
          <w:rFonts w:eastAsia="Times New Roman"/>
          <w:szCs w:val="24"/>
        </w:rPr>
      </w:pPr>
      <w:r>
        <w:rPr>
          <w:rFonts w:eastAsia="Times New Roman"/>
          <w:szCs w:val="24"/>
        </w:rPr>
        <w:t>Κ</w:t>
      </w:r>
      <w:r w:rsidRPr="001D1E33">
        <w:rPr>
          <w:rFonts w:eastAsia="Times New Roman"/>
          <w:szCs w:val="24"/>
        </w:rPr>
        <w:t xml:space="preserve">αταθέτω </w:t>
      </w:r>
      <w:r>
        <w:rPr>
          <w:rFonts w:eastAsia="Times New Roman"/>
          <w:szCs w:val="24"/>
        </w:rPr>
        <w:t xml:space="preserve">για </w:t>
      </w:r>
      <w:r w:rsidRPr="001D1E33">
        <w:rPr>
          <w:rFonts w:eastAsia="Times New Roman"/>
          <w:szCs w:val="24"/>
        </w:rPr>
        <w:t xml:space="preserve">τα </w:t>
      </w:r>
      <w:r>
        <w:rPr>
          <w:rFonts w:eastAsia="Times New Roman"/>
          <w:szCs w:val="24"/>
        </w:rPr>
        <w:t>Π</w:t>
      </w:r>
      <w:r w:rsidRPr="001D1E33">
        <w:rPr>
          <w:rFonts w:eastAsia="Times New Roman"/>
          <w:szCs w:val="24"/>
        </w:rPr>
        <w:t>ρακτικά</w:t>
      </w:r>
      <w:r>
        <w:rPr>
          <w:rFonts w:eastAsia="Times New Roman"/>
          <w:szCs w:val="24"/>
        </w:rPr>
        <w:t>,</w:t>
      </w:r>
      <w:r w:rsidRPr="001D1E33">
        <w:rPr>
          <w:rFonts w:eastAsia="Times New Roman"/>
          <w:szCs w:val="24"/>
        </w:rPr>
        <w:t xml:space="preserve"> Ιούνιος του 2018</w:t>
      </w:r>
      <w:r>
        <w:rPr>
          <w:rFonts w:eastAsia="Times New Roman"/>
          <w:szCs w:val="24"/>
        </w:rPr>
        <w:t xml:space="preserve"> -π</w:t>
      </w:r>
      <w:r w:rsidRPr="001D1E33">
        <w:rPr>
          <w:rFonts w:eastAsia="Times New Roman"/>
          <w:szCs w:val="24"/>
        </w:rPr>
        <w:t>ροσέξτε</w:t>
      </w:r>
      <w:r>
        <w:rPr>
          <w:rFonts w:eastAsia="Times New Roman"/>
          <w:szCs w:val="24"/>
        </w:rPr>
        <w:t>,</w:t>
      </w:r>
      <w:r w:rsidRPr="001D1E33">
        <w:rPr>
          <w:rFonts w:eastAsia="Times New Roman"/>
          <w:szCs w:val="24"/>
        </w:rPr>
        <w:t xml:space="preserve"> Ιούνιος του 2018</w:t>
      </w:r>
      <w:r>
        <w:rPr>
          <w:rFonts w:eastAsia="Times New Roman"/>
          <w:szCs w:val="24"/>
        </w:rPr>
        <w:t>,</w:t>
      </w:r>
      <w:r w:rsidRPr="001D1E33">
        <w:rPr>
          <w:rFonts w:eastAsia="Times New Roman"/>
          <w:szCs w:val="24"/>
        </w:rPr>
        <w:t xml:space="preserve"> έξι μήνες</w:t>
      </w:r>
      <w:r>
        <w:rPr>
          <w:rFonts w:eastAsia="Times New Roman"/>
          <w:szCs w:val="24"/>
        </w:rPr>
        <w:t xml:space="preserve"> πριν δηλαδή- η κ. Κουντουρά</w:t>
      </w:r>
      <w:r w:rsidRPr="001D1E33">
        <w:rPr>
          <w:rFonts w:eastAsia="Times New Roman"/>
          <w:szCs w:val="24"/>
        </w:rPr>
        <w:t xml:space="preserve"> για τις Πρέσπες</w:t>
      </w:r>
      <w:r>
        <w:rPr>
          <w:rFonts w:eastAsia="Times New Roman"/>
          <w:szCs w:val="24"/>
        </w:rPr>
        <w:t xml:space="preserve"> λέει: «Ε</w:t>
      </w:r>
      <w:r w:rsidRPr="001D1E33">
        <w:rPr>
          <w:rFonts w:eastAsia="Times New Roman"/>
          <w:szCs w:val="24"/>
        </w:rPr>
        <w:t xml:space="preserve">φόσον και </w:t>
      </w:r>
      <w:r>
        <w:rPr>
          <w:rFonts w:eastAsia="Times New Roman"/>
          <w:szCs w:val="24"/>
        </w:rPr>
        <w:t>εά</w:t>
      </w:r>
      <w:r w:rsidRPr="001D1E33">
        <w:rPr>
          <w:rFonts w:eastAsia="Times New Roman"/>
          <w:szCs w:val="24"/>
        </w:rPr>
        <w:t>ν έρθει αυτή η συμφωνία στη Βουλή</w:t>
      </w:r>
      <w:r>
        <w:rPr>
          <w:rFonts w:eastAsia="Times New Roman"/>
          <w:szCs w:val="24"/>
        </w:rPr>
        <w:t>,</w:t>
      </w:r>
      <w:r w:rsidRPr="001D1E33">
        <w:rPr>
          <w:rFonts w:eastAsia="Times New Roman"/>
          <w:szCs w:val="24"/>
        </w:rPr>
        <w:t xml:space="preserve"> οι </w:t>
      </w:r>
      <w:r>
        <w:rPr>
          <w:rFonts w:eastAsia="Times New Roman"/>
          <w:szCs w:val="24"/>
        </w:rPr>
        <w:t>Α</w:t>
      </w:r>
      <w:r w:rsidRPr="001D1E33">
        <w:rPr>
          <w:rFonts w:eastAsia="Times New Roman"/>
          <w:szCs w:val="24"/>
        </w:rPr>
        <w:t>νεξάρτητοι Έλληνες δεν θα τη στηρίξουμε</w:t>
      </w:r>
      <w:r>
        <w:rPr>
          <w:rFonts w:eastAsia="Times New Roman"/>
          <w:szCs w:val="24"/>
        </w:rPr>
        <w:t>. Ό</w:t>
      </w:r>
      <w:r w:rsidRPr="001D1E33">
        <w:rPr>
          <w:rFonts w:eastAsia="Times New Roman"/>
          <w:szCs w:val="24"/>
        </w:rPr>
        <w:t xml:space="preserve">ταν και εφόσον έρθει </w:t>
      </w:r>
      <w:r>
        <w:rPr>
          <w:rFonts w:eastAsia="Times New Roman"/>
          <w:szCs w:val="24"/>
        </w:rPr>
        <w:t>στ</w:t>
      </w:r>
      <w:r w:rsidRPr="001D1E33">
        <w:rPr>
          <w:rFonts w:eastAsia="Times New Roman"/>
          <w:szCs w:val="24"/>
        </w:rPr>
        <w:t>η Βουλή των Ελλήνων</w:t>
      </w:r>
      <w:r>
        <w:rPr>
          <w:rFonts w:eastAsia="Times New Roman"/>
          <w:szCs w:val="24"/>
        </w:rPr>
        <w:t>,</w:t>
      </w:r>
      <w:r w:rsidRPr="001D1E33">
        <w:rPr>
          <w:rFonts w:eastAsia="Times New Roman"/>
          <w:szCs w:val="24"/>
        </w:rPr>
        <w:t xml:space="preserve"> αν έρθει ποτέ</w:t>
      </w:r>
      <w:r>
        <w:rPr>
          <w:rFonts w:eastAsia="Times New Roman"/>
          <w:szCs w:val="24"/>
        </w:rPr>
        <w:t>, εμείς θα την καταψηφίσουμε. Ε</w:t>
      </w:r>
      <w:r w:rsidRPr="001D1E33">
        <w:rPr>
          <w:rFonts w:eastAsia="Times New Roman"/>
          <w:szCs w:val="24"/>
        </w:rPr>
        <w:t>παναλαμβάνω για άλλη μία φορά</w:t>
      </w:r>
      <w:r>
        <w:rPr>
          <w:rFonts w:eastAsia="Times New Roman"/>
          <w:szCs w:val="24"/>
        </w:rPr>
        <w:t>,</w:t>
      </w:r>
      <w:r w:rsidRPr="001D1E33">
        <w:rPr>
          <w:rFonts w:eastAsia="Times New Roman"/>
          <w:szCs w:val="24"/>
        </w:rPr>
        <w:t xml:space="preserve"> να δούμε τότε </w:t>
      </w:r>
      <w:r>
        <w:rPr>
          <w:rFonts w:eastAsia="Times New Roman"/>
          <w:szCs w:val="24"/>
        </w:rPr>
        <w:t>π</w:t>
      </w:r>
      <w:r w:rsidRPr="001D1E33">
        <w:rPr>
          <w:rFonts w:eastAsia="Times New Roman"/>
          <w:szCs w:val="24"/>
        </w:rPr>
        <w:t xml:space="preserve">οιοι θα </w:t>
      </w:r>
      <w:r>
        <w:rPr>
          <w:rFonts w:eastAsia="Times New Roman"/>
          <w:szCs w:val="24"/>
        </w:rPr>
        <w:t xml:space="preserve">είναι αυτοί που θα την ψηφίσουν». </w:t>
      </w:r>
    </w:p>
    <w:p w14:paraId="064533D1" w14:textId="77777777" w:rsidR="00C04CE1" w:rsidRDefault="00722F08">
      <w:pPr>
        <w:spacing w:line="600" w:lineRule="auto"/>
        <w:ind w:firstLine="720"/>
        <w:jc w:val="both"/>
        <w:rPr>
          <w:rFonts w:eastAsia="Times New Roman"/>
          <w:szCs w:val="24"/>
        </w:rPr>
      </w:pPr>
      <w:r>
        <w:rPr>
          <w:rFonts w:eastAsia="Times New Roman"/>
          <w:szCs w:val="24"/>
        </w:rPr>
        <w:t>Καταθέτω για τα Πρακτικά τη δήλωση της</w:t>
      </w:r>
      <w:r w:rsidRPr="001D1E33">
        <w:rPr>
          <w:rFonts w:eastAsia="Times New Roman"/>
          <w:szCs w:val="24"/>
        </w:rPr>
        <w:t xml:space="preserve"> κυρία</w:t>
      </w:r>
      <w:r>
        <w:rPr>
          <w:rFonts w:eastAsia="Times New Roman"/>
          <w:szCs w:val="24"/>
        </w:rPr>
        <w:t>ς</w:t>
      </w:r>
      <w:r w:rsidRPr="001D1E33">
        <w:rPr>
          <w:rFonts w:eastAsia="Times New Roman"/>
          <w:szCs w:val="24"/>
        </w:rPr>
        <w:t xml:space="preserve"> Κουντουρά</w:t>
      </w:r>
      <w:r>
        <w:rPr>
          <w:rFonts w:eastAsia="Times New Roman"/>
          <w:szCs w:val="24"/>
        </w:rPr>
        <w:t xml:space="preserve">. </w:t>
      </w:r>
    </w:p>
    <w:p w14:paraId="064533D2" w14:textId="77777777" w:rsidR="00C04CE1" w:rsidRDefault="00722F08">
      <w:pPr>
        <w:spacing w:line="600" w:lineRule="auto"/>
        <w:ind w:firstLine="720"/>
        <w:jc w:val="both"/>
        <w:rPr>
          <w:rFonts w:eastAsia="Times New Roman"/>
        </w:rPr>
      </w:pPr>
      <w:r w:rsidRPr="0035152D">
        <w:rPr>
          <w:rFonts w:eastAsia="Times New Roman"/>
        </w:rPr>
        <w:lastRenderedPageBreak/>
        <w:t xml:space="preserve">(Στο σημείο αυτό ο </w:t>
      </w:r>
      <w:r>
        <w:rPr>
          <w:rFonts w:eastAsia="Times New Roman"/>
        </w:rPr>
        <w:t>Βουλευτής κ. Σπυρίδων - Άδωνις Γεωργιάδης καταθέτει για τα Πρακτικά την</w:t>
      </w:r>
      <w:r w:rsidRPr="0035152D">
        <w:rPr>
          <w:rFonts w:eastAsia="Times New Roman"/>
        </w:rPr>
        <w:t xml:space="preserve"> προαναφερθ</w:t>
      </w:r>
      <w:r>
        <w:rPr>
          <w:rFonts w:eastAsia="Times New Roman"/>
        </w:rPr>
        <w:t>είσα</w:t>
      </w:r>
      <w:r w:rsidRPr="0035152D">
        <w:rPr>
          <w:rFonts w:eastAsia="Times New Roman"/>
        </w:rPr>
        <w:t xml:space="preserve"> </w:t>
      </w:r>
      <w:r>
        <w:rPr>
          <w:rFonts w:eastAsia="Times New Roman"/>
        </w:rPr>
        <w:t>δήλωση, η οποία</w:t>
      </w:r>
      <w:r w:rsidRPr="0035152D">
        <w:rPr>
          <w:rFonts w:eastAsia="Times New Roman"/>
        </w:rPr>
        <w:t xml:space="preserve"> βρίσκ</w:t>
      </w:r>
      <w:r>
        <w:rPr>
          <w:rFonts w:eastAsia="Times New Roman"/>
        </w:rPr>
        <w:t>ε</w:t>
      </w:r>
      <w:r w:rsidRPr="0035152D">
        <w:rPr>
          <w:rFonts w:eastAsia="Times New Roman"/>
        </w:rPr>
        <w:t xml:space="preserve">ται στο αρχείο του Τμήματος Γραμματείας </w:t>
      </w:r>
      <w:r>
        <w:rPr>
          <w:rFonts w:eastAsia="Times New Roman"/>
        </w:rPr>
        <w:t>της Διεύθυνσης Στενογραφίας και</w:t>
      </w:r>
      <w:r w:rsidRPr="0035152D">
        <w:rPr>
          <w:rFonts w:eastAsia="Times New Roman"/>
        </w:rPr>
        <w:t xml:space="preserve"> Πρακτικών της Βουλής)</w:t>
      </w:r>
    </w:p>
    <w:p w14:paraId="064533D3" w14:textId="77777777" w:rsidR="00C04CE1" w:rsidRDefault="00722F08">
      <w:pPr>
        <w:spacing w:line="600" w:lineRule="auto"/>
        <w:ind w:firstLine="720"/>
        <w:jc w:val="both"/>
        <w:rPr>
          <w:rFonts w:eastAsia="Times New Roman"/>
          <w:szCs w:val="24"/>
        </w:rPr>
      </w:pPr>
      <w:r>
        <w:rPr>
          <w:rFonts w:eastAsia="Times New Roman"/>
          <w:szCs w:val="24"/>
        </w:rPr>
        <w:t xml:space="preserve">Τι έγινε σε έξι μήνες και από εκεί που η κ. Κουντουρά </w:t>
      </w:r>
      <w:r w:rsidRPr="001D1E33">
        <w:rPr>
          <w:rFonts w:eastAsia="Times New Roman"/>
          <w:szCs w:val="24"/>
        </w:rPr>
        <w:t xml:space="preserve">αναρωτιόταν </w:t>
      </w:r>
      <w:r>
        <w:rPr>
          <w:rFonts w:eastAsia="Times New Roman"/>
          <w:szCs w:val="24"/>
        </w:rPr>
        <w:t>π</w:t>
      </w:r>
      <w:r w:rsidRPr="001D1E33">
        <w:rPr>
          <w:rFonts w:eastAsia="Times New Roman"/>
          <w:szCs w:val="24"/>
        </w:rPr>
        <w:t>οιοι θα ήταν αυτοί</w:t>
      </w:r>
      <w:r>
        <w:rPr>
          <w:rFonts w:eastAsia="Times New Roman"/>
          <w:szCs w:val="24"/>
        </w:rPr>
        <w:t xml:space="preserve"> οι</w:t>
      </w:r>
      <w:r w:rsidRPr="001D1E33">
        <w:rPr>
          <w:rFonts w:eastAsia="Times New Roman"/>
          <w:szCs w:val="24"/>
        </w:rPr>
        <w:t xml:space="preserve"> </w:t>
      </w:r>
      <w:r>
        <w:rPr>
          <w:rFonts w:eastAsia="Times New Roman"/>
          <w:szCs w:val="24"/>
        </w:rPr>
        <w:t>Β</w:t>
      </w:r>
      <w:r w:rsidRPr="001D1E33">
        <w:rPr>
          <w:rFonts w:eastAsia="Times New Roman"/>
          <w:szCs w:val="24"/>
        </w:rPr>
        <w:t xml:space="preserve">ουλευτές </w:t>
      </w:r>
      <w:r>
        <w:rPr>
          <w:rFonts w:eastAsia="Times New Roman"/>
          <w:szCs w:val="24"/>
        </w:rPr>
        <w:t xml:space="preserve">που </w:t>
      </w:r>
      <w:r w:rsidRPr="001D1E33">
        <w:rPr>
          <w:rFonts w:eastAsia="Times New Roman"/>
          <w:szCs w:val="24"/>
        </w:rPr>
        <w:t>θα ψήφι</w:t>
      </w:r>
      <w:r>
        <w:rPr>
          <w:rFonts w:eastAsia="Times New Roman"/>
          <w:szCs w:val="24"/>
        </w:rPr>
        <w:t>ζαν</w:t>
      </w:r>
      <w:r w:rsidRPr="001D1E33">
        <w:rPr>
          <w:rFonts w:eastAsia="Times New Roman"/>
          <w:szCs w:val="24"/>
        </w:rPr>
        <w:t xml:space="preserve"> τη </w:t>
      </w:r>
      <w:r>
        <w:rPr>
          <w:rFonts w:eastAsia="Times New Roman"/>
          <w:szCs w:val="24"/>
        </w:rPr>
        <w:t>Σ</w:t>
      </w:r>
      <w:r w:rsidRPr="001D1E33">
        <w:rPr>
          <w:rFonts w:eastAsia="Times New Roman"/>
          <w:szCs w:val="24"/>
        </w:rPr>
        <w:t>υμφωνία των Πρεσπών</w:t>
      </w:r>
      <w:r>
        <w:rPr>
          <w:rFonts w:eastAsia="Times New Roman"/>
          <w:szCs w:val="24"/>
        </w:rPr>
        <w:t>,</w:t>
      </w:r>
      <w:r w:rsidRPr="001D1E33">
        <w:rPr>
          <w:rFonts w:eastAsia="Times New Roman"/>
          <w:szCs w:val="24"/>
        </w:rPr>
        <w:t xml:space="preserve"> η ίδια δηλώνει ότι </w:t>
      </w:r>
      <w:r>
        <w:rPr>
          <w:rFonts w:eastAsia="Times New Roman"/>
          <w:szCs w:val="24"/>
        </w:rPr>
        <w:t>«</w:t>
      </w:r>
      <w:r w:rsidRPr="001D1E33">
        <w:rPr>
          <w:rFonts w:eastAsia="Times New Roman"/>
          <w:szCs w:val="24"/>
        </w:rPr>
        <w:t xml:space="preserve">δεν </w:t>
      </w:r>
      <w:r>
        <w:rPr>
          <w:rFonts w:eastAsia="Times New Roman"/>
          <w:szCs w:val="24"/>
        </w:rPr>
        <w:t>μπαίνω σε</w:t>
      </w:r>
      <w:r w:rsidRPr="001D1E33">
        <w:rPr>
          <w:rFonts w:eastAsia="Times New Roman"/>
          <w:szCs w:val="24"/>
        </w:rPr>
        <w:t xml:space="preserve"> μικροπολιτικά παιχνίδια </w:t>
      </w:r>
      <w:r>
        <w:rPr>
          <w:rFonts w:eastAsia="Times New Roman"/>
          <w:szCs w:val="24"/>
        </w:rPr>
        <w:t>και φυσικά, ψηφίζω και Πρέσπες και Κυβέρνηση και όλα»;</w:t>
      </w:r>
    </w:p>
    <w:p w14:paraId="064533D4" w14:textId="77777777" w:rsidR="00C04CE1" w:rsidRDefault="00722F08">
      <w:pPr>
        <w:spacing w:line="600" w:lineRule="auto"/>
        <w:ind w:firstLine="720"/>
        <w:jc w:val="both"/>
        <w:rPr>
          <w:rFonts w:eastAsia="Times New Roman"/>
          <w:szCs w:val="24"/>
        </w:rPr>
      </w:pPr>
      <w:r>
        <w:rPr>
          <w:rFonts w:eastAsia="Times New Roman"/>
          <w:szCs w:val="24"/>
        </w:rPr>
        <w:t>Μας είπε ορισμένα πράγματα για την κ. Κουντουρά, όμως,</w:t>
      </w:r>
      <w:r w:rsidRPr="001D1E33">
        <w:rPr>
          <w:rFonts w:eastAsia="Times New Roman"/>
          <w:szCs w:val="24"/>
        </w:rPr>
        <w:t xml:space="preserve"> </w:t>
      </w:r>
      <w:proofErr w:type="spellStart"/>
      <w:r>
        <w:rPr>
          <w:rFonts w:eastAsia="Times New Roman"/>
          <w:szCs w:val="24"/>
        </w:rPr>
        <w:t>χθές</w:t>
      </w:r>
      <w:proofErr w:type="spellEnd"/>
      <w:r>
        <w:rPr>
          <w:rFonts w:eastAsia="Times New Roman"/>
          <w:szCs w:val="24"/>
        </w:rPr>
        <w:t xml:space="preserve"> </w:t>
      </w:r>
      <w:r w:rsidRPr="001D1E33">
        <w:rPr>
          <w:rFonts w:eastAsia="Times New Roman"/>
          <w:szCs w:val="24"/>
        </w:rPr>
        <w:t>ποιο</w:t>
      </w:r>
      <w:r>
        <w:rPr>
          <w:rFonts w:eastAsia="Times New Roman"/>
          <w:szCs w:val="24"/>
        </w:rPr>
        <w:t>ς</w:t>
      </w:r>
      <w:r w:rsidRPr="001D1E33">
        <w:rPr>
          <w:rFonts w:eastAsia="Times New Roman"/>
          <w:szCs w:val="24"/>
        </w:rPr>
        <w:t xml:space="preserve"> νομίζετε</w:t>
      </w:r>
      <w:r>
        <w:rPr>
          <w:rFonts w:eastAsia="Times New Roman"/>
          <w:szCs w:val="24"/>
        </w:rPr>
        <w:t>; Ο</w:t>
      </w:r>
      <w:r w:rsidRPr="001D1E33">
        <w:rPr>
          <w:rFonts w:eastAsia="Times New Roman"/>
          <w:szCs w:val="24"/>
        </w:rPr>
        <w:t xml:space="preserve"> αγαπημένος φίλος του κ</w:t>
      </w:r>
      <w:r>
        <w:rPr>
          <w:rFonts w:eastAsia="Times New Roman"/>
          <w:szCs w:val="24"/>
        </w:rPr>
        <w:t>.</w:t>
      </w:r>
      <w:r w:rsidRPr="001D1E33">
        <w:rPr>
          <w:rFonts w:eastAsia="Times New Roman"/>
          <w:szCs w:val="24"/>
        </w:rPr>
        <w:t xml:space="preserve"> </w:t>
      </w:r>
      <w:proofErr w:type="spellStart"/>
      <w:r w:rsidRPr="001D1E33">
        <w:rPr>
          <w:rFonts w:eastAsia="Times New Roman"/>
          <w:szCs w:val="24"/>
        </w:rPr>
        <w:t>Πολάκη</w:t>
      </w:r>
      <w:proofErr w:type="spellEnd"/>
      <w:r>
        <w:rPr>
          <w:rFonts w:eastAsia="Times New Roman"/>
          <w:szCs w:val="24"/>
        </w:rPr>
        <w:t xml:space="preserve">. Εδώ, λοιπόν, </w:t>
      </w:r>
      <w:r w:rsidRPr="001D1E33">
        <w:rPr>
          <w:rFonts w:eastAsia="Times New Roman"/>
          <w:szCs w:val="24"/>
        </w:rPr>
        <w:t xml:space="preserve">διαβάζω </w:t>
      </w:r>
      <w:r>
        <w:rPr>
          <w:rFonts w:eastAsia="Times New Roman"/>
          <w:szCs w:val="24"/>
        </w:rPr>
        <w:t xml:space="preserve">από το </w:t>
      </w:r>
      <w:r>
        <w:rPr>
          <w:rFonts w:eastAsia="Times New Roman"/>
          <w:szCs w:val="24"/>
          <w:lang w:val="en-US"/>
        </w:rPr>
        <w:t>f</w:t>
      </w:r>
      <w:proofErr w:type="spellStart"/>
      <w:r>
        <w:rPr>
          <w:rFonts w:eastAsia="Times New Roman"/>
          <w:szCs w:val="24"/>
        </w:rPr>
        <w:t>acebook</w:t>
      </w:r>
      <w:proofErr w:type="spellEnd"/>
      <w:r>
        <w:rPr>
          <w:rFonts w:eastAsia="Times New Roman"/>
          <w:szCs w:val="24"/>
        </w:rPr>
        <w:t>: «</w:t>
      </w:r>
      <w:r w:rsidRPr="001D1E33">
        <w:rPr>
          <w:rFonts w:eastAsia="Times New Roman"/>
          <w:szCs w:val="24"/>
        </w:rPr>
        <w:t xml:space="preserve">Παύλος </w:t>
      </w:r>
      <w:proofErr w:type="spellStart"/>
      <w:r w:rsidRPr="001D1E33">
        <w:rPr>
          <w:rFonts w:eastAsia="Times New Roman"/>
          <w:szCs w:val="24"/>
        </w:rPr>
        <w:t>Πολάκης</w:t>
      </w:r>
      <w:proofErr w:type="spellEnd"/>
      <w:r>
        <w:rPr>
          <w:rFonts w:eastAsia="Times New Roman"/>
          <w:szCs w:val="24"/>
        </w:rPr>
        <w:t>: Στα γενέθλια του Πάνου (έ</w:t>
      </w:r>
      <w:r w:rsidRPr="001D1E33">
        <w:rPr>
          <w:rFonts w:eastAsia="Times New Roman"/>
          <w:szCs w:val="24"/>
        </w:rPr>
        <w:t>χουμε δύο μέρες διαφορά</w:t>
      </w:r>
      <w:r>
        <w:rPr>
          <w:rFonts w:eastAsia="Times New Roman"/>
          <w:szCs w:val="24"/>
        </w:rPr>
        <w:t xml:space="preserve">)» -να ζήσετε, Υπουργέ- «Κι άπου θέλει το κακό μας </w:t>
      </w:r>
      <w:r w:rsidRPr="001D1E33">
        <w:rPr>
          <w:rFonts w:eastAsia="Times New Roman"/>
          <w:szCs w:val="24"/>
        </w:rPr>
        <w:t xml:space="preserve">να καβαλικεύει το </w:t>
      </w:r>
      <w:proofErr w:type="spellStart"/>
      <w:r w:rsidRPr="001D1E33">
        <w:rPr>
          <w:rFonts w:eastAsia="Times New Roman"/>
          <w:szCs w:val="24"/>
        </w:rPr>
        <w:t>μ</w:t>
      </w:r>
      <w:r>
        <w:rPr>
          <w:rFonts w:eastAsia="Times New Roman"/>
          <w:szCs w:val="24"/>
        </w:rPr>
        <w:t>ε</w:t>
      </w:r>
      <w:r w:rsidRPr="001D1E33">
        <w:rPr>
          <w:rFonts w:eastAsia="Times New Roman"/>
          <w:szCs w:val="24"/>
        </w:rPr>
        <w:t>λ</w:t>
      </w:r>
      <w:r>
        <w:rPr>
          <w:rFonts w:eastAsia="Times New Roman"/>
          <w:szCs w:val="24"/>
        </w:rPr>
        <w:t>ίτακα</w:t>
      </w:r>
      <w:proofErr w:type="spellEnd"/>
      <w:r w:rsidRPr="001D1E33">
        <w:rPr>
          <w:rFonts w:eastAsia="Times New Roman"/>
          <w:szCs w:val="24"/>
        </w:rPr>
        <w:t xml:space="preserve"> και να μην ακουμπούν τα πόδια του </w:t>
      </w:r>
      <w:r>
        <w:rPr>
          <w:rFonts w:eastAsia="Times New Roman"/>
          <w:szCs w:val="24"/>
        </w:rPr>
        <w:t>χάμω»,</w:t>
      </w:r>
      <w:r w:rsidRPr="001D1E33">
        <w:rPr>
          <w:rFonts w:eastAsia="Times New Roman"/>
          <w:szCs w:val="24"/>
        </w:rPr>
        <w:t xml:space="preserve"> μία ωραία </w:t>
      </w:r>
      <w:r>
        <w:rPr>
          <w:rFonts w:eastAsia="Times New Roman"/>
          <w:szCs w:val="24"/>
        </w:rPr>
        <w:t>κ</w:t>
      </w:r>
      <w:r w:rsidRPr="001D1E33">
        <w:rPr>
          <w:rFonts w:eastAsia="Times New Roman"/>
          <w:szCs w:val="24"/>
        </w:rPr>
        <w:t>ρητική μαντινάδα</w:t>
      </w:r>
      <w:r>
        <w:rPr>
          <w:rFonts w:eastAsia="Times New Roman"/>
          <w:szCs w:val="24"/>
        </w:rPr>
        <w:t xml:space="preserve">. Κολλητοί ο </w:t>
      </w:r>
      <w:r w:rsidRPr="001D1E33">
        <w:rPr>
          <w:rFonts w:eastAsia="Times New Roman"/>
          <w:szCs w:val="24"/>
        </w:rPr>
        <w:t>Παύλος με τον Πάνο</w:t>
      </w:r>
      <w:r>
        <w:rPr>
          <w:rFonts w:eastAsia="Times New Roman"/>
          <w:szCs w:val="24"/>
        </w:rPr>
        <w:t xml:space="preserve">. </w:t>
      </w:r>
    </w:p>
    <w:p w14:paraId="064533D5" w14:textId="77777777" w:rsidR="00C04CE1" w:rsidRDefault="00722F08">
      <w:pPr>
        <w:spacing w:line="600" w:lineRule="auto"/>
        <w:ind w:firstLine="720"/>
        <w:jc w:val="both"/>
        <w:rPr>
          <w:rFonts w:eastAsia="Times New Roman"/>
          <w:szCs w:val="24"/>
        </w:rPr>
      </w:pPr>
      <w:r>
        <w:rPr>
          <w:rFonts w:eastAsia="Times New Roman"/>
          <w:szCs w:val="24"/>
        </w:rPr>
        <w:t xml:space="preserve">Το καταθέτω για τα Πρακτικά. </w:t>
      </w:r>
    </w:p>
    <w:p w14:paraId="064533D6" w14:textId="77777777" w:rsidR="00C04CE1" w:rsidRDefault="00722F08">
      <w:pPr>
        <w:spacing w:line="600" w:lineRule="auto"/>
        <w:ind w:firstLine="720"/>
        <w:jc w:val="both"/>
        <w:rPr>
          <w:rFonts w:eastAsia="Times New Roman"/>
        </w:rPr>
      </w:pPr>
      <w:r>
        <w:rPr>
          <w:rFonts w:eastAsia="Times New Roman"/>
        </w:rPr>
        <w:lastRenderedPageBreak/>
        <w:t>(Στο σημείο αυτό ο Βουλευτής κ. Σπυρίδων - Άδωνις Γεωργιάδης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64533D7" w14:textId="77777777" w:rsidR="00C04CE1" w:rsidRDefault="00722F08">
      <w:pPr>
        <w:spacing w:line="600" w:lineRule="auto"/>
        <w:ind w:firstLine="720"/>
        <w:jc w:val="both"/>
        <w:rPr>
          <w:rFonts w:eastAsia="Times New Roman"/>
          <w:szCs w:val="24"/>
        </w:rPr>
      </w:pPr>
      <w:r>
        <w:rPr>
          <w:rFonts w:eastAsia="Times New Roman"/>
          <w:szCs w:val="24"/>
        </w:rPr>
        <w:t>Υπάρχει ένα προβληματάκι. Ο κ.</w:t>
      </w:r>
      <w:r w:rsidRPr="001D1E33">
        <w:rPr>
          <w:rFonts w:eastAsia="Times New Roman"/>
          <w:szCs w:val="24"/>
        </w:rPr>
        <w:t xml:space="preserve"> </w:t>
      </w:r>
      <w:proofErr w:type="spellStart"/>
      <w:r>
        <w:rPr>
          <w:rFonts w:eastAsia="Times New Roman"/>
          <w:szCs w:val="24"/>
        </w:rPr>
        <w:t>Π</w:t>
      </w:r>
      <w:r w:rsidRPr="001D1E33">
        <w:rPr>
          <w:rFonts w:eastAsia="Times New Roman"/>
          <w:szCs w:val="24"/>
        </w:rPr>
        <w:t>ολ</w:t>
      </w:r>
      <w:r>
        <w:rPr>
          <w:rFonts w:eastAsia="Times New Roman"/>
          <w:szCs w:val="24"/>
        </w:rPr>
        <w:t>άκης</w:t>
      </w:r>
      <w:proofErr w:type="spellEnd"/>
      <w:r w:rsidRPr="001D1E33">
        <w:rPr>
          <w:rFonts w:eastAsia="Times New Roman"/>
          <w:szCs w:val="24"/>
        </w:rPr>
        <w:t xml:space="preserve"> έχει γράψει </w:t>
      </w:r>
      <w:r>
        <w:rPr>
          <w:rFonts w:eastAsia="Times New Roman"/>
          <w:szCs w:val="24"/>
        </w:rPr>
        <w:t>σ</w:t>
      </w:r>
      <w:r w:rsidRPr="001D1E33">
        <w:rPr>
          <w:rFonts w:eastAsia="Times New Roman"/>
          <w:szCs w:val="24"/>
        </w:rPr>
        <w:t xml:space="preserve">το </w:t>
      </w:r>
      <w:r>
        <w:rPr>
          <w:rFonts w:eastAsia="Times New Roman"/>
          <w:szCs w:val="24"/>
          <w:lang w:val="en-US"/>
        </w:rPr>
        <w:t>f</w:t>
      </w:r>
      <w:proofErr w:type="spellStart"/>
      <w:r w:rsidRPr="001D1E33">
        <w:rPr>
          <w:rFonts w:eastAsia="Times New Roman"/>
          <w:szCs w:val="24"/>
        </w:rPr>
        <w:t>acebook</w:t>
      </w:r>
      <w:proofErr w:type="spellEnd"/>
      <w:r w:rsidRPr="001D1E33">
        <w:rPr>
          <w:rFonts w:eastAsia="Times New Roman"/>
          <w:szCs w:val="24"/>
        </w:rPr>
        <w:t xml:space="preserve"> εκατοντάδες post </w:t>
      </w:r>
      <w:r>
        <w:rPr>
          <w:rFonts w:eastAsia="Times New Roman"/>
          <w:szCs w:val="24"/>
        </w:rPr>
        <w:t>γ</w:t>
      </w:r>
      <w:r w:rsidRPr="001D1E33">
        <w:rPr>
          <w:rFonts w:eastAsia="Times New Roman"/>
          <w:szCs w:val="24"/>
        </w:rPr>
        <w:t>ια το πόσο σιχαίνεται την ακροδεξιά</w:t>
      </w:r>
      <w:r>
        <w:rPr>
          <w:rFonts w:eastAsia="Times New Roman"/>
          <w:szCs w:val="24"/>
        </w:rPr>
        <w:t>, τη χούντα,</w:t>
      </w:r>
      <w:r w:rsidRPr="001D1E33">
        <w:rPr>
          <w:rFonts w:eastAsia="Times New Roman"/>
          <w:szCs w:val="24"/>
        </w:rPr>
        <w:t xml:space="preserve"> για μένα φυσικά</w:t>
      </w:r>
      <w:r>
        <w:rPr>
          <w:rFonts w:eastAsia="Times New Roman"/>
          <w:szCs w:val="24"/>
        </w:rPr>
        <w:t>,</w:t>
      </w:r>
      <w:r w:rsidRPr="001D1E33">
        <w:rPr>
          <w:rFonts w:eastAsia="Times New Roman"/>
          <w:szCs w:val="24"/>
        </w:rPr>
        <w:t xml:space="preserve"> για το αυτόγραφο</w:t>
      </w:r>
      <w:r>
        <w:rPr>
          <w:rFonts w:eastAsia="Times New Roman"/>
          <w:szCs w:val="24"/>
        </w:rPr>
        <w:t xml:space="preserve"> και την αφιέρωση</w:t>
      </w:r>
      <w:r w:rsidRPr="001D1E33">
        <w:rPr>
          <w:rFonts w:eastAsia="Times New Roman"/>
          <w:szCs w:val="24"/>
        </w:rPr>
        <w:t xml:space="preserve"> του Παττακού</w:t>
      </w:r>
      <w:r>
        <w:rPr>
          <w:rFonts w:eastAsia="Times New Roman"/>
          <w:szCs w:val="24"/>
        </w:rPr>
        <w:t>, για τον Βορίδη, τα πάντα.</w:t>
      </w:r>
    </w:p>
    <w:p w14:paraId="064533D8" w14:textId="77777777" w:rsidR="00C04CE1" w:rsidRDefault="00722F08">
      <w:pPr>
        <w:spacing w:line="600" w:lineRule="auto"/>
        <w:ind w:firstLine="720"/>
        <w:jc w:val="both"/>
        <w:rPr>
          <w:rFonts w:eastAsia="Times New Roman"/>
          <w:szCs w:val="24"/>
        </w:rPr>
      </w:pPr>
      <w:r>
        <w:rPr>
          <w:rFonts w:eastAsia="Times New Roman"/>
          <w:szCs w:val="24"/>
        </w:rPr>
        <w:t xml:space="preserve">Δεν μου λέτε, αγαπητέ </w:t>
      </w:r>
      <w:proofErr w:type="spellStart"/>
      <w:r>
        <w:rPr>
          <w:rFonts w:eastAsia="Times New Roman"/>
          <w:szCs w:val="24"/>
        </w:rPr>
        <w:t>Πολάκη</w:t>
      </w:r>
      <w:proofErr w:type="spellEnd"/>
      <w:r>
        <w:rPr>
          <w:rFonts w:eastAsia="Times New Roman"/>
          <w:szCs w:val="24"/>
        </w:rPr>
        <w:t xml:space="preserve">, </w:t>
      </w:r>
      <w:r w:rsidRPr="001D1E33">
        <w:rPr>
          <w:rFonts w:eastAsia="Times New Roman"/>
          <w:szCs w:val="24"/>
        </w:rPr>
        <w:t>τώρα που ο κ</w:t>
      </w:r>
      <w:r>
        <w:rPr>
          <w:rFonts w:eastAsia="Times New Roman"/>
          <w:szCs w:val="24"/>
        </w:rPr>
        <w:t>.</w:t>
      </w:r>
      <w:r w:rsidRPr="001D1E33">
        <w:rPr>
          <w:rFonts w:eastAsia="Times New Roman"/>
          <w:szCs w:val="24"/>
        </w:rPr>
        <w:t xml:space="preserve"> Καμμένος </w:t>
      </w:r>
      <w:r>
        <w:rPr>
          <w:rFonts w:eastAsia="Times New Roman"/>
          <w:szCs w:val="24"/>
        </w:rPr>
        <w:t>χθες</w:t>
      </w:r>
      <w:r w:rsidRPr="0033694F">
        <w:rPr>
          <w:rFonts w:eastAsia="Times New Roman"/>
          <w:szCs w:val="24"/>
        </w:rPr>
        <w:t xml:space="preserve">, </w:t>
      </w:r>
      <w:r>
        <w:rPr>
          <w:rFonts w:eastAsia="Times New Roman"/>
          <w:szCs w:val="24"/>
        </w:rPr>
        <w:t xml:space="preserve">ο φίλος σας,  </w:t>
      </w:r>
      <w:r w:rsidRPr="001D1E33">
        <w:rPr>
          <w:rFonts w:eastAsia="Times New Roman"/>
          <w:szCs w:val="24"/>
        </w:rPr>
        <w:t xml:space="preserve">είπε αυτό </w:t>
      </w:r>
      <w:r>
        <w:rPr>
          <w:rFonts w:eastAsia="Times New Roman"/>
          <w:szCs w:val="24"/>
        </w:rPr>
        <w:t>–αφήστε τι λέει ο Γεωργιάδης-</w:t>
      </w:r>
      <w:r w:rsidRPr="001D1E33">
        <w:rPr>
          <w:rFonts w:eastAsia="Times New Roman"/>
          <w:szCs w:val="24"/>
        </w:rPr>
        <w:t xml:space="preserve"> </w:t>
      </w:r>
      <w:r>
        <w:rPr>
          <w:rFonts w:eastAsia="Times New Roman"/>
          <w:szCs w:val="24"/>
        </w:rPr>
        <w:t>ο Καμμένος είπε:</w:t>
      </w:r>
      <w:r w:rsidRPr="001D1E33">
        <w:rPr>
          <w:rFonts w:eastAsia="Times New Roman"/>
          <w:szCs w:val="24"/>
        </w:rPr>
        <w:t xml:space="preserve"> </w:t>
      </w:r>
      <w:r>
        <w:rPr>
          <w:rFonts w:eastAsia="Times New Roman"/>
          <w:szCs w:val="24"/>
        </w:rPr>
        <w:t>«Ο</w:t>
      </w:r>
      <w:r w:rsidRPr="001D1E33">
        <w:rPr>
          <w:rFonts w:eastAsia="Times New Roman"/>
          <w:szCs w:val="24"/>
        </w:rPr>
        <w:t xml:space="preserve"> πατέρας </w:t>
      </w:r>
      <w:r>
        <w:rPr>
          <w:rFonts w:eastAsia="Times New Roman"/>
          <w:szCs w:val="24"/>
        </w:rPr>
        <w:t xml:space="preserve">της </w:t>
      </w:r>
      <w:r w:rsidRPr="001D1E33">
        <w:rPr>
          <w:rFonts w:eastAsia="Times New Roman"/>
          <w:szCs w:val="24"/>
        </w:rPr>
        <w:t xml:space="preserve">Κουντουρά έγραψε τον ύμνο της </w:t>
      </w:r>
      <w:r>
        <w:rPr>
          <w:rFonts w:eastAsia="Times New Roman"/>
          <w:szCs w:val="24"/>
        </w:rPr>
        <w:t xml:space="preserve">21ης </w:t>
      </w:r>
      <w:r w:rsidRPr="001D1E33">
        <w:rPr>
          <w:rFonts w:eastAsia="Times New Roman"/>
          <w:szCs w:val="24"/>
        </w:rPr>
        <w:t>Απριλίου</w:t>
      </w:r>
      <w:r>
        <w:rPr>
          <w:rFonts w:eastAsia="Times New Roman"/>
          <w:szCs w:val="24"/>
        </w:rPr>
        <w:t>»,</w:t>
      </w:r>
      <w:r w:rsidRPr="001D1E33">
        <w:rPr>
          <w:rFonts w:eastAsia="Times New Roman"/>
          <w:szCs w:val="24"/>
        </w:rPr>
        <w:t xml:space="preserve"> εσείς δέχεστε να </w:t>
      </w:r>
      <w:r>
        <w:rPr>
          <w:rFonts w:eastAsia="Times New Roman"/>
          <w:szCs w:val="24"/>
        </w:rPr>
        <w:t>μένετε Υ</w:t>
      </w:r>
      <w:r w:rsidRPr="001D1E33">
        <w:rPr>
          <w:rFonts w:eastAsia="Times New Roman"/>
          <w:szCs w:val="24"/>
        </w:rPr>
        <w:t xml:space="preserve">πουργός </w:t>
      </w:r>
      <w:r>
        <w:rPr>
          <w:rFonts w:eastAsia="Times New Roman"/>
          <w:szCs w:val="24"/>
        </w:rPr>
        <w:t>σ</w:t>
      </w:r>
      <w:r w:rsidRPr="001D1E33">
        <w:rPr>
          <w:rFonts w:eastAsia="Times New Roman"/>
          <w:szCs w:val="24"/>
        </w:rPr>
        <w:t xml:space="preserve">την ψήφο της κυρίας που γεννήθηκε από τον άνθρωπο που </w:t>
      </w:r>
      <w:r>
        <w:rPr>
          <w:rFonts w:eastAsia="Times New Roman"/>
          <w:szCs w:val="24"/>
        </w:rPr>
        <w:t>έγραψε</w:t>
      </w:r>
      <w:r w:rsidRPr="001D1E33">
        <w:rPr>
          <w:rFonts w:eastAsia="Times New Roman"/>
          <w:szCs w:val="24"/>
        </w:rPr>
        <w:t xml:space="preserve"> τον ύμνο της </w:t>
      </w:r>
      <w:r>
        <w:rPr>
          <w:rFonts w:eastAsia="Times New Roman"/>
          <w:szCs w:val="24"/>
        </w:rPr>
        <w:t xml:space="preserve">21ης </w:t>
      </w:r>
      <w:r w:rsidRPr="001D1E33">
        <w:rPr>
          <w:rFonts w:eastAsia="Times New Roman"/>
          <w:szCs w:val="24"/>
        </w:rPr>
        <w:t>Απριλίου</w:t>
      </w:r>
      <w:r>
        <w:rPr>
          <w:rFonts w:eastAsia="Times New Roman"/>
          <w:szCs w:val="24"/>
        </w:rPr>
        <w:t xml:space="preserve"> και που φυσικά, δεν το αμφισβητείτε, αφού το έχει</w:t>
      </w:r>
      <w:r w:rsidRPr="001D1E33">
        <w:rPr>
          <w:rFonts w:eastAsia="Times New Roman"/>
          <w:szCs w:val="24"/>
        </w:rPr>
        <w:t xml:space="preserve"> πει ο φίλος </w:t>
      </w:r>
      <w:r>
        <w:rPr>
          <w:rFonts w:eastAsia="Times New Roman"/>
          <w:szCs w:val="24"/>
        </w:rPr>
        <w:t>σ</w:t>
      </w:r>
      <w:r w:rsidRPr="001D1E33">
        <w:rPr>
          <w:rFonts w:eastAsia="Times New Roman"/>
          <w:szCs w:val="24"/>
        </w:rPr>
        <w:t>ας ο Πάνος</w:t>
      </w:r>
      <w:r>
        <w:rPr>
          <w:rFonts w:eastAsia="Times New Roman"/>
          <w:szCs w:val="24"/>
        </w:rPr>
        <w:t xml:space="preserve">; </w:t>
      </w:r>
    </w:p>
    <w:p w14:paraId="064533D9" w14:textId="77777777" w:rsidR="00C04CE1" w:rsidRDefault="00722F08">
      <w:pPr>
        <w:spacing w:line="600" w:lineRule="auto"/>
        <w:ind w:firstLine="720"/>
        <w:jc w:val="both"/>
        <w:rPr>
          <w:rFonts w:eastAsia="Times New Roman"/>
          <w:szCs w:val="24"/>
        </w:rPr>
      </w:pPr>
      <w:r>
        <w:rPr>
          <w:rFonts w:eastAsia="Times New Roman"/>
          <w:szCs w:val="24"/>
        </w:rPr>
        <w:t xml:space="preserve">Το καταθέτω για τα Πρακτικά. </w:t>
      </w:r>
    </w:p>
    <w:p w14:paraId="064533DA" w14:textId="77777777" w:rsidR="00C04CE1" w:rsidRDefault="00722F08">
      <w:pPr>
        <w:spacing w:line="600" w:lineRule="auto"/>
        <w:ind w:firstLine="720"/>
        <w:jc w:val="both"/>
        <w:rPr>
          <w:rFonts w:eastAsia="Times New Roman"/>
        </w:rPr>
      </w:pPr>
      <w:r>
        <w:rPr>
          <w:rFonts w:eastAsia="Times New Roman"/>
        </w:rPr>
        <w:lastRenderedPageBreak/>
        <w:t>(Στο σημείο αυτό ο Βουλευτής κ. Σπυρίδων - Άδωνις Γεωργιάδης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64533DB" w14:textId="77777777" w:rsidR="00C04CE1" w:rsidRDefault="00722F08">
      <w:pPr>
        <w:spacing w:line="600" w:lineRule="auto"/>
        <w:ind w:firstLine="720"/>
        <w:jc w:val="both"/>
        <w:rPr>
          <w:rFonts w:eastAsia="Times New Roman"/>
          <w:szCs w:val="24"/>
        </w:rPr>
      </w:pPr>
      <w:r>
        <w:rPr>
          <w:rFonts w:eastAsia="Times New Roman"/>
          <w:szCs w:val="24"/>
        </w:rPr>
        <w:t>Και μη μου πείτε για την οικογενειακή</w:t>
      </w:r>
      <w:r w:rsidRPr="001D1E33">
        <w:rPr>
          <w:rFonts w:eastAsia="Times New Roman"/>
          <w:szCs w:val="24"/>
        </w:rPr>
        <w:t xml:space="preserve"> ευθύνη</w:t>
      </w:r>
      <w:r>
        <w:rPr>
          <w:rFonts w:eastAsia="Times New Roman"/>
          <w:szCs w:val="24"/>
        </w:rPr>
        <w:t>. Α</w:t>
      </w:r>
      <w:r w:rsidRPr="001D1E33">
        <w:rPr>
          <w:rFonts w:eastAsia="Times New Roman"/>
          <w:szCs w:val="24"/>
        </w:rPr>
        <w:t>κούστ</w:t>
      </w:r>
      <w:r>
        <w:rPr>
          <w:rFonts w:eastAsia="Times New Roman"/>
          <w:szCs w:val="24"/>
        </w:rPr>
        <w:t>ε γ</w:t>
      </w:r>
      <w:r w:rsidRPr="001D1E33">
        <w:rPr>
          <w:rFonts w:eastAsia="Times New Roman"/>
          <w:szCs w:val="24"/>
        </w:rPr>
        <w:t xml:space="preserve">ιατί δεν </w:t>
      </w:r>
      <w:r>
        <w:rPr>
          <w:rFonts w:eastAsia="Times New Roman"/>
          <w:szCs w:val="24"/>
        </w:rPr>
        <w:t>μπορείτε να μου το πείτε τώρα αυτό. Γιατί το πρωί ο</w:t>
      </w:r>
      <w:r w:rsidRPr="001D1E33">
        <w:rPr>
          <w:rFonts w:eastAsia="Times New Roman"/>
          <w:szCs w:val="24"/>
        </w:rPr>
        <w:t xml:space="preserve"> κ</w:t>
      </w:r>
      <w:r>
        <w:rPr>
          <w:rFonts w:eastAsia="Times New Roman"/>
          <w:szCs w:val="24"/>
        </w:rPr>
        <w:t>. Τσίπρας έκανε και το άλλο κολοσσιαίο</w:t>
      </w:r>
      <w:r w:rsidRPr="001D1E33">
        <w:rPr>
          <w:rFonts w:eastAsia="Times New Roman"/>
          <w:szCs w:val="24"/>
        </w:rPr>
        <w:t xml:space="preserve"> λάθος</w:t>
      </w:r>
      <w:r>
        <w:rPr>
          <w:rFonts w:eastAsia="Times New Roman"/>
          <w:szCs w:val="24"/>
        </w:rPr>
        <w:t>. Ε</w:t>
      </w:r>
      <w:r w:rsidRPr="001D1E33">
        <w:rPr>
          <w:rFonts w:eastAsia="Times New Roman"/>
          <w:szCs w:val="24"/>
        </w:rPr>
        <w:t>ίπ</w:t>
      </w:r>
      <w:r>
        <w:rPr>
          <w:rFonts w:eastAsia="Times New Roman"/>
          <w:szCs w:val="24"/>
        </w:rPr>
        <w:t>ε</w:t>
      </w:r>
      <w:r w:rsidRPr="001D1E33">
        <w:rPr>
          <w:rFonts w:eastAsia="Times New Roman"/>
          <w:szCs w:val="24"/>
        </w:rPr>
        <w:t xml:space="preserve"> στον κ</w:t>
      </w:r>
      <w:r>
        <w:rPr>
          <w:rFonts w:eastAsia="Times New Roman"/>
          <w:szCs w:val="24"/>
        </w:rPr>
        <w:t>.</w:t>
      </w:r>
      <w:r w:rsidRPr="001D1E33">
        <w:rPr>
          <w:rFonts w:eastAsia="Times New Roman"/>
          <w:szCs w:val="24"/>
        </w:rPr>
        <w:t xml:space="preserve"> Μητσοτάκη</w:t>
      </w:r>
      <w:r>
        <w:rPr>
          <w:rFonts w:eastAsia="Times New Roman"/>
          <w:szCs w:val="24"/>
        </w:rPr>
        <w:t>,</w:t>
      </w:r>
      <w:r w:rsidRPr="001D1E33">
        <w:rPr>
          <w:rFonts w:eastAsia="Times New Roman"/>
          <w:szCs w:val="24"/>
        </w:rPr>
        <w:t xml:space="preserve"> </w:t>
      </w:r>
      <w:r>
        <w:rPr>
          <w:rFonts w:eastAsia="Times New Roman"/>
          <w:szCs w:val="24"/>
        </w:rPr>
        <w:t>«Μη μιλάτε εσείς, κύριε Μητσοτάκη, για αποστασία, με την οικογενειακή παράδοση που έχετε». Άρα, ο κ. Τσίπρας, εδώ στο Βήμα, το πρωί υιοθέτη</w:t>
      </w:r>
      <w:r w:rsidRPr="001D1E33">
        <w:rPr>
          <w:rFonts w:eastAsia="Times New Roman"/>
          <w:szCs w:val="24"/>
        </w:rPr>
        <w:t xml:space="preserve">σε πλήρως τις κατηγορίες </w:t>
      </w:r>
      <w:r>
        <w:rPr>
          <w:rFonts w:eastAsia="Times New Roman"/>
          <w:szCs w:val="24"/>
        </w:rPr>
        <w:t xml:space="preserve">περί </w:t>
      </w:r>
      <w:r w:rsidRPr="001D1E33">
        <w:rPr>
          <w:rFonts w:eastAsia="Times New Roman"/>
          <w:szCs w:val="24"/>
        </w:rPr>
        <w:t>οικογενειακής ευθύνης</w:t>
      </w:r>
      <w:r>
        <w:rPr>
          <w:rFonts w:eastAsia="Times New Roman"/>
          <w:szCs w:val="24"/>
        </w:rPr>
        <w:t xml:space="preserve">. </w:t>
      </w:r>
    </w:p>
    <w:p w14:paraId="064533DC" w14:textId="77777777" w:rsidR="00C04CE1" w:rsidRDefault="00722F08">
      <w:pPr>
        <w:spacing w:line="600" w:lineRule="auto"/>
        <w:ind w:firstLine="720"/>
        <w:jc w:val="both"/>
        <w:rPr>
          <w:rFonts w:eastAsia="Times New Roman"/>
          <w:szCs w:val="24"/>
        </w:rPr>
      </w:pPr>
      <w:r>
        <w:rPr>
          <w:rFonts w:eastAsia="Times New Roman"/>
          <w:szCs w:val="24"/>
        </w:rPr>
        <w:t xml:space="preserve">Άρα, </w:t>
      </w:r>
      <w:r w:rsidRPr="001D1E33">
        <w:rPr>
          <w:rFonts w:eastAsia="Times New Roman"/>
          <w:szCs w:val="24"/>
        </w:rPr>
        <w:t xml:space="preserve">αν δεν μπορεί να μιλάει ο Μητσοτάκης </w:t>
      </w:r>
      <w:r>
        <w:rPr>
          <w:rFonts w:eastAsia="Times New Roman"/>
          <w:szCs w:val="24"/>
        </w:rPr>
        <w:t xml:space="preserve">λόγω οικογενειακής ευθύνης, δεν </w:t>
      </w:r>
      <w:r w:rsidRPr="001D1E33">
        <w:rPr>
          <w:rFonts w:eastAsia="Times New Roman"/>
          <w:szCs w:val="24"/>
        </w:rPr>
        <w:t xml:space="preserve">μπορεί να μιλάει και </w:t>
      </w:r>
      <w:r>
        <w:rPr>
          <w:rFonts w:eastAsia="Times New Roman"/>
          <w:szCs w:val="24"/>
        </w:rPr>
        <w:t xml:space="preserve">η </w:t>
      </w:r>
      <w:r w:rsidRPr="001D1E33">
        <w:rPr>
          <w:rFonts w:eastAsia="Times New Roman"/>
          <w:szCs w:val="24"/>
        </w:rPr>
        <w:t xml:space="preserve">Κουντουρά και όσοι είναι </w:t>
      </w:r>
      <w:r>
        <w:rPr>
          <w:rFonts w:eastAsia="Times New Roman"/>
          <w:szCs w:val="24"/>
        </w:rPr>
        <w:t xml:space="preserve">παρέα </w:t>
      </w:r>
      <w:r w:rsidRPr="001D1E33">
        <w:rPr>
          <w:rFonts w:eastAsia="Times New Roman"/>
          <w:szCs w:val="24"/>
        </w:rPr>
        <w:t xml:space="preserve">μαζί με </w:t>
      </w:r>
      <w:r>
        <w:rPr>
          <w:rFonts w:eastAsia="Times New Roman"/>
          <w:szCs w:val="24"/>
        </w:rPr>
        <w:t xml:space="preserve">την Κουντουρά, δηλαδή ο </w:t>
      </w:r>
      <w:proofErr w:type="spellStart"/>
      <w:r>
        <w:rPr>
          <w:rFonts w:eastAsia="Times New Roman"/>
          <w:szCs w:val="24"/>
        </w:rPr>
        <w:t>Πολάκης</w:t>
      </w:r>
      <w:proofErr w:type="spellEnd"/>
      <w:r>
        <w:rPr>
          <w:rFonts w:eastAsia="Times New Roman"/>
          <w:szCs w:val="24"/>
        </w:rPr>
        <w:t>, ο Τσίπρας και εσείς για την 21η Απριλίου. Γιατί θα είναι κάτι</w:t>
      </w:r>
      <w:r w:rsidRPr="001D1E33">
        <w:rPr>
          <w:rFonts w:eastAsia="Times New Roman"/>
          <w:szCs w:val="24"/>
        </w:rPr>
        <w:t xml:space="preserve"> πολύ περίεργο να κατηγορεί</w:t>
      </w:r>
      <w:r>
        <w:rPr>
          <w:rFonts w:eastAsia="Times New Roman"/>
          <w:szCs w:val="24"/>
        </w:rPr>
        <w:t>τε</w:t>
      </w:r>
      <w:r w:rsidRPr="001D1E33">
        <w:rPr>
          <w:rFonts w:eastAsia="Times New Roman"/>
          <w:szCs w:val="24"/>
        </w:rPr>
        <w:t xml:space="preserve"> εμένα όλη την ώρα για </w:t>
      </w:r>
      <w:r>
        <w:rPr>
          <w:rFonts w:eastAsia="Times New Roman"/>
          <w:szCs w:val="24"/>
        </w:rPr>
        <w:t xml:space="preserve">ακροδεξιά, τον Βορίδη ή οποιονδήποτε άλλον, αλλά να μην σας φαντάζει για ακροδεξιά η κ. Κουντουρά, της οποίας ο </w:t>
      </w:r>
      <w:r w:rsidRPr="001D1E33">
        <w:rPr>
          <w:rFonts w:eastAsia="Times New Roman"/>
          <w:szCs w:val="24"/>
        </w:rPr>
        <w:t xml:space="preserve">πατέρας </w:t>
      </w:r>
      <w:r>
        <w:rPr>
          <w:rFonts w:eastAsia="Times New Roman"/>
          <w:szCs w:val="24"/>
        </w:rPr>
        <w:t>βεβαίως ήταν και ο</w:t>
      </w:r>
      <w:r w:rsidRPr="001D1E33">
        <w:rPr>
          <w:rFonts w:eastAsia="Times New Roman"/>
          <w:szCs w:val="24"/>
        </w:rPr>
        <w:t xml:space="preserve"> γνωστός ιδρυτής </w:t>
      </w:r>
      <w:r>
        <w:rPr>
          <w:rFonts w:eastAsia="Times New Roman"/>
          <w:szCs w:val="24"/>
        </w:rPr>
        <w:t>της Ένωσης</w:t>
      </w:r>
      <w:r w:rsidRPr="001D1E33">
        <w:rPr>
          <w:rFonts w:eastAsia="Times New Roman"/>
          <w:szCs w:val="24"/>
        </w:rPr>
        <w:t xml:space="preserve"> </w:t>
      </w:r>
      <w:r>
        <w:rPr>
          <w:rFonts w:eastAsia="Times New Roman"/>
          <w:szCs w:val="24"/>
        </w:rPr>
        <w:t xml:space="preserve">Βασιλοφρόνων </w:t>
      </w:r>
      <w:r w:rsidRPr="001D1E33">
        <w:rPr>
          <w:rFonts w:eastAsia="Times New Roman"/>
          <w:szCs w:val="24"/>
        </w:rPr>
        <w:t>Ελλάδος</w:t>
      </w:r>
      <w:r>
        <w:rPr>
          <w:rFonts w:eastAsia="Times New Roman"/>
          <w:szCs w:val="24"/>
        </w:rPr>
        <w:t xml:space="preserve">. Άρα -για </w:t>
      </w:r>
      <w:r>
        <w:rPr>
          <w:rFonts w:eastAsia="Times New Roman"/>
          <w:szCs w:val="24"/>
        </w:rPr>
        <w:lastRenderedPageBreak/>
        <w:t xml:space="preserve">να ξέρουμε τώρα- η εκατοστή πεντηκοστή </w:t>
      </w:r>
      <w:r w:rsidRPr="001D1E33">
        <w:rPr>
          <w:rFonts w:eastAsia="Times New Roman"/>
          <w:szCs w:val="24"/>
        </w:rPr>
        <w:t xml:space="preserve">πρώτη ψήφος της </w:t>
      </w:r>
      <w:r>
        <w:rPr>
          <w:rFonts w:eastAsia="Times New Roman"/>
          <w:szCs w:val="24"/>
        </w:rPr>
        <w:t>Κ</w:t>
      </w:r>
      <w:r w:rsidRPr="001D1E33">
        <w:rPr>
          <w:rFonts w:eastAsia="Times New Roman"/>
          <w:szCs w:val="24"/>
        </w:rPr>
        <w:t xml:space="preserve">υβερνήσεως </w:t>
      </w:r>
      <w:r>
        <w:rPr>
          <w:rFonts w:eastAsia="Times New Roman"/>
          <w:szCs w:val="24"/>
        </w:rPr>
        <w:t xml:space="preserve">της </w:t>
      </w:r>
      <w:r w:rsidRPr="001D1E33">
        <w:rPr>
          <w:rFonts w:eastAsia="Times New Roman"/>
          <w:szCs w:val="24"/>
        </w:rPr>
        <w:t xml:space="preserve">Αριστεράς </w:t>
      </w:r>
      <w:r>
        <w:rPr>
          <w:rFonts w:eastAsia="Times New Roman"/>
          <w:szCs w:val="24"/>
        </w:rPr>
        <w:t>εδράζει</w:t>
      </w:r>
      <w:r w:rsidRPr="001D1E33">
        <w:rPr>
          <w:rFonts w:eastAsia="Times New Roman"/>
          <w:szCs w:val="24"/>
        </w:rPr>
        <w:t xml:space="preserve"> στην κ</w:t>
      </w:r>
      <w:r>
        <w:rPr>
          <w:rFonts w:eastAsia="Times New Roman"/>
          <w:szCs w:val="24"/>
        </w:rPr>
        <w:t>.</w:t>
      </w:r>
      <w:r w:rsidRPr="001D1E33">
        <w:rPr>
          <w:rFonts w:eastAsia="Times New Roman"/>
          <w:szCs w:val="24"/>
        </w:rPr>
        <w:t xml:space="preserve"> Κουντουρά</w:t>
      </w:r>
      <w:r>
        <w:rPr>
          <w:rFonts w:eastAsia="Times New Roman"/>
          <w:szCs w:val="24"/>
        </w:rPr>
        <w:t>,</w:t>
      </w:r>
      <w:r w:rsidRPr="001D1E33">
        <w:rPr>
          <w:rFonts w:eastAsia="Times New Roman"/>
          <w:szCs w:val="24"/>
        </w:rPr>
        <w:t xml:space="preserve"> την </w:t>
      </w:r>
      <w:r>
        <w:rPr>
          <w:rFonts w:eastAsia="Times New Roman"/>
          <w:szCs w:val="24"/>
        </w:rPr>
        <w:t>-</w:t>
      </w:r>
      <w:r w:rsidRPr="001D1E33">
        <w:rPr>
          <w:rFonts w:eastAsia="Times New Roman"/>
          <w:szCs w:val="24"/>
        </w:rPr>
        <w:t>κατά τον φίλο του Παύλου</w:t>
      </w:r>
      <w:r>
        <w:rPr>
          <w:rFonts w:eastAsia="Times New Roman"/>
          <w:szCs w:val="24"/>
        </w:rPr>
        <w:t>,</w:t>
      </w:r>
      <w:r w:rsidRPr="001D1E33">
        <w:rPr>
          <w:rFonts w:eastAsia="Times New Roman"/>
          <w:szCs w:val="24"/>
        </w:rPr>
        <w:t xml:space="preserve"> </w:t>
      </w:r>
      <w:r>
        <w:rPr>
          <w:rFonts w:eastAsia="Times New Roman"/>
          <w:szCs w:val="24"/>
        </w:rPr>
        <w:t>Πάνο-</w:t>
      </w:r>
      <w:r w:rsidRPr="001D1E33">
        <w:rPr>
          <w:rFonts w:eastAsia="Times New Roman"/>
          <w:szCs w:val="24"/>
        </w:rPr>
        <w:t xml:space="preserve"> </w:t>
      </w:r>
      <w:r>
        <w:rPr>
          <w:rFonts w:eastAsia="Times New Roman"/>
          <w:szCs w:val="24"/>
        </w:rPr>
        <w:t>θυγατέρα του συντάκτη του ύμνου της 21ης</w:t>
      </w:r>
      <w:r>
        <w:rPr>
          <w:rFonts w:eastAsia="Times New Roman"/>
          <w:szCs w:val="24"/>
          <w:vertAlign w:val="superscript"/>
        </w:rPr>
        <w:t xml:space="preserve"> </w:t>
      </w:r>
      <w:r>
        <w:rPr>
          <w:rFonts w:eastAsia="Times New Roman"/>
          <w:szCs w:val="24"/>
        </w:rPr>
        <w:t>Απριλίου.</w:t>
      </w:r>
    </w:p>
    <w:p w14:paraId="064533DD" w14:textId="77777777" w:rsidR="00C04CE1" w:rsidRDefault="00722F08">
      <w:pPr>
        <w:spacing w:line="600" w:lineRule="auto"/>
        <w:ind w:firstLine="720"/>
        <w:jc w:val="both"/>
        <w:rPr>
          <w:rFonts w:eastAsia="Times New Roman"/>
          <w:szCs w:val="24"/>
        </w:rPr>
      </w:pPr>
      <w:r>
        <w:rPr>
          <w:rFonts w:eastAsia="Times New Roman"/>
          <w:szCs w:val="24"/>
        </w:rPr>
        <w:t>Όμως θα πείτε τώρα: Καλά, Άδωνι, τώρα θα ασχολούμαστε με τον πατέρα της Κουντουρά; Ό,τι ήθελε έκανε ο πατέρας της Κουντουρά. Σωστό. Εγώ το δέχομαι, γιατί εγώ δεν υιοθετώ την αηδία ,που το πρωί είπε ο κ. Τσίπρας περί οικογενειακής ευθύνης.</w:t>
      </w:r>
    </w:p>
    <w:p w14:paraId="064533DE" w14:textId="77777777" w:rsidR="00C04CE1" w:rsidRDefault="00722F08">
      <w:pPr>
        <w:spacing w:line="600" w:lineRule="auto"/>
        <w:ind w:firstLine="720"/>
        <w:jc w:val="both"/>
        <w:rPr>
          <w:rFonts w:eastAsia="Times New Roman"/>
          <w:szCs w:val="24"/>
        </w:rPr>
      </w:pPr>
      <w:r>
        <w:rPr>
          <w:rFonts w:eastAsia="Times New Roman"/>
          <w:szCs w:val="24"/>
        </w:rPr>
        <w:t>Πάμε, όμως τώρα στην ίδια την κ. Κουντουρά. Για να καταλάβω, βρε παιδιά, για τι ανθρώπους μιλάμε; Ποιοι είναι</w:t>
      </w:r>
      <w:r w:rsidRPr="001D1E33">
        <w:rPr>
          <w:rFonts w:eastAsia="Times New Roman"/>
          <w:szCs w:val="24"/>
        </w:rPr>
        <w:t xml:space="preserve"> αυτοί οι οποίοι </w:t>
      </w:r>
      <w:r>
        <w:rPr>
          <w:rFonts w:eastAsia="Times New Roman"/>
          <w:szCs w:val="24"/>
        </w:rPr>
        <w:t xml:space="preserve">στηρίζουν τώρα </w:t>
      </w:r>
      <w:r w:rsidRPr="001D1E33">
        <w:rPr>
          <w:rFonts w:eastAsia="Times New Roman"/>
          <w:szCs w:val="24"/>
        </w:rPr>
        <w:t xml:space="preserve">την </w:t>
      </w:r>
      <w:r>
        <w:rPr>
          <w:rFonts w:eastAsia="Times New Roman"/>
          <w:szCs w:val="24"/>
        </w:rPr>
        <w:t>Κ</w:t>
      </w:r>
      <w:r w:rsidRPr="001D1E33">
        <w:rPr>
          <w:rFonts w:eastAsia="Times New Roman"/>
          <w:szCs w:val="24"/>
        </w:rPr>
        <w:t>υβέρνησή σας και θα</w:t>
      </w:r>
      <w:r>
        <w:rPr>
          <w:rFonts w:eastAsia="Times New Roman"/>
          <w:szCs w:val="24"/>
        </w:rPr>
        <w:t xml:space="preserve"> μείνετε εσείς να παριστάνετε τους Υπουργούς; Και πάω </w:t>
      </w:r>
      <w:r w:rsidRPr="001D1E33">
        <w:rPr>
          <w:rFonts w:eastAsia="Times New Roman"/>
          <w:szCs w:val="24"/>
        </w:rPr>
        <w:t>γρήγορα στο μείζον</w:t>
      </w:r>
      <w:r>
        <w:rPr>
          <w:rFonts w:eastAsia="Times New Roman"/>
          <w:szCs w:val="24"/>
        </w:rPr>
        <w:t>. Αφήνω τα περί</w:t>
      </w:r>
      <w:r w:rsidRPr="001D1E33">
        <w:rPr>
          <w:rFonts w:eastAsia="Times New Roman"/>
          <w:szCs w:val="24"/>
        </w:rPr>
        <w:t xml:space="preserve"> iPhone</w:t>
      </w:r>
      <w:r>
        <w:rPr>
          <w:rFonts w:eastAsia="Times New Roman"/>
          <w:szCs w:val="24"/>
        </w:rPr>
        <w:t>.</w:t>
      </w:r>
      <w:r w:rsidRPr="001D1E33">
        <w:rPr>
          <w:rFonts w:eastAsia="Times New Roman"/>
          <w:szCs w:val="24"/>
        </w:rPr>
        <w:t xml:space="preserve"> </w:t>
      </w:r>
      <w:r>
        <w:rPr>
          <w:rFonts w:eastAsia="Times New Roman"/>
          <w:szCs w:val="24"/>
        </w:rPr>
        <w:t>Τα καταθέτω για τα Πρακτικά α</w:t>
      </w:r>
      <w:r w:rsidRPr="001D1E33">
        <w:rPr>
          <w:rFonts w:eastAsia="Times New Roman"/>
          <w:szCs w:val="24"/>
        </w:rPr>
        <w:t>πλώς</w:t>
      </w:r>
      <w:r>
        <w:rPr>
          <w:rFonts w:eastAsia="Times New Roman"/>
          <w:szCs w:val="24"/>
        </w:rPr>
        <w:t xml:space="preserve">, γιατί υπάρχουν πολύ έντονα στο διαδίκτυο. </w:t>
      </w:r>
    </w:p>
    <w:p w14:paraId="064533DF" w14:textId="77777777" w:rsidR="00C04CE1" w:rsidRDefault="00722F08">
      <w:pPr>
        <w:spacing w:line="600" w:lineRule="auto"/>
        <w:ind w:firstLine="720"/>
        <w:jc w:val="both"/>
        <w:rPr>
          <w:rFonts w:eastAsia="Times New Roman"/>
          <w:szCs w:val="24"/>
        </w:rPr>
      </w:pPr>
      <w:r>
        <w:rPr>
          <w:rFonts w:eastAsia="Times New Roman"/>
          <w:szCs w:val="24"/>
        </w:rPr>
        <w:t>Έπρεπε να πληρώσει το ελληνικό δημόσιο</w:t>
      </w:r>
      <w:r w:rsidRPr="001D1E33">
        <w:rPr>
          <w:rFonts w:eastAsia="Times New Roman"/>
          <w:szCs w:val="24"/>
        </w:rPr>
        <w:t xml:space="preserve"> 1.400 ευρώ iPhone στην </w:t>
      </w:r>
      <w:r>
        <w:rPr>
          <w:rFonts w:eastAsia="Times New Roman"/>
          <w:szCs w:val="24"/>
        </w:rPr>
        <w:t>κ. Κουντουρά προ δύο</w:t>
      </w:r>
      <w:r w:rsidRPr="001D1E33">
        <w:rPr>
          <w:rFonts w:eastAsia="Times New Roman"/>
          <w:szCs w:val="24"/>
        </w:rPr>
        <w:t xml:space="preserve"> εβδομάδων </w:t>
      </w:r>
      <w:r>
        <w:rPr>
          <w:rFonts w:eastAsia="Times New Roman"/>
          <w:szCs w:val="24"/>
        </w:rPr>
        <w:t>-</w:t>
      </w:r>
      <w:r w:rsidRPr="001D1E33">
        <w:rPr>
          <w:rFonts w:eastAsia="Times New Roman"/>
          <w:szCs w:val="24"/>
        </w:rPr>
        <w:t xml:space="preserve">περίεργο που </w:t>
      </w:r>
      <w:r w:rsidRPr="001D1E33">
        <w:rPr>
          <w:rFonts w:eastAsia="Times New Roman"/>
          <w:szCs w:val="24"/>
        </w:rPr>
        <w:lastRenderedPageBreak/>
        <w:t>τ</w:t>
      </w:r>
      <w:r>
        <w:rPr>
          <w:rFonts w:eastAsia="Times New Roman"/>
          <w:szCs w:val="24"/>
        </w:rPr>
        <w:t>η</w:t>
      </w:r>
      <w:r w:rsidRPr="001D1E33">
        <w:rPr>
          <w:rFonts w:eastAsia="Times New Roman"/>
          <w:szCs w:val="24"/>
        </w:rPr>
        <w:t>ς πήραμε τόσο ακριβό τηλέφωνο</w:t>
      </w:r>
      <w:r>
        <w:rPr>
          <w:rFonts w:eastAsia="Times New Roman"/>
          <w:szCs w:val="24"/>
        </w:rPr>
        <w:t>- γιατί τη</w:t>
      </w:r>
      <w:r w:rsidRPr="001D1E33">
        <w:rPr>
          <w:rFonts w:eastAsia="Times New Roman"/>
          <w:szCs w:val="24"/>
        </w:rPr>
        <w:t>ν έπαιρνε</w:t>
      </w:r>
      <w:r>
        <w:rPr>
          <w:rFonts w:eastAsia="Times New Roman"/>
          <w:szCs w:val="24"/>
        </w:rPr>
        <w:t xml:space="preserve"> </w:t>
      </w:r>
      <w:r w:rsidRPr="001D1E33">
        <w:rPr>
          <w:rFonts w:eastAsia="Times New Roman"/>
          <w:szCs w:val="24"/>
        </w:rPr>
        <w:t>ο κ</w:t>
      </w:r>
      <w:r>
        <w:rPr>
          <w:rFonts w:eastAsia="Times New Roman"/>
          <w:szCs w:val="24"/>
        </w:rPr>
        <w:t>.</w:t>
      </w:r>
      <w:r w:rsidRPr="001D1E33">
        <w:rPr>
          <w:rFonts w:eastAsia="Times New Roman"/>
          <w:szCs w:val="24"/>
        </w:rPr>
        <w:t xml:space="preserve"> Καμμένος και δεν μπορ</w:t>
      </w:r>
      <w:r>
        <w:rPr>
          <w:rFonts w:eastAsia="Times New Roman"/>
          <w:szCs w:val="24"/>
        </w:rPr>
        <w:t xml:space="preserve">ούσε </w:t>
      </w:r>
      <w:r w:rsidRPr="001D1E33">
        <w:rPr>
          <w:rFonts w:eastAsia="Times New Roman"/>
          <w:szCs w:val="24"/>
        </w:rPr>
        <w:t>να σηκώσε</w:t>
      </w:r>
      <w:r>
        <w:rPr>
          <w:rFonts w:eastAsia="Times New Roman"/>
          <w:szCs w:val="24"/>
        </w:rPr>
        <w:t>ι, λέει,</w:t>
      </w:r>
      <w:r w:rsidRPr="001D1E33">
        <w:rPr>
          <w:rFonts w:eastAsia="Times New Roman"/>
          <w:szCs w:val="24"/>
        </w:rPr>
        <w:t xml:space="preserve"> το τηλέφωνο</w:t>
      </w:r>
      <w:r>
        <w:rPr>
          <w:rFonts w:eastAsia="Times New Roman"/>
          <w:szCs w:val="24"/>
        </w:rPr>
        <w:t>. Δεν δούλευε</w:t>
      </w:r>
      <w:r w:rsidRPr="001D1E33">
        <w:rPr>
          <w:rFonts w:eastAsia="Times New Roman"/>
          <w:szCs w:val="24"/>
        </w:rPr>
        <w:t xml:space="preserve"> καλά</w:t>
      </w:r>
      <w:r>
        <w:rPr>
          <w:rFonts w:eastAsia="Times New Roman"/>
          <w:szCs w:val="24"/>
        </w:rPr>
        <w:t>,</w:t>
      </w:r>
      <w:r w:rsidRPr="001D1E33">
        <w:rPr>
          <w:rFonts w:eastAsia="Times New Roman"/>
          <w:szCs w:val="24"/>
        </w:rPr>
        <w:t xml:space="preserve"> παρά τα </w:t>
      </w:r>
      <w:r>
        <w:rPr>
          <w:rFonts w:eastAsia="Times New Roman"/>
          <w:szCs w:val="24"/>
        </w:rPr>
        <w:t>1.</w:t>
      </w:r>
      <w:r w:rsidRPr="001D1E33">
        <w:rPr>
          <w:rFonts w:eastAsia="Times New Roman"/>
          <w:szCs w:val="24"/>
        </w:rPr>
        <w:t>400 ευρώ</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α</w:t>
      </w:r>
      <w:r w:rsidRPr="001D1E33">
        <w:rPr>
          <w:rFonts w:eastAsia="Times New Roman"/>
          <w:szCs w:val="24"/>
        </w:rPr>
        <w:t>υτό το αφήνω</w:t>
      </w:r>
      <w:r>
        <w:rPr>
          <w:rFonts w:eastAsia="Times New Roman"/>
          <w:szCs w:val="24"/>
        </w:rPr>
        <w:t>.</w:t>
      </w:r>
    </w:p>
    <w:p w14:paraId="064533E0" w14:textId="77777777" w:rsidR="00C04CE1" w:rsidRDefault="00722F08">
      <w:pPr>
        <w:spacing w:line="600" w:lineRule="auto"/>
        <w:ind w:firstLine="720"/>
        <w:jc w:val="both"/>
        <w:rPr>
          <w:rFonts w:eastAsia="Times New Roman"/>
        </w:rPr>
      </w:pPr>
      <w:r>
        <w:rPr>
          <w:rFonts w:eastAsia="Times New Roman"/>
        </w:rPr>
        <w:t>(Στο σημείο αυτό ο Βουλευτής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64533E1" w14:textId="77777777" w:rsidR="00C04CE1" w:rsidRDefault="00722F08">
      <w:pPr>
        <w:spacing w:line="600" w:lineRule="auto"/>
        <w:ind w:firstLine="720"/>
        <w:jc w:val="both"/>
        <w:rPr>
          <w:rFonts w:eastAsia="Times New Roman"/>
          <w:szCs w:val="24"/>
        </w:rPr>
      </w:pPr>
      <w:r>
        <w:rPr>
          <w:rFonts w:eastAsia="Times New Roman"/>
          <w:szCs w:val="24"/>
        </w:rPr>
        <w:t>Πάω, όμως</w:t>
      </w:r>
      <w:r w:rsidRPr="001D1E33">
        <w:rPr>
          <w:rFonts w:eastAsia="Times New Roman"/>
          <w:szCs w:val="24"/>
        </w:rPr>
        <w:t xml:space="preserve"> στο μείζον</w:t>
      </w:r>
      <w:r>
        <w:rPr>
          <w:rFonts w:eastAsia="Times New Roman"/>
          <w:szCs w:val="24"/>
        </w:rPr>
        <w:t>. Ρε</w:t>
      </w:r>
      <w:r w:rsidRPr="001D1E33">
        <w:rPr>
          <w:rFonts w:eastAsia="Times New Roman"/>
          <w:szCs w:val="24"/>
        </w:rPr>
        <w:t xml:space="preserve"> παιδιά</w:t>
      </w:r>
      <w:r>
        <w:rPr>
          <w:rFonts w:eastAsia="Times New Roman"/>
          <w:szCs w:val="24"/>
        </w:rPr>
        <w:t>,</w:t>
      </w:r>
      <w:r w:rsidRPr="001D1E33">
        <w:rPr>
          <w:rFonts w:eastAsia="Times New Roman"/>
          <w:szCs w:val="24"/>
        </w:rPr>
        <w:t xml:space="preserve"> εκεί </w:t>
      </w:r>
      <w:r>
        <w:rPr>
          <w:rFonts w:eastAsia="Times New Roman"/>
          <w:szCs w:val="24"/>
        </w:rPr>
        <w:t xml:space="preserve">ο </w:t>
      </w:r>
      <w:r w:rsidRPr="001D1E33">
        <w:rPr>
          <w:rFonts w:eastAsia="Times New Roman"/>
          <w:szCs w:val="24"/>
        </w:rPr>
        <w:t>Παύλος</w:t>
      </w:r>
      <w:r>
        <w:rPr>
          <w:rFonts w:eastAsia="Times New Roman"/>
          <w:szCs w:val="24"/>
        </w:rPr>
        <w:t xml:space="preserve"> ο</w:t>
      </w:r>
      <w:r w:rsidRPr="001D1E33">
        <w:rPr>
          <w:rFonts w:eastAsia="Times New Roman"/>
          <w:szCs w:val="24"/>
        </w:rPr>
        <w:t xml:space="preserve"> </w:t>
      </w:r>
      <w:proofErr w:type="spellStart"/>
      <w:r w:rsidRPr="001D1E33">
        <w:rPr>
          <w:rFonts w:eastAsia="Times New Roman"/>
          <w:szCs w:val="24"/>
        </w:rPr>
        <w:t>Πολάκης</w:t>
      </w:r>
      <w:proofErr w:type="spellEnd"/>
      <w:r>
        <w:rPr>
          <w:rFonts w:eastAsia="Times New Roman"/>
          <w:szCs w:val="24"/>
        </w:rPr>
        <w:t>, αυτός ο λεβέντης</w:t>
      </w:r>
      <w:r w:rsidRPr="001D1E33">
        <w:rPr>
          <w:rFonts w:eastAsia="Times New Roman"/>
          <w:szCs w:val="24"/>
        </w:rPr>
        <w:t xml:space="preserve"> </w:t>
      </w:r>
      <w:r>
        <w:rPr>
          <w:rFonts w:eastAsia="Times New Roman"/>
          <w:szCs w:val="24"/>
        </w:rPr>
        <w:t xml:space="preserve">της </w:t>
      </w:r>
      <w:r w:rsidRPr="001D1E33">
        <w:rPr>
          <w:rFonts w:eastAsia="Times New Roman"/>
          <w:szCs w:val="24"/>
        </w:rPr>
        <w:t>Κρήτης</w:t>
      </w:r>
      <w:r>
        <w:rPr>
          <w:rFonts w:eastAsia="Times New Roman"/>
          <w:szCs w:val="24"/>
        </w:rPr>
        <w:t>,</w:t>
      </w:r>
      <w:r w:rsidRPr="001D1E33">
        <w:rPr>
          <w:rFonts w:eastAsia="Times New Roman"/>
          <w:szCs w:val="24"/>
        </w:rPr>
        <w:t xml:space="preserve"> δεν είχε κάνει </w:t>
      </w:r>
      <w:r>
        <w:rPr>
          <w:rFonts w:eastAsia="Times New Roman"/>
          <w:szCs w:val="24"/>
        </w:rPr>
        <w:t>π</w:t>
      </w:r>
      <w:r w:rsidRPr="001D1E33">
        <w:rPr>
          <w:rFonts w:eastAsia="Times New Roman"/>
          <w:szCs w:val="24"/>
        </w:rPr>
        <w:t xml:space="preserve">ρώτο </w:t>
      </w:r>
      <w:r>
        <w:rPr>
          <w:rFonts w:eastAsia="Times New Roman"/>
          <w:szCs w:val="24"/>
        </w:rPr>
        <w:t>θ</w:t>
      </w:r>
      <w:r w:rsidRPr="001D1E33">
        <w:rPr>
          <w:rFonts w:eastAsia="Times New Roman"/>
          <w:szCs w:val="24"/>
        </w:rPr>
        <w:t>έμα το ΚΕΕΛΠΝΟ</w:t>
      </w:r>
      <w:r>
        <w:rPr>
          <w:rFonts w:eastAsia="Times New Roman"/>
          <w:szCs w:val="24"/>
        </w:rPr>
        <w:t xml:space="preserve">; Υπουργέ μου, δεν ήταν το ΚΕΕΛΠΝΟ το </w:t>
      </w:r>
      <w:r w:rsidRPr="001D1E33">
        <w:rPr>
          <w:rFonts w:eastAsia="Times New Roman"/>
          <w:szCs w:val="24"/>
        </w:rPr>
        <w:t xml:space="preserve">πρώτο </w:t>
      </w:r>
      <w:r>
        <w:rPr>
          <w:rFonts w:eastAsia="Times New Roman"/>
          <w:szCs w:val="24"/>
        </w:rPr>
        <w:t>θ</w:t>
      </w:r>
      <w:r w:rsidRPr="001D1E33">
        <w:rPr>
          <w:rFonts w:eastAsia="Times New Roman"/>
          <w:szCs w:val="24"/>
        </w:rPr>
        <w:t xml:space="preserve">έμα στην </w:t>
      </w:r>
      <w:r>
        <w:rPr>
          <w:rFonts w:eastAsia="Times New Roman"/>
          <w:szCs w:val="24"/>
        </w:rPr>
        <w:t>Ελλάδα; Δ</w:t>
      </w:r>
      <w:r w:rsidRPr="001D1E33">
        <w:rPr>
          <w:rFonts w:eastAsia="Times New Roman"/>
          <w:szCs w:val="24"/>
        </w:rPr>
        <w:t>ύο χρόνια εξεταστική</w:t>
      </w:r>
      <w:r>
        <w:rPr>
          <w:rFonts w:eastAsia="Times New Roman"/>
          <w:szCs w:val="24"/>
        </w:rPr>
        <w:t>, οι</w:t>
      </w:r>
      <w:r w:rsidRPr="001D1E33">
        <w:rPr>
          <w:rFonts w:eastAsia="Times New Roman"/>
          <w:szCs w:val="24"/>
        </w:rPr>
        <w:t xml:space="preserve"> διαφημίσεις του ΚΕΕΛΠΝΟ</w:t>
      </w:r>
      <w:r>
        <w:rPr>
          <w:rFonts w:eastAsia="Times New Roman"/>
          <w:szCs w:val="24"/>
        </w:rPr>
        <w:t>,</w:t>
      </w:r>
      <w:r w:rsidRPr="001D1E33">
        <w:rPr>
          <w:rFonts w:eastAsia="Times New Roman"/>
          <w:szCs w:val="24"/>
        </w:rPr>
        <w:t xml:space="preserve"> εσύ</w:t>
      </w:r>
      <w:r>
        <w:rPr>
          <w:rFonts w:eastAsia="Times New Roman"/>
          <w:szCs w:val="24"/>
        </w:rPr>
        <w:t>, ο</w:t>
      </w:r>
      <w:r w:rsidRPr="001D1E33">
        <w:rPr>
          <w:rFonts w:eastAsia="Times New Roman"/>
          <w:szCs w:val="24"/>
        </w:rPr>
        <w:t xml:space="preserve"> φίλος σου ο </w:t>
      </w:r>
      <w:r>
        <w:rPr>
          <w:rFonts w:eastAsia="Times New Roman"/>
          <w:szCs w:val="24"/>
        </w:rPr>
        <w:t xml:space="preserve">Κωστάκης ο </w:t>
      </w:r>
      <w:proofErr w:type="spellStart"/>
      <w:r>
        <w:rPr>
          <w:rFonts w:eastAsia="Times New Roman"/>
          <w:szCs w:val="24"/>
        </w:rPr>
        <w:t>Βαξεβάνης</w:t>
      </w:r>
      <w:proofErr w:type="spellEnd"/>
      <w:r>
        <w:rPr>
          <w:rFonts w:eastAsia="Times New Roman"/>
          <w:szCs w:val="24"/>
        </w:rPr>
        <w:t>,</w:t>
      </w:r>
      <w:r w:rsidRPr="001D1E33">
        <w:rPr>
          <w:rFonts w:eastAsia="Times New Roman"/>
          <w:szCs w:val="24"/>
        </w:rPr>
        <w:t xml:space="preserve"> φασαρίες</w:t>
      </w:r>
      <w:r>
        <w:rPr>
          <w:rFonts w:eastAsia="Times New Roman"/>
          <w:szCs w:val="24"/>
        </w:rPr>
        <w:t>,</w:t>
      </w:r>
      <w:r w:rsidRPr="001D1E33">
        <w:rPr>
          <w:rFonts w:eastAsia="Times New Roman"/>
          <w:szCs w:val="24"/>
        </w:rPr>
        <w:t xml:space="preserve"> εξεταστικές</w:t>
      </w:r>
      <w:r>
        <w:rPr>
          <w:rFonts w:eastAsia="Times New Roman"/>
          <w:szCs w:val="24"/>
        </w:rPr>
        <w:t>,</w:t>
      </w:r>
      <w:r w:rsidRPr="001D1E33">
        <w:rPr>
          <w:rFonts w:eastAsia="Times New Roman"/>
          <w:szCs w:val="24"/>
        </w:rPr>
        <w:t xml:space="preserve"> εισαγγελείς</w:t>
      </w:r>
      <w:r>
        <w:rPr>
          <w:rFonts w:eastAsia="Times New Roman"/>
          <w:szCs w:val="24"/>
        </w:rPr>
        <w:t>; Θα καταθέσω για</w:t>
      </w:r>
      <w:r w:rsidRPr="001D1E33">
        <w:rPr>
          <w:rFonts w:eastAsia="Times New Roman"/>
          <w:szCs w:val="24"/>
        </w:rPr>
        <w:t xml:space="preserve"> </w:t>
      </w:r>
      <w:r>
        <w:rPr>
          <w:rFonts w:eastAsia="Times New Roman"/>
          <w:szCs w:val="24"/>
        </w:rPr>
        <w:t>τ</w:t>
      </w:r>
      <w:r w:rsidRPr="001D1E33">
        <w:rPr>
          <w:rFonts w:eastAsia="Times New Roman"/>
          <w:szCs w:val="24"/>
        </w:rPr>
        <w:t xml:space="preserve">α </w:t>
      </w:r>
      <w:r>
        <w:rPr>
          <w:rFonts w:eastAsia="Times New Roman"/>
          <w:szCs w:val="24"/>
        </w:rPr>
        <w:t>Π</w:t>
      </w:r>
      <w:r w:rsidRPr="001D1E33">
        <w:rPr>
          <w:rFonts w:eastAsia="Times New Roman"/>
          <w:szCs w:val="24"/>
        </w:rPr>
        <w:t>ρακτικά</w:t>
      </w:r>
      <w:r>
        <w:rPr>
          <w:rFonts w:eastAsia="Times New Roman"/>
          <w:szCs w:val="24"/>
        </w:rPr>
        <w:t xml:space="preserve"> σχετικά στοιχεία. </w:t>
      </w:r>
    </w:p>
    <w:p w14:paraId="064533E2" w14:textId="77777777" w:rsidR="00C04CE1" w:rsidRDefault="00722F08">
      <w:pPr>
        <w:spacing w:line="600" w:lineRule="auto"/>
        <w:ind w:firstLine="720"/>
        <w:jc w:val="both"/>
        <w:rPr>
          <w:rFonts w:eastAsia="Times New Roman"/>
          <w:szCs w:val="24"/>
        </w:rPr>
      </w:pPr>
      <w:r>
        <w:rPr>
          <w:rFonts w:eastAsia="Times New Roman"/>
          <w:szCs w:val="24"/>
        </w:rPr>
        <w:t>Π</w:t>
      </w:r>
      <w:r w:rsidRPr="001D1E33">
        <w:rPr>
          <w:rFonts w:eastAsia="Times New Roman"/>
          <w:szCs w:val="24"/>
        </w:rPr>
        <w:t>όσα λεφτά έχει πάρει η κ</w:t>
      </w:r>
      <w:r>
        <w:rPr>
          <w:rFonts w:eastAsia="Times New Roman"/>
          <w:szCs w:val="24"/>
        </w:rPr>
        <w:t>.</w:t>
      </w:r>
      <w:r w:rsidRPr="001D1E33">
        <w:rPr>
          <w:rFonts w:eastAsia="Times New Roman"/>
          <w:szCs w:val="24"/>
        </w:rPr>
        <w:t xml:space="preserve"> Κουντουρά </w:t>
      </w:r>
      <w:r>
        <w:rPr>
          <w:rFonts w:eastAsia="Times New Roman"/>
          <w:szCs w:val="24"/>
        </w:rPr>
        <w:t xml:space="preserve">από το </w:t>
      </w:r>
      <w:r w:rsidRPr="001D1E33">
        <w:rPr>
          <w:rFonts w:eastAsia="Times New Roman"/>
          <w:szCs w:val="24"/>
        </w:rPr>
        <w:t>ΚΕΕΛΠΝΟ</w:t>
      </w:r>
      <w:r>
        <w:rPr>
          <w:rFonts w:eastAsia="Times New Roman"/>
          <w:szCs w:val="24"/>
        </w:rPr>
        <w:t>, ξέρετε; Και μιλάω για την ίδια την κ. Κουντουρά, ό</w:t>
      </w:r>
      <w:r w:rsidRPr="001D1E33">
        <w:rPr>
          <w:rFonts w:eastAsia="Times New Roman"/>
          <w:szCs w:val="24"/>
        </w:rPr>
        <w:t xml:space="preserve">χι </w:t>
      </w:r>
      <w:r>
        <w:rPr>
          <w:rFonts w:eastAsia="Times New Roman"/>
          <w:szCs w:val="24"/>
        </w:rPr>
        <w:t>τον</w:t>
      </w:r>
      <w:r w:rsidRPr="001D1E33">
        <w:rPr>
          <w:rFonts w:eastAsia="Times New Roman"/>
          <w:szCs w:val="24"/>
        </w:rPr>
        <w:t xml:space="preserve"> πατέρα </w:t>
      </w:r>
      <w:r>
        <w:rPr>
          <w:rFonts w:eastAsia="Times New Roman"/>
          <w:szCs w:val="24"/>
        </w:rPr>
        <w:t>της,</w:t>
      </w:r>
      <w:r w:rsidRPr="001D1E33">
        <w:rPr>
          <w:rFonts w:eastAsia="Times New Roman"/>
          <w:szCs w:val="24"/>
        </w:rPr>
        <w:t xml:space="preserve"> </w:t>
      </w:r>
      <w:r>
        <w:rPr>
          <w:rFonts w:eastAsia="Times New Roman"/>
          <w:szCs w:val="24"/>
        </w:rPr>
        <w:t>τον</w:t>
      </w:r>
      <w:r w:rsidRPr="001D1E33">
        <w:rPr>
          <w:rFonts w:eastAsia="Times New Roman"/>
          <w:szCs w:val="24"/>
        </w:rPr>
        <w:t xml:space="preserve"> συντάκτη του </w:t>
      </w:r>
      <w:r>
        <w:rPr>
          <w:rFonts w:eastAsia="Times New Roman"/>
          <w:szCs w:val="24"/>
        </w:rPr>
        <w:t xml:space="preserve">ύμνου της 21ης Απριλίου. Η </w:t>
      </w:r>
      <w:r>
        <w:rPr>
          <w:rFonts w:eastAsia="Times New Roman"/>
          <w:szCs w:val="24"/>
        </w:rPr>
        <w:lastRenderedPageBreak/>
        <w:t>εταιρεία ΣΙΓΜΑ ΑΛΦΑ ΜΙ ΑΝΩΝΥΜΗ ΕΜΠΟΡΙΚΗ ΕΤΑΙΡΕΙΑ -κ</w:t>
      </w:r>
      <w:r w:rsidRPr="001D1E33">
        <w:rPr>
          <w:rFonts w:eastAsia="Times New Roman"/>
          <w:szCs w:val="24"/>
        </w:rPr>
        <w:t>αταθέ</w:t>
      </w:r>
      <w:r>
        <w:rPr>
          <w:rFonts w:eastAsia="Times New Roman"/>
          <w:szCs w:val="24"/>
        </w:rPr>
        <w:t>τ</w:t>
      </w:r>
      <w:r w:rsidRPr="001D1E33">
        <w:rPr>
          <w:rFonts w:eastAsia="Times New Roman"/>
          <w:szCs w:val="24"/>
        </w:rPr>
        <w:t xml:space="preserve">ω </w:t>
      </w:r>
      <w:r>
        <w:rPr>
          <w:rFonts w:eastAsia="Times New Roman"/>
          <w:szCs w:val="24"/>
        </w:rPr>
        <w:t xml:space="preserve">για τα Πρακτικά της Βουλής </w:t>
      </w:r>
      <w:r w:rsidRPr="001D1E33">
        <w:rPr>
          <w:rFonts w:eastAsia="Times New Roman"/>
          <w:szCs w:val="24"/>
        </w:rPr>
        <w:t>το καταστατικό της ανωνύμου εταιρείας</w:t>
      </w:r>
      <w:r>
        <w:rPr>
          <w:rFonts w:eastAsia="Times New Roman"/>
          <w:szCs w:val="24"/>
        </w:rPr>
        <w:t>-</w:t>
      </w:r>
      <w:r w:rsidRPr="001D1E33">
        <w:rPr>
          <w:rFonts w:eastAsia="Times New Roman"/>
          <w:szCs w:val="24"/>
        </w:rPr>
        <w:t xml:space="preserve"> θα δείτε ότι μέσα στο </w:t>
      </w:r>
      <w:r>
        <w:rPr>
          <w:rFonts w:eastAsia="Times New Roman"/>
          <w:szCs w:val="24"/>
        </w:rPr>
        <w:t>δ</w:t>
      </w:r>
      <w:r w:rsidRPr="001D1E33">
        <w:rPr>
          <w:rFonts w:eastAsia="Times New Roman"/>
          <w:szCs w:val="24"/>
        </w:rPr>
        <w:t xml:space="preserve">ιοικητικό </w:t>
      </w:r>
      <w:r>
        <w:rPr>
          <w:rFonts w:eastAsia="Times New Roman"/>
          <w:szCs w:val="24"/>
        </w:rPr>
        <w:t>σ</w:t>
      </w:r>
      <w:r w:rsidRPr="001D1E33">
        <w:rPr>
          <w:rFonts w:eastAsia="Times New Roman"/>
          <w:szCs w:val="24"/>
        </w:rPr>
        <w:t>υμβούλιο</w:t>
      </w:r>
      <w:r>
        <w:rPr>
          <w:rFonts w:eastAsia="Times New Roman"/>
          <w:szCs w:val="24"/>
        </w:rPr>
        <w:t xml:space="preserve"> πρώτος είναι ο </w:t>
      </w:r>
      <w:proofErr w:type="spellStart"/>
      <w:r>
        <w:rPr>
          <w:rFonts w:eastAsia="Times New Roman"/>
          <w:szCs w:val="24"/>
        </w:rPr>
        <w:t>Παπαχριστόπουλος</w:t>
      </w:r>
      <w:proofErr w:type="spellEnd"/>
      <w:r>
        <w:rPr>
          <w:rFonts w:eastAsia="Times New Roman"/>
          <w:szCs w:val="24"/>
        </w:rPr>
        <w:t xml:space="preserve"> Σαράντης, ο σύζυγος της κ.</w:t>
      </w:r>
      <w:r w:rsidRPr="001D1E33">
        <w:rPr>
          <w:rFonts w:eastAsia="Times New Roman"/>
          <w:szCs w:val="24"/>
        </w:rPr>
        <w:t xml:space="preserve"> Κουντουρά</w:t>
      </w:r>
      <w:r>
        <w:rPr>
          <w:rFonts w:eastAsia="Times New Roman"/>
          <w:szCs w:val="24"/>
        </w:rPr>
        <w:t xml:space="preserve"> και τρίτη είναι η Έλενα Κουντουρά, η ίδια. </w:t>
      </w:r>
    </w:p>
    <w:p w14:paraId="064533E3" w14:textId="77777777" w:rsidR="00C04CE1" w:rsidRDefault="00722F08">
      <w:pPr>
        <w:spacing w:line="600" w:lineRule="auto"/>
        <w:ind w:firstLine="720"/>
        <w:jc w:val="both"/>
        <w:rPr>
          <w:rFonts w:eastAsia="Times New Roman"/>
        </w:rPr>
      </w:pPr>
      <w:r>
        <w:rPr>
          <w:rFonts w:eastAsia="Times New Roman"/>
        </w:rPr>
        <w:t>(Στο σημείο αυτό ο Βουλευτής κ. Σπυρίδων - Άδωνις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64533E4" w14:textId="77777777" w:rsidR="00C04CE1" w:rsidRDefault="00722F08">
      <w:pPr>
        <w:spacing w:line="600" w:lineRule="auto"/>
        <w:ind w:firstLine="720"/>
        <w:jc w:val="both"/>
        <w:rPr>
          <w:rFonts w:eastAsia="Times New Roman"/>
          <w:szCs w:val="24"/>
        </w:rPr>
      </w:pPr>
      <w:r>
        <w:rPr>
          <w:rFonts w:eastAsia="Times New Roman"/>
          <w:szCs w:val="24"/>
        </w:rPr>
        <w:t>Υπουργέ μου, ε</w:t>
      </w:r>
      <w:r w:rsidRPr="001D1E33">
        <w:rPr>
          <w:rFonts w:eastAsia="Times New Roman"/>
          <w:szCs w:val="24"/>
        </w:rPr>
        <w:t>σύ που τ</w:t>
      </w:r>
      <w:r>
        <w:rPr>
          <w:rFonts w:eastAsia="Times New Roman"/>
          <w:szCs w:val="24"/>
        </w:rPr>
        <w:t>α</w:t>
      </w:r>
      <w:r w:rsidRPr="001D1E33">
        <w:rPr>
          <w:rFonts w:eastAsia="Times New Roman"/>
          <w:szCs w:val="24"/>
        </w:rPr>
        <w:t xml:space="preserve"> </w:t>
      </w:r>
      <w:r>
        <w:rPr>
          <w:rFonts w:eastAsia="Times New Roman"/>
          <w:szCs w:val="24"/>
        </w:rPr>
        <w:t>έχεις ψάξει</w:t>
      </w:r>
      <w:r w:rsidRPr="001D1E33">
        <w:rPr>
          <w:rFonts w:eastAsia="Times New Roman"/>
          <w:szCs w:val="24"/>
        </w:rPr>
        <w:t xml:space="preserve"> τα λεφτά του </w:t>
      </w:r>
      <w:r>
        <w:rPr>
          <w:rFonts w:eastAsia="Times New Roman"/>
          <w:szCs w:val="24"/>
        </w:rPr>
        <w:t>ΚΕΕΛΠΝΟ</w:t>
      </w:r>
      <w:r w:rsidRPr="001D1E33">
        <w:rPr>
          <w:rFonts w:eastAsia="Times New Roman"/>
          <w:szCs w:val="24"/>
        </w:rPr>
        <w:t xml:space="preserve"> </w:t>
      </w:r>
      <w:r>
        <w:rPr>
          <w:rFonts w:eastAsia="Times New Roman"/>
          <w:szCs w:val="24"/>
        </w:rPr>
        <w:t>ευρώ-</w:t>
      </w:r>
      <w:r w:rsidRPr="001D1E33">
        <w:rPr>
          <w:rFonts w:eastAsia="Times New Roman"/>
          <w:szCs w:val="24"/>
        </w:rPr>
        <w:t>ευρώ</w:t>
      </w:r>
      <w:r>
        <w:rPr>
          <w:rFonts w:eastAsia="Times New Roman"/>
          <w:szCs w:val="24"/>
        </w:rPr>
        <w:t>, δεν έχεις μάθει πόσα πήρε η Κουντουρά; Π</w:t>
      </w:r>
      <w:r w:rsidRPr="001D1E33">
        <w:rPr>
          <w:rFonts w:eastAsia="Times New Roman"/>
          <w:szCs w:val="24"/>
        </w:rPr>
        <w:t xml:space="preserve">άνω από </w:t>
      </w:r>
      <w:r>
        <w:rPr>
          <w:rFonts w:eastAsia="Times New Roman"/>
          <w:szCs w:val="24"/>
        </w:rPr>
        <w:t>1,5 εκατομμύριο. Δείτε ότι</w:t>
      </w:r>
      <w:r w:rsidRPr="001D1E33">
        <w:rPr>
          <w:rFonts w:eastAsia="Times New Roman"/>
          <w:szCs w:val="24"/>
        </w:rPr>
        <w:t xml:space="preserve"> </w:t>
      </w:r>
      <w:r>
        <w:rPr>
          <w:rFonts w:eastAsia="Times New Roman"/>
          <w:szCs w:val="24"/>
        </w:rPr>
        <w:t xml:space="preserve">σε </w:t>
      </w:r>
      <w:r w:rsidRPr="001D1E33">
        <w:rPr>
          <w:rFonts w:eastAsia="Times New Roman"/>
          <w:szCs w:val="24"/>
        </w:rPr>
        <w:t>ένα</w:t>
      </w:r>
      <w:r>
        <w:rPr>
          <w:rFonts w:eastAsia="Times New Roman"/>
          <w:szCs w:val="24"/>
        </w:rPr>
        <w:t>ν</w:t>
      </w:r>
      <w:r w:rsidRPr="001D1E33">
        <w:rPr>
          <w:rFonts w:eastAsia="Times New Roman"/>
          <w:szCs w:val="24"/>
        </w:rPr>
        <w:t xml:space="preserve"> μήνα μόνο</w:t>
      </w:r>
      <w:r>
        <w:rPr>
          <w:rFonts w:eastAsia="Times New Roman"/>
          <w:szCs w:val="24"/>
        </w:rPr>
        <w:t>,</w:t>
      </w:r>
      <w:r w:rsidRPr="001D1E33">
        <w:rPr>
          <w:rFonts w:eastAsia="Times New Roman"/>
          <w:szCs w:val="24"/>
        </w:rPr>
        <w:t xml:space="preserve"> </w:t>
      </w:r>
      <w:r>
        <w:rPr>
          <w:rFonts w:eastAsia="Times New Roman"/>
          <w:szCs w:val="24"/>
        </w:rPr>
        <w:t xml:space="preserve">πήρε </w:t>
      </w:r>
      <w:r w:rsidRPr="001D1E33">
        <w:rPr>
          <w:rFonts w:eastAsia="Times New Roman"/>
          <w:szCs w:val="24"/>
        </w:rPr>
        <w:t>110.000</w:t>
      </w:r>
      <w:r>
        <w:rPr>
          <w:rFonts w:eastAsia="Times New Roman"/>
          <w:szCs w:val="24"/>
        </w:rPr>
        <w:t xml:space="preserve"> ευρώ. Για δεκαοκτώ </w:t>
      </w:r>
      <w:r w:rsidRPr="001D1E33">
        <w:rPr>
          <w:rFonts w:eastAsia="Times New Roman"/>
          <w:szCs w:val="24"/>
        </w:rPr>
        <w:t>μήνες</w:t>
      </w:r>
      <w:r>
        <w:rPr>
          <w:rFonts w:eastAsia="Times New Roman"/>
          <w:szCs w:val="24"/>
        </w:rPr>
        <w:t xml:space="preserve"> έπαιρνε.</w:t>
      </w:r>
    </w:p>
    <w:p w14:paraId="064533E5" w14:textId="77777777" w:rsidR="00C04CE1" w:rsidRDefault="00722F08">
      <w:pPr>
        <w:spacing w:line="600" w:lineRule="auto"/>
        <w:ind w:firstLine="720"/>
        <w:jc w:val="both"/>
        <w:rPr>
          <w:rFonts w:eastAsia="Times New Roman"/>
          <w:szCs w:val="24"/>
        </w:rPr>
      </w:pPr>
      <w:r>
        <w:rPr>
          <w:rFonts w:eastAsia="Times New Roman"/>
          <w:szCs w:val="24"/>
        </w:rPr>
        <w:t>Δεν μου λες, ρε Υπουργέ –συγγνώμη για το «ρε»- τα λεφτά αν τα παίρνουν οι άλλοι είναι κακά λεφτά από το ΚΕΕΛΠΝΟ, αλλά αν τα παίρνει η</w:t>
      </w:r>
      <w:r w:rsidRPr="001D1E33">
        <w:rPr>
          <w:rFonts w:eastAsia="Times New Roman"/>
          <w:szCs w:val="24"/>
        </w:rPr>
        <w:t xml:space="preserve"> Κουντουρά</w:t>
      </w:r>
      <w:r>
        <w:rPr>
          <w:rFonts w:eastAsia="Times New Roman"/>
          <w:szCs w:val="24"/>
        </w:rPr>
        <w:t>,</w:t>
      </w:r>
      <w:r w:rsidRPr="001D1E33">
        <w:rPr>
          <w:rFonts w:eastAsia="Times New Roman"/>
          <w:szCs w:val="24"/>
        </w:rPr>
        <w:t xml:space="preserve"> που σε στηρίζει</w:t>
      </w:r>
      <w:r>
        <w:rPr>
          <w:rFonts w:eastAsia="Times New Roman"/>
          <w:szCs w:val="24"/>
        </w:rPr>
        <w:t>,</w:t>
      </w:r>
      <w:r w:rsidRPr="001D1E33">
        <w:rPr>
          <w:rFonts w:eastAsia="Times New Roman"/>
          <w:szCs w:val="24"/>
        </w:rPr>
        <w:t xml:space="preserve"> </w:t>
      </w:r>
      <w:r>
        <w:rPr>
          <w:rFonts w:eastAsia="Times New Roman"/>
          <w:szCs w:val="24"/>
        </w:rPr>
        <w:t>για να είναι Υ</w:t>
      </w:r>
      <w:r w:rsidRPr="001D1E33">
        <w:rPr>
          <w:rFonts w:eastAsia="Times New Roman"/>
          <w:szCs w:val="24"/>
        </w:rPr>
        <w:t>πουργός</w:t>
      </w:r>
      <w:r>
        <w:rPr>
          <w:rFonts w:eastAsia="Times New Roman"/>
          <w:szCs w:val="24"/>
        </w:rPr>
        <w:t>,</w:t>
      </w:r>
      <w:r w:rsidRPr="001D1E33">
        <w:rPr>
          <w:rFonts w:eastAsia="Times New Roman"/>
          <w:szCs w:val="24"/>
        </w:rPr>
        <w:t xml:space="preserve"> είναι καλά λεφτά </w:t>
      </w:r>
      <w:r>
        <w:rPr>
          <w:rFonts w:eastAsia="Times New Roman"/>
          <w:szCs w:val="24"/>
        </w:rPr>
        <w:t xml:space="preserve">από το ΚΕΕΛΠΝΟ; Το λέω, για να καταλάβετε πόσο </w:t>
      </w:r>
      <w:r w:rsidRPr="001D1E33">
        <w:rPr>
          <w:rFonts w:eastAsia="Times New Roman"/>
          <w:szCs w:val="24"/>
        </w:rPr>
        <w:t>φαρισαίοι</w:t>
      </w:r>
      <w:r>
        <w:rPr>
          <w:rFonts w:eastAsia="Times New Roman"/>
          <w:szCs w:val="24"/>
        </w:rPr>
        <w:t>,</w:t>
      </w:r>
      <w:r w:rsidRPr="001D1E33">
        <w:rPr>
          <w:rFonts w:eastAsia="Times New Roman"/>
          <w:szCs w:val="24"/>
        </w:rPr>
        <w:t xml:space="preserve"> υποκριτές και ψεύτες </w:t>
      </w:r>
      <w:r>
        <w:rPr>
          <w:rFonts w:eastAsia="Times New Roman"/>
          <w:szCs w:val="24"/>
        </w:rPr>
        <w:t>είστε. Γ</w:t>
      </w:r>
      <w:r w:rsidRPr="001D1E33">
        <w:rPr>
          <w:rFonts w:eastAsia="Times New Roman"/>
          <w:szCs w:val="24"/>
        </w:rPr>
        <w:t xml:space="preserve">ια να </w:t>
      </w:r>
      <w:r w:rsidRPr="001D1E33">
        <w:rPr>
          <w:rFonts w:eastAsia="Times New Roman"/>
          <w:szCs w:val="24"/>
        </w:rPr>
        <w:lastRenderedPageBreak/>
        <w:t xml:space="preserve">κρατήσετε μία </w:t>
      </w:r>
      <w:proofErr w:type="spellStart"/>
      <w:r w:rsidRPr="001D1E33">
        <w:rPr>
          <w:rFonts w:eastAsia="Times New Roman"/>
          <w:szCs w:val="24"/>
        </w:rPr>
        <w:t>καρέκλα</w:t>
      </w:r>
      <w:r>
        <w:rPr>
          <w:rFonts w:eastAsia="Times New Roman"/>
          <w:szCs w:val="24"/>
        </w:rPr>
        <w:t>,ούτε</w:t>
      </w:r>
      <w:proofErr w:type="spellEnd"/>
      <w:r>
        <w:rPr>
          <w:rFonts w:eastAsia="Times New Roman"/>
          <w:szCs w:val="24"/>
        </w:rPr>
        <w:t xml:space="preserve"> τα λεφτά σά</w:t>
      </w:r>
      <w:r w:rsidRPr="001D1E33">
        <w:rPr>
          <w:rFonts w:eastAsia="Times New Roman"/>
          <w:szCs w:val="24"/>
        </w:rPr>
        <w:t xml:space="preserve">ς νοιάζουν ούτε </w:t>
      </w:r>
      <w:r>
        <w:rPr>
          <w:rFonts w:eastAsia="Times New Roman"/>
          <w:szCs w:val="24"/>
        </w:rPr>
        <w:t>η ψήφος η εξαγορασμένη με υπουργικές</w:t>
      </w:r>
      <w:r w:rsidRPr="001D1E33">
        <w:rPr>
          <w:rFonts w:eastAsia="Times New Roman"/>
          <w:szCs w:val="24"/>
        </w:rPr>
        <w:t xml:space="preserve"> καρέκλες ούτε τίποτα</w:t>
      </w:r>
      <w:r>
        <w:rPr>
          <w:rFonts w:eastAsia="Times New Roman"/>
          <w:szCs w:val="24"/>
        </w:rPr>
        <w:t xml:space="preserve">. Σας νοιάζει μόνο ένα πράγμα: Να κερδίσετε άλλους οκτώ </w:t>
      </w:r>
      <w:r w:rsidRPr="001D1E33">
        <w:rPr>
          <w:rFonts w:eastAsia="Times New Roman"/>
          <w:szCs w:val="24"/>
        </w:rPr>
        <w:t>μήν</w:t>
      </w:r>
      <w:r>
        <w:rPr>
          <w:rFonts w:eastAsia="Times New Roman"/>
          <w:szCs w:val="24"/>
        </w:rPr>
        <w:t>ες</w:t>
      </w:r>
      <w:r w:rsidRPr="001D1E33">
        <w:rPr>
          <w:rFonts w:eastAsia="Times New Roman"/>
          <w:szCs w:val="24"/>
        </w:rPr>
        <w:t xml:space="preserve"> στην εξουσία</w:t>
      </w:r>
      <w:r>
        <w:rPr>
          <w:rFonts w:eastAsia="Times New Roman"/>
          <w:szCs w:val="24"/>
        </w:rPr>
        <w:t>. Γ</w:t>
      </w:r>
      <w:r w:rsidRPr="001D1E33">
        <w:rPr>
          <w:rFonts w:eastAsia="Times New Roman"/>
          <w:szCs w:val="24"/>
        </w:rPr>
        <w:t>ιατί</w:t>
      </w:r>
      <w:r>
        <w:rPr>
          <w:rFonts w:eastAsia="Times New Roman"/>
          <w:szCs w:val="24"/>
        </w:rPr>
        <w:t>; Γιατί θα «αλλάξετε την</w:t>
      </w:r>
      <w:r w:rsidRPr="001D1E33">
        <w:rPr>
          <w:rFonts w:eastAsia="Times New Roman"/>
          <w:szCs w:val="24"/>
        </w:rPr>
        <w:t xml:space="preserve"> Ευρώπη</w:t>
      </w:r>
      <w:r>
        <w:rPr>
          <w:rFonts w:eastAsia="Times New Roman"/>
          <w:szCs w:val="24"/>
        </w:rPr>
        <w:t>». Α</w:t>
      </w:r>
      <w:r w:rsidRPr="001D1E33">
        <w:rPr>
          <w:rFonts w:eastAsia="Times New Roman"/>
          <w:szCs w:val="24"/>
        </w:rPr>
        <w:t>υτή</w:t>
      </w:r>
      <w:r>
        <w:rPr>
          <w:rFonts w:eastAsia="Times New Roman"/>
          <w:szCs w:val="24"/>
        </w:rPr>
        <w:t xml:space="preserve"> που δεν αλλάξατε μέσα στα τέσσερα χρόνια, θα την αλλάξετε τώρα σε αυτούς </w:t>
      </w:r>
      <w:r w:rsidRPr="001D1E33">
        <w:rPr>
          <w:rFonts w:eastAsia="Times New Roman"/>
          <w:szCs w:val="24"/>
        </w:rPr>
        <w:t xml:space="preserve">τους </w:t>
      </w:r>
      <w:r>
        <w:rPr>
          <w:rFonts w:eastAsia="Times New Roman"/>
          <w:szCs w:val="24"/>
        </w:rPr>
        <w:t>οκτώ</w:t>
      </w:r>
      <w:r w:rsidRPr="001D1E33">
        <w:rPr>
          <w:rFonts w:eastAsia="Times New Roman"/>
          <w:szCs w:val="24"/>
        </w:rPr>
        <w:t xml:space="preserve"> μήνες</w:t>
      </w:r>
      <w:r>
        <w:rPr>
          <w:rFonts w:eastAsia="Times New Roman"/>
          <w:szCs w:val="24"/>
        </w:rPr>
        <w:t>,</w:t>
      </w:r>
      <w:r w:rsidRPr="001D1E33">
        <w:rPr>
          <w:rFonts w:eastAsia="Times New Roman"/>
          <w:szCs w:val="24"/>
        </w:rPr>
        <w:t xml:space="preserve"> γιατί </w:t>
      </w:r>
      <w:r>
        <w:rPr>
          <w:rFonts w:eastAsia="Times New Roman"/>
          <w:szCs w:val="24"/>
        </w:rPr>
        <w:t>η Ευρώπη περίμενε</w:t>
      </w:r>
      <w:r w:rsidRPr="001D1E33">
        <w:rPr>
          <w:rFonts w:eastAsia="Times New Roman"/>
          <w:szCs w:val="24"/>
        </w:rPr>
        <w:t xml:space="preserve"> τον Τσίπρα </w:t>
      </w:r>
      <w:r>
        <w:rPr>
          <w:rFonts w:eastAsia="Times New Roman"/>
          <w:szCs w:val="24"/>
        </w:rPr>
        <w:t xml:space="preserve">τους τελευταίους οκτώ </w:t>
      </w:r>
      <w:r w:rsidRPr="001D1E33">
        <w:rPr>
          <w:rFonts w:eastAsia="Times New Roman"/>
          <w:szCs w:val="24"/>
        </w:rPr>
        <w:t>μήνες</w:t>
      </w:r>
      <w:r>
        <w:rPr>
          <w:rFonts w:eastAsia="Times New Roman"/>
          <w:szCs w:val="24"/>
        </w:rPr>
        <w:t>,</w:t>
      </w:r>
      <w:r w:rsidRPr="001D1E33">
        <w:rPr>
          <w:rFonts w:eastAsia="Times New Roman"/>
          <w:szCs w:val="24"/>
        </w:rPr>
        <w:t xml:space="preserve"> στη λήξη</w:t>
      </w:r>
      <w:r>
        <w:rPr>
          <w:rFonts w:eastAsia="Times New Roman"/>
          <w:szCs w:val="24"/>
        </w:rPr>
        <w:t>,</w:t>
      </w:r>
      <w:r w:rsidRPr="001D1E33">
        <w:rPr>
          <w:rFonts w:eastAsia="Times New Roman"/>
          <w:szCs w:val="24"/>
        </w:rPr>
        <w:t xml:space="preserve"> να την αλλάξει</w:t>
      </w:r>
      <w:r>
        <w:rPr>
          <w:rFonts w:eastAsia="Times New Roman"/>
          <w:szCs w:val="24"/>
        </w:rPr>
        <w:t>.</w:t>
      </w:r>
    </w:p>
    <w:p w14:paraId="064533E6" w14:textId="77777777" w:rsidR="00C04CE1" w:rsidRDefault="00722F08">
      <w:pPr>
        <w:spacing w:line="600" w:lineRule="auto"/>
        <w:ind w:firstLine="720"/>
        <w:jc w:val="both"/>
        <w:rPr>
          <w:rFonts w:eastAsia="Times New Roman"/>
          <w:szCs w:val="24"/>
        </w:rPr>
      </w:pPr>
      <w:r>
        <w:rPr>
          <w:rFonts w:eastAsia="Times New Roman"/>
          <w:szCs w:val="24"/>
        </w:rPr>
        <w:t>Άρα, για να συγκεφαλαιώσω</w:t>
      </w:r>
      <w:r w:rsidRPr="001D1E33">
        <w:rPr>
          <w:rFonts w:eastAsia="Times New Roman"/>
          <w:szCs w:val="24"/>
        </w:rPr>
        <w:t xml:space="preserve"> και να κλείσω</w:t>
      </w:r>
      <w:r>
        <w:rPr>
          <w:rFonts w:eastAsia="Times New Roman"/>
          <w:szCs w:val="24"/>
        </w:rPr>
        <w:t>, αυτή η Κυβέρνηση, που θα πάρει αύριο, π</w:t>
      </w:r>
      <w:r w:rsidRPr="001D1E33">
        <w:rPr>
          <w:rFonts w:eastAsia="Times New Roman"/>
          <w:szCs w:val="24"/>
        </w:rPr>
        <w:t>ροφανώς</w:t>
      </w:r>
      <w:r>
        <w:rPr>
          <w:rFonts w:eastAsia="Times New Roman"/>
          <w:szCs w:val="24"/>
        </w:rPr>
        <w:t>,</w:t>
      </w:r>
      <w:r w:rsidRPr="001D1E33">
        <w:rPr>
          <w:rFonts w:eastAsia="Times New Roman"/>
          <w:szCs w:val="24"/>
        </w:rPr>
        <w:t xml:space="preserve"> ψήφο εμπιστοσύνης</w:t>
      </w:r>
      <w:r>
        <w:rPr>
          <w:rFonts w:eastAsia="Times New Roman"/>
          <w:szCs w:val="24"/>
        </w:rPr>
        <w:t xml:space="preserve">, </w:t>
      </w:r>
      <w:r w:rsidRPr="001D1E33">
        <w:rPr>
          <w:rFonts w:eastAsia="Times New Roman"/>
          <w:szCs w:val="24"/>
        </w:rPr>
        <w:t>γιατί τα λεφτά είναι πολλά</w:t>
      </w:r>
      <w:r>
        <w:rPr>
          <w:rFonts w:eastAsia="Times New Roman"/>
          <w:szCs w:val="24"/>
        </w:rPr>
        <w:t>. Εννοώ τ</w:t>
      </w:r>
      <w:r w:rsidRPr="001D1E33">
        <w:rPr>
          <w:rFonts w:eastAsia="Times New Roman"/>
          <w:szCs w:val="24"/>
        </w:rPr>
        <w:t xml:space="preserve">α λεφτά </w:t>
      </w:r>
      <w:r>
        <w:rPr>
          <w:rFonts w:eastAsia="Times New Roman"/>
          <w:szCs w:val="24"/>
        </w:rPr>
        <w:t>των</w:t>
      </w:r>
      <w:r w:rsidRPr="001D1E33">
        <w:rPr>
          <w:rFonts w:eastAsia="Times New Roman"/>
          <w:szCs w:val="24"/>
        </w:rPr>
        <w:t xml:space="preserve"> ανταλλαγμάτων</w:t>
      </w:r>
      <w:r>
        <w:rPr>
          <w:rFonts w:eastAsia="Times New Roman"/>
          <w:szCs w:val="24"/>
        </w:rPr>
        <w:t xml:space="preserve">, για να μην παρεξηγηθώ. Εγώ δεν κάνω τις ασχήμιες περί κουκουλοφόρων και βαλιτσών και αηδιών. </w:t>
      </w:r>
    </w:p>
    <w:p w14:paraId="064533E7" w14:textId="77777777" w:rsidR="00C04CE1" w:rsidRDefault="00722F08">
      <w:pPr>
        <w:spacing w:line="600" w:lineRule="auto"/>
        <w:ind w:firstLine="720"/>
        <w:jc w:val="both"/>
        <w:rPr>
          <w:rFonts w:eastAsia="Times New Roman"/>
          <w:szCs w:val="24"/>
        </w:rPr>
      </w:pPr>
      <w:r>
        <w:rPr>
          <w:rFonts w:eastAsia="Times New Roman"/>
          <w:szCs w:val="24"/>
        </w:rPr>
        <w:t>Ε</w:t>
      </w:r>
      <w:r w:rsidRPr="001D1E33">
        <w:rPr>
          <w:rFonts w:eastAsia="Times New Roman"/>
          <w:szCs w:val="24"/>
        </w:rPr>
        <w:t xml:space="preserve">δώ είναι τα ανταλλάγματα </w:t>
      </w:r>
      <w:r>
        <w:rPr>
          <w:rFonts w:eastAsia="Times New Roman"/>
          <w:szCs w:val="24"/>
        </w:rPr>
        <w:t>φανερά. Ο</w:t>
      </w:r>
      <w:r w:rsidRPr="001D1E33">
        <w:rPr>
          <w:rFonts w:eastAsia="Times New Roman"/>
          <w:szCs w:val="24"/>
        </w:rPr>
        <w:t xml:space="preserve"> ένας </w:t>
      </w:r>
      <w:r>
        <w:rPr>
          <w:rFonts w:eastAsia="Times New Roman"/>
          <w:szCs w:val="24"/>
        </w:rPr>
        <w:t>παίρνει Υπουργείο,</w:t>
      </w:r>
      <w:r w:rsidRPr="001D1E33">
        <w:rPr>
          <w:rFonts w:eastAsia="Times New Roman"/>
          <w:szCs w:val="24"/>
        </w:rPr>
        <w:t xml:space="preserve"> ο άλλος </w:t>
      </w:r>
      <w:r>
        <w:rPr>
          <w:rFonts w:eastAsia="Times New Roman"/>
          <w:szCs w:val="24"/>
        </w:rPr>
        <w:t>παίρνει Υφυπουργείο. Αυτά είναι ανταλλάγματα πραγματικά, όχι αστεία. Έ</w:t>
      </w:r>
      <w:r w:rsidRPr="001D1E33">
        <w:rPr>
          <w:rFonts w:eastAsia="Times New Roman"/>
          <w:szCs w:val="24"/>
        </w:rPr>
        <w:t xml:space="preserve">τσι γίνονται οι δουλειές </w:t>
      </w:r>
      <w:r>
        <w:rPr>
          <w:rFonts w:eastAsia="Times New Roman"/>
          <w:szCs w:val="24"/>
        </w:rPr>
        <w:t>με τον Τσίπρα: «Πάρε, αγόρι μου, μια καρέκλα και δώσε την ψήφο». Μάλιστα.</w:t>
      </w:r>
    </w:p>
    <w:p w14:paraId="064533E8" w14:textId="77777777" w:rsidR="00C04CE1" w:rsidRDefault="00722F08">
      <w:pPr>
        <w:spacing w:line="600" w:lineRule="auto"/>
        <w:ind w:firstLine="720"/>
        <w:jc w:val="both"/>
        <w:rPr>
          <w:rFonts w:eastAsia="Times New Roman"/>
          <w:szCs w:val="24"/>
        </w:rPr>
      </w:pPr>
      <w:r>
        <w:rPr>
          <w:rFonts w:eastAsia="Times New Roman"/>
          <w:szCs w:val="24"/>
        </w:rPr>
        <w:lastRenderedPageBreak/>
        <w:t>Και επειδή κάποιοι από εσάς είχαν και το θράσος να μιλήσουν για εμένα και</w:t>
      </w:r>
      <w:r w:rsidRPr="001D1E33">
        <w:rPr>
          <w:rFonts w:eastAsia="Times New Roman"/>
          <w:szCs w:val="24"/>
        </w:rPr>
        <w:t xml:space="preserve"> τον Βορίδη</w:t>
      </w:r>
      <w:r>
        <w:rPr>
          <w:rFonts w:eastAsia="Times New Roman"/>
          <w:szCs w:val="24"/>
        </w:rPr>
        <w:t xml:space="preserve">, θυμίζω ότι </w:t>
      </w:r>
      <w:r w:rsidRPr="001D1E33">
        <w:rPr>
          <w:rFonts w:eastAsia="Times New Roman"/>
          <w:szCs w:val="24"/>
        </w:rPr>
        <w:t>το 2012</w:t>
      </w:r>
      <w:r>
        <w:rPr>
          <w:rFonts w:eastAsia="Times New Roman"/>
          <w:szCs w:val="24"/>
        </w:rPr>
        <w:t>, όταν αποφάσισε τότε το κ</w:t>
      </w:r>
      <w:r w:rsidRPr="001D1E33">
        <w:rPr>
          <w:rFonts w:eastAsia="Times New Roman"/>
          <w:szCs w:val="24"/>
        </w:rPr>
        <w:t>όμμα μας να αλλάξει ψήφο</w:t>
      </w:r>
      <w:r>
        <w:rPr>
          <w:rFonts w:eastAsia="Times New Roman"/>
          <w:szCs w:val="24"/>
        </w:rPr>
        <w:t>,</w:t>
      </w:r>
      <w:r w:rsidRPr="001D1E33">
        <w:rPr>
          <w:rFonts w:eastAsia="Times New Roman"/>
          <w:szCs w:val="24"/>
        </w:rPr>
        <w:t xml:space="preserve"> το πρώτο πράγμα που κάναμε εγώ </w:t>
      </w:r>
      <w:r>
        <w:rPr>
          <w:rFonts w:eastAsia="Times New Roman"/>
          <w:szCs w:val="24"/>
        </w:rPr>
        <w:t xml:space="preserve">και ο </w:t>
      </w:r>
      <w:r w:rsidRPr="001D1E33">
        <w:rPr>
          <w:rFonts w:eastAsia="Times New Roman"/>
          <w:szCs w:val="24"/>
        </w:rPr>
        <w:t>Μάκη</w:t>
      </w:r>
      <w:r>
        <w:rPr>
          <w:rFonts w:eastAsia="Times New Roman"/>
          <w:szCs w:val="24"/>
        </w:rPr>
        <w:t>ς</w:t>
      </w:r>
      <w:r w:rsidRPr="001D1E33">
        <w:rPr>
          <w:rFonts w:eastAsia="Times New Roman"/>
          <w:szCs w:val="24"/>
        </w:rPr>
        <w:t xml:space="preserve"> Βορίδη</w:t>
      </w:r>
      <w:r>
        <w:rPr>
          <w:rFonts w:eastAsia="Times New Roman"/>
          <w:szCs w:val="24"/>
        </w:rPr>
        <w:t>ς, μέσα σε διάστημα μιας ώρας, ήταν να έρθουμε</w:t>
      </w:r>
      <w:r w:rsidRPr="001D1E33">
        <w:rPr>
          <w:rFonts w:eastAsia="Times New Roman"/>
          <w:szCs w:val="24"/>
        </w:rPr>
        <w:t xml:space="preserve"> εδώ</w:t>
      </w:r>
      <w:r>
        <w:rPr>
          <w:rFonts w:eastAsia="Times New Roman"/>
          <w:szCs w:val="24"/>
        </w:rPr>
        <w:t>,</w:t>
      </w:r>
      <w:r w:rsidRPr="001D1E33">
        <w:rPr>
          <w:rFonts w:eastAsia="Times New Roman"/>
          <w:szCs w:val="24"/>
        </w:rPr>
        <w:t xml:space="preserve"> στη </w:t>
      </w:r>
      <w:r>
        <w:rPr>
          <w:rFonts w:eastAsia="Times New Roman"/>
          <w:szCs w:val="24"/>
        </w:rPr>
        <w:t>Γ</w:t>
      </w:r>
      <w:r w:rsidRPr="001D1E33">
        <w:rPr>
          <w:rFonts w:eastAsia="Times New Roman"/>
          <w:szCs w:val="24"/>
        </w:rPr>
        <w:t xml:space="preserve">ενική </w:t>
      </w:r>
      <w:r>
        <w:rPr>
          <w:rFonts w:eastAsia="Times New Roman"/>
          <w:szCs w:val="24"/>
        </w:rPr>
        <w:t>Γ</w:t>
      </w:r>
      <w:r w:rsidRPr="001D1E33">
        <w:rPr>
          <w:rFonts w:eastAsia="Times New Roman"/>
          <w:szCs w:val="24"/>
        </w:rPr>
        <w:t xml:space="preserve">ραμματεία της </w:t>
      </w:r>
      <w:r>
        <w:rPr>
          <w:rFonts w:eastAsia="Times New Roman"/>
          <w:szCs w:val="24"/>
        </w:rPr>
        <w:t>Κ</w:t>
      </w:r>
      <w:r w:rsidRPr="001D1E33">
        <w:rPr>
          <w:rFonts w:eastAsia="Times New Roman"/>
          <w:szCs w:val="24"/>
        </w:rPr>
        <w:t>υβέρνησης</w:t>
      </w:r>
      <w:r>
        <w:rPr>
          <w:rFonts w:eastAsia="Times New Roman"/>
          <w:szCs w:val="24"/>
        </w:rPr>
        <w:t>,</w:t>
      </w:r>
      <w:r w:rsidRPr="001D1E33">
        <w:rPr>
          <w:rFonts w:eastAsia="Times New Roman"/>
          <w:szCs w:val="24"/>
        </w:rPr>
        <w:t xml:space="preserve"> παραιτηθήκαμε από </w:t>
      </w:r>
      <w:r>
        <w:rPr>
          <w:rFonts w:eastAsia="Times New Roman"/>
          <w:szCs w:val="24"/>
        </w:rPr>
        <w:t>Υ</w:t>
      </w:r>
      <w:r w:rsidRPr="001D1E33">
        <w:rPr>
          <w:rFonts w:eastAsia="Times New Roman"/>
          <w:szCs w:val="24"/>
        </w:rPr>
        <w:t>πουργοί και στη συνέχεια</w:t>
      </w:r>
      <w:r>
        <w:rPr>
          <w:rFonts w:eastAsia="Times New Roman"/>
          <w:szCs w:val="24"/>
        </w:rPr>
        <w:t>,</w:t>
      </w:r>
      <w:r w:rsidRPr="001D1E33">
        <w:rPr>
          <w:rFonts w:eastAsia="Times New Roman"/>
          <w:szCs w:val="24"/>
        </w:rPr>
        <w:t xml:space="preserve"> μετά από δύο μέρες</w:t>
      </w:r>
      <w:r>
        <w:rPr>
          <w:rFonts w:eastAsia="Times New Roman"/>
          <w:szCs w:val="24"/>
        </w:rPr>
        <w:t>,</w:t>
      </w:r>
      <w:r w:rsidRPr="001D1E33">
        <w:rPr>
          <w:rFonts w:eastAsia="Times New Roman"/>
          <w:szCs w:val="24"/>
        </w:rPr>
        <w:t xml:space="preserve"> π</w:t>
      </w:r>
      <w:r>
        <w:rPr>
          <w:rFonts w:eastAsia="Times New Roman"/>
          <w:szCs w:val="24"/>
        </w:rPr>
        <w:t>αραιτηθήκαμε</w:t>
      </w:r>
      <w:r w:rsidRPr="001D1E33">
        <w:rPr>
          <w:rFonts w:eastAsia="Times New Roman"/>
          <w:szCs w:val="24"/>
        </w:rPr>
        <w:t xml:space="preserve"> και από </w:t>
      </w:r>
      <w:r>
        <w:rPr>
          <w:rFonts w:eastAsia="Times New Roman"/>
          <w:szCs w:val="24"/>
        </w:rPr>
        <w:t>Β</w:t>
      </w:r>
      <w:r w:rsidRPr="001D1E33">
        <w:rPr>
          <w:rFonts w:eastAsia="Times New Roman"/>
          <w:szCs w:val="24"/>
        </w:rPr>
        <w:t>ουλευτές</w:t>
      </w:r>
      <w:r>
        <w:rPr>
          <w:rFonts w:eastAsia="Times New Roman"/>
          <w:szCs w:val="24"/>
        </w:rPr>
        <w:t xml:space="preserve">. </w:t>
      </w:r>
    </w:p>
    <w:p w14:paraId="064533E9" w14:textId="77777777" w:rsidR="00C04CE1" w:rsidRDefault="00722F08">
      <w:pPr>
        <w:spacing w:line="600" w:lineRule="auto"/>
        <w:ind w:firstLine="720"/>
        <w:jc w:val="both"/>
        <w:rPr>
          <w:rFonts w:eastAsia="Times New Roman"/>
          <w:szCs w:val="24"/>
        </w:rPr>
      </w:pPr>
      <w:r>
        <w:rPr>
          <w:rFonts w:eastAsia="Times New Roman"/>
          <w:szCs w:val="24"/>
        </w:rPr>
        <w:t>Αυτή είναι η διαφορά. Γ</w:t>
      </w:r>
      <w:r w:rsidRPr="001D1E33">
        <w:rPr>
          <w:rFonts w:eastAsia="Times New Roman"/>
          <w:szCs w:val="24"/>
        </w:rPr>
        <w:t xml:space="preserve">ια να </w:t>
      </w:r>
      <w:r>
        <w:rPr>
          <w:rFonts w:eastAsia="Times New Roman"/>
          <w:szCs w:val="24"/>
        </w:rPr>
        <w:t xml:space="preserve">τα </w:t>
      </w:r>
      <w:r w:rsidRPr="001D1E33">
        <w:rPr>
          <w:rFonts w:eastAsia="Times New Roman"/>
          <w:szCs w:val="24"/>
        </w:rPr>
        <w:t>θυμόμαστε λίγο</w:t>
      </w:r>
      <w:r>
        <w:rPr>
          <w:rFonts w:eastAsia="Times New Roman"/>
          <w:szCs w:val="24"/>
        </w:rPr>
        <w:t>,</w:t>
      </w:r>
      <w:r w:rsidRPr="001D1E33">
        <w:rPr>
          <w:rFonts w:eastAsia="Times New Roman"/>
          <w:szCs w:val="24"/>
        </w:rPr>
        <w:t xml:space="preserve"> γιατί δεν είμαστε όλοι ίδιοι</w:t>
      </w:r>
      <w:r>
        <w:rPr>
          <w:rFonts w:eastAsia="Times New Roman"/>
          <w:szCs w:val="24"/>
        </w:rPr>
        <w:t>. Δ</w:t>
      </w:r>
      <w:r w:rsidRPr="001D1E33">
        <w:rPr>
          <w:rFonts w:eastAsia="Times New Roman"/>
          <w:szCs w:val="24"/>
        </w:rPr>
        <w:t>εν κάν</w:t>
      </w:r>
      <w:r>
        <w:rPr>
          <w:rFonts w:eastAsia="Times New Roman"/>
          <w:szCs w:val="24"/>
        </w:rPr>
        <w:t>αμε</w:t>
      </w:r>
      <w:r w:rsidRPr="001D1E33">
        <w:rPr>
          <w:rFonts w:eastAsia="Times New Roman"/>
          <w:szCs w:val="24"/>
        </w:rPr>
        <w:t xml:space="preserve"> ούτε </w:t>
      </w:r>
      <w:r>
        <w:rPr>
          <w:rFonts w:eastAsia="Times New Roman"/>
          <w:szCs w:val="24"/>
        </w:rPr>
        <w:t xml:space="preserve">ό,τι </w:t>
      </w:r>
      <w:r w:rsidRPr="001D1E33">
        <w:rPr>
          <w:rFonts w:eastAsia="Times New Roman"/>
          <w:szCs w:val="24"/>
        </w:rPr>
        <w:t xml:space="preserve">ο </w:t>
      </w:r>
      <w:r>
        <w:rPr>
          <w:rFonts w:eastAsia="Times New Roman"/>
          <w:szCs w:val="24"/>
        </w:rPr>
        <w:t>κ.</w:t>
      </w:r>
      <w:r w:rsidRPr="001D1E33">
        <w:rPr>
          <w:rFonts w:eastAsia="Times New Roman"/>
          <w:szCs w:val="24"/>
        </w:rPr>
        <w:t xml:space="preserve"> Κόκκαλης</w:t>
      </w:r>
      <w:r>
        <w:rPr>
          <w:rFonts w:eastAsia="Times New Roman"/>
          <w:szCs w:val="24"/>
        </w:rPr>
        <w:t>,</w:t>
      </w:r>
      <w:r w:rsidRPr="001D1E33">
        <w:rPr>
          <w:rFonts w:eastAsia="Times New Roman"/>
          <w:szCs w:val="24"/>
        </w:rPr>
        <w:t xml:space="preserve"> ο οποίος </w:t>
      </w:r>
      <w:r>
        <w:rPr>
          <w:rFonts w:eastAsia="Times New Roman"/>
          <w:szCs w:val="24"/>
        </w:rPr>
        <w:t>ε</w:t>
      </w:r>
      <w:r w:rsidRPr="001D1E33">
        <w:rPr>
          <w:rFonts w:eastAsia="Times New Roman"/>
          <w:szCs w:val="24"/>
        </w:rPr>
        <w:t xml:space="preserve">πίσης </w:t>
      </w:r>
      <w:r>
        <w:rPr>
          <w:rFonts w:eastAsia="Times New Roman"/>
          <w:szCs w:val="24"/>
        </w:rPr>
        <w:t>μιλούσε</w:t>
      </w:r>
      <w:r w:rsidRPr="001D1E33">
        <w:rPr>
          <w:rFonts w:eastAsia="Times New Roman"/>
          <w:szCs w:val="24"/>
        </w:rPr>
        <w:t xml:space="preserve"> για την προδοσία των Πρεσπών και </w:t>
      </w:r>
      <w:r>
        <w:rPr>
          <w:rFonts w:eastAsia="Times New Roman"/>
          <w:szCs w:val="24"/>
        </w:rPr>
        <w:t xml:space="preserve">τώρα </w:t>
      </w:r>
      <w:r w:rsidRPr="001D1E33">
        <w:rPr>
          <w:rFonts w:eastAsia="Times New Roman"/>
          <w:szCs w:val="24"/>
        </w:rPr>
        <w:t xml:space="preserve">του αρέσουν οι </w:t>
      </w:r>
      <w:r>
        <w:rPr>
          <w:rFonts w:eastAsia="Times New Roman"/>
          <w:szCs w:val="24"/>
        </w:rPr>
        <w:t>Πρέσπες ούτε ό,τι</w:t>
      </w:r>
      <w:r w:rsidRPr="001D1E33">
        <w:rPr>
          <w:rFonts w:eastAsia="Times New Roman"/>
          <w:szCs w:val="24"/>
        </w:rPr>
        <w:t xml:space="preserve"> κάνει ο άλλος </w:t>
      </w:r>
      <w:r>
        <w:rPr>
          <w:rFonts w:eastAsia="Times New Roman"/>
          <w:szCs w:val="24"/>
        </w:rPr>
        <w:t xml:space="preserve">κύριος -και με αυτόν θα κλείσω- ο αγαπημένος μου, ο </w:t>
      </w:r>
      <w:r w:rsidRPr="001D1E33">
        <w:rPr>
          <w:rFonts w:eastAsia="Times New Roman"/>
          <w:szCs w:val="24"/>
        </w:rPr>
        <w:t>Τέρενς Κουίκ</w:t>
      </w:r>
      <w:r>
        <w:rPr>
          <w:rFonts w:eastAsia="Times New Roman"/>
          <w:szCs w:val="24"/>
        </w:rPr>
        <w:t>. Ο</w:t>
      </w:r>
      <w:r w:rsidRPr="001D1E33">
        <w:rPr>
          <w:rFonts w:eastAsia="Times New Roman"/>
          <w:szCs w:val="24"/>
        </w:rPr>
        <w:t xml:space="preserve"> Τέρενς Κουίκ </w:t>
      </w:r>
      <w:r>
        <w:rPr>
          <w:rFonts w:eastAsia="Times New Roman"/>
          <w:szCs w:val="24"/>
        </w:rPr>
        <w:t>δεν είναι βέβαια Β</w:t>
      </w:r>
      <w:r w:rsidRPr="001D1E33">
        <w:rPr>
          <w:rFonts w:eastAsia="Times New Roman"/>
          <w:szCs w:val="24"/>
        </w:rPr>
        <w:t xml:space="preserve">ουλευτής </w:t>
      </w:r>
      <w:r>
        <w:rPr>
          <w:rFonts w:eastAsia="Times New Roman"/>
          <w:szCs w:val="24"/>
        </w:rPr>
        <w:t>για να ψηφίσει τώρα, αλλά αν δώσει</w:t>
      </w:r>
      <w:r w:rsidRPr="001D1E33">
        <w:rPr>
          <w:rFonts w:eastAsia="Times New Roman"/>
          <w:szCs w:val="24"/>
        </w:rPr>
        <w:t xml:space="preserve"> την έδρα </w:t>
      </w:r>
      <w:r>
        <w:rPr>
          <w:rFonts w:eastAsia="Times New Roman"/>
          <w:szCs w:val="24"/>
        </w:rPr>
        <w:t xml:space="preserve">ο κ. </w:t>
      </w:r>
      <w:proofErr w:type="spellStart"/>
      <w:r>
        <w:rPr>
          <w:rFonts w:eastAsia="Times New Roman"/>
          <w:szCs w:val="24"/>
        </w:rPr>
        <w:t>Παπαχριστόπουλος</w:t>
      </w:r>
      <w:proofErr w:type="spellEnd"/>
      <w:r>
        <w:rPr>
          <w:rFonts w:eastAsia="Times New Roman"/>
          <w:szCs w:val="24"/>
        </w:rPr>
        <w:t>, θα είναι Β</w:t>
      </w:r>
      <w:r w:rsidRPr="001D1E33">
        <w:rPr>
          <w:rFonts w:eastAsia="Times New Roman"/>
          <w:szCs w:val="24"/>
        </w:rPr>
        <w:t xml:space="preserve">ουλευτής </w:t>
      </w:r>
      <w:r>
        <w:rPr>
          <w:rFonts w:eastAsia="Times New Roman"/>
          <w:szCs w:val="24"/>
        </w:rPr>
        <w:t xml:space="preserve">στη </w:t>
      </w:r>
      <w:r w:rsidRPr="001D1E33">
        <w:rPr>
          <w:rFonts w:eastAsia="Times New Roman"/>
          <w:szCs w:val="24"/>
        </w:rPr>
        <w:t>συνέχεια</w:t>
      </w:r>
      <w:r>
        <w:rPr>
          <w:rFonts w:eastAsia="Times New Roman"/>
          <w:szCs w:val="24"/>
        </w:rPr>
        <w:t>. Ο Τέρενς Κουίκ</w:t>
      </w:r>
      <w:r w:rsidRPr="001D1E33">
        <w:rPr>
          <w:rFonts w:eastAsia="Times New Roman"/>
          <w:szCs w:val="24"/>
        </w:rPr>
        <w:t xml:space="preserve"> είναι διαπρύσιος υποστηρικτής</w:t>
      </w:r>
      <w:r>
        <w:rPr>
          <w:rFonts w:eastAsia="Times New Roman"/>
          <w:szCs w:val="24"/>
        </w:rPr>
        <w:t xml:space="preserve"> της Σ</w:t>
      </w:r>
      <w:r w:rsidRPr="001D1E33">
        <w:rPr>
          <w:rFonts w:eastAsia="Times New Roman"/>
          <w:szCs w:val="24"/>
        </w:rPr>
        <w:t>υμφωνίας των Πρεσπών</w:t>
      </w:r>
      <w:r>
        <w:rPr>
          <w:rFonts w:eastAsia="Times New Roman"/>
          <w:szCs w:val="24"/>
        </w:rPr>
        <w:t>,</w:t>
      </w:r>
      <w:r w:rsidRPr="001D1E33">
        <w:rPr>
          <w:rFonts w:eastAsia="Times New Roman"/>
          <w:szCs w:val="24"/>
        </w:rPr>
        <w:t xml:space="preserve"> ασταμάτητος</w:t>
      </w:r>
      <w:r>
        <w:rPr>
          <w:rFonts w:eastAsia="Times New Roman"/>
          <w:szCs w:val="24"/>
        </w:rPr>
        <w:t>. Παντού λέει πόσο</w:t>
      </w:r>
      <w:r w:rsidRPr="001D1E33">
        <w:rPr>
          <w:rFonts w:eastAsia="Times New Roman"/>
          <w:szCs w:val="24"/>
        </w:rPr>
        <w:t xml:space="preserve"> σοφή </w:t>
      </w:r>
      <w:r>
        <w:rPr>
          <w:rFonts w:eastAsia="Times New Roman"/>
          <w:szCs w:val="24"/>
        </w:rPr>
        <w:t>σ</w:t>
      </w:r>
      <w:r w:rsidRPr="001D1E33">
        <w:rPr>
          <w:rFonts w:eastAsia="Times New Roman"/>
          <w:szCs w:val="24"/>
        </w:rPr>
        <w:t>υμφωνία είναι</w:t>
      </w:r>
      <w:r>
        <w:rPr>
          <w:rFonts w:eastAsia="Times New Roman"/>
          <w:szCs w:val="24"/>
        </w:rPr>
        <w:t xml:space="preserve">. </w:t>
      </w:r>
    </w:p>
    <w:p w14:paraId="064533EA" w14:textId="77777777" w:rsidR="00C04CE1" w:rsidRDefault="00722F08">
      <w:pPr>
        <w:spacing w:line="600" w:lineRule="auto"/>
        <w:ind w:firstLine="720"/>
        <w:jc w:val="both"/>
        <w:rPr>
          <w:rFonts w:eastAsia="Times New Roman"/>
          <w:szCs w:val="24"/>
        </w:rPr>
      </w:pPr>
      <w:r>
        <w:rPr>
          <w:rFonts w:eastAsia="Times New Roman"/>
          <w:szCs w:val="24"/>
        </w:rPr>
        <w:t>Ο κ. Τέρενς Κουίκ –π</w:t>
      </w:r>
      <w:r w:rsidRPr="001D1E33">
        <w:rPr>
          <w:rFonts w:eastAsia="Times New Roman"/>
          <w:szCs w:val="24"/>
        </w:rPr>
        <w:t>ροσέξτε</w:t>
      </w:r>
      <w:r>
        <w:rPr>
          <w:rFonts w:eastAsia="Times New Roman"/>
          <w:szCs w:val="24"/>
        </w:rPr>
        <w:t>- ο οποίος</w:t>
      </w:r>
      <w:r w:rsidRPr="001D1E33">
        <w:rPr>
          <w:rFonts w:eastAsia="Times New Roman"/>
          <w:szCs w:val="24"/>
        </w:rPr>
        <w:t xml:space="preserve"> είχε πάει και στη συγκέντρωση </w:t>
      </w:r>
      <w:r>
        <w:rPr>
          <w:rFonts w:eastAsia="Times New Roman"/>
          <w:szCs w:val="24"/>
        </w:rPr>
        <w:t xml:space="preserve">κατά της </w:t>
      </w:r>
      <w:proofErr w:type="spellStart"/>
      <w:r>
        <w:rPr>
          <w:rFonts w:eastAsia="Times New Roman"/>
          <w:szCs w:val="24"/>
        </w:rPr>
        <w:t>Μέρκελ</w:t>
      </w:r>
      <w:proofErr w:type="spellEnd"/>
      <w:r>
        <w:rPr>
          <w:rFonts w:eastAsia="Times New Roman"/>
          <w:szCs w:val="24"/>
        </w:rPr>
        <w:t>,</w:t>
      </w:r>
      <w:r w:rsidRPr="001D1E33">
        <w:rPr>
          <w:rFonts w:eastAsia="Times New Roman"/>
          <w:szCs w:val="24"/>
        </w:rPr>
        <w:t xml:space="preserve"> όταν είχε έρθει και </w:t>
      </w:r>
      <w:r>
        <w:rPr>
          <w:rFonts w:eastAsia="Times New Roman"/>
          <w:szCs w:val="24"/>
        </w:rPr>
        <w:t xml:space="preserve">είχε βάψει </w:t>
      </w:r>
      <w:r w:rsidRPr="001D1E33">
        <w:rPr>
          <w:rFonts w:eastAsia="Times New Roman"/>
          <w:szCs w:val="24"/>
        </w:rPr>
        <w:t xml:space="preserve">το </w:t>
      </w:r>
      <w:r w:rsidRPr="001D1E33">
        <w:rPr>
          <w:rFonts w:eastAsia="Times New Roman"/>
          <w:szCs w:val="24"/>
        </w:rPr>
        <w:lastRenderedPageBreak/>
        <w:t xml:space="preserve">πρόσωπό του </w:t>
      </w:r>
      <w:r>
        <w:rPr>
          <w:rFonts w:eastAsia="Times New Roman"/>
          <w:szCs w:val="24"/>
        </w:rPr>
        <w:t>μην τον πιάσουν τα χημικά τότε- είχε πει: «</w:t>
      </w:r>
      <w:r w:rsidRPr="001D1E33">
        <w:rPr>
          <w:rFonts w:eastAsia="Times New Roman"/>
          <w:szCs w:val="24"/>
        </w:rPr>
        <w:t xml:space="preserve">Εάν η </w:t>
      </w:r>
      <w:proofErr w:type="spellStart"/>
      <w:r w:rsidRPr="001D1E33">
        <w:rPr>
          <w:rFonts w:eastAsia="Times New Roman"/>
          <w:szCs w:val="24"/>
        </w:rPr>
        <w:t>Μέρκελ</w:t>
      </w:r>
      <w:proofErr w:type="spellEnd"/>
      <w:r w:rsidRPr="001D1E33">
        <w:rPr>
          <w:rFonts w:eastAsia="Times New Roman"/>
          <w:szCs w:val="24"/>
        </w:rPr>
        <w:t xml:space="preserve"> </w:t>
      </w:r>
      <w:r>
        <w:rPr>
          <w:rFonts w:eastAsia="Times New Roman"/>
          <w:szCs w:val="24"/>
        </w:rPr>
        <w:t xml:space="preserve">θέλει να </w:t>
      </w:r>
      <w:r w:rsidRPr="001D1E33">
        <w:rPr>
          <w:rFonts w:eastAsia="Times New Roman"/>
          <w:szCs w:val="24"/>
        </w:rPr>
        <w:t xml:space="preserve">αποκαλεί </w:t>
      </w:r>
      <w:r>
        <w:rPr>
          <w:rFonts w:eastAsia="Times New Roman"/>
          <w:szCs w:val="24"/>
        </w:rPr>
        <w:t>«</w:t>
      </w:r>
      <w:r w:rsidRPr="001D1E33">
        <w:rPr>
          <w:rFonts w:eastAsia="Times New Roman"/>
          <w:szCs w:val="24"/>
        </w:rPr>
        <w:t>Μακεδονία</w:t>
      </w:r>
      <w:r>
        <w:rPr>
          <w:rFonts w:eastAsia="Times New Roman"/>
          <w:szCs w:val="24"/>
        </w:rPr>
        <w:t>»</w:t>
      </w:r>
      <w:r w:rsidRPr="001D1E33">
        <w:rPr>
          <w:rFonts w:eastAsia="Times New Roman"/>
          <w:szCs w:val="24"/>
        </w:rPr>
        <w:t xml:space="preserve"> τα Σκόπ</w:t>
      </w:r>
      <w:r>
        <w:rPr>
          <w:rFonts w:eastAsia="Times New Roman"/>
          <w:szCs w:val="24"/>
        </w:rPr>
        <w:t>ια, παρά τη θέλησή μας, προτείνω εμείς</w:t>
      </w:r>
      <w:r w:rsidRPr="001D1E33">
        <w:rPr>
          <w:rFonts w:eastAsia="Times New Roman"/>
          <w:szCs w:val="24"/>
        </w:rPr>
        <w:t xml:space="preserve"> να αποκαλούμε </w:t>
      </w:r>
      <w:r>
        <w:rPr>
          <w:rFonts w:eastAsia="Times New Roman"/>
          <w:szCs w:val="24"/>
        </w:rPr>
        <w:t>Δ΄ Ράιχ τη Γερμανί</w:t>
      </w:r>
      <w:r w:rsidRPr="001D1E33">
        <w:rPr>
          <w:rFonts w:eastAsia="Times New Roman"/>
          <w:szCs w:val="24"/>
        </w:rPr>
        <w:t>α</w:t>
      </w:r>
      <w:r>
        <w:rPr>
          <w:rFonts w:eastAsia="Times New Roman"/>
          <w:szCs w:val="24"/>
        </w:rPr>
        <w:t xml:space="preserve">». Θα το καταθέσω και αυτό, </w:t>
      </w:r>
      <w:r w:rsidRPr="001D1E33">
        <w:rPr>
          <w:rFonts w:eastAsia="Times New Roman"/>
          <w:szCs w:val="24"/>
        </w:rPr>
        <w:t>να το χαίρεστε</w:t>
      </w:r>
      <w:r>
        <w:rPr>
          <w:rFonts w:eastAsia="Times New Roman"/>
          <w:szCs w:val="24"/>
        </w:rPr>
        <w:t>,</w:t>
      </w:r>
      <w:r w:rsidRPr="001D1E33">
        <w:rPr>
          <w:rFonts w:eastAsia="Times New Roman"/>
          <w:szCs w:val="24"/>
        </w:rPr>
        <w:t xml:space="preserve"> γιατί ένα δεν έχετε γλιτώσει</w:t>
      </w:r>
      <w:r>
        <w:rPr>
          <w:rFonts w:eastAsia="Times New Roman"/>
          <w:szCs w:val="24"/>
        </w:rPr>
        <w:t>. Ό</w:t>
      </w:r>
      <w:r w:rsidRPr="001D1E33">
        <w:rPr>
          <w:rFonts w:eastAsia="Times New Roman"/>
          <w:szCs w:val="24"/>
        </w:rPr>
        <w:t>λα τα κελεπούρια τα μαζέψατε</w:t>
      </w:r>
      <w:r>
        <w:rPr>
          <w:rFonts w:eastAsia="Times New Roman"/>
          <w:szCs w:val="24"/>
        </w:rPr>
        <w:t>.</w:t>
      </w:r>
    </w:p>
    <w:p w14:paraId="064533EB" w14:textId="77777777" w:rsidR="00C04CE1" w:rsidRDefault="00722F08">
      <w:pPr>
        <w:spacing w:line="600" w:lineRule="auto"/>
        <w:ind w:firstLine="720"/>
        <w:jc w:val="both"/>
        <w:rPr>
          <w:rFonts w:eastAsia="Times New Roman"/>
        </w:rPr>
      </w:pPr>
      <w:r>
        <w:rPr>
          <w:rFonts w:eastAsia="Times New Roman"/>
        </w:rPr>
        <w:t>(Στο σημείο αυτό ο Βουλευτής κ. Σπυρίδων - Άδωνις Γεωργιάδης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64533EC" w14:textId="77777777" w:rsidR="00C04CE1" w:rsidRDefault="00722F08">
      <w:pPr>
        <w:spacing w:line="600" w:lineRule="auto"/>
        <w:ind w:firstLine="720"/>
        <w:jc w:val="both"/>
        <w:rPr>
          <w:rFonts w:eastAsia="Times New Roman"/>
          <w:szCs w:val="24"/>
        </w:rPr>
      </w:pPr>
      <w:r>
        <w:rPr>
          <w:rFonts w:eastAsia="Times New Roman"/>
          <w:b/>
          <w:szCs w:val="24"/>
        </w:rPr>
        <w:t>ΠΡΟΕΔΡΕΥΩΝ (Σπυρίδων Λυκούδης):</w:t>
      </w:r>
      <w:r w:rsidRPr="00AA5435">
        <w:rPr>
          <w:rFonts w:eastAsia="Times New Roman"/>
          <w:szCs w:val="24"/>
        </w:rPr>
        <w:t xml:space="preserve"> </w:t>
      </w:r>
      <w:r>
        <w:rPr>
          <w:rFonts w:eastAsia="Times New Roman"/>
          <w:szCs w:val="24"/>
        </w:rPr>
        <w:t xml:space="preserve">Κύριε </w:t>
      </w:r>
      <w:r w:rsidRPr="001D1E33">
        <w:rPr>
          <w:rFonts w:eastAsia="Times New Roman"/>
          <w:szCs w:val="24"/>
        </w:rPr>
        <w:t>συνάδελφ</w:t>
      </w:r>
      <w:r>
        <w:rPr>
          <w:rFonts w:eastAsia="Times New Roman"/>
          <w:szCs w:val="24"/>
        </w:rPr>
        <w:t>ε, ολοκληρώστε παρακαλώ.</w:t>
      </w:r>
    </w:p>
    <w:p w14:paraId="064533ED" w14:textId="77777777" w:rsidR="00C04CE1" w:rsidRDefault="00722F08">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Κλείνω, κύριε Πρόεδρε.</w:t>
      </w:r>
    </w:p>
    <w:p w14:paraId="064533EE" w14:textId="77777777" w:rsidR="00C04CE1" w:rsidRDefault="00722F08">
      <w:pPr>
        <w:spacing w:line="600" w:lineRule="auto"/>
        <w:ind w:firstLine="720"/>
        <w:jc w:val="both"/>
        <w:rPr>
          <w:rFonts w:eastAsia="Times New Roman"/>
          <w:szCs w:val="24"/>
        </w:rPr>
      </w:pPr>
      <w:r>
        <w:rPr>
          <w:rFonts w:eastAsia="Times New Roman"/>
          <w:szCs w:val="24"/>
        </w:rPr>
        <w:t xml:space="preserve">Άρα, για να συγκεφαλαιώσω, με λεφτά τους έχετε, με καρέκλες τους έχετε, με υποσχέσεις τους έχετε. Θα μείνετε λίγον καιρό ακόμα, δυστυχώς θα δώσετε τη Μακεδονία -αυτή είναι η </w:t>
      </w:r>
      <w:r>
        <w:rPr>
          <w:rFonts w:eastAsia="Times New Roman"/>
          <w:szCs w:val="24"/>
        </w:rPr>
        <w:lastRenderedPageBreak/>
        <w:t xml:space="preserve">μεγάλη ζημιά της </w:t>
      </w:r>
      <w:r w:rsidRPr="001D1E33">
        <w:rPr>
          <w:rFonts w:eastAsia="Times New Roman"/>
          <w:szCs w:val="24"/>
        </w:rPr>
        <w:t>Ελλάδος</w:t>
      </w:r>
      <w:r>
        <w:rPr>
          <w:rFonts w:eastAsia="Times New Roman"/>
          <w:szCs w:val="24"/>
        </w:rPr>
        <w:t>- α</w:t>
      </w:r>
      <w:r w:rsidRPr="001D1E33">
        <w:rPr>
          <w:rFonts w:eastAsia="Times New Roman"/>
          <w:szCs w:val="24"/>
        </w:rPr>
        <w:t xml:space="preserve">λλά πάντα </w:t>
      </w:r>
      <w:r>
        <w:rPr>
          <w:rFonts w:eastAsia="Times New Roman"/>
          <w:szCs w:val="24"/>
        </w:rPr>
        <w:t>μένει</w:t>
      </w:r>
      <w:r w:rsidRPr="001D1E33">
        <w:rPr>
          <w:rFonts w:eastAsia="Times New Roman"/>
          <w:szCs w:val="24"/>
        </w:rPr>
        <w:t xml:space="preserve"> ένα καλό</w:t>
      </w:r>
      <w:r>
        <w:rPr>
          <w:rFonts w:eastAsia="Times New Roman"/>
          <w:szCs w:val="24"/>
        </w:rPr>
        <w:t>. Θα εξευτελίσετε</w:t>
      </w:r>
      <w:r w:rsidRPr="001D1E33">
        <w:rPr>
          <w:rFonts w:eastAsia="Times New Roman"/>
          <w:szCs w:val="24"/>
        </w:rPr>
        <w:t xml:space="preserve"> μέχρι τέλους την </w:t>
      </w:r>
      <w:r>
        <w:rPr>
          <w:rFonts w:eastAsia="Times New Roman"/>
          <w:szCs w:val="24"/>
        </w:rPr>
        <w:t>Α</w:t>
      </w:r>
      <w:r w:rsidRPr="001D1E33">
        <w:rPr>
          <w:rFonts w:eastAsia="Times New Roman"/>
          <w:szCs w:val="24"/>
        </w:rPr>
        <w:t xml:space="preserve">ριστερά και αυτό θα </w:t>
      </w:r>
      <w:r>
        <w:rPr>
          <w:rFonts w:eastAsia="Times New Roman"/>
          <w:szCs w:val="24"/>
        </w:rPr>
        <w:t xml:space="preserve">είναι </w:t>
      </w:r>
      <w:r w:rsidRPr="001D1E33">
        <w:rPr>
          <w:rFonts w:eastAsia="Times New Roman"/>
          <w:szCs w:val="24"/>
        </w:rPr>
        <w:t xml:space="preserve">πολύ χρήσιμο για το μέλλον </w:t>
      </w:r>
      <w:r>
        <w:rPr>
          <w:rFonts w:eastAsia="Times New Roman"/>
          <w:szCs w:val="24"/>
        </w:rPr>
        <w:t xml:space="preserve">αυτού </w:t>
      </w:r>
      <w:r w:rsidRPr="001D1E33">
        <w:rPr>
          <w:rFonts w:eastAsia="Times New Roman"/>
          <w:szCs w:val="24"/>
        </w:rPr>
        <w:t>του τόπου</w:t>
      </w:r>
      <w:r>
        <w:rPr>
          <w:rFonts w:eastAsia="Times New Roman"/>
          <w:szCs w:val="24"/>
        </w:rPr>
        <w:t>.</w:t>
      </w:r>
    </w:p>
    <w:p w14:paraId="064533EF" w14:textId="77777777" w:rsidR="00C04CE1" w:rsidRDefault="00722F08">
      <w:pPr>
        <w:spacing w:line="600" w:lineRule="auto"/>
        <w:ind w:firstLine="720"/>
        <w:jc w:val="both"/>
        <w:rPr>
          <w:rFonts w:eastAsia="Times New Roman"/>
          <w:szCs w:val="24"/>
        </w:rPr>
      </w:pPr>
      <w:r>
        <w:rPr>
          <w:rFonts w:eastAsia="Times New Roman"/>
          <w:szCs w:val="24"/>
        </w:rPr>
        <w:t>Ευχαριστώ πολύ.</w:t>
      </w:r>
    </w:p>
    <w:p w14:paraId="064533F0" w14:textId="77777777" w:rsidR="00C04CE1" w:rsidRDefault="00722F0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64533F1" w14:textId="77777777" w:rsidR="00C04CE1" w:rsidRDefault="00722F0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064533F2" w14:textId="77777777" w:rsidR="00C04CE1" w:rsidRDefault="00722F08">
      <w:pPr>
        <w:spacing w:line="600" w:lineRule="auto"/>
        <w:ind w:firstLine="720"/>
        <w:jc w:val="both"/>
        <w:rPr>
          <w:rFonts w:eastAsia="Times New Roman"/>
          <w:szCs w:val="24"/>
        </w:rPr>
      </w:pPr>
      <w:r>
        <w:rPr>
          <w:rFonts w:eastAsia="Times New Roman"/>
          <w:szCs w:val="24"/>
        </w:rPr>
        <w:t>Ο συνάδελφος κ.</w:t>
      </w:r>
      <w:r w:rsidRPr="001D1E33">
        <w:rPr>
          <w:rFonts w:eastAsia="Times New Roman"/>
          <w:szCs w:val="24"/>
        </w:rPr>
        <w:t xml:space="preserve"> Κωνσταντίνος </w:t>
      </w:r>
      <w:proofErr w:type="spellStart"/>
      <w:r>
        <w:rPr>
          <w:rFonts w:eastAsia="Times New Roman"/>
          <w:szCs w:val="24"/>
        </w:rPr>
        <w:t>Δουζίνας</w:t>
      </w:r>
      <w:proofErr w:type="spellEnd"/>
      <w:r>
        <w:rPr>
          <w:rFonts w:eastAsia="Times New Roman"/>
          <w:szCs w:val="24"/>
        </w:rPr>
        <w:t xml:space="preserve"> έχει τον λόγο.</w:t>
      </w:r>
    </w:p>
    <w:p w14:paraId="064533F3" w14:textId="77777777" w:rsidR="00C04CE1" w:rsidRDefault="00722F08">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Κύριε Πρόεδρε…</w:t>
      </w:r>
    </w:p>
    <w:p w14:paraId="064533F4" w14:textId="77777777" w:rsidR="00C04CE1" w:rsidRDefault="00722F0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Τι θέλετε, κύριε Υπουργέ;</w:t>
      </w:r>
    </w:p>
    <w:p w14:paraId="064533F5" w14:textId="77777777" w:rsidR="00C04CE1" w:rsidRDefault="00722F08">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Θέλω να πάρω τον λόγο επί προσωπικού.</w:t>
      </w:r>
    </w:p>
    <w:p w14:paraId="064533F6" w14:textId="77777777" w:rsidR="00C04CE1" w:rsidRDefault="00722F0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Αναφέρθηκε στο όνομά σας, χωρίς κανέναν χαρακτηρισμό.</w:t>
      </w:r>
    </w:p>
    <w:p w14:paraId="064533F7" w14:textId="77777777" w:rsidR="00C04CE1" w:rsidRDefault="00722F08">
      <w:pPr>
        <w:spacing w:line="600" w:lineRule="auto"/>
        <w:ind w:firstLine="720"/>
        <w:jc w:val="both"/>
        <w:rPr>
          <w:rFonts w:eastAsia="Times New Roman"/>
        </w:rPr>
      </w:pPr>
      <w:r w:rsidRPr="00460BEE">
        <w:rPr>
          <w:rFonts w:eastAsia="Times New Roman"/>
          <w:b/>
        </w:rPr>
        <w:lastRenderedPageBreak/>
        <w:t>ΣΠΥΡΙΔΩΝ</w:t>
      </w:r>
      <w:r>
        <w:rPr>
          <w:rFonts w:eastAsia="Times New Roman"/>
          <w:b/>
        </w:rPr>
        <w:t xml:space="preserve"> </w:t>
      </w:r>
      <w:r w:rsidRPr="00460BEE">
        <w:rPr>
          <w:rFonts w:eastAsia="Times New Roman"/>
          <w:b/>
        </w:rPr>
        <w:t>-</w:t>
      </w:r>
      <w:r>
        <w:rPr>
          <w:rFonts w:eastAsia="Times New Roman"/>
          <w:b/>
        </w:rPr>
        <w:t xml:space="preserve"> </w:t>
      </w:r>
      <w:r w:rsidRPr="00460BEE">
        <w:rPr>
          <w:rFonts w:eastAsia="Times New Roman"/>
          <w:b/>
        </w:rPr>
        <w:t>ΑΔΩΝΙΣ ΓΕΩΡΓΙΑΔΗΣ:</w:t>
      </w:r>
      <w:r>
        <w:rPr>
          <w:rFonts w:eastAsia="Times New Roman"/>
        </w:rPr>
        <w:t xml:space="preserve"> Ίσα-ίσα, θετικό χαρακτηρισμό έκανα. </w:t>
      </w:r>
    </w:p>
    <w:p w14:paraId="064533F8" w14:textId="77777777" w:rsidR="00C04CE1" w:rsidRDefault="00722F08">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Θα είμαι σύντομος.</w:t>
      </w:r>
    </w:p>
    <w:p w14:paraId="064533F9" w14:textId="77777777" w:rsidR="00C04CE1" w:rsidRDefault="00722F0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Στο ένα λεπτό θα σας διακόψω, σας το λέω, διότι δεν είχατε κακούς χαρακτηρισμούς.</w:t>
      </w:r>
    </w:p>
    <w:p w14:paraId="064533FA" w14:textId="77777777" w:rsidR="00C04CE1" w:rsidRDefault="00722F08">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Θα μιλήσω με ρυθμούς πολυβόλου.</w:t>
      </w:r>
    </w:p>
    <w:p w14:paraId="064533FB" w14:textId="77777777" w:rsidR="00C04CE1" w:rsidRDefault="00722F08">
      <w:pPr>
        <w:spacing w:line="600" w:lineRule="auto"/>
        <w:ind w:firstLine="720"/>
        <w:jc w:val="both"/>
        <w:rPr>
          <w:rFonts w:eastAsia="Times New Roman"/>
          <w:szCs w:val="24"/>
        </w:rPr>
      </w:pPr>
      <w:r>
        <w:rPr>
          <w:rFonts w:eastAsia="Times New Roman"/>
          <w:szCs w:val="24"/>
        </w:rPr>
        <w:t>Πρώτον, σαφώς και ήμουν και είμαι φίλος με τον Πάνο Καμμένο. Συνεργαστήκαμε έντιμα. Έ</w:t>
      </w:r>
      <w:r w:rsidRPr="001D1E33">
        <w:rPr>
          <w:rFonts w:eastAsia="Times New Roman"/>
          <w:szCs w:val="24"/>
        </w:rPr>
        <w:t>χω πολύ καλές σ</w:t>
      </w:r>
      <w:r>
        <w:rPr>
          <w:rFonts w:eastAsia="Times New Roman"/>
          <w:szCs w:val="24"/>
        </w:rPr>
        <w:t>χέσεις με τον Πάνο Καμμένο. Δ</w:t>
      </w:r>
      <w:r w:rsidRPr="001D1E33">
        <w:rPr>
          <w:rFonts w:eastAsia="Times New Roman"/>
          <w:szCs w:val="24"/>
        </w:rPr>
        <w:t xml:space="preserve">εν </w:t>
      </w:r>
      <w:r>
        <w:rPr>
          <w:rFonts w:eastAsia="Times New Roman"/>
          <w:szCs w:val="24"/>
        </w:rPr>
        <w:t>παίρνω τίποτα πίσω από όσα είπα. Έ</w:t>
      </w:r>
      <w:r w:rsidRPr="001D1E33">
        <w:rPr>
          <w:rFonts w:eastAsia="Times New Roman"/>
          <w:szCs w:val="24"/>
        </w:rPr>
        <w:t>χουμε βαθιά πολιτική διαφωνία στο θέμα των Πρεσπών και αυτό φαίνεται</w:t>
      </w:r>
      <w:r>
        <w:rPr>
          <w:rFonts w:eastAsia="Times New Roman"/>
          <w:szCs w:val="24"/>
        </w:rPr>
        <w:t>. Ένα-μηδέν.</w:t>
      </w:r>
    </w:p>
    <w:p w14:paraId="064533F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είστε ο τελευταίος που πρέπει και έχετε το θράσος να μιλάτε για ανταλλάγματα, όταν φύγατε από το ΛΑΟΣ για να γίνετε Υπουργός Ναυτιλίας στην κυβέρνηση αυτή...</w:t>
      </w:r>
    </w:p>
    <w:p w14:paraId="064533FD" w14:textId="77777777" w:rsidR="00C04CE1" w:rsidRDefault="00722F08">
      <w:pPr>
        <w:spacing w:line="600" w:lineRule="auto"/>
        <w:ind w:firstLine="720"/>
        <w:jc w:val="both"/>
        <w:rPr>
          <w:rFonts w:eastAsia="Times New Roman" w:cs="Times New Roman"/>
        </w:rPr>
      </w:pPr>
      <w:r>
        <w:rPr>
          <w:rFonts w:eastAsia="Times New Roman" w:cs="Times New Roman"/>
          <w:b/>
        </w:rPr>
        <w:t>ΣΠΥΡΙΔΩΝ - ΑΔΩΝΙΣ ΓΕΩΡΓΙΑΔΗΣ:</w:t>
      </w:r>
      <w:r>
        <w:rPr>
          <w:rFonts w:eastAsia="Times New Roman" w:cs="Times New Roman"/>
        </w:rPr>
        <w:t xml:space="preserve"> Τι λέτε; </w:t>
      </w:r>
    </w:p>
    <w:p w14:paraId="064533FE" w14:textId="77777777" w:rsidR="00C04CE1" w:rsidRDefault="00722F08">
      <w:pPr>
        <w:spacing w:line="600" w:lineRule="auto"/>
        <w:ind w:firstLine="720"/>
        <w:jc w:val="both"/>
        <w:rPr>
          <w:rFonts w:eastAsia="Times New Roman" w:cs="Times New Roman"/>
        </w:rPr>
      </w:pPr>
      <w:r>
        <w:rPr>
          <w:rFonts w:eastAsia="Times New Roman" w:cs="Times New Roman"/>
        </w:rPr>
        <w:lastRenderedPageBreak/>
        <w:t>Κύριε Πρόεδρε…</w:t>
      </w:r>
    </w:p>
    <w:p w14:paraId="064533FF" w14:textId="77777777" w:rsidR="00C04CE1" w:rsidRDefault="00722F08">
      <w:pPr>
        <w:spacing w:line="600" w:lineRule="auto"/>
        <w:ind w:firstLine="720"/>
        <w:jc w:val="both"/>
        <w:rPr>
          <w:rFonts w:eastAsia="Times New Roman"/>
          <w:color w:val="222222"/>
          <w:szCs w:val="24"/>
          <w:shd w:val="clear" w:color="auto" w:fill="FFFFFF"/>
        </w:rPr>
      </w:pPr>
      <w:r w:rsidRPr="008C4F35">
        <w:rPr>
          <w:rFonts w:eastAsia="Times New Roman"/>
          <w:b/>
          <w:color w:val="222222"/>
          <w:szCs w:val="24"/>
          <w:shd w:val="clear" w:color="auto" w:fill="FFFFFF"/>
        </w:rPr>
        <w:t>ΠΑΥΛΟΣ ΠΟΛΑΚΗΣ (Αναπληρωτής Υπουργός Υγείας):</w:t>
      </w:r>
      <w:r>
        <w:rPr>
          <w:rFonts w:eastAsia="Times New Roman"/>
          <w:color w:val="222222"/>
          <w:szCs w:val="24"/>
          <w:shd w:val="clear" w:color="auto" w:fill="FFFFFF"/>
        </w:rPr>
        <w:t xml:space="preserve"> Κάτω το χέρι, κάτω το χέρι. Θα μπορούσα να το σηκώνω συνέχεια. Την ώρα που μίλαγες, θα έπρεπε να κάνω σαν πεταλούδα.</w:t>
      </w:r>
    </w:p>
    <w:p w14:paraId="0645340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 στιγμή που έφυγες από το ΛΑΟΣ, έχοντας βρίσει σε χιλιάδες </w:t>
      </w:r>
      <w:proofErr w:type="spellStart"/>
      <w:r>
        <w:rPr>
          <w:rFonts w:eastAsia="Times New Roman"/>
          <w:color w:val="222222"/>
          <w:szCs w:val="24"/>
          <w:shd w:val="clear" w:color="auto" w:fill="FFFFFF"/>
        </w:rPr>
        <w:t>βιντεάκια</w:t>
      </w:r>
      <w:proofErr w:type="spellEnd"/>
      <w:r>
        <w:rPr>
          <w:rFonts w:eastAsia="Times New Roman"/>
          <w:color w:val="222222"/>
          <w:szCs w:val="24"/>
          <w:shd w:val="clear" w:color="auto" w:fill="FFFFFF"/>
        </w:rPr>
        <w:t>, που κυκλοφορούν στο διαδίκτυο, όποιο στέλεχος της Νέας Δημοκρατίας υπάρχει εδώ και είκοσι χρόνια.</w:t>
      </w:r>
    </w:p>
    <w:p w14:paraId="0645340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καταλαβαίνω το πάθος και τον φόβο, γιατί έχει κερώσει το χρώμα σου από το απόγευμα, με αυτά που βγήκαν πρόσφατα για τον στενό σου συνεργάτη με την εταιρεία στη Βουλγαρία. Εδώ και έναν χρόνο έχουν πάει κάποια στοιχεία, τα οποία λένε ότι δημόσιος υπάλληλος -που βγήκες και τον υπερασπίστηκες στα τρία λεπτά που βγήκε το δημοσίευμα, από ό,τι με ενημέρωσαν- έχει εταιρεία διαφήμισης και επικοινωνίας στη Βουλγαρία. Είναι χώρα της Ευρωπαϊκής Ένωσης, βέβαια, οπωσδήποτε, αλλά είναι ξέπλυμα μαύρου χρήματος αυτή η εταιρεία. Πώς έχει ένας υπάλληλος των 1.200 ευρώ εταιρεία στη </w:t>
      </w:r>
      <w:r>
        <w:rPr>
          <w:rFonts w:eastAsia="Times New Roman"/>
          <w:color w:val="222222"/>
          <w:szCs w:val="24"/>
          <w:shd w:val="clear" w:color="auto" w:fill="FFFFFF"/>
        </w:rPr>
        <w:lastRenderedPageBreak/>
        <w:t>Βουλγαρία, την οποία πουλάει μετά και σε κάποιον εδώ; Τι είναι αυτό το πράγμα;</w:t>
      </w:r>
    </w:p>
    <w:p w14:paraId="06453402" w14:textId="77777777" w:rsidR="00C04CE1" w:rsidRDefault="00722F08">
      <w:pPr>
        <w:spacing w:line="600" w:lineRule="auto"/>
        <w:ind w:firstLine="720"/>
        <w:jc w:val="both"/>
        <w:rPr>
          <w:rFonts w:eastAsia="Times New Roman"/>
          <w:color w:val="222222"/>
          <w:szCs w:val="24"/>
          <w:shd w:val="clear" w:color="auto" w:fill="FFFFFF"/>
        </w:rPr>
      </w:pPr>
      <w:r w:rsidRPr="000C3692">
        <w:rPr>
          <w:rFonts w:eastAsia="Times New Roman"/>
          <w:b/>
          <w:color w:val="222222"/>
          <w:szCs w:val="24"/>
          <w:shd w:val="clear" w:color="auto" w:fill="FFFFFF"/>
        </w:rPr>
        <w:t>ΠΡΟΕΔΡΕΥΩΝ (Σπυρίδων Λυκούδης):</w:t>
      </w:r>
      <w:r>
        <w:rPr>
          <w:rFonts w:eastAsia="Times New Roman"/>
          <w:color w:val="222222"/>
          <w:szCs w:val="24"/>
          <w:shd w:val="clear" w:color="auto" w:fill="FFFFFF"/>
        </w:rPr>
        <w:t xml:space="preserve"> Κύριε Υπουργέ, ολοκληρώστε. Δεν γίνεται...</w:t>
      </w:r>
    </w:p>
    <w:p w14:paraId="0645340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Γιατί νιώθετε την ανάγκη να τον υπερασπιστείτε με το καλημέρα;</w:t>
      </w:r>
    </w:p>
    <w:p w14:paraId="0645340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(Σπυρίδων Λυκούδης):</w:t>
      </w:r>
      <w:r>
        <w:rPr>
          <w:rFonts w:eastAsia="Times New Roman"/>
          <w:color w:val="222222"/>
          <w:szCs w:val="24"/>
          <w:shd w:val="clear" w:color="auto" w:fill="FFFFFF"/>
        </w:rPr>
        <w:t xml:space="preserve"> Ευχαριστούμε πάρα πολύ.</w:t>
      </w:r>
    </w:p>
    <w:p w14:paraId="06453405"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 xml:space="preserve">Επειδή </w:t>
      </w:r>
      <w:r w:rsidRPr="006D1870">
        <w:rPr>
          <w:rFonts w:eastAsia="Times New Roman"/>
          <w:color w:val="222222"/>
          <w:szCs w:val="24"/>
          <w:shd w:val="clear" w:color="auto" w:fill="FFFFFF"/>
        </w:rPr>
        <w:t xml:space="preserve">ήσασταν Υπουργός την περίοδο </w:t>
      </w:r>
      <w:r>
        <w:rPr>
          <w:rFonts w:eastAsia="Times New Roman"/>
          <w:color w:val="222222"/>
          <w:szCs w:val="24"/>
          <w:shd w:val="clear" w:color="auto" w:fill="FFFFFF"/>
        </w:rPr>
        <w:t>των</w:t>
      </w:r>
      <w:r w:rsidRPr="006D1870">
        <w:rPr>
          <w:rFonts w:eastAsia="Times New Roman"/>
          <w:color w:val="222222"/>
          <w:szCs w:val="24"/>
          <w:shd w:val="clear" w:color="auto" w:fill="FFFFFF"/>
        </w:rPr>
        <w:t xml:space="preserve">... </w:t>
      </w:r>
    </w:p>
    <w:p w14:paraId="0645340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(Σπυρίδων Λυκούδης):</w:t>
      </w:r>
      <w:r w:rsidRPr="007E7F72">
        <w:rPr>
          <w:rFonts w:eastAsia="Times New Roman"/>
          <w:b/>
          <w:color w:val="222222"/>
          <w:szCs w:val="24"/>
          <w:shd w:val="clear" w:color="auto" w:fill="FFFFFF"/>
        </w:rPr>
        <w:t xml:space="preserve"> </w:t>
      </w:r>
      <w:r>
        <w:rPr>
          <w:rFonts w:eastAsia="Times New Roman"/>
          <w:color w:val="222222"/>
          <w:szCs w:val="24"/>
          <w:shd w:val="clear" w:color="auto" w:fill="FFFFFF"/>
        </w:rPr>
        <w:t xml:space="preserve">Δεν μπορεί, σε κάθε συνεδρίαση έχουμε ντέρμπι. Υπάρχει ντέρμπι σε κάθε συνεδρίαση. </w:t>
      </w:r>
    </w:p>
    <w:p w14:paraId="0645340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w:t>
      </w:r>
      <w:r w:rsidRPr="006D1870">
        <w:rPr>
          <w:rFonts w:eastAsia="Times New Roman"/>
          <w:color w:val="222222"/>
          <w:szCs w:val="24"/>
          <w:shd w:val="clear" w:color="auto" w:fill="FFFFFF"/>
        </w:rPr>
        <w:t xml:space="preserve">12,5 ευρώ στο </w:t>
      </w:r>
      <w:r w:rsidRPr="006D1870">
        <w:rPr>
          <w:rFonts w:eastAsia="Times New Roman"/>
          <w:color w:val="222222"/>
          <w:szCs w:val="24"/>
          <w:shd w:val="clear" w:color="auto" w:fill="FFFFFF"/>
          <w:lang w:val="en-US"/>
        </w:rPr>
        <w:t>site</w:t>
      </w:r>
      <w:r w:rsidRPr="006D1870">
        <w:rPr>
          <w:rFonts w:eastAsia="Times New Roman"/>
          <w:color w:val="222222"/>
          <w:szCs w:val="24"/>
          <w:shd w:val="clear" w:color="auto" w:fill="FFFFFF"/>
        </w:rPr>
        <w:t xml:space="preserve"> «Βελόνα και κλωστή»;</w:t>
      </w:r>
      <w:r>
        <w:rPr>
          <w:rFonts w:eastAsia="Times New Roman"/>
          <w:color w:val="222222"/>
          <w:szCs w:val="24"/>
          <w:shd w:val="clear" w:color="auto" w:fill="FFFFFF"/>
        </w:rPr>
        <w:t xml:space="preserve"> Μη μου λέτε. Κι εγώ έχω διατάξει διαχειριστικό έλεγχο του ΚΕΕΛΠΝΟ από το </w:t>
      </w:r>
      <w:r>
        <w:rPr>
          <w:rFonts w:eastAsia="Times New Roman"/>
          <w:color w:val="222222"/>
          <w:szCs w:val="24"/>
          <w:shd w:val="clear" w:color="auto" w:fill="FFFFFF"/>
        </w:rPr>
        <w:lastRenderedPageBreak/>
        <w:t>2006 μέχρι και σήμερα και μακάρι να είχε τελειώσει. Όταν τελειώσει, εγώ θα κοιμάμαι ήσυχος, άλλοι δεν ξέρω πώς θα κοιμούνται.</w:t>
      </w:r>
    </w:p>
    <w:p w14:paraId="06453408"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ΑΔΩΝΙΣ ΓΕΩΡΓΙΑΔΗΣ: </w:t>
      </w:r>
      <w:r>
        <w:rPr>
          <w:rFonts w:eastAsia="Times New Roman"/>
          <w:color w:val="222222"/>
          <w:szCs w:val="24"/>
          <w:shd w:val="clear" w:color="auto" w:fill="FFFFFF"/>
        </w:rPr>
        <w:t>Κύριε Πρόεδρε, τον λόγο για ένα λεπτό μόνο.</w:t>
      </w:r>
    </w:p>
    <w:p w14:paraId="0645340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(Σπυρίδων Λυκούδης): </w:t>
      </w:r>
      <w:r>
        <w:rPr>
          <w:rFonts w:eastAsia="Times New Roman"/>
          <w:color w:val="222222"/>
          <w:szCs w:val="24"/>
          <w:shd w:val="clear" w:color="auto" w:fill="FFFFFF"/>
        </w:rPr>
        <w:t xml:space="preserve">Κύριε Γεωργιάδη, το ίδιο είπε και ο κ.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και έκανε ολόκληρες αναφορές. Σας παρακαλώ.</w:t>
      </w:r>
    </w:p>
    <w:p w14:paraId="0645340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ΑΔΩΝΙΣ ΓΕΩΡΓΙΑΔΗΣ: </w:t>
      </w:r>
      <w:r>
        <w:rPr>
          <w:rFonts w:eastAsia="Times New Roman"/>
          <w:color w:val="222222"/>
          <w:szCs w:val="24"/>
          <w:shd w:val="clear" w:color="auto" w:fill="FFFFFF"/>
        </w:rPr>
        <w:t>Πρώτα-πρώτα, να πω για τα Πρακτικά ότι δεν ξέρω αν με βλέπετε κερωμένο, εγώ κόκκινο με είδα λίγο, που κοίταξα πως φαίνομαι. Έχει και αχρωματοψία ο Υπουργός, εκτός όλων των άλλων.</w:t>
      </w:r>
    </w:p>
    <w:p w14:paraId="0645340B"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Μια χαρά βλέπω, σαν γεράκι.</w:t>
      </w:r>
    </w:p>
    <w:p w14:paraId="0645340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w:t>
      </w:r>
      <w:r>
        <w:rPr>
          <w:rFonts w:eastAsia="Times New Roman"/>
          <w:color w:val="222222"/>
          <w:szCs w:val="24"/>
          <w:shd w:val="clear" w:color="auto" w:fill="FFFFFF"/>
        </w:rPr>
        <w:t xml:space="preserve"> Πάμε τώρα λίγο, κύριε Πρόεδρε, γιατί αυτό είναι σοβαρό. </w:t>
      </w:r>
    </w:p>
    <w:p w14:paraId="0645340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είπε ο κύριος Υπουργός; Λέει ότι εγώ ξεπούλησα το ΛΑΟΣ, για να γίνω Υπουργός Ναυτιλίας. Πολύ ωραία. Πάμε να </w:t>
      </w:r>
      <w:r>
        <w:rPr>
          <w:rFonts w:eastAsia="Times New Roman"/>
          <w:color w:val="222222"/>
          <w:szCs w:val="24"/>
          <w:shd w:val="clear" w:color="auto" w:fill="FFFFFF"/>
        </w:rPr>
        <w:lastRenderedPageBreak/>
        <w:t xml:space="preserve">σας θυμίσω, γιατί δεν τα ξέρετε και θέλω απλώς να σκεφτώ πως επειδή δεν ήσασταν εδώ δεν τα ξέρετε. </w:t>
      </w:r>
    </w:p>
    <w:p w14:paraId="0645340E" w14:textId="77777777" w:rsidR="00C04CE1" w:rsidRDefault="00722F08">
      <w:pPr>
        <w:spacing w:line="600" w:lineRule="auto"/>
        <w:ind w:firstLine="720"/>
        <w:jc w:val="both"/>
        <w:rPr>
          <w:rFonts w:eastAsia="Times New Roman" w:cs="Times New Roman"/>
        </w:rPr>
      </w:pPr>
      <w:r w:rsidRPr="00FA20FB">
        <w:rPr>
          <w:rFonts w:eastAsia="Times New Roman"/>
          <w:b/>
          <w:bCs/>
          <w:color w:val="242424"/>
        </w:rPr>
        <w:t>ΠΑΥΛΟΣ ΠΟΛΑΚΗΣ (Αναπληρωτής Υπουργός Υγείας):</w:t>
      </w:r>
      <w:r>
        <w:rPr>
          <w:rFonts w:eastAsia="Times New Roman" w:cs="Times New Roman"/>
        </w:rPr>
        <w:t xml:space="preserve"> Δεν ήμουν. </w:t>
      </w:r>
    </w:p>
    <w:p w14:paraId="0645340F"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s="Times New Roman"/>
          <w:b/>
        </w:rPr>
        <w:t>ΣΠΥΡΙΔΩΝ - ΑΔΩΝΙΣ ΓΕΩΡΓΙΑΔΗΣ:</w:t>
      </w:r>
      <w:r>
        <w:rPr>
          <w:rFonts w:eastAsia="Times New Roman" w:cs="Times New Roman"/>
        </w:rPr>
        <w:t xml:space="preserve"> Έ</w:t>
      </w:r>
      <w:r>
        <w:rPr>
          <w:rFonts w:eastAsia="Times New Roman"/>
          <w:color w:val="222222"/>
          <w:szCs w:val="24"/>
          <w:shd w:val="clear" w:color="auto" w:fill="FFFFFF"/>
        </w:rPr>
        <w:t xml:space="preserve">γινα Υπουργός Ναυτιλίας του ΛΑΟΣ, στην </w:t>
      </w:r>
      <w:proofErr w:type="spellStart"/>
      <w:r>
        <w:rPr>
          <w:rFonts w:eastAsia="Times New Roman"/>
          <w:color w:val="222222"/>
          <w:szCs w:val="24"/>
          <w:shd w:val="clear" w:color="auto" w:fill="FFFFFF"/>
        </w:rPr>
        <w:t>τρικομματική</w:t>
      </w:r>
      <w:proofErr w:type="spellEnd"/>
      <w:r>
        <w:rPr>
          <w:rFonts w:eastAsia="Times New Roman"/>
          <w:color w:val="222222"/>
          <w:szCs w:val="24"/>
          <w:shd w:val="clear" w:color="auto" w:fill="FFFFFF"/>
        </w:rPr>
        <w:t xml:space="preserve"> Κυβέρνηση Νέας Δημοκρατίας, ΠΑΣΟΚ και Λαϊκού Ορθόδοξου Συναγερμού. Όταν ο Λαϊκός Ορθόδοξος Συναγερμός αποφάσισε να φύγει από αυτή την κυβέρνηση, σε μία ώρα παραιτήθηκα από Υπουργός Ναυτιλίας και σε δύο μέρες παραιτήθηκα από Βουλευτής. Έμεινα εκτός Βουλής μέχρι τις εθνικές εκλογές και κατέβηκα με σταυρό στη Νέα Δημοκρατία και εξελέγην.</w:t>
      </w:r>
    </w:p>
    <w:p w14:paraId="0645341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Τα ξέρω.</w:t>
      </w:r>
    </w:p>
    <w:p w14:paraId="0645341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ΑΔΩΝΙΣ ΓΕΩΡΓΙΑΔΗΣ: </w:t>
      </w:r>
      <w:r w:rsidRPr="003175FA">
        <w:rPr>
          <w:rFonts w:eastAsia="Times New Roman"/>
          <w:color w:val="222222"/>
          <w:szCs w:val="24"/>
          <w:shd w:val="clear" w:color="auto" w:fill="FFFFFF"/>
        </w:rPr>
        <w:t>Άρα,</w:t>
      </w:r>
      <w:r>
        <w:rPr>
          <w:rFonts w:eastAsia="Times New Roman"/>
          <w:color w:val="222222"/>
          <w:szCs w:val="24"/>
          <w:shd w:val="clear" w:color="auto" w:fill="FFFFFF"/>
        </w:rPr>
        <w:t xml:space="preserve"> το να λέτε ότι πούλησα το ΛΑΟΣ για να γίνω Υπουργός Ναυτιλίας είναι βλα</w:t>
      </w:r>
      <w:r>
        <w:rPr>
          <w:rFonts w:eastAsia="Times New Roman"/>
          <w:color w:val="222222"/>
          <w:szCs w:val="24"/>
          <w:shd w:val="clear" w:color="auto" w:fill="FFFFFF"/>
        </w:rPr>
        <w:lastRenderedPageBreak/>
        <w:t>κώδες, γιατί ήμουν Υπουργός Ναυτιλίας με το ΛΑΟΣ και παραιτήθηκα, ακριβώς για να μην μπορούν να πουν άνθρωποι σαν και σένα ότι το έκανα γι’ αυτό.</w:t>
      </w:r>
    </w:p>
    <w:p w14:paraId="06453412" w14:textId="77777777" w:rsidR="00C04CE1" w:rsidRDefault="00722F08">
      <w:pPr>
        <w:spacing w:line="600" w:lineRule="auto"/>
        <w:ind w:firstLine="720"/>
        <w:jc w:val="both"/>
        <w:rPr>
          <w:rFonts w:eastAsia="Times New Roman" w:cs="Times New Roman"/>
        </w:rPr>
      </w:pPr>
      <w:r w:rsidRPr="00FA20FB">
        <w:rPr>
          <w:rFonts w:eastAsia="Times New Roman"/>
          <w:b/>
          <w:bCs/>
          <w:color w:val="242424"/>
        </w:rPr>
        <w:t>ΠΑΥΛΟΣ ΠΟΛΑΚΗΣ (Αναπληρωτής Υπουργός Υγείας):</w:t>
      </w:r>
      <w:r>
        <w:rPr>
          <w:rFonts w:eastAsia="Times New Roman" w:cs="Times New Roman"/>
        </w:rPr>
        <w:t xml:space="preserve"> Με την </w:t>
      </w:r>
      <w:r w:rsidRPr="00FA20FB">
        <w:rPr>
          <w:rFonts w:eastAsia="Times New Roman" w:cs="Times New Roman"/>
        </w:rPr>
        <w:t>Νέα Δημοκρατία</w:t>
      </w:r>
      <w:r>
        <w:rPr>
          <w:rFonts w:eastAsia="Times New Roman" w:cs="Times New Roman"/>
        </w:rPr>
        <w:t>…</w:t>
      </w:r>
    </w:p>
    <w:p w14:paraId="0645341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(Σπυρίδων Λυκούδης):</w:t>
      </w:r>
      <w:r>
        <w:rPr>
          <w:rFonts w:eastAsia="Times New Roman"/>
          <w:color w:val="222222"/>
          <w:szCs w:val="24"/>
          <w:shd w:val="clear" w:color="auto" w:fill="FFFFFF"/>
        </w:rPr>
        <w:t xml:space="preserve"> Κύριε Γεωργιάδη, αυτό έγινε κατανοητό.</w:t>
      </w:r>
    </w:p>
    <w:p w14:paraId="0645341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w:t>
      </w:r>
      <w:r>
        <w:rPr>
          <w:rFonts w:eastAsia="Times New Roman"/>
          <w:color w:val="222222"/>
          <w:szCs w:val="24"/>
          <w:shd w:val="clear" w:color="auto" w:fill="FFFFFF"/>
        </w:rPr>
        <w:t xml:space="preserve"> Δεύτερον, Υπουργός με τη Νέα Δημοκρατία έγινα, αφού εξελέγην με σταυρό από τους νεοδημοκράτες. Δεν θα σου δώσουν λογαριασμό οι νεοδημοκράτες. Εντάξει; Αυτό επί προσωπικού.</w:t>
      </w:r>
    </w:p>
    <w:p w14:paraId="06453415"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Χαίρομαι που είναι φίλος σου ο Πάνος Καμμένος και χαίρομαι που τον στηρίζετε και σήμερα εδώ. Αυτό σας τιμά, ιδιαίτερα μετά τη χθεσινή επίθεση του κ. Καμμένου στον κ. Νίκο </w:t>
      </w:r>
      <w:proofErr w:type="spellStart"/>
      <w:r>
        <w:rPr>
          <w:rFonts w:eastAsia="Times New Roman"/>
          <w:color w:val="222222"/>
          <w:szCs w:val="24"/>
          <w:shd w:val="clear" w:color="auto" w:fill="FFFFFF"/>
        </w:rPr>
        <w:t>Βούτση</w:t>
      </w:r>
      <w:proofErr w:type="spellEnd"/>
      <w:r>
        <w:rPr>
          <w:rFonts w:eastAsia="Times New Roman"/>
          <w:color w:val="222222"/>
          <w:szCs w:val="24"/>
          <w:shd w:val="clear" w:color="auto" w:fill="FFFFFF"/>
        </w:rPr>
        <w:t>, τον Πρόεδρο της Βουλής, για την οικογένειά του, για το γιο του, κάτι που για μένα ήταν εξαιρετικά χυδαίο και το λέω δημό</w:t>
      </w:r>
      <w:r>
        <w:rPr>
          <w:rFonts w:eastAsia="Times New Roman"/>
          <w:color w:val="222222"/>
          <w:szCs w:val="24"/>
          <w:shd w:val="clear" w:color="auto" w:fill="FFFFFF"/>
        </w:rPr>
        <w:lastRenderedPageBreak/>
        <w:t xml:space="preserve">σια. Εγώ ποτέ δεν έχω επιτεθεί ούτε στον κ. </w:t>
      </w:r>
      <w:proofErr w:type="spellStart"/>
      <w:r>
        <w:rPr>
          <w:rFonts w:eastAsia="Times New Roman"/>
          <w:color w:val="222222"/>
          <w:szCs w:val="24"/>
          <w:shd w:val="clear" w:color="auto" w:fill="FFFFFF"/>
        </w:rPr>
        <w:t>Βούτση</w:t>
      </w:r>
      <w:proofErr w:type="spellEnd"/>
      <w:r>
        <w:rPr>
          <w:rFonts w:eastAsia="Times New Roman"/>
          <w:color w:val="222222"/>
          <w:szCs w:val="24"/>
          <w:shd w:val="clear" w:color="auto" w:fill="FFFFFF"/>
        </w:rPr>
        <w:t xml:space="preserve"> ούτε σε κανένα στέλεχος της Αριστεράς για την οικογένειά του, γιατί το θεωρώ χυδαίο και σας το λέω ευθέως.</w:t>
      </w:r>
    </w:p>
    <w:p w14:paraId="0645341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 (Αναπληρωτής Υπουργός Υγείας):</w:t>
      </w:r>
      <w:r>
        <w:rPr>
          <w:rFonts w:eastAsia="Times New Roman"/>
          <w:color w:val="222222"/>
          <w:szCs w:val="24"/>
          <w:shd w:val="clear" w:color="auto" w:fill="FFFFFF"/>
        </w:rPr>
        <w:t xml:space="preserve"> Σοβαρά;</w:t>
      </w:r>
    </w:p>
    <w:p w14:paraId="0645341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w:t>
      </w:r>
      <w:r>
        <w:rPr>
          <w:rFonts w:eastAsia="Times New Roman"/>
          <w:color w:val="222222"/>
          <w:szCs w:val="24"/>
          <w:shd w:val="clear" w:color="auto" w:fill="FFFFFF"/>
        </w:rPr>
        <w:t xml:space="preserve"> Χθες ο κ. Καμμένος εξύβρισε τον Πρόεδρο της Βουλής των Ελλήνων για τον γιο του και χαίρομαι που έρχεσαι εσύ εδώ και υπερασπίζεσαι τον φίλο σου τον Πάνο, για να ξέρουν οι δικοί σου από εδώ για ποιον άνθρωπο μιλάμε, να φαίνεται το αληθινό σου πρόσωπο. Για τα υπόλοιπα θα πας στα δικαστήρια… </w:t>
      </w:r>
    </w:p>
    <w:p w14:paraId="06453418"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(Σπυρίδων Λυκούδης):</w:t>
      </w:r>
      <w:r>
        <w:rPr>
          <w:rFonts w:eastAsia="Times New Roman"/>
          <w:color w:val="222222"/>
          <w:szCs w:val="24"/>
          <w:shd w:val="clear" w:color="auto" w:fill="FFFFFF"/>
        </w:rPr>
        <w:t xml:space="preserve"> Κύριε Γεωργιάδη, οι απαντήσεις δόθηκαν. Ευχαριστούμε πολύ.</w:t>
      </w:r>
    </w:p>
    <w:p w14:paraId="0645341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Δουζίνα</w:t>
      </w:r>
      <w:proofErr w:type="spellEnd"/>
      <w:r>
        <w:rPr>
          <w:rFonts w:eastAsia="Times New Roman"/>
          <w:color w:val="222222"/>
          <w:szCs w:val="24"/>
          <w:shd w:val="clear" w:color="auto" w:fill="FFFFFF"/>
        </w:rPr>
        <w:t>, έχετε τον λόγο.</w:t>
      </w:r>
    </w:p>
    <w:p w14:paraId="0645341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Κύριε Πρόεδρε, μισό λεπτό.</w:t>
      </w:r>
    </w:p>
    <w:p w14:paraId="0645341B"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(Σπυρίδων Λυκούδης):</w:t>
      </w:r>
      <w:r>
        <w:rPr>
          <w:rFonts w:eastAsia="Times New Roman"/>
          <w:color w:val="222222"/>
          <w:szCs w:val="24"/>
          <w:shd w:val="clear" w:color="auto" w:fill="FFFFFF"/>
        </w:rPr>
        <w:t xml:space="preserve"> Δεν υπάρχει καμμία περίπτωση.</w:t>
      </w:r>
    </w:p>
    <w:p w14:paraId="0645341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παρακαλώ! Είναι δυνατόν; Κάθε παρατήρηση που κάνετε προκαλεί αντίδραση. Αντιδρά ο κ. Γεωργιάδης και επανέρχεστε εσείς. Αυτό θα κάνουμε τώρα; </w:t>
      </w:r>
    </w:p>
    <w:p w14:paraId="0645341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 (Αναπληρωτής Υπουργός Υγείας):</w:t>
      </w:r>
      <w:r>
        <w:rPr>
          <w:rFonts w:eastAsia="Times New Roman"/>
          <w:color w:val="222222"/>
          <w:szCs w:val="24"/>
          <w:shd w:val="clear" w:color="auto" w:fill="FFFFFF"/>
        </w:rPr>
        <w:t xml:space="preserve"> Είναι θέμα οικογένειας.</w:t>
      </w:r>
    </w:p>
    <w:p w14:paraId="0645341E" w14:textId="77777777" w:rsidR="00C04CE1" w:rsidRDefault="00722F08">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ΠΡΟΕΔΡΕΥΩΝ (Σπυρίδων Λυκούδης):</w:t>
      </w:r>
      <w:r>
        <w:rPr>
          <w:rFonts w:eastAsia="Times New Roman"/>
          <w:color w:val="222222"/>
          <w:szCs w:val="24"/>
          <w:shd w:val="clear" w:color="auto" w:fill="FFFFFF"/>
        </w:rPr>
        <w:t xml:space="preserve"> Ποια οικογένεια; Υπάρχει θέμα με τη δική σας οικογένεια;</w:t>
      </w:r>
    </w:p>
    <w:p w14:paraId="0645341F"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 (Αναπληρωτής Υπουργός Υγείας):</w:t>
      </w:r>
      <w:r>
        <w:rPr>
          <w:rFonts w:eastAsia="Times New Roman"/>
          <w:color w:val="222222"/>
          <w:szCs w:val="24"/>
          <w:shd w:val="clear" w:color="auto" w:fill="FFFFFF"/>
        </w:rPr>
        <w:t xml:space="preserve"> Ναι.</w:t>
      </w:r>
    </w:p>
    <w:p w14:paraId="0645342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(Σπυρίδων Λυκούδης):</w:t>
      </w:r>
      <w:r>
        <w:rPr>
          <w:rFonts w:eastAsia="Times New Roman"/>
          <w:color w:val="222222"/>
          <w:szCs w:val="24"/>
          <w:shd w:val="clear" w:color="auto" w:fill="FFFFFF"/>
        </w:rPr>
        <w:t xml:space="preserve"> Έγινε καμμιά αναφορά στην οικογένειά σας;</w:t>
      </w:r>
    </w:p>
    <w:p w14:paraId="0645342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 (Αναπληρωτής Υπουργός Υγείας):</w:t>
      </w:r>
      <w:r>
        <w:rPr>
          <w:rFonts w:eastAsia="Times New Roman"/>
          <w:color w:val="222222"/>
          <w:szCs w:val="24"/>
          <w:shd w:val="clear" w:color="auto" w:fill="FFFFFF"/>
        </w:rPr>
        <w:t xml:space="preserve"> Βεβαίως, γιατί είναι ψεύτης. Βγαίνει και λέει…</w:t>
      </w:r>
    </w:p>
    <w:p w14:paraId="06453422"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ΑΔΩΝΙΣ ΓΕΩΡΓΙΑΔΗΣ: </w:t>
      </w:r>
      <w:r>
        <w:rPr>
          <w:rFonts w:eastAsia="Times New Roman"/>
          <w:color w:val="222222"/>
          <w:szCs w:val="24"/>
          <w:shd w:val="clear" w:color="auto" w:fill="FFFFFF"/>
        </w:rPr>
        <w:t>Με λέει ψεύτη, κύριε Πρόεδρε. Θα ξαναπάρω τον λόγο, σας το λέω.</w:t>
      </w:r>
    </w:p>
    <w:p w14:paraId="0645342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(Σπυρίδων Λυκούδης):</w:t>
      </w:r>
      <w:r>
        <w:rPr>
          <w:rFonts w:eastAsia="Times New Roman"/>
          <w:color w:val="222222"/>
          <w:szCs w:val="24"/>
          <w:shd w:val="clear" w:color="auto" w:fill="FFFFFF"/>
        </w:rPr>
        <w:t xml:space="preserve"> Ποιο είναι το προσωπικό, κύριε Υπουργέ;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έκανε ο κ. Γεωργιάδης μία αναφορά σε μία παρατήρηση του Καμμένου, σε σχέση με τον κ. </w:t>
      </w:r>
      <w:proofErr w:type="spellStart"/>
      <w:r>
        <w:rPr>
          <w:rFonts w:eastAsia="Times New Roman"/>
          <w:color w:val="222222"/>
          <w:szCs w:val="24"/>
          <w:shd w:val="clear" w:color="auto" w:fill="FFFFFF"/>
        </w:rPr>
        <w:t>Βούτση</w:t>
      </w:r>
      <w:proofErr w:type="spellEnd"/>
      <w:r>
        <w:rPr>
          <w:rFonts w:eastAsia="Times New Roman"/>
          <w:color w:val="222222"/>
          <w:szCs w:val="24"/>
          <w:shd w:val="clear" w:color="auto" w:fill="FFFFFF"/>
        </w:rPr>
        <w:t xml:space="preserve">. Τι δουλειά έχει ο κ.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Ποιος θα απαντήσει;</w:t>
      </w:r>
    </w:p>
    <w:p w14:paraId="0645342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 (Αναπληρωτής Υπουργός Υγείας):</w:t>
      </w:r>
      <w:r>
        <w:rPr>
          <w:rFonts w:eastAsia="Times New Roman"/>
          <w:color w:val="222222"/>
          <w:szCs w:val="24"/>
          <w:shd w:val="clear" w:color="auto" w:fill="FFFFFF"/>
        </w:rPr>
        <w:t xml:space="preserve"> Η απάντηση και η αναφορά είναι στο ψεύδος του κ. Γεωργιάδη. Και θυμίζω ένα συγκεκριμένο περιστατικό, γιατί εμένα η στάση μου απέναντι στον Καμμένο είναι πολιτική και αυτό τιμώ...</w:t>
      </w:r>
    </w:p>
    <w:p w14:paraId="06453425" w14:textId="77777777" w:rsidR="00C04CE1" w:rsidRDefault="00722F08">
      <w:pPr>
        <w:spacing w:line="600" w:lineRule="auto"/>
        <w:ind w:firstLine="720"/>
        <w:jc w:val="both"/>
        <w:rPr>
          <w:rFonts w:eastAsia="Times New Roman" w:cs="Times New Roman"/>
        </w:rPr>
      </w:pPr>
      <w:r>
        <w:rPr>
          <w:rFonts w:eastAsia="Times New Roman" w:cs="Times New Roman"/>
          <w:b/>
        </w:rPr>
        <w:t>ΣΠΥΡΙΔΩΝ - ΑΔΩΝΙΣ ΓΕΩΡΓΙΑΔΗΣ:</w:t>
      </w:r>
      <w:r>
        <w:rPr>
          <w:rFonts w:eastAsia="Times New Roman" w:cs="Times New Roman"/>
        </w:rPr>
        <w:t xml:space="preserve"> Εσείς είστε φίλοι…</w:t>
      </w:r>
    </w:p>
    <w:p w14:paraId="0645342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(Σπυρίδων Λυκούδης):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Δουζίνα</w:t>
      </w:r>
      <w:proofErr w:type="spellEnd"/>
      <w:r>
        <w:rPr>
          <w:rFonts w:eastAsia="Times New Roman"/>
          <w:color w:val="222222"/>
          <w:szCs w:val="24"/>
          <w:shd w:val="clear" w:color="auto" w:fill="FFFFFF"/>
        </w:rPr>
        <w:t xml:space="preserve">,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πάρα πολύ, αλλά το Προεδρείο δεν φταίει.</w:t>
      </w:r>
    </w:p>
    <w:p w14:paraId="06453427"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 (Αναπληρωτής Υπουργός Υγείας):</w:t>
      </w:r>
      <w:r>
        <w:rPr>
          <w:rFonts w:eastAsia="Times New Roman"/>
          <w:color w:val="222222"/>
          <w:szCs w:val="24"/>
          <w:shd w:val="clear" w:color="auto" w:fill="FFFFFF"/>
        </w:rPr>
        <w:t xml:space="preserve"> ...πετάει την μπάλα στην εξέδρα για τις αναφορές -που δεν τις έχω δει- στον κ. </w:t>
      </w:r>
      <w:proofErr w:type="spellStart"/>
      <w:r>
        <w:rPr>
          <w:rFonts w:eastAsia="Times New Roman"/>
          <w:color w:val="222222"/>
          <w:szCs w:val="24"/>
          <w:shd w:val="clear" w:color="auto" w:fill="FFFFFF"/>
        </w:rPr>
        <w:t>Βούτση</w:t>
      </w:r>
      <w:proofErr w:type="spellEnd"/>
      <w:r>
        <w:rPr>
          <w:rFonts w:eastAsia="Times New Roman"/>
          <w:color w:val="222222"/>
          <w:szCs w:val="24"/>
          <w:shd w:val="clear" w:color="auto" w:fill="FFFFFF"/>
        </w:rPr>
        <w:t xml:space="preserve"> και στον γιο του, όπως λέει, όταν είναι αυτός που λέει ότι δεν το έχει κάνει ποτέ, ο οποίος την ημέρα που κουβεντιάζαμε για την παραπομπή του σκανδάλου της </w:t>
      </w:r>
      <w:r>
        <w:rPr>
          <w:rFonts w:eastAsia="Times New Roman"/>
          <w:color w:val="222222"/>
          <w:szCs w:val="24"/>
          <w:shd w:val="clear" w:color="auto" w:fill="FFFFFF"/>
        </w:rPr>
        <w:lastRenderedPageBreak/>
        <w:t>«</w:t>
      </w:r>
      <w:r>
        <w:rPr>
          <w:rFonts w:eastAsia="Times New Roman"/>
          <w:color w:val="222222"/>
          <w:szCs w:val="24"/>
          <w:shd w:val="clear" w:color="auto" w:fill="FFFFFF"/>
          <w:lang w:val="en-US"/>
        </w:rPr>
        <w:t>NOVARTIS</w:t>
      </w:r>
      <w:r>
        <w:rPr>
          <w:rFonts w:eastAsia="Times New Roman"/>
          <w:color w:val="222222"/>
          <w:szCs w:val="24"/>
          <w:shd w:val="clear" w:color="auto" w:fill="FFFFFF"/>
        </w:rPr>
        <w:t>» και τη σύσταση εξεταστικής επιτροπής, έκλεισε την ομιλία του με ένα θεατρινίστικο λόγο εναντίον μου, χρησιμοποιώντας το πρόβλημα της ξαδέρφης μου, της αναισθησιολόγου στην Κρήτη και τολμάει και μιλάει και λέει ότι δεν αναφέρεται. Ντροπή σου και αίσχος. Και λέει ότι δεν έχει αναφερθεί ποτέ.</w:t>
      </w:r>
    </w:p>
    <w:p w14:paraId="06453428"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ΑΔΩΝΙΣ ΓΕΩΡΓΙΑΔΗΣ: </w:t>
      </w:r>
      <w:r>
        <w:rPr>
          <w:rFonts w:eastAsia="Times New Roman"/>
          <w:color w:val="222222"/>
          <w:szCs w:val="24"/>
          <w:shd w:val="clear" w:color="auto" w:fill="FFFFFF"/>
        </w:rPr>
        <w:t>Κύριε Πρόεδρε, θέλω τον λόγο.</w:t>
      </w:r>
    </w:p>
    <w:p w14:paraId="06453429"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(Σπυρίδων Λυκούδης):</w:t>
      </w:r>
      <w:r>
        <w:rPr>
          <w:rFonts w:eastAsia="Times New Roman"/>
          <w:color w:val="222222"/>
          <w:szCs w:val="24"/>
          <w:shd w:val="clear" w:color="auto" w:fill="FFFFFF"/>
        </w:rPr>
        <w:t xml:space="preserve"> Τι θα γίνει τώρα; Είναι δυνατόν; Τι θέλετε, κύριε Γεωργιάδη; Θα κάνουμε αναφορά στις οικογένειές σας γενικώς; Από την εξαδέλφη, στην ανιψιά, στον γιο; </w:t>
      </w:r>
    </w:p>
    <w:p w14:paraId="0645342A" w14:textId="77777777" w:rsidR="00C04CE1" w:rsidRDefault="00722F08">
      <w:pPr>
        <w:spacing w:line="600" w:lineRule="auto"/>
        <w:ind w:firstLine="720"/>
        <w:jc w:val="both"/>
        <w:rPr>
          <w:rFonts w:eastAsia="Times New Roman" w:cs="Times New Roman"/>
        </w:rPr>
      </w:pPr>
      <w:r>
        <w:rPr>
          <w:rFonts w:eastAsia="Times New Roman" w:cs="Times New Roman"/>
          <w:b/>
        </w:rPr>
        <w:t>ΣΠΥΡΙΔΩΝ - ΑΔΩΝΙΣ ΓΕΩΡΓΙΑΔΗΣ:</w:t>
      </w:r>
      <w:r>
        <w:rPr>
          <w:rFonts w:eastAsia="Times New Roman" w:cs="Times New Roman"/>
        </w:rPr>
        <w:t xml:space="preserve"> Θέλω τον λόγο. Είπε ψεύτης, χυδαίος, όλα τα είπε. </w:t>
      </w:r>
    </w:p>
    <w:p w14:paraId="0645342B"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(Σπυρίδων Λυκούδης): </w:t>
      </w:r>
      <w:r>
        <w:rPr>
          <w:rFonts w:eastAsia="Times New Roman"/>
          <w:color w:val="222222"/>
          <w:szCs w:val="24"/>
          <w:shd w:val="clear" w:color="auto" w:fill="FFFFFF"/>
        </w:rPr>
        <w:t>Τι θα γίνει τώρα; Δεν μπορούμε να συνεχίσουμε έτσι.</w:t>
      </w:r>
    </w:p>
    <w:p w14:paraId="0645342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w:t>
      </w:r>
      <w:r>
        <w:rPr>
          <w:rFonts w:eastAsia="Times New Roman"/>
          <w:color w:val="222222"/>
          <w:szCs w:val="24"/>
          <w:shd w:val="clear" w:color="auto" w:fill="FFFFFF"/>
        </w:rPr>
        <w:t xml:space="preserve"> Δευτερόλεπτα, κύριε Πρόεδρε. </w:t>
      </w:r>
    </w:p>
    <w:p w14:paraId="0645342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ομιλία μου, κύριε Υπουργέ, εκείνη την ημέρα...</w:t>
      </w:r>
    </w:p>
    <w:p w14:paraId="0645342E" w14:textId="77777777" w:rsidR="00C04CE1" w:rsidRDefault="00722F08">
      <w:pPr>
        <w:spacing w:line="600" w:lineRule="auto"/>
        <w:ind w:firstLine="720"/>
        <w:jc w:val="both"/>
        <w:rPr>
          <w:rFonts w:eastAsia="Times New Roman" w:cs="Times New Roman"/>
        </w:rPr>
      </w:pPr>
      <w:r>
        <w:rPr>
          <w:rFonts w:eastAsia="Times New Roman"/>
          <w:b/>
          <w:color w:val="222222"/>
          <w:szCs w:val="24"/>
          <w:shd w:val="clear" w:color="auto" w:fill="FFFFFF"/>
        </w:rPr>
        <w:lastRenderedPageBreak/>
        <w:t xml:space="preserve">ΠΑΥΛΟΣ ΠΟΛΑΚΗΣ (Αναπληρωτής Υπουργός Υγείας): </w:t>
      </w:r>
      <w:r>
        <w:rPr>
          <w:rFonts w:eastAsia="Times New Roman"/>
          <w:color w:val="222222"/>
          <w:szCs w:val="24"/>
          <w:shd w:val="clear" w:color="auto" w:fill="FFFFFF"/>
        </w:rPr>
        <w:t xml:space="preserve">Θυμάστε πώς </w:t>
      </w:r>
      <w:r>
        <w:rPr>
          <w:rFonts w:eastAsia="Times New Roman" w:cs="Times New Roman"/>
        </w:rPr>
        <w:t>έκλεισε η ομιλία σας; Με καταγγείλατε εμένα ότι έχω παρέμβει…</w:t>
      </w:r>
    </w:p>
    <w:p w14:paraId="0645342F"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(Σπυρίδων Λυκούδης): </w:t>
      </w:r>
      <w:r>
        <w:rPr>
          <w:rFonts w:eastAsia="Times New Roman"/>
          <w:color w:val="222222"/>
          <w:szCs w:val="24"/>
          <w:shd w:val="clear" w:color="auto" w:fill="FFFFFF"/>
        </w:rPr>
        <w:t xml:space="preserve">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πάρα πολύ, αλλά δεν είναι αντιπαράθεση. Αυτό είναι ένα πολιτικό σόου. Σας παρακαλώ πάρα πολύ.</w:t>
      </w:r>
    </w:p>
    <w:p w14:paraId="06453430"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Δουζίνα</w:t>
      </w:r>
      <w:proofErr w:type="spellEnd"/>
      <w:r>
        <w:rPr>
          <w:rFonts w:eastAsia="Times New Roman"/>
          <w:color w:val="222222"/>
          <w:szCs w:val="24"/>
          <w:shd w:val="clear" w:color="auto" w:fill="FFFFFF"/>
        </w:rPr>
        <w:t>, σας παρακαλώ πολύ ανεβείτε στο Βήμα, αλλιώς δεν σταματούν. Δεν υπάρχει περίπτωση να σταματήσουν.</w:t>
      </w:r>
    </w:p>
    <w:p w14:paraId="06453431"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w:t>
      </w:r>
      <w:r>
        <w:rPr>
          <w:rFonts w:eastAsia="Times New Roman"/>
          <w:color w:val="222222"/>
          <w:szCs w:val="24"/>
          <w:shd w:val="clear" w:color="auto" w:fill="FFFFFF"/>
        </w:rPr>
        <w:t xml:space="preserve"> Είχατε παρέμβει και μετά την ομιλία μου, εντός είκοσι τεσσάρων ωρών, εστάλη στην οικογένεια το πόρισμα, το οποίο εσείς κρατούσατε με την κ. </w:t>
      </w:r>
      <w:r w:rsidRPr="00AB0CE0">
        <w:rPr>
          <w:rFonts w:eastAsia="Times New Roman"/>
          <w:color w:val="222222"/>
          <w:szCs w:val="24"/>
          <w:shd w:val="clear" w:color="auto" w:fill="FFFFFF"/>
        </w:rPr>
        <w:t>Παπασπύρου</w:t>
      </w:r>
      <w:r>
        <w:rPr>
          <w:rFonts w:eastAsia="Times New Roman"/>
          <w:color w:val="222222"/>
          <w:szCs w:val="24"/>
          <w:shd w:val="clear" w:color="auto" w:fill="FFFFFF"/>
        </w:rPr>
        <w:t xml:space="preserve"> οκτώ μήνες στο συρτάρι και αυτό δεν ήταν για οικογένειες. Ήταν για ένα νεκρό κορίτσι και εσύ το κρατούσες στο σκοτάδι.</w:t>
      </w:r>
    </w:p>
    <w:p w14:paraId="06453432" w14:textId="77777777" w:rsidR="00C04CE1" w:rsidRDefault="00722F08">
      <w:pPr>
        <w:spacing w:line="600" w:lineRule="auto"/>
        <w:ind w:firstLine="720"/>
        <w:jc w:val="both"/>
        <w:rPr>
          <w:rFonts w:eastAsia="Times New Roman" w:cs="Times New Roman"/>
        </w:rPr>
      </w:pPr>
      <w:r w:rsidRPr="00F011F6">
        <w:rPr>
          <w:rFonts w:eastAsia="Times New Roman"/>
          <w:b/>
          <w:bCs/>
          <w:color w:val="242424"/>
        </w:rPr>
        <w:t>ΠΑΥΛΟΣ ΠΟΛΑΚΗΣ (Αναπληρωτής Υπουργός Υγείας):</w:t>
      </w:r>
      <w:r>
        <w:rPr>
          <w:rFonts w:eastAsia="Times New Roman" w:cs="Times New Roman"/>
        </w:rPr>
        <w:t xml:space="preserve"> Μόνο ψεύτης…</w:t>
      </w:r>
    </w:p>
    <w:p w14:paraId="06453433"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(Σπυρίδων Λυκούδης): </w:t>
      </w:r>
      <w:r>
        <w:rPr>
          <w:rFonts w:eastAsia="Times New Roman"/>
          <w:color w:val="222222"/>
          <w:szCs w:val="24"/>
          <w:shd w:val="clear" w:color="auto" w:fill="FFFFFF"/>
        </w:rPr>
        <w:t>Ευχαριστούμε πάρα πολύ.</w:t>
      </w:r>
    </w:p>
    <w:p w14:paraId="06453434"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Δουζίνα</w:t>
      </w:r>
      <w:proofErr w:type="spellEnd"/>
      <w:r>
        <w:rPr>
          <w:rFonts w:eastAsia="Times New Roman"/>
          <w:color w:val="222222"/>
          <w:szCs w:val="24"/>
          <w:shd w:val="clear" w:color="auto" w:fill="FFFFFF"/>
        </w:rPr>
        <w:t>, ξεκινήστε να μιλάτε.</w:t>
      </w:r>
    </w:p>
    <w:p w14:paraId="06453435" w14:textId="77777777" w:rsidR="00C04CE1" w:rsidRDefault="00722F08">
      <w:pPr>
        <w:spacing w:line="600" w:lineRule="auto"/>
        <w:ind w:firstLine="720"/>
        <w:jc w:val="both"/>
        <w:rPr>
          <w:rFonts w:eastAsia="Times New Roman" w:cs="Times New Roman"/>
        </w:rPr>
      </w:pPr>
      <w:r>
        <w:rPr>
          <w:rFonts w:eastAsia="Times New Roman"/>
          <w:b/>
          <w:color w:val="222222"/>
          <w:szCs w:val="24"/>
          <w:shd w:val="clear" w:color="auto" w:fill="FFFFFF"/>
        </w:rPr>
        <w:t>ΣΠΥΡΙΔΩΝ - ΑΔΩΝΙΣ ΓΕΩΡΓΙΑΔΗΣ:</w:t>
      </w:r>
      <w:r>
        <w:rPr>
          <w:rFonts w:eastAsia="Times New Roman"/>
          <w:color w:val="222222"/>
          <w:szCs w:val="24"/>
          <w:shd w:val="clear" w:color="auto" w:fill="FFFFFF"/>
        </w:rPr>
        <w:t xml:space="preserve"> Αυτό ήταν στα πλαίσια των καθηκόντων σου και άλλη μια φορά </w:t>
      </w:r>
      <w:r>
        <w:rPr>
          <w:rFonts w:eastAsia="Times New Roman" w:cs="Times New Roman"/>
        </w:rPr>
        <w:t xml:space="preserve">φάνηκε ποιος είσαι. </w:t>
      </w:r>
    </w:p>
    <w:p w14:paraId="06453436"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(Σπυρίδων Λυκούδης): </w:t>
      </w:r>
      <w:r>
        <w:rPr>
          <w:rFonts w:eastAsia="Times New Roman"/>
          <w:color w:val="222222"/>
          <w:szCs w:val="24"/>
          <w:shd w:val="clear" w:color="auto" w:fill="FFFFFF"/>
        </w:rPr>
        <w:t xml:space="preserve">Κύριε Γεωργιάδη,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αλλά θα κάνω κάτι που δεν έχω ξανακάνει, θα κλείσω τα μικρόφωνα.</w:t>
      </w:r>
    </w:p>
    <w:p w14:paraId="06453437" w14:textId="77777777" w:rsidR="00C04CE1" w:rsidRDefault="00722F0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06453438"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Δουζίνα</w:t>
      </w:r>
      <w:proofErr w:type="spellEnd"/>
      <w:r>
        <w:rPr>
          <w:rFonts w:eastAsia="Times New Roman"/>
          <w:color w:val="222222"/>
          <w:szCs w:val="24"/>
          <w:shd w:val="clear" w:color="auto" w:fill="FFFFFF"/>
        </w:rPr>
        <w:t>, έχετε τον λόγο.</w:t>
      </w:r>
    </w:p>
    <w:p w14:paraId="06453439" w14:textId="77777777" w:rsidR="00C04CE1" w:rsidRDefault="00722F08">
      <w:pPr>
        <w:spacing w:line="600" w:lineRule="auto"/>
        <w:ind w:firstLine="720"/>
        <w:jc w:val="both"/>
        <w:rPr>
          <w:rFonts w:eastAsia="Times New Roman"/>
          <w:color w:val="222222"/>
          <w:szCs w:val="24"/>
          <w:shd w:val="clear" w:color="auto" w:fill="FFFFFF"/>
        </w:rPr>
      </w:pPr>
      <w:r w:rsidRPr="00AB196A">
        <w:rPr>
          <w:rFonts w:eastAsia="Times New Roman"/>
          <w:b/>
          <w:color w:val="222222"/>
          <w:szCs w:val="24"/>
          <w:shd w:val="clear" w:color="auto" w:fill="FFFFFF"/>
        </w:rPr>
        <w:t>ΚΩΝΣΤΑΝΤΙΝΟΣ ΔΟΥΖΙΝΑΣ:</w:t>
      </w:r>
      <w:r>
        <w:rPr>
          <w:rFonts w:eastAsia="Times New Roman"/>
          <w:color w:val="222222"/>
          <w:szCs w:val="24"/>
          <w:shd w:val="clear" w:color="auto" w:fill="FFFFFF"/>
        </w:rPr>
        <w:t xml:space="preserve"> Για να ξαναγυρίσουμε στο αντικείμενο της συζήτησής μας, εγώ θα ήθελα να μιλήσω αυτήν την ώρα, την αυγή της ημέρας, για το μέλλον, για τη νέα εποχή και τη νέα Αριστερά, η οποία έχει αρχίσει να διαφαίνεται μέσα από τις τρεις συζητήσεις ,που είχαμε τις τελευταίες εβδομάδες, </w:t>
      </w:r>
      <w:r>
        <w:rPr>
          <w:rFonts w:eastAsia="Times New Roman"/>
          <w:color w:val="222222"/>
          <w:szCs w:val="24"/>
          <w:shd w:val="clear" w:color="auto" w:fill="FFFFFF"/>
        </w:rPr>
        <w:lastRenderedPageBreak/>
        <w:t>τη συζήτηση για τον προϋπολογισμό, τη συζήτηση για τις Πρέσπες και, βέβαια, τη συζήτηση για τη Συνταγματική Αναθεώρηση.</w:t>
      </w:r>
    </w:p>
    <w:p w14:paraId="0645343A"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Είμαι, όμως, υποχρεωμένος να κάνω δύο εισαγωγικές παρατηρήσεις στην αρχή της ομιλίας μου. Περίμενα από τον κ. Γεωργιάδη, επειδή είναι ο καθιερωμένος ρήτορας της </w:t>
      </w:r>
      <w:proofErr w:type="spellStart"/>
      <w:r>
        <w:rPr>
          <w:rFonts w:eastAsia="Times New Roman"/>
          <w:color w:val="222222"/>
          <w:szCs w:val="24"/>
          <w:shd w:val="clear" w:color="auto" w:fill="FFFFFF"/>
        </w:rPr>
        <w:t>Νεοδημοκρατικής</w:t>
      </w:r>
      <w:proofErr w:type="spellEnd"/>
      <w:r>
        <w:rPr>
          <w:rFonts w:eastAsia="Times New Roman"/>
          <w:color w:val="222222"/>
          <w:szCs w:val="24"/>
          <w:shd w:val="clear" w:color="auto" w:fill="FFFFFF"/>
        </w:rPr>
        <w:t xml:space="preserve"> άκρας Δεξιάς, να έχει κάποια νέα επιχειρήματα, αλλά άκουσα αυτά που άκουγα όλη την ημέρα. Άκουσα να λέτε «συμπαιγνία, σκευωρία και συνωμοσία», όχι μόνον από εσάς, από όλους τους ομιλητές της Νέας Δημοκρατίας. Φαινόταν να έχουν αντιγράψει ένα non </w:t>
      </w:r>
      <w:proofErr w:type="spellStart"/>
      <w:r>
        <w:rPr>
          <w:rFonts w:eastAsia="Times New Roman"/>
          <w:color w:val="222222"/>
          <w:szCs w:val="24"/>
          <w:shd w:val="clear" w:color="auto" w:fill="FFFFFF"/>
        </w:rPr>
        <w:t>paper</w:t>
      </w:r>
      <w:proofErr w:type="spellEnd"/>
      <w:r>
        <w:rPr>
          <w:rFonts w:eastAsia="Times New Roman"/>
          <w:color w:val="222222"/>
          <w:szCs w:val="24"/>
          <w:shd w:val="clear" w:color="auto" w:fill="FFFFFF"/>
        </w:rPr>
        <w:t xml:space="preserve"> και να μας το λένε ξανά και ξανά και ξανά, μια συνεχή επανάληψη.</w:t>
      </w:r>
    </w:p>
    <w:p w14:paraId="0645343B"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ξέρετε, στην ψυχανάλυση, η επανάληψη αυτή είναι ένας ψυχικός μηχανισμός άμυνας με δύο βασικά χαρακτηριστικά: τη μεταφορά και την απάρνηση. Αρνούμαστε την αποτυχία μας και μετά τη μεταθέτουμε σε άλλους. Αυτό έχω ακούσει σήμερα όλη την ημέρα και πραγματικά, το μόνο σχόλιο που θα ήθελα να κάνω είναι: «Δεν βαριόσαστε να λέτε συνέχεια τα ίδια </w:t>
      </w:r>
      <w:r>
        <w:rPr>
          <w:rFonts w:eastAsia="Times New Roman"/>
          <w:color w:val="222222"/>
          <w:szCs w:val="24"/>
          <w:shd w:val="clear" w:color="auto" w:fill="FFFFFF"/>
        </w:rPr>
        <w:lastRenderedPageBreak/>
        <w:t>και να μην χρησιμοποιείτε τη μεγάλη φαντασία που έχετε για να έχουμε ένα νέο επιχείρημα;»</w:t>
      </w:r>
    </w:p>
    <w:p w14:paraId="0645343C"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κάνω, όμως, και μία δεύτερη αναφορά σε έναν άνθρωπο τον οποίον γνώρισα σε αυτήν τη Βουλή και τον θεωρώ έναν από τους έντιμους, ειλικρινείς και πραγματικά τίμιους ανθρώπους σε αυτό το Κοινοβούλιο, τον Σπύρο </w:t>
      </w:r>
      <w:proofErr w:type="spellStart"/>
      <w:r>
        <w:rPr>
          <w:rFonts w:eastAsia="Times New Roman"/>
          <w:color w:val="222222"/>
          <w:szCs w:val="24"/>
          <w:shd w:val="clear" w:color="auto" w:fill="FFFFFF"/>
        </w:rPr>
        <w:t>Δανέλλη</w:t>
      </w:r>
      <w:proofErr w:type="spellEnd"/>
      <w:r>
        <w:rPr>
          <w:rFonts w:eastAsia="Times New Roman"/>
          <w:color w:val="222222"/>
          <w:szCs w:val="24"/>
          <w:shd w:val="clear" w:color="auto" w:fill="FFFFFF"/>
        </w:rPr>
        <w:t>.</w:t>
      </w:r>
      <w:r w:rsidDel="00B570B2">
        <w:rPr>
          <w:rFonts w:eastAsia="Times New Roman"/>
          <w:color w:val="222222"/>
          <w:szCs w:val="24"/>
          <w:shd w:val="clear" w:color="auto" w:fill="FFFFFF"/>
        </w:rPr>
        <w:t xml:space="preserve"> </w:t>
      </w:r>
      <w:r>
        <w:rPr>
          <w:rFonts w:eastAsia="Times New Roman"/>
          <w:color w:val="222222"/>
          <w:szCs w:val="24"/>
          <w:shd w:val="clear" w:color="auto" w:fill="FFFFFF"/>
        </w:rPr>
        <w:t xml:space="preserve">Ο Σπύρος </w:t>
      </w:r>
      <w:proofErr w:type="spellStart"/>
      <w:r>
        <w:rPr>
          <w:rFonts w:eastAsia="Times New Roman"/>
          <w:color w:val="222222"/>
          <w:szCs w:val="24"/>
          <w:shd w:val="clear" w:color="auto" w:fill="FFFFFF"/>
        </w:rPr>
        <w:t>Δανέλλης</w:t>
      </w:r>
      <w:proofErr w:type="spellEnd"/>
      <w:r>
        <w:rPr>
          <w:rFonts w:eastAsia="Times New Roman"/>
          <w:color w:val="222222"/>
          <w:szCs w:val="24"/>
          <w:shd w:val="clear" w:color="auto" w:fill="FFFFFF"/>
        </w:rPr>
        <w:t xml:space="preserve"> έχει υπάρξει μέλος της ανανεωτικής Αριστεράς σε όλη του τη ζωή. Από το 1992 έχει υποστηρίξει, με όλους τους τρόπους, την προσπάθεια επίλυσης του Μακεδονικού προβλήματος με μία σύνθετη ονομασία. Το έκανε σε όλη του τη ζωή, το κάνει και τώρα. </w:t>
      </w:r>
    </w:p>
    <w:p w14:paraId="0645343D" w14:textId="77777777" w:rsidR="00C04CE1" w:rsidRDefault="00722F0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Πραγματικά, αισθάνομαι τυχερός που γνώρισα τον Σπύρο αυτά τα τελευταία τρία χρόνια και πρέπει να αναγνωρίσω -και νομίζω ότι πρέπει και οι άλλοι να αναγνωρίσουν- την πολιτική και ηθική του ακεραιότητα. Θέλω να τον χαιρετήσω γι’ αυτό που κάνει αυτήν τη στιγμή, βάζοντας το εθνικό συμφέρον πάνω από το προσωπικό του συμφέρον.</w:t>
      </w:r>
    </w:p>
    <w:p w14:paraId="0645343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Όμως, να γυρίσω σε αυτά που έλεγα, γιατί για μένα νομίζω ότι πίσω από αυτές τις τρεις συζητήσεις που ανέφερα, φαίνεται να αναδεικνύεται ποια είναι η νέα Αριστερά του 21ου αιώνα με τρία συστατικά: Πατριωτικός διεθνισμός, εμβάθυνση της δημοκρατίας, ανασύνταξη του κοινωνικού κράτους.</w:t>
      </w:r>
    </w:p>
    <w:p w14:paraId="0645343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Ως προς το πρώτο, τρία επιχειρήματα για τις Πρέσπες,</w:t>
      </w:r>
      <w:r w:rsidRPr="006B574E">
        <w:rPr>
          <w:rFonts w:eastAsia="Times New Roman" w:cs="Times New Roman"/>
          <w:szCs w:val="24"/>
        </w:rPr>
        <w:t xml:space="preserve"> </w:t>
      </w:r>
      <w:r>
        <w:rPr>
          <w:rFonts w:eastAsia="Times New Roman" w:cs="Times New Roman"/>
          <w:szCs w:val="24"/>
        </w:rPr>
        <w:t>που δεν έχουν ακουστεί ιδιαίτερα. Νομίζω ότι η Συμφωνία των Πρεσπών πέτυχε τη μεγαλύτερη αναβάθμιση της χώρας μας διεθνώς. Χθες συνάντησα σε γεύμα εργασίας τους είκοσι επτά πρέσβεις της Ευρωπαϊκής Ένωσης. Για τρεις ώρες με ρωτούσαν και απαντούσα για όλα τα θέματα της εξωτερικής μας πολιτικής, βέβαια με τις Πρέσπες το πιο σημαντικό. Όσοι μίλησαν έδωσαν συγχαρητήρια στην Ελλάδα για τη Συμφωνία και τη χαρακτήρισαν σημείο σταθερότητας στην περιοχή μας. Η κριτική των διπλωματών για τη στάση της Αντιπολίτευσης ήταν καταιγιστική.</w:t>
      </w:r>
    </w:p>
    <w:p w14:paraId="0645344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Δεύτερον, οι Πρέσπες αποτελούν μια μοναδική επιτυχία των τελευταίων χρόνων για την Ευρώπη, για την εξωτερική πο</w:t>
      </w:r>
      <w:r>
        <w:rPr>
          <w:rFonts w:eastAsia="Times New Roman" w:cs="Times New Roman"/>
          <w:szCs w:val="24"/>
        </w:rPr>
        <w:lastRenderedPageBreak/>
        <w:t xml:space="preserve">λιτική της Ευρωπαϊκής Ένωσης, γιατί η συμφωνία αυτή δημιουργεί ένα ανεπανάληπτο διεθνώς πρότυπο, ένα μοντέλο για άλλες, παλιές και δύσκολες συγκρούσεις. </w:t>
      </w:r>
    </w:p>
    <w:p w14:paraId="0645344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Τα επιχειρήματα είναι γνωστά. Τα είπε αναλυτικά ο κ. Κοτζιάς. Εγώ θα αναφέρω μόνο ένα, που πηγαίνει στο </w:t>
      </w:r>
      <w:proofErr w:type="spellStart"/>
      <w:r>
        <w:rPr>
          <w:rFonts w:eastAsia="Times New Roman" w:cs="Times New Roman"/>
          <w:szCs w:val="24"/>
        </w:rPr>
        <w:t>αξιακό</w:t>
      </w:r>
      <w:proofErr w:type="spellEnd"/>
      <w:r>
        <w:rPr>
          <w:rFonts w:eastAsia="Times New Roman" w:cs="Times New Roman"/>
          <w:szCs w:val="24"/>
        </w:rPr>
        <w:t xml:space="preserve"> της θεμέλιο. Δεν υπάρχει σχέση φιλίας, δεν υπάρχει σχέση καλής γειτονίας από οικογένεια μέχρι το διεθνές περιβάλλον, χωρίς σεβασμό στην αξιοπρέπεια του άλλου. Είναι αυτός ο σεβασμός που δείχνει αυτή η συμφωνία, που την κάνει τέτοιο πρότυπο για τις διεθνείς σχέσεις σε όλον τον κόσμο.</w:t>
      </w:r>
    </w:p>
    <w:p w14:paraId="0645344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 τρίτος λόγος είναι εξίσου σημαντικός. Ένα «μαύρο» μέτωπο, μια Μαύρη Διεθνής αναδύεται εις την Ευρώπη και απειλεί τις δυο μεγάλες επιτυχίες της, την επίθεση στους εθνικισμούς, την επίθεση στον πόλεμο και την αλλαγή των πολεμικών συγκρούσεων με οικονομικό ανταγωνισμό, ο οποίος θα επιτύχει οικονομική ευημερία που ακολουθείται από αλληλεγγύη.</w:t>
      </w:r>
    </w:p>
    <w:p w14:paraId="0645344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Σε αυτό το ζοφερό περιβάλλον, που αναγνωρίζουν όλες οι ευρωπαϊκές πολιτικές οικογένειες, πέρα από τη Νέα Δημοκρατία την άκρα Δεξιά, οι Πρέσπες υψώνουν φραγμό στην Ακροδεξιά, την ξενοφοβία, τον εθνικισμό. Πηγαίνουν αντίθετα από αυτό που όλοι έχουν καταδικάσει.</w:t>
      </w:r>
    </w:p>
    <w:p w14:paraId="0645344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 Κυβέρνησή μας πρώτη διακήρυξε το 2015 ότι ο νεοφιλελευθερισμός και απέτυχε οικονομικά, σύμφωνα με τις δικές του συνταγές, αλλά και καταστρέφει τις ανθρώπινες ζωές. Σήμερα, αυτή η γνώμη, αυτή η άποψη έχει αρχίσει να γίνεται κυρίαρχη σε μεγάλο μέρος της ευρωπαϊκής πολιτικής τάξης.</w:t>
      </w:r>
    </w:p>
    <w:p w14:paraId="0645344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Σήμερα πάλι, λοιπόν, στέλνουμε ένα δεύτερο μήνυμα, ότι σε αυτή την εποχή των τεράτων που ζούμε, σε αυτό το μεταίχμιο μεταξύ ενός παλιού κόσμου, που δεν έχει πεθάνει ακόμα και ενός νέου που δεν έχει γεννηθεί, δεν φτάνουν απλώς τα λόγια ή οι καταδίκες. Πρέπει να έχουμε εμπράγματες ενάντια επιθέσεις, να έχουμε πράξεις στον δεξιό </w:t>
      </w:r>
      <w:proofErr w:type="spellStart"/>
      <w:r>
        <w:rPr>
          <w:rFonts w:eastAsia="Times New Roman" w:cs="Times New Roman"/>
          <w:szCs w:val="24"/>
        </w:rPr>
        <w:t>εθνολαϊκισμό</w:t>
      </w:r>
      <w:proofErr w:type="spellEnd"/>
      <w:r>
        <w:rPr>
          <w:rFonts w:eastAsia="Times New Roman" w:cs="Times New Roman"/>
          <w:szCs w:val="24"/>
        </w:rPr>
        <w:t>.</w:t>
      </w:r>
    </w:p>
    <w:p w14:paraId="0645344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Αριστερά σήμερα, είναι η κύρια πατριωτική και ευρωπαϊκή δύναμη στην Ελλάδα. Η Αντιπολίτευση, δυστυχώς, έχει </w:t>
      </w:r>
      <w:r>
        <w:rPr>
          <w:rFonts w:eastAsia="Times New Roman" w:cs="Times New Roman"/>
          <w:szCs w:val="24"/>
        </w:rPr>
        <w:lastRenderedPageBreak/>
        <w:t xml:space="preserve">εγκαταλείψει τις ευρωπαϊκές της καταβολές και ενώνεται με τον </w:t>
      </w:r>
      <w:proofErr w:type="spellStart"/>
      <w:r>
        <w:rPr>
          <w:rFonts w:eastAsia="Times New Roman" w:cs="Times New Roman"/>
          <w:szCs w:val="24"/>
        </w:rPr>
        <w:t>Όρμπαν</w:t>
      </w:r>
      <w:proofErr w:type="spellEnd"/>
      <w:r>
        <w:rPr>
          <w:rFonts w:eastAsia="Times New Roman" w:cs="Times New Roman"/>
          <w:szCs w:val="24"/>
        </w:rPr>
        <w:t xml:space="preserve">, τον </w:t>
      </w:r>
      <w:proofErr w:type="spellStart"/>
      <w:r>
        <w:rPr>
          <w:rFonts w:eastAsia="Times New Roman" w:cs="Times New Roman"/>
          <w:szCs w:val="24"/>
        </w:rPr>
        <w:t>Σαλβίνι</w:t>
      </w:r>
      <w:proofErr w:type="spellEnd"/>
      <w:r>
        <w:rPr>
          <w:rFonts w:eastAsia="Times New Roman" w:cs="Times New Roman"/>
          <w:szCs w:val="24"/>
        </w:rPr>
        <w:t xml:space="preserve"> και τον </w:t>
      </w:r>
      <w:proofErr w:type="spellStart"/>
      <w:r>
        <w:rPr>
          <w:rFonts w:eastAsia="Times New Roman" w:cs="Times New Roman"/>
          <w:szCs w:val="24"/>
        </w:rPr>
        <w:t>Κατσίνσκι</w:t>
      </w:r>
      <w:proofErr w:type="spellEnd"/>
      <w:r>
        <w:rPr>
          <w:rFonts w:eastAsia="Times New Roman" w:cs="Times New Roman"/>
          <w:szCs w:val="24"/>
        </w:rPr>
        <w:t>.</w:t>
      </w:r>
    </w:p>
    <w:p w14:paraId="0645344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για τη δημοκρατία έχει σχέση με τη συνταγματική αναθεώρηση. Θα ήθελα να πω απλώς και πολύ γρήγορα ότι αυτά τα οποία εισάγουμε στο Σύνταγμα εμβαθύνουν την Κοινοβουλευτική Δημοκρατία, ενισχύοντας τον έλεγχο του Κοινοβουλίου επί της κυβέρνησης, αλλά ταυτόχρονα κάνουν και κάτι άλλο: Δίνουν περιεχόμενο στην αρχή της λαϊκής κυριαρχίας, μετατρέποντάς την, από μια συμβολική δήλωση, σε μια υλική πολιτική πραγματικότητα. </w:t>
      </w:r>
    </w:p>
    <w:p w14:paraId="0645344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Δίνουμε έτσι τη δυνατότητα λαϊκής συμμετοχής, με εθνικά και τοπικά δημοψηφίσματα και με τη λαϊκή νομοθετική πρωτοβουλία. Φέρνουμε, δηλαδή, πάλι τον λαό στην πολιτική μετά από χρόνια </w:t>
      </w:r>
      <w:proofErr w:type="spellStart"/>
      <w:r>
        <w:rPr>
          <w:rFonts w:eastAsia="Times New Roman" w:cs="Times New Roman"/>
          <w:szCs w:val="24"/>
        </w:rPr>
        <w:t>απονομιμοποίησης</w:t>
      </w:r>
      <w:proofErr w:type="spellEnd"/>
      <w:r>
        <w:rPr>
          <w:rFonts w:eastAsia="Times New Roman" w:cs="Times New Roman"/>
          <w:szCs w:val="24"/>
        </w:rPr>
        <w:t xml:space="preserve"> της πολιτικής.</w:t>
      </w:r>
    </w:p>
    <w:p w14:paraId="0645344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τρίτο είναι η ενδυνάμωση του κοινωνικού κράτους. Πέρα από τις συγκεκριμένες πολιτικές που συζητήσαμε στο παρελθόν -και στη συζήτηση του  προϋπολογισμού και σήμερα πολλοί τις ανέφεραν- ενδυναμώνουμε με συνταγματικές αλλαγές </w:t>
      </w:r>
      <w:r>
        <w:rPr>
          <w:rFonts w:eastAsia="Times New Roman" w:cs="Times New Roman"/>
          <w:szCs w:val="24"/>
        </w:rPr>
        <w:lastRenderedPageBreak/>
        <w:t>μια σειρά καθολικών κοινωνικών δικαιωμάτων για την υγεία, την κοινωνική πρόνοια, την εργασία, την κατοχύρωση ενός αξιοπρεπούς επιπέδου διαβίωσης, επεκτείνουμε τα δικαιώματα για τους συμπολίτες μας, που αντιμετωπίζουν διακρίσεις για το φύλο, τη σεξουαλικότητά τους, την ταυτότητα του φύλου.</w:t>
      </w:r>
    </w:p>
    <w:p w14:paraId="0645344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Η Αντιπολίτευση απαντά με </w:t>
      </w:r>
      <w:proofErr w:type="spellStart"/>
      <w:r>
        <w:rPr>
          <w:rFonts w:eastAsia="Times New Roman" w:cs="Times New Roman"/>
          <w:szCs w:val="24"/>
        </w:rPr>
        <w:t>συνταγματοποίηση</w:t>
      </w:r>
      <w:proofErr w:type="spellEnd"/>
      <w:r>
        <w:rPr>
          <w:rFonts w:eastAsia="Times New Roman" w:cs="Times New Roman"/>
          <w:szCs w:val="24"/>
        </w:rPr>
        <w:t xml:space="preserve"> του μνημονίου. Μας είπαν, βέβαια, στην Επιτροπή της Συνταγματικής Αναθεώρησης ότι, αν δεν έχουμε ισοσκελισμένο προϋπολογισμό -επειδή θέλουν να εισάγουν το νεοφιλελευθερισμό στο Σύνταγμα- τότε θα κοπούν συντάξεις, θα κοπούν μισθοί.</w:t>
      </w:r>
    </w:p>
    <w:p w14:paraId="0645344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Για εμάς, τα κοινωνικά δικαιώματα δεν είναι ένα δίχτυ ασφαλείας για τους ατυχείς και πτωχούς συνανθρώπους μας, δεν </w:t>
      </w:r>
      <w:proofErr w:type="spellStart"/>
      <w:r>
        <w:rPr>
          <w:rFonts w:eastAsia="Times New Roman" w:cs="Times New Roman"/>
          <w:szCs w:val="24"/>
        </w:rPr>
        <w:t>αποτελοόυν</w:t>
      </w:r>
      <w:proofErr w:type="spellEnd"/>
      <w:r>
        <w:rPr>
          <w:rFonts w:eastAsia="Times New Roman" w:cs="Times New Roman"/>
          <w:szCs w:val="24"/>
        </w:rPr>
        <w:t xml:space="preserve"> μια φιλανθρωπία. Το κοινωνικό κράτος για εμάς είναι αυτό που εισάγει την αρχή της κοινωνικής δικαιοσύνης σε μια οικονομία των αγορών. Είναι, δηλαδή, ένας τρόπος, με τον οποίο σιγά-σιγά προσπαθούμε να αρχίσουμε να μεταλλάσσουμε τον άγριο καπιταλισμό των αγορών προς μια πιο κοινωνική μορφή.</w:t>
      </w:r>
    </w:p>
    <w:p w14:paraId="0645344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Τελειώνοντας, λοιπόν, θα έλεγα ότι για εμάς η νέα Αριστερά, η Αριστερά του εικοστού πρώτου αιώνα, που έχει αρχίσει να διαφαίνεται μέσα από τις ενέργειες της Κυβέρνησης, αλλά επίσης και μέσα από το πρόγραμμα, από το όραμα, που φαίνεται σε αυτές τις τρεις τελευταίες μεγάλες συζητήσεις, είναι ένας ορίζοντας ισότητας και δημοκρατίας. Σαν έναν ορίζοντα, όσο τον πλησιάζουμε, απομακρύνεται. Κάθε μέτρο που παίρνουμε, το οποίο μειώνει την ανισότητα ή εμβαθύνει τη δημοκρατία, οδηγεί σε ένα επόμενο μέτρο. Έτσι, σιγά-σιγά χτίζουμε αυτό που θα λέγαμε «δημοκρατικό σοσιαλισμό» του εικοστού πρώτου αιώνα.</w:t>
      </w:r>
    </w:p>
    <w:p w14:paraId="0645344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Αυτή είναι η διαφορά μας. Εμείς έχουμε ένα όραμα, το οποίο θα αλλάξει τη χώρα μας, ένα όραμα, το οποίο θα μπορέσει πραγματικά να βάλει την Ελλάδα πάλι στην καρδιά του δημοκρατικού και σοσιαλιστικού παραδείγματος για την Ευρώπη. Γι’ αυτό αγωνιζόμαστε. Έχουμε αυτόν τον ορίζοντα, ο οποίος δεν είναι ούτε μια ουτοπία, που δεν θα γίνει ποτέ ούτε ένας υπαρκτός σοσιαλισμός, του οποίου ξέρουμε τη συνταγή και κάποια στιγμή θα πούμε «να ’τος, </w:t>
      </w:r>
      <w:proofErr w:type="spellStart"/>
      <w:r>
        <w:rPr>
          <w:rFonts w:eastAsia="Times New Roman" w:cs="Times New Roman"/>
          <w:szCs w:val="24"/>
        </w:rPr>
        <w:t>ίδε</w:t>
      </w:r>
      <w:proofErr w:type="spellEnd"/>
      <w:r>
        <w:rPr>
          <w:rFonts w:eastAsia="Times New Roman" w:cs="Times New Roman"/>
          <w:szCs w:val="24"/>
        </w:rPr>
        <w:t xml:space="preserve">, τον πιάσαμε». </w:t>
      </w:r>
    </w:p>
    <w:p w14:paraId="0645344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Για μας, δεν θα φτάσει ποτέ η μέρα που θα πούμε «εδώ είμαστε, το πετύχαμε», γιατί κάθε βήμα μας οδηγεί στο επόμενο και μόνο μέσα από αυτή τη λογική θα μπορέσουμε πραγματικά να αλλάξουμε την Ελλάδα, αλλά και να φτιάξουμε το νέο όραμα για τον σοσιαλισμό για όλη την Ευρώπη και τον κόσμο.</w:t>
      </w:r>
    </w:p>
    <w:p w14:paraId="0645344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Αυτή είναι η νέα Αριστερά, αυτή είναι η Αριστερά του εικοστού πρώτου αιώνα και νομίζω ότι καθετί που έχουμε κάνει τους τελευταίους τρεις μήνες και βέβαια, σήμερα αυτή η συζήτηση για την ψήφο εμπιστοσύνης, επιβεβαιώνει ότι είμαστε η μόνη πατριωτική ευρωπαϊκή και δημοκρατική δύναμη στην Ελλάδα.</w:t>
      </w:r>
    </w:p>
    <w:p w14:paraId="06453450" w14:textId="77777777" w:rsidR="00C04CE1" w:rsidRDefault="00722F08">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6453451" w14:textId="77777777" w:rsidR="00C04CE1" w:rsidRDefault="00722F08">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Ευχαριστούμε πολύ, κύριε συνάδελφε.</w:t>
      </w:r>
    </w:p>
    <w:p w14:paraId="0645345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Ο συνάδελφος κ. Αθανάσιος Θεοχαρόπουλος έχει τον λόγο.</w:t>
      </w:r>
    </w:p>
    <w:p w14:paraId="06453453" w14:textId="77777777" w:rsidR="00C04CE1" w:rsidRDefault="00722F08">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Κυρίες και κύριοι Βουλευτές, η συζήτηση για την παροχή ψήφου εμπιστοσύνης σε </w:t>
      </w:r>
      <w:r>
        <w:rPr>
          <w:rFonts w:eastAsia="Times New Roman" w:cs="Times New Roman"/>
          <w:szCs w:val="24"/>
        </w:rPr>
        <w:lastRenderedPageBreak/>
        <w:t>μια Κυβέρνηση και μάλιστα, στο τελευταίο διάστημα της θητείας της, δεν μπορεί παρά να αφορά τη συνολική εικόνα του κυβερνητικού έργου.</w:t>
      </w:r>
    </w:p>
    <w:p w14:paraId="0645345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Για όσες και όσους ανήκουμε στον προοδευτικό χώρο, το ερώτημα που καλούμαστε να απαντήσουμε σήμερα έχει να κάνει με το αν η παρούσα Κυβέρνηση υλοποιεί πολιτικές με στόχο την πραγματική έξοδο από την οικονομική κρίση, με ανάπτυξη και την κοινωνική συνοχή. Δεν το έχει κάνει. Ο προϋπολογισμός, που πρόσφατα εγκρίθηκε, κατέρριψε το αφήγημα περί καθαρής εξόδου από την κρίση, γι’ αυτό και τον καταψηφίσαμε.</w:t>
      </w:r>
    </w:p>
    <w:p w14:paraId="0645345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 Κυβέρνηση έχει ως μοναδικό, ουσιαστικά, δημοσιονομικό στόχο το κυνήγι υπερβολικών πρωτογενών πλεονασμάτων. Για να πετύχει το θηριώδες πρωτογενές πλεόνασμα, υπερφορολογεί τους πάντες και τα πάντα, περικόπτει τις δαπάνες του κοινωνικού κράτους και τις δημόσιες επενδύσεις, παρακρατεί ληξιπρόθεσμες οφειλές του δημοσίου και επιστροφές φόρου. Είναι μια οικονομική πολιτική, που δεν βγάζει τη χώρα από την κρίση.</w:t>
      </w:r>
    </w:p>
    <w:p w14:paraId="0645345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πρωτογενές πλεόνασμα είναι περίπου 7 δις. ευρώ και στη συνέχεια δίνονται πίσω με επιδόματα 700 εκατ. ευρώ. Δεν αποτελεί αυτό μια προοδευτική πολιτική. Πρόκειται για μια λάθος στρατηγική για την αντιμετώπιση των κοινωνικών προβλημάτων, γιατί δεν καταφέρνει τίποτα άλλο από το να ανακυκλώνει τη φτώχεια. Αποστράγγιση φορολογική. </w:t>
      </w:r>
      <w:proofErr w:type="spellStart"/>
      <w:r>
        <w:rPr>
          <w:rFonts w:eastAsia="Times New Roman" w:cs="Times New Roman"/>
          <w:szCs w:val="24"/>
        </w:rPr>
        <w:t>Υποαμειβόμενη</w:t>
      </w:r>
      <w:proofErr w:type="spellEnd"/>
      <w:r>
        <w:rPr>
          <w:rFonts w:eastAsia="Times New Roman" w:cs="Times New Roman"/>
          <w:szCs w:val="24"/>
        </w:rPr>
        <w:t xml:space="preserve"> και ευέλικτη εργασία. Παρουσιάζονται στοιχεία για τη μείωση της ανεργίας. Τα βλέπουμε συχνά σε ποσοστά. Όλες οι διεθνείς έρευνες δείχνουν ουσιαστικά ότι έχουμε αύξηση και των </w:t>
      </w:r>
      <w:proofErr w:type="spellStart"/>
      <w:r>
        <w:rPr>
          <w:rFonts w:eastAsia="Times New Roman" w:cs="Times New Roman"/>
          <w:szCs w:val="24"/>
        </w:rPr>
        <w:t>υποαμειβόμενων</w:t>
      </w:r>
      <w:proofErr w:type="spellEnd"/>
      <w:r>
        <w:rPr>
          <w:rFonts w:eastAsia="Times New Roman" w:cs="Times New Roman"/>
          <w:szCs w:val="24"/>
        </w:rPr>
        <w:t xml:space="preserve"> μορφών εργασίας και των ευέλικτων μορφών εργασίας και  μισθούς 200 και 300 ευρώ. Αυτή δεν είναι μια πολιτική, η οποία μπορεί να βγάλει τη χώρα από την κρίση.</w:t>
      </w:r>
    </w:p>
    <w:p w14:paraId="0645345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Βέβαια, υπάρχει απουσία αναπτυξιακής προοπτικής. Όλα αυτά συνθέτουν σήμερα την εικόνα της ελληνικής οικονομίας. Γι’ αυτό δεν δίνουμε ψήφο εμπιστοσύνης σε αυτή την πολιτική. Το ίδιο, εξάλλου, πράξαμε και τον Ιούνιο του 2018 στην πρόταση δυσπιστίας κατά της Κυβέρνησης.</w:t>
      </w:r>
    </w:p>
    <w:p w14:paraId="0645345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Αυτή η Κυβέρνηση έχει εξαντλήσει το διαπραγματευτικό της κεφάλαιο. Γι’ αυτό χρειάζεται μια νέα Κυβέρνηση προοδευτική για να διαπραγματευτεί αποτελεσματικά τους στόχους αυτούς. Για να μειωθεί το πρωτογενές πλεόνασμα, από 3,5% σε 2% για τα επόμενα χρόνια. Ακούω τον Υπουργό Οικονομικών ως μια κεντρική στρατηγική να αναλύει ότι αυτό το πρωτογενές πλεόνασμα χρησιμοποιείται για την εξυπηρέτηση του δημοσίου χρέους, γι’ αυτό το χρειαζόμαστε το 3,5%. Είναι μια λάθος στρατηγική.</w:t>
      </w:r>
    </w:p>
    <w:p w14:paraId="06453459"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Επιτέλους χρειάζεται αποτελεσματική διαπραγμάτευση με τους εταίρους. Το δημόσιο χρέος πρέπει να γίνει βιώσιμο, αλλά με άλλους τρόπους και βεβαίως, με πλεονάσματα. Εμείς δεν είμαστε απέναντι στα πλεονάσματα. Δεν θέλουμε ελλειμματικούς προϋπολογισμούς, αλλά βιώσιμα πρωτογενή πλεονάσματα και όχι αυτά τα θηριώδη σημερινά. Μαζί βέβαια, μ’ ένα σχέδιο ανασυγκρότησης της χώρας, με προοδευτική φορολογική μεταρρύθμιση και επιτέλους σταθερό φορολογικό σύστημα. </w:t>
      </w:r>
    </w:p>
    <w:p w14:paraId="0645345A"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Γι’ αυτό λέμε ότι απαιτείται μια νέα προοδευτική πολιτική με σταθερό ευρωπαϊκό προσανατολισμό σε όλα τα θέματα. Γι’ </w:t>
      </w:r>
      <w:r>
        <w:rPr>
          <w:rFonts w:eastAsia="Times New Roman"/>
          <w:szCs w:val="24"/>
        </w:rPr>
        <w:lastRenderedPageBreak/>
        <w:t xml:space="preserve">αυτό υποστηρίζω τις θέσεις της Ευρωπαϊκής Σοσιαλδημοκρατίας, με στόχο ένα υψηλό βιοτικό επίπεδο, με κοινωνική συνοχή και δικαιοσύνη και σύγχρονες υπηρεσίες κοινωνικής πολιτικής στην υγεία και την παιδεία και </w:t>
      </w:r>
      <w:proofErr w:type="spellStart"/>
      <w:r>
        <w:rPr>
          <w:rFonts w:eastAsia="Times New Roman"/>
          <w:szCs w:val="24"/>
        </w:rPr>
        <w:t>τονόχι</w:t>
      </w:r>
      <w:proofErr w:type="spellEnd"/>
      <w:r>
        <w:rPr>
          <w:rFonts w:eastAsia="Times New Roman"/>
          <w:szCs w:val="24"/>
        </w:rPr>
        <w:t xml:space="preserve"> κρατισμό με επιδοματικές πολιτικές αναπαραγωγής της φτώχειας. Στον τομέα της υγείας και της παιδείας πρέπει να δοθούν οι πόροι </w:t>
      </w:r>
      <w:proofErr w:type="spellStart"/>
      <w:r>
        <w:rPr>
          <w:rFonts w:eastAsia="Times New Roman"/>
          <w:szCs w:val="24"/>
        </w:rPr>
        <w:t>στοχευμένα</w:t>
      </w:r>
      <w:proofErr w:type="spellEnd"/>
      <w:r>
        <w:rPr>
          <w:rFonts w:eastAsia="Times New Roman"/>
          <w:szCs w:val="24"/>
        </w:rPr>
        <w:t>, όχι με επιδόματα που ανακυκλώνουν τη φτώχεια. Ο τομέας της παιδείας είναι ένας άλλος τομέας, στον οποίο δεν έχουμε καμμία εμπιστοσύνη στην Κυβέρνηση. Έχουμε μια προγραμματισμένη συζήτηση αυτή την εβδομάδα στη Βουλή. Πραγματικά, μου φαίνεται αδιανόητο ότι έρχεται νομοσχέδιο του Υπουργείου Παιδείας, με το οποίο ιδρύονται ξανά δεκάδες τμήματα σε όλη τη χώρα, σε κάθε πόλη, σε κάθε χωριό, χωρίς κανένα σχέδιο, με μια άναρχη ανάπτυξη, η οποία δεν είναι αυτό που χρειάζεται η παιδεία της σύγχρονης εποχής μας. Δεν είναι δυνατόν. Οι ίδιες παθογένειες ανακυκλώνονται και το μόνο που καταργείται είναι ο γραπτός διαγωνισμός για τον ΑΣΕΠ, ενώ θα μπορούσαν να υπάρχουν συνδυαστικά όλα αυτά. Ακόμα και τα πετυχημένα μοντέλα συνδυαστικά αλλάζουν.</w:t>
      </w:r>
    </w:p>
    <w:p w14:paraId="0645345B"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lastRenderedPageBreak/>
        <w:tab/>
        <w:t xml:space="preserve">Όσον αφορά τα κρίσιμα ζητήματα εξωτερικής πολιτικής, όπως το Μακεδονικό, αλλά και  το Κυπριακό, θα έπρεπε να αντιμετωπίζονται απ’ όλους με υπευθυνότητα και μετριοπάθεια, με γνώμονα τα εθνικά συμφέροντα και σε καμμία περίπτωση δεν μπορούν να γίνονται αντικείμενο </w:t>
      </w:r>
      <w:proofErr w:type="spellStart"/>
      <w:r>
        <w:rPr>
          <w:rFonts w:eastAsia="Times New Roman"/>
          <w:szCs w:val="24"/>
        </w:rPr>
        <w:t>εργαλειακής</w:t>
      </w:r>
      <w:proofErr w:type="spellEnd"/>
      <w:r>
        <w:rPr>
          <w:rFonts w:eastAsia="Times New Roman"/>
          <w:szCs w:val="24"/>
        </w:rPr>
        <w:t xml:space="preserve"> διαχείρισης.</w:t>
      </w:r>
    </w:p>
    <w:p w14:paraId="0645345C"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Αλλά, ειδικά για τη Συμφωνία των Πρεσπών, αγαπητοί συνάδελφοι, θα έχουμε τον χρόνο να αναπτύξουμε τις θέσεις μας στη Βουλή όταν γίνει η σχετική συζήτηση.</w:t>
      </w:r>
    </w:p>
    <w:p w14:paraId="0645345D"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Αυτό που θέλω να τονίσω σήμερα -και το είδαμε μόλις πριν από λίγο- είναι ότι η όξυνση του πολιτικού κλίματος υπονομεύει την προοπτική της χώρας. Τεχνητή πόλωση, διχασμός, άγονες συγκρούσεις -πριν από λίγο είδαμε μία μεταξύ του κ. Γεωργιάδη και του κ. </w:t>
      </w:r>
      <w:proofErr w:type="spellStart"/>
      <w:r>
        <w:rPr>
          <w:rFonts w:eastAsia="Times New Roman"/>
          <w:szCs w:val="24"/>
        </w:rPr>
        <w:t>Πολάκη</w:t>
      </w:r>
      <w:proofErr w:type="spellEnd"/>
      <w:r>
        <w:rPr>
          <w:rFonts w:eastAsia="Times New Roman"/>
          <w:szCs w:val="24"/>
        </w:rPr>
        <w:t xml:space="preserve">- δημιουργούν ένα εκρηκτικό μείγμα. Κυβέρνηση και Αξιωματική Αντιπολίτευση έχουν την ευθύνη γι’ αυτό το πολωτικό και διχαστικό κλίμα. Μέχρι και τις οικογένειες εμπλέκουν στα επιχειρήματα που χρησιμοποιούν. Αν συνεχιστεί αυτή η κατάσταση, δεν νομίζω ότι μπορούμε να βγούμε από την κρίση ούτε τον επόμενο χρόνο ούτε τα επόμενα πολλά χρόνια. </w:t>
      </w:r>
    </w:p>
    <w:p w14:paraId="0645345E"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lastRenderedPageBreak/>
        <w:tab/>
        <w:t xml:space="preserve">Σήμερα ο Καμμένος έφυγε, αλλά το ζήτημα είναι η αλλαγή των πολιτικών. Το θέμα είναι να αλλάξουν οι ασκούμενες πολιτικές. Για να αλλάξουν αυτές, χρειάζεται μια νέα προοδευτική κυβέρνηση, που θα προκύψει μετά από εκλογές. Η έξοδος από την κρίση απαιτεί πέρα και πάνω απ’ όλα τη συνειδητοποίηση της ευθύνης και των δυσκολιών για τη χάραξη ενός σχεδίου υπέρβασης της κρίσης. Απαιτεί αλλαγή πολιτικών και γενναίες προοδευτικές τομές παντού. </w:t>
      </w:r>
    </w:p>
    <w:p w14:paraId="0645345F"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Γι’ αυτό χρειάζεται, εδώ και τώρα, αλλαγή του κλίματος, γιατί η χώρα μας πραγματικά έχει τις δυνάμεις να προχωρήσει μπροστά σε όλα τα επίπεδα. </w:t>
      </w:r>
    </w:p>
    <w:p w14:paraId="06453460"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Σχετικά με τον αγροτικό τομέα, καθώς βρίσκεται στην Αίθουσα ο Υπουργός Αγροτικής Ανάπτυξης, είχαμε μια συζήτηση τις προηγούμενες μέρες στη Βουλή. Όμως, δεν γίνεται τίποτα έτσι όπως προχωράμε σήμερα στον αγροτικό τομέα, για τον οποίο επίσης, δεν δίνουμε ψήφο εμπιστοσύνης στην Κυβέρνηση. Διότι όλα αυτά τα χρόνια δεν έχουν αξιοποιηθεί τα 19 δισεκατομμύρια ευρώ, που είχαμε πάρει το 2012-2013 γι’ αυτήν την επταετία, συγκεκριμένα ευρωπαϊκά χρήματα και πόροι που να έχουν </w:t>
      </w:r>
      <w:r>
        <w:rPr>
          <w:rFonts w:eastAsia="Times New Roman"/>
          <w:szCs w:val="24"/>
        </w:rPr>
        <w:lastRenderedPageBreak/>
        <w:t>πάει στους νέους αγρότες, στις επενδύσεις, να έχει αλλάξει το παραγωγικό μοντέλο εκεί που είχαμε χρήματα αυτά τα χρόνια. Δεν σας μιλάω για άλλους τομείς πολιτικής, που δεν είχαμε. Δεκαεννιά δισεκατομμύρια ευρώ είχαμε στον αγροτικό τομέα, ενώ σε άλλους τομείς δεν είχαμε. Τι έγινε στον αγροτικό τομέα; Βλέπουν οι αγρότες κάποια αλλαγή; Δεν τη βλέπουν, δεν την είδαν.</w:t>
      </w:r>
    </w:p>
    <w:p w14:paraId="06453461"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r>
      <w:r>
        <w:rPr>
          <w:rFonts w:eastAsia="Times New Roman"/>
          <w:szCs w:val="24"/>
        </w:rPr>
        <w:tab/>
        <w:t>Γι’ αυτό λέω ότι χρειάζεται να αναληφθούν πρωτοβουλίες και να υπάρξουν γενναίες παρεμβάσεις και ρηξικέλευθες τομές από τις υγιείς δυνάμεις του τόπου σε όλα τα επίπεδα. Γι’ αυτό χρειάζεται συνεννόηση των δημοκρατικών πολιτικών δυνάμεων πάνω σ’ ένα προοδευτικό πρόγραμμα τομών και αλλαγών, που θα βγάλουν οριστικά τη χώρα μας από την κρίση και θα την καταστήσουν ένα κανονικό ευρωπαϊκό κοινωνικό κράτος δικαίου. Εδώ και τώρα χρειάζεται αλλαγή πολιτικής, ένα νέο προοδευτικό πρόγραμμα ανασυγκρότησης της χώρας, με μια ισχυρή Κεντροαριστερά και μια ισχυρή προοδευτική παράταξη που θα το υλοποιήσει.</w:t>
      </w:r>
    </w:p>
    <w:p w14:paraId="06453462"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Σας ευχαριστώ.</w:t>
      </w:r>
    </w:p>
    <w:p w14:paraId="06453463"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lastRenderedPageBreak/>
        <w:tab/>
        <w:t>(Χειροκροτήματα από την πτέρυγα της Δημοκρατικής Συμπαράταξης ΠΑΣΟΚ - ΔΗΜΑΡ)</w:t>
      </w:r>
    </w:p>
    <w:p w14:paraId="06453464"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r>
      <w:r w:rsidRPr="00D856D4">
        <w:rPr>
          <w:rFonts w:eastAsia="Times New Roman"/>
          <w:b/>
          <w:szCs w:val="24"/>
        </w:rPr>
        <w:t>ΠΡΟΕΔΡΕΥΩΝ (Σπυρίδων Λυκούδης):</w:t>
      </w:r>
      <w:r>
        <w:rPr>
          <w:rFonts w:eastAsia="Times New Roman"/>
          <w:szCs w:val="24"/>
        </w:rPr>
        <w:t xml:space="preserve"> Ευχαριστούμε τον κύριο συνάδελφο.</w:t>
      </w:r>
    </w:p>
    <w:p w14:paraId="06453465"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Ο συνάδελφος κ. Δημήτριος Δημητριάδης έχει τον λόγο.</w:t>
      </w:r>
    </w:p>
    <w:p w14:paraId="06453466"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r>
      <w:r w:rsidRPr="00D856D4">
        <w:rPr>
          <w:rFonts w:eastAsia="Times New Roman"/>
          <w:b/>
          <w:szCs w:val="24"/>
        </w:rPr>
        <w:t>ΔΗΜΗΤΡΙΟΣ ΔΗΜΗΤΡΙΑΔΗΣ:</w:t>
      </w:r>
      <w:r>
        <w:rPr>
          <w:rFonts w:eastAsia="Times New Roman"/>
          <w:szCs w:val="24"/>
        </w:rPr>
        <w:t xml:space="preserve"> Ευχαριστώ, κύριε Πρόεδρε.</w:t>
      </w:r>
    </w:p>
    <w:p w14:paraId="06453467"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Κύριοι Υπουργοί, κυρίες και κύριοι συνάδελφοι, στη σημερινή διαδικασία προσερχόμαστε για την ψήφο εμπιστοσύνης, με αφορμή ένα γεγονός. Το κυριότερο γεγονός, όμως, είναι η ανάγκη να υπηρετηθεί η δημοκρατία και η διαφάνεια μιας προγραμματικής διακυβέρνησης μέχρι την ολοκλήρωση της περιόδου, για την οποία έχουμε λάβει την εντολή από τον Σεπτέμβριο του 2015, ένα πολιτικό πρόγραμμα, που εκτελείται και έχει κατατεθεί τον Σεπτέμβριο του 2015. Το θέμα είναι αν θα συνεχίσει να εκτελείται αυτό το πρόγραμμα ή αν θα σταματήσει.</w:t>
      </w:r>
    </w:p>
    <w:p w14:paraId="06453468"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Το πρόγραμμα του 2015, το οποίο καταθέσαμε -έχει σημασία να αναφέρω μερικά πράγματα- αφορούσε κατ’ αρχήν την προσπάθεια, που λέγαμε τότε, για την επιτυχή έξοδο της χώρας </w:t>
      </w:r>
      <w:r>
        <w:rPr>
          <w:rFonts w:eastAsia="Times New Roman"/>
          <w:szCs w:val="24"/>
        </w:rPr>
        <w:lastRenderedPageBreak/>
        <w:t xml:space="preserve">από τα μνημόνια με όλη την κοινωνία όρθια και χωρίς όρους και προϋποθέσεις, κάτι το οποίο, όπως όλοι ξέρουμε, έχει επιτευχθεί. </w:t>
      </w:r>
    </w:p>
    <w:p w14:paraId="06453469"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Το επόμενο ήταν η παραγωγική ανασυγκρότηση της χώρας με δίκαιη ανάπτυξη, ισόρροπη ανάπτυξη, περιφερειακή ανάπτυξη, με προστασία του δημόσιου πλούτου, του δημόσιου χώρου και αναπροσαρμογή του παραγωγικού μοντέλου με μια στροφή στην οικονομία της γνώσης. Μετά είχαμε την ανασυγκρότηση του κράτους με διόρθωση των αδικιών για περισσότερη λειτουργικότητα υπέρ του πολίτη και αποτελεσματικότητα στη διαχείριση των δημοσίων πραγμάτων, στη διατήρηση και διεύρυνση των εργατικών και κοινωνικών δικαιωμάτων, στη στήριξη και την εμπέδωση του κοινωνικού κράτους, δηλαδή υγεία, κοινωνική πρόνοια και παιδεία και στη γεωπολιτική αναβάθμιση της χώρας και δι’ αυτής της αναβάθμισης την αναπτυξιακή της προοπτική. </w:t>
      </w:r>
    </w:p>
    <w:p w14:paraId="0645346A"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Για το τι πετύχαμε και αν πετύχαμε αυτά τα τρία χρόνια, μιλούν οι αριθμοί, οι ίδιοι οι εταίροι και βεβαίως, τα παραδείγματα. Ένας σημαντικός αριθμός είναι η ανεργία, η οποία αυτά τα </w:t>
      </w:r>
      <w:r>
        <w:rPr>
          <w:rFonts w:eastAsia="Times New Roman"/>
          <w:szCs w:val="24"/>
        </w:rPr>
        <w:lastRenderedPageBreak/>
        <w:t xml:space="preserve">τρία χρόνια έχει πέσει σχεδόν κατά δέκα μονάδες. Βρήκαν εργασία περίπου τριακόσιες σαράντα χιλιάδες νέοι εργαζόμενοι. Έχει αυξηθεί το ΑΕΠ σημαντικά. Κοντεύει τα 10 δισεκατομμύρια. Το κυριότερο, όμως, είναι ότι σταμάτησε ο φαύλος κύκλος της </w:t>
      </w:r>
      <w:proofErr w:type="spellStart"/>
      <w:r>
        <w:rPr>
          <w:rFonts w:eastAsia="Times New Roman"/>
          <w:szCs w:val="24"/>
        </w:rPr>
        <w:t>καθοδικότητας</w:t>
      </w:r>
      <w:proofErr w:type="spellEnd"/>
      <w:r>
        <w:rPr>
          <w:rFonts w:eastAsia="Times New Roman"/>
          <w:szCs w:val="24"/>
        </w:rPr>
        <w:t xml:space="preserve"> και της κατακόρυφης πτώσης του ΑΕΠ. Έχει ρυθμιστεί το χρέος και αυτό είναι σημαντικό. Έχει ρυθμιστεί κατ’ αρχήν, για τα επόμενα τέσσερα χρόνια μέσα από το μεσοπρόθεσμο και έχουμε ήδη ένα «μαξιλάρι» 30 δισεκατομμυρίων ευρώ, συν τη δυνατότητα πρόσβασης στις αγορές συν τα εμπεδωμένα πλέον και όχι στα χαρτιά πλεονάσματα, τα οποία μας δίνουν τη δυνατότητα να συμπεριφερθούμε ανάλογα τα επόμενα χρόνια. Μας δίνει, δηλαδή, δυνατότητες, αλλά και επιλογές και βεβαίως, πέραν του 2022, τη δεκαετή ρύθμιση του χρέους, όπου δεν θα πληρώνουμε τοκοχρεολύσια για την επόμενη δεκαετία, με λίγα λόγια μέχρι το 2032. </w:t>
      </w:r>
    </w:p>
    <w:p w14:paraId="0645346B"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Έχουμε κάτι, το οποίο εγώ θεωρώ και το θεωρούμε όλοι μας, σημαντικό επίτευγμα αυτής της Κυβέρνησης μέσα σε περιόδους πραγματικά δύσκολης δημοσιονομικής προσαρμογής. </w:t>
      </w:r>
      <w:r>
        <w:rPr>
          <w:rFonts w:eastAsia="Times New Roman"/>
          <w:szCs w:val="24"/>
        </w:rPr>
        <w:lastRenderedPageBreak/>
        <w:t xml:space="preserve">Είναι η δυνατότητα δυόμισι εκατομμυρίων ανασφάλιστων πολιτών να συμμετέχουν στο Δημόσιο Σύστημα Υγείας, χωρίς καμμία, μα καμμία προϋπόθεση. Έχουμε στηρίξει την πρώτη κατοικία με επιδότηση ενοικίου, έχουμε ρυθμίσει τα κόκκινα δάνεια μέσω του εξωδικαστικού μηχανισμού, έχουμε επιτύχει σημαντικές ευνοϊκές αλλαγές για τη ρύθμιση μέσω των τραπεζών στα κόκκινα δάνεια. Βέβαια, τα κόκκινα δάνεια παραμένουν ένας τομέας που χρήζει περισσότερης επιθετικής πρωτοβουλίας. </w:t>
      </w:r>
    </w:p>
    <w:p w14:paraId="0645346C"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Ταυτόχρονα, αυτήν την περίοδο που συζητάμε απαιτείται και η διαμόρφωση του προγραμματικού πλαισίου της νέας διακυβέρνησης, μετά τα μνημόνια και αυτή ακριβώς η περίοδος είναι η περίοδος όπου πρέπει να εκκολαφθούν και να εμπεδωθούν οι νέες δυνατότητες της νέας εποχής, άρα και οι νέες πολιτικές συμμαχίες, οι οποίες πρέπει να είναι σε μια προοδευτική, δημοκρατική και δίκαιη κατεύθυνση. </w:t>
      </w:r>
    </w:p>
    <w:p w14:paraId="0645346D" w14:textId="77777777" w:rsidR="00C04CE1" w:rsidRDefault="00722F08">
      <w:pPr>
        <w:tabs>
          <w:tab w:val="left" w:pos="709"/>
          <w:tab w:val="center" w:pos="4753"/>
        </w:tabs>
        <w:spacing w:line="600" w:lineRule="auto"/>
        <w:contextualSpacing/>
        <w:jc w:val="both"/>
        <w:rPr>
          <w:rFonts w:eastAsia="Times New Roman"/>
          <w:szCs w:val="24"/>
        </w:rPr>
      </w:pPr>
      <w:r>
        <w:rPr>
          <w:rFonts w:eastAsia="Times New Roman"/>
          <w:szCs w:val="24"/>
        </w:rPr>
        <w:tab/>
        <w:t xml:space="preserve">Στη νέα εποχή, που χαρακτηρίζεται από το τέλος των μνημονίων και το τέλος του καθοδικού κύκλου της οικονομίας, ήδη με τον προϋπολογισμό του 2019 έχουμε για πρώτη φορά έναν επεκτατικό προϋπολογισμό τουλάχιστον κατά 1 δισεκατομμύριο. </w:t>
      </w:r>
      <w:r>
        <w:rPr>
          <w:rFonts w:eastAsia="Times New Roman"/>
          <w:szCs w:val="24"/>
        </w:rPr>
        <w:lastRenderedPageBreak/>
        <w:t xml:space="preserve">Επομένως, έχουμε εμπεδώσει τη μείωση της φορολογίας για το 2019, τη μείωση των ασφαλιστικών εισφορών σε εκατοντάδες χιλιάδες ασφαλισμένους και τη μείωση του ΕΝΦΙΑ σημαντικά. Έχουμε μια νέα στεγαστική πολιτική, η οποία έρχεται σε αντικατάσταση του νόμου Κατσέλη και αυτή θα αφορά την επιδότηση ενοικίου ειδικά για την πρώτη κατοικία. </w:t>
      </w:r>
    </w:p>
    <w:p w14:paraId="0645346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Έ</w:t>
      </w:r>
      <w:r w:rsidRPr="00D16037">
        <w:rPr>
          <w:rFonts w:eastAsia="Times New Roman" w:cs="Times New Roman"/>
          <w:szCs w:val="24"/>
        </w:rPr>
        <w:t xml:space="preserve">χουμε τις προσλήψεις στο δημόσιο </w:t>
      </w:r>
      <w:r>
        <w:rPr>
          <w:rFonts w:eastAsia="Times New Roman" w:cs="Times New Roman"/>
          <w:szCs w:val="24"/>
        </w:rPr>
        <w:t>«</w:t>
      </w:r>
      <w:r w:rsidRPr="00D16037">
        <w:rPr>
          <w:rFonts w:eastAsia="Times New Roman" w:cs="Times New Roman"/>
          <w:szCs w:val="24"/>
        </w:rPr>
        <w:t>ένα</w:t>
      </w:r>
      <w:r>
        <w:rPr>
          <w:rFonts w:eastAsia="Times New Roman" w:cs="Times New Roman"/>
          <w:szCs w:val="24"/>
        </w:rPr>
        <w:t>ς</w:t>
      </w:r>
      <w:r w:rsidRPr="00D16037">
        <w:rPr>
          <w:rFonts w:eastAsia="Times New Roman" w:cs="Times New Roman"/>
          <w:szCs w:val="24"/>
        </w:rPr>
        <w:t xml:space="preserve"> προς ένα</w:t>
      </w:r>
      <w:r>
        <w:rPr>
          <w:rFonts w:eastAsia="Times New Roman" w:cs="Times New Roman"/>
          <w:szCs w:val="24"/>
        </w:rPr>
        <w:t>ν»</w:t>
      </w:r>
      <w:r w:rsidRPr="00D16037">
        <w:rPr>
          <w:rFonts w:eastAsia="Times New Roman" w:cs="Times New Roman"/>
          <w:szCs w:val="24"/>
        </w:rPr>
        <w:t xml:space="preserve"> και </w:t>
      </w:r>
      <w:r>
        <w:rPr>
          <w:rFonts w:eastAsia="Times New Roman" w:cs="Times New Roman"/>
          <w:szCs w:val="24"/>
        </w:rPr>
        <w:t>έ</w:t>
      </w:r>
      <w:r w:rsidRPr="00D16037">
        <w:rPr>
          <w:rFonts w:eastAsia="Times New Roman" w:cs="Times New Roman"/>
          <w:szCs w:val="24"/>
        </w:rPr>
        <w:t xml:space="preserve">τσι περνάμε </w:t>
      </w:r>
      <w:r>
        <w:rPr>
          <w:rFonts w:eastAsia="Times New Roman" w:cs="Times New Roman"/>
          <w:szCs w:val="24"/>
        </w:rPr>
        <w:t>σε</w:t>
      </w:r>
      <w:r w:rsidRPr="00D16037">
        <w:rPr>
          <w:rFonts w:eastAsia="Times New Roman" w:cs="Times New Roman"/>
          <w:szCs w:val="24"/>
        </w:rPr>
        <w:t xml:space="preserve"> </w:t>
      </w:r>
      <w:r>
        <w:rPr>
          <w:rFonts w:eastAsia="Times New Roman" w:cs="Times New Roman"/>
          <w:szCs w:val="24"/>
        </w:rPr>
        <w:t>δέκα χιλιάδες</w:t>
      </w:r>
      <w:r w:rsidRPr="00D16037">
        <w:rPr>
          <w:rFonts w:eastAsia="Times New Roman" w:cs="Times New Roman"/>
          <w:szCs w:val="24"/>
        </w:rPr>
        <w:t xml:space="preserve"> </w:t>
      </w:r>
      <w:r>
        <w:rPr>
          <w:rFonts w:eastAsia="Times New Roman" w:cs="Times New Roman"/>
          <w:szCs w:val="24"/>
        </w:rPr>
        <w:t xml:space="preserve">μόνιμους </w:t>
      </w:r>
      <w:r w:rsidRPr="00D16037">
        <w:rPr>
          <w:rFonts w:eastAsia="Times New Roman" w:cs="Times New Roman"/>
          <w:szCs w:val="24"/>
        </w:rPr>
        <w:t xml:space="preserve">εργαζόμενους </w:t>
      </w:r>
      <w:r>
        <w:rPr>
          <w:rFonts w:eastAsia="Times New Roman" w:cs="Times New Roman"/>
          <w:szCs w:val="24"/>
        </w:rPr>
        <w:t>του δημοσίου στην παιδεία, και θα</w:t>
      </w:r>
      <w:r w:rsidRPr="00D16037">
        <w:rPr>
          <w:rFonts w:eastAsia="Times New Roman" w:cs="Times New Roman"/>
          <w:szCs w:val="24"/>
        </w:rPr>
        <w:t xml:space="preserve"> ακολουθήσουν και μία σειρά άλλοι τομείς</w:t>
      </w:r>
      <w:r>
        <w:rPr>
          <w:rFonts w:eastAsia="Times New Roman" w:cs="Times New Roman"/>
          <w:szCs w:val="24"/>
        </w:rPr>
        <w:t xml:space="preserve">. Το κομμάτι που </w:t>
      </w:r>
      <w:r w:rsidRPr="00D16037">
        <w:rPr>
          <w:rFonts w:eastAsia="Times New Roman" w:cs="Times New Roman"/>
          <w:szCs w:val="24"/>
        </w:rPr>
        <w:t xml:space="preserve">μας ενδιαφέρει και πραγματικά μας διάνοιξε </w:t>
      </w:r>
      <w:r>
        <w:rPr>
          <w:rFonts w:eastAsia="Times New Roman" w:cs="Times New Roman"/>
          <w:szCs w:val="24"/>
        </w:rPr>
        <w:t>τις αναπτυξιακές</w:t>
      </w:r>
      <w:r w:rsidRPr="00D16037">
        <w:rPr>
          <w:rFonts w:eastAsia="Times New Roman" w:cs="Times New Roman"/>
          <w:szCs w:val="24"/>
        </w:rPr>
        <w:t xml:space="preserve"> δυνατότητες</w:t>
      </w:r>
      <w:r>
        <w:rPr>
          <w:rFonts w:eastAsia="Times New Roman" w:cs="Times New Roman"/>
          <w:szCs w:val="24"/>
        </w:rPr>
        <w:t>,</w:t>
      </w:r>
      <w:r w:rsidRPr="00D16037">
        <w:rPr>
          <w:rFonts w:eastAsia="Times New Roman" w:cs="Times New Roman"/>
          <w:szCs w:val="24"/>
        </w:rPr>
        <w:t xml:space="preserve"> είναι </w:t>
      </w:r>
      <w:r>
        <w:rPr>
          <w:rFonts w:eastAsia="Times New Roman" w:cs="Times New Roman"/>
          <w:szCs w:val="24"/>
        </w:rPr>
        <w:t xml:space="preserve">η </w:t>
      </w:r>
      <w:r w:rsidRPr="00D16037">
        <w:rPr>
          <w:rFonts w:eastAsia="Times New Roman" w:cs="Times New Roman"/>
          <w:szCs w:val="24"/>
        </w:rPr>
        <w:t xml:space="preserve">ίδια </w:t>
      </w:r>
      <w:r>
        <w:rPr>
          <w:rFonts w:eastAsia="Times New Roman" w:cs="Times New Roman"/>
          <w:szCs w:val="24"/>
        </w:rPr>
        <w:t>η πολ</w:t>
      </w:r>
      <w:r w:rsidRPr="00D16037">
        <w:rPr>
          <w:rFonts w:eastAsia="Times New Roman" w:cs="Times New Roman"/>
          <w:szCs w:val="24"/>
        </w:rPr>
        <w:t>ιτική ισχύς και η θέση της χώρας</w:t>
      </w:r>
      <w:r>
        <w:rPr>
          <w:rFonts w:eastAsia="Times New Roman" w:cs="Times New Roman"/>
          <w:szCs w:val="24"/>
        </w:rPr>
        <w:t>.</w:t>
      </w:r>
    </w:p>
    <w:p w14:paraId="0645346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αναπτυξιακό </w:t>
      </w:r>
      <w:r w:rsidRPr="00D16037">
        <w:rPr>
          <w:rFonts w:eastAsia="Times New Roman" w:cs="Times New Roman"/>
          <w:szCs w:val="24"/>
        </w:rPr>
        <w:t xml:space="preserve">μοντέλο της τελευταίας δεκαετίας </w:t>
      </w:r>
      <w:r>
        <w:rPr>
          <w:rFonts w:eastAsia="Times New Roman" w:cs="Times New Roman"/>
          <w:szCs w:val="24"/>
        </w:rPr>
        <w:t>στη</w:t>
      </w:r>
      <w:r w:rsidRPr="00D16037">
        <w:rPr>
          <w:rFonts w:eastAsia="Times New Roman" w:cs="Times New Roman"/>
          <w:szCs w:val="24"/>
        </w:rPr>
        <w:t>ρίχτηκε σε ένα πελατειακό κράτος</w:t>
      </w:r>
      <w:r>
        <w:rPr>
          <w:rFonts w:eastAsia="Times New Roman" w:cs="Times New Roman"/>
          <w:szCs w:val="24"/>
        </w:rPr>
        <w:t>,</w:t>
      </w:r>
      <w:r w:rsidRPr="00D16037">
        <w:rPr>
          <w:rFonts w:eastAsia="Times New Roman" w:cs="Times New Roman"/>
          <w:szCs w:val="24"/>
        </w:rPr>
        <w:t xml:space="preserve"> κυρίως</w:t>
      </w:r>
      <w:r>
        <w:rPr>
          <w:rFonts w:eastAsia="Times New Roman" w:cs="Times New Roman"/>
          <w:szCs w:val="24"/>
        </w:rPr>
        <w:t xml:space="preserve"> σε</w:t>
      </w:r>
      <w:r w:rsidRPr="00D16037">
        <w:rPr>
          <w:rFonts w:eastAsia="Times New Roman" w:cs="Times New Roman"/>
          <w:szCs w:val="24"/>
        </w:rPr>
        <w:t xml:space="preserve"> επιλογές ξένων</w:t>
      </w:r>
      <w:r>
        <w:rPr>
          <w:rFonts w:eastAsia="Times New Roman" w:cs="Times New Roman"/>
          <w:szCs w:val="24"/>
        </w:rPr>
        <w:t>,</w:t>
      </w:r>
      <w:r w:rsidRPr="00D16037">
        <w:rPr>
          <w:rFonts w:eastAsia="Times New Roman" w:cs="Times New Roman"/>
          <w:szCs w:val="24"/>
        </w:rPr>
        <w:t xml:space="preserve"> σε συνδυασμό με κάποιες δικές μας ελίτ</w:t>
      </w:r>
      <w:r>
        <w:rPr>
          <w:rFonts w:eastAsia="Times New Roman" w:cs="Times New Roman"/>
          <w:szCs w:val="24"/>
        </w:rPr>
        <w:t xml:space="preserve"> με ξεπερασμένα και μη βιώσιμα παραγωγικά μοντέλα. Σ</w:t>
      </w:r>
      <w:r w:rsidRPr="00D16037">
        <w:rPr>
          <w:rFonts w:eastAsia="Times New Roman" w:cs="Times New Roman"/>
          <w:szCs w:val="24"/>
        </w:rPr>
        <w:t>τηρίχτηκε σε ένα κ</w:t>
      </w:r>
      <w:r>
        <w:rPr>
          <w:rFonts w:eastAsia="Times New Roman" w:cs="Times New Roman"/>
          <w:szCs w:val="24"/>
        </w:rPr>
        <w:t>υρίως</w:t>
      </w:r>
      <w:r w:rsidRPr="00D16037">
        <w:rPr>
          <w:rFonts w:eastAsia="Times New Roman" w:cs="Times New Roman"/>
          <w:szCs w:val="24"/>
        </w:rPr>
        <w:t xml:space="preserve"> περίκλειστο κράτος</w:t>
      </w:r>
      <w:r>
        <w:rPr>
          <w:rFonts w:eastAsia="Times New Roman" w:cs="Times New Roman"/>
          <w:szCs w:val="24"/>
        </w:rPr>
        <w:t>,</w:t>
      </w:r>
      <w:r w:rsidRPr="00D16037">
        <w:rPr>
          <w:rFonts w:eastAsia="Times New Roman" w:cs="Times New Roman"/>
          <w:szCs w:val="24"/>
        </w:rPr>
        <w:t xml:space="preserve"> με συγκεκριμένους λίγους συμμάχους και βοηθούς</w:t>
      </w:r>
      <w:r>
        <w:rPr>
          <w:rFonts w:eastAsia="Times New Roman" w:cs="Times New Roman"/>
          <w:szCs w:val="24"/>
        </w:rPr>
        <w:t xml:space="preserve"> κ</w:t>
      </w:r>
      <w:r w:rsidRPr="00D16037">
        <w:rPr>
          <w:rFonts w:eastAsia="Times New Roman" w:cs="Times New Roman"/>
          <w:szCs w:val="24"/>
        </w:rPr>
        <w:t>αι άρα</w:t>
      </w:r>
      <w:r>
        <w:rPr>
          <w:rFonts w:eastAsia="Times New Roman" w:cs="Times New Roman"/>
          <w:szCs w:val="24"/>
        </w:rPr>
        <w:t>,</w:t>
      </w:r>
      <w:r w:rsidRPr="00D16037">
        <w:rPr>
          <w:rFonts w:eastAsia="Times New Roman" w:cs="Times New Roman"/>
          <w:szCs w:val="24"/>
        </w:rPr>
        <w:t xml:space="preserve"> ήμασταν πάντοτε </w:t>
      </w:r>
      <w:r>
        <w:rPr>
          <w:rFonts w:eastAsia="Times New Roman" w:cs="Times New Roman"/>
          <w:szCs w:val="24"/>
        </w:rPr>
        <w:t xml:space="preserve">ελεγχόμενοι. Η κυρίαρχη </w:t>
      </w:r>
      <w:r w:rsidRPr="00D16037">
        <w:rPr>
          <w:rFonts w:eastAsia="Times New Roman" w:cs="Times New Roman"/>
          <w:szCs w:val="24"/>
        </w:rPr>
        <w:t>οικονομική πολιτική τάξη</w:t>
      </w:r>
      <w:r>
        <w:rPr>
          <w:rFonts w:eastAsia="Times New Roman" w:cs="Times New Roman"/>
          <w:szCs w:val="24"/>
        </w:rPr>
        <w:t>, που</w:t>
      </w:r>
      <w:r w:rsidRPr="00D16037">
        <w:rPr>
          <w:rFonts w:eastAsia="Times New Roman" w:cs="Times New Roman"/>
          <w:szCs w:val="24"/>
        </w:rPr>
        <w:t xml:space="preserve"> διαμορφώθηκε στη χώρα </w:t>
      </w:r>
      <w:r>
        <w:rPr>
          <w:rFonts w:eastAsia="Times New Roman" w:cs="Times New Roman"/>
          <w:szCs w:val="24"/>
        </w:rPr>
        <w:t>μας,</w:t>
      </w:r>
      <w:r w:rsidRPr="00D16037">
        <w:rPr>
          <w:rFonts w:eastAsia="Times New Roman" w:cs="Times New Roman"/>
          <w:szCs w:val="24"/>
        </w:rPr>
        <w:t xml:space="preserve"> ήταν </w:t>
      </w:r>
      <w:r>
        <w:rPr>
          <w:rFonts w:eastAsia="Times New Roman" w:cs="Times New Roman"/>
          <w:szCs w:val="24"/>
        </w:rPr>
        <w:lastRenderedPageBreak/>
        <w:t>επομένως εθισμένη και βολεμένη</w:t>
      </w:r>
      <w:r w:rsidRPr="00D16037">
        <w:rPr>
          <w:rFonts w:eastAsia="Times New Roman" w:cs="Times New Roman"/>
          <w:szCs w:val="24"/>
        </w:rPr>
        <w:t xml:space="preserve"> σε αυτό το στρεβλό</w:t>
      </w:r>
      <w:r>
        <w:rPr>
          <w:rFonts w:eastAsia="Times New Roman" w:cs="Times New Roman"/>
          <w:szCs w:val="24"/>
        </w:rPr>
        <w:t>,</w:t>
      </w:r>
      <w:r w:rsidRPr="00D16037">
        <w:rPr>
          <w:rFonts w:eastAsia="Times New Roman" w:cs="Times New Roman"/>
          <w:szCs w:val="24"/>
        </w:rPr>
        <w:t xml:space="preserve"> ελλιπές και θνησιγενές οικονομι</w:t>
      </w:r>
      <w:r>
        <w:rPr>
          <w:rFonts w:eastAsia="Times New Roman" w:cs="Times New Roman"/>
          <w:szCs w:val="24"/>
        </w:rPr>
        <w:t xml:space="preserve">κό περιβάλλον και αυτή ακριβώς </w:t>
      </w:r>
      <w:r w:rsidRPr="00D16037">
        <w:rPr>
          <w:rFonts w:eastAsia="Times New Roman" w:cs="Times New Roman"/>
          <w:szCs w:val="24"/>
        </w:rPr>
        <w:t>η διαδικασία οδήγησε τη χώρα μας στην καταστροφή</w:t>
      </w:r>
      <w:r>
        <w:rPr>
          <w:rFonts w:eastAsia="Times New Roman" w:cs="Times New Roman"/>
          <w:szCs w:val="24"/>
        </w:rPr>
        <w:t>.</w:t>
      </w:r>
    </w:p>
    <w:p w14:paraId="0645347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Με λίγα λόγια, το αναπτυξιακό μοντέλο έφθινε, </w:t>
      </w:r>
      <w:r w:rsidRPr="00D16037">
        <w:rPr>
          <w:rFonts w:eastAsia="Times New Roman" w:cs="Times New Roman"/>
          <w:szCs w:val="24"/>
        </w:rPr>
        <w:t>παράλληλα και σε συνάρτηση και με την εξάρτηση</w:t>
      </w:r>
      <w:r>
        <w:rPr>
          <w:rFonts w:eastAsia="Times New Roman" w:cs="Times New Roman"/>
          <w:szCs w:val="24"/>
        </w:rPr>
        <w:t>,</w:t>
      </w:r>
      <w:r w:rsidRPr="00D16037">
        <w:rPr>
          <w:rFonts w:eastAsia="Times New Roman" w:cs="Times New Roman"/>
          <w:szCs w:val="24"/>
        </w:rPr>
        <w:t xml:space="preserve"> αλλά και με το</w:t>
      </w:r>
      <w:r>
        <w:rPr>
          <w:rFonts w:eastAsia="Times New Roman" w:cs="Times New Roman"/>
          <w:szCs w:val="24"/>
        </w:rPr>
        <w:t>ν</w:t>
      </w:r>
      <w:r w:rsidRPr="00D16037">
        <w:rPr>
          <w:rFonts w:eastAsia="Times New Roman" w:cs="Times New Roman"/>
          <w:szCs w:val="24"/>
        </w:rPr>
        <w:t xml:space="preserve"> </w:t>
      </w:r>
      <w:proofErr w:type="spellStart"/>
      <w:r>
        <w:rPr>
          <w:rFonts w:eastAsia="Times New Roman" w:cs="Times New Roman"/>
          <w:szCs w:val="24"/>
        </w:rPr>
        <w:t>γεωστρατηγικό</w:t>
      </w:r>
      <w:proofErr w:type="spellEnd"/>
      <w:r w:rsidRPr="00D16037">
        <w:rPr>
          <w:rFonts w:eastAsia="Times New Roman" w:cs="Times New Roman"/>
          <w:szCs w:val="24"/>
        </w:rPr>
        <w:t xml:space="preserve"> μας εγκλωβισμό</w:t>
      </w:r>
      <w:r>
        <w:rPr>
          <w:rFonts w:eastAsia="Times New Roman" w:cs="Times New Roman"/>
          <w:szCs w:val="24"/>
        </w:rPr>
        <w:t>. Ε</w:t>
      </w:r>
      <w:r w:rsidRPr="00D16037">
        <w:rPr>
          <w:rFonts w:eastAsia="Times New Roman" w:cs="Times New Roman"/>
          <w:szCs w:val="24"/>
        </w:rPr>
        <w:t xml:space="preserve">μείς </w:t>
      </w:r>
      <w:r>
        <w:rPr>
          <w:rFonts w:eastAsia="Times New Roman" w:cs="Times New Roman"/>
          <w:szCs w:val="24"/>
        </w:rPr>
        <w:t>και αυτό το μοντέλο το</w:t>
      </w:r>
      <w:r w:rsidRPr="00D16037">
        <w:rPr>
          <w:rFonts w:eastAsia="Times New Roman" w:cs="Times New Roman"/>
          <w:szCs w:val="24"/>
        </w:rPr>
        <w:t xml:space="preserve"> </w:t>
      </w:r>
      <w:r>
        <w:rPr>
          <w:rFonts w:eastAsia="Times New Roman" w:cs="Times New Roman"/>
          <w:szCs w:val="24"/>
        </w:rPr>
        <w:t>αλλάξαμ</w:t>
      </w:r>
      <w:r w:rsidRPr="00D16037">
        <w:rPr>
          <w:rFonts w:eastAsia="Times New Roman" w:cs="Times New Roman"/>
          <w:szCs w:val="24"/>
        </w:rPr>
        <w:t>ε</w:t>
      </w:r>
      <w:r>
        <w:rPr>
          <w:rFonts w:eastAsia="Times New Roman" w:cs="Times New Roman"/>
          <w:szCs w:val="24"/>
        </w:rPr>
        <w:t>,</w:t>
      </w:r>
      <w:r w:rsidRPr="00D16037">
        <w:rPr>
          <w:rFonts w:eastAsia="Times New Roman" w:cs="Times New Roman"/>
          <w:szCs w:val="24"/>
        </w:rPr>
        <w:t xml:space="preserve"> </w:t>
      </w:r>
      <w:r>
        <w:rPr>
          <w:rFonts w:eastAsia="Times New Roman" w:cs="Times New Roman"/>
          <w:szCs w:val="24"/>
        </w:rPr>
        <w:t>προσδίδοντας</w:t>
      </w:r>
      <w:r w:rsidRPr="00D16037">
        <w:rPr>
          <w:rFonts w:eastAsia="Times New Roman" w:cs="Times New Roman"/>
          <w:szCs w:val="24"/>
        </w:rPr>
        <w:t xml:space="preserve"> μέσω τ</w:t>
      </w:r>
      <w:r>
        <w:rPr>
          <w:rFonts w:eastAsia="Times New Roman" w:cs="Times New Roman"/>
          <w:szCs w:val="24"/>
        </w:rPr>
        <w:t>ων</w:t>
      </w:r>
      <w:r w:rsidRPr="00D16037">
        <w:rPr>
          <w:rFonts w:eastAsia="Times New Roman" w:cs="Times New Roman"/>
          <w:szCs w:val="24"/>
        </w:rPr>
        <w:t xml:space="preserve"> γεωπολιτικ</w:t>
      </w:r>
      <w:r>
        <w:rPr>
          <w:rFonts w:eastAsia="Times New Roman" w:cs="Times New Roman"/>
          <w:szCs w:val="24"/>
        </w:rPr>
        <w:t xml:space="preserve">ών μας πλεονεκτημάτων, ωφέλεια και </w:t>
      </w:r>
      <w:r w:rsidRPr="00D16037">
        <w:rPr>
          <w:rFonts w:eastAsia="Times New Roman" w:cs="Times New Roman"/>
          <w:szCs w:val="24"/>
        </w:rPr>
        <w:t xml:space="preserve">υπεραξία στη </w:t>
      </w:r>
      <w:r>
        <w:rPr>
          <w:rFonts w:eastAsia="Times New Roman" w:cs="Times New Roman"/>
          <w:szCs w:val="24"/>
        </w:rPr>
        <w:t>χ</w:t>
      </w:r>
      <w:r w:rsidRPr="00D16037">
        <w:rPr>
          <w:rFonts w:eastAsia="Times New Roman" w:cs="Times New Roman"/>
          <w:szCs w:val="24"/>
        </w:rPr>
        <w:t>ώρα</w:t>
      </w:r>
      <w:r>
        <w:rPr>
          <w:rFonts w:eastAsia="Times New Roman" w:cs="Times New Roman"/>
          <w:szCs w:val="24"/>
        </w:rPr>
        <w:t>,</w:t>
      </w:r>
      <w:r w:rsidRPr="00D16037">
        <w:rPr>
          <w:rFonts w:eastAsia="Times New Roman" w:cs="Times New Roman"/>
          <w:szCs w:val="24"/>
        </w:rPr>
        <w:t xml:space="preserve"> μέσα </w:t>
      </w:r>
      <w:r>
        <w:rPr>
          <w:rFonts w:eastAsia="Times New Roman" w:cs="Times New Roman"/>
          <w:szCs w:val="24"/>
        </w:rPr>
        <w:t xml:space="preserve">από </w:t>
      </w:r>
      <w:r w:rsidRPr="00D16037">
        <w:rPr>
          <w:rFonts w:eastAsia="Times New Roman" w:cs="Times New Roman"/>
          <w:szCs w:val="24"/>
        </w:rPr>
        <w:t>πολιτικές πολυδιάστατες</w:t>
      </w:r>
      <w:r>
        <w:rPr>
          <w:rFonts w:eastAsia="Times New Roman" w:cs="Times New Roman"/>
          <w:szCs w:val="24"/>
        </w:rPr>
        <w:t>,</w:t>
      </w:r>
      <w:r w:rsidRPr="00D16037">
        <w:rPr>
          <w:rFonts w:eastAsia="Times New Roman" w:cs="Times New Roman"/>
          <w:szCs w:val="24"/>
        </w:rPr>
        <w:t xml:space="preserve"> βάσει του Διεθνούς </w:t>
      </w:r>
      <w:r>
        <w:rPr>
          <w:rFonts w:eastAsia="Times New Roman" w:cs="Times New Roman"/>
          <w:szCs w:val="24"/>
        </w:rPr>
        <w:t>Δ</w:t>
      </w:r>
      <w:r w:rsidRPr="00D16037">
        <w:rPr>
          <w:rFonts w:eastAsia="Times New Roman" w:cs="Times New Roman"/>
          <w:szCs w:val="24"/>
        </w:rPr>
        <w:t>ικαίου ως πυλώνα</w:t>
      </w:r>
      <w:r>
        <w:rPr>
          <w:rFonts w:eastAsia="Times New Roman" w:cs="Times New Roman"/>
          <w:szCs w:val="24"/>
        </w:rPr>
        <w:t>ς ε</w:t>
      </w:r>
      <w:r w:rsidRPr="00D16037">
        <w:rPr>
          <w:rFonts w:eastAsia="Times New Roman" w:cs="Times New Roman"/>
          <w:szCs w:val="24"/>
        </w:rPr>
        <w:t>ιρήνης και σταθερότητας σε μία ασταθή περιοχή</w:t>
      </w:r>
      <w:r>
        <w:rPr>
          <w:rFonts w:eastAsia="Times New Roman" w:cs="Times New Roman"/>
          <w:szCs w:val="24"/>
        </w:rPr>
        <w:t>.</w:t>
      </w:r>
    </w:p>
    <w:p w14:paraId="0645347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Η</w:t>
      </w:r>
      <w:r w:rsidRPr="00D16037">
        <w:rPr>
          <w:rFonts w:eastAsia="Times New Roman" w:cs="Times New Roman"/>
          <w:szCs w:val="24"/>
        </w:rPr>
        <w:t xml:space="preserve"> Μακεδονία</w:t>
      </w:r>
      <w:r>
        <w:rPr>
          <w:rFonts w:eastAsia="Times New Roman" w:cs="Times New Roman"/>
          <w:szCs w:val="24"/>
        </w:rPr>
        <w:t>,</w:t>
      </w:r>
      <w:r w:rsidRPr="00D16037">
        <w:rPr>
          <w:rFonts w:eastAsia="Times New Roman" w:cs="Times New Roman"/>
          <w:szCs w:val="24"/>
        </w:rPr>
        <w:t xml:space="preserve"> </w:t>
      </w:r>
      <w:r>
        <w:rPr>
          <w:rFonts w:eastAsia="Times New Roman" w:cs="Times New Roman"/>
          <w:szCs w:val="24"/>
        </w:rPr>
        <w:t>λ</w:t>
      </w:r>
      <w:r w:rsidRPr="00D16037">
        <w:rPr>
          <w:rFonts w:eastAsia="Times New Roman" w:cs="Times New Roman"/>
          <w:szCs w:val="24"/>
        </w:rPr>
        <w:t>οιπόν</w:t>
      </w:r>
      <w:r>
        <w:rPr>
          <w:rFonts w:eastAsia="Times New Roman" w:cs="Times New Roman"/>
          <w:szCs w:val="24"/>
        </w:rPr>
        <w:t>,</w:t>
      </w:r>
      <w:r w:rsidRPr="00D16037">
        <w:rPr>
          <w:rFonts w:eastAsia="Times New Roman" w:cs="Times New Roman"/>
          <w:szCs w:val="24"/>
        </w:rPr>
        <w:t xml:space="preserve"> και</w:t>
      </w:r>
      <w:r>
        <w:rPr>
          <w:rFonts w:eastAsia="Times New Roman" w:cs="Times New Roman"/>
          <w:szCs w:val="24"/>
        </w:rPr>
        <w:t xml:space="preserve"> η</w:t>
      </w:r>
      <w:r w:rsidRPr="00D16037">
        <w:rPr>
          <w:rFonts w:eastAsia="Times New Roman" w:cs="Times New Roman"/>
          <w:szCs w:val="24"/>
        </w:rPr>
        <w:t xml:space="preserve"> Θράκη</w:t>
      </w:r>
      <w:r>
        <w:rPr>
          <w:rFonts w:eastAsia="Times New Roman" w:cs="Times New Roman"/>
          <w:szCs w:val="24"/>
        </w:rPr>
        <w:t>, η</w:t>
      </w:r>
      <w:r w:rsidRPr="00D16037">
        <w:rPr>
          <w:rFonts w:eastAsia="Times New Roman" w:cs="Times New Roman"/>
          <w:szCs w:val="24"/>
        </w:rPr>
        <w:t xml:space="preserve"> Βόρεια Ελλάδα δηλαδή</w:t>
      </w:r>
      <w:r>
        <w:rPr>
          <w:rFonts w:eastAsia="Times New Roman" w:cs="Times New Roman"/>
          <w:szCs w:val="24"/>
        </w:rPr>
        <w:t>,</w:t>
      </w:r>
      <w:r w:rsidRPr="00D16037">
        <w:rPr>
          <w:rFonts w:eastAsia="Times New Roman" w:cs="Times New Roman"/>
          <w:szCs w:val="24"/>
        </w:rPr>
        <w:t xml:space="preserve"> παρέμειναν μέχρι πρόσφατα</w:t>
      </w:r>
      <w:r>
        <w:rPr>
          <w:rFonts w:eastAsia="Times New Roman" w:cs="Times New Roman"/>
          <w:szCs w:val="24"/>
        </w:rPr>
        <w:t>, α</w:t>
      </w:r>
      <w:r w:rsidRPr="00D16037">
        <w:rPr>
          <w:rFonts w:eastAsia="Times New Roman" w:cs="Times New Roman"/>
          <w:szCs w:val="24"/>
        </w:rPr>
        <w:t>πλώς περιφέρεια ενός εθνικού κέντρου</w:t>
      </w:r>
      <w:r>
        <w:rPr>
          <w:rFonts w:eastAsia="Times New Roman" w:cs="Times New Roman"/>
          <w:szCs w:val="24"/>
        </w:rPr>
        <w:t>. Μ</w:t>
      </w:r>
      <w:r w:rsidRPr="00D16037">
        <w:rPr>
          <w:rFonts w:eastAsia="Times New Roman" w:cs="Times New Roman"/>
          <w:szCs w:val="24"/>
        </w:rPr>
        <w:t>ε βάση αυτό το μοντέλο</w:t>
      </w:r>
      <w:r>
        <w:rPr>
          <w:rFonts w:eastAsia="Times New Roman" w:cs="Times New Roman"/>
          <w:szCs w:val="24"/>
        </w:rPr>
        <w:t>, η Μακεδονία και η Θράκη θα μπορούσε να είναι πρωταγωνίστρια</w:t>
      </w:r>
      <w:r w:rsidRPr="00D16037">
        <w:rPr>
          <w:rFonts w:eastAsia="Times New Roman" w:cs="Times New Roman"/>
          <w:szCs w:val="24"/>
        </w:rPr>
        <w:t xml:space="preserve"> της ευρύτερης βαλκανικής </w:t>
      </w:r>
      <w:r>
        <w:rPr>
          <w:rFonts w:eastAsia="Times New Roman" w:cs="Times New Roman"/>
          <w:szCs w:val="24"/>
        </w:rPr>
        <w:t xml:space="preserve">ενδοχώρας, ακριβώς </w:t>
      </w:r>
      <w:r w:rsidRPr="00D16037">
        <w:rPr>
          <w:rFonts w:eastAsia="Times New Roman" w:cs="Times New Roman"/>
          <w:szCs w:val="24"/>
        </w:rPr>
        <w:t xml:space="preserve">η βαλκανική </w:t>
      </w:r>
      <w:r>
        <w:rPr>
          <w:rFonts w:eastAsia="Times New Roman" w:cs="Times New Roman"/>
          <w:szCs w:val="24"/>
        </w:rPr>
        <w:t xml:space="preserve">είναι </w:t>
      </w:r>
      <w:r w:rsidRPr="00D16037">
        <w:rPr>
          <w:rFonts w:eastAsia="Times New Roman" w:cs="Times New Roman"/>
          <w:szCs w:val="24"/>
        </w:rPr>
        <w:t xml:space="preserve">ενδοχώρα </w:t>
      </w:r>
      <w:r>
        <w:rPr>
          <w:rFonts w:eastAsia="Times New Roman" w:cs="Times New Roman"/>
          <w:szCs w:val="24"/>
        </w:rPr>
        <w:t>αυτών των περιοχών, θα μπορούσε</w:t>
      </w:r>
      <w:r w:rsidRPr="00D16037">
        <w:rPr>
          <w:rFonts w:eastAsia="Times New Roman" w:cs="Times New Roman"/>
          <w:szCs w:val="24"/>
        </w:rPr>
        <w:t xml:space="preserve"> να είναι η ατμομηχανή μιας νέας ανάπτυξης στη βαλκανική</w:t>
      </w:r>
      <w:r>
        <w:rPr>
          <w:rFonts w:eastAsia="Times New Roman" w:cs="Times New Roman"/>
          <w:szCs w:val="24"/>
        </w:rPr>
        <w:t>, θα μπορούσε να γίνει</w:t>
      </w:r>
      <w:r w:rsidRPr="00D16037">
        <w:rPr>
          <w:rFonts w:eastAsia="Times New Roman" w:cs="Times New Roman"/>
          <w:szCs w:val="24"/>
        </w:rPr>
        <w:t xml:space="preserve"> και θα γίνει τελικά μία κρίσιμη παράμετρος </w:t>
      </w:r>
      <w:r>
        <w:rPr>
          <w:rFonts w:eastAsia="Times New Roman" w:cs="Times New Roman"/>
          <w:szCs w:val="24"/>
        </w:rPr>
        <w:t>για</w:t>
      </w:r>
      <w:r w:rsidRPr="00D16037">
        <w:rPr>
          <w:rFonts w:eastAsia="Times New Roman" w:cs="Times New Roman"/>
          <w:szCs w:val="24"/>
        </w:rPr>
        <w:t xml:space="preserve"> μία βιώσιμη οικονομία σε </w:t>
      </w:r>
      <w:r>
        <w:rPr>
          <w:rFonts w:eastAsia="Times New Roman" w:cs="Times New Roman"/>
          <w:szCs w:val="24"/>
        </w:rPr>
        <w:t>ε</w:t>
      </w:r>
      <w:r w:rsidRPr="00D16037">
        <w:rPr>
          <w:rFonts w:eastAsia="Times New Roman" w:cs="Times New Roman"/>
          <w:szCs w:val="24"/>
        </w:rPr>
        <w:t>θνικό επίπεδο</w:t>
      </w:r>
      <w:r>
        <w:rPr>
          <w:rFonts w:eastAsia="Times New Roman" w:cs="Times New Roman"/>
          <w:szCs w:val="24"/>
        </w:rPr>
        <w:t>.</w:t>
      </w:r>
    </w:p>
    <w:p w14:paraId="0645347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Οι αγωγοί, </w:t>
      </w:r>
      <w:r w:rsidRPr="00D16037">
        <w:rPr>
          <w:rFonts w:eastAsia="Times New Roman" w:cs="Times New Roman"/>
          <w:szCs w:val="24"/>
        </w:rPr>
        <w:t>TAP, East</w:t>
      </w:r>
      <w:r>
        <w:rPr>
          <w:rFonts w:eastAsia="Times New Roman" w:cs="Times New Roman"/>
          <w:szCs w:val="24"/>
          <w:lang w:val="en-US"/>
        </w:rPr>
        <w:t>M</w:t>
      </w:r>
      <w:proofErr w:type="spellStart"/>
      <w:r w:rsidRPr="00D16037">
        <w:rPr>
          <w:rFonts w:eastAsia="Times New Roman" w:cs="Times New Roman"/>
          <w:szCs w:val="24"/>
        </w:rPr>
        <w:t>ed</w:t>
      </w:r>
      <w:proofErr w:type="spellEnd"/>
      <w:r>
        <w:rPr>
          <w:rFonts w:eastAsia="Times New Roman" w:cs="Times New Roman"/>
          <w:szCs w:val="24"/>
        </w:rPr>
        <w:t xml:space="preserve">, </w:t>
      </w:r>
      <w:r>
        <w:rPr>
          <w:rFonts w:eastAsia="Times New Roman" w:cs="Times New Roman"/>
          <w:szCs w:val="24"/>
          <w:lang w:val="en-US"/>
        </w:rPr>
        <w:t>IGB</w:t>
      </w:r>
      <w:r w:rsidRPr="000D732A">
        <w:rPr>
          <w:rFonts w:eastAsia="Times New Roman" w:cs="Times New Roman"/>
          <w:szCs w:val="24"/>
        </w:rPr>
        <w:t xml:space="preserve">, </w:t>
      </w:r>
      <w:r>
        <w:rPr>
          <w:rFonts w:eastAsia="Times New Roman" w:cs="Times New Roman"/>
          <w:szCs w:val="24"/>
        </w:rPr>
        <w:t xml:space="preserve">οι </w:t>
      </w:r>
      <w:r w:rsidRPr="00D16037">
        <w:rPr>
          <w:rFonts w:eastAsia="Times New Roman" w:cs="Times New Roman"/>
          <w:szCs w:val="24"/>
        </w:rPr>
        <w:t>υδρογονάνθρακες</w:t>
      </w:r>
      <w:r>
        <w:rPr>
          <w:rFonts w:eastAsia="Times New Roman" w:cs="Times New Roman"/>
          <w:szCs w:val="24"/>
        </w:rPr>
        <w:t>, οι</w:t>
      </w:r>
      <w:r w:rsidRPr="00D16037">
        <w:rPr>
          <w:rFonts w:eastAsia="Times New Roman" w:cs="Times New Roman"/>
          <w:szCs w:val="24"/>
        </w:rPr>
        <w:t xml:space="preserve"> επενδύσεις </w:t>
      </w:r>
      <w:r>
        <w:rPr>
          <w:rFonts w:eastAsia="Times New Roman" w:cs="Times New Roman"/>
          <w:szCs w:val="24"/>
        </w:rPr>
        <w:t xml:space="preserve">στις </w:t>
      </w:r>
      <w:r w:rsidRPr="00D16037">
        <w:rPr>
          <w:rFonts w:eastAsia="Times New Roman" w:cs="Times New Roman"/>
          <w:szCs w:val="24"/>
        </w:rPr>
        <w:t>μεταφορές εγκαθιστούν μία νέα</w:t>
      </w:r>
      <w:r>
        <w:rPr>
          <w:rFonts w:eastAsia="Times New Roman" w:cs="Times New Roman"/>
          <w:szCs w:val="24"/>
        </w:rPr>
        <w:t>,</w:t>
      </w:r>
      <w:r w:rsidRPr="00D16037">
        <w:rPr>
          <w:rFonts w:eastAsia="Times New Roman" w:cs="Times New Roman"/>
          <w:szCs w:val="24"/>
        </w:rPr>
        <w:t xml:space="preserve"> μία διαφορετική χώρα</w:t>
      </w:r>
      <w:r>
        <w:rPr>
          <w:rFonts w:eastAsia="Times New Roman" w:cs="Times New Roman"/>
          <w:szCs w:val="24"/>
        </w:rPr>
        <w:t>,</w:t>
      </w:r>
      <w:r w:rsidRPr="00D16037">
        <w:rPr>
          <w:rFonts w:eastAsia="Times New Roman" w:cs="Times New Roman"/>
          <w:szCs w:val="24"/>
        </w:rPr>
        <w:t xml:space="preserve"> που σε συνδυασμό με τις διεθνείς σχέσεις</w:t>
      </w:r>
      <w:r>
        <w:rPr>
          <w:rFonts w:eastAsia="Times New Roman" w:cs="Times New Roman"/>
          <w:szCs w:val="24"/>
        </w:rPr>
        <w:t>, τις</w:t>
      </w:r>
      <w:r w:rsidRPr="00D16037">
        <w:rPr>
          <w:rFonts w:eastAsia="Times New Roman" w:cs="Times New Roman"/>
          <w:szCs w:val="24"/>
        </w:rPr>
        <w:t xml:space="preserve"> αναβαθμισμένες</w:t>
      </w:r>
      <w:r>
        <w:rPr>
          <w:rFonts w:eastAsia="Times New Roman" w:cs="Times New Roman"/>
          <w:szCs w:val="24"/>
        </w:rPr>
        <w:t xml:space="preserve"> στη Νοτιοανατολική</w:t>
      </w:r>
      <w:r w:rsidRPr="00D16037">
        <w:rPr>
          <w:rFonts w:eastAsia="Times New Roman" w:cs="Times New Roman"/>
          <w:szCs w:val="24"/>
        </w:rPr>
        <w:t xml:space="preserve"> Μεσόγειο</w:t>
      </w:r>
      <w:r>
        <w:rPr>
          <w:rFonts w:eastAsia="Times New Roman" w:cs="Times New Roman"/>
          <w:szCs w:val="24"/>
        </w:rPr>
        <w:t>,</w:t>
      </w:r>
      <w:r w:rsidRPr="00D16037">
        <w:rPr>
          <w:rFonts w:eastAsia="Times New Roman" w:cs="Times New Roman"/>
          <w:szCs w:val="24"/>
        </w:rPr>
        <w:t xml:space="preserve"> βαλκανική </w:t>
      </w:r>
      <w:r>
        <w:rPr>
          <w:rFonts w:eastAsia="Times New Roman" w:cs="Times New Roman"/>
          <w:szCs w:val="24"/>
        </w:rPr>
        <w:t xml:space="preserve">συν τις μεγάλες νέες δυνάμεις, </w:t>
      </w:r>
      <w:r w:rsidRPr="00D16037">
        <w:rPr>
          <w:rFonts w:eastAsia="Times New Roman" w:cs="Times New Roman"/>
          <w:szCs w:val="24"/>
        </w:rPr>
        <w:t>Ρωσία</w:t>
      </w:r>
      <w:r>
        <w:rPr>
          <w:rFonts w:eastAsia="Times New Roman" w:cs="Times New Roman"/>
          <w:szCs w:val="24"/>
        </w:rPr>
        <w:t>,</w:t>
      </w:r>
      <w:r w:rsidRPr="00D16037">
        <w:rPr>
          <w:rFonts w:eastAsia="Times New Roman" w:cs="Times New Roman"/>
          <w:szCs w:val="24"/>
        </w:rPr>
        <w:t xml:space="preserve"> Κίνα μιας χώρας που</w:t>
      </w:r>
      <w:r>
        <w:rPr>
          <w:rFonts w:eastAsia="Times New Roman" w:cs="Times New Roman"/>
          <w:szCs w:val="24"/>
        </w:rPr>
        <w:t xml:space="preserve"> ήδη</w:t>
      </w:r>
      <w:r w:rsidRPr="00D16037">
        <w:rPr>
          <w:rFonts w:eastAsia="Times New Roman" w:cs="Times New Roman"/>
          <w:szCs w:val="24"/>
        </w:rPr>
        <w:t xml:space="preserve"> είναι στο ΝΑΤΟ και την Ευρωπαϊκή Ένωση </w:t>
      </w:r>
      <w:r>
        <w:rPr>
          <w:rFonts w:eastAsia="Times New Roman" w:cs="Times New Roman"/>
          <w:szCs w:val="24"/>
        </w:rPr>
        <w:t>διανοίγουν</w:t>
      </w:r>
      <w:r w:rsidRPr="00D16037">
        <w:rPr>
          <w:rFonts w:eastAsia="Times New Roman" w:cs="Times New Roman"/>
          <w:szCs w:val="24"/>
        </w:rPr>
        <w:t xml:space="preserve"> τεράστιες προοπτικές ανάπτυξης</w:t>
      </w:r>
      <w:r>
        <w:rPr>
          <w:rFonts w:eastAsia="Times New Roman" w:cs="Times New Roman"/>
          <w:szCs w:val="24"/>
        </w:rPr>
        <w:t>,</w:t>
      </w:r>
      <w:r w:rsidRPr="00D16037">
        <w:rPr>
          <w:rFonts w:eastAsia="Times New Roman" w:cs="Times New Roman"/>
          <w:szCs w:val="24"/>
        </w:rPr>
        <w:t xml:space="preserve"> με βάση αυτό το ενεργητικό και </w:t>
      </w:r>
      <w:r>
        <w:rPr>
          <w:rFonts w:eastAsia="Times New Roman" w:cs="Times New Roman"/>
          <w:szCs w:val="24"/>
        </w:rPr>
        <w:t>επεκτατικό</w:t>
      </w:r>
      <w:r w:rsidRPr="00D16037">
        <w:rPr>
          <w:rFonts w:eastAsia="Times New Roman" w:cs="Times New Roman"/>
          <w:szCs w:val="24"/>
        </w:rPr>
        <w:t xml:space="preserve"> σχέδιο</w:t>
      </w:r>
      <w:r>
        <w:rPr>
          <w:rFonts w:eastAsia="Times New Roman" w:cs="Times New Roman"/>
          <w:szCs w:val="24"/>
        </w:rPr>
        <w:t>, το οποίο ε</w:t>
      </w:r>
      <w:r w:rsidRPr="00D16037">
        <w:rPr>
          <w:rFonts w:eastAsia="Times New Roman" w:cs="Times New Roman"/>
          <w:szCs w:val="24"/>
        </w:rPr>
        <w:t xml:space="preserve">μείς επεξεργαζόμαστε </w:t>
      </w:r>
      <w:r>
        <w:rPr>
          <w:rFonts w:eastAsia="Times New Roman" w:cs="Times New Roman"/>
          <w:szCs w:val="24"/>
        </w:rPr>
        <w:t>-</w:t>
      </w:r>
      <w:r w:rsidRPr="00D16037">
        <w:rPr>
          <w:rFonts w:eastAsia="Times New Roman" w:cs="Times New Roman"/>
          <w:szCs w:val="24"/>
        </w:rPr>
        <w:t>δουλεύουμε και εργαζόμαστε</w:t>
      </w:r>
      <w:r>
        <w:rPr>
          <w:rFonts w:eastAsia="Times New Roman" w:cs="Times New Roman"/>
          <w:szCs w:val="24"/>
        </w:rPr>
        <w:t>-</w:t>
      </w:r>
      <w:r w:rsidRPr="00D16037">
        <w:rPr>
          <w:rFonts w:eastAsia="Times New Roman" w:cs="Times New Roman"/>
          <w:szCs w:val="24"/>
        </w:rPr>
        <w:t xml:space="preserve"> τα τελευταία τρεισήμισι χρόνια</w:t>
      </w:r>
      <w:r>
        <w:rPr>
          <w:rFonts w:eastAsia="Times New Roman" w:cs="Times New Roman"/>
          <w:szCs w:val="24"/>
        </w:rPr>
        <w:t>.</w:t>
      </w:r>
    </w:p>
    <w:p w14:paraId="0645347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645347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Σε αυτό το πλαίσιο, λ</w:t>
      </w:r>
      <w:r w:rsidRPr="00D16037">
        <w:rPr>
          <w:rFonts w:eastAsia="Times New Roman" w:cs="Times New Roman"/>
          <w:szCs w:val="24"/>
        </w:rPr>
        <w:t>οιπόν</w:t>
      </w:r>
      <w:r>
        <w:rPr>
          <w:rFonts w:eastAsia="Times New Roman" w:cs="Times New Roman"/>
          <w:szCs w:val="24"/>
        </w:rPr>
        <w:t>,</w:t>
      </w:r>
      <w:r w:rsidRPr="00D16037">
        <w:rPr>
          <w:rFonts w:eastAsia="Times New Roman" w:cs="Times New Roman"/>
          <w:szCs w:val="24"/>
        </w:rPr>
        <w:t xml:space="preserve"> εντάσσεται η συμφωνία επίλυσης μιας διαφοράς</w:t>
      </w:r>
      <w:r>
        <w:rPr>
          <w:rFonts w:eastAsia="Times New Roman" w:cs="Times New Roman"/>
          <w:szCs w:val="24"/>
        </w:rPr>
        <w:t>,</w:t>
      </w:r>
      <w:r w:rsidRPr="00D16037">
        <w:rPr>
          <w:rFonts w:eastAsia="Times New Roman" w:cs="Times New Roman"/>
          <w:szCs w:val="24"/>
        </w:rPr>
        <w:t xml:space="preserve"> </w:t>
      </w:r>
      <w:r>
        <w:rPr>
          <w:rFonts w:eastAsia="Times New Roman" w:cs="Times New Roman"/>
          <w:szCs w:val="24"/>
        </w:rPr>
        <w:t>σ</w:t>
      </w:r>
      <w:r w:rsidRPr="00D16037">
        <w:rPr>
          <w:rFonts w:eastAsia="Times New Roman" w:cs="Times New Roman"/>
          <w:szCs w:val="24"/>
        </w:rPr>
        <w:t>τα πλαίσια πάντοτε του ΟΗΕ</w:t>
      </w:r>
      <w:r>
        <w:rPr>
          <w:rFonts w:eastAsia="Times New Roman" w:cs="Times New Roman"/>
          <w:szCs w:val="24"/>
        </w:rPr>
        <w:t>. Κ</w:t>
      </w:r>
      <w:r w:rsidRPr="00D16037">
        <w:rPr>
          <w:rFonts w:eastAsia="Times New Roman" w:cs="Times New Roman"/>
          <w:szCs w:val="24"/>
        </w:rPr>
        <w:t xml:space="preserve">αι </w:t>
      </w:r>
      <w:r>
        <w:rPr>
          <w:rFonts w:eastAsia="Times New Roman" w:cs="Times New Roman"/>
          <w:szCs w:val="24"/>
        </w:rPr>
        <w:t>μιλάω για τη</w:t>
      </w:r>
      <w:r w:rsidRPr="00D16037">
        <w:rPr>
          <w:rFonts w:eastAsia="Times New Roman" w:cs="Times New Roman"/>
          <w:szCs w:val="24"/>
        </w:rPr>
        <w:t xml:space="preserve"> Συμφωνία των Πρεσπών</w:t>
      </w:r>
      <w:r>
        <w:rPr>
          <w:rFonts w:eastAsia="Times New Roman" w:cs="Times New Roman"/>
          <w:szCs w:val="24"/>
        </w:rPr>
        <w:t>. Μ</w:t>
      </w:r>
      <w:r w:rsidRPr="00D16037">
        <w:rPr>
          <w:rFonts w:eastAsia="Times New Roman" w:cs="Times New Roman"/>
          <w:szCs w:val="24"/>
        </w:rPr>
        <w:t xml:space="preserve">ία </w:t>
      </w:r>
      <w:r>
        <w:rPr>
          <w:rFonts w:eastAsia="Times New Roman" w:cs="Times New Roman"/>
          <w:szCs w:val="24"/>
        </w:rPr>
        <w:t>σ</w:t>
      </w:r>
      <w:r w:rsidRPr="00D16037">
        <w:rPr>
          <w:rFonts w:eastAsia="Times New Roman" w:cs="Times New Roman"/>
          <w:szCs w:val="24"/>
        </w:rPr>
        <w:t>υμφωνία</w:t>
      </w:r>
      <w:r>
        <w:rPr>
          <w:rFonts w:eastAsia="Times New Roman" w:cs="Times New Roman"/>
          <w:szCs w:val="24"/>
        </w:rPr>
        <w:t xml:space="preserve">, </w:t>
      </w:r>
      <w:r w:rsidRPr="00D16037">
        <w:rPr>
          <w:rFonts w:eastAsia="Times New Roman" w:cs="Times New Roman"/>
          <w:szCs w:val="24"/>
        </w:rPr>
        <w:t>που κάνει δύο κυρίως πράγματα</w:t>
      </w:r>
      <w:r>
        <w:rPr>
          <w:rFonts w:eastAsia="Times New Roman" w:cs="Times New Roman"/>
          <w:szCs w:val="24"/>
        </w:rPr>
        <w:t>,</w:t>
      </w:r>
      <w:r w:rsidRPr="00D16037">
        <w:rPr>
          <w:rFonts w:eastAsia="Times New Roman" w:cs="Times New Roman"/>
          <w:szCs w:val="24"/>
        </w:rPr>
        <w:t xml:space="preserve"> τα οποία δεν έχω ακούσει να τα λέμε συχνά</w:t>
      </w:r>
      <w:r>
        <w:rPr>
          <w:rFonts w:eastAsia="Times New Roman" w:cs="Times New Roman"/>
          <w:szCs w:val="24"/>
        </w:rPr>
        <w:t>:</w:t>
      </w:r>
      <w:r w:rsidRPr="00D16037">
        <w:rPr>
          <w:rFonts w:eastAsia="Times New Roman" w:cs="Times New Roman"/>
          <w:szCs w:val="24"/>
        </w:rPr>
        <w:t xml:space="preserve"> Πρώτον</w:t>
      </w:r>
      <w:r>
        <w:rPr>
          <w:rFonts w:eastAsia="Times New Roman" w:cs="Times New Roman"/>
          <w:szCs w:val="24"/>
        </w:rPr>
        <w:t>,</w:t>
      </w:r>
      <w:r w:rsidRPr="00D16037">
        <w:rPr>
          <w:rFonts w:eastAsia="Times New Roman" w:cs="Times New Roman"/>
          <w:szCs w:val="24"/>
        </w:rPr>
        <w:t xml:space="preserve"> αλλάζει το </w:t>
      </w:r>
      <w:r>
        <w:rPr>
          <w:rFonts w:eastAsia="Times New Roman" w:cs="Times New Roman"/>
          <w:szCs w:val="24"/>
        </w:rPr>
        <w:t xml:space="preserve">συνταγματικό όνομα της </w:t>
      </w:r>
      <w:r>
        <w:rPr>
          <w:rFonts w:eastAsia="Times New Roman" w:cs="Times New Roman"/>
          <w:szCs w:val="24"/>
          <w:lang w:val="en-US"/>
        </w:rPr>
        <w:t>FYROM</w:t>
      </w:r>
      <w:r w:rsidRPr="000D732A">
        <w:rPr>
          <w:rFonts w:eastAsia="Times New Roman" w:cs="Times New Roman"/>
          <w:szCs w:val="24"/>
        </w:rPr>
        <w:t xml:space="preserve">. </w:t>
      </w:r>
      <w:r>
        <w:rPr>
          <w:rFonts w:eastAsia="Times New Roman" w:cs="Times New Roman"/>
          <w:szCs w:val="24"/>
        </w:rPr>
        <w:t>Δ</w:t>
      </w:r>
      <w:r w:rsidRPr="00D16037">
        <w:rPr>
          <w:rFonts w:eastAsia="Times New Roman" w:cs="Times New Roman"/>
          <w:szCs w:val="24"/>
        </w:rPr>
        <w:t>εύτερον</w:t>
      </w:r>
      <w:r>
        <w:rPr>
          <w:rFonts w:eastAsia="Times New Roman" w:cs="Times New Roman"/>
          <w:szCs w:val="24"/>
        </w:rPr>
        <w:t>,</w:t>
      </w:r>
      <w:r w:rsidRPr="00D16037">
        <w:rPr>
          <w:rFonts w:eastAsia="Times New Roman" w:cs="Times New Roman"/>
          <w:szCs w:val="24"/>
        </w:rPr>
        <w:t xml:space="preserve"> </w:t>
      </w:r>
      <w:r>
        <w:rPr>
          <w:rFonts w:eastAsia="Times New Roman" w:cs="Times New Roman"/>
          <w:szCs w:val="24"/>
        </w:rPr>
        <w:t>καταργεί όλα εκείνα τα άρθρα του Σ</w:t>
      </w:r>
      <w:r w:rsidRPr="00D16037">
        <w:rPr>
          <w:rFonts w:eastAsia="Times New Roman" w:cs="Times New Roman"/>
          <w:szCs w:val="24"/>
        </w:rPr>
        <w:t>υντάγματος</w:t>
      </w:r>
      <w:r>
        <w:rPr>
          <w:rFonts w:eastAsia="Times New Roman" w:cs="Times New Roman"/>
          <w:szCs w:val="24"/>
        </w:rPr>
        <w:t>,</w:t>
      </w:r>
      <w:r w:rsidRPr="00D16037">
        <w:rPr>
          <w:rFonts w:eastAsia="Times New Roman" w:cs="Times New Roman"/>
          <w:szCs w:val="24"/>
        </w:rPr>
        <w:t xml:space="preserve"> που παράγουν αλυτρ</w:t>
      </w:r>
      <w:r>
        <w:rPr>
          <w:rFonts w:eastAsia="Times New Roman" w:cs="Times New Roman"/>
          <w:szCs w:val="24"/>
        </w:rPr>
        <w:t xml:space="preserve">ωτισμό, σε βάρος της χώρας μας κυρίως, </w:t>
      </w:r>
      <w:r w:rsidRPr="00D16037">
        <w:rPr>
          <w:rFonts w:eastAsia="Times New Roman" w:cs="Times New Roman"/>
          <w:szCs w:val="24"/>
        </w:rPr>
        <w:t>αλλά</w:t>
      </w:r>
      <w:r>
        <w:rPr>
          <w:rFonts w:eastAsia="Times New Roman" w:cs="Times New Roman"/>
          <w:szCs w:val="24"/>
        </w:rPr>
        <w:t xml:space="preserve"> και ε</w:t>
      </w:r>
      <w:r w:rsidRPr="00D16037">
        <w:rPr>
          <w:rFonts w:eastAsia="Times New Roman" w:cs="Times New Roman"/>
          <w:szCs w:val="24"/>
        </w:rPr>
        <w:t>πομέ</w:t>
      </w:r>
      <w:r w:rsidRPr="00D16037">
        <w:rPr>
          <w:rFonts w:eastAsia="Times New Roman" w:cs="Times New Roman"/>
          <w:szCs w:val="24"/>
        </w:rPr>
        <w:lastRenderedPageBreak/>
        <w:t xml:space="preserve">νως </w:t>
      </w:r>
      <w:r>
        <w:rPr>
          <w:rFonts w:eastAsia="Times New Roman" w:cs="Times New Roman"/>
          <w:szCs w:val="24"/>
        </w:rPr>
        <w:t>εγκαθιστούν την ε</w:t>
      </w:r>
      <w:r w:rsidRPr="00D16037">
        <w:rPr>
          <w:rFonts w:eastAsia="Times New Roman" w:cs="Times New Roman"/>
          <w:szCs w:val="24"/>
        </w:rPr>
        <w:t>ιρήνη</w:t>
      </w:r>
      <w:r>
        <w:rPr>
          <w:rFonts w:eastAsia="Times New Roman" w:cs="Times New Roman"/>
          <w:szCs w:val="24"/>
        </w:rPr>
        <w:t>.</w:t>
      </w:r>
      <w:r w:rsidRPr="00D16037">
        <w:rPr>
          <w:rFonts w:eastAsia="Times New Roman" w:cs="Times New Roman"/>
          <w:szCs w:val="24"/>
        </w:rPr>
        <w:t xml:space="preserve"> </w:t>
      </w:r>
      <w:r>
        <w:rPr>
          <w:rFonts w:eastAsia="Times New Roman" w:cs="Times New Roman"/>
          <w:szCs w:val="24"/>
        </w:rPr>
        <w:t>Επίσης,</w:t>
      </w:r>
      <w:r w:rsidRPr="00D16037">
        <w:rPr>
          <w:rFonts w:eastAsia="Times New Roman" w:cs="Times New Roman"/>
          <w:szCs w:val="24"/>
        </w:rPr>
        <w:t xml:space="preserve"> λύνονται ζητήματα</w:t>
      </w:r>
      <w:r>
        <w:rPr>
          <w:rFonts w:eastAsia="Times New Roman" w:cs="Times New Roman"/>
          <w:szCs w:val="24"/>
        </w:rPr>
        <w:t>,</w:t>
      </w:r>
      <w:r w:rsidRPr="00D16037">
        <w:rPr>
          <w:rFonts w:eastAsia="Times New Roman" w:cs="Times New Roman"/>
          <w:szCs w:val="24"/>
        </w:rPr>
        <w:t xml:space="preserve"> που αφορούν την ιστορικότητα της </w:t>
      </w:r>
      <w:r>
        <w:rPr>
          <w:rFonts w:eastAsia="Times New Roman" w:cs="Times New Roman"/>
          <w:szCs w:val="24"/>
        </w:rPr>
        <w:t>ε</w:t>
      </w:r>
      <w:r w:rsidRPr="00D16037">
        <w:rPr>
          <w:rFonts w:eastAsia="Times New Roman" w:cs="Times New Roman"/>
          <w:szCs w:val="24"/>
        </w:rPr>
        <w:t xml:space="preserve">λληνικής Μακεδονίας και το ζήτημα της γλώσσας </w:t>
      </w:r>
      <w:r>
        <w:rPr>
          <w:rFonts w:eastAsia="Times New Roman" w:cs="Times New Roman"/>
          <w:szCs w:val="24"/>
        </w:rPr>
        <w:t xml:space="preserve">τους, η οποία ορίζεται ως γλώσσα </w:t>
      </w:r>
      <w:proofErr w:type="spellStart"/>
      <w:r>
        <w:rPr>
          <w:rFonts w:eastAsia="Times New Roman" w:cs="Times New Roman"/>
          <w:szCs w:val="24"/>
        </w:rPr>
        <w:t>νο</w:t>
      </w:r>
      <w:r w:rsidRPr="00D16037">
        <w:rPr>
          <w:rFonts w:eastAsia="Times New Roman" w:cs="Times New Roman"/>
          <w:szCs w:val="24"/>
        </w:rPr>
        <w:t>τιο</w:t>
      </w:r>
      <w:r>
        <w:rPr>
          <w:rFonts w:eastAsia="Times New Roman" w:cs="Times New Roman"/>
          <w:szCs w:val="24"/>
        </w:rPr>
        <w:t>σλαβική</w:t>
      </w:r>
      <w:proofErr w:type="spellEnd"/>
      <w:r>
        <w:rPr>
          <w:rFonts w:eastAsia="Times New Roman" w:cs="Times New Roman"/>
          <w:szCs w:val="24"/>
        </w:rPr>
        <w:t xml:space="preserve">. </w:t>
      </w:r>
    </w:p>
    <w:p w14:paraId="0645347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Αυτή, λοιπόν, η ειρηνική προοπτική των Βαλκανίων,</w:t>
      </w:r>
      <w:r w:rsidRPr="00D16037">
        <w:rPr>
          <w:rFonts w:eastAsia="Times New Roman" w:cs="Times New Roman"/>
          <w:szCs w:val="24"/>
        </w:rPr>
        <w:t xml:space="preserve"> με </w:t>
      </w:r>
      <w:r>
        <w:rPr>
          <w:rFonts w:eastAsia="Times New Roman" w:cs="Times New Roman"/>
          <w:szCs w:val="24"/>
        </w:rPr>
        <w:t>δ</w:t>
      </w:r>
      <w:r w:rsidRPr="00D16037">
        <w:rPr>
          <w:rFonts w:eastAsia="Times New Roman" w:cs="Times New Roman"/>
          <w:szCs w:val="24"/>
        </w:rPr>
        <w:t>ημοκρατία</w:t>
      </w:r>
      <w:r>
        <w:rPr>
          <w:rFonts w:eastAsia="Times New Roman" w:cs="Times New Roman"/>
          <w:szCs w:val="24"/>
        </w:rPr>
        <w:t xml:space="preserve"> και</w:t>
      </w:r>
      <w:r w:rsidRPr="00D16037">
        <w:rPr>
          <w:rFonts w:eastAsia="Times New Roman" w:cs="Times New Roman"/>
          <w:szCs w:val="24"/>
        </w:rPr>
        <w:t xml:space="preserve"> κράτος δικαίου</w:t>
      </w:r>
      <w:r>
        <w:rPr>
          <w:rFonts w:eastAsia="Times New Roman" w:cs="Times New Roman"/>
          <w:szCs w:val="24"/>
        </w:rPr>
        <w:t>, αυτή</w:t>
      </w:r>
      <w:r w:rsidRPr="00D16037">
        <w:rPr>
          <w:rFonts w:eastAsia="Times New Roman" w:cs="Times New Roman"/>
          <w:szCs w:val="24"/>
        </w:rPr>
        <w:t xml:space="preserve"> η ευρωπαϊκή προοπτική δηλαδή</w:t>
      </w:r>
      <w:r>
        <w:rPr>
          <w:rFonts w:eastAsia="Times New Roman" w:cs="Times New Roman"/>
          <w:szCs w:val="24"/>
        </w:rPr>
        <w:t>, ευνοεί ιδιαίτερα</w:t>
      </w:r>
      <w:r w:rsidRPr="00D16037">
        <w:rPr>
          <w:rFonts w:eastAsia="Times New Roman" w:cs="Times New Roman"/>
          <w:szCs w:val="24"/>
        </w:rPr>
        <w:t xml:space="preserve"> τη χώρα μας και πρωτίστως ευνοεί τη Βόρεια Ελλάδα</w:t>
      </w:r>
      <w:r>
        <w:rPr>
          <w:rFonts w:eastAsia="Times New Roman" w:cs="Times New Roman"/>
          <w:szCs w:val="24"/>
        </w:rPr>
        <w:t>,</w:t>
      </w:r>
      <w:r w:rsidRPr="00D16037">
        <w:rPr>
          <w:rFonts w:eastAsia="Times New Roman" w:cs="Times New Roman"/>
          <w:szCs w:val="24"/>
        </w:rPr>
        <w:t xml:space="preserve"> διότι διανοίγονται </w:t>
      </w:r>
      <w:r>
        <w:rPr>
          <w:rFonts w:eastAsia="Times New Roman" w:cs="Times New Roman"/>
          <w:szCs w:val="24"/>
        </w:rPr>
        <w:t>τεράστιες προοπτικές</w:t>
      </w:r>
      <w:r w:rsidRPr="00D16037">
        <w:rPr>
          <w:rFonts w:eastAsia="Times New Roman" w:cs="Times New Roman"/>
          <w:szCs w:val="24"/>
        </w:rPr>
        <w:t xml:space="preserve"> οικονομικής ανάπτυξης</w:t>
      </w:r>
      <w:r>
        <w:rPr>
          <w:rFonts w:eastAsia="Times New Roman" w:cs="Times New Roman"/>
          <w:szCs w:val="24"/>
        </w:rPr>
        <w:t xml:space="preserve"> και</w:t>
      </w:r>
      <w:r w:rsidRPr="00D16037">
        <w:rPr>
          <w:rFonts w:eastAsia="Times New Roman" w:cs="Times New Roman"/>
          <w:szCs w:val="24"/>
        </w:rPr>
        <w:t xml:space="preserve"> </w:t>
      </w:r>
      <w:r>
        <w:rPr>
          <w:rFonts w:eastAsia="Times New Roman" w:cs="Times New Roman"/>
          <w:szCs w:val="24"/>
        </w:rPr>
        <w:t>εγκ</w:t>
      </w:r>
      <w:r w:rsidRPr="00D16037">
        <w:rPr>
          <w:rFonts w:eastAsia="Times New Roman" w:cs="Times New Roman"/>
          <w:szCs w:val="24"/>
        </w:rPr>
        <w:t xml:space="preserve">αθιστά πλέον τη </w:t>
      </w:r>
      <w:r>
        <w:rPr>
          <w:rFonts w:eastAsia="Times New Roman" w:cs="Times New Roman"/>
          <w:szCs w:val="24"/>
        </w:rPr>
        <w:t>β</w:t>
      </w:r>
      <w:r w:rsidRPr="00D16037">
        <w:rPr>
          <w:rFonts w:eastAsia="Times New Roman" w:cs="Times New Roman"/>
          <w:szCs w:val="24"/>
        </w:rPr>
        <w:t>όρεια Ελλάδα σε ένα ευρύτερο επίκεντρο βαλκανικής</w:t>
      </w:r>
      <w:r>
        <w:rPr>
          <w:rFonts w:eastAsia="Times New Roman" w:cs="Times New Roman"/>
          <w:szCs w:val="24"/>
        </w:rPr>
        <w:t>, από εκεί που ήταν μια περιορισμένη</w:t>
      </w:r>
      <w:r w:rsidRPr="00D16037">
        <w:rPr>
          <w:rFonts w:eastAsia="Times New Roman" w:cs="Times New Roman"/>
          <w:szCs w:val="24"/>
        </w:rPr>
        <w:t xml:space="preserve"> περιφέρεια της χώρας </w:t>
      </w:r>
      <w:r>
        <w:rPr>
          <w:rFonts w:eastAsia="Times New Roman" w:cs="Times New Roman"/>
          <w:szCs w:val="24"/>
        </w:rPr>
        <w:t>μας. Α</w:t>
      </w:r>
      <w:r w:rsidRPr="00D16037">
        <w:rPr>
          <w:rFonts w:eastAsia="Times New Roman" w:cs="Times New Roman"/>
          <w:szCs w:val="24"/>
        </w:rPr>
        <w:t>υτό ακριβώς είναι πατριωτισμός</w:t>
      </w:r>
      <w:r>
        <w:rPr>
          <w:rFonts w:eastAsia="Times New Roman" w:cs="Times New Roman"/>
          <w:szCs w:val="24"/>
        </w:rPr>
        <w:t xml:space="preserve">. Η αγάπη για τη χώρα μας, για </w:t>
      </w:r>
      <w:r w:rsidRPr="00D16037">
        <w:rPr>
          <w:rFonts w:eastAsia="Times New Roman" w:cs="Times New Roman"/>
          <w:szCs w:val="24"/>
        </w:rPr>
        <w:t xml:space="preserve">την ανάπτυξη και το μέλλον </w:t>
      </w:r>
      <w:r>
        <w:rPr>
          <w:rFonts w:eastAsia="Times New Roman" w:cs="Times New Roman"/>
          <w:szCs w:val="24"/>
        </w:rPr>
        <w:t>της,</w:t>
      </w:r>
      <w:r w:rsidRPr="00D16037">
        <w:rPr>
          <w:rFonts w:eastAsia="Times New Roman" w:cs="Times New Roman"/>
          <w:szCs w:val="24"/>
        </w:rPr>
        <w:t xml:space="preserve"> με σεβασμό στην πατρίδα των άλλων</w:t>
      </w:r>
      <w:r>
        <w:rPr>
          <w:rFonts w:eastAsia="Times New Roman" w:cs="Times New Roman"/>
          <w:szCs w:val="24"/>
        </w:rPr>
        <w:t>.</w:t>
      </w:r>
    </w:p>
    <w:p w14:paraId="0645347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Υπάρχουν ακόμα τρεις </w:t>
      </w:r>
      <w:r w:rsidRPr="00D16037">
        <w:rPr>
          <w:rFonts w:eastAsia="Times New Roman" w:cs="Times New Roman"/>
          <w:szCs w:val="24"/>
        </w:rPr>
        <w:t>εκκρεμότητες</w:t>
      </w:r>
      <w:r>
        <w:rPr>
          <w:rFonts w:eastAsia="Times New Roman" w:cs="Times New Roman"/>
          <w:szCs w:val="24"/>
        </w:rPr>
        <w:t>,</w:t>
      </w:r>
      <w:r w:rsidRPr="00D16037">
        <w:rPr>
          <w:rFonts w:eastAsia="Times New Roman" w:cs="Times New Roman"/>
          <w:szCs w:val="24"/>
        </w:rPr>
        <w:t xml:space="preserve"> τις οποίες αυτή η </w:t>
      </w:r>
      <w:r>
        <w:rPr>
          <w:rFonts w:eastAsia="Times New Roman" w:cs="Times New Roman"/>
          <w:szCs w:val="24"/>
        </w:rPr>
        <w:t>διακυβέρνηση θέλει να συνεχίσει. Αυτές είναι η συνταγματική</w:t>
      </w:r>
      <w:r w:rsidRPr="00D16037">
        <w:rPr>
          <w:rFonts w:eastAsia="Times New Roman" w:cs="Times New Roman"/>
          <w:szCs w:val="24"/>
        </w:rPr>
        <w:t xml:space="preserve"> αναθεώρηση</w:t>
      </w:r>
      <w:r>
        <w:rPr>
          <w:rFonts w:eastAsia="Times New Roman" w:cs="Times New Roman"/>
          <w:szCs w:val="24"/>
        </w:rPr>
        <w:t>,</w:t>
      </w:r>
      <w:r w:rsidRPr="00D16037">
        <w:rPr>
          <w:rFonts w:eastAsia="Times New Roman" w:cs="Times New Roman"/>
          <w:szCs w:val="24"/>
        </w:rPr>
        <w:t xml:space="preserve"> κ</w:t>
      </w:r>
      <w:r>
        <w:rPr>
          <w:rFonts w:eastAsia="Times New Roman" w:cs="Times New Roman"/>
          <w:szCs w:val="24"/>
        </w:rPr>
        <w:t>υρίως ο νόμος περί</w:t>
      </w:r>
      <w:r w:rsidRPr="00D16037">
        <w:rPr>
          <w:rFonts w:eastAsia="Times New Roman" w:cs="Times New Roman"/>
          <w:szCs w:val="24"/>
        </w:rPr>
        <w:t xml:space="preserve"> ευθύνης υπουργών</w:t>
      </w:r>
      <w:r>
        <w:rPr>
          <w:rFonts w:eastAsia="Times New Roman" w:cs="Times New Roman"/>
          <w:szCs w:val="24"/>
        </w:rPr>
        <w:t>,</w:t>
      </w:r>
      <w:r w:rsidRPr="00D16037">
        <w:rPr>
          <w:rFonts w:eastAsia="Times New Roman" w:cs="Times New Roman"/>
          <w:szCs w:val="24"/>
        </w:rPr>
        <w:t xml:space="preserve"> αλλά και </w:t>
      </w:r>
      <w:r>
        <w:rPr>
          <w:rFonts w:eastAsia="Times New Roman" w:cs="Times New Roman"/>
          <w:szCs w:val="24"/>
        </w:rPr>
        <w:t xml:space="preserve">εγκαθίδρυση της απλής αναλογικής σε όλα τα επίπεδα δημόσιας </w:t>
      </w:r>
      <w:r w:rsidRPr="00D16037">
        <w:rPr>
          <w:rFonts w:eastAsia="Times New Roman" w:cs="Times New Roman"/>
          <w:szCs w:val="24"/>
        </w:rPr>
        <w:t>ζωής</w:t>
      </w:r>
      <w:r>
        <w:rPr>
          <w:rFonts w:eastAsia="Times New Roman" w:cs="Times New Roman"/>
          <w:szCs w:val="24"/>
        </w:rPr>
        <w:t>, η διευθέτηση των σχέσεων κράτους-</w:t>
      </w:r>
      <w:r w:rsidRPr="00D16037">
        <w:rPr>
          <w:rFonts w:eastAsia="Times New Roman" w:cs="Times New Roman"/>
          <w:szCs w:val="24"/>
        </w:rPr>
        <w:t>εκκλησίας</w:t>
      </w:r>
      <w:r>
        <w:rPr>
          <w:rFonts w:eastAsia="Times New Roman" w:cs="Times New Roman"/>
          <w:szCs w:val="24"/>
        </w:rPr>
        <w:t>,</w:t>
      </w:r>
      <w:r w:rsidRPr="00D16037">
        <w:rPr>
          <w:rFonts w:eastAsia="Times New Roman" w:cs="Times New Roman"/>
          <w:szCs w:val="24"/>
        </w:rPr>
        <w:t xml:space="preserve"> σημαντική θεσμική παρέμβαση</w:t>
      </w:r>
      <w:r>
        <w:rPr>
          <w:rFonts w:eastAsia="Times New Roman" w:cs="Times New Roman"/>
          <w:szCs w:val="24"/>
        </w:rPr>
        <w:t>,</w:t>
      </w:r>
      <w:r w:rsidRPr="00D16037">
        <w:rPr>
          <w:rFonts w:eastAsia="Times New Roman" w:cs="Times New Roman"/>
          <w:szCs w:val="24"/>
        </w:rPr>
        <w:t xml:space="preserve"> και </w:t>
      </w:r>
      <w:r>
        <w:rPr>
          <w:rFonts w:eastAsia="Times New Roman" w:cs="Times New Roman"/>
          <w:szCs w:val="24"/>
        </w:rPr>
        <w:t xml:space="preserve">η καταπολέμηση της διαφθοράς. </w:t>
      </w:r>
    </w:p>
    <w:p w14:paraId="0645347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Α</w:t>
      </w:r>
      <w:r w:rsidRPr="00D16037">
        <w:rPr>
          <w:rFonts w:eastAsia="Times New Roman" w:cs="Times New Roman"/>
          <w:szCs w:val="24"/>
        </w:rPr>
        <w:t>υτά τα πράγματα και αυτό το πολιτικό σχέδιο ε</w:t>
      </w:r>
      <w:r>
        <w:rPr>
          <w:rFonts w:eastAsia="Times New Roman" w:cs="Times New Roman"/>
          <w:szCs w:val="24"/>
        </w:rPr>
        <w:t>ίναι μι</w:t>
      </w:r>
      <w:r w:rsidRPr="00D16037">
        <w:rPr>
          <w:rFonts w:eastAsia="Times New Roman" w:cs="Times New Roman"/>
          <w:szCs w:val="24"/>
        </w:rPr>
        <w:t xml:space="preserve">α </w:t>
      </w:r>
      <w:r>
        <w:rPr>
          <w:rFonts w:eastAsia="Times New Roman" w:cs="Times New Roman"/>
          <w:szCs w:val="24"/>
        </w:rPr>
        <w:t>στέρεα</w:t>
      </w:r>
      <w:r w:rsidRPr="00D16037">
        <w:rPr>
          <w:rFonts w:eastAsia="Times New Roman" w:cs="Times New Roman"/>
          <w:szCs w:val="24"/>
        </w:rPr>
        <w:t xml:space="preserve"> πολιτική βάση για τη νέα πολιτική </w:t>
      </w:r>
      <w:r>
        <w:rPr>
          <w:rFonts w:eastAsia="Times New Roman" w:cs="Times New Roman"/>
          <w:szCs w:val="24"/>
        </w:rPr>
        <w:t xml:space="preserve">περίοδο, που διανοίγεται </w:t>
      </w:r>
      <w:r w:rsidRPr="00D16037">
        <w:rPr>
          <w:rFonts w:eastAsia="Times New Roman" w:cs="Times New Roman"/>
          <w:szCs w:val="24"/>
        </w:rPr>
        <w:t xml:space="preserve">μπροστά </w:t>
      </w:r>
      <w:r>
        <w:rPr>
          <w:rFonts w:eastAsia="Times New Roman" w:cs="Times New Roman"/>
          <w:szCs w:val="24"/>
        </w:rPr>
        <w:t>μας. Ε</w:t>
      </w:r>
      <w:r w:rsidRPr="00D16037">
        <w:rPr>
          <w:rFonts w:eastAsia="Times New Roman" w:cs="Times New Roman"/>
          <w:szCs w:val="24"/>
        </w:rPr>
        <w:t>ίναι αυτή που θα ελευθερώσ</w:t>
      </w:r>
      <w:r>
        <w:rPr>
          <w:rFonts w:eastAsia="Times New Roman" w:cs="Times New Roman"/>
          <w:szCs w:val="24"/>
        </w:rPr>
        <w:t>ει το μέλλον. Κ</w:t>
      </w:r>
      <w:r w:rsidRPr="00D16037">
        <w:rPr>
          <w:rFonts w:eastAsia="Times New Roman" w:cs="Times New Roman"/>
          <w:szCs w:val="24"/>
        </w:rPr>
        <w:t>αι σε αυτή</w:t>
      </w:r>
      <w:r>
        <w:rPr>
          <w:rFonts w:eastAsia="Times New Roman" w:cs="Times New Roman"/>
          <w:szCs w:val="24"/>
        </w:rPr>
        <w:t>ν</w:t>
      </w:r>
      <w:r w:rsidRPr="00D16037">
        <w:rPr>
          <w:rFonts w:eastAsia="Times New Roman" w:cs="Times New Roman"/>
          <w:szCs w:val="24"/>
        </w:rPr>
        <w:t xml:space="preserve"> τη νέα εποχή η </w:t>
      </w:r>
      <w:r>
        <w:rPr>
          <w:rFonts w:eastAsia="Times New Roman" w:cs="Times New Roman"/>
          <w:szCs w:val="24"/>
        </w:rPr>
        <w:t>Α</w:t>
      </w:r>
      <w:r w:rsidRPr="00D16037">
        <w:rPr>
          <w:rFonts w:eastAsia="Times New Roman" w:cs="Times New Roman"/>
          <w:szCs w:val="24"/>
        </w:rPr>
        <w:t xml:space="preserve">ριστερά έχει και θα έχει </w:t>
      </w:r>
      <w:r>
        <w:rPr>
          <w:rFonts w:eastAsia="Times New Roman" w:cs="Times New Roman"/>
          <w:szCs w:val="24"/>
        </w:rPr>
        <w:t>πρωταγωνιστικό ρόλο.</w:t>
      </w:r>
    </w:p>
    <w:p w14:paraId="0645347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Ευχαριστώ.</w:t>
      </w:r>
    </w:p>
    <w:p w14:paraId="06453479" w14:textId="77777777" w:rsidR="00C04CE1" w:rsidRDefault="00722F0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45347A" w14:textId="77777777" w:rsidR="00C04CE1" w:rsidRDefault="00722F08">
      <w:pPr>
        <w:spacing w:line="600" w:lineRule="auto"/>
        <w:ind w:firstLine="720"/>
        <w:jc w:val="both"/>
        <w:rPr>
          <w:rFonts w:eastAsia="Times New Roman" w:cs="Times New Roman"/>
          <w:szCs w:val="24"/>
        </w:rPr>
      </w:pPr>
      <w:r w:rsidRPr="008C72F8">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0645347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w:t>
      </w:r>
      <w:proofErr w:type="spellStart"/>
      <w:r>
        <w:rPr>
          <w:rFonts w:eastAsia="Times New Roman" w:cs="Times New Roman"/>
          <w:szCs w:val="24"/>
        </w:rPr>
        <w:t>Σταϊκούρας</w:t>
      </w:r>
      <w:proofErr w:type="spellEnd"/>
      <w:r w:rsidRPr="00D16037">
        <w:rPr>
          <w:rFonts w:eastAsia="Times New Roman" w:cs="Times New Roman"/>
          <w:szCs w:val="24"/>
        </w:rPr>
        <w:t xml:space="preserve"> </w:t>
      </w:r>
    </w:p>
    <w:p w14:paraId="0645347C" w14:textId="77777777" w:rsidR="00C04CE1" w:rsidRDefault="00722F08">
      <w:pPr>
        <w:spacing w:line="600" w:lineRule="auto"/>
        <w:ind w:firstLine="720"/>
        <w:jc w:val="both"/>
        <w:rPr>
          <w:rFonts w:eastAsia="Times New Roman" w:cs="Times New Roman"/>
          <w:szCs w:val="24"/>
        </w:rPr>
      </w:pPr>
      <w:r w:rsidRPr="008C72F8">
        <w:rPr>
          <w:rFonts w:eastAsia="Times New Roman" w:cs="Times New Roman"/>
          <w:b/>
          <w:szCs w:val="24"/>
        </w:rPr>
        <w:t>ΧΡΗΣΤΟΣ ΣΤΑΪΚΟΥΡΑΣ:</w:t>
      </w:r>
      <w:r>
        <w:rPr>
          <w:rFonts w:eastAsia="Times New Roman" w:cs="Times New Roman"/>
          <w:szCs w:val="24"/>
        </w:rPr>
        <w:t xml:space="preserve"> Κυρίες και κύριοι συνάδελφοι, ο κ. Τσίπρας </w:t>
      </w:r>
      <w:r w:rsidRPr="00D16037">
        <w:rPr>
          <w:rFonts w:eastAsia="Times New Roman" w:cs="Times New Roman"/>
          <w:szCs w:val="24"/>
        </w:rPr>
        <w:t>ανέβασε και πάλι</w:t>
      </w:r>
      <w:r>
        <w:rPr>
          <w:rFonts w:eastAsia="Times New Roman" w:cs="Times New Roman"/>
          <w:szCs w:val="24"/>
        </w:rPr>
        <w:t xml:space="preserve"> τις τελευταίες ημέρες</w:t>
      </w:r>
      <w:r w:rsidRPr="00D16037">
        <w:rPr>
          <w:rFonts w:eastAsia="Times New Roman" w:cs="Times New Roman"/>
          <w:szCs w:val="24"/>
        </w:rPr>
        <w:t xml:space="preserve"> θεατρική παράσταση με τίτλο </w:t>
      </w:r>
      <w:r>
        <w:rPr>
          <w:rFonts w:eastAsia="Times New Roman" w:cs="Times New Roman"/>
          <w:szCs w:val="24"/>
        </w:rPr>
        <w:t>«</w:t>
      </w:r>
      <w:r w:rsidRPr="00D16037">
        <w:rPr>
          <w:rFonts w:eastAsia="Times New Roman" w:cs="Times New Roman"/>
          <w:szCs w:val="24"/>
        </w:rPr>
        <w:t>Όλα για την παραμονή στην εξουσία</w:t>
      </w:r>
      <w:r>
        <w:rPr>
          <w:rFonts w:eastAsia="Times New Roman" w:cs="Times New Roman"/>
          <w:szCs w:val="24"/>
        </w:rPr>
        <w:t>». Ο Πρωθυπουργός έγραψ</w:t>
      </w:r>
      <w:r w:rsidRPr="00D16037">
        <w:rPr>
          <w:rFonts w:eastAsia="Times New Roman" w:cs="Times New Roman"/>
          <w:szCs w:val="24"/>
        </w:rPr>
        <w:t>ε εδώ και καιρό</w:t>
      </w:r>
      <w:r>
        <w:rPr>
          <w:rFonts w:eastAsia="Times New Roman" w:cs="Times New Roman"/>
          <w:szCs w:val="24"/>
        </w:rPr>
        <w:t>,</w:t>
      </w:r>
      <w:r w:rsidRPr="00D16037">
        <w:rPr>
          <w:rFonts w:eastAsia="Times New Roman" w:cs="Times New Roman"/>
          <w:szCs w:val="24"/>
        </w:rPr>
        <w:t xml:space="preserve"> με επαγγελματική επιμέλεια</w:t>
      </w:r>
      <w:r>
        <w:rPr>
          <w:rFonts w:eastAsia="Times New Roman" w:cs="Times New Roman"/>
          <w:szCs w:val="24"/>
        </w:rPr>
        <w:t>,</w:t>
      </w:r>
      <w:r w:rsidRPr="00D16037">
        <w:rPr>
          <w:rFonts w:eastAsia="Times New Roman" w:cs="Times New Roman"/>
          <w:szCs w:val="24"/>
        </w:rPr>
        <w:t xml:space="preserve"> </w:t>
      </w:r>
      <w:r>
        <w:rPr>
          <w:rFonts w:eastAsia="Times New Roman" w:cs="Times New Roman"/>
          <w:szCs w:val="24"/>
        </w:rPr>
        <w:t xml:space="preserve">πράγματι, </w:t>
      </w:r>
      <w:r w:rsidRPr="00D16037">
        <w:rPr>
          <w:rFonts w:eastAsia="Times New Roman" w:cs="Times New Roman"/>
          <w:szCs w:val="24"/>
        </w:rPr>
        <w:t>το σενάριο και σκηνοθέτησε την παράσταση</w:t>
      </w:r>
      <w:r>
        <w:rPr>
          <w:rFonts w:eastAsia="Times New Roman" w:cs="Times New Roman"/>
          <w:szCs w:val="24"/>
        </w:rPr>
        <w:t>. Π</w:t>
      </w:r>
      <w:r w:rsidRPr="00D16037">
        <w:rPr>
          <w:rFonts w:eastAsia="Times New Roman" w:cs="Times New Roman"/>
          <w:szCs w:val="24"/>
        </w:rPr>
        <w:t xml:space="preserve">ρωταγωνιστής ο </w:t>
      </w:r>
      <w:r>
        <w:rPr>
          <w:rFonts w:eastAsia="Times New Roman" w:cs="Times New Roman"/>
          <w:szCs w:val="24"/>
        </w:rPr>
        <w:t xml:space="preserve">ίδιος. </w:t>
      </w:r>
    </w:p>
    <w:p w14:paraId="0645347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Σε δεύτερο ρόλο ο κ. </w:t>
      </w:r>
      <w:r w:rsidRPr="00D16037">
        <w:rPr>
          <w:rFonts w:eastAsia="Times New Roman" w:cs="Times New Roman"/>
          <w:szCs w:val="24"/>
        </w:rPr>
        <w:t xml:space="preserve">Καμμένος και </w:t>
      </w:r>
      <w:r>
        <w:rPr>
          <w:rFonts w:eastAsia="Times New Roman" w:cs="Times New Roman"/>
          <w:szCs w:val="24"/>
        </w:rPr>
        <w:t xml:space="preserve">διάσπαρτοι </w:t>
      </w:r>
      <w:r w:rsidRPr="00D16037">
        <w:rPr>
          <w:rFonts w:eastAsia="Times New Roman" w:cs="Times New Roman"/>
          <w:szCs w:val="24"/>
        </w:rPr>
        <w:t>κομπάρσοι</w:t>
      </w:r>
      <w:r>
        <w:rPr>
          <w:rFonts w:eastAsia="Times New Roman" w:cs="Times New Roman"/>
          <w:szCs w:val="24"/>
        </w:rPr>
        <w:t>,</w:t>
      </w:r>
      <w:r w:rsidRPr="00D16037">
        <w:rPr>
          <w:rFonts w:eastAsia="Times New Roman" w:cs="Times New Roman"/>
          <w:szCs w:val="24"/>
        </w:rPr>
        <w:t xml:space="preserve"> με καθορισμένους ρόλους</w:t>
      </w:r>
      <w:r>
        <w:rPr>
          <w:rFonts w:eastAsia="Times New Roman" w:cs="Times New Roman"/>
          <w:szCs w:val="24"/>
        </w:rPr>
        <w:t>,</w:t>
      </w:r>
      <w:r w:rsidRPr="00D16037">
        <w:rPr>
          <w:rFonts w:eastAsia="Times New Roman" w:cs="Times New Roman"/>
          <w:szCs w:val="24"/>
        </w:rPr>
        <w:t xml:space="preserve"> που λένε και πράττουν διάφορα</w:t>
      </w:r>
      <w:r>
        <w:rPr>
          <w:rFonts w:eastAsia="Times New Roman" w:cs="Times New Roman"/>
          <w:szCs w:val="24"/>
        </w:rPr>
        <w:t>,</w:t>
      </w:r>
      <w:r w:rsidRPr="00D16037">
        <w:rPr>
          <w:rFonts w:eastAsia="Times New Roman" w:cs="Times New Roman"/>
          <w:szCs w:val="24"/>
        </w:rPr>
        <w:t xml:space="preserve"> </w:t>
      </w:r>
      <w:r w:rsidRPr="00D16037">
        <w:rPr>
          <w:rFonts w:eastAsia="Times New Roman" w:cs="Times New Roman"/>
          <w:szCs w:val="24"/>
        </w:rPr>
        <w:lastRenderedPageBreak/>
        <w:t xml:space="preserve">θολώνοντας </w:t>
      </w:r>
      <w:r>
        <w:rPr>
          <w:rFonts w:eastAsia="Times New Roman" w:cs="Times New Roman"/>
          <w:szCs w:val="24"/>
        </w:rPr>
        <w:t>έ</w:t>
      </w:r>
      <w:r w:rsidRPr="00D16037">
        <w:rPr>
          <w:rFonts w:eastAsia="Times New Roman" w:cs="Times New Roman"/>
          <w:szCs w:val="24"/>
        </w:rPr>
        <w:t>τσι την πολιτική ατμόσφαιρα</w:t>
      </w:r>
      <w:r>
        <w:rPr>
          <w:rFonts w:eastAsia="Times New Roman" w:cs="Times New Roman"/>
          <w:szCs w:val="24"/>
        </w:rPr>
        <w:t>, μειώνοντας</w:t>
      </w:r>
      <w:r w:rsidRPr="00D16037">
        <w:rPr>
          <w:rFonts w:eastAsia="Times New Roman" w:cs="Times New Roman"/>
          <w:szCs w:val="24"/>
        </w:rPr>
        <w:t xml:space="preserve"> την αξιοπιστία του πολιτικού συστήματος</w:t>
      </w:r>
      <w:r>
        <w:rPr>
          <w:rFonts w:eastAsia="Times New Roman" w:cs="Times New Roman"/>
          <w:szCs w:val="24"/>
        </w:rPr>
        <w:t xml:space="preserve">, κλονίζοντας </w:t>
      </w:r>
      <w:r w:rsidRPr="00D16037">
        <w:rPr>
          <w:rFonts w:eastAsia="Times New Roman" w:cs="Times New Roman"/>
          <w:szCs w:val="24"/>
        </w:rPr>
        <w:t xml:space="preserve">την εμπιστοσύνη των πολιτών σε θεσμούς και στη δημοκρατία και επιβαρύνοντας την οικονομία και τις προοπτικές </w:t>
      </w:r>
      <w:r>
        <w:rPr>
          <w:rFonts w:eastAsia="Times New Roman" w:cs="Times New Roman"/>
          <w:szCs w:val="24"/>
        </w:rPr>
        <w:t xml:space="preserve">της. Μέσα σε αυτό το </w:t>
      </w:r>
      <w:r w:rsidRPr="00D16037">
        <w:rPr>
          <w:rFonts w:eastAsia="Times New Roman" w:cs="Times New Roman"/>
          <w:szCs w:val="24"/>
        </w:rPr>
        <w:t xml:space="preserve">πολιτικό αλαλούμ </w:t>
      </w:r>
      <w:r>
        <w:rPr>
          <w:rFonts w:eastAsia="Times New Roman" w:cs="Times New Roman"/>
          <w:szCs w:val="24"/>
        </w:rPr>
        <w:t>οι εμπλεκόμενοι επιχειρούν να βρουν μι</w:t>
      </w:r>
      <w:r w:rsidRPr="00D16037">
        <w:rPr>
          <w:rFonts w:eastAsia="Times New Roman" w:cs="Times New Roman"/>
          <w:szCs w:val="24"/>
        </w:rPr>
        <w:t>α ισορροπία</w:t>
      </w:r>
      <w:r>
        <w:rPr>
          <w:rFonts w:eastAsia="Times New Roman" w:cs="Times New Roman"/>
          <w:szCs w:val="24"/>
        </w:rPr>
        <w:t>, από την οποία όλοι κάτι θ</w:t>
      </w:r>
      <w:r w:rsidRPr="00D16037">
        <w:rPr>
          <w:rFonts w:eastAsia="Times New Roman" w:cs="Times New Roman"/>
          <w:szCs w:val="24"/>
        </w:rPr>
        <w:t>α πάρ</w:t>
      </w:r>
      <w:r>
        <w:rPr>
          <w:rFonts w:eastAsia="Times New Roman" w:cs="Times New Roman"/>
          <w:szCs w:val="24"/>
        </w:rPr>
        <w:t>ουν,</w:t>
      </w:r>
      <w:r w:rsidRPr="00D16037">
        <w:rPr>
          <w:rFonts w:eastAsia="Times New Roman" w:cs="Times New Roman"/>
          <w:szCs w:val="24"/>
        </w:rPr>
        <w:t xml:space="preserve"> μεγαλύτερο ή μικρότερο</w:t>
      </w:r>
      <w:r>
        <w:rPr>
          <w:rFonts w:eastAsia="Times New Roman" w:cs="Times New Roman"/>
          <w:szCs w:val="24"/>
        </w:rPr>
        <w:t>,</w:t>
      </w:r>
      <w:r w:rsidRPr="00D16037">
        <w:rPr>
          <w:rFonts w:eastAsia="Times New Roman" w:cs="Times New Roman"/>
          <w:szCs w:val="24"/>
        </w:rPr>
        <w:t xml:space="preserve"> </w:t>
      </w:r>
      <w:r>
        <w:rPr>
          <w:rFonts w:eastAsia="Times New Roman" w:cs="Times New Roman"/>
          <w:szCs w:val="24"/>
        </w:rPr>
        <w:t>α</w:t>
      </w:r>
      <w:r w:rsidRPr="00D16037">
        <w:rPr>
          <w:rFonts w:eastAsia="Times New Roman" w:cs="Times New Roman"/>
          <w:szCs w:val="24"/>
        </w:rPr>
        <w:t xml:space="preserve">διαφορώντας για το γεγονός </w:t>
      </w:r>
      <w:r>
        <w:rPr>
          <w:rFonts w:eastAsia="Times New Roman" w:cs="Times New Roman"/>
          <w:szCs w:val="24"/>
        </w:rPr>
        <w:t xml:space="preserve">πως </w:t>
      </w:r>
      <w:r w:rsidRPr="00D16037">
        <w:rPr>
          <w:rFonts w:eastAsia="Times New Roman" w:cs="Times New Roman"/>
          <w:szCs w:val="24"/>
        </w:rPr>
        <w:t>ό</w:t>
      </w:r>
      <w:r>
        <w:rPr>
          <w:rFonts w:eastAsia="Times New Roman" w:cs="Times New Roman"/>
          <w:szCs w:val="24"/>
        </w:rPr>
        <w:t>,</w:t>
      </w:r>
      <w:r w:rsidRPr="00D16037">
        <w:rPr>
          <w:rFonts w:eastAsia="Times New Roman" w:cs="Times New Roman"/>
          <w:szCs w:val="24"/>
        </w:rPr>
        <w:t>τι πάρουν αθροιστικά σε αυτό το παίγνιο</w:t>
      </w:r>
      <w:r>
        <w:rPr>
          <w:rFonts w:eastAsia="Times New Roman" w:cs="Times New Roman"/>
          <w:szCs w:val="24"/>
        </w:rPr>
        <w:t>,</w:t>
      </w:r>
      <w:r w:rsidRPr="00D16037">
        <w:rPr>
          <w:rFonts w:eastAsia="Times New Roman" w:cs="Times New Roman"/>
          <w:szCs w:val="24"/>
        </w:rPr>
        <w:t xml:space="preserve"> θα </w:t>
      </w:r>
      <w:r>
        <w:rPr>
          <w:rFonts w:eastAsia="Times New Roman" w:cs="Times New Roman"/>
          <w:szCs w:val="24"/>
        </w:rPr>
        <w:t xml:space="preserve">το </w:t>
      </w:r>
      <w:r w:rsidRPr="00D16037">
        <w:rPr>
          <w:rFonts w:eastAsia="Times New Roman" w:cs="Times New Roman"/>
          <w:szCs w:val="24"/>
        </w:rPr>
        <w:t xml:space="preserve">χάσει όμως </w:t>
      </w:r>
      <w:r>
        <w:rPr>
          <w:rFonts w:eastAsia="Times New Roman" w:cs="Times New Roman"/>
          <w:szCs w:val="24"/>
        </w:rPr>
        <w:t>μακροχρονίως η Ε</w:t>
      </w:r>
      <w:r w:rsidRPr="00D16037">
        <w:rPr>
          <w:rFonts w:eastAsia="Times New Roman" w:cs="Times New Roman"/>
          <w:szCs w:val="24"/>
        </w:rPr>
        <w:t>λλάδα</w:t>
      </w:r>
      <w:r>
        <w:rPr>
          <w:rFonts w:eastAsia="Times New Roman" w:cs="Times New Roman"/>
          <w:szCs w:val="24"/>
        </w:rPr>
        <w:t>.</w:t>
      </w:r>
    </w:p>
    <w:p w14:paraId="0645347E"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w:t>
      </w:r>
      <w:r w:rsidRPr="00D16037">
        <w:rPr>
          <w:rFonts w:eastAsia="Times New Roman" w:cs="Times New Roman"/>
          <w:szCs w:val="24"/>
        </w:rPr>
        <w:t>ρωθυπουργός</w:t>
      </w:r>
      <w:r>
        <w:rPr>
          <w:rFonts w:eastAsia="Times New Roman" w:cs="Times New Roman"/>
          <w:szCs w:val="24"/>
        </w:rPr>
        <w:t>,</w:t>
      </w:r>
      <w:r w:rsidRPr="00D16037">
        <w:rPr>
          <w:rFonts w:eastAsia="Times New Roman" w:cs="Times New Roman"/>
          <w:szCs w:val="24"/>
        </w:rPr>
        <w:t xml:space="preserve"> που </w:t>
      </w:r>
      <w:r>
        <w:rPr>
          <w:rFonts w:eastAsia="Times New Roman" w:cs="Times New Roman"/>
          <w:szCs w:val="24"/>
        </w:rPr>
        <w:t>σε άλλους</w:t>
      </w:r>
      <w:r w:rsidRPr="00D16037">
        <w:rPr>
          <w:rFonts w:eastAsia="Times New Roman" w:cs="Times New Roman"/>
          <w:szCs w:val="24"/>
        </w:rPr>
        <w:t xml:space="preserve"> τα δίνει όλα</w:t>
      </w:r>
      <w:r>
        <w:rPr>
          <w:rFonts w:eastAsia="Times New Roman" w:cs="Times New Roman"/>
          <w:szCs w:val="24"/>
        </w:rPr>
        <w:t>,</w:t>
      </w:r>
      <w:r w:rsidRPr="00D16037">
        <w:rPr>
          <w:rFonts w:eastAsia="Times New Roman" w:cs="Times New Roman"/>
          <w:szCs w:val="24"/>
        </w:rPr>
        <w:t xml:space="preserve"> από άλλους τα ζητά όλα</w:t>
      </w:r>
      <w:r>
        <w:rPr>
          <w:rFonts w:eastAsia="Times New Roman" w:cs="Times New Roman"/>
          <w:szCs w:val="24"/>
        </w:rPr>
        <w:t>. Α</w:t>
      </w:r>
      <w:r w:rsidRPr="00D16037">
        <w:rPr>
          <w:rFonts w:eastAsia="Times New Roman" w:cs="Times New Roman"/>
          <w:szCs w:val="24"/>
        </w:rPr>
        <w:t xml:space="preserve">πό τους </w:t>
      </w:r>
      <w:r>
        <w:rPr>
          <w:rFonts w:eastAsia="Times New Roman" w:cs="Times New Roman"/>
          <w:szCs w:val="24"/>
        </w:rPr>
        <w:t>Β</w:t>
      </w:r>
      <w:r w:rsidRPr="00D16037">
        <w:rPr>
          <w:rFonts w:eastAsia="Times New Roman" w:cs="Times New Roman"/>
          <w:szCs w:val="24"/>
        </w:rPr>
        <w:t>ουλευτές ζήτησε</w:t>
      </w:r>
      <w:r>
        <w:rPr>
          <w:rFonts w:eastAsia="Times New Roman" w:cs="Times New Roman"/>
          <w:szCs w:val="24"/>
        </w:rPr>
        <w:t xml:space="preserve"> σήμερα ψήφο εμπιστοσύνης στην Κυβέρνησή του. </w:t>
      </w:r>
    </w:p>
    <w:p w14:paraId="0645347F"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δεν σας </w:t>
      </w:r>
      <w:r w:rsidRPr="00D16037">
        <w:rPr>
          <w:rFonts w:eastAsia="Times New Roman" w:cs="Times New Roman"/>
          <w:szCs w:val="24"/>
        </w:rPr>
        <w:t>δίνω ψήφο εμπιστοσύνης</w:t>
      </w:r>
      <w:r>
        <w:rPr>
          <w:rFonts w:eastAsia="Times New Roman" w:cs="Times New Roman"/>
          <w:szCs w:val="24"/>
        </w:rPr>
        <w:t>. Δεν σας δίνω ψήφο εμπιστοσύνης, γιατί δεν προσφέρετε</w:t>
      </w:r>
      <w:r w:rsidRPr="00D16037">
        <w:rPr>
          <w:rFonts w:eastAsia="Times New Roman" w:cs="Times New Roman"/>
          <w:szCs w:val="24"/>
        </w:rPr>
        <w:t xml:space="preserve"> θετικό έργο στην πορεία της χώρας</w:t>
      </w:r>
      <w:r>
        <w:rPr>
          <w:rFonts w:eastAsia="Times New Roman" w:cs="Times New Roman"/>
          <w:szCs w:val="24"/>
        </w:rPr>
        <w:t>,</w:t>
      </w:r>
      <w:r w:rsidRPr="00D16037">
        <w:rPr>
          <w:rFonts w:eastAsia="Times New Roman" w:cs="Times New Roman"/>
          <w:szCs w:val="24"/>
        </w:rPr>
        <w:t xml:space="preserve"> ούτε σε</w:t>
      </w:r>
      <w:r>
        <w:rPr>
          <w:rFonts w:eastAsia="Times New Roman" w:cs="Times New Roman"/>
          <w:szCs w:val="24"/>
        </w:rPr>
        <w:t xml:space="preserve"> εθνικό ούτε σε</w:t>
      </w:r>
      <w:r w:rsidRPr="00D16037">
        <w:rPr>
          <w:rFonts w:eastAsia="Times New Roman" w:cs="Times New Roman"/>
          <w:szCs w:val="24"/>
        </w:rPr>
        <w:t xml:space="preserve"> οικονομικό ούτε σε κοινωνικό ούτε σε πολιτικό επίπεδο</w:t>
      </w:r>
      <w:r>
        <w:rPr>
          <w:rFonts w:eastAsia="Times New Roman" w:cs="Times New Roman"/>
          <w:szCs w:val="24"/>
        </w:rPr>
        <w:t xml:space="preserve">. </w:t>
      </w:r>
    </w:p>
    <w:p w14:paraId="06453480"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Κύριε Πρωθυπουργέ, δεν σας εμπιστεύομαι,</w:t>
      </w:r>
      <w:r w:rsidRPr="00D16037">
        <w:rPr>
          <w:rFonts w:eastAsia="Times New Roman" w:cs="Times New Roman"/>
          <w:szCs w:val="24"/>
        </w:rPr>
        <w:t xml:space="preserve"> διότι επί </w:t>
      </w:r>
      <w:r>
        <w:rPr>
          <w:rFonts w:eastAsia="Times New Roman" w:cs="Times New Roman"/>
          <w:szCs w:val="24"/>
        </w:rPr>
        <w:t>τέσσερα</w:t>
      </w:r>
      <w:r w:rsidRPr="00D16037">
        <w:rPr>
          <w:rFonts w:eastAsia="Times New Roman" w:cs="Times New Roman"/>
          <w:szCs w:val="24"/>
        </w:rPr>
        <w:t xml:space="preserve"> χρόνια δεν</w:t>
      </w:r>
      <w:r>
        <w:rPr>
          <w:rFonts w:eastAsia="Times New Roman" w:cs="Times New Roman"/>
          <w:szCs w:val="24"/>
        </w:rPr>
        <w:t xml:space="preserve"> προωθούσατε τον αναγκαίο ε</w:t>
      </w:r>
      <w:r w:rsidRPr="00D16037">
        <w:rPr>
          <w:rFonts w:eastAsia="Times New Roman" w:cs="Times New Roman"/>
          <w:szCs w:val="24"/>
        </w:rPr>
        <w:t>θνικό διάλογο</w:t>
      </w:r>
      <w:r>
        <w:rPr>
          <w:rFonts w:eastAsia="Times New Roman" w:cs="Times New Roman"/>
          <w:szCs w:val="24"/>
        </w:rPr>
        <w:t>,</w:t>
      </w:r>
      <w:r w:rsidRPr="00D16037">
        <w:rPr>
          <w:rFonts w:eastAsia="Times New Roman" w:cs="Times New Roman"/>
          <w:szCs w:val="24"/>
        </w:rPr>
        <w:t xml:space="preserve"> τουλάχιστον για τα μεγάλα</w:t>
      </w:r>
      <w:r>
        <w:rPr>
          <w:rFonts w:eastAsia="Times New Roman" w:cs="Times New Roman"/>
          <w:szCs w:val="24"/>
        </w:rPr>
        <w:t>,</w:t>
      </w:r>
      <w:r w:rsidRPr="00D16037">
        <w:rPr>
          <w:rFonts w:eastAsia="Times New Roman" w:cs="Times New Roman"/>
          <w:szCs w:val="24"/>
        </w:rPr>
        <w:t xml:space="preserve"> για τα στρατηγικής ση</w:t>
      </w:r>
      <w:r>
        <w:rPr>
          <w:rFonts w:eastAsia="Times New Roman" w:cs="Times New Roman"/>
          <w:szCs w:val="24"/>
        </w:rPr>
        <w:t xml:space="preserve">μασίας θέματα </w:t>
      </w:r>
      <w:r>
        <w:rPr>
          <w:rFonts w:eastAsia="Times New Roman" w:cs="Times New Roman"/>
          <w:szCs w:val="24"/>
        </w:rPr>
        <w:lastRenderedPageBreak/>
        <w:t>της χώρας. Δεν σφυρηλατήσατε την εθνική ομοψυχία πάνω σε μι</w:t>
      </w:r>
      <w:r w:rsidRPr="00D16037">
        <w:rPr>
          <w:rFonts w:eastAsia="Times New Roman" w:cs="Times New Roman"/>
          <w:szCs w:val="24"/>
        </w:rPr>
        <w:t xml:space="preserve">α καλά επεξεργασμένη </w:t>
      </w:r>
      <w:r>
        <w:rPr>
          <w:rFonts w:eastAsia="Times New Roman" w:cs="Times New Roman"/>
          <w:szCs w:val="24"/>
        </w:rPr>
        <w:t>ε</w:t>
      </w:r>
      <w:r w:rsidRPr="00D16037">
        <w:rPr>
          <w:rFonts w:eastAsia="Times New Roman" w:cs="Times New Roman"/>
          <w:szCs w:val="24"/>
        </w:rPr>
        <w:t>θνική στρατηγική</w:t>
      </w:r>
      <w:r>
        <w:rPr>
          <w:rFonts w:eastAsia="Times New Roman" w:cs="Times New Roman"/>
          <w:szCs w:val="24"/>
        </w:rPr>
        <w:t>. Κινείστε</w:t>
      </w:r>
      <w:r w:rsidRPr="00D16037">
        <w:rPr>
          <w:rFonts w:eastAsia="Times New Roman" w:cs="Times New Roman"/>
          <w:szCs w:val="24"/>
        </w:rPr>
        <w:t xml:space="preserve"> τυχοδιωκτικά και αλαζονικά</w:t>
      </w:r>
      <w:r>
        <w:rPr>
          <w:rFonts w:eastAsia="Times New Roman" w:cs="Times New Roman"/>
          <w:szCs w:val="24"/>
        </w:rPr>
        <w:t xml:space="preserve">, με οδηγό το πώς </w:t>
      </w:r>
      <w:r w:rsidRPr="00D16037">
        <w:rPr>
          <w:rFonts w:eastAsia="Times New Roman" w:cs="Times New Roman"/>
          <w:szCs w:val="24"/>
        </w:rPr>
        <w:t xml:space="preserve">θα προκαλέσετε ζημιά στους πολιτικούς </w:t>
      </w:r>
      <w:r>
        <w:rPr>
          <w:rFonts w:eastAsia="Times New Roman" w:cs="Times New Roman"/>
          <w:szCs w:val="24"/>
        </w:rPr>
        <w:t>σας</w:t>
      </w:r>
      <w:r w:rsidRPr="00D16037">
        <w:rPr>
          <w:rFonts w:eastAsia="Times New Roman" w:cs="Times New Roman"/>
          <w:szCs w:val="24"/>
        </w:rPr>
        <w:t xml:space="preserve"> αντιπάλους και όχι π</w:t>
      </w:r>
      <w:r>
        <w:rPr>
          <w:rFonts w:eastAsia="Times New Roman" w:cs="Times New Roman"/>
          <w:szCs w:val="24"/>
        </w:rPr>
        <w:t>ώς θα ωφελήσετε</w:t>
      </w:r>
      <w:r w:rsidRPr="00D16037">
        <w:rPr>
          <w:rFonts w:eastAsia="Times New Roman" w:cs="Times New Roman"/>
          <w:szCs w:val="24"/>
        </w:rPr>
        <w:t xml:space="preserve"> τη χώρα</w:t>
      </w:r>
      <w:r>
        <w:rPr>
          <w:rFonts w:eastAsia="Times New Roman" w:cs="Times New Roman"/>
          <w:szCs w:val="24"/>
        </w:rPr>
        <w:t>.</w:t>
      </w:r>
    </w:p>
    <w:p w14:paraId="06453481"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Κύριε Πρωθυπουργέ,</w:t>
      </w:r>
      <w:r w:rsidRPr="00D16037">
        <w:rPr>
          <w:rFonts w:eastAsia="Times New Roman" w:cs="Times New Roman"/>
          <w:szCs w:val="24"/>
        </w:rPr>
        <w:t xml:space="preserve"> δεν σας εμπιστεύομαι</w:t>
      </w:r>
      <w:r>
        <w:rPr>
          <w:rFonts w:eastAsia="Times New Roman" w:cs="Times New Roman"/>
          <w:szCs w:val="24"/>
        </w:rPr>
        <w:t>,</w:t>
      </w:r>
      <w:r w:rsidRPr="00D16037">
        <w:rPr>
          <w:rFonts w:eastAsia="Times New Roman" w:cs="Times New Roman"/>
          <w:szCs w:val="24"/>
        </w:rPr>
        <w:t xml:space="preserve"> διότι επί </w:t>
      </w:r>
      <w:r>
        <w:rPr>
          <w:rFonts w:eastAsia="Times New Roman" w:cs="Times New Roman"/>
          <w:szCs w:val="24"/>
        </w:rPr>
        <w:t>τέσσερα</w:t>
      </w:r>
      <w:r w:rsidRPr="00D16037">
        <w:rPr>
          <w:rFonts w:eastAsia="Times New Roman" w:cs="Times New Roman"/>
          <w:szCs w:val="24"/>
        </w:rPr>
        <w:t xml:space="preserve"> χρόνια η κοινωνία </w:t>
      </w:r>
      <w:r>
        <w:rPr>
          <w:rFonts w:eastAsia="Times New Roman" w:cs="Times New Roman"/>
          <w:szCs w:val="24"/>
        </w:rPr>
        <w:t xml:space="preserve">απαισιόδοξη, </w:t>
      </w:r>
      <w:r w:rsidRPr="00D16037">
        <w:rPr>
          <w:rFonts w:eastAsia="Times New Roman" w:cs="Times New Roman"/>
          <w:szCs w:val="24"/>
        </w:rPr>
        <w:t>εξουθενωμένη</w:t>
      </w:r>
      <w:r>
        <w:rPr>
          <w:rFonts w:eastAsia="Times New Roman" w:cs="Times New Roman"/>
          <w:szCs w:val="24"/>
        </w:rPr>
        <w:t>,</w:t>
      </w:r>
      <w:r w:rsidRPr="00D16037">
        <w:rPr>
          <w:rFonts w:eastAsia="Times New Roman" w:cs="Times New Roman"/>
          <w:szCs w:val="24"/>
        </w:rPr>
        <w:t xml:space="preserve"> ανασφαλής </w:t>
      </w:r>
      <w:r>
        <w:rPr>
          <w:rFonts w:eastAsia="Times New Roman" w:cs="Times New Roman"/>
          <w:szCs w:val="24"/>
        </w:rPr>
        <w:t xml:space="preserve">παρακολουθεί έναν κυβερνητικό θίασο, </w:t>
      </w:r>
      <w:r w:rsidRPr="00D16037">
        <w:rPr>
          <w:rFonts w:eastAsia="Times New Roman" w:cs="Times New Roman"/>
          <w:szCs w:val="24"/>
        </w:rPr>
        <w:t>χωρίς ηθικές αρχές</w:t>
      </w:r>
      <w:r>
        <w:rPr>
          <w:rFonts w:eastAsia="Times New Roman" w:cs="Times New Roman"/>
          <w:szCs w:val="24"/>
        </w:rPr>
        <w:t>,</w:t>
      </w:r>
      <w:r w:rsidRPr="00D16037">
        <w:rPr>
          <w:rFonts w:eastAsia="Times New Roman" w:cs="Times New Roman"/>
          <w:szCs w:val="24"/>
        </w:rPr>
        <w:t xml:space="preserve"> χωρίς ιδεολογικές </w:t>
      </w:r>
      <w:r>
        <w:rPr>
          <w:rFonts w:eastAsia="Times New Roman" w:cs="Times New Roman"/>
          <w:szCs w:val="24"/>
        </w:rPr>
        <w:t>συντ</w:t>
      </w:r>
      <w:r w:rsidRPr="00D16037">
        <w:rPr>
          <w:rFonts w:eastAsia="Times New Roman" w:cs="Times New Roman"/>
          <w:szCs w:val="24"/>
        </w:rPr>
        <w:t>εταγμένες</w:t>
      </w:r>
      <w:r>
        <w:rPr>
          <w:rFonts w:eastAsia="Times New Roman" w:cs="Times New Roman"/>
          <w:szCs w:val="24"/>
        </w:rPr>
        <w:t>,</w:t>
      </w:r>
      <w:r w:rsidRPr="00D16037">
        <w:rPr>
          <w:rFonts w:eastAsia="Times New Roman" w:cs="Times New Roman"/>
          <w:szCs w:val="24"/>
        </w:rPr>
        <w:t xml:space="preserve"> με πλεόνασμα πολιτικού αμοραλισμού</w:t>
      </w:r>
      <w:r>
        <w:rPr>
          <w:rFonts w:eastAsia="Times New Roman" w:cs="Times New Roman"/>
          <w:szCs w:val="24"/>
        </w:rPr>
        <w:t>,</w:t>
      </w:r>
      <w:r w:rsidRPr="00D16037">
        <w:rPr>
          <w:rFonts w:eastAsia="Times New Roman" w:cs="Times New Roman"/>
          <w:szCs w:val="24"/>
        </w:rPr>
        <w:t xml:space="preserve"> να παραμένει γαντζωμένος στην εξουσία</w:t>
      </w:r>
      <w:r>
        <w:rPr>
          <w:rFonts w:eastAsia="Times New Roman" w:cs="Times New Roman"/>
          <w:szCs w:val="24"/>
        </w:rPr>
        <w:t>,</w:t>
      </w:r>
      <w:r w:rsidRPr="00D16037">
        <w:rPr>
          <w:rFonts w:eastAsia="Times New Roman" w:cs="Times New Roman"/>
          <w:szCs w:val="24"/>
        </w:rPr>
        <w:t xml:space="preserve"> έχοντας αποτύχει σε όλα τα πεδία της δημόσιας σφαίρας</w:t>
      </w:r>
      <w:r>
        <w:rPr>
          <w:rFonts w:eastAsia="Times New Roman" w:cs="Times New Roman"/>
          <w:szCs w:val="24"/>
        </w:rPr>
        <w:t>.</w:t>
      </w:r>
    </w:p>
    <w:p w14:paraId="06453482"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δεν σας </w:t>
      </w:r>
      <w:r w:rsidRPr="00D16037">
        <w:rPr>
          <w:rFonts w:eastAsia="Times New Roman" w:cs="Times New Roman"/>
          <w:szCs w:val="24"/>
        </w:rPr>
        <w:t>εμπιστεύομαι</w:t>
      </w:r>
      <w:r>
        <w:rPr>
          <w:rFonts w:eastAsia="Times New Roman" w:cs="Times New Roman"/>
          <w:szCs w:val="24"/>
        </w:rPr>
        <w:t>,</w:t>
      </w:r>
      <w:r w:rsidRPr="00D16037">
        <w:rPr>
          <w:rFonts w:eastAsia="Times New Roman" w:cs="Times New Roman"/>
          <w:szCs w:val="24"/>
        </w:rPr>
        <w:t xml:space="preserve"> διότι πρόθυμα </w:t>
      </w:r>
      <w:r>
        <w:rPr>
          <w:rFonts w:eastAsia="Times New Roman" w:cs="Times New Roman"/>
          <w:szCs w:val="24"/>
        </w:rPr>
        <w:t xml:space="preserve">προχωράτε σε εθνικά </w:t>
      </w:r>
      <w:r w:rsidRPr="00D16037">
        <w:rPr>
          <w:rFonts w:eastAsia="Times New Roman" w:cs="Times New Roman"/>
          <w:szCs w:val="24"/>
        </w:rPr>
        <w:t>επιζήμιες συμφωνί</w:t>
      </w:r>
      <w:r>
        <w:rPr>
          <w:rFonts w:eastAsia="Times New Roman" w:cs="Times New Roman"/>
          <w:szCs w:val="24"/>
        </w:rPr>
        <w:t>ε</w:t>
      </w:r>
      <w:r w:rsidRPr="00D16037">
        <w:rPr>
          <w:rFonts w:eastAsia="Times New Roman" w:cs="Times New Roman"/>
          <w:szCs w:val="24"/>
        </w:rPr>
        <w:t>ς</w:t>
      </w:r>
      <w:r>
        <w:rPr>
          <w:rFonts w:eastAsia="Times New Roman" w:cs="Times New Roman"/>
          <w:szCs w:val="24"/>
        </w:rPr>
        <w:t>,</w:t>
      </w:r>
      <w:r w:rsidRPr="00D16037">
        <w:rPr>
          <w:rFonts w:eastAsia="Times New Roman" w:cs="Times New Roman"/>
          <w:szCs w:val="24"/>
        </w:rPr>
        <w:t xml:space="preserve"> που</w:t>
      </w:r>
      <w:r>
        <w:rPr>
          <w:rFonts w:eastAsia="Times New Roman" w:cs="Times New Roman"/>
          <w:szCs w:val="24"/>
        </w:rPr>
        <w:t xml:space="preserve"> καμμία άλλη Κυβέρνηση</w:t>
      </w:r>
      <w:r w:rsidRPr="00D16037">
        <w:rPr>
          <w:rFonts w:eastAsia="Times New Roman" w:cs="Times New Roman"/>
          <w:szCs w:val="24"/>
        </w:rPr>
        <w:t xml:space="preserve"> δεν αποδέχθηκε στο παρελθόν</w:t>
      </w:r>
      <w:r>
        <w:rPr>
          <w:rFonts w:eastAsia="Times New Roman" w:cs="Times New Roman"/>
          <w:szCs w:val="24"/>
        </w:rPr>
        <w:t xml:space="preserve">. </w:t>
      </w:r>
    </w:p>
    <w:p w14:paraId="0645348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Κύριε Πρωθυπουργέ,</w:t>
      </w:r>
      <w:r w:rsidRPr="00D16037">
        <w:rPr>
          <w:rFonts w:eastAsia="Times New Roman" w:cs="Times New Roman"/>
          <w:szCs w:val="24"/>
        </w:rPr>
        <w:t xml:space="preserve"> </w:t>
      </w:r>
      <w:r>
        <w:rPr>
          <w:rFonts w:eastAsia="Times New Roman" w:cs="Times New Roman"/>
          <w:szCs w:val="24"/>
        </w:rPr>
        <w:t xml:space="preserve">δεν σας εμπιστεύομαι, διότι με ευθύνη της Κυβέρνησης σας, </w:t>
      </w:r>
      <w:r w:rsidRPr="00D16037">
        <w:rPr>
          <w:rFonts w:eastAsia="Times New Roman" w:cs="Times New Roman"/>
          <w:szCs w:val="24"/>
        </w:rPr>
        <w:t>το διαχρονικά προβληματικό κράτος οπισθοδρομεί</w:t>
      </w:r>
      <w:r>
        <w:rPr>
          <w:rFonts w:eastAsia="Times New Roman" w:cs="Times New Roman"/>
          <w:szCs w:val="24"/>
        </w:rPr>
        <w:t>,</w:t>
      </w:r>
      <w:r w:rsidRPr="00D16037">
        <w:rPr>
          <w:rFonts w:eastAsia="Times New Roman" w:cs="Times New Roman"/>
          <w:szCs w:val="24"/>
        </w:rPr>
        <w:t xml:space="preserve"> η ποιότητα της δημοκρατίας υποβαθμίζεται</w:t>
      </w:r>
      <w:r>
        <w:rPr>
          <w:rFonts w:eastAsia="Times New Roman" w:cs="Times New Roman"/>
          <w:szCs w:val="24"/>
        </w:rPr>
        <w:t xml:space="preserve">, το </w:t>
      </w:r>
      <w:r>
        <w:rPr>
          <w:rFonts w:eastAsia="Times New Roman" w:cs="Times New Roman"/>
          <w:szCs w:val="24"/>
        </w:rPr>
        <w:lastRenderedPageBreak/>
        <w:t xml:space="preserve">κράτος δικαίου υπονομεύεται, η διάκριση των εξουσιών </w:t>
      </w:r>
      <w:r w:rsidRPr="00D16037">
        <w:rPr>
          <w:rFonts w:eastAsia="Times New Roman" w:cs="Times New Roman"/>
          <w:szCs w:val="24"/>
        </w:rPr>
        <w:t>απειλείται</w:t>
      </w:r>
      <w:r>
        <w:rPr>
          <w:rFonts w:eastAsia="Times New Roman" w:cs="Times New Roman"/>
          <w:szCs w:val="24"/>
        </w:rPr>
        <w:t>. Η Κυβέρνηση του κ. Τ</w:t>
      </w:r>
      <w:r w:rsidRPr="00D16037">
        <w:rPr>
          <w:rFonts w:eastAsia="Times New Roman" w:cs="Times New Roman"/>
          <w:szCs w:val="24"/>
        </w:rPr>
        <w:t xml:space="preserve">σίπρα κάθε μέρα </w:t>
      </w:r>
      <w:r>
        <w:rPr>
          <w:rFonts w:eastAsia="Times New Roman" w:cs="Times New Roman"/>
          <w:szCs w:val="24"/>
        </w:rPr>
        <w:t>βουλιάζει στην ανυπολ</w:t>
      </w:r>
      <w:r w:rsidRPr="00D16037">
        <w:rPr>
          <w:rFonts w:eastAsia="Times New Roman" w:cs="Times New Roman"/>
          <w:szCs w:val="24"/>
        </w:rPr>
        <w:t>ηψία</w:t>
      </w:r>
      <w:r>
        <w:rPr>
          <w:rFonts w:eastAsia="Times New Roman" w:cs="Times New Roman"/>
          <w:szCs w:val="24"/>
        </w:rPr>
        <w:t xml:space="preserve"> και την αδιαφάνεια καθ’ </w:t>
      </w:r>
      <w:r w:rsidRPr="00D16037">
        <w:rPr>
          <w:rFonts w:eastAsia="Times New Roman" w:cs="Times New Roman"/>
          <w:szCs w:val="24"/>
        </w:rPr>
        <w:t xml:space="preserve">ομολογία και στελεχών </w:t>
      </w:r>
      <w:r>
        <w:rPr>
          <w:rFonts w:eastAsia="Times New Roman" w:cs="Times New Roman"/>
          <w:szCs w:val="24"/>
        </w:rPr>
        <w:t>της. Στο πεδίο της προστασίας του π</w:t>
      </w:r>
      <w:r w:rsidRPr="00D16037">
        <w:rPr>
          <w:rFonts w:eastAsia="Times New Roman" w:cs="Times New Roman"/>
          <w:szCs w:val="24"/>
        </w:rPr>
        <w:t>ολίτη υφίσταται γενικευμένη ανασφάλεια και φόβος</w:t>
      </w:r>
      <w:r>
        <w:rPr>
          <w:rFonts w:eastAsia="Times New Roman" w:cs="Times New Roman"/>
          <w:szCs w:val="24"/>
        </w:rPr>
        <w:t>. Σ</w:t>
      </w:r>
      <w:r w:rsidRPr="00D16037">
        <w:rPr>
          <w:rFonts w:eastAsia="Times New Roman" w:cs="Times New Roman"/>
          <w:szCs w:val="24"/>
        </w:rPr>
        <w:t>την εκπαίδευση κυριαρχεί η κοντόφθαλμη σκοπιμότητα και η ανομία στους χώρους των πανεπιστημίων</w:t>
      </w:r>
      <w:r>
        <w:rPr>
          <w:rFonts w:eastAsia="Times New Roman" w:cs="Times New Roman"/>
          <w:szCs w:val="24"/>
        </w:rPr>
        <w:t>. Στη διαχείριση του προσφυγικού-</w:t>
      </w:r>
      <w:r w:rsidRPr="00D16037">
        <w:rPr>
          <w:rFonts w:eastAsia="Times New Roman" w:cs="Times New Roman"/>
          <w:szCs w:val="24"/>
        </w:rPr>
        <w:t>μεταναστευτικού προβλήματος</w:t>
      </w:r>
      <w:r>
        <w:rPr>
          <w:rFonts w:eastAsia="Times New Roman" w:cs="Times New Roman"/>
          <w:szCs w:val="24"/>
        </w:rPr>
        <w:t xml:space="preserve"> βρίσκουν έκφραση οι</w:t>
      </w:r>
      <w:r w:rsidRPr="00D16037">
        <w:rPr>
          <w:rFonts w:eastAsia="Times New Roman" w:cs="Times New Roman"/>
          <w:szCs w:val="24"/>
        </w:rPr>
        <w:t xml:space="preserve"> ιδεοληψίες και </w:t>
      </w:r>
      <w:r>
        <w:rPr>
          <w:rFonts w:eastAsia="Times New Roman" w:cs="Times New Roman"/>
          <w:szCs w:val="24"/>
        </w:rPr>
        <w:t xml:space="preserve">η </w:t>
      </w:r>
      <w:r w:rsidRPr="00D16037">
        <w:rPr>
          <w:rFonts w:eastAsia="Times New Roman" w:cs="Times New Roman"/>
          <w:szCs w:val="24"/>
        </w:rPr>
        <w:t>ανικανότητα</w:t>
      </w:r>
      <w:r>
        <w:rPr>
          <w:rFonts w:eastAsia="Times New Roman" w:cs="Times New Roman"/>
          <w:szCs w:val="24"/>
        </w:rPr>
        <w:t>.</w:t>
      </w:r>
    </w:p>
    <w:p w14:paraId="0645348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Κύριε Πρωθυπουργέ,</w:t>
      </w:r>
      <w:r w:rsidRPr="00D16037">
        <w:rPr>
          <w:rFonts w:eastAsia="Times New Roman" w:cs="Times New Roman"/>
          <w:szCs w:val="24"/>
        </w:rPr>
        <w:t xml:space="preserve"> δεν σας εμπιστεύομαι</w:t>
      </w:r>
      <w:r>
        <w:rPr>
          <w:rFonts w:eastAsia="Times New Roman" w:cs="Times New Roman"/>
          <w:szCs w:val="24"/>
        </w:rPr>
        <w:t>,</w:t>
      </w:r>
      <w:r w:rsidRPr="00D16037">
        <w:rPr>
          <w:rFonts w:eastAsia="Times New Roman" w:cs="Times New Roman"/>
          <w:szCs w:val="24"/>
        </w:rPr>
        <w:t xml:space="preserve"> διότι</w:t>
      </w:r>
      <w:r>
        <w:rPr>
          <w:rFonts w:eastAsia="Times New Roman" w:cs="Times New Roman"/>
          <w:szCs w:val="24"/>
        </w:rPr>
        <w:t>,</w:t>
      </w:r>
      <w:r w:rsidRPr="00D16037">
        <w:rPr>
          <w:rFonts w:eastAsia="Times New Roman" w:cs="Times New Roman"/>
          <w:szCs w:val="24"/>
        </w:rPr>
        <w:t xml:space="preserve"> ενώ παραλάβετε την οικονομία μεταξύ ισογείου και πρώτου ορόφου</w:t>
      </w:r>
      <w:r>
        <w:rPr>
          <w:rFonts w:eastAsia="Times New Roman" w:cs="Times New Roman"/>
          <w:szCs w:val="24"/>
        </w:rPr>
        <w:t>,</w:t>
      </w:r>
      <w:r w:rsidRPr="00D16037">
        <w:rPr>
          <w:rFonts w:eastAsia="Times New Roman" w:cs="Times New Roman"/>
          <w:szCs w:val="24"/>
        </w:rPr>
        <w:t xml:space="preserve"> την κατεβάσετε με αυταπάτες και ιδεοληψίες τα δύο πρώτα χρόνια στο υπόγειο</w:t>
      </w:r>
      <w:r>
        <w:rPr>
          <w:rFonts w:eastAsia="Times New Roman" w:cs="Times New Roman"/>
          <w:szCs w:val="24"/>
        </w:rPr>
        <w:t>,</w:t>
      </w:r>
      <w:r w:rsidRPr="00D16037">
        <w:rPr>
          <w:rFonts w:eastAsia="Times New Roman" w:cs="Times New Roman"/>
          <w:szCs w:val="24"/>
        </w:rPr>
        <w:t xml:space="preserve"> για να επιχειρείτ</w:t>
      </w:r>
      <w:r>
        <w:rPr>
          <w:rFonts w:eastAsia="Times New Roman" w:cs="Times New Roman"/>
          <w:szCs w:val="24"/>
        </w:rPr>
        <w:t>ε</w:t>
      </w:r>
      <w:r w:rsidRPr="00D16037">
        <w:rPr>
          <w:rFonts w:eastAsia="Times New Roman" w:cs="Times New Roman"/>
          <w:szCs w:val="24"/>
        </w:rPr>
        <w:t xml:space="preserve"> τα επόμενα δύο χρόνια να τη φέρετε και πάλι τουλάχιστον στην επιφάνεια και κομπορρημονεί</w:t>
      </w:r>
      <w:r>
        <w:rPr>
          <w:rFonts w:eastAsia="Times New Roman" w:cs="Times New Roman"/>
          <w:szCs w:val="24"/>
        </w:rPr>
        <w:t>τε κ</w:t>
      </w:r>
      <w:r w:rsidRPr="00D16037">
        <w:rPr>
          <w:rFonts w:eastAsia="Times New Roman" w:cs="Times New Roman"/>
          <w:szCs w:val="24"/>
        </w:rPr>
        <w:t xml:space="preserve">ιόλας </w:t>
      </w:r>
      <w:r>
        <w:rPr>
          <w:rFonts w:eastAsia="Times New Roman" w:cs="Times New Roman"/>
          <w:szCs w:val="24"/>
        </w:rPr>
        <w:t>γ</w:t>
      </w:r>
      <w:r w:rsidRPr="00D16037">
        <w:rPr>
          <w:rFonts w:eastAsia="Times New Roman" w:cs="Times New Roman"/>
          <w:szCs w:val="24"/>
        </w:rPr>
        <w:t>ι</w:t>
      </w:r>
      <w:r>
        <w:rPr>
          <w:rFonts w:eastAsia="Times New Roman" w:cs="Times New Roman"/>
          <w:szCs w:val="24"/>
        </w:rPr>
        <w:t>’</w:t>
      </w:r>
      <w:r w:rsidRPr="00D16037">
        <w:rPr>
          <w:rFonts w:eastAsia="Times New Roman" w:cs="Times New Roman"/>
          <w:szCs w:val="24"/>
        </w:rPr>
        <w:t xml:space="preserve"> αυτό</w:t>
      </w:r>
      <w:r>
        <w:rPr>
          <w:rFonts w:eastAsia="Times New Roman" w:cs="Times New Roman"/>
          <w:szCs w:val="24"/>
        </w:rPr>
        <w:t>, ενώ με ανευθυνότητα,</w:t>
      </w:r>
      <w:r w:rsidRPr="00D16037">
        <w:rPr>
          <w:rFonts w:eastAsia="Times New Roman" w:cs="Times New Roman"/>
          <w:szCs w:val="24"/>
        </w:rPr>
        <w:t xml:space="preserve"> όχι μόνο </w:t>
      </w:r>
      <w:r>
        <w:rPr>
          <w:rFonts w:eastAsia="Times New Roman" w:cs="Times New Roman"/>
          <w:szCs w:val="24"/>
        </w:rPr>
        <w:t>φορτώσατε</w:t>
      </w:r>
      <w:r w:rsidRPr="00D16037">
        <w:rPr>
          <w:rFonts w:eastAsia="Times New Roman" w:cs="Times New Roman"/>
          <w:szCs w:val="24"/>
        </w:rPr>
        <w:t xml:space="preserve"> με πολλά δισεκατομμύρια </w:t>
      </w:r>
      <w:r>
        <w:rPr>
          <w:rFonts w:eastAsia="Times New Roman" w:cs="Times New Roman"/>
          <w:szCs w:val="24"/>
        </w:rPr>
        <w:t>ευρώ</w:t>
      </w:r>
      <w:r w:rsidRPr="00D16037">
        <w:rPr>
          <w:rFonts w:eastAsia="Times New Roman" w:cs="Times New Roman"/>
          <w:szCs w:val="24"/>
        </w:rPr>
        <w:t xml:space="preserve"> τις πλάτες των Ελλήνων πολιτών</w:t>
      </w:r>
      <w:r>
        <w:rPr>
          <w:rFonts w:eastAsia="Times New Roman" w:cs="Times New Roman"/>
          <w:szCs w:val="24"/>
        </w:rPr>
        <w:t>,</w:t>
      </w:r>
      <w:r w:rsidRPr="00D16037">
        <w:rPr>
          <w:rFonts w:eastAsia="Times New Roman" w:cs="Times New Roman"/>
          <w:szCs w:val="24"/>
        </w:rPr>
        <w:t xml:space="preserve"> αλλά να</w:t>
      </w:r>
      <w:r>
        <w:rPr>
          <w:rFonts w:eastAsia="Times New Roman" w:cs="Times New Roman"/>
          <w:szCs w:val="24"/>
        </w:rPr>
        <w:t>ρκοθετείτε κιόλας τη</w:t>
      </w:r>
      <w:r w:rsidRPr="00D16037">
        <w:rPr>
          <w:rFonts w:eastAsia="Times New Roman" w:cs="Times New Roman"/>
          <w:szCs w:val="24"/>
        </w:rPr>
        <w:t xml:space="preserve"> μελλοντική πορεία της οικονομίας</w:t>
      </w:r>
      <w:r>
        <w:rPr>
          <w:rFonts w:eastAsia="Times New Roman" w:cs="Times New Roman"/>
          <w:szCs w:val="24"/>
        </w:rPr>
        <w:t xml:space="preserve">. </w:t>
      </w:r>
    </w:p>
    <w:p w14:paraId="0645348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Κλειδώσατε </w:t>
      </w:r>
      <w:r w:rsidRPr="00D16037">
        <w:rPr>
          <w:rFonts w:eastAsia="Times New Roman" w:cs="Times New Roman"/>
          <w:szCs w:val="24"/>
        </w:rPr>
        <w:t>την πατρίδα για πολλά χρόνια</w:t>
      </w:r>
      <w:r>
        <w:rPr>
          <w:rFonts w:eastAsia="Times New Roman" w:cs="Times New Roman"/>
          <w:szCs w:val="24"/>
        </w:rPr>
        <w:t xml:space="preserve"> στην αυστηρή </w:t>
      </w:r>
      <w:proofErr w:type="spellStart"/>
      <w:r>
        <w:rPr>
          <w:rFonts w:eastAsia="Times New Roman" w:cs="Times New Roman"/>
          <w:szCs w:val="24"/>
        </w:rPr>
        <w:t>μνημονιακή</w:t>
      </w:r>
      <w:proofErr w:type="spellEnd"/>
      <w:r>
        <w:rPr>
          <w:rFonts w:eastAsia="Times New Roman" w:cs="Times New Roman"/>
          <w:szCs w:val="24"/>
        </w:rPr>
        <w:t xml:space="preserve"> γραμμή, </w:t>
      </w:r>
      <w:r w:rsidRPr="00D16037">
        <w:rPr>
          <w:rFonts w:eastAsia="Times New Roman" w:cs="Times New Roman"/>
          <w:szCs w:val="24"/>
        </w:rPr>
        <w:t xml:space="preserve">στην επίτευξη υψηλών δημοσιονομικών </w:t>
      </w:r>
      <w:r w:rsidRPr="00D16037">
        <w:rPr>
          <w:rFonts w:eastAsia="Times New Roman" w:cs="Times New Roman"/>
          <w:szCs w:val="24"/>
        </w:rPr>
        <w:lastRenderedPageBreak/>
        <w:t>στόχων και σε καθεστώς ενισχυμένης εποπτείας</w:t>
      </w:r>
      <w:r>
        <w:rPr>
          <w:rFonts w:eastAsia="Times New Roman" w:cs="Times New Roman"/>
          <w:szCs w:val="24"/>
        </w:rPr>
        <w:t>, α</w:t>
      </w:r>
      <w:r w:rsidRPr="00D16037">
        <w:rPr>
          <w:rFonts w:eastAsia="Times New Roman" w:cs="Times New Roman"/>
          <w:szCs w:val="24"/>
        </w:rPr>
        <w:t>ντιθέτως από ότι</w:t>
      </w:r>
      <w:r>
        <w:rPr>
          <w:rFonts w:eastAsia="Times New Roman" w:cs="Times New Roman"/>
          <w:szCs w:val="24"/>
        </w:rPr>
        <w:t xml:space="preserve"> είπε συνάδελφός του ΣΥΡΙΖΑ, με όρ</w:t>
      </w:r>
      <w:r w:rsidRPr="00D16037">
        <w:rPr>
          <w:rFonts w:eastAsia="Times New Roman" w:cs="Times New Roman"/>
          <w:szCs w:val="24"/>
        </w:rPr>
        <w:t>ους και προϋποθέσεις</w:t>
      </w:r>
      <w:r>
        <w:rPr>
          <w:rFonts w:eastAsia="Times New Roman" w:cs="Times New Roman"/>
          <w:szCs w:val="24"/>
        </w:rPr>
        <w:t>,</w:t>
      </w:r>
      <w:r w:rsidRPr="00D16037">
        <w:rPr>
          <w:rFonts w:eastAsia="Times New Roman" w:cs="Times New Roman"/>
          <w:szCs w:val="24"/>
        </w:rPr>
        <w:t xml:space="preserve"> ακόμα και για το χρέος</w:t>
      </w:r>
      <w:r>
        <w:rPr>
          <w:rFonts w:eastAsia="Times New Roman" w:cs="Times New Roman"/>
          <w:szCs w:val="24"/>
        </w:rPr>
        <w:t>. Σέρνετε την οικονομία</w:t>
      </w:r>
      <w:r w:rsidRPr="00D16037">
        <w:rPr>
          <w:rFonts w:eastAsia="Times New Roman" w:cs="Times New Roman"/>
          <w:szCs w:val="24"/>
        </w:rPr>
        <w:t xml:space="preserve"> σε κατάσταση </w:t>
      </w:r>
      <w:r>
        <w:rPr>
          <w:rFonts w:eastAsia="Times New Roman" w:cs="Times New Roman"/>
          <w:szCs w:val="24"/>
        </w:rPr>
        <w:t xml:space="preserve">παραλυτικής </w:t>
      </w:r>
      <w:r w:rsidRPr="00D16037">
        <w:rPr>
          <w:rFonts w:eastAsia="Times New Roman" w:cs="Times New Roman"/>
          <w:szCs w:val="24"/>
        </w:rPr>
        <w:t xml:space="preserve">στασιμότητας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νοικοκυριών και ε</w:t>
      </w:r>
      <w:r w:rsidRPr="00D16037">
        <w:rPr>
          <w:rFonts w:eastAsia="Times New Roman" w:cs="Times New Roman"/>
          <w:szCs w:val="24"/>
        </w:rPr>
        <w:t>πιχειρήσεων</w:t>
      </w:r>
      <w:r>
        <w:rPr>
          <w:rFonts w:eastAsia="Times New Roman" w:cs="Times New Roman"/>
          <w:szCs w:val="24"/>
        </w:rPr>
        <w:t>,</w:t>
      </w:r>
      <w:r w:rsidRPr="00D16037">
        <w:rPr>
          <w:rFonts w:eastAsia="Times New Roman" w:cs="Times New Roman"/>
          <w:szCs w:val="24"/>
        </w:rPr>
        <w:t xml:space="preserve"> χωρίς αναπτυξιακή δυναμική</w:t>
      </w:r>
      <w:r>
        <w:rPr>
          <w:rFonts w:eastAsia="Times New Roman" w:cs="Times New Roman"/>
          <w:szCs w:val="24"/>
        </w:rPr>
        <w:t xml:space="preserve">. </w:t>
      </w:r>
    </w:p>
    <w:p w14:paraId="06453486" w14:textId="77777777" w:rsidR="00C04CE1" w:rsidRDefault="00722F08">
      <w:pPr>
        <w:spacing w:line="600" w:lineRule="auto"/>
        <w:ind w:firstLine="720"/>
        <w:jc w:val="both"/>
        <w:rPr>
          <w:rFonts w:eastAsia="Times New Roman"/>
          <w:szCs w:val="24"/>
        </w:rPr>
      </w:pPr>
      <w:r>
        <w:rPr>
          <w:rFonts w:eastAsia="Times New Roman"/>
          <w:szCs w:val="24"/>
        </w:rPr>
        <w:t>Διατηρείτε τ</w:t>
      </w:r>
      <w:r w:rsidRPr="00D82AEB">
        <w:rPr>
          <w:rFonts w:eastAsia="Times New Roman"/>
          <w:szCs w:val="24"/>
        </w:rPr>
        <w:t>η χώρα εκτός αγορών</w:t>
      </w:r>
      <w:r>
        <w:rPr>
          <w:rFonts w:eastAsia="Times New Roman"/>
          <w:szCs w:val="24"/>
        </w:rPr>
        <w:t>,</w:t>
      </w:r>
      <w:r w:rsidRPr="00D82AEB">
        <w:rPr>
          <w:rFonts w:eastAsia="Times New Roman"/>
          <w:szCs w:val="24"/>
        </w:rPr>
        <w:t xml:space="preserve"> χωρίς εξασφαλισμένη τη σταθερή</w:t>
      </w:r>
      <w:r>
        <w:rPr>
          <w:rFonts w:eastAsia="Times New Roman"/>
          <w:szCs w:val="24"/>
        </w:rPr>
        <w:t>,</w:t>
      </w:r>
      <w:r w:rsidRPr="00D82AEB">
        <w:rPr>
          <w:rFonts w:eastAsia="Times New Roman"/>
          <w:szCs w:val="24"/>
        </w:rPr>
        <w:t xml:space="preserve"> τη συνεχή</w:t>
      </w:r>
      <w:r>
        <w:rPr>
          <w:rFonts w:eastAsia="Times New Roman"/>
          <w:szCs w:val="24"/>
        </w:rPr>
        <w:t>,</w:t>
      </w:r>
      <w:r w:rsidRPr="00D82AEB">
        <w:rPr>
          <w:rFonts w:eastAsia="Times New Roman"/>
          <w:szCs w:val="24"/>
        </w:rPr>
        <w:t xml:space="preserve"> τη</w:t>
      </w:r>
      <w:r>
        <w:rPr>
          <w:rFonts w:eastAsia="Times New Roman"/>
          <w:szCs w:val="24"/>
        </w:rPr>
        <w:t>ν</w:t>
      </w:r>
      <w:r w:rsidRPr="00D82AEB">
        <w:rPr>
          <w:rFonts w:eastAsia="Times New Roman"/>
          <w:szCs w:val="24"/>
        </w:rPr>
        <w:t xml:space="preserve"> ασφαλή πρόσβαση σε αυτές</w:t>
      </w:r>
      <w:r>
        <w:rPr>
          <w:rFonts w:eastAsia="Times New Roman"/>
          <w:szCs w:val="24"/>
        </w:rPr>
        <w:t>.</w:t>
      </w:r>
      <w:r w:rsidRPr="00D82AEB">
        <w:rPr>
          <w:rFonts w:eastAsia="Times New Roman"/>
          <w:szCs w:val="24"/>
        </w:rPr>
        <w:t xml:space="preserve"> </w:t>
      </w:r>
      <w:r>
        <w:rPr>
          <w:rFonts w:eastAsia="Times New Roman"/>
          <w:szCs w:val="24"/>
        </w:rPr>
        <w:t>Η</w:t>
      </w:r>
      <w:r w:rsidRPr="00D82AEB">
        <w:rPr>
          <w:rFonts w:eastAsia="Times New Roman"/>
          <w:szCs w:val="24"/>
        </w:rPr>
        <w:t xml:space="preserve"> κανονικότητα της χώρας δεν έχει επιστρέψει</w:t>
      </w:r>
      <w:r>
        <w:rPr>
          <w:rFonts w:eastAsia="Times New Roman"/>
          <w:szCs w:val="24"/>
        </w:rPr>
        <w:t>. Τ</w:t>
      </w:r>
      <w:r w:rsidRPr="00D82AEB">
        <w:rPr>
          <w:rFonts w:eastAsia="Times New Roman"/>
          <w:szCs w:val="24"/>
        </w:rPr>
        <w:t>ο διαθέσιμο εισόδημα των πολιτών συρρικνώνεται</w:t>
      </w:r>
      <w:r>
        <w:rPr>
          <w:rFonts w:eastAsia="Times New Roman"/>
          <w:szCs w:val="24"/>
        </w:rPr>
        <w:t>.</w:t>
      </w:r>
      <w:r w:rsidRPr="00D82AEB">
        <w:rPr>
          <w:rFonts w:eastAsia="Times New Roman"/>
          <w:szCs w:val="24"/>
        </w:rPr>
        <w:t xml:space="preserve"> </w:t>
      </w:r>
      <w:r>
        <w:rPr>
          <w:rFonts w:eastAsia="Times New Roman"/>
          <w:szCs w:val="24"/>
        </w:rPr>
        <w:t>Η</w:t>
      </w:r>
      <w:r w:rsidRPr="00D82AEB">
        <w:rPr>
          <w:rFonts w:eastAsia="Times New Roman"/>
          <w:szCs w:val="24"/>
        </w:rPr>
        <w:t xml:space="preserve"> ανταγωνιστικότητα της οικονομίας υποχωρεί</w:t>
      </w:r>
      <w:r>
        <w:rPr>
          <w:rFonts w:eastAsia="Times New Roman"/>
          <w:szCs w:val="24"/>
        </w:rPr>
        <w:t>.</w:t>
      </w:r>
      <w:r w:rsidRPr="00D82AEB">
        <w:rPr>
          <w:rFonts w:eastAsia="Times New Roman"/>
          <w:szCs w:val="24"/>
        </w:rPr>
        <w:t xml:space="preserve"> </w:t>
      </w:r>
      <w:r>
        <w:rPr>
          <w:rFonts w:eastAsia="Times New Roman"/>
          <w:szCs w:val="24"/>
        </w:rPr>
        <w:t>Ο</w:t>
      </w:r>
      <w:r w:rsidRPr="00D82AEB">
        <w:rPr>
          <w:rFonts w:eastAsia="Times New Roman"/>
          <w:szCs w:val="24"/>
        </w:rPr>
        <w:t>ι επενδύσεις καταρρέουν</w:t>
      </w:r>
      <w:r>
        <w:rPr>
          <w:rFonts w:eastAsia="Times New Roman"/>
          <w:szCs w:val="24"/>
        </w:rPr>
        <w:t>. Ε</w:t>
      </w:r>
      <w:r w:rsidRPr="00D82AEB">
        <w:rPr>
          <w:rFonts w:eastAsia="Times New Roman"/>
          <w:szCs w:val="24"/>
        </w:rPr>
        <w:t>πιχειρήσεις μεταναστεύουν</w:t>
      </w:r>
      <w:r>
        <w:rPr>
          <w:rFonts w:eastAsia="Times New Roman"/>
          <w:szCs w:val="24"/>
        </w:rPr>
        <w:t>.</w:t>
      </w:r>
      <w:r w:rsidRPr="00D82AEB">
        <w:rPr>
          <w:rFonts w:eastAsia="Times New Roman"/>
          <w:szCs w:val="24"/>
        </w:rPr>
        <w:t xml:space="preserve"> </w:t>
      </w:r>
      <w:r>
        <w:rPr>
          <w:rFonts w:eastAsia="Times New Roman"/>
          <w:szCs w:val="24"/>
        </w:rPr>
        <w:t>Ν</w:t>
      </w:r>
      <w:r w:rsidRPr="00D82AEB">
        <w:rPr>
          <w:rFonts w:eastAsia="Times New Roman"/>
          <w:szCs w:val="24"/>
        </w:rPr>
        <w:t>έοι επιστήμονες ξενιτεύονται</w:t>
      </w:r>
      <w:r>
        <w:rPr>
          <w:rFonts w:eastAsia="Times New Roman"/>
          <w:szCs w:val="24"/>
        </w:rPr>
        <w:t>.</w:t>
      </w:r>
      <w:r w:rsidRPr="00D82AEB">
        <w:rPr>
          <w:rFonts w:eastAsia="Times New Roman"/>
          <w:szCs w:val="24"/>
        </w:rPr>
        <w:t xml:space="preserve"> </w:t>
      </w:r>
      <w:r>
        <w:rPr>
          <w:rFonts w:eastAsia="Times New Roman"/>
          <w:szCs w:val="24"/>
        </w:rPr>
        <w:t>Τ</w:t>
      </w:r>
      <w:r w:rsidRPr="00D82AEB">
        <w:rPr>
          <w:rFonts w:eastAsia="Times New Roman"/>
          <w:szCs w:val="24"/>
        </w:rPr>
        <w:t xml:space="preserve">ο </w:t>
      </w:r>
      <w:r>
        <w:rPr>
          <w:rFonts w:eastAsia="Times New Roman"/>
          <w:szCs w:val="24"/>
        </w:rPr>
        <w:t>Π</w:t>
      </w:r>
      <w:r w:rsidRPr="00D82AEB">
        <w:rPr>
          <w:rFonts w:eastAsia="Times New Roman"/>
          <w:szCs w:val="24"/>
        </w:rPr>
        <w:t xml:space="preserve">ρόγραμμα Δημοσίων Επενδύσεων </w:t>
      </w:r>
      <w:proofErr w:type="spellStart"/>
      <w:r>
        <w:rPr>
          <w:rFonts w:eastAsia="Times New Roman"/>
          <w:szCs w:val="24"/>
        </w:rPr>
        <w:t>υποε</w:t>
      </w:r>
      <w:r w:rsidRPr="00D82AEB">
        <w:rPr>
          <w:rFonts w:eastAsia="Times New Roman"/>
          <w:szCs w:val="24"/>
        </w:rPr>
        <w:t>κτελείται</w:t>
      </w:r>
      <w:proofErr w:type="spellEnd"/>
      <w:r>
        <w:rPr>
          <w:rFonts w:eastAsia="Times New Roman"/>
          <w:szCs w:val="24"/>
        </w:rPr>
        <w:t>.</w:t>
      </w:r>
      <w:r w:rsidRPr="00D82AEB">
        <w:rPr>
          <w:rFonts w:eastAsia="Times New Roman"/>
          <w:szCs w:val="24"/>
        </w:rPr>
        <w:t xml:space="preserve"> </w:t>
      </w:r>
      <w:r>
        <w:rPr>
          <w:rFonts w:eastAsia="Times New Roman"/>
          <w:szCs w:val="24"/>
        </w:rPr>
        <w:t>Ο</w:t>
      </w:r>
      <w:r w:rsidRPr="00D82AEB">
        <w:rPr>
          <w:rFonts w:eastAsia="Times New Roman"/>
          <w:szCs w:val="24"/>
        </w:rPr>
        <w:t>ι ευέλικτες μορφές εργασίας κυριαρχούν</w:t>
      </w:r>
      <w:r>
        <w:rPr>
          <w:rFonts w:eastAsia="Times New Roman"/>
          <w:szCs w:val="24"/>
        </w:rPr>
        <w:t>.</w:t>
      </w:r>
      <w:r w:rsidRPr="00D82AEB">
        <w:rPr>
          <w:rFonts w:eastAsia="Times New Roman"/>
          <w:szCs w:val="24"/>
        </w:rPr>
        <w:t xml:space="preserve"> </w:t>
      </w:r>
      <w:r>
        <w:rPr>
          <w:rFonts w:eastAsia="Times New Roman"/>
          <w:szCs w:val="24"/>
        </w:rPr>
        <w:t xml:space="preserve">Η </w:t>
      </w:r>
      <w:r w:rsidRPr="00D82AEB">
        <w:rPr>
          <w:rFonts w:eastAsia="Times New Roman"/>
          <w:szCs w:val="24"/>
        </w:rPr>
        <w:t xml:space="preserve">μακροχρόνια </w:t>
      </w:r>
      <w:r>
        <w:rPr>
          <w:rFonts w:eastAsia="Times New Roman"/>
          <w:szCs w:val="24"/>
        </w:rPr>
        <w:t xml:space="preserve">ανεργία </w:t>
      </w:r>
      <w:r w:rsidRPr="00D82AEB">
        <w:rPr>
          <w:rFonts w:eastAsia="Times New Roman"/>
          <w:szCs w:val="24"/>
        </w:rPr>
        <w:t>επικρατεί</w:t>
      </w:r>
      <w:r>
        <w:rPr>
          <w:rFonts w:eastAsia="Times New Roman"/>
          <w:szCs w:val="24"/>
        </w:rPr>
        <w:t>.</w:t>
      </w:r>
      <w:r w:rsidRPr="00D82AEB">
        <w:rPr>
          <w:rFonts w:eastAsia="Times New Roman"/>
          <w:szCs w:val="24"/>
        </w:rPr>
        <w:t xml:space="preserve"> </w:t>
      </w:r>
      <w:r>
        <w:rPr>
          <w:rFonts w:eastAsia="Times New Roman"/>
          <w:szCs w:val="24"/>
        </w:rPr>
        <w:t>Η</w:t>
      </w:r>
      <w:r w:rsidRPr="00D82AEB">
        <w:rPr>
          <w:rFonts w:eastAsia="Times New Roman"/>
          <w:szCs w:val="24"/>
        </w:rPr>
        <w:t xml:space="preserve"> ρευστότητα δημ</w:t>
      </w:r>
      <w:r>
        <w:rPr>
          <w:rFonts w:eastAsia="Times New Roman"/>
          <w:szCs w:val="24"/>
        </w:rPr>
        <w:t>ο</w:t>
      </w:r>
      <w:r w:rsidRPr="00D82AEB">
        <w:rPr>
          <w:rFonts w:eastAsia="Times New Roman"/>
          <w:szCs w:val="24"/>
        </w:rPr>
        <w:t>σ</w:t>
      </w:r>
      <w:r>
        <w:rPr>
          <w:rFonts w:eastAsia="Times New Roman"/>
          <w:szCs w:val="24"/>
        </w:rPr>
        <w:t>ί</w:t>
      </w:r>
      <w:r w:rsidRPr="00D82AEB">
        <w:rPr>
          <w:rFonts w:eastAsia="Times New Roman"/>
          <w:szCs w:val="24"/>
        </w:rPr>
        <w:t>ων φορέων επιδεινώνεται</w:t>
      </w:r>
      <w:r>
        <w:rPr>
          <w:rFonts w:eastAsia="Times New Roman"/>
          <w:szCs w:val="24"/>
        </w:rPr>
        <w:t>.</w:t>
      </w:r>
      <w:r w:rsidRPr="00D82AEB">
        <w:rPr>
          <w:rFonts w:eastAsia="Times New Roman"/>
          <w:szCs w:val="24"/>
        </w:rPr>
        <w:t xml:space="preserve"> </w:t>
      </w:r>
      <w:r>
        <w:rPr>
          <w:rFonts w:eastAsia="Times New Roman"/>
          <w:szCs w:val="24"/>
        </w:rPr>
        <w:t>Η</w:t>
      </w:r>
      <w:r w:rsidRPr="00D82AEB">
        <w:rPr>
          <w:rFonts w:eastAsia="Times New Roman"/>
          <w:szCs w:val="24"/>
        </w:rPr>
        <w:t xml:space="preserve"> πιστωτική συρρίκνωση συνεχίζεται</w:t>
      </w:r>
      <w:r>
        <w:rPr>
          <w:rFonts w:eastAsia="Times New Roman"/>
          <w:szCs w:val="24"/>
        </w:rPr>
        <w:t>.</w:t>
      </w:r>
      <w:r w:rsidRPr="00D82AEB">
        <w:rPr>
          <w:rFonts w:eastAsia="Times New Roman"/>
          <w:szCs w:val="24"/>
        </w:rPr>
        <w:t xml:space="preserve"> </w:t>
      </w:r>
      <w:r>
        <w:rPr>
          <w:rFonts w:eastAsia="Times New Roman"/>
          <w:szCs w:val="24"/>
        </w:rPr>
        <w:t>Τ</w:t>
      </w:r>
      <w:r w:rsidRPr="00D82AEB">
        <w:rPr>
          <w:rFonts w:eastAsia="Times New Roman"/>
          <w:szCs w:val="24"/>
        </w:rPr>
        <w:t>ο ιδιωτικό χρέος</w:t>
      </w:r>
      <w:r>
        <w:rPr>
          <w:rFonts w:eastAsia="Times New Roman"/>
          <w:szCs w:val="24"/>
        </w:rPr>
        <w:t>,</w:t>
      </w:r>
      <w:r w:rsidRPr="00D82AEB">
        <w:rPr>
          <w:rFonts w:eastAsia="Times New Roman"/>
          <w:szCs w:val="24"/>
        </w:rPr>
        <w:t xml:space="preserve"> οι οφειλές δηλαδή των πολιτών σε εφορία και ασφαλιστικά ταμεία</w:t>
      </w:r>
      <w:r>
        <w:rPr>
          <w:rFonts w:eastAsia="Times New Roman"/>
          <w:szCs w:val="24"/>
        </w:rPr>
        <w:t>, διογκώνεται. Οι</w:t>
      </w:r>
      <w:r w:rsidRPr="00D82AEB">
        <w:rPr>
          <w:rFonts w:eastAsia="Times New Roman"/>
          <w:szCs w:val="24"/>
        </w:rPr>
        <w:t xml:space="preserve"> οφειλές του </w:t>
      </w:r>
      <w:r>
        <w:rPr>
          <w:rFonts w:eastAsia="Times New Roman"/>
          <w:szCs w:val="24"/>
        </w:rPr>
        <w:t>δ</w:t>
      </w:r>
      <w:r w:rsidRPr="00D82AEB">
        <w:rPr>
          <w:rFonts w:eastAsia="Times New Roman"/>
          <w:szCs w:val="24"/>
        </w:rPr>
        <w:t>ημοσίου δεν εκκαθαρίζονται</w:t>
      </w:r>
      <w:r>
        <w:rPr>
          <w:rFonts w:eastAsia="Times New Roman"/>
          <w:szCs w:val="24"/>
        </w:rPr>
        <w:t>.</w:t>
      </w:r>
      <w:r w:rsidRPr="00D82AEB">
        <w:rPr>
          <w:rFonts w:eastAsia="Times New Roman"/>
          <w:szCs w:val="24"/>
        </w:rPr>
        <w:t xml:space="preserve"> </w:t>
      </w:r>
      <w:r>
        <w:rPr>
          <w:rFonts w:eastAsia="Times New Roman"/>
          <w:szCs w:val="24"/>
        </w:rPr>
        <w:t>Κ</w:t>
      </w:r>
      <w:r w:rsidRPr="00D82AEB">
        <w:rPr>
          <w:rFonts w:eastAsia="Times New Roman"/>
          <w:szCs w:val="24"/>
        </w:rPr>
        <w:t>εφαλαιακ</w:t>
      </w:r>
      <w:r>
        <w:rPr>
          <w:rFonts w:eastAsia="Times New Roman"/>
          <w:szCs w:val="24"/>
        </w:rPr>
        <w:t>οί</w:t>
      </w:r>
      <w:r w:rsidRPr="00D82AEB">
        <w:rPr>
          <w:rFonts w:eastAsia="Times New Roman"/>
          <w:szCs w:val="24"/>
        </w:rPr>
        <w:t xml:space="preserve"> περιορισμοί εξακολουθούν να υφίστανται</w:t>
      </w:r>
      <w:r>
        <w:rPr>
          <w:rFonts w:eastAsia="Times New Roman"/>
          <w:szCs w:val="24"/>
        </w:rPr>
        <w:t>.</w:t>
      </w:r>
      <w:r w:rsidRPr="00D82AEB">
        <w:rPr>
          <w:rFonts w:eastAsia="Times New Roman"/>
          <w:szCs w:val="24"/>
        </w:rPr>
        <w:t xml:space="preserve"> </w:t>
      </w:r>
      <w:r>
        <w:rPr>
          <w:rFonts w:eastAsia="Times New Roman"/>
          <w:szCs w:val="24"/>
        </w:rPr>
        <w:t>Τ</w:t>
      </w:r>
      <w:r w:rsidRPr="00D82AEB">
        <w:rPr>
          <w:rFonts w:eastAsia="Times New Roman"/>
          <w:szCs w:val="24"/>
        </w:rPr>
        <w:t xml:space="preserve">ο </w:t>
      </w:r>
      <w:r>
        <w:rPr>
          <w:rFonts w:eastAsia="Times New Roman"/>
          <w:szCs w:val="24"/>
        </w:rPr>
        <w:t>Χ</w:t>
      </w:r>
      <w:r w:rsidRPr="00D82AEB">
        <w:rPr>
          <w:rFonts w:eastAsia="Times New Roman"/>
          <w:szCs w:val="24"/>
        </w:rPr>
        <w:t>ρηματιστήριο έχει συσσωρεύσει τεράστιες απώλειες</w:t>
      </w:r>
      <w:r>
        <w:rPr>
          <w:rFonts w:eastAsia="Times New Roman"/>
          <w:szCs w:val="24"/>
        </w:rPr>
        <w:t>.</w:t>
      </w:r>
    </w:p>
    <w:p w14:paraId="06453487" w14:textId="77777777" w:rsidR="00C04CE1" w:rsidRDefault="00722F08">
      <w:pPr>
        <w:spacing w:line="600" w:lineRule="auto"/>
        <w:ind w:firstLine="720"/>
        <w:jc w:val="both"/>
        <w:rPr>
          <w:rFonts w:eastAsia="Times New Roman"/>
          <w:szCs w:val="24"/>
        </w:rPr>
      </w:pPr>
      <w:r>
        <w:rPr>
          <w:rFonts w:eastAsia="Times New Roman"/>
          <w:szCs w:val="24"/>
        </w:rPr>
        <w:lastRenderedPageBreak/>
        <w:t>Σ</w:t>
      </w:r>
      <w:r w:rsidRPr="00D82AEB">
        <w:rPr>
          <w:rFonts w:eastAsia="Times New Roman"/>
          <w:szCs w:val="24"/>
        </w:rPr>
        <w:t>υμπερασματικά</w:t>
      </w:r>
      <w:r>
        <w:rPr>
          <w:rFonts w:eastAsia="Times New Roman"/>
          <w:szCs w:val="24"/>
        </w:rPr>
        <w:t>,</w:t>
      </w:r>
      <w:r w:rsidRPr="00D82AEB">
        <w:rPr>
          <w:rFonts w:eastAsia="Times New Roman"/>
          <w:szCs w:val="24"/>
        </w:rPr>
        <w:t xml:space="preserve"> η </w:t>
      </w:r>
      <w:r>
        <w:rPr>
          <w:rFonts w:eastAsia="Times New Roman"/>
          <w:szCs w:val="24"/>
        </w:rPr>
        <w:t>Κ</w:t>
      </w:r>
      <w:r w:rsidRPr="00D82AEB">
        <w:rPr>
          <w:rFonts w:eastAsia="Times New Roman"/>
          <w:szCs w:val="24"/>
        </w:rPr>
        <w:t xml:space="preserve">υβέρνηση </w:t>
      </w:r>
      <w:r>
        <w:rPr>
          <w:rFonts w:eastAsia="Times New Roman"/>
          <w:szCs w:val="24"/>
        </w:rPr>
        <w:t>του κ.</w:t>
      </w:r>
      <w:r w:rsidRPr="00D82AEB">
        <w:rPr>
          <w:rFonts w:eastAsia="Times New Roman"/>
          <w:szCs w:val="24"/>
        </w:rPr>
        <w:t xml:space="preserve"> Τσίπρα αναλώνει </w:t>
      </w:r>
      <w:r>
        <w:rPr>
          <w:rFonts w:eastAsia="Times New Roman"/>
          <w:szCs w:val="24"/>
        </w:rPr>
        <w:t>α</w:t>
      </w:r>
      <w:r w:rsidRPr="00D82AEB">
        <w:rPr>
          <w:rFonts w:eastAsia="Times New Roman"/>
          <w:szCs w:val="24"/>
        </w:rPr>
        <w:t xml:space="preserve">πλώς αυτάρεσκα </w:t>
      </w:r>
      <w:r>
        <w:rPr>
          <w:rFonts w:eastAsia="Times New Roman"/>
          <w:szCs w:val="24"/>
        </w:rPr>
        <w:t>ε</w:t>
      </w:r>
      <w:r w:rsidRPr="00D82AEB">
        <w:rPr>
          <w:rFonts w:eastAsia="Times New Roman"/>
          <w:szCs w:val="24"/>
        </w:rPr>
        <w:t>θνικό χρόνο</w:t>
      </w:r>
      <w:r>
        <w:rPr>
          <w:rFonts w:eastAsia="Times New Roman"/>
          <w:szCs w:val="24"/>
        </w:rPr>
        <w:t>,</w:t>
      </w:r>
      <w:r w:rsidRPr="00D82AEB">
        <w:rPr>
          <w:rFonts w:eastAsia="Times New Roman"/>
          <w:szCs w:val="24"/>
        </w:rPr>
        <w:t xml:space="preserve"> κεφάλαιο και π</w:t>
      </w:r>
      <w:r>
        <w:rPr>
          <w:rFonts w:eastAsia="Times New Roman"/>
          <w:szCs w:val="24"/>
        </w:rPr>
        <w:t xml:space="preserve">όρους, </w:t>
      </w:r>
      <w:r w:rsidRPr="00D82AEB">
        <w:rPr>
          <w:rFonts w:eastAsia="Times New Roman"/>
          <w:szCs w:val="24"/>
        </w:rPr>
        <w:t xml:space="preserve">εμπαίζοντας </w:t>
      </w:r>
      <w:r>
        <w:rPr>
          <w:rFonts w:eastAsia="Times New Roman"/>
          <w:szCs w:val="24"/>
        </w:rPr>
        <w:t>μ</w:t>
      </w:r>
      <w:r w:rsidRPr="00D82AEB">
        <w:rPr>
          <w:rFonts w:eastAsia="Times New Roman"/>
          <w:szCs w:val="24"/>
        </w:rPr>
        <w:t>ε προκλητικό τρόπο και με απόλυτο καιροσκοπισμό την κοινωνία</w:t>
      </w:r>
      <w:r>
        <w:rPr>
          <w:rFonts w:eastAsia="Times New Roman"/>
          <w:szCs w:val="24"/>
        </w:rPr>
        <w:t>.</w:t>
      </w:r>
      <w:r w:rsidRPr="00D82AEB">
        <w:rPr>
          <w:rFonts w:eastAsia="Times New Roman"/>
          <w:szCs w:val="24"/>
        </w:rPr>
        <w:t xml:space="preserve"> </w:t>
      </w:r>
    </w:p>
    <w:p w14:paraId="06453488" w14:textId="77777777" w:rsidR="00C04CE1" w:rsidRDefault="00722F08">
      <w:pPr>
        <w:spacing w:line="600" w:lineRule="auto"/>
        <w:ind w:firstLine="720"/>
        <w:jc w:val="both"/>
        <w:rPr>
          <w:rFonts w:eastAsia="Times New Roman"/>
          <w:szCs w:val="24"/>
        </w:rPr>
      </w:pPr>
      <w:r>
        <w:rPr>
          <w:rFonts w:eastAsia="Times New Roman"/>
          <w:szCs w:val="24"/>
        </w:rPr>
        <w:t>Κύριε Πρωθυπουργέ,</w:t>
      </w:r>
      <w:r w:rsidRPr="00D82AEB">
        <w:rPr>
          <w:rFonts w:eastAsia="Times New Roman"/>
          <w:szCs w:val="24"/>
        </w:rPr>
        <w:t xml:space="preserve"> για τους παραπάνω λόγους και όχι μόνο</w:t>
      </w:r>
      <w:r>
        <w:rPr>
          <w:rFonts w:eastAsia="Times New Roman"/>
          <w:szCs w:val="24"/>
        </w:rPr>
        <w:t>,</w:t>
      </w:r>
      <w:r w:rsidRPr="00D82AEB">
        <w:rPr>
          <w:rFonts w:eastAsia="Times New Roman"/>
          <w:szCs w:val="24"/>
        </w:rPr>
        <w:t xml:space="preserve"> δεν σας δίνω ψήφο εμπιστοσύνης</w:t>
      </w:r>
      <w:r>
        <w:rPr>
          <w:rFonts w:eastAsia="Times New Roman"/>
          <w:szCs w:val="24"/>
        </w:rPr>
        <w:t>.</w:t>
      </w:r>
      <w:r w:rsidRPr="00D82AEB">
        <w:rPr>
          <w:rFonts w:eastAsia="Times New Roman"/>
          <w:szCs w:val="24"/>
        </w:rPr>
        <w:t xml:space="preserve"> Άλλωστε</w:t>
      </w:r>
      <w:r>
        <w:rPr>
          <w:rFonts w:eastAsia="Times New Roman"/>
          <w:szCs w:val="24"/>
        </w:rPr>
        <w:t>,</w:t>
      </w:r>
      <w:r w:rsidRPr="00D82AEB">
        <w:rPr>
          <w:rFonts w:eastAsia="Times New Roman"/>
          <w:szCs w:val="24"/>
        </w:rPr>
        <w:t xml:space="preserve"> όπως και ο ίδιος έχετε υποστηρίξει</w:t>
      </w:r>
      <w:r>
        <w:rPr>
          <w:rFonts w:eastAsia="Times New Roman"/>
          <w:szCs w:val="24"/>
        </w:rPr>
        <w:t>, την ψήφο εμπιστοσύνης τη</w:t>
      </w:r>
      <w:r w:rsidRPr="00D82AEB">
        <w:rPr>
          <w:rFonts w:eastAsia="Times New Roman"/>
          <w:szCs w:val="24"/>
        </w:rPr>
        <w:t xml:space="preserve"> δίνει ο λαός και τ</w:t>
      </w:r>
      <w:r>
        <w:rPr>
          <w:rFonts w:eastAsia="Times New Roman"/>
          <w:szCs w:val="24"/>
        </w:rPr>
        <w:t xml:space="preserve">η </w:t>
      </w:r>
      <w:r w:rsidRPr="00D82AEB">
        <w:rPr>
          <w:rFonts w:eastAsia="Times New Roman"/>
          <w:szCs w:val="24"/>
        </w:rPr>
        <w:t>δίνει ανοιχτά και καθαρά</w:t>
      </w:r>
      <w:r>
        <w:rPr>
          <w:rFonts w:eastAsia="Times New Roman"/>
          <w:szCs w:val="24"/>
        </w:rPr>
        <w:t>,</w:t>
      </w:r>
      <w:r w:rsidRPr="00D82AEB">
        <w:rPr>
          <w:rFonts w:eastAsia="Times New Roman"/>
          <w:szCs w:val="24"/>
        </w:rPr>
        <w:t xml:space="preserve"> μέσα από την εκλογική διαδικασία</w:t>
      </w:r>
      <w:r>
        <w:rPr>
          <w:rFonts w:eastAsia="Times New Roman"/>
          <w:szCs w:val="24"/>
        </w:rPr>
        <w:t>,</w:t>
      </w:r>
      <w:r w:rsidRPr="00D82AEB">
        <w:rPr>
          <w:rFonts w:eastAsia="Times New Roman"/>
          <w:szCs w:val="24"/>
        </w:rPr>
        <w:t xml:space="preserve"> μέσα από τη λαϊκή ετυμηγορία</w:t>
      </w:r>
      <w:r>
        <w:rPr>
          <w:rFonts w:eastAsia="Times New Roman"/>
          <w:szCs w:val="24"/>
        </w:rPr>
        <w:t>.</w:t>
      </w:r>
    </w:p>
    <w:p w14:paraId="06453489" w14:textId="77777777" w:rsidR="00C04CE1" w:rsidRDefault="00722F0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645348A" w14:textId="77777777" w:rsidR="00C04CE1" w:rsidRDefault="00722F08">
      <w:pPr>
        <w:spacing w:line="600" w:lineRule="auto"/>
        <w:ind w:firstLine="720"/>
        <w:jc w:val="both"/>
        <w:rPr>
          <w:rFonts w:eastAsia="Times New Roman"/>
          <w:szCs w:val="24"/>
        </w:rPr>
      </w:pPr>
      <w:r>
        <w:rPr>
          <w:rFonts w:eastAsia="Times New Roman"/>
          <w:szCs w:val="24"/>
        </w:rPr>
        <w:t>Κυρίες και κύριοι</w:t>
      </w:r>
      <w:r w:rsidRPr="00D82AEB">
        <w:rPr>
          <w:rFonts w:eastAsia="Times New Roman"/>
          <w:szCs w:val="24"/>
        </w:rPr>
        <w:t xml:space="preserve"> συνάδελφοι</w:t>
      </w:r>
      <w:r>
        <w:rPr>
          <w:rFonts w:eastAsia="Times New Roman"/>
          <w:szCs w:val="24"/>
        </w:rPr>
        <w:t>,</w:t>
      </w:r>
      <w:r w:rsidRPr="00D82AEB">
        <w:rPr>
          <w:rFonts w:eastAsia="Times New Roman"/>
          <w:szCs w:val="24"/>
        </w:rPr>
        <w:t xml:space="preserve"> σε κάθε εκδοχή</w:t>
      </w:r>
      <w:r>
        <w:rPr>
          <w:rFonts w:eastAsia="Times New Roman"/>
          <w:szCs w:val="24"/>
        </w:rPr>
        <w:t xml:space="preserve">, η αυλαία για την Κυβέρνηση πέφτει. Η </w:t>
      </w:r>
      <w:r w:rsidRPr="00D82AEB">
        <w:rPr>
          <w:rFonts w:eastAsia="Times New Roman"/>
          <w:szCs w:val="24"/>
        </w:rPr>
        <w:t>χώρα έχει ανάγκη από μία άλλη</w:t>
      </w:r>
      <w:r>
        <w:rPr>
          <w:rFonts w:eastAsia="Times New Roman"/>
          <w:szCs w:val="24"/>
        </w:rPr>
        <w:t>,</w:t>
      </w:r>
      <w:r w:rsidRPr="00D82AEB">
        <w:rPr>
          <w:rFonts w:eastAsia="Times New Roman"/>
          <w:szCs w:val="24"/>
        </w:rPr>
        <w:t xml:space="preserve"> </w:t>
      </w:r>
      <w:r>
        <w:rPr>
          <w:rFonts w:eastAsia="Times New Roman"/>
          <w:szCs w:val="24"/>
        </w:rPr>
        <w:t>σοβαρή, στιβαρή, υπεύθυνη,</w:t>
      </w:r>
      <w:r w:rsidRPr="00D82AEB">
        <w:rPr>
          <w:rFonts w:eastAsia="Times New Roman"/>
          <w:szCs w:val="24"/>
        </w:rPr>
        <w:t xml:space="preserve"> σταθερή και με </w:t>
      </w:r>
      <w:r>
        <w:rPr>
          <w:rFonts w:eastAsia="Times New Roman"/>
          <w:szCs w:val="24"/>
        </w:rPr>
        <w:t>ε</w:t>
      </w:r>
      <w:r w:rsidRPr="00D82AEB">
        <w:rPr>
          <w:rFonts w:eastAsia="Times New Roman"/>
          <w:szCs w:val="24"/>
        </w:rPr>
        <w:t xml:space="preserve">θνικό και </w:t>
      </w:r>
      <w:r>
        <w:rPr>
          <w:rFonts w:eastAsia="Times New Roman"/>
          <w:szCs w:val="24"/>
        </w:rPr>
        <w:t>ε</w:t>
      </w:r>
      <w:r w:rsidRPr="00D82AEB">
        <w:rPr>
          <w:rFonts w:eastAsia="Times New Roman"/>
          <w:szCs w:val="24"/>
        </w:rPr>
        <w:t>υρωπαϊκό σχέδιο κυβέρνηση</w:t>
      </w:r>
      <w:r>
        <w:rPr>
          <w:rFonts w:eastAsia="Times New Roman"/>
          <w:szCs w:val="24"/>
        </w:rPr>
        <w:t>. Έχει ανάγκη</w:t>
      </w:r>
      <w:r w:rsidRPr="00D82AEB">
        <w:rPr>
          <w:rFonts w:eastAsia="Times New Roman"/>
          <w:szCs w:val="24"/>
        </w:rPr>
        <w:t xml:space="preserve"> μ</w:t>
      </w:r>
      <w:r>
        <w:rPr>
          <w:rFonts w:eastAsia="Times New Roman"/>
          <w:szCs w:val="24"/>
        </w:rPr>
        <w:t>ι</w:t>
      </w:r>
      <w:r w:rsidRPr="00D82AEB">
        <w:rPr>
          <w:rFonts w:eastAsia="Times New Roman"/>
          <w:szCs w:val="24"/>
        </w:rPr>
        <w:t xml:space="preserve">α πατριωτική φιλελεύθερη και κοινωνική κυβέρνηση </w:t>
      </w:r>
      <w:r>
        <w:rPr>
          <w:rFonts w:eastAsia="Times New Roman"/>
          <w:szCs w:val="24"/>
        </w:rPr>
        <w:t xml:space="preserve">της </w:t>
      </w:r>
      <w:r w:rsidRPr="00D82AEB">
        <w:rPr>
          <w:rFonts w:eastAsia="Times New Roman"/>
          <w:szCs w:val="24"/>
        </w:rPr>
        <w:t>Νέας Δημοκρατίας</w:t>
      </w:r>
      <w:r>
        <w:rPr>
          <w:rFonts w:eastAsia="Times New Roman"/>
          <w:szCs w:val="24"/>
        </w:rPr>
        <w:t>,</w:t>
      </w:r>
      <w:r w:rsidRPr="00D82AEB">
        <w:rPr>
          <w:rFonts w:eastAsia="Times New Roman"/>
          <w:szCs w:val="24"/>
        </w:rPr>
        <w:t xml:space="preserve"> η οποία</w:t>
      </w:r>
      <w:r>
        <w:rPr>
          <w:rFonts w:eastAsia="Times New Roman"/>
          <w:szCs w:val="24"/>
        </w:rPr>
        <w:t>,</w:t>
      </w:r>
      <w:r w:rsidRPr="00D82AEB">
        <w:rPr>
          <w:rFonts w:eastAsia="Times New Roman"/>
          <w:szCs w:val="24"/>
        </w:rPr>
        <w:t xml:space="preserve"> όπως πάντα</w:t>
      </w:r>
      <w:r>
        <w:rPr>
          <w:rFonts w:eastAsia="Times New Roman"/>
          <w:szCs w:val="24"/>
        </w:rPr>
        <w:t>,</w:t>
      </w:r>
      <w:r w:rsidRPr="00D82AEB">
        <w:rPr>
          <w:rFonts w:eastAsia="Times New Roman"/>
          <w:szCs w:val="24"/>
        </w:rPr>
        <w:t xml:space="preserve"> διαχρονικά στα δύσκολα</w:t>
      </w:r>
      <w:r>
        <w:rPr>
          <w:rFonts w:eastAsia="Times New Roman"/>
          <w:szCs w:val="24"/>
        </w:rPr>
        <w:t>,</w:t>
      </w:r>
      <w:r w:rsidRPr="00D82AEB">
        <w:rPr>
          <w:rFonts w:eastAsia="Times New Roman"/>
          <w:szCs w:val="24"/>
        </w:rPr>
        <w:t xml:space="preserve"> θα κληθεί να ανταποκριθεί στις ανάγκες της χώρας και στις προκλήσεις των καιρών</w:t>
      </w:r>
      <w:r>
        <w:rPr>
          <w:rFonts w:eastAsia="Times New Roman"/>
          <w:szCs w:val="24"/>
        </w:rPr>
        <w:t>. Κ</w:t>
      </w:r>
      <w:r w:rsidRPr="00D82AEB">
        <w:rPr>
          <w:rFonts w:eastAsia="Times New Roman"/>
          <w:szCs w:val="24"/>
        </w:rPr>
        <w:t xml:space="preserve">αι θα το </w:t>
      </w:r>
      <w:r>
        <w:rPr>
          <w:rFonts w:eastAsia="Times New Roman"/>
          <w:szCs w:val="24"/>
        </w:rPr>
        <w:lastRenderedPageBreak/>
        <w:t>πράξει,</w:t>
      </w:r>
      <w:r w:rsidRPr="00D82AEB">
        <w:rPr>
          <w:rFonts w:eastAsia="Times New Roman"/>
          <w:szCs w:val="24"/>
        </w:rPr>
        <w:t xml:space="preserve"> </w:t>
      </w:r>
      <w:r>
        <w:rPr>
          <w:rFonts w:eastAsia="Times New Roman"/>
          <w:szCs w:val="24"/>
        </w:rPr>
        <w:t>γ</w:t>
      </w:r>
      <w:r w:rsidRPr="00D82AEB">
        <w:rPr>
          <w:rFonts w:eastAsia="Times New Roman"/>
          <w:szCs w:val="24"/>
        </w:rPr>
        <w:t>ια ακόμη μία φορά</w:t>
      </w:r>
      <w:r>
        <w:rPr>
          <w:rFonts w:eastAsia="Times New Roman"/>
          <w:szCs w:val="24"/>
        </w:rPr>
        <w:t>,</w:t>
      </w:r>
      <w:r w:rsidRPr="00D82AEB">
        <w:rPr>
          <w:rFonts w:eastAsia="Times New Roman"/>
          <w:szCs w:val="24"/>
        </w:rPr>
        <w:t xml:space="preserve"> με αίσθημα ευθύνης για την πορεία της πατρίδας </w:t>
      </w:r>
      <w:r>
        <w:rPr>
          <w:rFonts w:eastAsia="Times New Roman"/>
          <w:szCs w:val="24"/>
        </w:rPr>
        <w:t>μας, με εθνική αξιοπρέπεια,</w:t>
      </w:r>
      <w:r w:rsidRPr="00D82AEB">
        <w:rPr>
          <w:rFonts w:eastAsia="Times New Roman"/>
          <w:szCs w:val="24"/>
        </w:rPr>
        <w:t xml:space="preserve"> αξιοπιστία και αυτοπεποίθηση</w:t>
      </w:r>
      <w:r>
        <w:rPr>
          <w:rFonts w:eastAsia="Times New Roman"/>
          <w:szCs w:val="24"/>
        </w:rPr>
        <w:t>,</w:t>
      </w:r>
      <w:r w:rsidRPr="00D82AEB">
        <w:rPr>
          <w:rFonts w:eastAsia="Times New Roman"/>
          <w:szCs w:val="24"/>
        </w:rPr>
        <w:t xml:space="preserve"> έναντι των εταίρων</w:t>
      </w:r>
      <w:r>
        <w:rPr>
          <w:rFonts w:eastAsia="Times New Roman"/>
          <w:szCs w:val="24"/>
        </w:rPr>
        <w:t>, με διαφύλαξη της ασφάλειας,</w:t>
      </w:r>
      <w:r w:rsidRPr="00D82AEB">
        <w:rPr>
          <w:rFonts w:eastAsia="Times New Roman"/>
          <w:szCs w:val="24"/>
        </w:rPr>
        <w:t xml:space="preserve"> της ελευθερίας και της </w:t>
      </w:r>
      <w:r>
        <w:rPr>
          <w:rFonts w:eastAsia="Times New Roman"/>
          <w:szCs w:val="24"/>
        </w:rPr>
        <w:t>δ</w:t>
      </w:r>
      <w:r w:rsidRPr="00D82AEB">
        <w:rPr>
          <w:rFonts w:eastAsia="Times New Roman"/>
          <w:szCs w:val="24"/>
        </w:rPr>
        <w:t>ημοκρατίας</w:t>
      </w:r>
      <w:r>
        <w:rPr>
          <w:rFonts w:eastAsia="Times New Roman"/>
          <w:szCs w:val="24"/>
        </w:rPr>
        <w:t>, με προώθηση</w:t>
      </w:r>
      <w:r w:rsidRPr="00D82AEB">
        <w:rPr>
          <w:rFonts w:eastAsia="Times New Roman"/>
          <w:szCs w:val="24"/>
        </w:rPr>
        <w:t xml:space="preserve"> της κοινωνικής αλληλεγγύης</w:t>
      </w:r>
      <w:r>
        <w:rPr>
          <w:rFonts w:eastAsia="Times New Roman"/>
          <w:szCs w:val="24"/>
        </w:rPr>
        <w:t>,</w:t>
      </w:r>
      <w:r w:rsidRPr="00D82AEB">
        <w:rPr>
          <w:rFonts w:eastAsia="Times New Roman"/>
          <w:szCs w:val="24"/>
        </w:rPr>
        <w:t xml:space="preserve"> της δικαιοσύνης</w:t>
      </w:r>
      <w:r>
        <w:rPr>
          <w:rFonts w:eastAsia="Times New Roman"/>
          <w:szCs w:val="24"/>
        </w:rPr>
        <w:t>,</w:t>
      </w:r>
      <w:r w:rsidRPr="00D82AEB">
        <w:rPr>
          <w:rFonts w:eastAsia="Times New Roman"/>
          <w:szCs w:val="24"/>
        </w:rPr>
        <w:t xml:space="preserve"> της αξιοκρατίας</w:t>
      </w:r>
      <w:r>
        <w:rPr>
          <w:rFonts w:eastAsia="Times New Roman"/>
          <w:szCs w:val="24"/>
        </w:rPr>
        <w:t>.</w:t>
      </w:r>
    </w:p>
    <w:p w14:paraId="0645348B" w14:textId="77777777" w:rsidR="00C04CE1" w:rsidRDefault="00722F08">
      <w:pPr>
        <w:spacing w:line="600" w:lineRule="auto"/>
        <w:ind w:firstLine="720"/>
        <w:jc w:val="both"/>
        <w:rPr>
          <w:rFonts w:eastAsia="Times New Roman"/>
          <w:szCs w:val="24"/>
        </w:rPr>
      </w:pPr>
      <w:r>
        <w:rPr>
          <w:rFonts w:eastAsia="Times New Roman"/>
          <w:szCs w:val="24"/>
        </w:rPr>
        <w:t>Ε</w:t>
      </w:r>
      <w:r w:rsidRPr="00D82AEB">
        <w:rPr>
          <w:rFonts w:eastAsia="Times New Roman"/>
          <w:szCs w:val="24"/>
        </w:rPr>
        <w:t xml:space="preserve">ίναι </w:t>
      </w:r>
      <w:r>
        <w:rPr>
          <w:rFonts w:eastAsia="Times New Roman"/>
          <w:szCs w:val="24"/>
        </w:rPr>
        <w:t>ώρα</w:t>
      </w:r>
      <w:r w:rsidRPr="00D82AEB">
        <w:rPr>
          <w:rFonts w:eastAsia="Times New Roman"/>
          <w:szCs w:val="24"/>
        </w:rPr>
        <w:t xml:space="preserve"> να ανοίξουμε την πόρτα του μέλλοντος και να το πράξουμε με υπευθυνότητα</w:t>
      </w:r>
      <w:r>
        <w:rPr>
          <w:rFonts w:eastAsia="Times New Roman"/>
          <w:szCs w:val="24"/>
        </w:rPr>
        <w:t>,</w:t>
      </w:r>
      <w:r w:rsidRPr="00D82AEB">
        <w:rPr>
          <w:rFonts w:eastAsia="Times New Roman"/>
          <w:szCs w:val="24"/>
        </w:rPr>
        <w:t xml:space="preserve"> </w:t>
      </w:r>
      <w:r>
        <w:rPr>
          <w:rFonts w:eastAsia="Times New Roman"/>
          <w:szCs w:val="24"/>
        </w:rPr>
        <w:t xml:space="preserve">αξιοπιστία, </w:t>
      </w:r>
      <w:r w:rsidRPr="00D82AEB">
        <w:rPr>
          <w:rFonts w:eastAsia="Times New Roman"/>
          <w:szCs w:val="24"/>
        </w:rPr>
        <w:t>μετριοπάθεια</w:t>
      </w:r>
      <w:r>
        <w:rPr>
          <w:rFonts w:eastAsia="Times New Roman"/>
          <w:szCs w:val="24"/>
        </w:rPr>
        <w:t>,</w:t>
      </w:r>
      <w:r w:rsidRPr="00D82AEB">
        <w:rPr>
          <w:rFonts w:eastAsia="Times New Roman"/>
          <w:szCs w:val="24"/>
        </w:rPr>
        <w:t xml:space="preserve"> σεμνότητα και αποτελεσματικότητα</w:t>
      </w:r>
      <w:r>
        <w:rPr>
          <w:rFonts w:eastAsia="Times New Roman"/>
          <w:szCs w:val="24"/>
        </w:rPr>
        <w:t>.</w:t>
      </w:r>
      <w:r w:rsidRPr="00D82AEB">
        <w:rPr>
          <w:rFonts w:eastAsia="Times New Roman"/>
          <w:szCs w:val="24"/>
        </w:rPr>
        <w:t xml:space="preserve"> </w:t>
      </w:r>
      <w:r>
        <w:rPr>
          <w:rFonts w:eastAsia="Times New Roman"/>
          <w:szCs w:val="24"/>
        </w:rPr>
        <w:t>Ό</w:t>
      </w:r>
      <w:r w:rsidRPr="00D82AEB">
        <w:rPr>
          <w:rFonts w:eastAsia="Times New Roman"/>
          <w:szCs w:val="24"/>
        </w:rPr>
        <w:t xml:space="preserve">λοι μαζί οφείλουμε να συγκροτήσουμε σε σύγχρονες βάσεις την πατρίδα μας και να διασφαλίσουμε </w:t>
      </w:r>
      <w:r>
        <w:rPr>
          <w:rFonts w:eastAsia="Times New Roman"/>
          <w:szCs w:val="24"/>
        </w:rPr>
        <w:t>την ισχυρή πορεία της.</w:t>
      </w:r>
    </w:p>
    <w:p w14:paraId="0645348C" w14:textId="77777777" w:rsidR="00C04CE1" w:rsidRDefault="00722F08">
      <w:pPr>
        <w:spacing w:line="600" w:lineRule="auto"/>
        <w:ind w:firstLine="720"/>
        <w:jc w:val="both"/>
        <w:rPr>
          <w:rFonts w:eastAsia="Times New Roman"/>
          <w:szCs w:val="24"/>
        </w:rPr>
      </w:pPr>
      <w:r w:rsidRPr="00D82AEB">
        <w:rPr>
          <w:rFonts w:eastAsia="Times New Roman"/>
          <w:szCs w:val="24"/>
        </w:rPr>
        <w:t>Σας ευχαριστώ</w:t>
      </w:r>
      <w:r>
        <w:rPr>
          <w:rFonts w:eastAsia="Times New Roman"/>
          <w:szCs w:val="24"/>
        </w:rPr>
        <w:t xml:space="preserve"> πολύ.</w:t>
      </w:r>
    </w:p>
    <w:p w14:paraId="0645348D" w14:textId="77777777" w:rsidR="00C04CE1" w:rsidRDefault="00722F0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645348E" w14:textId="77777777" w:rsidR="00C04CE1" w:rsidRDefault="00722F0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0645348F" w14:textId="77777777" w:rsidR="00C04CE1" w:rsidRDefault="00722F08">
      <w:pPr>
        <w:spacing w:line="600" w:lineRule="auto"/>
        <w:ind w:firstLine="720"/>
        <w:jc w:val="both"/>
        <w:rPr>
          <w:rFonts w:eastAsia="Times New Roman"/>
          <w:szCs w:val="24"/>
        </w:rPr>
      </w:pPr>
      <w:r>
        <w:rPr>
          <w:rFonts w:eastAsia="Times New Roman"/>
          <w:szCs w:val="24"/>
        </w:rPr>
        <w:t xml:space="preserve">Κλείνουμε τη σημερινή συνεδρίαση με τον κ. Δημήτριο Καμμένο. </w:t>
      </w:r>
    </w:p>
    <w:p w14:paraId="06453490" w14:textId="77777777" w:rsidR="00C04CE1" w:rsidRDefault="00722F08">
      <w:pPr>
        <w:spacing w:line="600" w:lineRule="auto"/>
        <w:ind w:firstLine="720"/>
        <w:jc w:val="both"/>
        <w:rPr>
          <w:rFonts w:eastAsia="Times New Roman"/>
          <w:szCs w:val="24"/>
        </w:rPr>
      </w:pPr>
      <w:r w:rsidRPr="00CC231C">
        <w:rPr>
          <w:rFonts w:eastAsia="Times New Roman"/>
          <w:b/>
          <w:szCs w:val="24"/>
        </w:rPr>
        <w:lastRenderedPageBreak/>
        <w:t xml:space="preserve">ΝΙΚΟΛΑΟΣ ΜΩΡΑΪΤΗΣ: </w:t>
      </w:r>
      <w:r>
        <w:rPr>
          <w:rFonts w:eastAsia="Times New Roman"/>
          <w:szCs w:val="24"/>
        </w:rPr>
        <w:t xml:space="preserve">Γιατί, κύριε Πρόεδρε, ολοκληρώνουμε με τον κ. Καμμένο; </w:t>
      </w:r>
    </w:p>
    <w:p w14:paraId="06453491" w14:textId="77777777" w:rsidR="00C04CE1" w:rsidRDefault="00722F0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Γιατί έχουμε συνεννοηθεί ότι θα κλείσουμε τη συνεδρίαση στις δώδεκα το βράδυ. </w:t>
      </w:r>
    </w:p>
    <w:p w14:paraId="06453492" w14:textId="77777777" w:rsidR="00C04CE1" w:rsidRDefault="00722F08">
      <w:pPr>
        <w:spacing w:line="600" w:lineRule="auto"/>
        <w:ind w:firstLine="720"/>
        <w:jc w:val="both"/>
        <w:rPr>
          <w:rFonts w:eastAsia="Times New Roman"/>
          <w:szCs w:val="24"/>
        </w:rPr>
      </w:pPr>
      <w:r w:rsidRPr="00CC231C">
        <w:rPr>
          <w:rFonts w:eastAsia="Times New Roman"/>
          <w:b/>
          <w:szCs w:val="24"/>
        </w:rPr>
        <w:t>ΝΙΚΟΛΑΟΣ ΜΩΡΑΪΤΗΣ:</w:t>
      </w:r>
      <w:r>
        <w:rPr>
          <w:rFonts w:eastAsia="Times New Roman"/>
          <w:b/>
          <w:szCs w:val="24"/>
        </w:rPr>
        <w:t xml:space="preserve"> </w:t>
      </w:r>
      <w:r>
        <w:rPr>
          <w:rFonts w:eastAsia="Times New Roman"/>
          <w:szCs w:val="24"/>
        </w:rPr>
        <w:t xml:space="preserve">Προηγείται η κ. </w:t>
      </w:r>
      <w:proofErr w:type="spellStart"/>
      <w:r>
        <w:rPr>
          <w:rFonts w:eastAsia="Times New Roman"/>
          <w:szCs w:val="24"/>
        </w:rPr>
        <w:t>Μανωλάκου</w:t>
      </w:r>
      <w:proofErr w:type="spellEnd"/>
      <w:r>
        <w:rPr>
          <w:rFonts w:eastAsia="Times New Roman"/>
          <w:szCs w:val="24"/>
        </w:rPr>
        <w:t xml:space="preserve">, την οποία αντικαθιστώ εγώ. </w:t>
      </w:r>
    </w:p>
    <w:p w14:paraId="06453493" w14:textId="77777777" w:rsidR="00C04CE1" w:rsidRDefault="00722F0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Η κ. </w:t>
      </w:r>
      <w:proofErr w:type="spellStart"/>
      <w:r>
        <w:rPr>
          <w:rFonts w:eastAsia="Times New Roman"/>
          <w:szCs w:val="24"/>
        </w:rPr>
        <w:t>Μανωλάκου</w:t>
      </w:r>
      <w:proofErr w:type="spellEnd"/>
      <w:r>
        <w:rPr>
          <w:rFonts w:eastAsia="Times New Roman"/>
          <w:szCs w:val="24"/>
        </w:rPr>
        <w:t xml:space="preserve"> είναι εγγεγραμμένη να μιλήσει μετά από έξι συναδέλφους. Ακολουθεί ο κ. </w:t>
      </w:r>
      <w:proofErr w:type="spellStart"/>
      <w:r>
        <w:rPr>
          <w:rFonts w:eastAsia="Times New Roman"/>
          <w:szCs w:val="24"/>
        </w:rPr>
        <w:t>Μπαλάφας</w:t>
      </w:r>
      <w:proofErr w:type="spellEnd"/>
      <w:r>
        <w:rPr>
          <w:rFonts w:eastAsia="Times New Roman"/>
          <w:szCs w:val="24"/>
        </w:rPr>
        <w:t xml:space="preserve">, ο κ. Γερμενής, ο κ. Φίλης, η κ. Μπακογιάννη και μετά η κ. </w:t>
      </w:r>
      <w:proofErr w:type="spellStart"/>
      <w:r>
        <w:rPr>
          <w:rFonts w:eastAsia="Times New Roman"/>
          <w:szCs w:val="24"/>
        </w:rPr>
        <w:t>Μανωλάκου</w:t>
      </w:r>
      <w:proofErr w:type="spellEnd"/>
      <w:r>
        <w:rPr>
          <w:rFonts w:eastAsia="Times New Roman"/>
          <w:szCs w:val="24"/>
        </w:rPr>
        <w:t xml:space="preserve">. </w:t>
      </w:r>
    </w:p>
    <w:p w14:paraId="06453494" w14:textId="77777777" w:rsidR="00C04CE1" w:rsidRDefault="00722F08">
      <w:pPr>
        <w:spacing w:line="600" w:lineRule="auto"/>
        <w:ind w:firstLine="720"/>
        <w:jc w:val="both"/>
        <w:rPr>
          <w:rFonts w:eastAsia="Times New Roman"/>
          <w:szCs w:val="24"/>
        </w:rPr>
      </w:pPr>
      <w:r w:rsidRPr="00CC231C">
        <w:rPr>
          <w:rFonts w:eastAsia="Times New Roman"/>
          <w:b/>
          <w:szCs w:val="24"/>
        </w:rPr>
        <w:t>ΝΙΚΟΛΑΟΣ ΜΩΡΑΪΤΗΣ:</w:t>
      </w:r>
      <w:r>
        <w:rPr>
          <w:rFonts w:eastAsia="Times New Roman"/>
          <w:b/>
          <w:szCs w:val="24"/>
        </w:rPr>
        <w:t xml:space="preserve"> </w:t>
      </w:r>
      <w:r>
        <w:rPr>
          <w:rFonts w:eastAsia="Times New Roman"/>
          <w:szCs w:val="24"/>
        </w:rPr>
        <w:t>Υπάρχει αντικατάσταση, κύριε Πρόεδρε.</w:t>
      </w:r>
    </w:p>
    <w:p w14:paraId="06453495" w14:textId="77777777" w:rsidR="00C04CE1" w:rsidRDefault="00722F0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Δεν έχουμε κανένα χαρτί αντικατάστασης, κύριε συνάδελφε. Έχουμε συνεννοηθεί ότι θα κλείσουμε στις δώδεκα το βράδυ και έχουμε ειδοποιήσει τους επόμενους ομιλητές να έρθουν αύριο το πρωί.   </w:t>
      </w:r>
    </w:p>
    <w:p w14:paraId="06453496" w14:textId="77777777" w:rsidR="00C04CE1" w:rsidRDefault="00722F08">
      <w:pPr>
        <w:spacing w:line="600" w:lineRule="auto"/>
        <w:ind w:firstLine="720"/>
        <w:jc w:val="both"/>
        <w:rPr>
          <w:rFonts w:eastAsia="Times New Roman"/>
          <w:szCs w:val="24"/>
        </w:rPr>
      </w:pPr>
      <w:r>
        <w:rPr>
          <w:rFonts w:eastAsia="Times New Roman"/>
          <w:b/>
          <w:szCs w:val="24"/>
        </w:rPr>
        <w:lastRenderedPageBreak/>
        <w:t xml:space="preserve">ΝΙΚΟΛΑΟΣ ΜΩΡΑΪΤΗΣ: </w:t>
      </w:r>
      <w:r>
        <w:rPr>
          <w:rFonts w:eastAsia="Times New Roman"/>
          <w:szCs w:val="24"/>
        </w:rPr>
        <w:t xml:space="preserve">Μα, κύριε Πρόεδρε, ο κ. Καμμένος είναι μετά από την κ. </w:t>
      </w:r>
      <w:proofErr w:type="spellStart"/>
      <w:r>
        <w:rPr>
          <w:rFonts w:eastAsia="Times New Roman"/>
          <w:szCs w:val="24"/>
        </w:rPr>
        <w:t>Μανωλάκου</w:t>
      </w:r>
      <w:proofErr w:type="spellEnd"/>
      <w:r>
        <w:rPr>
          <w:rFonts w:eastAsia="Times New Roman"/>
          <w:szCs w:val="24"/>
        </w:rPr>
        <w:t xml:space="preserve">, την οποία αντικαθιστώ εγώ. </w:t>
      </w:r>
    </w:p>
    <w:p w14:paraId="06453497" w14:textId="77777777" w:rsidR="00C04CE1" w:rsidRDefault="00722F0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Ο κ. Καμμένος μας παρακάλεσε να λάβει τον λόγο σήμερα, επειδή αύριο το πρωί έχει μία δουλειά. Δεν έχει σχέση, όμως, με την κ. </w:t>
      </w:r>
      <w:proofErr w:type="spellStart"/>
      <w:r>
        <w:rPr>
          <w:rFonts w:eastAsia="Times New Roman"/>
          <w:szCs w:val="24"/>
        </w:rPr>
        <w:t>Μανωλάκου</w:t>
      </w:r>
      <w:proofErr w:type="spellEnd"/>
      <w:r>
        <w:rPr>
          <w:rFonts w:eastAsia="Times New Roman"/>
          <w:szCs w:val="24"/>
        </w:rPr>
        <w:t xml:space="preserve">. </w:t>
      </w:r>
    </w:p>
    <w:p w14:paraId="06453498" w14:textId="77777777" w:rsidR="00C04CE1" w:rsidRDefault="00722F08">
      <w:pPr>
        <w:spacing w:line="600" w:lineRule="auto"/>
        <w:ind w:firstLine="720"/>
        <w:jc w:val="both"/>
        <w:rPr>
          <w:rFonts w:eastAsia="Times New Roman"/>
          <w:szCs w:val="24"/>
        </w:rPr>
      </w:pPr>
      <w:r w:rsidRPr="00D6551D">
        <w:rPr>
          <w:rFonts w:eastAsia="Times New Roman"/>
          <w:b/>
          <w:szCs w:val="24"/>
        </w:rPr>
        <w:t>ΔΗΜΗΤΡΙΟΣ ΚΑΜΜΕΝΟΣ:</w:t>
      </w:r>
      <w:r>
        <w:rPr>
          <w:rFonts w:eastAsia="Times New Roman"/>
          <w:szCs w:val="24"/>
        </w:rPr>
        <w:t xml:space="preserve"> Κύριε Πρόεδρε, μπορώ να παραχωρήσω τη θέση μου στον κ. Μωραΐτη και να μιλήσω στη συνέχεια.  </w:t>
      </w:r>
    </w:p>
    <w:p w14:paraId="06453499" w14:textId="77777777" w:rsidR="00C04CE1" w:rsidRDefault="00722F0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Εντάξει, κύριε Μωραΐτη. </w:t>
      </w:r>
    </w:p>
    <w:p w14:paraId="0645349A" w14:textId="77777777" w:rsidR="00C04CE1" w:rsidRDefault="00722F08">
      <w:pPr>
        <w:spacing w:line="600" w:lineRule="auto"/>
        <w:ind w:firstLine="720"/>
        <w:jc w:val="both"/>
        <w:rPr>
          <w:rFonts w:eastAsia="Times New Roman"/>
          <w:szCs w:val="24"/>
        </w:rPr>
      </w:pPr>
      <w:r>
        <w:rPr>
          <w:rFonts w:eastAsia="Times New Roman"/>
          <w:szCs w:val="24"/>
        </w:rPr>
        <w:t xml:space="preserve">Ορίστε, έχετε τον λόγο. </w:t>
      </w:r>
    </w:p>
    <w:p w14:paraId="0645349B" w14:textId="77777777" w:rsidR="00C04CE1" w:rsidRDefault="00722F08">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Ε</w:t>
      </w:r>
      <w:r w:rsidRPr="00D82AEB">
        <w:rPr>
          <w:rFonts w:eastAsia="Times New Roman"/>
          <w:szCs w:val="24"/>
        </w:rPr>
        <w:t>υχαριστώ</w:t>
      </w:r>
      <w:r>
        <w:rPr>
          <w:rFonts w:eastAsia="Times New Roman"/>
          <w:szCs w:val="24"/>
        </w:rPr>
        <w:t>,</w:t>
      </w:r>
      <w:r w:rsidRPr="00D82AEB">
        <w:rPr>
          <w:rFonts w:eastAsia="Times New Roman"/>
          <w:szCs w:val="24"/>
        </w:rPr>
        <w:t xml:space="preserve"> κύριε </w:t>
      </w:r>
      <w:r>
        <w:rPr>
          <w:rFonts w:eastAsia="Times New Roman"/>
          <w:szCs w:val="24"/>
        </w:rPr>
        <w:t>Π</w:t>
      </w:r>
      <w:r w:rsidRPr="00D82AEB">
        <w:rPr>
          <w:rFonts w:eastAsia="Times New Roman"/>
          <w:szCs w:val="24"/>
        </w:rPr>
        <w:t>ρόεδρε</w:t>
      </w:r>
      <w:r>
        <w:rPr>
          <w:rFonts w:eastAsia="Times New Roman"/>
          <w:szCs w:val="24"/>
        </w:rPr>
        <w:t>.</w:t>
      </w:r>
    </w:p>
    <w:p w14:paraId="0645349C" w14:textId="77777777" w:rsidR="00C04CE1" w:rsidRDefault="00722F08">
      <w:pPr>
        <w:spacing w:line="600" w:lineRule="auto"/>
        <w:ind w:firstLine="720"/>
        <w:jc w:val="both"/>
        <w:rPr>
          <w:rFonts w:eastAsia="Times New Roman"/>
          <w:szCs w:val="24"/>
        </w:rPr>
      </w:pPr>
      <w:r>
        <w:rPr>
          <w:rFonts w:eastAsia="Times New Roman"/>
          <w:szCs w:val="24"/>
        </w:rPr>
        <w:t>Α</w:t>
      </w:r>
      <w:r w:rsidRPr="00D82AEB">
        <w:rPr>
          <w:rFonts w:eastAsia="Times New Roman"/>
          <w:szCs w:val="24"/>
        </w:rPr>
        <w:t xml:space="preserve">υτό που ζούμε αυτές τις μέρες είναι μία </w:t>
      </w:r>
      <w:r>
        <w:rPr>
          <w:rFonts w:eastAsia="Times New Roman"/>
          <w:szCs w:val="24"/>
        </w:rPr>
        <w:t>φαρσο</w:t>
      </w:r>
      <w:r w:rsidRPr="00D82AEB">
        <w:rPr>
          <w:rFonts w:eastAsia="Times New Roman"/>
          <w:szCs w:val="24"/>
        </w:rPr>
        <w:t xml:space="preserve">κωμωδία ανάμεσα στους </w:t>
      </w:r>
      <w:r>
        <w:rPr>
          <w:rFonts w:eastAsia="Times New Roman"/>
          <w:szCs w:val="24"/>
        </w:rPr>
        <w:t>συγ</w:t>
      </w:r>
      <w:r w:rsidRPr="00D82AEB">
        <w:rPr>
          <w:rFonts w:eastAsia="Times New Roman"/>
          <w:szCs w:val="24"/>
        </w:rPr>
        <w:t>κυβερνήτες μέχρι χθες</w:t>
      </w:r>
      <w:r>
        <w:rPr>
          <w:rFonts w:eastAsia="Times New Roman"/>
          <w:szCs w:val="24"/>
        </w:rPr>
        <w:t>,</w:t>
      </w:r>
      <w:r w:rsidRPr="00D82AEB">
        <w:rPr>
          <w:rFonts w:eastAsia="Times New Roman"/>
          <w:szCs w:val="24"/>
        </w:rPr>
        <w:t xml:space="preserve"> σε μ</w:t>
      </w:r>
      <w:r>
        <w:rPr>
          <w:rFonts w:eastAsia="Times New Roman"/>
          <w:szCs w:val="24"/>
        </w:rPr>
        <w:t>ι</w:t>
      </w:r>
      <w:r w:rsidRPr="00D82AEB">
        <w:rPr>
          <w:rFonts w:eastAsia="Times New Roman"/>
          <w:szCs w:val="24"/>
        </w:rPr>
        <w:t xml:space="preserve">α </w:t>
      </w:r>
      <w:r>
        <w:rPr>
          <w:rFonts w:eastAsia="Times New Roman"/>
          <w:szCs w:val="24"/>
        </w:rPr>
        <w:t>Κ</w:t>
      </w:r>
      <w:r w:rsidRPr="00D82AEB">
        <w:rPr>
          <w:rFonts w:eastAsia="Times New Roman"/>
          <w:szCs w:val="24"/>
        </w:rPr>
        <w:t>υβέρνηση</w:t>
      </w:r>
      <w:r>
        <w:rPr>
          <w:rFonts w:eastAsia="Times New Roman"/>
          <w:szCs w:val="24"/>
        </w:rPr>
        <w:t>,</w:t>
      </w:r>
      <w:r w:rsidRPr="00D82AEB">
        <w:rPr>
          <w:rFonts w:eastAsia="Times New Roman"/>
          <w:szCs w:val="24"/>
        </w:rPr>
        <w:t xml:space="preserve"> που σε αγαστή συνεργασία</w:t>
      </w:r>
      <w:r>
        <w:rPr>
          <w:rFonts w:eastAsia="Times New Roman"/>
          <w:szCs w:val="24"/>
        </w:rPr>
        <w:t>,</w:t>
      </w:r>
      <w:r w:rsidRPr="00D82AEB">
        <w:rPr>
          <w:rFonts w:eastAsia="Times New Roman"/>
          <w:szCs w:val="24"/>
        </w:rPr>
        <w:t xml:space="preserve"> </w:t>
      </w:r>
      <w:r>
        <w:rPr>
          <w:rFonts w:eastAsia="Times New Roman"/>
          <w:szCs w:val="24"/>
        </w:rPr>
        <w:t>τέσσερα</w:t>
      </w:r>
      <w:r w:rsidRPr="00D82AEB">
        <w:rPr>
          <w:rFonts w:eastAsia="Times New Roman"/>
          <w:szCs w:val="24"/>
        </w:rPr>
        <w:t xml:space="preserve"> χρόνια τώρα</w:t>
      </w:r>
      <w:r>
        <w:rPr>
          <w:rFonts w:eastAsia="Times New Roman"/>
          <w:szCs w:val="24"/>
        </w:rPr>
        <w:t>,</w:t>
      </w:r>
      <w:r w:rsidRPr="00D82AEB">
        <w:rPr>
          <w:rFonts w:eastAsia="Times New Roman"/>
          <w:szCs w:val="24"/>
        </w:rPr>
        <w:t xml:space="preserve"> τσάκισε το</w:t>
      </w:r>
      <w:r>
        <w:rPr>
          <w:rFonts w:eastAsia="Times New Roman"/>
          <w:szCs w:val="24"/>
        </w:rPr>
        <w:t>ν</w:t>
      </w:r>
      <w:r w:rsidRPr="00D82AEB">
        <w:rPr>
          <w:rFonts w:eastAsia="Times New Roman"/>
          <w:szCs w:val="24"/>
        </w:rPr>
        <w:t xml:space="preserve"> λαό</w:t>
      </w:r>
      <w:r>
        <w:rPr>
          <w:rFonts w:eastAsia="Times New Roman"/>
          <w:szCs w:val="24"/>
        </w:rPr>
        <w:t>,</w:t>
      </w:r>
      <w:r w:rsidRPr="00D82AEB">
        <w:rPr>
          <w:rFonts w:eastAsia="Times New Roman"/>
          <w:szCs w:val="24"/>
        </w:rPr>
        <w:t xml:space="preserve"> πήρε πίσω κατακτήσεις</w:t>
      </w:r>
      <w:r>
        <w:rPr>
          <w:rFonts w:eastAsia="Times New Roman"/>
          <w:szCs w:val="24"/>
        </w:rPr>
        <w:t>,</w:t>
      </w:r>
      <w:r w:rsidRPr="00D82AEB">
        <w:rPr>
          <w:rFonts w:eastAsia="Times New Roman"/>
          <w:szCs w:val="24"/>
        </w:rPr>
        <w:t xml:space="preserve"> </w:t>
      </w:r>
      <w:r>
        <w:rPr>
          <w:rFonts w:eastAsia="Times New Roman"/>
          <w:szCs w:val="24"/>
        </w:rPr>
        <w:t xml:space="preserve">αφαίρεσε </w:t>
      </w:r>
      <w:r w:rsidRPr="00D82AEB">
        <w:rPr>
          <w:rFonts w:eastAsia="Times New Roman"/>
          <w:szCs w:val="24"/>
        </w:rPr>
        <w:t>δικαιώματα</w:t>
      </w:r>
      <w:r>
        <w:rPr>
          <w:rFonts w:eastAsia="Times New Roman"/>
          <w:szCs w:val="24"/>
        </w:rPr>
        <w:t>,</w:t>
      </w:r>
      <w:r w:rsidRPr="00D82AEB">
        <w:rPr>
          <w:rFonts w:eastAsia="Times New Roman"/>
          <w:szCs w:val="24"/>
        </w:rPr>
        <w:t xml:space="preserve"> φόρτωσε </w:t>
      </w:r>
      <w:r w:rsidRPr="00D82AEB">
        <w:rPr>
          <w:rFonts w:eastAsia="Times New Roman"/>
          <w:szCs w:val="24"/>
        </w:rPr>
        <w:lastRenderedPageBreak/>
        <w:t xml:space="preserve">πάνω στα δύο μνημόνια του ΠΑΣΟΚ και της Νέας Δημοκρατίας </w:t>
      </w:r>
      <w:r>
        <w:rPr>
          <w:rFonts w:eastAsia="Times New Roman"/>
          <w:szCs w:val="24"/>
        </w:rPr>
        <w:t>ένα τρίτο</w:t>
      </w:r>
      <w:r w:rsidRPr="00D82AEB">
        <w:rPr>
          <w:rFonts w:eastAsia="Times New Roman"/>
          <w:szCs w:val="24"/>
        </w:rPr>
        <w:t xml:space="preserve"> βάρβαρο μνημόνιο</w:t>
      </w:r>
      <w:r>
        <w:rPr>
          <w:rFonts w:eastAsia="Times New Roman"/>
          <w:szCs w:val="24"/>
        </w:rPr>
        <w:t>.</w:t>
      </w:r>
      <w:r w:rsidRPr="00D82AEB">
        <w:rPr>
          <w:rFonts w:eastAsia="Times New Roman"/>
          <w:szCs w:val="24"/>
        </w:rPr>
        <w:t xml:space="preserve"> </w:t>
      </w:r>
    </w:p>
    <w:p w14:paraId="0645349D" w14:textId="77777777" w:rsidR="00C04CE1" w:rsidRDefault="00722F08">
      <w:pPr>
        <w:spacing w:line="600" w:lineRule="auto"/>
        <w:ind w:firstLine="720"/>
        <w:jc w:val="both"/>
        <w:rPr>
          <w:rFonts w:eastAsia="Times New Roman"/>
          <w:szCs w:val="24"/>
        </w:rPr>
      </w:pPr>
      <w:r>
        <w:rPr>
          <w:rFonts w:eastAsia="Times New Roman"/>
          <w:szCs w:val="24"/>
        </w:rPr>
        <w:t>Κ</w:t>
      </w:r>
      <w:r w:rsidRPr="00D82AEB">
        <w:rPr>
          <w:rFonts w:eastAsia="Times New Roman"/>
          <w:szCs w:val="24"/>
        </w:rPr>
        <w:t xml:space="preserve">αι φτάσαμε σήμερα να υπάρχουν εκατοντάδες </w:t>
      </w:r>
      <w:proofErr w:type="spellStart"/>
      <w:r w:rsidRPr="00D82AEB">
        <w:rPr>
          <w:rFonts w:eastAsia="Times New Roman"/>
          <w:szCs w:val="24"/>
        </w:rPr>
        <w:t>εφαρμοστικοί</w:t>
      </w:r>
      <w:proofErr w:type="spellEnd"/>
      <w:r w:rsidRPr="00D82AEB">
        <w:rPr>
          <w:rFonts w:eastAsia="Times New Roman"/>
          <w:szCs w:val="24"/>
        </w:rPr>
        <w:t xml:space="preserve"> νόμοι</w:t>
      </w:r>
      <w:r>
        <w:rPr>
          <w:rFonts w:eastAsia="Times New Roman"/>
          <w:szCs w:val="24"/>
        </w:rPr>
        <w:t>,</w:t>
      </w:r>
      <w:r w:rsidRPr="00D82AEB">
        <w:rPr>
          <w:rFonts w:eastAsia="Times New Roman"/>
          <w:szCs w:val="24"/>
        </w:rPr>
        <w:t xml:space="preserve"> </w:t>
      </w:r>
      <w:r>
        <w:rPr>
          <w:rFonts w:eastAsia="Times New Roman"/>
          <w:szCs w:val="24"/>
        </w:rPr>
        <w:t xml:space="preserve">να είναι εδώ και να μείνουν </w:t>
      </w:r>
      <w:r w:rsidRPr="00D82AEB">
        <w:rPr>
          <w:rFonts w:eastAsia="Times New Roman"/>
          <w:szCs w:val="24"/>
        </w:rPr>
        <w:t>για πολλά χρόνια</w:t>
      </w:r>
      <w:r>
        <w:rPr>
          <w:rFonts w:eastAsia="Times New Roman"/>
          <w:szCs w:val="24"/>
        </w:rPr>
        <w:t>,</w:t>
      </w:r>
      <w:r w:rsidRPr="00D82AEB">
        <w:rPr>
          <w:rFonts w:eastAsia="Times New Roman"/>
          <w:szCs w:val="24"/>
        </w:rPr>
        <w:t xml:space="preserve"> για να δημιουργούνται ματωμένα </w:t>
      </w:r>
      <w:r>
        <w:rPr>
          <w:rFonts w:eastAsia="Times New Roman"/>
          <w:szCs w:val="24"/>
        </w:rPr>
        <w:t xml:space="preserve">πλεονάσματα </w:t>
      </w:r>
      <w:r w:rsidRPr="00D82AEB">
        <w:rPr>
          <w:rFonts w:eastAsia="Times New Roman"/>
          <w:szCs w:val="24"/>
        </w:rPr>
        <w:t xml:space="preserve">από το </w:t>
      </w:r>
      <w:r>
        <w:rPr>
          <w:rFonts w:eastAsia="Times New Roman"/>
          <w:szCs w:val="24"/>
        </w:rPr>
        <w:t>ξερίζωμα</w:t>
      </w:r>
      <w:r w:rsidRPr="00D82AEB">
        <w:rPr>
          <w:rFonts w:eastAsia="Times New Roman"/>
          <w:szCs w:val="24"/>
        </w:rPr>
        <w:t xml:space="preserve"> του λαού</w:t>
      </w:r>
      <w:r>
        <w:rPr>
          <w:rFonts w:eastAsia="Times New Roman"/>
          <w:szCs w:val="24"/>
        </w:rPr>
        <w:t>,</w:t>
      </w:r>
      <w:r w:rsidRPr="00D82AEB">
        <w:rPr>
          <w:rFonts w:eastAsia="Times New Roman"/>
          <w:szCs w:val="24"/>
        </w:rPr>
        <w:t xml:space="preserve"> για να τσακίζουν τη ζωή των εργατικών λαϊκών οικογενειών</w:t>
      </w:r>
      <w:r>
        <w:rPr>
          <w:rFonts w:eastAsia="Times New Roman"/>
          <w:szCs w:val="24"/>
        </w:rPr>
        <w:t>,</w:t>
      </w:r>
      <w:r w:rsidRPr="00D82AEB">
        <w:rPr>
          <w:rFonts w:eastAsia="Times New Roman"/>
          <w:szCs w:val="24"/>
        </w:rPr>
        <w:t xml:space="preserve"> υπηρετώντας την κερδοφορία του κεφαλαίου</w:t>
      </w:r>
      <w:r>
        <w:rPr>
          <w:rFonts w:eastAsia="Times New Roman"/>
          <w:szCs w:val="24"/>
        </w:rPr>
        <w:t xml:space="preserve"> και</w:t>
      </w:r>
      <w:r w:rsidRPr="00D82AEB">
        <w:rPr>
          <w:rFonts w:eastAsia="Times New Roman"/>
          <w:szCs w:val="24"/>
        </w:rPr>
        <w:t xml:space="preserve"> των μονοπωλιακών ομίλων</w:t>
      </w:r>
      <w:r>
        <w:rPr>
          <w:rFonts w:eastAsia="Times New Roman"/>
          <w:szCs w:val="24"/>
        </w:rPr>
        <w:t>.</w:t>
      </w:r>
    </w:p>
    <w:p w14:paraId="0645349E" w14:textId="77777777" w:rsidR="00C04CE1" w:rsidRDefault="00722F08">
      <w:pPr>
        <w:spacing w:line="600" w:lineRule="auto"/>
        <w:ind w:firstLine="720"/>
        <w:jc w:val="both"/>
        <w:rPr>
          <w:rFonts w:eastAsia="Times New Roman"/>
          <w:szCs w:val="24"/>
        </w:rPr>
      </w:pPr>
      <w:r>
        <w:rPr>
          <w:rFonts w:eastAsia="Times New Roman"/>
          <w:szCs w:val="24"/>
        </w:rPr>
        <w:t>Να γιατί</w:t>
      </w:r>
      <w:r w:rsidRPr="00D82AEB">
        <w:rPr>
          <w:rFonts w:eastAsia="Times New Roman"/>
          <w:szCs w:val="24"/>
        </w:rPr>
        <w:t xml:space="preserve"> λέμε ότι οι </w:t>
      </w:r>
      <w:r>
        <w:rPr>
          <w:rFonts w:eastAsia="Times New Roman"/>
          <w:szCs w:val="24"/>
        </w:rPr>
        <w:t>δι</w:t>
      </w:r>
      <w:r w:rsidRPr="00D82AEB">
        <w:rPr>
          <w:rFonts w:eastAsia="Times New Roman"/>
          <w:szCs w:val="24"/>
        </w:rPr>
        <w:t xml:space="preserve">εργασίες </w:t>
      </w:r>
      <w:r>
        <w:rPr>
          <w:rFonts w:eastAsia="Times New Roman"/>
          <w:szCs w:val="24"/>
        </w:rPr>
        <w:t>στο</w:t>
      </w:r>
      <w:r w:rsidRPr="00D82AEB">
        <w:rPr>
          <w:rFonts w:eastAsia="Times New Roman"/>
          <w:szCs w:val="24"/>
        </w:rPr>
        <w:t xml:space="preserve"> αστικό πολιτικό σύστημα δεν έχουν κα</w:t>
      </w:r>
      <w:r>
        <w:rPr>
          <w:rFonts w:eastAsia="Times New Roman"/>
          <w:szCs w:val="24"/>
        </w:rPr>
        <w:t>μ</w:t>
      </w:r>
      <w:r w:rsidRPr="00D82AEB">
        <w:rPr>
          <w:rFonts w:eastAsia="Times New Roman"/>
          <w:szCs w:val="24"/>
        </w:rPr>
        <w:t>μία σχέση</w:t>
      </w:r>
      <w:r>
        <w:rPr>
          <w:rFonts w:eastAsia="Times New Roman"/>
          <w:szCs w:val="24"/>
        </w:rPr>
        <w:t>,</w:t>
      </w:r>
      <w:r w:rsidRPr="00D82AEB">
        <w:rPr>
          <w:rFonts w:eastAsia="Times New Roman"/>
          <w:szCs w:val="24"/>
        </w:rPr>
        <w:t xml:space="preserve"> είναι μακριά </w:t>
      </w:r>
      <w:r>
        <w:rPr>
          <w:rFonts w:eastAsia="Times New Roman"/>
          <w:szCs w:val="24"/>
        </w:rPr>
        <w:t xml:space="preserve">από </w:t>
      </w:r>
      <w:r w:rsidRPr="00D82AEB">
        <w:rPr>
          <w:rFonts w:eastAsia="Times New Roman"/>
          <w:szCs w:val="24"/>
        </w:rPr>
        <w:t>τις πραγματικές ανάγκες και τις αγωνίες του λαού</w:t>
      </w:r>
      <w:r>
        <w:rPr>
          <w:rFonts w:eastAsia="Times New Roman"/>
          <w:szCs w:val="24"/>
        </w:rPr>
        <w:t>.</w:t>
      </w:r>
      <w:r w:rsidRPr="00D82AEB">
        <w:rPr>
          <w:rFonts w:eastAsia="Times New Roman"/>
          <w:szCs w:val="24"/>
        </w:rPr>
        <w:t xml:space="preserve"> </w:t>
      </w:r>
      <w:r>
        <w:rPr>
          <w:rFonts w:eastAsia="Times New Roman"/>
          <w:szCs w:val="24"/>
        </w:rPr>
        <w:t>Π</w:t>
      </w:r>
      <w:r w:rsidRPr="00D82AEB">
        <w:rPr>
          <w:rFonts w:eastAsia="Times New Roman"/>
          <w:szCs w:val="24"/>
        </w:rPr>
        <w:t>ρέπει να είναι καθαρό στους εργαζόμενους</w:t>
      </w:r>
      <w:r>
        <w:rPr>
          <w:rFonts w:eastAsia="Times New Roman"/>
          <w:szCs w:val="24"/>
        </w:rPr>
        <w:t>,</w:t>
      </w:r>
      <w:r w:rsidRPr="00D82AEB">
        <w:rPr>
          <w:rFonts w:eastAsia="Times New Roman"/>
          <w:szCs w:val="24"/>
        </w:rPr>
        <w:t xml:space="preserve"> στα πλατιά λαϊκά στρώματα των πόλεων και της υπαίθρου </w:t>
      </w:r>
      <w:r>
        <w:rPr>
          <w:rFonts w:eastAsia="Times New Roman"/>
          <w:szCs w:val="24"/>
        </w:rPr>
        <w:t xml:space="preserve">ότι </w:t>
      </w:r>
      <w:r w:rsidRPr="00D82AEB">
        <w:rPr>
          <w:rFonts w:eastAsia="Times New Roman"/>
          <w:szCs w:val="24"/>
        </w:rPr>
        <w:t xml:space="preserve">η </w:t>
      </w:r>
      <w:r>
        <w:rPr>
          <w:rFonts w:eastAsia="Times New Roman"/>
          <w:szCs w:val="24"/>
        </w:rPr>
        <w:t>όποια</w:t>
      </w:r>
      <w:r w:rsidRPr="00D82AEB">
        <w:rPr>
          <w:rFonts w:eastAsia="Times New Roman"/>
          <w:szCs w:val="24"/>
        </w:rPr>
        <w:t xml:space="preserve"> </w:t>
      </w:r>
      <w:r>
        <w:rPr>
          <w:rFonts w:eastAsia="Times New Roman"/>
          <w:szCs w:val="24"/>
        </w:rPr>
        <w:t>ανασύνθεση,</w:t>
      </w:r>
      <w:r w:rsidRPr="00D82AEB">
        <w:rPr>
          <w:rFonts w:eastAsia="Times New Roman"/>
          <w:szCs w:val="24"/>
        </w:rPr>
        <w:t xml:space="preserve"> η όποια μορφή </w:t>
      </w:r>
      <w:r>
        <w:rPr>
          <w:rFonts w:eastAsia="Times New Roman"/>
          <w:szCs w:val="24"/>
        </w:rPr>
        <w:t>θα</w:t>
      </w:r>
      <w:r w:rsidRPr="00D82AEB">
        <w:rPr>
          <w:rFonts w:eastAsia="Times New Roman"/>
          <w:szCs w:val="24"/>
        </w:rPr>
        <w:t xml:space="preserve"> έχει η </w:t>
      </w:r>
      <w:r>
        <w:rPr>
          <w:rFonts w:eastAsia="Times New Roman"/>
          <w:szCs w:val="24"/>
        </w:rPr>
        <w:t>Κ</w:t>
      </w:r>
      <w:r w:rsidRPr="00D82AEB">
        <w:rPr>
          <w:rFonts w:eastAsia="Times New Roman"/>
          <w:szCs w:val="24"/>
        </w:rPr>
        <w:t>υβέρνηση μετά τις διεργασίες</w:t>
      </w:r>
      <w:r>
        <w:rPr>
          <w:rFonts w:eastAsia="Times New Roman"/>
          <w:szCs w:val="24"/>
        </w:rPr>
        <w:t>,</w:t>
      </w:r>
      <w:r w:rsidRPr="00D82AEB">
        <w:rPr>
          <w:rFonts w:eastAsia="Times New Roman"/>
          <w:szCs w:val="24"/>
        </w:rPr>
        <w:t xml:space="preserve"> θα συνεχίσει με αμείωτη ένταση την ίδια αντιλαϊκή πολιτική</w:t>
      </w:r>
      <w:r>
        <w:rPr>
          <w:rFonts w:eastAsia="Times New Roman"/>
          <w:szCs w:val="24"/>
        </w:rPr>
        <w:t>,</w:t>
      </w:r>
      <w:r w:rsidRPr="00D82AEB">
        <w:rPr>
          <w:rFonts w:eastAsia="Times New Roman"/>
          <w:szCs w:val="24"/>
        </w:rPr>
        <w:t xml:space="preserve"> προσηλωμένη στις ανάγκες του κεφαλαίου</w:t>
      </w:r>
      <w:r>
        <w:rPr>
          <w:rFonts w:eastAsia="Times New Roman"/>
          <w:szCs w:val="24"/>
        </w:rPr>
        <w:t xml:space="preserve">. </w:t>
      </w:r>
    </w:p>
    <w:p w14:paraId="0645349F" w14:textId="77777777" w:rsidR="00C04CE1" w:rsidRDefault="00722F08">
      <w:pPr>
        <w:spacing w:line="600" w:lineRule="auto"/>
        <w:ind w:firstLine="720"/>
        <w:jc w:val="both"/>
        <w:rPr>
          <w:rFonts w:eastAsia="Times New Roman"/>
          <w:szCs w:val="24"/>
        </w:rPr>
      </w:pPr>
      <w:r>
        <w:rPr>
          <w:rFonts w:eastAsia="Times New Roman"/>
          <w:szCs w:val="24"/>
        </w:rPr>
        <w:lastRenderedPageBreak/>
        <w:t>Μ</w:t>
      </w:r>
      <w:r w:rsidRPr="00D82AEB">
        <w:rPr>
          <w:rFonts w:eastAsia="Times New Roman"/>
          <w:szCs w:val="24"/>
        </w:rPr>
        <w:t xml:space="preserve">ε τη </w:t>
      </w:r>
      <w:r>
        <w:rPr>
          <w:rFonts w:eastAsia="Times New Roman"/>
          <w:szCs w:val="24"/>
        </w:rPr>
        <w:t>Σ</w:t>
      </w:r>
      <w:r w:rsidRPr="00D82AEB">
        <w:rPr>
          <w:rFonts w:eastAsia="Times New Roman"/>
          <w:szCs w:val="24"/>
        </w:rPr>
        <w:t xml:space="preserve">υμφωνία των Πρεσπών </w:t>
      </w:r>
      <w:r>
        <w:rPr>
          <w:rFonts w:eastAsia="Times New Roman"/>
          <w:szCs w:val="24"/>
        </w:rPr>
        <w:t xml:space="preserve">περιπλέκετε </w:t>
      </w:r>
      <w:r w:rsidRPr="00D82AEB">
        <w:rPr>
          <w:rFonts w:eastAsia="Times New Roman"/>
          <w:szCs w:val="24"/>
        </w:rPr>
        <w:t>τη χώρα</w:t>
      </w:r>
      <w:r>
        <w:rPr>
          <w:rFonts w:eastAsia="Times New Roman"/>
          <w:szCs w:val="24"/>
        </w:rPr>
        <w:t>,</w:t>
      </w:r>
      <w:r w:rsidRPr="00D82AEB">
        <w:rPr>
          <w:rFonts w:eastAsia="Times New Roman"/>
          <w:szCs w:val="24"/>
        </w:rPr>
        <w:t xml:space="preserve"> το</w:t>
      </w:r>
      <w:r>
        <w:rPr>
          <w:rFonts w:eastAsia="Times New Roman"/>
          <w:szCs w:val="24"/>
        </w:rPr>
        <w:t>ν</w:t>
      </w:r>
      <w:r w:rsidRPr="00D82AEB">
        <w:rPr>
          <w:rFonts w:eastAsia="Times New Roman"/>
          <w:szCs w:val="24"/>
        </w:rPr>
        <w:t xml:space="preserve"> λαό</w:t>
      </w:r>
      <w:r>
        <w:rPr>
          <w:rFonts w:eastAsia="Times New Roman"/>
          <w:szCs w:val="24"/>
        </w:rPr>
        <w:t>,</w:t>
      </w:r>
      <w:r w:rsidRPr="00D82AEB">
        <w:rPr>
          <w:rFonts w:eastAsia="Times New Roman"/>
          <w:szCs w:val="24"/>
        </w:rPr>
        <w:t xml:space="preserve"> όλο και πιο βαθιά στα </w:t>
      </w:r>
      <w:proofErr w:type="spellStart"/>
      <w:r w:rsidRPr="00D82AEB">
        <w:rPr>
          <w:rFonts w:eastAsia="Times New Roman"/>
          <w:szCs w:val="24"/>
        </w:rPr>
        <w:t>αμερικαν</w:t>
      </w:r>
      <w:r>
        <w:rPr>
          <w:rFonts w:eastAsia="Times New Roman"/>
          <w:szCs w:val="24"/>
        </w:rPr>
        <w:t>ονατοϊκά</w:t>
      </w:r>
      <w:proofErr w:type="spellEnd"/>
      <w:r w:rsidRPr="00D82AEB">
        <w:rPr>
          <w:rFonts w:eastAsia="Times New Roman"/>
          <w:szCs w:val="24"/>
        </w:rPr>
        <w:t xml:space="preserve"> σχέδια στην περιοχή</w:t>
      </w:r>
      <w:r>
        <w:rPr>
          <w:rFonts w:eastAsia="Times New Roman"/>
          <w:szCs w:val="24"/>
        </w:rPr>
        <w:t>,</w:t>
      </w:r>
      <w:r w:rsidRPr="00D82AEB">
        <w:rPr>
          <w:rFonts w:eastAsia="Times New Roman"/>
          <w:szCs w:val="24"/>
        </w:rPr>
        <w:t xml:space="preserve"> με το ψευδεπίγραφο αφήγημα της στρατηγικής αναβάθμισης της χώρας</w:t>
      </w:r>
      <w:r>
        <w:rPr>
          <w:rFonts w:eastAsia="Times New Roman"/>
          <w:szCs w:val="24"/>
        </w:rPr>
        <w:t>,</w:t>
      </w:r>
      <w:r w:rsidRPr="00D82AEB">
        <w:rPr>
          <w:rFonts w:eastAsia="Times New Roman"/>
          <w:szCs w:val="24"/>
        </w:rPr>
        <w:t xml:space="preserve"> του λαού</w:t>
      </w:r>
      <w:r>
        <w:rPr>
          <w:rFonts w:eastAsia="Times New Roman"/>
          <w:szCs w:val="24"/>
        </w:rPr>
        <w:t>.</w:t>
      </w:r>
      <w:r w:rsidRPr="00D82AEB">
        <w:rPr>
          <w:rFonts w:eastAsia="Times New Roman"/>
          <w:szCs w:val="24"/>
        </w:rPr>
        <w:t xml:space="preserve"> Όχι</w:t>
      </w:r>
      <w:r>
        <w:rPr>
          <w:rFonts w:eastAsia="Times New Roman"/>
          <w:szCs w:val="24"/>
        </w:rPr>
        <w:t>,</w:t>
      </w:r>
      <w:r w:rsidRPr="00D82AEB">
        <w:rPr>
          <w:rFonts w:eastAsia="Times New Roman"/>
          <w:szCs w:val="24"/>
        </w:rPr>
        <w:t xml:space="preserve"> αυτή η αναβάθμιση θα είναι για την </w:t>
      </w:r>
      <w:r>
        <w:rPr>
          <w:rFonts w:eastAsia="Times New Roman"/>
          <w:szCs w:val="24"/>
        </w:rPr>
        <w:t>ε</w:t>
      </w:r>
      <w:r w:rsidRPr="00D82AEB">
        <w:rPr>
          <w:rFonts w:eastAsia="Times New Roman"/>
          <w:szCs w:val="24"/>
        </w:rPr>
        <w:t>λληνική αστική τάξη</w:t>
      </w:r>
      <w:r>
        <w:rPr>
          <w:rFonts w:eastAsia="Times New Roman"/>
          <w:szCs w:val="24"/>
        </w:rPr>
        <w:t>,</w:t>
      </w:r>
      <w:r w:rsidRPr="00D82AEB">
        <w:rPr>
          <w:rFonts w:eastAsia="Times New Roman"/>
          <w:szCs w:val="24"/>
        </w:rPr>
        <w:t xml:space="preserve"> που θα πέσει μαζί με τις άλλες </w:t>
      </w:r>
      <w:r>
        <w:rPr>
          <w:rFonts w:eastAsia="Times New Roman"/>
          <w:szCs w:val="24"/>
        </w:rPr>
        <w:t>ύαινες,</w:t>
      </w:r>
      <w:r w:rsidRPr="00D82AEB">
        <w:rPr>
          <w:rFonts w:eastAsia="Times New Roman"/>
          <w:szCs w:val="24"/>
        </w:rPr>
        <w:t xml:space="preserve"> τις άλλες αστικές τάξεις της </w:t>
      </w:r>
      <w:r>
        <w:rPr>
          <w:rFonts w:eastAsia="Times New Roman"/>
          <w:szCs w:val="24"/>
        </w:rPr>
        <w:t xml:space="preserve">περιοχής, </w:t>
      </w:r>
      <w:r w:rsidRPr="00D82AEB">
        <w:rPr>
          <w:rFonts w:eastAsia="Times New Roman"/>
          <w:szCs w:val="24"/>
        </w:rPr>
        <w:t>τους Αμερικάνο</w:t>
      </w:r>
      <w:r>
        <w:rPr>
          <w:rFonts w:eastAsia="Times New Roman"/>
          <w:szCs w:val="24"/>
        </w:rPr>
        <w:t>υ</w:t>
      </w:r>
      <w:r w:rsidRPr="00D82AEB">
        <w:rPr>
          <w:rFonts w:eastAsia="Times New Roman"/>
          <w:szCs w:val="24"/>
        </w:rPr>
        <w:t>ς</w:t>
      </w:r>
      <w:r>
        <w:rPr>
          <w:rFonts w:eastAsia="Times New Roman"/>
          <w:szCs w:val="24"/>
        </w:rPr>
        <w:t>,</w:t>
      </w:r>
      <w:r w:rsidRPr="00D82AEB">
        <w:rPr>
          <w:rFonts w:eastAsia="Times New Roman"/>
          <w:szCs w:val="24"/>
        </w:rPr>
        <w:t xml:space="preserve"> τους Ευρωπαίους</w:t>
      </w:r>
      <w:r>
        <w:rPr>
          <w:rFonts w:eastAsia="Times New Roman"/>
          <w:szCs w:val="24"/>
        </w:rPr>
        <w:t>,</w:t>
      </w:r>
      <w:r w:rsidRPr="00D82AEB">
        <w:rPr>
          <w:rFonts w:eastAsia="Times New Roman"/>
          <w:szCs w:val="24"/>
        </w:rPr>
        <w:t xml:space="preserve"> να κατασπαράξουν </w:t>
      </w:r>
      <w:r>
        <w:rPr>
          <w:rFonts w:eastAsia="Times New Roman"/>
          <w:szCs w:val="24"/>
        </w:rPr>
        <w:t>τον πλούτο,</w:t>
      </w:r>
      <w:r w:rsidRPr="00D82AEB">
        <w:rPr>
          <w:rFonts w:eastAsia="Times New Roman"/>
          <w:szCs w:val="24"/>
        </w:rPr>
        <w:t xml:space="preserve"> το</w:t>
      </w:r>
      <w:r>
        <w:rPr>
          <w:rFonts w:eastAsia="Times New Roman"/>
          <w:szCs w:val="24"/>
        </w:rPr>
        <w:t>ν</w:t>
      </w:r>
      <w:r w:rsidRPr="00D82AEB">
        <w:rPr>
          <w:rFonts w:eastAsia="Times New Roman"/>
          <w:szCs w:val="24"/>
        </w:rPr>
        <w:t xml:space="preserve"> ιδρώτα </w:t>
      </w:r>
      <w:r>
        <w:rPr>
          <w:rFonts w:eastAsia="Times New Roman"/>
          <w:szCs w:val="24"/>
        </w:rPr>
        <w:t>των λαών</w:t>
      </w:r>
      <w:r w:rsidRPr="00D82AEB">
        <w:rPr>
          <w:rFonts w:eastAsia="Times New Roman"/>
          <w:szCs w:val="24"/>
        </w:rPr>
        <w:t xml:space="preserve"> της περιοχής</w:t>
      </w:r>
      <w:r>
        <w:rPr>
          <w:rFonts w:eastAsia="Times New Roman"/>
          <w:szCs w:val="24"/>
        </w:rPr>
        <w:t>.</w:t>
      </w:r>
    </w:p>
    <w:p w14:paraId="064534A0" w14:textId="77777777" w:rsidR="00C04CE1" w:rsidRDefault="00722F08">
      <w:pPr>
        <w:spacing w:line="600" w:lineRule="auto"/>
        <w:ind w:firstLine="720"/>
        <w:jc w:val="both"/>
        <w:rPr>
          <w:rFonts w:eastAsia="Times New Roman"/>
          <w:szCs w:val="24"/>
        </w:rPr>
      </w:pPr>
      <w:r>
        <w:rPr>
          <w:rFonts w:eastAsia="Times New Roman"/>
          <w:szCs w:val="24"/>
        </w:rPr>
        <w:t>Ζ</w:t>
      </w:r>
      <w:r w:rsidRPr="00D82AEB">
        <w:rPr>
          <w:rFonts w:eastAsia="Times New Roman"/>
          <w:szCs w:val="24"/>
        </w:rPr>
        <w:t>ητάτε ψήφο εμπιστοσύνης</w:t>
      </w:r>
      <w:r>
        <w:rPr>
          <w:rFonts w:eastAsia="Times New Roman"/>
          <w:szCs w:val="24"/>
        </w:rPr>
        <w:t>,</w:t>
      </w:r>
      <w:r w:rsidRPr="00D82AEB">
        <w:rPr>
          <w:rFonts w:eastAsia="Times New Roman"/>
          <w:szCs w:val="24"/>
        </w:rPr>
        <w:t xml:space="preserve"> για να συνεχίσετε τη βάρβαρη αντιλαϊκή πολιτική στους χώρους δουλειάς</w:t>
      </w:r>
      <w:r>
        <w:rPr>
          <w:rFonts w:eastAsia="Times New Roman"/>
          <w:szCs w:val="24"/>
        </w:rPr>
        <w:t>,</w:t>
      </w:r>
      <w:r w:rsidRPr="00D82AEB">
        <w:rPr>
          <w:rFonts w:eastAsia="Times New Roman"/>
          <w:szCs w:val="24"/>
        </w:rPr>
        <w:t xml:space="preserve"> με εργασιακές σχέσεις </w:t>
      </w:r>
      <w:r>
        <w:rPr>
          <w:rFonts w:eastAsia="Times New Roman"/>
          <w:szCs w:val="24"/>
        </w:rPr>
        <w:t>ζ</w:t>
      </w:r>
      <w:r w:rsidRPr="00D82AEB">
        <w:rPr>
          <w:rFonts w:eastAsia="Times New Roman"/>
          <w:szCs w:val="24"/>
        </w:rPr>
        <w:t>ούγκλας</w:t>
      </w:r>
      <w:r>
        <w:rPr>
          <w:rFonts w:eastAsia="Times New Roman"/>
          <w:szCs w:val="24"/>
        </w:rPr>
        <w:t>,</w:t>
      </w:r>
      <w:r w:rsidRPr="00D82AEB">
        <w:rPr>
          <w:rFonts w:eastAsia="Times New Roman"/>
          <w:szCs w:val="24"/>
        </w:rPr>
        <w:t xml:space="preserve"> χωρίς μέτρα υγιεινής και </w:t>
      </w:r>
      <w:r>
        <w:rPr>
          <w:rFonts w:eastAsia="Times New Roman"/>
          <w:szCs w:val="24"/>
        </w:rPr>
        <w:t>α</w:t>
      </w:r>
      <w:r w:rsidRPr="00D82AEB">
        <w:rPr>
          <w:rFonts w:eastAsia="Times New Roman"/>
          <w:szCs w:val="24"/>
        </w:rPr>
        <w:t>σφάλειας</w:t>
      </w:r>
      <w:r>
        <w:rPr>
          <w:rFonts w:eastAsia="Times New Roman"/>
          <w:szCs w:val="24"/>
        </w:rPr>
        <w:t>,</w:t>
      </w:r>
      <w:r w:rsidRPr="00D82AEB">
        <w:rPr>
          <w:rFonts w:eastAsia="Times New Roman"/>
          <w:szCs w:val="24"/>
        </w:rPr>
        <w:t xml:space="preserve"> φθηνό εργατικό δυναμικό στο βωμό της </w:t>
      </w:r>
      <w:r>
        <w:rPr>
          <w:rFonts w:eastAsia="Times New Roman"/>
          <w:szCs w:val="24"/>
        </w:rPr>
        <w:t>κερδοφορίας</w:t>
      </w:r>
      <w:r w:rsidRPr="00D82AEB">
        <w:rPr>
          <w:rFonts w:eastAsia="Times New Roman"/>
          <w:szCs w:val="24"/>
        </w:rPr>
        <w:t xml:space="preserve"> των επιχειρηματικών </w:t>
      </w:r>
      <w:r>
        <w:rPr>
          <w:rFonts w:eastAsia="Times New Roman"/>
          <w:szCs w:val="24"/>
        </w:rPr>
        <w:t>ομίλων.</w:t>
      </w:r>
      <w:r w:rsidRPr="00D82AEB">
        <w:rPr>
          <w:rFonts w:eastAsia="Times New Roman"/>
          <w:szCs w:val="24"/>
        </w:rPr>
        <w:t xml:space="preserve"> </w:t>
      </w:r>
      <w:r>
        <w:rPr>
          <w:rFonts w:eastAsia="Times New Roman"/>
          <w:szCs w:val="24"/>
        </w:rPr>
        <w:t>Ζ</w:t>
      </w:r>
      <w:r w:rsidRPr="00D82AEB">
        <w:rPr>
          <w:rFonts w:eastAsia="Times New Roman"/>
          <w:szCs w:val="24"/>
        </w:rPr>
        <w:t>ητάτε ψήφο εμπιστοσύνης</w:t>
      </w:r>
      <w:r>
        <w:rPr>
          <w:rFonts w:eastAsia="Times New Roman"/>
          <w:szCs w:val="24"/>
        </w:rPr>
        <w:t>,</w:t>
      </w:r>
      <w:r w:rsidRPr="00D82AEB">
        <w:rPr>
          <w:rFonts w:eastAsia="Times New Roman"/>
          <w:szCs w:val="24"/>
        </w:rPr>
        <w:t xml:space="preserve"> </w:t>
      </w:r>
      <w:r>
        <w:rPr>
          <w:rFonts w:eastAsia="Times New Roman"/>
          <w:szCs w:val="24"/>
        </w:rPr>
        <w:t xml:space="preserve">για </w:t>
      </w:r>
      <w:r w:rsidRPr="00D82AEB">
        <w:rPr>
          <w:rFonts w:eastAsia="Times New Roman"/>
          <w:szCs w:val="24"/>
        </w:rPr>
        <w:t xml:space="preserve">να συνεχίσετε την </w:t>
      </w:r>
      <w:r>
        <w:rPr>
          <w:rFonts w:eastAsia="Times New Roman"/>
          <w:szCs w:val="24"/>
        </w:rPr>
        <w:t xml:space="preserve">ίδια </w:t>
      </w:r>
      <w:r w:rsidRPr="00D82AEB">
        <w:rPr>
          <w:rFonts w:eastAsia="Times New Roman"/>
          <w:szCs w:val="24"/>
        </w:rPr>
        <w:t>αντιλαϊκή πολιτική στην υγεία</w:t>
      </w:r>
      <w:r>
        <w:rPr>
          <w:rFonts w:eastAsia="Times New Roman"/>
          <w:szCs w:val="24"/>
        </w:rPr>
        <w:t>,</w:t>
      </w:r>
      <w:r w:rsidRPr="00D82AEB">
        <w:rPr>
          <w:rFonts w:eastAsia="Times New Roman"/>
          <w:szCs w:val="24"/>
        </w:rPr>
        <w:t xml:space="preserve"> που καθημερινά μετατρέπεται σε εμπόρευμα</w:t>
      </w:r>
      <w:r>
        <w:rPr>
          <w:rFonts w:eastAsia="Times New Roman"/>
          <w:szCs w:val="24"/>
        </w:rPr>
        <w:t>,</w:t>
      </w:r>
      <w:r w:rsidRPr="00D82AEB">
        <w:rPr>
          <w:rFonts w:eastAsia="Times New Roman"/>
          <w:szCs w:val="24"/>
        </w:rPr>
        <w:t xml:space="preserve"> </w:t>
      </w:r>
      <w:r>
        <w:rPr>
          <w:rFonts w:eastAsia="Times New Roman"/>
          <w:szCs w:val="24"/>
        </w:rPr>
        <w:t>σ</w:t>
      </w:r>
      <w:r w:rsidRPr="00D82AEB">
        <w:rPr>
          <w:rFonts w:eastAsia="Times New Roman"/>
          <w:szCs w:val="24"/>
        </w:rPr>
        <w:t>το φάρμακο</w:t>
      </w:r>
      <w:r>
        <w:rPr>
          <w:rFonts w:eastAsia="Times New Roman"/>
          <w:szCs w:val="24"/>
        </w:rPr>
        <w:t>,</w:t>
      </w:r>
      <w:r w:rsidRPr="00D82AEB">
        <w:rPr>
          <w:rFonts w:eastAsia="Times New Roman"/>
          <w:szCs w:val="24"/>
        </w:rPr>
        <w:t xml:space="preserve"> </w:t>
      </w:r>
      <w:r>
        <w:rPr>
          <w:rFonts w:eastAsia="Times New Roman"/>
          <w:szCs w:val="24"/>
        </w:rPr>
        <w:t>στ</w:t>
      </w:r>
      <w:r w:rsidRPr="00D82AEB">
        <w:rPr>
          <w:rFonts w:eastAsia="Times New Roman"/>
          <w:szCs w:val="24"/>
        </w:rPr>
        <w:t>η</w:t>
      </w:r>
      <w:r>
        <w:rPr>
          <w:rFonts w:eastAsia="Times New Roman"/>
          <w:szCs w:val="24"/>
        </w:rPr>
        <w:t>ν</w:t>
      </w:r>
      <w:r w:rsidRPr="00D82AEB">
        <w:rPr>
          <w:rFonts w:eastAsia="Times New Roman"/>
          <w:szCs w:val="24"/>
        </w:rPr>
        <w:t xml:space="preserve"> πρόνοια</w:t>
      </w:r>
      <w:r>
        <w:rPr>
          <w:rFonts w:eastAsia="Times New Roman"/>
          <w:szCs w:val="24"/>
        </w:rPr>
        <w:t>,</w:t>
      </w:r>
      <w:r w:rsidRPr="00D82AEB">
        <w:rPr>
          <w:rFonts w:eastAsia="Times New Roman"/>
          <w:szCs w:val="24"/>
        </w:rPr>
        <w:t xml:space="preserve"> </w:t>
      </w:r>
      <w:r>
        <w:rPr>
          <w:rFonts w:eastAsia="Times New Roman"/>
          <w:szCs w:val="24"/>
        </w:rPr>
        <w:t>στ</w:t>
      </w:r>
      <w:r w:rsidRPr="00D82AEB">
        <w:rPr>
          <w:rFonts w:eastAsia="Times New Roman"/>
          <w:szCs w:val="24"/>
        </w:rPr>
        <w:t>η</w:t>
      </w:r>
      <w:r>
        <w:rPr>
          <w:rFonts w:eastAsia="Times New Roman"/>
          <w:szCs w:val="24"/>
        </w:rPr>
        <w:t>ν</w:t>
      </w:r>
      <w:r w:rsidRPr="00D82AEB">
        <w:rPr>
          <w:rFonts w:eastAsia="Times New Roman"/>
          <w:szCs w:val="24"/>
        </w:rPr>
        <w:t xml:space="preserve"> κοινωνική ασφάλιση</w:t>
      </w:r>
      <w:r>
        <w:rPr>
          <w:rFonts w:eastAsia="Times New Roman"/>
          <w:szCs w:val="24"/>
        </w:rPr>
        <w:t>, σ</w:t>
      </w:r>
      <w:r w:rsidRPr="00D82AEB">
        <w:rPr>
          <w:rFonts w:eastAsia="Times New Roman"/>
          <w:szCs w:val="24"/>
        </w:rPr>
        <w:t xml:space="preserve">την </w:t>
      </w:r>
      <w:r>
        <w:rPr>
          <w:rFonts w:eastAsia="Times New Roman"/>
          <w:szCs w:val="24"/>
        </w:rPr>
        <w:t>π</w:t>
      </w:r>
      <w:r w:rsidRPr="00D82AEB">
        <w:rPr>
          <w:rFonts w:eastAsia="Times New Roman"/>
          <w:szCs w:val="24"/>
        </w:rPr>
        <w:t>αιδεία</w:t>
      </w:r>
      <w:r>
        <w:rPr>
          <w:rFonts w:eastAsia="Times New Roman"/>
          <w:szCs w:val="24"/>
        </w:rPr>
        <w:t>.</w:t>
      </w:r>
      <w:r w:rsidRPr="00D82AEB">
        <w:rPr>
          <w:rFonts w:eastAsia="Times New Roman"/>
          <w:szCs w:val="24"/>
        </w:rPr>
        <w:t xml:space="preserve"> </w:t>
      </w:r>
      <w:r>
        <w:rPr>
          <w:rFonts w:eastAsia="Times New Roman"/>
          <w:szCs w:val="24"/>
        </w:rPr>
        <w:t>Ό</w:t>
      </w:r>
      <w:r w:rsidRPr="00D82AEB">
        <w:rPr>
          <w:rFonts w:eastAsia="Times New Roman"/>
          <w:szCs w:val="24"/>
        </w:rPr>
        <w:t>λα αυτά τα θεωρείτε κόστος</w:t>
      </w:r>
      <w:r>
        <w:rPr>
          <w:rFonts w:eastAsia="Times New Roman"/>
          <w:szCs w:val="24"/>
        </w:rPr>
        <w:t>.</w:t>
      </w:r>
      <w:r w:rsidRPr="00D82AEB">
        <w:rPr>
          <w:rFonts w:eastAsia="Times New Roman"/>
          <w:szCs w:val="24"/>
        </w:rPr>
        <w:t xml:space="preserve"> </w:t>
      </w:r>
      <w:r>
        <w:rPr>
          <w:rFonts w:eastAsia="Times New Roman"/>
          <w:szCs w:val="24"/>
        </w:rPr>
        <w:t>Α</w:t>
      </w:r>
      <w:r w:rsidRPr="00D82AEB">
        <w:rPr>
          <w:rFonts w:eastAsia="Times New Roman"/>
          <w:szCs w:val="24"/>
        </w:rPr>
        <w:t>νοίγετ</w:t>
      </w:r>
      <w:r>
        <w:rPr>
          <w:rFonts w:eastAsia="Times New Roman"/>
          <w:szCs w:val="24"/>
        </w:rPr>
        <w:t xml:space="preserve">ε </w:t>
      </w:r>
      <w:r w:rsidRPr="00D82AEB">
        <w:rPr>
          <w:rFonts w:eastAsia="Times New Roman"/>
          <w:szCs w:val="24"/>
        </w:rPr>
        <w:t>διάπλατα το</w:t>
      </w:r>
      <w:r>
        <w:rPr>
          <w:rFonts w:eastAsia="Times New Roman"/>
          <w:szCs w:val="24"/>
        </w:rPr>
        <w:t>ν</w:t>
      </w:r>
      <w:r w:rsidRPr="00D82AEB">
        <w:rPr>
          <w:rFonts w:eastAsia="Times New Roman"/>
          <w:szCs w:val="24"/>
        </w:rPr>
        <w:t xml:space="preserve"> δρόμο στην </w:t>
      </w:r>
      <w:r>
        <w:rPr>
          <w:rFonts w:eastAsia="Times New Roman"/>
          <w:szCs w:val="24"/>
        </w:rPr>
        <w:t>ιδιωτική</w:t>
      </w:r>
      <w:r w:rsidRPr="00D82AEB">
        <w:rPr>
          <w:rFonts w:eastAsia="Times New Roman"/>
          <w:szCs w:val="24"/>
        </w:rPr>
        <w:t xml:space="preserve"> πρωτοβουλία</w:t>
      </w:r>
      <w:r>
        <w:rPr>
          <w:rFonts w:eastAsia="Times New Roman"/>
          <w:szCs w:val="24"/>
        </w:rPr>
        <w:t>.</w:t>
      </w:r>
      <w:r w:rsidRPr="00D82AEB">
        <w:rPr>
          <w:rFonts w:eastAsia="Times New Roman"/>
          <w:szCs w:val="24"/>
        </w:rPr>
        <w:t xml:space="preserve"> </w:t>
      </w:r>
    </w:p>
    <w:p w14:paraId="064534A1" w14:textId="77777777" w:rsidR="00C04CE1" w:rsidRDefault="00722F08">
      <w:pPr>
        <w:spacing w:line="600" w:lineRule="auto"/>
        <w:ind w:firstLine="720"/>
        <w:jc w:val="both"/>
        <w:rPr>
          <w:rFonts w:eastAsia="Times New Roman"/>
          <w:szCs w:val="24"/>
        </w:rPr>
      </w:pPr>
      <w:r>
        <w:rPr>
          <w:rFonts w:eastAsia="Times New Roman"/>
          <w:szCs w:val="24"/>
        </w:rPr>
        <w:t>Ζ</w:t>
      </w:r>
      <w:r w:rsidRPr="00D82AEB">
        <w:rPr>
          <w:rFonts w:eastAsia="Times New Roman"/>
          <w:szCs w:val="24"/>
        </w:rPr>
        <w:t>ητάτε ψήφο εμπιστοσύνης</w:t>
      </w:r>
      <w:r>
        <w:rPr>
          <w:rFonts w:eastAsia="Times New Roman"/>
          <w:szCs w:val="24"/>
        </w:rPr>
        <w:t>,</w:t>
      </w:r>
      <w:r w:rsidRPr="00D82AEB">
        <w:rPr>
          <w:rFonts w:eastAsia="Times New Roman"/>
          <w:szCs w:val="24"/>
        </w:rPr>
        <w:t xml:space="preserve"> για </w:t>
      </w:r>
      <w:r>
        <w:rPr>
          <w:rFonts w:eastAsia="Times New Roman"/>
          <w:szCs w:val="24"/>
        </w:rPr>
        <w:t xml:space="preserve">να </w:t>
      </w:r>
      <w:r w:rsidRPr="00D82AEB">
        <w:rPr>
          <w:rFonts w:eastAsia="Times New Roman"/>
          <w:szCs w:val="24"/>
        </w:rPr>
        <w:t>συν</w:t>
      </w:r>
      <w:r>
        <w:rPr>
          <w:rFonts w:eastAsia="Times New Roman"/>
          <w:szCs w:val="24"/>
        </w:rPr>
        <w:t xml:space="preserve">εχίσετε </w:t>
      </w:r>
      <w:r w:rsidRPr="00D82AEB">
        <w:rPr>
          <w:rFonts w:eastAsia="Times New Roman"/>
          <w:szCs w:val="24"/>
        </w:rPr>
        <w:t>την ολομέτωπη επίθεση στη φτωχή και μεσαία αγροτιά</w:t>
      </w:r>
      <w:r>
        <w:rPr>
          <w:rFonts w:eastAsia="Times New Roman"/>
          <w:szCs w:val="24"/>
        </w:rPr>
        <w:t>,</w:t>
      </w:r>
      <w:r w:rsidRPr="00D82AEB">
        <w:rPr>
          <w:rFonts w:eastAsia="Times New Roman"/>
          <w:szCs w:val="24"/>
        </w:rPr>
        <w:t xml:space="preserve"> υλοποιώντας τις </w:t>
      </w:r>
      <w:r w:rsidRPr="00D82AEB">
        <w:rPr>
          <w:rFonts w:eastAsia="Times New Roman"/>
          <w:szCs w:val="24"/>
        </w:rPr>
        <w:lastRenderedPageBreak/>
        <w:t xml:space="preserve">κατευθύνσεις της </w:t>
      </w:r>
      <w:r>
        <w:rPr>
          <w:rFonts w:eastAsia="Times New Roman"/>
          <w:szCs w:val="24"/>
        </w:rPr>
        <w:t>Κ</w:t>
      </w:r>
      <w:r w:rsidRPr="00D82AEB">
        <w:rPr>
          <w:rFonts w:eastAsia="Times New Roman"/>
          <w:szCs w:val="24"/>
        </w:rPr>
        <w:t xml:space="preserve">οινής Αγροτικής </w:t>
      </w:r>
      <w:r>
        <w:rPr>
          <w:rFonts w:eastAsia="Times New Roman"/>
          <w:szCs w:val="24"/>
        </w:rPr>
        <w:t>Π</w:t>
      </w:r>
      <w:r w:rsidRPr="00D82AEB">
        <w:rPr>
          <w:rFonts w:eastAsia="Times New Roman"/>
          <w:szCs w:val="24"/>
        </w:rPr>
        <w:t>ολιτικής</w:t>
      </w:r>
      <w:r>
        <w:rPr>
          <w:rFonts w:eastAsia="Times New Roman"/>
          <w:szCs w:val="24"/>
        </w:rPr>
        <w:t>,</w:t>
      </w:r>
      <w:r w:rsidRPr="00D82AEB">
        <w:rPr>
          <w:rFonts w:eastAsia="Times New Roman"/>
          <w:szCs w:val="24"/>
        </w:rPr>
        <w:t xml:space="preserve"> υπηρετώντας </w:t>
      </w:r>
      <w:r>
        <w:rPr>
          <w:rFonts w:eastAsia="Times New Roman"/>
          <w:szCs w:val="24"/>
        </w:rPr>
        <w:t>τις μεγάλες</w:t>
      </w:r>
      <w:r w:rsidRPr="00D82AEB">
        <w:rPr>
          <w:rFonts w:eastAsia="Times New Roman"/>
          <w:szCs w:val="24"/>
        </w:rPr>
        <w:t xml:space="preserve"> καπιταλιστικ</w:t>
      </w:r>
      <w:r>
        <w:rPr>
          <w:rFonts w:eastAsia="Times New Roman"/>
          <w:szCs w:val="24"/>
        </w:rPr>
        <w:t>έ</w:t>
      </w:r>
      <w:r w:rsidRPr="00D82AEB">
        <w:rPr>
          <w:rFonts w:eastAsia="Times New Roman"/>
          <w:szCs w:val="24"/>
        </w:rPr>
        <w:t>ς εκμετ</w:t>
      </w:r>
      <w:r>
        <w:rPr>
          <w:rFonts w:eastAsia="Times New Roman"/>
          <w:szCs w:val="24"/>
        </w:rPr>
        <w:t xml:space="preserve">αλλεύσεις </w:t>
      </w:r>
      <w:r w:rsidRPr="00D82AEB">
        <w:rPr>
          <w:rFonts w:eastAsia="Times New Roman"/>
          <w:szCs w:val="24"/>
        </w:rPr>
        <w:t>στο</w:t>
      </w:r>
      <w:r>
        <w:rPr>
          <w:rFonts w:eastAsia="Times New Roman"/>
          <w:szCs w:val="24"/>
        </w:rPr>
        <w:t>ν</w:t>
      </w:r>
      <w:r w:rsidRPr="00D82AEB">
        <w:rPr>
          <w:rFonts w:eastAsia="Times New Roman"/>
          <w:szCs w:val="24"/>
        </w:rPr>
        <w:t xml:space="preserve"> χώρο της </w:t>
      </w:r>
      <w:r>
        <w:rPr>
          <w:rFonts w:eastAsia="Times New Roman"/>
          <w:szCs w:val="24"/>
        </w:rPr>
        <w:t>α</w:t>
      </w:r>
      <w:r w:rsidRPr="00D82AEB">
        <w:rPr>
          <w:rFonts w:eastAsia="Times New Roman"/>
          <w:szCs w:val="24"/>
        </w:rPr>
        <w:t>γροτικής και κτηνοτροφικής παραγωγής</w:t>
      </w:r>
      <w:r>
        <w:rPr>
          <w:rFonts w:eastAsia="Times New Roman"/>
          <w:szCs w:val="24"/>
        </w:rPr>
        <w:t>.</w:t>
      </w:r>
    </w:p>
    <w:p w14:paraId="064534A2" w14:textId="77777777" w:rsidR="00C04CE1" w:rsidRDefault="00722F08">
      <w:pPr>
        <w:spacing w:line="600" w:lineRule="auto"/>
        <w:ind w:firstLine="720"/>
        <w:jc w:val="both"/>
        <w:rPr>
          <w:rFonts w:eastAsia="Times New Roman"/>
          <w:szCs w:val="24"/>
        </w:rPr>
      </w:pPr>
      <w:r>
        <w:rPr>
          <w:rFonts w:eastAsia="Times New Roman"/>
          <w:szCs w:val="24"/>
        </w:rPr>
        <w:t>Μ</w:t>
      </w:r>
      <w:r w:rsidRPr="00D82AEB">
        <w:rPr>
          <w:rFonts w:eastAsia="Times New Roman"/>
          <w:szCs w:val="24"/>
        </w:rPr>
        <w:t>ε την πολιτική σας όλα αυτά τα χρόνια στο</w:t>
      </w:r>
      <w:r>
        <w:rPr>
          <w:rFonts w:eastAsia="Times New Roman"/>
          <w:szCs w:val="24"/>
        </w:rPr>
        <w:t>ν</w:t>
      </w:r>
      <w:r w:rsidRPr="00D82AEB">
        <w:rPr>
          <w:rFonts w:eastAsia="Times New Roman"/>
          <w:szCs w:val="24"/>
        </w:rPr>
        <w:t xml:space="preserve"> χώρο της </w:t>
      </w:r>
      <w:r>
        <w:rPr>
          <w:rFonts w:eastAsia="Times New Roman"/>
          <w:szCs w:val="24"/>
        </w:rPr>
        <w:t>α</w:t>
      </w:r>
      <w:r w:rsidRPr="00D82AEB">
        <w:rPr>
          <w:rFonts w:eastAsia="Times New Roman"/>
          <w:szCs w:val="24"/>
        </w:rPr>
        <w:t>γροτικής οικονομίας εφαρμόζετ</w:t>
      </w:r>
      <w:r>
        <w:rPr>
          <w:rFonts w:eastAsia="Times New Roman"/>
          <w:szCs w:val="24"/>
        </w:rPr>
        <w:t>ε μ</w:t>
      </w:r>
      <w:r w:rsidRPr="00D82AEB">
        <w:rPr>
          <w:rFonts w:eastAsia="Times New Roman"/>
          <w:szCs w:val="24"/>
        </w:rPr>
        <w:t>ε ευλάβεια τις κατευθύνσεις της Ευρωπαϊκής Ένωσης</w:t>
      </w:r>
      <w:r>
        <w:rPr>
          <w:rFonts w:eastAsia="Times New Roman"/>
          <w:szCs w:val="24"/>
        </w:rPr>
        <w:t>,</w:t>
      </w:r>
      <w:r w:rsidRPr="00D82AEB">
        <w:rPr>
          <w:rFonts w:eastAsia="Times New Roman"/>
          <w:szCs w:val="24"/>
        </w:rPr>
        <w:t xml:space="preserve"> παίρνοντας τη σκυτάλη από τους προηγούμενους και συνεχίζετ</w:t>
      </w:r>
      <w:r>
        <w:rPr>
          <w:rFonts w:eastAsia="Times New Roman"/>
          <w:szCs w:val="24"/>
        </w:rPr>
        <w:t>ε</w:t>
      </w:r>
      <w:r w:rsidRPr="00D82AEB">
        <w:rPr>
          <w:rFonts w:eastAsia="Times New Roman"/>
          <w:szCs w:val="24"/>
        </w:rPr>
        <w:t xml:space="preserve"> αυτή την πολιτική με πιο γρήγορους ρυθμούς</w:t>
      </w:r>
      <w:r>
        <w:rPr>
          <w:rFonts w:eastAsia="Times New Roman"/>
          <w:szCs w:val="24"/>
        </w:rPr>
        <w:t>,</w:t>
      </w:r>
      <w:r w:rsidRPr="00D82AEB">
        <w:rPr>
          <w:rFonts w:eastAsia="Times New Roman"/>
          <w:szCs w:val="24"/>
        </w:rPr>
        <w:t xml:space="preserve"> εκτοξεύοντας το κόστος παραγωγής</w:t>
      </w:r>
      <w:r>
        <w:rPr>
          <w:rFonts w:eastAsia="Times New Roman"/>
          <w:szCs w:val="24"/>
        </w:rPr>
        <w:t>,</w:t>
      </w:r>
      <w:r w:rsidRPr="00D82AEB">
        <w:rPr>
          <w:rFonts w:eastAsia="Times New Roman"/>
          <w:szCs w:val="24"/>
        </w:rPr>
        <w:t xml:space="preserve"> </w:t>
      </w:r>
      <w:r>
        <w:rPr>
          <w:rFonts w:eastAsia="Times New Roman"/>
          <w:szCs w:val="24"/>
        </w:rPr>
        <w:t xml:space="preserve">με </w:t>
      </w:r>
      <w:r w:rsidRPr="00D82AEB">
        <w:rPr>
          <w:rFonts w:eastAsia="Times New Roman"/>
          <w:szCs w:val="24"/>
        </w:rPr>
        <w:t>πανάκριβα μέσα και εφόδια</w:t>
      </w:r>
      <w:r>
        <w:rPr>
          <w:rFonts w:eastAsia="Times New Roman"/>
          <w:szCs w:val="24"/>
        </w:rPr>
        <w:t>,</w:t>
      </w:r>
      <w:r w:rsidRPr="00D82AEB">
        <w:rPr>
          <w:rFonts w:eastAsia="Times New Roman"/>
          <w:szCs w:val="24"/>
        </w:rPr>
        <w:t xml:space="preserve"> μηχανήματα</w:t>
      </w:r>
      <w:r>
        <w:rPr>
          <w:rFonts w:eastAsia="Times New Roman"/>
          <w:szCs w:val="24"/>
        </w:rPr>
        <w:t>,</w:t>
      </w:r>
      <w:r w:rsidRPr="00D82AEB">
        <w:rPr>
          <w:rFonts w:eastAsia="Times New Roman"/>
          <w:szCs w:val="24"/>
        </w:rPr>
        <w:t xml:space="preserve"> πανάκριβο ρεύμα</w:t>
      </w:r>
      <w:r>
        <w:rPr>
          <w:rFonts w:eastAsia="Times New Roman"/>
          <w:szCs w:val="24"/>
        </w:rPr>
        <w:t>,</w:t>
      </w:r>
      <w:r w:rsidRPr="00D82AEB">
        <w:rPr>
          <w:rFonts w:eastAsia="Times New Roman"/>
          <w:szCs w:val="24"/>
        </w:rPr>
        <w:t xml:space="preserve"> πετρέλαιο</w:t>
      </w:r>
      <w:r>
        <w:rPr>
          <w:rFonts w:eastAsia="Times New Roman"/>
          <w:szCs w:val="24"/>
        </w:rPr>
        <w:t xml:space="preserve">, </w:t>
      </w:r>
      <w:proofErr w:type="spellStart"/>
      <w:r>
        <w:rPr>
          <w:rFonts w:eastAsia="Times New Roman"/>
          <w:szCs w:val="24"/>
        </w:rPr>
        <w:t>φοροληστεία</w:t>
      </w:r>
      <w:proofErr w:type="spellEnd"/>
      <w:r>
        <w:rPr>
          <w:rFonts w:eastAsia="Times New Roman"/>
          <w:szCs w:val="24"/>
        </w:rPr>
        <w:t>, χαράτσια σ</w:t>
      </w:r>
      <w:r w:rsidRPr="00D82AEB">
        <w:rPr>
          <w:rFonts w:eastAsia="Times New Roman"/>
          <w:szCs w:val="24"/>
        </w:rPr>
        <w:t>τον ΕΝΦΙΑ</w:t>
      </w:r>
      <w:r>
        <w:rPr>
          <w:rFonts w:eastAsia="Times New Roman"/>
          <w:szCs w:val="24"/>
        </w:rPr>
        <w:t>,</w:t>
      </w:r>
      <w:r w:rsidRPr="00D82AEB">
        <w:rPr>
          <w:rFonts w:eastAsia="Times New Roman"/>
          <w:szCs w:val="24"/>
        </w:rPr>
        <w:t xml:space="preserve"> στον ΕΛΓΑ</w:t>
      </w:r>
      <w:r>
        <w:rPr>
          <w:rFonts w:eastAsia="Times New Roman"/>
          <w:szCs w:val="24"/>
        </w:rPr>
        <w:t>,</w:t>
      </w:r>
      <w:r w:rsidRPr="00D82AEB">
        <w:rPr>
          <w:rFonts w:eastAsia="Times New Roman"/>
          <w:szCs w:val="24"/>
        </w:rPr>
        <w:t xml:space="preserve"> ασφαλιστικές εισφορές</w:t>
      </w:r>
      <w:r>
        <w:rPr>
          <w:rFonts w:eastAsia="Times New Roman"/>
          <w:szCs w:val="24"/>
        </w:rPr>
        <w:t>.</w:t>
      </w:r>
    </w:p>
    <w:p w14:paraId="064534A3" w14:textId="77777777" w:rsidR="00C04CE1" w:rsidRDefault="00722F08">
      <w:pPr>
        <w:spacing w:line="600" w:lineRule="auto"/>
        <w:ind w:firstLine="720"/>
        <w:jc w:val="both"/>
        <w:rPr>
          <w:rFonts w:eastAsia="Times New Roman"/>
          <w:szCs w:val="24"/>
        </w:rPr>
      </w:pPr>
      <w:r>
        <w:rPr>
          <w:rFonts w:eastAsia="Times New Roman"/>
          <w:szCs w:val="24"/>
        </w:rPr>
        <w:t>Α</w:t>
      </w:r>
      <w:r w:rsidRPr="00D82AEB">
        <w:rPr>
          <w:rFonts w:eastAsia="Times New Roman"/>
          <w:szCs w:val="24"/>
        </w:rPr>
        <w:t>υτή η πολιτική δεν αφήνει κανένα περιθώριο επιβίωσης σε φτωχούς αγρότες και κτηνοτρόφους</w:t>
      </w:r>
      <w:r>
        <w:rPr>
          <w:rFonts w:eastAsia="Times New Roman"/>
          <w:szCs w:val="24"/>
        </w:rPr>
        <w:t>. Από τη μία μεριά είναι οι</w:t>
      </w:r>
      <w:r w:rsidRPr="00D82AEB">
        <w:rPr>
          <w:rFonts w:eastAsia="Times New Roman"/>
          <w:szCs w:val="24"/>
        </w:rPr>
        <w:t xml:space="preserve"> χαμηλές </w:t>
      </w:r>
      <w:r>
        <w:rPr>
          <w:rFonts w:eastAsia="Times New Roman"/>
          <w:szCs w:val="24"/>
        </w:rPr>
        <w:t>ανοιχτές</w:t>
      </w:r>
      <w:r w:rsidRPr="00D82AEB">
        <w:rPr>
          <w:rFonts w:eastAsia="Times New Roman"/>
          <w:szCs w:val="24"/>
        </w:rPr>
        <w:t xml:space="preserve"> τιμές</w:t>
      </w:r>
      <w:r>
        <w:rPr>
          <w:rFonts w:eastAsia="Times New Roman"/>
          <w:szCs w:val="24"/>
        </w:rPr>
        <w:t xml:space="preserve"> και</w:t>
      </w:r>
      <w:r w:rsidRPr="00D82AEB">
        <w:rPr>
          <w:rFonts w:eastAsia="Times New Roman"/>
          <w:szCs w:val="24"/>
        </w:rPr>
        <w:t xml:space="preserve"> </w:t>
      </w:r>
      <w:r>
        <w:rPr>
          <w:rFonts w:eastAsia="Times New Roman"/>
          <w:szCs w:val="24"/>
        </w:rPr>
        <w:t>σ</w:t>
      </w:r>
      <w:r w:rsidRPr="00D82AEB">
        <w:rPr>
          <w:rFonts w:eastAsia="Times New Roman"/>
          <w:szCs w:val="24"/>
        </w:rPr>
        <w:t xml:space="preserve">ε πολλές περιπτώσεις η </w:t>
      </w:r>
      <w:proofErr w:type="spellStart"/>
      <w:r w:rsidRPr="00D82AEB">
        <w:rPr>
          <w:rFonts w:eastAsia="Times New Roman"/>
          <w:szCs w:val="24"/>
        </w:rPr>
        <w:t>απληρωσιά</w:t>
      </w:r>
      <w:proofErr w:type="spellEnd"/>
      <w:r>
        <w:rPr>
          <w:rFonts w:eastAsia="Times New Roman"/>
          <w:szCs w:val="24"/>
        </w:rPr>
        <w:t>, με αποτέλεσμα να αναγκάζονται οι</w:t>
      </w:r>
      <w:r w:rsidRPr="00D82AEB">
        <w:rPr>
          <w:rFonts w:eastAsia="Times New Roman"/>
          <w:szCs w:val="24"/>
        </w:rPr>
        <w:t xml:space="preserve"> φτωχ</w:t>
      </w:r>
      <w:r>
        <w:rPr>
          <w:rFonts w:eastAsia="Times New Roman"/>
          <w:szCs w:val="24"/>
        </w:rPr>
        <w:t>οί</w:t>
      </w:r>
      <w:r w:rsidRPr="00D82AEB">
        <w:rPr>
          <w:rFonts w:eastAsia="Times New Roman"/>
          <w:szCs w:val="24"/>
        </w:rPr>
        <w:t xml:space="preserve"> παραγωγ</w:t>
      </w:r>
      <w:r>
        <w:rPr>
          <w:rFonts w:eastAsia="Times New Roman"/>
          <w:szCs w:val="24"/>
        </w:rPr>
        <w:t xml:space="preserve">οί </w:t>
      </w:r>
      <w:r w:rsidRPr="00D82AEB">
        <w:rPr>
          <w:rFonts w:eastAsia="Times New Roman"/>
          <w:szCs w:val="24"/>
        </w:rPr>
        <w:t xml:space="preserve">να </w:t>
      </w:r>
      <w:r>
        <w:rPr>
          <w:rFonts w:eastAsia="Times New Roman"/>
          <w:szCs w:val="24"/>
        </w:rPr>
        <w:t>συμπιέζουν</w:t>
      </w:r>
      <w:r w:rsidRPr="00D82AEB">
        <w:rPr>
          <w:rFonts w:eastAsia="Times New Roman"/>
          <w:szCs w:val="24"/>
        </w:rPr>
        <w:t xml:space="preserve"> τις τιμές στα προϊόντα </w:t>
      </w:r>
      <w:r>
        <w:rPr>
          <w:rFonts w:eastAsia="Times New Roman"/>
          <w:szCs w:val="24"/>
        </w:rPr>
        <w:t>τους,</w:t>
      </w:r>
      <w:r w:rsidRPr="00D82AEB">
        <w:rPr>
          <w:rFonts w:eastAsia="Times New Roman"/>
          <w:szCs w:val="24"/>
        </w:rPr>
        <w:t xml:space="preserve"> για να σταθούν απέναντι στα προϊόντα των καπιταλιστικών αγροτικών εκμεταλλεύσεων</w:t>
      </w:r>
      <w:r>
        <w:rPr>
          <w:rFonts w:eastAsia="Times New Roman"/>
          <w:szCs w:val="24"/>
        </w:rPr>
        <w:t>.</w:t>
      </w:r>
      <w:r w:rsidRPr="00D82AEB">
        <w:rPr>
          <w:rFonts w:eastAsia="Times New Roman"/>
          <w:szCs w:val="24"/>
        </w:rPr>
        <w:t xml:space="preserve"> </w:t>
      </w:r>
      <w:r>
        <w:rPr>
          <w:rFonts w:eastAsia="Times New Roman"/>
          <w:szCs w:val="24"/>
        </w:rPr>
        <w:t>Αυτό τους</w:t>
      </w:r>
      <w:r w:rsidRPr="00D82AEB">
        <w:rPr>
          <w:rFonts w:eastAsia="Times New Roman"/>
          <w:szCs w:val="24"/>
        </w:rPr>
        <w:t xml:space="preserve"> οδηγεί να είναι χαμένοι από χέρι</w:t>
      </w:r>
      <w:r>
        <w:rPr>
          <w:rFonts w:eastAsia="Times New Roman"/>
          <w:szCs w:val="24"/>
        </w:rPr>
        <w:t>,</w:t>
      </w:r>
      <w:r w:rsidRPr="00D82AEB">
        <w:rPr>
          <w:rFonts w:eastAsia="Times New Roman"/>
          <w:szCs w:val="24"/>
        </w:rPr>
        <w:t xml:space="preserve"> να εκτοπίζονται </w:t>
      </w:r>
      <w:r>
        <w:rPr>
          <w:rFonts w:eastAsia="Times New Roman"/>
          <w:szCs w:val="24"/>
        </w:rPr>
        <w:t>βίαια, να</w:t>
      </w:r>
      <w:r w:rsidRPr="00D82AEB">
        <w:rPr>
          <w:rFonts w:eastAsia="Times New Roman"/>
          <w:szCs w:val="24"/>
        </w:rPr>
        <w:t xml:space="preserve"> οδηγούνται σε ξεκλήρισμα</w:t>
      </w:r>
      <w:r>
        <w:rPr>
          <w:rFonts w:eastAsia="Times New Roman"/>
          <w:szCs w:val="24"/>
        </w:rPr>
        <w:t>.</w:t>
      </w:r>
    </w:p>
    <w:p w14:paraId="064534A4" w14:textId="77777777" w:rsidR="00C04CE1" w:rsidRDefault="00722F08">
      <w:pPr>
        <w:spacing w:line="600" w:lineRule="auto"/>
        <w:ind w:firstLine="720"/>
        <w:jc w:val="both"/>
        <w:rPr>
          <w:rFonts w:eastAsia="Times New Roman"/>
          <w:szCs w:val="24"/>
        </w:rPr>
      </w:pPr>
      <w:r>
        <w:rPr>
          <w:rFonts w:eastAsia="Times New Roman"/>
          <w:szCs w:val="24"/>
        </w:rPr>
        <w:lastRenderedPageBreak/>
        <w:t>Για</w:t>
      </w:r>
      <w:r w:rsidRPr="00D82AEB">
        <w:rPr>
          <w:rFonts w:eastAsia="Times New Roman"/>
          <w:szCs w:val="24"/>
        </w:rPr>
        <w:t xml:space="preserve"> να περάσει αυτή η πολιτική </w:t>
      </w:r>
      <w:r>
        <w:rPr>
          <w:rFonts w:eastAsia="Times New Roman"/>
          <w:szCs w:val="24"/>
        </w:rPr>
        <w:t>σας,</w:t>
      </w:r>
      <w:r w:rsidRPr="00D82AEB">
        <w:rPr>
          <w:rFonts w:eastAsia="Times New Roman"/>
          <w:szCs w:val="24"/>
        </w:rPr>
        <w:t xml:space="preserve"> κρύβετ</w:t>
      </w:r>
      <w:r>
        <w:rPr>
          <w:rFonts w:eastAsia="Times New Roman"/>
          <w:szCs w:val="24"/>
        </w:rPr>
        <w:t xml:space="preserve">ε </w:t>
      </w:r>
      <w:r w:rsidRPr="00D82AEB">
        <w:rPr>
          <w:rFonts w:eastAsia="Times New Roman"/>
          <w:szCs w:val="24"/>
        </w:rPr>
        <w:t>τους ταξικούς αντ</w:t>
      </w:r>
      <w:r>
        <w:rPr>
          <w:rFonts w:eastAsia="Times New Roman"/>
          <w:szCs w:val="24"/>
        </w:rPr>
        <w:t>ίπα</w:t>
      </w:r>
      <w:r w:rsidRPr="00D82AEB">
        <w:rPr>
          <w:rFonts w:eastAsia="Times New Roman"/>
          <w:szCs w:val="24"/>
        </w:rPr>
        <w:t xml:space="preserve">λους του </w:t>
      </w:r>
      <w:proofErr w:type="spellStart"/>
      <w:r>
        <w:rPr>
          <w:rFonts w:eastAsia="Times New Roman"/>
          <w:szCs w:val="24"/>
        </w:rPr>
        <w:t>φτωχομεσαίου</w:t>
      </w:r>
      <w:proofErr w:type="spellEnd"/>
      <w:r>
        <w:rPr>
          <w:rFonts w:eastAsia="Times New Roman"/>
          <w:szCs w:val="24"/>
        </w:rPr>
        <w:t xml:space="preserve"> </w:t>
      </w:r>
      <w:proofErr w:type="spellStart"/>
      <w:r>
        <w:rPr>
          <w:rFonts w:eastAsia="Times New Roman"/>
          <w:szCs w:val="24"/>
        </w:rPr>
        <w:t>αγροκτηνοτρόφου</w:t>
      </w:r>
      <w:proofErr w:type="spellEnd"/>
      <w:r>
        <w:rPr>
          <w:rFonts w:eastAsia="Times New Roman"/>
          <w:szCs w:val="24"/>
        </w:rPr>
        <w:t xml:space="preserve">, </w:t>
      </w:r>
      <w:r w:rsidRPr="00D82AEB">
        <w:rPr>
          <w:rFonts w:eastAsia="Times New Roman"/>
          <w:szCs w:val="24"/>
        </w:rPr>
        <w:t>που είναι οι βιομήχανοι</w:t>
      </w:r>
      <w:r>
        <w:rPr>
          <w:rFonts w:eastAsia="Times New Roman"/>
          <w:szCs w:val="24"/>
        </w:rPr>
        <w:t>,</w:t>
      </w:r>
      <w:r w:rsidRPr="00D82AEB">
        <w:rPr>
          <w:rFonts w:eastAsia="Times New Roman"/>
          <w:szCs w:val="24"/>
        </w:rPr>
        <w:t xml:space="preserve"> οι μεγαλέμποροι και βά</w:t>
      </w:r>
      <w:r>
        <w:rPr>
          <w:rFonts w:eastAsia="Times New Roman"/>
          <w:szCs w:val="24"/>
        </w:rPr>
        <w:t>ζ</w:t>
      </w:r>
      <w:r w:rsidRPr="00D82AEB">
        <w:rPr>
          <w:rFonts w:eastAsia="Times New Roman"/>
          <w:szCs w:val="24"/>
        </w:rPr>
        <w:t xml:space="preserve">ετε στο ίδιο τσουβάλι τους </w:t>
      </w:r>
      <w:proofErr w:type="spellStart"/>
      <w:r w:rsidRPr="00D82AEB">
        <w:rPr>
          <w:rFonts w:eastAsia="Times New Roman"/>
          <w:szCs w:val="24"/>
        </w:rPr>
        <w:t>φτωχομεσαίους</w:t>
      </w:r>
      <w:proofErr w:type="spellEnd"/>
      <w:r w:rsidRPr="00D82AEB">
        <w:rPr>
          <w:rFonts w:eastAsia="Times New Roman"/>
          <w:szCs w:val="24"/>
        </w:rPr>
        <w:t xml:space="preserve"> κτηνοτρόφο</w:t>
      </w:r>
      <w:r>
        <w:rPr>
          <w:rFonts w:eastAsia="Times New Roman"/>
          <w:szCs w:val="24"/>
        </w:rPr>
        <w:t>υ</w:t>
      </w:r>
      <w:r w:rsidRPr="00D82AEB">
        <w:rPr>
          <w:rFonts w:eastAsia="Times New Roman"/>
          <w:szCs w:val="24"/>
        </w:rPr>
        <w:t>ς με τα μονοπώλια μεταποίησης</w:t>
      </w:r>
      <w:r>
        <w:rPr>
          <w:rFonts w:eastAsia="Times New Roman"/>
          <w:szCs w:val="24"/>
        </w:rPr>
        <w:t>,</w:t>
      </w:r>
      <w:r w:rsidRPr="00D82AEB">
        <w:rPr>
          <w:rFonts w:eastAsia="Times New Roman"/>
          <w:szCs w:val="24"/>
        </w:rPr>
        <w:t xml:space="preserve"> συσκευασίας και διανομής αγροτικών προϊόντων</w:t>
      </w:r>
      <w:r>
        <w:rPr>
          <w:rFonts w:eastAsia="Times New Roman"/>
          <w:szCs w:val="24"/>
        </w:rPr>
        <w:t>.</w:t>
      </w:r>
      <w:r w:rsidRPr="00D82AEB">
        <w:rPr>
          <w:rFonts w:eastAsia="Times New Roman"/>
          <w:szCs w:val="24"/>
        </w:rPr>
        <w:t xml:space="preserve"> </w:t>
      </w:r>
      <w:r>
        <w:rPr>
          <w:rFonts w:eastAsia="Times New Roman"/>
          <w:szCs w:val="24"/>
        </w:rPr>
        <w:t>Π</w:t>
      </w:r>
      <w:r w:rsidRPr="00D82AEB">
        <w:rPr>
          <w:rFonts w:eastAsia="Times New Roman"/>
          <w:szCs w:val="24"/>
        </w:rPr>
        <w:t>ουλάτε τα παραμύθια των κεφαλαιοκρατών και δημιουργείτ</w:t>
      </w:r>
      <w:r>
        <w:rPr>
          <w:rFonts w:eastAsia="Times New Roman"/>
          <w:szCs w:val="24"/>
        </w:rPr>
        <w:t xml:space="preserve">ε </w:t>
      </w:r>
      <w:r w:rsidRPr="00D82AEB">
        <w:rPr>
          <w:rFonts w:eastAsia="Times New Roman"/>
          <w:szCs w:val="24"/>
        </w:rPr>
        <w:t xml:space="preserve">αυταπάτες </w:t>
      </w:r>
      <w:r>
        <w:rPr>
          <w:rFonts w:eastAsia="Times New Roman"/>
          <w:szCs w:val="24"/>
        </w:rPr>
        <w:t xml:space="preserve">ότι </w:t>
      </w:r>
      <w:r w:rsidRPr="00D82AEB">
        <w:rPr>
          <w:rFonts w:eastAsia="Times New Roman"/>
          <w:szCs w:val="24"/>
        </w:rPr>
        <w:t xml:space="preserve">με τις </w:t>
      </w:r>
      <w:proofErr w:type="spellStart"/>
      <w:r>
        <w:rPr>
          <w:rFonts w:eastAsia="Times New Roman"/>
          <w:szCs w:val="24"/>
        </w:rPr>
        <w:t>διεπαγγελματικές</w:t>
      </w:r>
      <w:proofErr w:type="spellEnd"/>
      <w:r>
        <w:rPr>
          <w:rFonts w:eastAsia="Times New Roman"/>
          <w:szCs w:val="24"/>
        </w:rPr>
        <w:t xml:space="preserve"> και</w:t>
      </w:r>
      <w:r w:rsidRPr="00D82AEB">
        <w:rPr>
          <w:rFonts w:eastAsia="Times New Roman"/>
          <w:szCs w:val="24"/>
        </w:rPr>
        <w:t xml:space="preserve"> τη </w:t>
      </w:r>
      <w:proofErr w:type="spellStart"/>
      <w:r w:rsidRPr="00D82AEB">
        <w:rPr>
          <w:rFonts w:eastAsia="Times New Roman"/>
          <w:szCs w:val="24"/>
        </w:rPr>
        <w:t>συμβολαιακή</w:t>
      </w:r>
      <w:proofErr w:type="spellEnd"/>
      <w:r w:rsidRPr="00D82AEB">
        <w:rPr>
          <w:rFonts w:eastAsia="Times New Roman"/>
          <w:szCs w:val="24"/>
        </w:rPr>
        <w:t xml:space="preserve"> </w:t>
      </w:r>
      <w:r>
        <w:rPr>
          <w:rFonts w:eastAsia="Times New Roman"/>
          <w:szCs w:val="24"/>
        </w:rPr>
        <w:t>γ</w:t>
      </w:r>
      <w:r w:rsidRPr="00D82AEB">
        <w:rPr>
          <w:rFonts w:eastAsia="Times New Roman"/>
          <w:szCs w:val="24"/>
        </w:rPr>
        <w:t xml:space="preserve">εωργία </w:t>
      </w:r>
      <w:r>
        <w:rPr>
          <w:rFonts w:eastAsia="Times New Roman"/>
          <w:szCs w:val="24"/>
        </w:rPr>
        <w:t>δήθεν θ</w:t>
      </w:r>
      <w:r w:rsidRPr="00D82AEB">
        <w:rPr>
          <w:rFonts w:eastAsia="Times New Roman"/>
          <w:szCs w:val="24"/>
        </w:rPr>
        <w:t xml:space="preserve">α εξασφαλίσουν άμεση πληρωμή </w:t>
      </w:r>
      <w:r>
        <w:rPr>
          <w:rFonts w:eastAsia="Times New Roman"/>
          <w:szCs w:val="24"/>
        </w:rPr>
        <w:t xml:space="preserve">του μόχθου </w:t>
      </w:r>
      <w:r w:rsidRPr="00D82AEB">
        <w:rPr>
          <w:rFonts w:eastAsia="Times New Roman"/>
          <w:szCs w:val="24"/>
        </w:rPr>
        <w:t>τ</w:t>
      </w:r>
      <w:r>
        <w:rPr>
          <w:rFonts w:eastAsia="Times New Roman"/>
          <w:szCs w:val="24"/>
        </w:rPr>
        <w:t>ου</w:t>
      </w:r>
      <w:r w:rsidRPr="00D82AEB">
        <w:rPr>
          <w:rFonts w:eastAsia="Times New Roman"/>
          <w:szCs w:val="24"/>
        </w:rPr>
        <w:t xml:space="preserve"> μικρο</w:t>
      </w:r>
      <w:r>
        <w:rPr>
          <w:rFonts w:eastAsia="Times New Roman"/>
          <w:szCs w:val="24"/>
        </w:rPr>
        <w:t xml:space="preserve">μεσαίου </w:t>
      </w:r>
      <w:r w:rsidRPr="00D82AEB">
        <w:rPr>
          <w:rFonts w:eastAsia="Times New Roman"/>
          <w:szCs w:val="24"/>
        </w:rPr>
        <w:t>παραγωγ</w:t>
      </w:r>
      <w:r>
        <w:rPr>
          <w:rFonts w:eastAsia="Times New Roman"/>
          <w:szCs w:val="24"/>
        </w:rPr>
        <w:t xml:space="preserve">ού. </w:t>
      </w:r>
    </w:p>
    <w:p w14:paraId="064534A5" w14:textId="77777777" w:rsidR="00C04CE1" w:rsidRDefault="00722F08">
      <w:pPr>
        <w:spacing w:line="600" w:lineRule="auto"/>
        <w:ind w:firstLine="720"/>
        <w:jc w:val="both"/>
        <w:rPr>
          <w:rFonts w:eastAsia="Times New Roman"/>
          <w:szCs w:val="24"/>
        </w:rPr>
      </w:pPr>
      <w:r>
        <w:rPr>
          <w:rFonts w:eastAsia="Times New Roman"/>
          <w:szCs w:val="24"/>
        </w:rPr>
        <w:t>Τα αποτελέσματα τα ζουν</w:t>
      </w:r>
      <w:r w:rsidRPr="00D82AEB">
        <w:rPr>
          <w:rFonts w:eastAsia="Times New Roman"/>
          <w:szCs w:val="24"/>
        </w:rPr>
        <w:t xml:space="preserve"> στο πετσί τους οι φτωχοί αγρότες και κτηνοτρόφοι </w:t>
      </w:r>
      <w:r>
        <w:rPr>
          <w:rFonts w:eastAsia="Times New Roman"/>
          <w:szCs w:val="24"/>
        </w:rPr>
        <w:t>,</w:t>
      </w:r>
      <w:r w:rsidRPr="00D82AEB">
        <w:rPr>
          <w:rFonts w:eastAsia="Times New Roman"/>
          <w:szCs w:val="24"/>
        </w:rPr>
        <w:t xml:space="preserve">που πουλάνε το προϊόν </w:t>
      </w:r>
      <w:r>
        <w:rPr>
          <w:rFonts w:eastAsia="Times New Roman"/>
          <w:szCs w:val="24"/>
        </w:rPr>
        <w:t>«</w:t>
      </w:r>
      <w:proofErr w:type="spellStart"/>
      <w:r>
        <w:rPr>
          <w:rFonts w:eastAsia="Times New Roman"/>
          <w:szCs w:val="24"/>
        </w:rPr>
        <w:t>μπιρ</w:t>
      </w:r>
      <w:proofErr w:type="spellEnd"/>
      <w:r>
        <w:rPr>
          <w:rFonts w:eastAsia="Times New Roman"/>
          <w:szCs w:val="24"/>
        </w:rPr>
        <w:t xml:space="preserve"> παρά», </w:t>
      </w:r>
      <w:r w:rsidRPr="00D82AEB">
        <w:rPr>
          <w:rFonts w:eastAsia="Times New Roman"/>
          <w:szCs w:val="24"/>
        </w:rPr>
        <w:t xml:space="preserve">όπως το γάλα και το </w:t>
      </w:r>
      <w:r>
        <w:rPr>
          <w:rFonts w:eastAsia="Times New Roman"/>
          <w:szCs w:val="24"/>
        </w:rPr>
        <w:t>βαμβάκι.</w:t>
      </w:r>
      <w:r w:rsidRPr="00D82AEB">
        <w:rPr>
          <w:rFonts w:eastAsia="Times New Roman"/>
          <w:szCs w:val="24"/>
        </w:rPr>
        <w:t xml:space="preserve"> </w:t>
      </w:r>
      <w:r>
        <w:rPr>
          <w:rFonts w:eastAsia="Times New Roman"/>
          <w:szCs w:val="24"/>
        </w:rPr>
        <w:t>Π</w:t>
      </w:r>
      <w:r w:rsidRPr="00D82AEB">
        <w:rPr>
          <w:rFonts w:eastAsia="Times New Roman"/>
          <w:szCs w:val="24"/>
        </w:rPr>
        <w:t>ροωθείτ</w:t>
      </w:r>
      <w:r>
        <w:rPr>
          <w:rFonts w:eastAsia="Times New Roman"/>
          <w:szCs w:val="24"/>
        </w:rPr>
        <w:t xml:space="preserve">ε </w:t>
      </w:r>
      <w:r w:rsidRPr="00D82AEB">
        <w:rPr>
          <w:rFonts w:eastAsia="Times New Roman"/>
          <w:szCs w:val="24"/>
        </w:rPr>
        <w:t>σε αυτή την κατεύθυνση την ακόμη μεγαλύτερη συγκέντρωση της γης</w:t>
      </w:r>
      <w:r>
        <w:rPr>
          <w:rFonts w:eastAsia="Times New Roman"/>
          <w:szCs w:val="24"/>
        </w:rPr>
        <w:t>,</w:t>
      </w:r>
      <w:r w:rsidRPr="00D82AEB">
        <w:rPr>
          <w:rFonts w:eastAsia="Times New Roman"/>
          <w:szCs w:val="24"/>
        </w:rPr>
        <w:t xml:space="preserve"> της παραγωγής</w:t>
      </w:r>
      <w:r>
        <w:rPr>
          <w:rFonts w:eastAsia="Times New Roman"/>
          <w:szCs w:val="24"/>
        </w:rPr>
        <w:t>,</w:t>
      </w:r>
      <w:r w:rsidRPr="00D82AEB">
        <w:rPr>
          <w:rFonts w:eastAsia="Times New Roman"/>
          <w:szCs w:val="24"/>
        </w:rPr>
        <w:t xml:space="preserve"> σε λίγα χέρια μεγάλων καπιταλιστικών αγροτικών εκμεταλλεύσεων</w:t>
      </w:r>
      <w:r>
        <w:rPr>
          <w:rFonts w:eastAsia="Times New Roman"/>
          <w:szCs w:val="24"/>
        </w:rPr>
        <w:t>, που</w:t>
      </w:r>
      <w:r w:rsidRPr="00D82AEB">
        <w:rPr>
          <w:rFonts w:eastAsia="Times New Roman"/>
          <w:szCs w:val="24"/>
        </w:rPr>
        <w:t xml:space="preserve"> </w:t>
      </w:r>
      <w:r>
        <w:rPr>
          <w:rFonts w:eastAsia="Times New Roman"/>
          <w:szCs w:val="24"/>
        </w:rPr>
        <w:t>ά</w:t>
      </w:r>
      <w:r w:rsidRPr="00D82AEB">
        <w:rPr>
          <w:rFonts w:eastAsia="Times New Roman"/>
          <w:szCs w:val="24"/>
        </w:rPr>
        <w:t>λλωστε αυτ</w:t>
      </w:r>
      <w:r>
        <w:rPr>
          <w:rFonts w:eastAsia="Times New Roman"/>
          <w:szCs w:val="24"/>
        </w:rPr>
        <w:t>οί</w:t>
      </w:r>
      <w:r w:rsidRPr="00D82AEB">
        <w:rPr>
          <w:rFonts w:eastAsia="Times New Roman"/>
          <w:szCs w:val="24"/>
        </w:rPr>
        <w:t xml:space="preserve"> </w:t>
      </w:r>
      <w:r>
        <w:rPr>
          <w:rFonts w:eastAsia="Times New Roman"/>
          <w:szCs w:val="24"/>
        </w:rPr>
        <w:t>είναι και η</w:t>
      </w:r>
      <w:r w:rsidRPr="00D82AEB">
        <w:rPr>
          <w:rFonts w:eastAsia="Times New Roman"/>
          <w:szCs w:val="24"/>
        </w:rPr>
        <w:t xml:space="preserve"> προμετωπίδα της </w:t>
      </w:r>
      <w:r>
        <w:rPr>
          <w:rFonts w:eastAsia="Times New Roman"/>
          <w:szCs w:val="24"/>
        </w:rPr>
        <w:t>Κ</w:t>
      </w:r>
      <w:r w:rsidRPr="00D82AEB">
        <w:rPr>
          <w:rFonts w:eastAsia="Times New Roman"/>
          <w:szCs w:val="24"/>
        </w:rPr>
        <w:t xml:space="preserve">οινής Αγροτικής </w:t>
      </w:r>
      <w:r>
        <w:rPr>
          <w:rFonts w:eastAsia="Times New Roman"/>
          <w:szCs w:val="24"/>
        </w:rPr>
        <w:t>Π</w:t>
      </w:r>
      <w:r w:rsidRPr="00D82AEB">
        <w:rPr>
          <w:rFonts w:eastAsia="Times New Roman"/>
          <w:szCs w:val="24"/>
        </w:rPr>
        <w:t>ολιτικής</w:t>
      </w:r>
      <w:r>
        <w:rPr>
          <w:rFonts w:eastAsia="Times New Roman"/>
          <w:szCs w:val="24"/>
        </w:rPr>
        <w:t>.</w:t>
      </w:r>
    </w:p>
    <w:p w14:paraId="064534A6" w14:textId="77777777" w:rsidR="00C04CE1" w:rsidRDefault="00722F08">
      <w:pPr>
        <w:spacing w:line="600" w:lineRule="auto"/>
        <w:ind w:firstLine="720"/>
        <w:jc w:val="both"/>
        <w:rPr>
          <w:rFonts w:eastAsia="Times New Roman"/>
          <w:szCs w:val="24"/>
        </w:rPr>
      </w:pPr>
      <w:r>
        <w:rPr>
          <w:rFonts w:eastAsia="Times New Roman"/>
          <w:szCs w:val="24"/>
        </w:rPr>
        <w:t>Β</w:t>
      </w:r>
      <w:r w:rsidRPr="00D82AEB">
        <w:rPr>
          <w:rFonts w:eastAsia="Times New Roman"/>
          <w:szCs w:val="24"/>
        </w:rPr>
        <w:t>έβαια</w:t>
      </w:r>
      <w:r>
        <w:rPr>
          <w:rFonts w:eastAsia="Times New Roman"/>
          <w:szCs w:val="24"/>
        </w:rPr>
        <w:t>,</w:t>
      </w:r>
      <w:r w:rsidRPr="00D82AEB">
        <w:rPr>
          <w:rFonts w:eastAsia="Times New Roman"/>
          <w:szCs w:val="24"/>
        </w:rPr>
        <w:t xml:space="preserve"> προπαγ</w:t>
      </w:r>
      <w:r>
        <w:rPr>
          <w:rFonts w:eastAsia="Times New Roman"/>
          <w:szCs w:val="24"/>
        </w:rPr>
        <w:t>ανδίζετε,</w:t>
      </w:r>
      <w:r w:rsidRPr="00D82AEB">
        <w:rPr>
          <w:rFonts w:eastAsia="Times New Roman"/>
          <w:szCs w:val="24"/>
        </w:rPr>
        <w:t xml:space="preserve"> κρύβετ</w:t>
      </w:r>
      <w:r>
        <w:rPr>
          <w:rFonts w:eastAsia="Times New Roman"/>
          <w:szCs w:val="24"/>
        </w:rPr>
        <w:t xml:space="preserve">ε </w:t>
      </w:r>
      <w:r w:rsidRPr="00D82AEB">
        <w:rPr>
          <w:rFonts w:eastAsia="Times New Roman"/>
          <w:szCs w:val="24"/>
        </w:rPr>
        <w:t>την αλήθεια από τους παραγωγούς</w:t>
      </w:r>
      <w:r>
        <w:rPr>
          <w:rFonts w:eastAsia="Times New Roman"/>
          <w:szCs w:val="24"/>
        </w:rPr>
        <w:t>.</w:t>
      </w:r>
      <w:r w:rsidRPr="00D82AEB">
        <w:rPr>
          <w:rFonts w:eastAsia="Times New Roman"/>
          <w:szCs w:val="24"/>
        </w:rPr>
        <w:t xml:space="preserve"> </w:t>
      </w:r>
      <w:r>
        <w:rPr>
          <w:rFonts w:eastAsia="Times New Roman"/>
          <w:szCs w:val="24"/>
        </w:rPr>
        <w:t>Τ</w:t>
      </w:r>
      <w:r w:rsidRPr="00D82AEB">
        <w:rPr>
          <w:rFonts w:eastAsia="Times New Roman"/>
          <w:szCs w:val="24"/>
        </w:rPr>
        <w:t xml:space="preserve">ους </w:t>
      </w:r>
      <w:r>
        <w:rPr>
          <w:rFonts w:eastAsia="Times New Roman"/>
          <w:szCs w:val="24"/>
        </w:rPr>
        <w:t xml:space="preserve">λέτε </w:t>
      </w:r>
      <w:r w:rsidRPr="00D82AEB">
        <w:rPr>
          <w:rFonts w:eastAsia="Times New Roman"/>
          <w:szCs w:val="24"/>
        </w:rPr>
        <w:t>ότι δεν φταίει τ</w:t>
      </w:r>
      <w:r>
        <w:rPr>
          <w:rFonts w:eastAsia="Times New Roman"/>
          <w:szCs w:val="24"/>
        </w:rPr>
        <w:t xml:space="preserve">ο καπιταλιστικό σύστημα, </w:t>
      </w:r>
      <w:r>
        <w:rPr>
          <w:rFonts w:eastAsia="Times New Roman"/>
          <w:szCs w:val="24"/>
        </w:rPr>
        <w:lastRenderedPageBreak/>
        <w:t>στο οποίο πρωτεύει</w:t>
      </w:r>
      <w:r w:rsidRPr="00D82AEB">
        <w:rPr>
          <w:rFonts w:eastAsia="Times New Roman"/>
          <w:szCs w:val="24"/>
        </w:rPr>
        <w:t xml:space="preserve"> το κέρδος</w:t>
      </w:r>
      <w:r>
        <w:rPr>
          <w:rFonts w:eastAsia="Times New Roman"/>
          <w:szCs w:val="24"/>
        </w:rPr>
        <w:t xml:space="preserve">, που </w:t>
      </w:r>
      <w:r w:rsidRPr="00D82AEB">
        <w:rPr>
          <w:rFonts w:eastAsia="Times New Roman"/>
          <w:szCs w:val="24"/>
        </w:rPr>
        <w:t xml:space="preserve">κανόνας του είναι </w:t>
      </w:r>
      <w:r>
        <w:rPr>
          <w:rFonts w:eastAsia="Times New Roman"/>
          <w:szCs w:val="24"/>
        </w:rPr>
        <w:t xml:space="preserve">ότι </w:t>
      </w:r>
      <w:r w:rsidRPr="00D82AEB">
        <w:rPr>
          <w:rFonts w:eastAsia="Times New Roman"/>
          <w:szCs w:val="24"/>
        </w:rPr>
        <w:t xml:space="preserve">το μεγάλο ψάρι </w:t>
      </w:r>
      <w:r>
        <w:rPr>
          <w:rFonts w:eastAsia="Times New Roman"/>
          <w:szCs w:val="24"/>
        </w:rPr>
        <w:t xml:space="preserve">να </w:t>
      </w:r>
      <w:r w:rsidRPr="00D82AEB">
        <w:rPr>
          <w:rFonts w:eastAsia="Times New Roman"/>
          <w:szCs w:val="24"/>
        </w:rPr>
        <w:t>τρώει το μικρό</w:t>
      </w:r>
      <w:r>
        <w:rPr>
          <w:rFonts w:eastAsia="Times New Roman"/>
          <w:szCs w:val="24"/>
        </w:rPr>
        <w:t>.</w:t>
      </w:r>
      <w:r w:rsidRPr="00D82AEB">
        <w:rPr>
          <w:rFonts w:eastAsia="Times New Roman"/>
          <w:szCs w:val="24"/>
        </w:rPr>
        <w:t xml:space="preserve"> </w:t>
      </w:r>
      <w:r>
        <w:rPr>
          <w:rFonts w:eastAsia="Times New Roman"/>
          <w:szCs w:val="24"/>
        </w:rPr>
        <w:t>Κ</w:t>
      </w:r>
      <w:r w:rsidRPr="00D82AEB">
        <w:rPr>
          <w:rFonts w:eastAsia="Times New Roman"/>
          <w:szCs w:val="24"/>
        </w:rPr>
        <w:t>αλλιεργείτ</w:t>
      </w:r>
      <w:r>
        <w:rPr>
          <w:rFonts w:eastAsia="Times New Roman"/>
          <w:szCs w:val="24"/>
        </w:rPr>
        <w:t>ε</w:t>
      </w:r>
      <w:r w:rsidRPr="00D82AEB">
        <w:rPr>
          <w:rFonts w:eastAsia="Times New Roman"/>
          <w:szCs w:val="24"/>
        </w:rPr>
        <w:t xml:space="preserve"> προσδοκίες ότι μέσα από τη συμμετοχή τους σε συνεργατικά σχήματα</w:t>
      </w:r>
      <w:r>
        <w:rPr>
          <w:rFonts w:eastAsia="Times New Roman"/>
          <w:szCs w:val="24"/>
        </w:rPr>
        <w:t>,</w:t>
      </w:r>
      <w:r w:rsidRPr="00D82AEB">
        <w:rPr>
          <w:rFonts w:eastAsia="Times New Roman"/>
          <w:szCs w:val="24"/>
        </w:rPr>
        <w:t xml:space="preserve"> ομάδες παραγωγών</w:t>
      </w:r>
      <w:r>
        <w:rPr>
          <w:rFonts w:eastAsia="Times New Roman"/>
          <w:szCs w:val="24"/>
        </w:rPr>
        <w:t>,</w:t>
      </w:r>
      <w:r w:rsidRPr="00D82AEB">
        <w:rPr>
          <w:rFonts w:eastAsia="Times New Roman"/>
          <w:szCs w:val="24"/>
        </w:rPr>
        <w:t xml:space="preserve"> θα τελειώσουν τα βάσανά τους και στο τέλος έχουμε τη χρεοκοπία </w:t>
      </w:r>
      <w:r>
        <w:rPr>
          <w:rFonts w:eastAsia="Times New Roman"/>
          <w:szCs w:val="24"/>
        </w:rPr>
        <w:t>τους και</w:t>
      </w:r>
      <w:r w:rsidRPr="00D82AEB">
        <w:rPr>
          <w:rFonts w:eastAsia="Times New Roman"/>
          <w:szCs w:val="24"/>
        </w:rPr>
        <w:t xml:space="preserve"> τη θηλιά των χρεών να </w:t>
      </w:r>
      <w:r>
        <w:rPr>
          <w:rFonts w:eastAsia="Times New Roman"/>
          <w:szCs w:val="24"/>
        </w:rPr>
        <w:t>τους πνίγει. Τρανταχτό</w:t>
      </w:r>
      <w:r w:rsidRPr="00D82AEB">
        <w:rPr>
          <w:rFonts w:eastAsia="Times New Roman"/>
          <w:szCs w:val="24"/>
        </w:rPr>
        <w:t xml:space="preserve"> παράδειγμα είναι ο </w:t>
      </w:r>
      <w:r>
        <w:rPr>
          <w:rFonts w:eastAsia="Times New Roman"/>
          <w:szCs w:val="24"/>
        </w:rPr>
        <w:t>Συνεταιρισμός</w:t>
      </w:r>
      <w:r w:rsidRPr="00D82AEB">
        <w:rPr>
          <w:rFonts w:eastAsia="Times New Roman"/>
          <w:szCs w:val="24"/>
        </w:rPr>
        <w:t xml:space="preserve"> </w:t>
      </w:r>
      <w:r>
        <w:rPr>
          <w:rFonts w:eastAsia="Times New Roman"/>
          <w:szCs w:val="24"/>
        </w:rPr>
        <w:t>τ</w:t>
      </w:r>
      <w:r w:rsidRPr="00D82AEB">
        <w:rPr>
          <w:rFonts w:eastAsia="Times New Roman"/>
          <w:szCs w:val="24"/>
        </w:rPr>
        <w:t xml:space="preserve">ων Θεσσαλών Κτηνοτρόφων </w:t>
      </w:r>
      <w:r>
        <w:rPr>
          <w:rFonts w:eastAsia="Times New Roman"/>
          <w:szCs w:val="24"/>
        </w:rPr>
        <w:t>«</w:t>
      </w:r>
      <w:proofErr w:type="spellStart"/>
      <w:r>
        <w:rPr>
          <w:rFonts w:eastAsia="Times New Roman"/>
          <w:szCs w:val="24"/>
        </w:rPr>
        <w:t>ΘΕΣ</w:t>
      </w:r>
      <w:r w:rsidRPr="00D82AEB">
        <w:rPr>
          <w:rFonts w:eastAsia="Times New Roman"/>
          <w:szCs w:val="24"/>
        </w:rPr>
        <w:t>γάλα</w:t>
      </w:r>
      <w:proofErr w:type="spellEnd"/>
      <w:r>
        <w:rPr>
          <w:rFonts w:eastAsia="Times New Roman"/>
          <w:szCs w:val="24"/>
        </w:rPr>
        <w:t>»</w:t>
      </w:r>
      <w:r w:rsidRPr="00D82AEB">
        <w:rPr>
          <w:rFonts w:eastAsia="Times New Roman"/>
          <w:szCs w:val="24"/>
        </w:rPr>
        <w:t xml:space="preserve"> που </w:t>
      </w:r>
      <w:proofErr w:type="spellStart"/>
      <w:r>
        <w:rPr>
          <w:rFonts w:eastAsia="Times New Roman"/>
          <w:szCs w:val="24"/>
        </w:rPr>
        <w:t>πολυδιαφημίστηκε</w:t>
      </w:r>
      <w:proofErr w:type="spellEnd"/>
      <w:r w:rsidRPr="00D82AEB">
        <w:rPr>
          <w:rFonts w:eastAsia="Times New Roman"/>
          <w:szCs w:val="24"/>
        </w:rPr>
        <w:t xml:space="preserve"> το προηγούμενο διάστημα και τώρα οδηγείται στη χρεοκοπία</w:t>
      </w:r>
      <w:r>
        <w:rPr>
          <w:rFonts w:eastAsia="Times New Roman"/>
          <w:szCs w:val="24"/>
        </w:rPr>
        <w:t xml:space="preserve">, στα χέρια των τραπεζών-μεγαλοεπιχειρηματιών. </w:t>
      </w:r>
      <w:r w:rsidRPr="00D82AEB">
        <w:rPr>
          <w:rFonts w:eastAsia="Times New Roman"/>
          <w:szCs w:val="24"/>
        </w:rPr>
        <w:t xml:space="preserve"> </w:t>
      </w:r>
    </w:p>
    <w:p w14:paraId="064534A7" w14:textId="77777777" w:rsidR="00C04CE1" w:rsidRDefault="00722F08">
      <w:pPr>
        <w:spacing w:line="600" w:lineRule="auto"/>
        <w:ind w:firstLine="720"/>
        <w:jc w:val="both"/>
        <w:rPr>
          <w:rFonts w:eastAsia="Times New Roman"/>
          <w:szCs w:val="24"/>
        </w:rPr>
      </w:pPr>
      <w:r>
        <w:rPr>
          <w:rFonts w:eastAsia="Times New Roman"/>
          <w:szCs w:val="24"/>
        </w:rPr>
        <w:t>Σ</w:t>
      </w:r>
      <w:r w:rsidRPr="00D82AEB">
        <w:rPr>
          <w:rFonts w:eastAsia="Times New Roman"/>
          <w:szCs w:val="24"/>
        </w:rPr>
        <w:t xml:space="preserve">το στόχαστρο σας είναι </w:t>
      </w:r>
      <w:r>
        <w:rPr>
          <w:rFonts w:eastAsia="Times New Roman"/>
          <w:szCs w:val="24"/>
        </w:rPr>
        <w:t>οι</w:t>
      </w:r>
      <w:r w:rsidRPr="00D82AEB">
        <w:rPr>
          <w:rFonts w:eastAsia="Times New Roman"/>
          <w:szCs w:val="24"/>
        </w:rPr>
        <w:t xml:space="preserve"> μικρ</w:t>
      </w:r>
      <w:r>
        <w:rPr>
          <w:rFonts w:eastAsia="Times New Roman"/>
          <w:szCs w:val="24"/>
        </w:rPr>
        <w:t>οί. Κ</w:t>
      </w:r>
      <w:r w:rsidRPr="00D82AEB">
        <w:rPr>
          <w:rFonts w:eastAsia="Times New Roman"/>
          <w:szCs w:val="24"/>
        </w:rPr>
        <w:t xml:space="preserve">αι λέμε ξεκάθαρα και ξάστερα ότι είστε </w:t>
      </w:r>
      <w:r>
        <w:rPr>
          <w:rFonts w:eastAsia="Times New Roman"/>
          <w:szCs w:val="24"/>
        </w:rPr>
        <w:t>κ</w:t>
      </w:r>
      <w:r w:rsidRPr="00D82AEB">
        <w:rPr>
          <w:rFonts w:eastAsia="Times New Roman"/>
          <w:szCs w:val="24"/>
        </w:rPr>
        <w:t>υβέρνηση του κεφαλαίου</w:t>
      </w:r>
      <w:r>
        <w:rPr>
          <w:rFonts w:eastAsia="Times New Roman"/>
          <w:szCs w:val="24"/>
        </w:rPr>
        <w:t>,</w:t>
      </w:r>
      <w:r w:rsidRPr="00D82AEB">
        <w:rPr>
          <w:rFonts w:eastAsia="Times New Roman"/>
          <w:szCs w:val="24"/>
        </w:rPr>
        <w:t xml:space="preserve"> και εσείς και οι προηγούμενες</w:t>
      </w:r>
      <w:r>
        <w:rPr>
          <w:rFonts w:eastAsia="Times New Roman"/>
          <w:szCs w:val="24"/>
        </w:rPr>
        <w:t>,</w:t>
      </w:r>
      <w:r w:rsidRPr="00D82AEB">
        <w:rPr>
          <w:rFonts w:eastAsia="Times New Roman"/>
          <w:szCs w:val="24"/>
        </w:rPr>
        <w:t xml:space="preserve"> που </w:t>
      </w:r>
      <w:r>
        <w:rPr>
          <w:rFonts w:eastAsia="Times New Roman"/>
          <w:szCs w:val="24"/>
        </w:rPr>
        <w:t>κυριολεκτικά ματώνουν</w:t>
      </w:r>
      <w:r w:rsidRPr="00D82AEB">
        <w:rPr>
          <w:rFonts w:eastAsia="Times New Roman"/>
          <w:szCs w:val="24"/>
        </w:rPr>
        <w:t xml:space="preserve"> τον φτωχό και μεσαίο αγρότη και </w:t>
      </w:r>
      <w:r>
        <w:rPr>
          <w:rFonts w:eastAsia="Times New Roman"/>
          <w:szCs w:val="24"/>
        </w:rPr>
        <w:t>δίνουν γη και ύδωρ</w:t>
      </w:r>
      <w:r w:rsidRPr="00D82AEB">
        <w:rPr>
          <w:rFonts w:eastAsia="Times New Roman"/>
          <w:szCs w:val="24"/>
        </w:rPr>
        <w:t xml:space="preserve"> στα μονοπώλια</w:t>
      </w:r>
      <w:r>
        <w:rPr>
          <w:rFonts w:eastAsia="Times New Roman"/>
          <w:szCs w:val="24"/>
        </w:rPr>
        <w:t>.</w:t>
      </w:r>
    </w:p>
    <w:p w14:paraId="064534A8" w14:textId="77777777" w:rsidR="00C04CE1" w:rsidRDefault="00722F08">
      <w:pPr>
        <w:spacing w:line="600" w:lineRule="auto"/>
        <w:ind w:firstLine="720"/>
        <w:jc w:val="both"/>
        <w:rPr>
          <w:rFonts w:eastAsia="Times New Roman"/>
          <w:szCs w:val="24"/>
        </w:rPr>
      </w:pPr>
      <w:r>
        <w:rPr>
          <w:rFonts w:eastAsia="Times New Roman"/>
          <w:szCs w:val="24"/>
        </w:rPr>
        <w:t xml:space="preserve">Για όλα αυτά, δεν πρέπει η φτωχή και μεσαία αγροτιά να σας δώσει ψήφο εμπιστοσύνης. Η κατάσταση αυτή δεν σημαίνει ότι είναι αδιέξοδη. Λύση υπάρχει και δεν βρίσκεται ούτε στις σημερινές ομάδες παραγωγών ούτε στους συνεταιρισμούς των </w:t>
      </w:r>
      <w:proofErr w:type="spellStart"/>
      <w:r>
        <w:rPr>
          <w:rFonts w:eastAsia="Times New Roman"/>
          <w:szCs w:val="24"/>
        </w:rPr>
        <w:t>μεγαλοαγροτών</w:t>
      </w:r>
      <w:proofErr w:type="spellEnd"/>
      <w:r>
        <w:rPr>
          <w:rFonts w:eastAsia="Times New Roman"/>
          <w:szCs w:val="24"/>
        </w:rPr>
        <w:t xml:space="preserve">. </w:t>
      </w:r>
    </w:p>
    <w:p w14:paraId="064534A9"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Το ΚΚΕ λέει ότι υπάρχει διέξοδος για όλους τους ανθρώπους του μόχθου, της αγροτικής παραγωγής. Υπάρχει λύση, που ειλικρινά συμφέρει τους πολλούς ενάντια στη φτώχεια, την ανεργία και το ξεκλήρισμα. Υπάρχει δρόμος με τον λαό στην εξουσία με κοινωνικοποιημένες τις καπιταλιστικές εκμεταλλεύσεις στη γη, τα συγκεντρωμένα, μηχανοποιημένα μέσα παραγωγής, τις κρατικές υποδομές, το εμπόριο, με άμεση ένταξή τους στον κεντρικό </w:t>
      </w:r>
      <w:proofErr w:type="spellStart"/>
      <w:r>
        <w:rPr>
          <w:rFonts w:eastAsia="Times New Roman"/>
          <w:szCs w:val="24"/>
        </w:rPr>
        <w:t>παρεθνικό</w:t>
      </w:r>
      <w:proofErr w:type="spellEnd"/>
      <w:r>
        <w:rPr>
          <w:rFonts w:eastAsia="Times New Roman"/>
          <w:szCs w:val="24"/>
        </w:rPr>
        <w:t xml:space="preserve">, επιστημονικό σχεδιασμό για την οργάνωση της οικονομίας, για την ανάπτυξη προς όφελος του λαού. </w:t>
      </w:r>
    </w:p>
    <w:p w14:paraId="064534AA" w14:textId="77777777" w:rsidR="00C04CE1" w:rsidRDefault="00722F08">
      <w:pPr>
        <w:spacing w:line="600" w:lineRule="auto"/>
        <w:ind w:firstLine="720"/>
        <w:jc w:val="both"/>
        <w:rPr>
          <w:rFonts w:eastAsia="Times New Roman"/>
          <w:szCs w:val="24"/>
        </w:rPr>
      </w:pPr>
      <w:r>
        <w:rPr>
          <w:rFonts w:eastAsia="Times New Roman"/>
          <w:szCs w:val="24"/>
        </w:rPr>
        <w:t xml:space="preserve">Το ΚΚΕ, με όλες τις δυνάμεις που διαθέτει ,θα βρίσκεται στα μπλόκα της αγροτιάς, που ξεκινάνε σε λίγες μέρες στους αγώνες τους. Θα βρίσκεται και εδώ μέσα διεκδικώντας, παλεύοντας, πιέζοντας με κάθε τρόπο και μέσο την Κυβέρνηση, έτσι ώστε να ικανοποιηθούν άμεσα ζωτικά αιτήματα των αγροτών και φυσικά, να ανοίξει ο δρόμος μέσα από τη διαδικασία του οργανωμένου αγώνα, της συνεχούς πάλης, ο δρόμος για να επιλυθούν οριστικά τα προβλήματα, με βάση την πρόταση, που μόλις αναφέραμε. </w:t>
      </w:r>
    </w:p>
    <w:p w14:paraId="064534AB"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Μπροστά μας είναι ο δρόμος για τη λαϊκή, κοινωνική, πολιτική διέξοδο και προοπτική. Ο αγώνας βέβαια, θα είναι δύσκολος, δεν θα είναι εύκολος, αλλά η κοινωνική συμμαχία με ισχυρό ΚΚΕ είναι μονόδρομος για την ανατροπή, για την αλλαγή του αρνητικού συσχετισμού, που υπάρχει σήμερα. Ανάμεσα δηλαδή σε εκμεταλλευτές και εκμεταλλευόμενους, προϋπόθεση για την οικονομία και την κοινωνία είναι να υπάρχει το κριτήριο της ικανοποίησης των λαϊκών αναγκών. </w:t>
      </w:r>
    </w:p>
    <w:p w14:paraId="064534AC" w14:textId="77777777" w:rsidR="00C04CE1" w:rsidRDefault="00722F08">
      <w:pPr>
        <w:spacing w:line="600" w:lineRule="auto"/>
        <w:ind w:firstLine="720"/>
        <w:jc w:val="both"/>
        <w:rPr>
          <w:rFonts w:eastAsia="Times New Roman"/>
          <w:szCs w:val="24"/>
        </w:rPr>
      </w:pPr>
      <w:r>
        <w:rPr>
          <w:rFonts w:eastAsia="Times New Roman"/>
          <w:szCs w:val="24"/>
        </w:rPr>
        <w:t xml:space="preserve">Ψήφο εμπιστοσύνης παίρνετε καθημερινά από τους εταίρους σας, την Ευρωπαϊκή Ένωση, το ΝΑΤΟ, τους μονοπωλιακούς ομίλους. Και παίρνετε άριστα. Κάνετε πολύ καλά τη βρώμικη δουλειά παντού. Είναι νωπή και η ψήφος εμπιστοσύνης από την κ. </w:t>
      </w:r>
      <w:proofErr w:type="spellStart"/>
      <w:r>
        <w:rPr>
          <w:rFonts w:eastAsia="Times New Roman"/>
          <w:szCs w:val="24"/>
        </w:rPr>
        <w:t>Μέρκελ</w:t>
      </w:r>
      <w:proofErr w:type="spellEnd"/>
      <w:r>
        <w:rPr>
          <w:rFonts w:eastAsia="Times New Roman"/>
          <w:szCs w:val="24"/>
        </w:rPr>
        <w:t xml:space="preserve"> για όλα αυτά τα κατορθώματά σας. Βέβαια, επιστρατεύετε και την τακτική του φόβου με το ψευτοδίλημμα «αν δεν υπάρχει σταθερότητα, δεν θα περάσουν τα μέτρα-ψίχουλα, οι παροχές πτωχοκομείου». </w:t>
      </w:r>
    </w:p>
    <w:p w14:paraId="064534AD" w14:textId="77777777" w:rsidR="00C04CE1" w:rsidRDefault="00722F08">
      <w:pPr>
        <w:spacing w:line="600" w:lineRule="auto"/>
        <w:ind w:firstLine="720"/>
        <w:jc w:val="both"/>
        <w:rPr>
          <w:rFonts w:eastAsia="Times New Roman"/>
          <w:szCs w:val="24"/>
        </w:rPr>
      </w:pPr>
      <w:r>
        <w:rPr>
          <w:rFonts w:eastAsia="Times New Roman"/>
          <w:szCs w:val="24"/>
        </w:rPr>
        <w:t xml:space="preserve">Τώρα η εργαζόμενη φτωχή αγροτιά, η νεολαία που στενάζει από την πολιτική, η λαϊκή οικογένεια που ξεπαγιάζει, που ζει με τον εφιάλτη των πλειστηριασμών, δεν έχει να περιμένει </w:t>
      </w:r>
      <w:r>
        <w:rPr>
          <w:rFonts w:eastAsia="Times New Roman"/>
          <w:szCs w:val="24"/>
        </w:rPr>
        <w:lastRenderedPageBreak/>
        <w:t xml:space="preserve">κάτι καλό. Δεν έχει κανέναν λόγο να σας δώσει ψήφο εμπιστοσύνης. Να αξιοποιήσει την πείρα απ’ αυτά που βιώνει καθημερινά από τις πολιτικές όλων των κυβερνήσεων διαχρονικά, από τις συναλλαγές, από το ανακάτεμα της αντιλαϊκής τράπουλας, από τους σωτήρες που αποδείχτηκαν κάλπικοι, από τους </w:t>
      </w:r>
      <w:proofErr w:type="spellStart"/>
      <w:r>
        <w:rPr>
          <w:rFonts w:eastAsia="Times New Roman"/>
          <w:szCs w:val="24"/>
        </w:rPr>
        <w:t>αντιμνημονιακούς</w:t>
      </w:r>
      <w:proofErr w:type="spellEnd"/>
      <w:r>
        <w:rPr>
          <w:rFonts w:eastAsia="Times New Roman"/>
          <w:szCs w:val="24"/>
        </w:rPr>
        <w:t xml:space="preserve"> που έγιναν πιο φανατικοί από τους </w:t>
      </w:r>
      <w:proofErr w:type="spellStart"/>
      <w:r>
        <w:rPr>
          <w:rFonts w:eastAsia="Times New Roman"/>
          <w:szCs w:val="24"/>
        </w:rPr>
        <w:t>μνημονιακούς</w:t>
      </w:r>
      <w:proofErr w:type="spellEnd"/>
      <w:r>
        <w:rPr>
          <w:rFonts w:eastAsia="Times New Roman"/>
          <w:szCs w:val="24"/>
        </w:rPr>
        <w:t>. Ο λαός να μην πέσει στην παγίδα, στο ψευτοδίλημμα του νέου δίπολου, δεξιά-</w:t>
      </w:r>
      <w:proofErr w:type="spellStart"/>
      <w:r>
        <w:rPr>
          <w:rFonts w:eastAsia="Times New Roman"/>
          <w:szCs w:val="24"/>
        </w:rPr>
        <w:t>αντιδεξιά</w:t>
      </w:r>
      <w:proofErr w:type="spellEnd"/>
      <w:r>
        <w:rPr>
          <w:rFonts w:eastAsia="Times New Roman"/>
          <w:szCs w:val="24"/>
        </w:rPr>
        <w:t xml:space="preserve">. </w:t>
      </w:r>
    </w:p>
    <w:p w14:paraId="064534AE" w14:textId="77777777" w:rsidR="00C04CE1" w:rsidRDefault="00722F08">
      <w:pPr>
        <w:spacing w:line="600" w:lineRule="auto"/>
        <w:ind w:firstLine="720"/>
        <w:jc w:val="both"/>
        <w:rPr>
          <w:rFonts w:eastAsia="Times New Roman"/>
          <w:szCs w:val="24"/>
        </w:rPr>
      </w:pPr>
      <w:r>
        <w:rPr>
          <w:rFonts w:eastAsia="Times New Roman"/>
          <w:szCs w:val="24"/>
        </w:rPr>
        <w:t xml:space="preserve">Μοιάζετε σαν σταγόνες νερό. Γι’ αυτό έχουμε μεταγραφές, μετακινήσεις. Οι αποστάσεις μεταξύ σας έχουν μηδενιστεί. Ο λαός πρέπει να κάνει τη διαφορά. Να κάνει τώρα το μεγάλο βήμα. Να μη δείξει καμμία ανοχή. Να μην έχει καμμία αναμονή. Να μην ψάχνει κάλπικες διαφορές, γιατί πραγματικές δεν υπάρχουν. Η επόμενη μέρα θα είναι ίδια και χειρότερη από την προηγούμενη. Να βγει στο προσκήνιο. Να γίνει κριτήριο ψήφου η ίδια του η ζωή. Να δώσει ψήφο εμπιστοσύνης στο ΚΚΕ. Να δυναμώσει παντού, σε όλες τις κάλπες που θα στηθούν το επόμενο διάστημα. Να δώσει δύναμη σε εκείνη την πολιτική δύναμη, που στάθηκε δίπλα του, στο πλευρό του, αταλάντευτα όλα αυτά τα </w:t>
      </w:r>
      <w:r>
        <w:rPr>
          <w:rFonts w:eastAsia="Times New Roman"/>
          <w:szCs w:val="24"/>
        </w:rPr>
        <w:lastRenderedPageBreak/>
        <w:t>χρόνια, το ΚΚΕ, τη γνήσια λαϊκή αντιπολίτευση ,που μπορεί να κάνει τη διαφορά για τον λαό και τις ανάγκες του.</w:t>
      </w:r>
    </w:p>
    <w:p w14:paraId="064534AF" w14:textId="77777777" w:rsidR="00C04CE1" w:rsidRDefault="00722F08">
      <w:pPr>
        <w:spacing w:line="600" w:lineRule="auto"/>
        <w:ind w:firstLine="720"/>
        <w:jc w:val="both"/>
        <w:rPr>
          <w:rFonts w:eastAsia="Times New Roman"/>
          <w:szCs w:val="24"/>
        </w:rPr>
      </w:pPr>
      <w:r>
        <w:rPr>
          <w:rFonts w:eastAsia="Times New Roman"/>
          <w:szCs w:val="24"/>
        </w:rPr>
        <w:t>Ευχαριστώ.</w:t>
      </w:r>
    </w:p>
    <w:p w14:paraId="064534B0" w14:textId="77777777" w:rsidR="00C04CE1" w:rsidRDefault="00722F0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064534B1" w14:textId="77777777" w:rsidR="00C04CE1" w:rsidRDefault="00722F08">
      <w:pPr>
        <w:spacing w:line="600" w:lineRule="auto"/>
        <w:ind w:firstLine="720"/>
        <w:jc w:val="both"/>
        <w:rPr>
          <w:rFonts w:eastAsia="Times New Roman"/>
          <w:szCs w:val="24"/>
        </w:rPr>
      </w:pPr>
      <w:r>
        <w:rPr>
          <w:rFonts w:eastAsia="Times New Roman"/>
          <w:szCs w:val="24"/>
        </w:rPr>
        <w:t>Ο κ. Καμμένος είναι τελευταίος ομιλητής. Και παρακαλώ πάρα πολύ, για τον χρόνο.</w:t>
      </w:r>
    </w:p>
    <w:p w14:paraId="064534B2" w14:textId="77777777" w:rsidR="00C04CE1" w:rsidRDefault="00722F08">
      <w:pPr>
        <w:spacing w:line="600" w:lineRule="auto"/>
        <w:ind w:firstLine="720"/>
        <w:jc w:val="both"/>
        <w:rPr>
          <w:rFonts w:eastAsia="Times New Roman"/>
          <w:szCs w:val="24"/>
        </w:rPr>
      </w:pPr>
      <w:r>
        <w:rPr>
          <w:rFonts w:eastAsia="Times New Roman"/>
          <w:szCs w:val="24"/>
        </w:rPr>
        <w:t xml:space="preserve">Ορίστε, έχετε τον λόγο. </w:t>
      </w:r>
    </w:p>
    <w:p w14:paraId="064534B3" w14:textId="77777777" w:rsidR="00C04CE1" w:rsidRDefault="00722F08">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Ευχαριστώ πολύ για την κατανόηση. </w:t>
      </w:r>
    </w:p>
    <w:p w14:paraId="064534B4" w14:textId="77777777" w:rsidR="00C04CE1" w:rsidRDefault="00722F08">
      <w:pPr>
        <w:spacing w:line="600" w:lineRule="auto"/>
        <w:ind w:firstLine="720"/>
        <w:jc w:val="both"/>
        <w:rPr>
          <w:rFonts w:eastAsia="Times New Roman"/>
          <w:szCs w:val="24"/>
        </w:rPr>
      </w:pPr>
      <w:r>
        <w:rPr>
          <w:rFonts w:eastAsia="Times New Roman"/>
          <w:szCs w:val="24"/>
        </w:rPr>
        <w:t xml:space="preserve">Αγαπητοί συνάδελφοι, είναι μια σημαντική μέρα. Η Κυβέρνηση ζητά ψήφο εμπιστοσύνης. Ψήφο εμπιστοσύνης δεν θα δώσω στη σημερινή Κυβέρνηση, για λόγους που θα αναλύσω πολύ σύντομα και μέσα στα πλαίσια του χρόνου μου. </w:t>
      </w:r>
    </w:p>
    <w:p w14:paraId="064534B5" w14:textId="77777777" w:rsidR="00C04CE1" w:rsidRDefault="00722F08">
      <w:pPr>
        <w:spacing w:line="600" w:lineRule="auto"/>
        <w:ind w:firstLine="720"/>
        <w:jc w:val="both"/>
        <w:rPr>
          <w:rFonts w:eastAsia="Times New Roman"/>
          <w:szCs w:val="24"/>
        </w:rPr>
      </w:pPr>
      <w:r>
        <w:rPr>
          <w:rFonts w:eastAsia="Times New Roman"/>
          <w:szCs w:val="24"/>
        </w:rPr>
        <w:t xml:space="preserve">Ψήφο εμπιστοσύνης, δυστυχώς, έδωσε σ’ αυτή την Κυβέρνηση και για το ζήτημα το οποίο διακυβεύεται αυτές τις ημέρες για τις Πρέσπες, το Σκοπιανό, η κ. </w:t>
      </w:r>
      <w:proofErr w:type="spellStart"/>
      <w:r>
        <w:rPr>
          <w:rFonts w:eastAsia="Times New Roman"/>
          <w:szCs w:val="24"/>
        </w:rPr>
        <w:t>Μέρκελ</w:t>
      </w:r>
      <w:proofErr w:type="spellEnd"/>
      <w:r>
        <w:rPr>
          <w:rFonts w:eastAsia="Times New Roman"/>
          <w:szCs w:val="24"/>
        </w:rPr>
        <w:t xml:space="preserve">. Δεν χρειάζεται ψήφο εμπιστοσύνης από την ελληνική Βουλή, προφανώς. Θα </w:t>
      </w:r>
      <w:r>
        <w:rPr>
          <w:rFonts w:eastAsia="Times New Roman"/>
          <w:szCs w:val="24"/>
        </w:rPr>
        <w:lastRenderedPageBreak/>
        <w:t xml:space="preserve">έρθει αύριο ο κ. </w:t>
      </w:r>
      <w:proofErr w:type="spellStart"/>
      <w:r>
        <w:rPr>
          <w:rFonts w:eastAsia="Times New Roman"/>
          <w:szCs w:val="24"/>
        </w:rPr>
        <w:t>Μοσκοβισί</w:t>
      </w:r>
      <w:proofErr w:type="spellEnd"/>
      <w:r>
        <w:rPr>
          <w:rFonts w:eastAsia="Times New Roman"/>
          <w:szCs w:val="24"/>
        </w:rPr>
        <w:t xml:space="preserve"> να εξάρει τις προσπάθειες της Κυβέρνησης και να σφραγίσει κι αυτός σαν Ευρωπαϊκή Ένωση τη Συμφωνία των Πρεσπών. Επίσης, θα μας συγχαρεί ο Γενικός Γραμματέας του ΝΑΤΟ και η αμερικάνικη Κυβέρνηση. Όλοι θα συγχαρούν και θα δώσουν ψήφο εμπιστοσύνης στην ελληνική Κυβέρνηση, η οποία αυτή τη στιγμή αυτό που κάνει, χωρίς να ρωτήσει τον ελληνικό λαό, χωρίς να φέρει τη συμφωνία στο Ελληνικό Κοινοβούλιο, ως όφειλε, καταστρατηγεί κάθε δημοκρατικό δικαίωμα των Ελλήνων πολιτών για πλήρη ενημέρωση για ένα μείζον εθνικό ζήτημα. Πέρασε τη συμφωνία, την υπέγραψε, χωρίς να ενημερώσει και χωρίς να πάρει έστω με έναν </w:t>
      </w:r>
      <w:proofErr w:type="spellStart"/>
      <w:r>
        <w:rPr>
          <w:rFonts w:eastAsia="Times New Roman"/>
          <w:szCs w:val="24"/>
        </w:rPr>
        <w:t>δημοψηφισματικό</w:t>
      </w:r>
      <w:proofErr w:type="spellEnd"/>
      <w:r>
        <w:rPr>
          <w:rFonts w:eastAsia="Times New Roman"/>
          <w:szCs w:val="24"/>
        </w:rPr>
        <w:t xml:space="preserve"> τρόπο την έγκριση, για να προχωρήσει σ’ αυτή την υπογραφή. </w:t>
      </w:r>
    </w:p>
    <w:p w14:paraId="064534B6" w14:textId="77777777" w:rsidR="00C04CE1" w:rsidRDefault="00722F08">
      <w:pPr>
        <w:spacing w:line="600" w:lineRule="auto"/>
        <w:ind w:firstLine="720"/>
        <w:jc w:val="both"/>
        <w:rPr>
          <w:rFonts w:eastAsia="Times New Roman"/>
          <w:szCs w:val="24"/>
        </w:rPr>
      </w:pPr>
      <w:r>
        <w:rPr>
          <w:rFonts w:eastAsia="Times New Roman"/>
          <w:szCs w:val="24"/>
        </w:rPr>
        <w:t xml:space="preserve">Μίλησαν πολλοί συνάδελφοι. Άκουσα και τους πολιτικούς αρχηγούς. Το δικό μου ζήτημα απόψε είναι να δείξω έναν τρόπο, με τον οποίον πρέπει και οφείλουμε ως Κοινοβούλιο, ως κράτος, ως ευνομούμενη πολιτεία να δράσουμε, για να καταργήσουμε τη συγκεκριμένη Συμφωνία των Πρεσπών. </w:t>
      </w:r>
    </w:p>
    <w:p w14:paraId="064534B7"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Ο τρόπος που υπάρχει αυτή τη στιγμή, κατά την ταπεινή μου άποψη, είναι ο εξής: Υπήρξε κατηγορία του κ. Πάνου Καμμένου στο Υπουργικό Συμβούλιο ότι διακινήθηκαν 50 εκατομμύρια ευρώ από τον κ. </w:t>
      </w:r>
      <w:proofErr w:type="spellStart"/>
      <w:r>
        <w:rPr>
          <w:rFonts w:eastAsia="Times New Roman"/>
          <w:szCs w:val="24"/>
        </w:rPr>
        <w:t>Σόρος</w:t>
      </w:r>
      <w:proofErr w:type="spellEnd"/>
      <w:r>
        <w:rPr>
          <w:rFonts w:eastAsia="Times New Roman"/>
          <w:szCs w:val="24"/>
        </w:rPr>
        <w:t>, μέσω του κ. Κοτζιά, για να δοθούν στους Σκοπιανούς, εν μέσω διαπραγμάτευσης για μείζον εθνικό ζήτημα, ε</w:t>
      </w:r>
      <w:r w:rsidRPr="00400139">
        <w:rPr>
          <w:rFonts w:eastAsia="Times New Roman"/>
          <w:szCs w:val="24"/>
        </w:rPr>
        <w:t>φόσον ευσταθεί, εφόσον δεν έχει διαψευστεί,</w:t>
      </w:r>
      <w:r>
        <w:rPr>
          <w:rFonts w:eastAsia="Times New Roman"/>
          <w:szCs w:val="24"/>
        </w:rPr>
        <w:t xml:space="preserve"> έχει επιβεβαιωθεί από τον ίδιο τον κ. Κοτζιά στο κανάλι, στην κ. Στάη. </w:t>
      </w:r>
    </w:p>
    <w:p w14:paraId="064534B8" w14:textId="77777777" w:rsidR="00C04CE1" w:rsidRDefault="00722F08">
      <w:pPr>
        <w:spacing w:line="600" w:lineRule="auto"/>
        <w:ind w:firstLine="720"/>
        <w:jc w:val="both"/>
        <w:rPr>
          <w:rFonts w:eastAsia="Times New Roman"/>
          <w:szCs w:val="24"/>
        </w:rPr>
      </w:pPr>
      <w:r>
        <w:rPr>
          <w:rFonts w:eastAsia="Times New Roman"/>
          <w:szCs w:val="24"/>
        </w:rPr>
        <w:t xml:space="preserve">Διαβάζω: «Αυτό που ειπώθηκε είναι και ειπώθηκε και τις επόμενες μέρες σε συνέντευξη, ότι ο </w:t>
      </w:r>
      <w:proofErr w:type="spellStart"/>
      <w:r>
        <w:rPr>
          <w:rFonts w:eastAsia="Times New Roman"/>
          <w:szCs w:val="24"/>
        </w:rPr>
        <w:t>Σόρος</w:t>
      </w:r>
      <w:proofErr w:type="spellEnd"/>
      <w:r>
        <w:rPr>
          <w:rFonts w:eastAsia="Times New Roman"/>
          <w:szCs w:val="24"/>
        </w:rPr>
        <w:t xml:space="preserve"> έδωσε 50 εκατομμύρια για να αγοράσουμε ανθρώπους στα Σκόπια, προκειμένου να κάνουμε τις πολιτικές μας δουλειές. Είναι ολοφάνερο πως το επιχείρημα αυτό αποσκοπεί, πρώτον, στο να εκφοβίσει, με το ότι κάποιοι μπορεί να εκβιάζουν. Αλλά εγώ δεν ξέρω. Δεν έχω πάρει ποτέ από κανέναν τίποτα. Ξέρετε ότι προέρχομαι από πολύ πλούσια οικογένεια και αποποιήθηκα την περιουσία μου. Και για να τρομάξουν την </w:t>
      </w:r>
      <w:r>
        <w:rPr>
          <w:rFonts w:eastAsia="Times New Roman"/>
          <w:szCs w:val="24"/>
          <w:lang w:val="en-US"/>
        </w:rPr>
        <w:t>FYROM</w:t>
      </w:r>
      <w:r>
        <w:rPr>
          <w:rFonts w:eastAsia="Times New Roman"/>
          <w:szCs w:val="24"/>
        </w:rPr>
        <w:t>.</w:t>
      </w:r>
    </w:p>
    <w:p w14:paraId="064534B9" w14:textId="77777777" w:rsidR="00C04CE1" w:rsidRDefault="00722F08">
      <w:pPr>
        <w:spacing w:line="600" w:lineRule="auto"/>
        <w:ind w:firstLine="720"/>
        <w:jc w:val="both"/>
        <w:rPr>
          <w:rFonts w:eastAsia="Times New Roman"/>
          <w:szCs w:val="24"/>
        </w:rPr>
      </w:pPr>
      <w:r>
        <w:rPr>
          <w:rFonts w:eastAsia="Times New Roman"/>
          <w:szCs w:val="24"/>
        </w:rPr>
        <w:t xml:space="preserve">Έχουν ειπωθεί τρία πράγματα. Έδωσε 50 εκατομμύρια ο κ. </w:t>
      </w:r>
      <w:proofErr w:type="spellStart"/>
      <w:r>
        <w:rPr>
          <w:rFonts w:eastAsia="Times New Roman"/>
          <w:szCs w:val="24"/>
        </w:rPr>
        <w:t>Σόρος</w:t>
      </w:r>
      <w:proofErr w:type="spellEnd"/>
      <w:r>
        <w:rPr>
          <w:rFonts w:eastAsia="Times New Roman"/>
          <w:szCs w:val="24"/>
        </w:rPr>
        <w:t xml:space="preserve">. Ας το αποδείξουν ότι ο </w:t>
      </w:r>
      <w:proofErr w:type="spellStart"/>
      <w:r>
        <w:rPr>
          <w:rFonts w:eastAsia="Times New Roman"/>
          <w:szCs w:val="24"/>
        </w:rPr>
        <w:t>Σόρος</w:t>
      </w:r>
      <w:proofErr w:type="spellEnd"/>
      <w:r>
        <w:rPr>
          <w:rFonts w:eastAsia="Times New Roman"/>
          <w:szCs w:val="24"/>
        </w:rPr>
        <w:t xml:space="preserve"> έδωσε 50 εκατομμύρια. </w:t>
      </w:r>
      <w:r>
        <w:rPr>
          <w:rFonts w:eastAsia="Times New Roman"/>
          <w:szCs w:val="24"/>
        </w:rPr>
        <w:lastRenderedPageBreak/>
        <w:t xml:space="preserve">Κάπου θα υπάρχει κάποια ροή. Δεν ξέρω πως». Αυτή η συνέντευξη είναι στις 6-11-2009 στην κ. Στάη. </w:t>
      </w:r>
    </w:p>
    <w:p w14:paraId="064534BA" w14:textId="77777777" w:rsidR="00C04CE1" w:rsidRDefault="00722F08">
      <w:pPr>
        <w:spacing w:line="600" w:lineRule="auto"/>
        <w:ind w:firstLine="720"/>
        <w:jc w:val="both"/>
        <w:rPr>
          <w:rFonts w:eastAsia="Times New Roman"/>
          <w:szCs w:val="24"/>
        </w:rPr>
      </w:pPr>
      <w:r>
        <w:rPr>
          <w:rFonts w:eastAsia="Times New Roman"/>
          <w:szCs w:val="24"/>
        </w:rPr>
        <w:t xml:space="preserve">Στις 23-10-2018 ο κ. Κοτζιάς σε τηλεοπτική του εμφάνιση στον κ. Σαχίνη εξηγεί ότι ο κ. </w:t>
      </w:r>
      <w:proofErr w:type="spellStart"/>
      <w:r>
        <w:rPr>
          <w:rFonts w:eastAsia="Times New Roman"/>
          <w:szCs w:val="24"/>
        </w:rPr>
        <w:t>Σόρος</w:t>
      </w:r>
      <w:proofErr w:type="spellEnd"/>
      <w:r>
        <w:rPr>
          <w:rFonts w:eastAsia="Times New Roman"/>
          <w:szCs w:val="24"/>
        </w:rPr>
        <w:t xml:space="preserve"> –κατηγορίες του κ. Καμμένου- χρηματοδοτεί την ελληνική κυβέρνηση, για να εξαγοράσει ξένους και του έθεσε αυτά τα θέματα: «Αυτά είναι βαριά θέματα. Αλλά δεν είναι βαριά για τον Νίκο Κοτζιά μόνο. Αυτό είναι το ζήτημα; Ουδείς απάντησε, πλην εμού. Ουδείς;» Ρωτάει ο δημοσιογράφος; «Ουδείς, πλην εμού. Δεν βρέθηκε ένας Υπουργός να πει: με θίγεις και εμένα; Όχι». Δημοσιογράφος: «Ούτε ο Πρωθυπουργός; Ούτε ο Πρωθυπουργός.»</w:t>
      </w:r>
    </w:p>
    <w:p w14:paraId="064534BB" w14:textId="77777777" w:rsidR="00C04CE1" w:rsidRDefault="00722F08">
      <w:pPr>
        <w:spacing w:line="600" w:lineRule="auto"/>
        <w:ind w:firstLine="720"/>
        <w:jc w:val="both"/>
        <w:rPr>
          <w:rFonts w:eastAsia="Times New Roman"/>
          <w:szCs w:val="24"/>
        </w:rPr>
      </w:pPr>
      <w:r>
        <w:rPr>
          <w:rFonts w:eastAsia="Times New Roman"/>
          <w:szCs w:val="24"/>
        </w:rPr>
        <w:t>Το καταθέτω στα Πρακτικά.</w:t>
      </w:r>
    </w:p>
    <w:p w14:paraId="064534BC" w14:textId="77777777" w:rsidR="00C04CE1" w:rsidRDefault="00722F08">
      <w:pPr>
        <w:spacing w:line="600" w:lineRule="auto"/>
        <w:ind w:firstLine="720"/>
        <w:jc w:val="both"/>
        <w:rPr>
          <w:rFonts w:eastAsia="Times New Roman"/>
          <w:szCs w:val="24"/>
        </w:rPr>
      </w:pPr>
      <w:r>
        <w:rPr>
          <w:rFonts w:eastAsia="Times New Roman"/>
          <w:szCs w:val="24"/>
        </w:rPr>
        <w:t>(Στο σημείο αυτό ο Βουλευτής κ. Δημήτριος Καμμένος</w:t>
      </w:r>
      <w:r w:rsidRPr="00C453AA">
        <w:rPr>
          <w:rFonts w:eastAsia="Times New Roman"/>
          <w:szCs w:val="24"/>
        </w:rPr>
        <w:t xml:space="preserve"> 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064534BD" w14:textId="77777777" w:rsidR="00C04CE1" w:rsidRDefault="00722F08">
      <w:pPr>
        <w:spacing w:line="600" w:lineRule="auto"/>
        <w:ind w:firstLine="720"/>
        <w:jc w:val="both"/>
        <w:rPr>
          <w:rFonts w:eastAsia="Times New Roman"/>
          <w:szCs w:val="24"/>
        </w:rPr>
      </w:pPr>
      <w:r>
        <w:rPr>
          <w:rFonts w:eastAsia="Times New Roman"/>
          <w:szCs w:val="24"/>
        </w:rPr>
        <w:t xml:space="preserve">Αυτή η συνομιλία θα πρέπει να πάει στην Εισαγγελία του Αρείου Πάγου, να κληθούν ως μάρτυρες οι δυο Υπουργοί και </w:t>
      </w:r>
      <w:r>
        <w:rPr>
          <w:rFonts w:eastAsia="Times New Roman"/>
          <w:szCs w:val="24"/>
        </w:rPr>
        <w:lastRenderedPageBreak/>
        <w:t xml:space="preserve">όσοι συμμετείχαν στο Υπουργικό Συμβούλιο, διότι αν ευσταθεί η κατηγορία του κ. Καμμένου, τότε μιλάμε για εθνική προδοσία. Μιλάμε για ισόβια κάθειρξη. Είναι σαφής ο Κώδικας. Όταν κάποιος χρηματίζεται, ενώ διαπραγματεύεται για το συμφέρον της χώρας του και δεν πράττει ως οφείλει, για να υπερασπίζει το συμφέρον της χώρας του και μεταφέρει χρήματα για αλλότριους σκοπούς, τότε βλάπτει τα συμφέροντα της χώρας και πρέπει να ερευνηθεί ως τέτοιο. Με μια μηνυτήρια αναφορά μπορούμε να κάνουμε ασφαλιστικά μέτρα να σταματήσει και να καταργηθεί αυτή η συμφωνία, για να μην προχωρήσει παρακάτω και να την πάρουμε από μηδενική βάση. </w:t>
      </w:r>
    </w:p>
    <w:p w14:paraId="064534BE" w14:textId="77777777" w:rsidR="00C04CE1" w:rsidRDefault="00722F08">
      <w:pPr>
        <w:spacing w:line="600" w:lineRule="auto"/>
        <w:ind w:firstLine="720"/>
        <w:jc w:val="both"/>
        <w:rPr>
          <w:rFonts w:eastAsia="Times New Roman"/>
          <w:szCs w:val="24"/>
        </w:rPr>
      </w:pPr>
      <w:r>
        <w:rPr>
          <w:rFonts w:eastAsia="Times New Roman"/>
          <w:szCs w:val="24"/>
        </w:rPr>
        <w:t xml:space="preserve">Αυτές τις μέρες ζούμε και το </w:t>
      </w:r>
      <w:proofErr w:type="spellStart"/>
      <w:r>
        <w:rPr>
          <w:rFonts w:eastAsia="Times New Roman"/>
          <w:szCs w:val="24"/>
        </w:rPr>
        <w:t>τηλεριάλιτι</w:t>
      </w:r>
      <w:proofErr w:type="spellEnd"/>
      <w:r>
        <w:rPr>
          <w:rFonts w:eastAsia="Times New Roman"/>
          <w:szCs w:val="24"/>
        </w:rPr>
        <w:t xml:space="preserve"> του κ. Καμμένου με τον κ. Τσίπρα. Έχω αναφερθεί στις 16 Ιουνίου -σε ομιλία μου- μετά τη διαγραφή μου για τους ίδιους λόγους, που δεν έστελνα τον κ. Κοτζιά να υπογράψει στις Πρέσπες. Εγώ διεγράφην. Σήμερα δεν διαγράφη κανένας. Ο κ. Καμμένος είπε στην Κοινοβουλευτική Ομάδα ότι έχει συμφωνήσει με τον κ. Τσίπρα, τριάντα ημέρες πριν έρθει η συμφωνία στο Ελληνικό Κοινοβούλιο θα ρί</w:t>
      </w:r>
      <w:r>
        <w:rPr>
          <w:rFonts w:eastAsia="Times New Roman"/>
          <w:szCs w:val="24"/>
        </w:rPr>
        <w:lastRenderedPageBreak/>
        <w:t>ξει την Κυβέρνηση σε πλήρη συνεννόηση. Σε αυτό είναι μάρτυρας όλη η Κοινοβουλευτική Ομάδα, εκπρόσωποι της νεολαίας και της Πολιτικής Γραμματείας των Ανεξαρτήτων Ελλήνων. Δεν χρειάζεται δηλαδή, ο κ. Μητσοτάκης και οι άλλοι Αρχηγοί να ψάξουν πολύ. Έχει ειπωθεί από τον κ. Καμμένο. Έχει στηθεί όλος αυτός ο θίασος</w:t>
      </w:r>
    </w:p>
    <w:p w14:paraId="064534BF" w14:textId="77777777" w:rsidR="00C04CE1" w:rsidRDefault="00722F08">
      <w:pPr>
        <w:spacing w:line="600" w:lineRule="auto"/>
        <w:ind w:firstLine="720"/>
        <w:jc w:val="both"/>
        <w:rPr>
          <w:rFonts w:eastAsia="Times New Roman"/>
          <w:szCs w:val="24"/>
        </w:rPr>
      </w:pPr>
      <w:r>
        <w:rPr>
          <w:rFonts w:eastAsia="Times New Roman"/>
          <w:szCs w:val="24"/>
        </w:rPr>
        <w:t xml:space="preserve">Συγχρόνως, βλέπουμε το </w:t>
      </w:r>
      <w:proofErr w:type="spellStart"/>
      <w:r>
        <w:rPr>
          <w:rFonts w:eastAsia="Times New Roman"/>
          <w:szCs w:val="24"/>
        </w:rPr>
        <w:t>εξής:η</w:t>
      </w:r>
      <w:proofErr w:type="spellEnd"/>
      <w:r>
        <w:rPr>
          <w:rFonts w:eastAsia="Times New Roman"/>
          <w:szCs w:val="24"/>
        </w:rPr>
        <w:t xml:space="preserve"> συγκεκριμένη συμφωνία δεν μπορεί να καταστρατηγηθεί. Ακούμε αυτές τις ημέρες παρεμβάσεις των Ρώσων, παρεμβάσεις των Αμερικάνων για Συμβούλιο Εθνικής Ασφαλείας. Διαβάζω</w:t>
      </w:r>
      <w:r w:rsidRPr="00634F7A">
        <w:rPr>
          <w:rFonts w:eastAsia="Times New Roman"/>
          <w:szCs w:val="24"/>
        </w:rPr>
        <w:t xml:space="preserve"> </w:t>
      </w:r>
      <w:r>
        <w:rPr>
          <w:rFonts w:eastAsia="Times New Roman"/>
          <w:szCs w:val="24"/>
        </w:rPr>
        <w:t>από τη συμφωνία, η οποία στα δυο τελευταία άρθρα λέει ότι το όνομα Βόρεια Μακεδονία, η εθνικότητα-υπηκοότητα Μακεδόνες, η γλώσσα μακεδονική δεν μπορούν να αλλάξουν μετά την κύρωση από την Ελλάδα, ποτέ και για κανέναν λόγο και για πάντα. Προβλέπεται στο άρθρο 20, παράγραφος 9 που λέει αυτολεξεί: «Οι διατάξεις της παρούσας Συμφωνίας θα παραμείνουν σε ισχύ για αόριστο χρονικό διάστημα και είναι αμετάκλητες. Δεν επιτρέπεται καμμία τροποποίηση της παρούσας συμφωνίας, που περιέχεται στο άρθρο 1(3) και στο άρθρο 1(4)».</w:t>
      </w:r>
    </w:p>
    <w:p w14:paraId="064534C0" w14:textId="77777777" w:rsidR="00C04CE1" w:rsidRDefault="00722F08">
      <w:pPr>
        <w:spacing w:line="600" w:lineRule="auto"/>
        <w:ind w:firstLine="720"/>
        <w:jc w:val="both"/>
        <w:rPr>
          <w:rFonts w:eastAsia="Times New Roman"/>
          <w:szCs w:val="24"/>
        </w:rPr>
      </w:pPr>
      <w:r>
        <w:rPr>
          <w:rFonts w:eastAsia="Times New Roman"/>
          <w:szCs w:val="24"/>
        </w:rPr>
        <w:lastRenderedPageBreak/>
        <w:t xml:space="preserve">Επιπλέον, δεν τίθεται κανένα θέμα Συμβουλίου Ασφαλείας. Λέει στο άρθρο 20 παράγραφος 10 στην επόμενη: «Η παρούσα Συμφωνία θα πρωτοκολληθεί στην Γραμματεία των Ηνωμένων Εθνών κατ’ </w:t>
      </w:r>
      <w:proofErr w:type="spellStart"/>
      <w:r>
        <w:rPr>
          <w:rFonts w:eastAsia="Times New Roman"/>
          <w:szCs w:val="24"/>
        </w:rPr>
        <w:t>εφαρμογήν</w:t>
      </w:r>
      <w:proofErr w:type="spellEnd"/>
      <w:r>
        <w:rPr>
          <w:rFonts w:eastAsia="Times New Roman"/>
          <w:szCs w:val="24"/>
        </w:rPr>
        <w:t xml:space="preserve"> του Άρθρου 102 του Χάρτη των Ηνωμένων Εθνών μόλις τεθεί σε ισχύ». </w:t>
      </w:r>
    </w:p>
    <w:p w14:paraId="064534C1" w14:textId="77777777" w:rsidR="00C04CE1" w:rsidRDefault="00722F08">
      <w:pPr>
        <w:spacing w:line="600" w:lineRule="auto"/>
        <w:ind w:firstLine="720"/>
        <w:jc w:val="both"/>
        <w:rPr>
          <w:rFonts w:eastAsia="Times New Roman"/>
          <w:szCs w:val="24"/>
        </w:rPr>
      </w:pPr>
      <w:r>
        <w:rPr>
          <w:rFonts w:eastAsia="Times New Roman"/>
          <w:szCs w:val="24"/>
        </w:rPr>
        <w:t xml:space="preserve">Οπότε δεν τίθεται και κανένα ζήτημα να εισπράξει βέτο στο Συμβούλιο Εθνικής Ασφαλείας. Ο κ. Κοτζιάς και ο κ. Τσίπρας, με τη συνέργεια του κ. Καμμένου, μας έχουν δέσει χειροπόδαρα. Άρθρο 20, παράγραφο 9. </w:t>
      </w:r>
    </w:p>
    <w:p w14:paraId="064534C2" w14:textId="77777777" w:rsidR="00C04CE1" w:rsidRDefault="00722F08">
      <w:pPr>
        <w:spacing w:line="600" w:lineRule="auto"/>
        <w:ind w:firstLine="720"/>
        <w:jc w:val="both"/>
        <w:rPr>
          <w:rFonts w:eastAsia="Times New Roman"/>
          <w:szCs w:val="24"/>
        </w:rPr>
      </w:pPr>
      <w:r>
        <w:rPr>
          <w:rFonts w:eastAsia="Times New Roman"/>
          <w:szCs w:val="24"/>
        </w:rPr>
        <w:t xml:space="preserve">Το καταθέτω στα Πρακτικά. </w:t>
      </w:r>
    </w:p>
    <w:p w14:paraId="064534C3" w14:textId="77777777" w:rsidR="00C04CE1" w:rsidRDefault="00722F08">
      <w:pPr>
        <w:spacing w:line="600" w:lineRule="auto"/>
        <w:ind w:firstLine="720"/>
        <w:jc w:val="both"/>
        <w:rPr>
          <w:rFonts w:eastAsia="Times New Roman"/>
          <w:szCs w:val="24"/>
        </w:rPr>
      </w:pPr>
      <w:r>
        <w:rPr>
          <w:rFonts w:eastAsia="Times New Roman"/>
          <w:szCs w:val="24"/>
        </w:rPr>
        <w:t xml:space="preserve">(Στο σημείο αυτό ο Βουλευτής κ. Δημήτριος Καμμένος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064534C4" w14:textId="77777777" w:rsidR="00C04CE1" w:rsidRDefault="00722F08">
      <w:pPr>
        <w:spacing w:line="600" w:lineRule="auto"/>
        <w:ind w:firstLine="720"/>
        <w:jc w:val="both"/>
        <w:rPr>
          <w:rFonts w:eastAsia="Times New Roman"/>
          <w:szCs w:val="24"/>
        </w:rPr>
      </w:pPr>
      <w:r>
        <w:rPr>
          <w:rFonts w:eastAsia="Times New Roman"/>
          <w:szCs w:val="24"/>
        </w:rPr>
        <w:t xml:space="preserve">Επόμενο ζήτημα, που πρέπει να συζητήσουμε αυτή τη στιγμή, είναι η πολιτική αξιολόγηση του πολιτικού προσωπικού. Δεν είναι δυνατόν να ψηφίζεται Βουλευτής από δημοκρατική διαδικασία, όπως είναι οι εκλογές, σε μια ευνομούμενη χώρα, όπως </w:t>
      </w:r>
      <w:r>
        <w:rPr>
          <w:rFonts w:eastAsia="Times New Roman"/>
          <w:szCs w:val="24"/>
        </w:rPr>
        <w:lastRenderedPageBreak/>
        <w:t xml:space="preserve">είναι η Ελλάδα και να υπερψηφίζει για να ένα μείζον ζήτημα, όπου εκχωρείται η ιστορία τριών χιλιάδων ετών, το όνομα «Μακεδονία» μαζί με την γλώσσα και την ταυτότητα. Ήδη έχουμε διεκδικήσεις εθνικής μακεδονικής μειονότητας στη Βόρεια Ελλάδα, μακεδονικής γλώσσας, που δεν υπάρχει. Τα κατανοώ όλα αυτά. Δικαίωμά τους είναι. Δεν προβλέπεται στη σύμβαση. </w:t>
      </w:r>
    </w:p>
    <w:p w14:paraId="064534C5"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Δεν είναι δυνατόν, όμως, Βουλευτές του Ελληνικού Κοινοβουλίου να έχουν ψηφιστεί μέσα από συνέδρια, να έχουν εκλεγεί δημοκρατικά από τον Έλληνα πολίτη και να ψηφίζουν αντίθετα από τον λόγο, για τον οποίο έχουν εκλεγεί. Έχει εκλείψει το καθήκον, έχει εκλείψει οποιαδήποτε δημοκρατική ευαισθησία.</w:t>
      </w:r>
    </w:p>
    <w:p w14:paraId="064534C6"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Δεν πρέπει να κυβερνηθεί αυτή η χώρα ούτε από ρετάλια πολιτικούς ούτε από </w:t>
      </w:r>
      <w:proofErr w:type="spellStart"/>
      <w:r>
        <w:rPr>
          <w:rFonts w:eastAsia="Times New Roman" w:cs="Times New Roman"/>
          <w:szCs w:val="24"/>
        </w:rPr>
        <w:t>επισυγκολλήσεις</w:t>
      </w:r>
      <w:proofErr w:type="spellEnd"/>
      <w:r>
        <w:rPr>
          <w:rFonts w:eastAsia="Times New Roman" w:cs="Times New Roman"/>
          <w:szCs w:val="24"/>
        </w:rPr>
        <w:t xml:space="preserve"> πολιτικών και να είναι μια κυβέρνηση–αντιπαροχή. Είναι κρίμα για την Ελληνική Δημοκρατία να δημιουργούμε με αυτούς τους τρόπους. </w:t>
      </w:r>
    </w:p>
    <w:p w14:paraId="064534C7"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Και ερωτώ: Αυτοί οι έξι, που πιθανόν αύριο να δώσουν -όπως μετράνε τα κουκιά- την ψήφο εμπιστοσύνης, εάν τους παρακολουθήσουμε από αύριο το βράδυ μέχρι τις εκλογές, όποτε </w:t>
      </w:r>
      <w:r>
        <w:rPr>
          <w:rFonts w:eastAsia="Times New Roman" w:cs="Times New Roman"/>
          <w:szCs w:val="24"/>
        </w:rPr>
        <w:lastRenderedPageBreak/>
        <w:t xml:space="preserve">θελήσει να τις κάνει ο κύριος Πρωθυπουργός, θα ψηφίζουν και θα στηρίζουν συνέχεια την Κυβέρνηση; Υπάρχει περίπτωση ,ένας από τους έξι, να ψηφίσει αρνητικά σ’ ένα νομοσχέδιο; Εάν ένας από τους έξι ψηφίσει αρνητικά σ’ ένα νομοσχέδιο, από αύριο μέχρι τις εκλογές, τότε υπάρχει δόλος στην αυριανή ψήφο. Ποια είναι η ψήφος εμπιστοσύνης για αύριο στην Κυβέρνηση; Τη δίνει, διότι υπάρχουν ανταλλάγματα. Ελπίζω να μην δω Υπουργούς, Υφυπουργούς ή ανθρώπους σε άλλες θέσεις, που θα ανταλλάξουν την εξουσία και την καρέκλα με την ψήφο για τη Μακεδονία. Θα είναι μεγάλο κρίμα! </w:t>
      </w:r>
    </w:p>
    <w:p w14:paraId="064534C8"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Είπα ότι ο κ. Καμμένος έχει την πλήρη ευθύνη αυτήν τη στιγμή, απόψε και τον καλώ αύριο, στην ομιλία του, να φέρει τα χαρτιά και να αποδείξει ότι ο κ. Κοτζιάς πήρε τα 50 εκατομμύρια από τον κ. </w:t>
      </w:r>
      <w:proofErr w:type="spellStart"/>
      <w:r>
        <w:rPr>
          <w:rFonts w:eastAsia="Times New Roman" w:cs="Times New Roman"/>
          <w:szCs w:val="24"/>
        </w:rPr>
        <w:t>Σόρος</w:t>
      </w:r>
      <w:proofErr w:type="spellEnd"/>
      <w:r>
        <w:rPr>
          <w:rFonts w:eastAsia="Times New Roman" w:cs="Times New Roman"/>
          <w:szCs w:val="24"/>
        </w:rPr>
        <w:t xml:space="preserve"> να ρίξει την Κυβέρνηση. Αυτό οφείλει να κάνει, να ρίξει την Κυβέρνηση, να ακυρώσουμε τη συμφωνία και να ξαναρχίσουμε από το μηδέν, χωρίς «Μακεδονία» και να σώσουμε την ιστορία μας. </w:t>
      </w:r>
    </w:p>
    <w:p w14:paraId="064534C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με κάτι που θα καταθέσω στα Πρακτικά. Είναι η ομιλία του κ. Σωτήρη </w:t>
      </w:r>
      <w:proofErr w:type="spellStart"/>
      <w:r>
        <w:rPr>
          <w:rFonts w:eastAsia="Times New Roman" w:cs="Times New Roman"/>
          <w:szCs w:val="24"/>
        </w:rPr>
        <w:t>Βαλντέν</w:t>
      </w:r>
      <w:proofErr w:type="spellEnd"/>
      <w:r>
        <w:rPr>
          <w:rFonts w:eastAsia="Times New Roman" w:cs="Times New Roman"/>
          <w:szCs w:val="24"/>
        </w:rPr>
        <w:t xml:space="preserve">. Ο κ. Σωτήρης </w:t>
      </w:r>
      <w:proofErr w:type="spellStart"/>
      <w:r>
        <w:rPr>
          <w:rFonts w:eastAsia="Times New Roman" w:cs="Times New Roman"/>
          <w:szCs w:val="24"/>
        </w:rPr>
        <w:t>Βαλντέν</w:t>
      </w:r>
      <w:proofErr w:type="spellEnd"/>
      <w:r>
        <w:rPr>
          <w:rFonts w:eastAsia="Times New Roman" w:cs="Times New Roman"/>
          <w:szCs w:val="24"/>
        </w:rPr>
        <w:t xml:space="preserve"> -να ενημερώσω τους δύο συναδέλφους ,που βρίσκονται εδώ και τον αγαπητό Υπουργό- προαλείφεται για νέος Υπουργός Εξωτερικών. Ο νέος αυτός Υπουργός Εξωτερικών λέει ότι «οι ενστάσεις για θέματα γλώσσας και εθνότητας είναι απολύτως αβάσιμες, καθώς ούτε μακεδονική γλώσσα ούτε μακεδονική εθνότητα έχουμε εμείς, για να την διεκδικήσουμε» -αυτό προχθές στο Μέγαρο- «ενώ βέβαια, το να αρνηθούμε το δικαίωμα αυτοπροσδιορισμού στα ζητήματα αυτά, θα ισοδυναμούσε με το να ζητάμε την αυτοκατάργηση ενός κράτους». Δηλαδή, θα τους δώσουμε το δικαίωμα να </w:t>
      </w:r>
      <w:proofErr w:type="spellStart"/>
      <w:r>
        <w:rPr>
          <w:rFonts w:eastAsia="Times New Roman" w:cs="Times New Roman"/>
          <w:szCs w:val="24"/>
        </w:rPr>
        <w:t>αυτοπροσδιορίζονται</w:t>
      </w:r>
      <w:proofErr w:type="spellEnd"/>
      <w:r>
        <w:rPr>
          <w:rFonts w:eastAsia="Times New Roman" w:cs="Times New Roman"/>
          <w:szCs w:val="24"/>
        </w:rPr>
        <w:t xml:space="preserve"> όπως θέλουν. </w:t>
      </w:r>
    </w:p>
    <w:p w14:paraId="064534CA"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64534CB"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Κύριε Πρόεδρε, τελειώνω, όπως σας υποσχέθηκα.</w:t>
      </w:r>
    </w:p>
    <w:p w14:paraId="064534CC"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Και συνεχίζει: «Αντίθετα, η μετονομασία της μακεδονικής γλώσσας και του μακεδονικού έθνους δεν εντάσσονται στο πλαί</w:t>
      </w:r>
      <w:r>
        <w:rPr>
          <w:rFonts w:eastAsia="Times New Roman" w:cs="Times New Roman"/>
          <w:szCs w:val="24"/>
        </w:rPr>
        <w:lastRenderedPageBreak/>
        <w:t>σιο διαπραγμάτευσης. Η Ελλάδα δεν διεκδικεί κάποια μακεδονική γλώσσα ούτε κάποιο μακεδονικό έθνος. Διεκδικεί ρητά το μονοπώλιο της Μακεδονίας η Ελλάδα».</w:t>
      </w:r>
    </w:p>
    <w:p w14:paraId="064534CD"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Είναι αυτά που πιστεύει ο νέος, όπως διαβάζω, Υπουργός Εξωτερικών, που θα αναλάβει μετά τον κ. Κοτζιά. </w:t>
      </w:r>
    </w:p>
    <w:p w14:paraId="064534CE" w14:textId="77777777" w:rsidR="00C04CE1" w:rsidRDefault="00722F08">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Δημήτριος Καμμένος </w:t>
      </w:r>
      <w:r w:rsidRPr="000731CA">
        <w:rPr>
          <w:rFonts w:eastAsia="Times New Roman" w:cs="Times New Roman"/>
        </w:rPr>
        <w:t>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064534CF" w14:textId="77777777" w:rsidR="00C04CE1" w:rsidRDefault="00722F08">
      <w:pPr>
        <w:spacing w:line="600" w:lineRule="auto"/>
        <w:ind w:firstLine="720"/>
        <w:jc w:val="both"/>
        <w:rPr>
          <w:rFonts w:eastAsia="Times New Roman" w:cs="Times New Roman"/>
        </w:rPr>
      </w:pPr>
      <w:r>
        <w:rPr>
          <w:rFonts w:eastAsia="Times New Roman" w:cs="Times New Roman"/>
        </w:rPr>
        <w:t xml:space="preserve">Αγαπητέ κύριε </w:t>
      </w:r>
      <w:proofErr w:type="spellStart"/>
      <w:r>
        <w:rPr>
          <w:rFonts w:eastAsia="Times New Roman" w:cs="Times New Roman"/>
        </w:rPr>
        <w:t>Ζουράρι</w:t>
      </w:r>
      <w:proofErr w:type="spellEnd"/>
      <w:r>
        <w:rPr>
          <w:rFonts w:eastAsia="Times New Roman" w:cs="Times New Roman"/>
        </w:rPr>
        <w:t xml:space="preserve">, έλαβα αυτό: «Μακεδονία σακατεμένη», </w:t>
      </w:r>
      <w:proofErr w:type="spellStart"/>
      <w:r>
        <w:rPr>
          <w:rFonts w:eastAsia="Times New Roman" w:cs="Times New Roman"/>
        </w:rPr>
        <w:t>Ζουράρις</w:t>
      </w:r>
      <w:proofErr w:type="spellEnd"/>
      <w:r w:rsidRPr="00E64927">
        <w:rPr>
          <w:rFonts w:eastAsia="Times New Roman" w:cs="Times New Roman"/>
        </w:rPr>
        <w:t xml:space="preserve"> </w:t>
      </w:r>
      <w:r>
        <w:rPr>
          <w:rFonts w:eastAsia="Times New Roman" w:cs="Times New Roman"/>
        </w:rPr>
        <w:t xml:space="preserve">Κωνσταντίνος, Η΄ Αντιπρόεδρος της Βουλής. Το βρήκα, αλλά δεν θα το αφήσω, γιατί δεν το διάβασα. Θα το βγάλω φωτοτυπία και θα το αφήσω αύριο στα Πρακτικά. Το έχετε όλοι. </w:t>
      </w:r>
    </w:p>
    <w:p w14:paraId="064534D0" w14:textId="77777777" w:rsidR="00C04CE1" w:rsidRDefault="00722F08">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Ζουράρι</w:t>
      </w:r>
      <w:proofErr w:type="spellEnd"/>
      <w:r>
        <w:rPr>
          <w:rFonts w:eastAsia="Times New Roman" w:cs="Times New Roman"/>
        </w:rPr>
        <w:t>, θα δώσετε αύριο ψήφο εμπιστοσύνης και μας αφήσατε σήμερα φυλλάδιο με τίτλο «Μακεδονία σακατεμένη»; Ντροπή!</w:t>
      </w:r>
    </w:p>
    <w:p w14:paraId="064534D1" w14:textId="77777777" w:rsidR="00C04CE1" w:rsidRDefault="00722F08">
      <w:pPr>
        <w:spacing w:line="600" w:lineRule="auto"/>
        <w:ind w:firstLine="720"/>
        <w:jc w:val="both"/>
        <w:rPr>
          <w:rFonts w:eastAsia="Times New Roman" w:cs="Times New Roman"/>
        </w:rPr>
      </w:pPr>
      <w:r>
        <w:rPr>
          <w:rFonts w:eastAsia="Times New Roman" w:cs="Times New Roman"/>
        </w:rPr>
        <w:lastRenderedPageBreak/>
        <w:t xml:space="preserve">Ευχαριστώ πολύ, κύριε Πρόεδρε, και για την υπομονή σας. </w:t>
      </w:r>
    </w:p>
    <w:p w14:paraId="064534D2" w14:textId="77777777" w:rsidR="00C04CE1" w:rsidRDefault="00722F08">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064534D3"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της πρώτης ημέρας επί της προτάσεως του Πρωθυπουργού για παροχή ψήφου εμπιστοσύνης της Βουλής προς την Κυβέρνηση. </w:t>
      </w:r>
    </w:p>
    <w:p w14:paraId="064534D4"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Αύριο οι τρεις πρώτοι συνάδελφοι που θα πάρουν τον λόγο είναι ο κ. </w:t>
      </w:r>
      <w:proofErr w:type="spellStart"/>
      <w:r>
        <w:rPr>
          <w:rFonts w:eastAsia="Times New Roman" w:cs="Times New Roman"/>
          <w:szCs w:val="24"/>
        </w:rPr>
        <w:t>Μπαλάφας</w:t>
      </w:r>
      <w:proofErr w:type="spellEnd"/>
      <w:r>
        <w:rPr>
          <w:rFonts w:eastAsia="Times New Roman" w:cs="Times New Roman"/>
          <w:szCs w:val="24"/>
        </w:rPr>
        <w:t xml:space="preserve">, ο κ. Γερμενής και ο κ. Φίλης. </w:t>
      </w:r>
    </w:p>
    <w:p w14:paraId="064534D5" w14:textId="77777777" w:rsidR="00C04CE1" w:rsidRDefault="00722F08">
      <w:pPr>
        <w:spacing w:line="600" w:lineRule="auto"/>
        <w:ind w:firstLine="720"/>
        <w:jc w:val="both"/>
        <w:rPr>
          <w:rFonts w:eastAsia="Times New Roman" w:cs="Times New Roman"/>
          <w:szCs w:val="24"/>
        </w:rPr>
      </w:pPr>
      <w:r w:rsidRPr="00456A25">
        <w:rPr>
          <w:rFonts w:eastAsia="Times New Roman" w:cs="Times New Roman"/>
          <w:szCs w:val="24"/>
        </w:rPr>
        <w:t>Κ</w:t>
      </w:r>
      <w:r>
        <w:rPr>
          <w:rFonts w:eastAsia="Times New Roman" w:cs="Times New Roman"/>
          <w:szCs w:val="24"/>
        </w:rPr>
        <w:t>υρίες και κ</w:t>
      </w:r>
      <w:r w:rsidRPr="00456A25">
        <w:rPr>
          <w:rFonts w:eastAsia="Times New Roman" w:cs="Times New Roman"/>
          <w:szCs w:val="24"/>
        </w:rPr>
        <w:t>ύριοι συνάδελφοι, δέχεστε στο σημείο αυτό να λύσουμε τη συνεδρίαση;</w:t>
      </w:r>
    </w:p>
    <w:p w14:paraId="064534D6" w14:textId="77777777" w:rsidR="00C04CE1" w:rsidRDefault="00722F08">
      <w:pPr>
        <w:spacing w:line="600" w:lineRule="auto"/>
        <w:ind w:firstLine="720"/>
        <w:jc w:val="both"/>
        <w:rPr>
          <w:rFonts w:eastAsia="Times New Roman" w:cs="Times New Roman"/>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Μάλιστα, μάλιστα.</w:t>
      </w:r>
    </w:p>
    <w:p w14:paraId="064534D7" w14:textId="77777777" w:rsidR="00C04CE1" w:rsidRDefault="00722F08">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w:t>
      </w:r>
      <w:r w:rsidRPr="00456A25">
        <w:rPr>
          <w:rFonts w:eastAsia="Times New Roman" w:cs="Times New Roman"/>
          <w:szCs w:val="24"/>
        </w:rPr>
        <w:t xml:space="preserve">Με τη συναίνεση του Σώματος και ώρα </w:t>
      </w:r>
      <w:r>
        <w:rPr>
          <w:rFonts w:eastAsia="Times New Roman" w:cs="Times New Roman"/>
          <w:szCs w:val="24"/>
        </w:rPr>
        <w:t>0.12΄</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 </w:t>
      </w:r>
      <w:r>
        <w:rPr>
          <w:rFonts w:eastAsia="Times New Roman" w:cs="Times New Roman"/>
          <w:szCs w:val="24"/>
        </w:rPr>
        <w:t xml:space="preserve">σήμερα </w:t>
      </w:r>
      <w:r w:rsidRPr="00456A25">
        <w:rPr>
          <w:rFonts w:eastAsia="Times New Roman" w:cs="Times New Roman"/>
          <w:szCs w:val="24"/>
        </w:rPr>
        <w:t xml:space="preserve">Τετάρτη </w:t>
      </w:r>
      <w:r>
        <w:rPr>
          <w:rFonts w:eastAsia="Times New Roman" w:cs="Times New Roman"/>
          <w:szCs w:val="24"/>
        </w:rPr>
        <w:t>16 Ιανουαρίου 201</w:t>
      </w:r>
      <w:r w:rsidRPr="00456A25">
        <w:rPr>
          <w:rFonts w:eastAsia="Times New Roman" w:cs="Times New Roman"/>
          <w:szCs w:val="24"/>
        </w:rPr>
        <w:t>9 και ώρα 10.00΄, με α</w:t>
      </w:r>
      <w:r>
        <w:rPr>
          <w:rFonts w:eastAsia="Times New Roman" w:cs="Times New Roman"/>
          <w:szCs w:val="24"/>
        </w:rPr>
        <w:t>ντικείμενο εργασιών του Σώματος: σ</w:t>
      </w:r>
      <w:r w:rsidRPr="00347566">
        <w:rPr>
          <w:rFonts w:eastAsia="Times New Roman" w:cs="Times New Roman"/>
          <w:szCs w:val="24"/>
        </w:rPr>
        <w:t xml:space="preserve">υνέχιση της συζήτησης και ψηφοφορία επί της προτάσεως του Πρωθυπουργού για παροχή </w:t>
      </w:r>
      <w:r w:rsidRPr="00347566">
        <w:rPr>
          <w:rFonts w:eastAsia="Times New Roman" w:cs="Times New Roman"/>
          <w:szCs w:val="24"/>
        </w:rPr>
        <w:lastRenderedPageBreak/>
        <w:t>ψήφου εμπιστοσύνης στην Κυβέρνηση, σύμφωνα με τα άρθρα 84 του Συντάγματος και 141 του Κανονισμού της Βουλής.</w:t>
      </w:r>
    </w:p>
    <w:p w14:paraId="064534D8" w14:textId="77777777" w:rsidR="00C04CE1" w:rsidRDefault="00722F08">
      <w:pPr>
        <w:spacing w:line="600" w:lineRule="auto"/>
        <w:ind w:left="720"/>
        <w:jc w:val="both"/>
        <w:rPr>
          <w:rFonts w:eastAsia="Times New Roman" w:cs="Times New Roman"/>
          <w:szCs w:val="24"/>
        </w:rPr>
      </w:pPr>
      <w:r w:rsidRPr="00456A25">
        <w:rPr>
          <w:rFonts w:eastAsia="Times New Roman" w:cs="Times New Roman"/>
          <w:b/>
          <w:bCs/>
          <w:szCs w:val="24"/>
        </w:rPr>
        <w:t xml:space="preserve">    Ο ΠΡΟΕΔΡΟΣ                         </w:t>
      </w:r>
      <w:r>
        <w:rPr>
          <w:rFonts w:eastAsia="Times New Roman" w:cs="Times New Roman"/>
          <w:b/>
          <w:bCs/>
          <w:szCs w:val="24"/>
        </w:rPr>
        <w:t xml:space="preserve">     </w:t>
      </w:r>
      <w:r w:rsidRPr="00456A25">
        <w:rPr>
          <w:rFonts w:eastAsia="Times New Roman" w:cs="Times New Roman"/>
          <w:b/>
          <w:bCs/>
          <w:szCs w:val="24"/>
        </w:rPr>
        <w:t xml:space="preserve">                               ΟΙ ΓΡΑΜΜΑΤΕΙΣ</w:t>
      </w:r>
      <w:r w:rsidRPr="00456A25">
        <w:rPr>
          <w:rFonts w:eastAsia="Times New Roman" w:cs="Times New Roman"/>
          <w:szCs w:val="24"/>
        </w:rPr>
        <w:t xml:space="preserve">  </w:t>
      </w:r>
    </w:p>
    <w:p w14:paraId="064534D9" w14:textId="77777777" w:rsidR="00C04CE1" w:rsidRDefault="00722F08">
      <w:pPr>
        <w:spacing w:line="600" w:lineRule="auto"/>
        <w:ind w:firstLine="720"/>
        <w:jc w:val="both"/>
        <w:rPr>
          <w:rFonts w:eastAsia="Times New Roman" w:cs="Times New Roman"/>
          <w:szCs w:val="24"/>
        </w:rPr>
      </w:pPr>
      <w:r>
        <w:rPr>
          <w:rFonts w:eastAsia="Times New Roman" w:cs="Times New Roman"/>
          <w:szCs w:val="24"/>
        </w:rPr>
        <w:t xml:space="preserve"> </w:t>
      </w:r>
    </w:p>
    <w:sectPr w:rsidR="00C04C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E6xyCVP8wpLc99zpwhyWSzP2gb0=" w:salt="hVl5W25Td0nGSVtGgYux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E1"/>
    <w:rsid w:val="0046411F"/>
    <w:rsid w:val="00722F08"/>
    <w:rsid w:val="00C04C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2C4A"/>
  <w15:docId w15:val="{F75D7893-2620-4E40-802D-BA079455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6DE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26DED"/>
    <w:rPr>
      <w:rFonts w:ascii="Segoe UI" w:hAnsi="Segoe UI" w:cs="Segoe UI"/>
      <w:sz w:val="18"/>
      <w:szCs w:val="18"/>
    </w:rPr>
  </w:style>
  <w:style w:type="paragraph" w:styleId="a4">
    <w:name w:val="header"/>
    <w:basedOn w:val="a"/>
    <w:link w:val="Char0"/>
    <w:uiPriority w:val="99"/>
    <w:unhideWhenUsed/>
    <w:rsid w:val="00B93A82"/>
    <w:pPr>
      <w:tabs>
        <w:tab w:val="center" w:pos="4153"/>
        <w:tab w:val="right" w:pos="8306"/>
      </w:tabs>
      <w:spacing w:after="0" w:line="240" w:lineRule="auto"/>
    </w:pPr>
  </w:style>
  <w:style w:type="character" w:customStyle="1" w:styleId="Char0">
    <w:name w:val="Κεφαλίδα Char"/>
    <w:basedOn w:val="a0"/>
    <w:link w:val="a4"/>
    <w:uiPriority w:val="99"/>
    <w:rsid w:val="00B93A82"/>
  </w:style>
  <w:style w:type="paragraph" w:styleId="a5">
    <w:name w:val="footer"/>
    <w:basedOn w:val="a"/>
    <w:link w:val="Char1"/>
    <w:uiPriority w:val="99"/>
    <w:unhideWhenUsed/>
    <w:rsid w:val="00B93A82"/>
    <w:pPr>
      <w:tabs>
        <w:tab w:val="center" w:pos="4153"/>
        <w:tab w:val="right" w:pos="8306"/>
      </w:tabs>
      <w:spacing w:after="0" w:line="240" w:lineRule="auto"/>
    </w:pPr>
  </w:style>
  <w:style w:type="character" w:customStyle="1" w:styleId="Char1">
    <w:name w:val="Υποσέλιδο Char"/>
    <w:basedOn w:val="a0"/>
    <w:link w:val="a5"/>
    <w:uiPriority w:val="99"/>
    <w:rsid w:val="00B93A82"/>
  </w:style>
  <w:style w:type="paragraph" w:styleId="a6">
    <w:name w:val="footnote text"/>
    <w:basedOn w:val="a"/>
    <w:link w:val="Char2"/>
    <w:uiPriority w:val="99"/>
    <w:semiHidden/>
    <w:unhideWhenUsed/>
    <w:rsid w:val="00B93A82"/>
    <w:pPr>
      <w:spacing w:after="0" w:line="240" w:lineRule="auto"/>
    </w:pPr>
    <w:rPr>
      <w:sz w:val="20"/>
    </w:rPr>
  </w:style>
  <w:style w:type="character" w:customStyle="1" w:styleId="Char2">
    <w:name w:val="Κείμενο υποσημείωσης Char"/>
    <w:basedOn w:val="a0"/>
    <w:link w:val="a6"/>
    <w:uiPriority w:val="99"/>
    <w:semiHidden/>
    <w:rsid w:val="00B93A82"/>
    <w:rPr>
      <w:sz w:val="20"/>
    </w:rPr>
  </w:style>
  <w:style w:type="character" w:styleId="a7">
    <w:name w:val="footnote reference"/>
    <w:basedOn w:val="a0"/>
    <w:uiPriority w:val="99"/>
    <w:semiHidden/>
    <w:unhideWhenUsed/>
    <w:rsid w:val="00B93A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762</MetadataID>
    <Session xmlns="641f345b-441b-4b81-9152-adc2e73ba5e1">Δ´</Session>
    <Date xmlns="641f345b-441b-4b81-9152-adc2e73ba5e1">2019-01-14T22:00:00+00:00</Date>
    <Status xmlns="641f345b-441b-4b81-9152-adc2e73ba5e1">
      <Url>https://intra.parliament.gr/praktika/Lists/Incoming_Metadata/EditForm.aspx?ID=762&amp;Source=/praktika/Recordings_Library/Forms/AllItems.aspx</Url>
      <Description>Δημοσιεύτηκε</Description>
    </Status>
    <Meeting xmlns="641f345b-441b-4b81-9152-adc2e73ba5e1">ΝΕ´</Meeting>
  </documentManagement>
</p:properties>
</file>

<file path=customXml/itemProps1.xml><?xml version="1.0" encoding="utf-8"?>
<ds:datastoreItem xmlns:ds="http://schemas.openxmlformats.org/officeDocument/2006/customXml" ds:itemID="{FB14D09C-5791-4C83-9C36-869163505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224113-EA45-42E9-902C-A545A0DA5288}">
  <ds:schemaRefs>
    <ds:schemaRef ds:uri="http://schemas.microsoft.com/sharepoint/v3/contenttype/forms"/>
  </ds:schemaRefs>
</ds:datastoreItem>
</file>

<file path=customXml/itemProps3.xml><?xml version="1.0" encoding="utf-8"?>
<ds:datastoreItem xmlns:ds="http://schemas.openxmlformats.org/officeDocument/2006/customXml" ds:itemID="{918A2316-96DE-4FF9-8004-36DF44205FB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505</Pages>
  <Words>93448</Words>
  <Characters>504621</Characters>
  <Application>Microsoft Office Word</Application>
  <DocSecurity>0</DocSecurity>
  <Lines>4205</Lines>
  <Paragraphs>1193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596876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2019-01-23T09:32:00Z</dcterms:created>
  <dcterms:modified xsi:type="dcterms:W3CDTF">2019-01-23T09:32:00Z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